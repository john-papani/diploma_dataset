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3B02F9" w14:textId="77777777" w:rsidR="00105889" w:rsidRPr="00105889" w:rsidRDefault="00105889" w:rsidP="00105889">
      <w:pPr>
        <w:spacing w:after="200" w:line="360" w:lineRule="auto"/>
        <w:rPr>
          <w:ins w:id="0" w:author="Φλούδα Χριστίνα" w:date="2017-01-20T10:28:00Z"/>
          <w:rFonts w:eastAsia="Times New Roman"/>
          <w:szCs w:val="24"/>
          <w:lang w:eastAsia="en-US"/>
        </w:rPr>
      </w:pPr>
      <w:bookmarkStart w:id="1" w:name="_GoBack"/>
      <w:bookmarkEnd w:id="1"/>
      <w:ins w:id="2" w:author="Φλούδα Χριστίνα" w:date="2017-01-20T10:28:00Z">
        <w:r w:rsidRPr="0010588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CEDD741" w14:textId="77777777" w:rsidR="00105889" w:rsidRPr="00105889" w:rsidRDefault="00105889" w:rsidP="00105889">
      <w:pPr>
        <w:spacing w:after="200" w:line="360" w:lineRule="auto"/>
        <w:rPr>
          <w:ins w:id="3" w:author="Φλούδα Χριστίνα" w:date="2017-01-20T10:28:00Z"/>
          <w:rFonts w:eastAsia="Times New Roman"/>
          <w:szCs w:val="24"/>
          <w:lang w:eastAsia="en-US"/>
        </w:rPr>
      </w:pPr>
    </w:p>
    <w:p w14:paraId="4B67DFC9" w14:textId="77777777" w:rsidR="00105889" w:rsidRPr="00105889" w:rsidRDefault="00105889" w:rsidP="00105889">
      <w:pPr>
        <w:spacing w:after="200" w:line="360" w:lineRule="auto"/>
        <w:rPr>
          <w:ins w:id="4" w:author="Φλούδα Χριστίνα" w:date="2017-01-20T10:28:00Z"/>
          <w:rFonts w:eastAsia="Times New Roman"/>
          <w:szCs w:val="24"/>
          <w:lang w:eastAsia="en-US"/>
        </w:rPr>
      </w:pPr>
      <w:ins w:id="5" w:author="Φλούδα Χριστίνα" w:date="2017-01-20T10:28:00Z">
        <w:r w:rsidRPr="00105889">
          <w:rPr>
            <w:rFonts w:eastAsia="Times New Roman"/>
            <w:szCs w:val="24"/>
            <w:lang w:eastAsia="en-US"/>
          </w:rPr>
          <w:t>ΠΙΝΑΚΑΣ ΠΕΡΙΕΧΟΜΕΝΩΝ</w:t>
        </w:r>
      </w:ins>
    </w:p>
    <w:p w14:paraId="6B00EF91" w14:textId="77777777" w:rsidR="00105889" w:rsidRPr="00105889" w:rsidRDefault="00105889" w:rsidP="00105889">
      <w:pPr>
        <w:spacing w:after="200" w:line="360" w:lineRule="auto"/>
        <w:rPr>
          <w:ins w:id="6" w:author="Φλούδα Χριστίνα" w:date="2017-01-20T10:28:00Z"/>
          <w:rFonts w:eastAsia="Times New Roman"/>
          <w:szCs w:val="24"/>
          <w:lang w:eastAsia="en-US"/>
        </w:rPr>
      </w:pPr>
      <w:ins w:id="7" w:author="Φλούδα Χριστίνα" w:date="2017-01-20T10:28:00Z">
        <w:r w:rsidRPr="00105889">
          <w:rPr>
            <w:rFonts w:eastAsia="Times New Roman"/>
            <w:szCs w:val="24"/>
            <w:lang w:eastAsia="en-US"/>
          </w:rPr>
          <w:t xml:space="preserve">ΙΖ΄ ΠΕΡΙΟΔΟΣ </w:t>
        </w:r>
      </w:ins>
    </w:p>
    <w:p w14:paraId="1DF38DCE" w14:textId="77777777" w:rsidR="00105889" w:rsidRPr="00105889" w:rsidRDefault="00105889" w:rsidP="00105889">
      <w:pPr>
        <w:spacing w:after="200" w:line="360" w:lineRule="auto"/>
        <w:rPr>
          <w:ins w:id="8" w:author="Φλούδα Χριστίνα" w:date="2017-01-20T10:28:00Z"/>
          <w:rFonts w:eastAsia="Times New Roman"/>
          <w:szCs w:val="24"/>
          <w:lang w:eastAsia="en-US"/>
        </w:rPr>
      </w:pPr>
      <w:ins w:id="9" w:author="Φλούδα Χριστίνα" w:date="2017-01-20T10:28:00Z">
        <w:r w:rsidRPr="00105889">
          <w:rPr>
            <w:rFonts w:eastAsia="Times New Roman"/>
            <w:szCs w:val="24"/>
            <w:lang w:eastAsia="en-US"/>
          </w:rPr>
          <w:t>ΠΡΟΕΔΡΕΥΟΜΕΝΗΣ ΚΟΙΝΟΒΟΥΛΕΥΤΙΚΗΣ ΔΗΜΟΚΡΑΤΙΑΣ</w:t>
        </w:r>
      </w:ins>
    </w:p>
    <w:p w14:paraId="2393E2B1" w14:textId="77777777" w:rsidR="00105889" w:rsidRPr="00105889" w:rsidRDefault="00105889" w:rsidP="00105889">
      <w:pPr>
        <w:spacing w:after="200" w:line="360" w:lineRule="auto"/>
        <w:rPr>
          <w:ins w:id="10" w:author="Φλούδα Χριστίνα" w:date="2017-01-20T10:28:00Z"/>
          <w:rFonts w:eastAsia="Times New Roman"/>
          <w:szCs w:val="24"/>
          <w:lang w:eastAsia="en-US"/>
        </w:rPr>
      </w:pPr>
      <w:ins w:id="11" w:author="Φλούδα Χριστίνα" w:date="2017-01-20T10:28:00Z">
        <w:r w:rsidRPr="00105889">
          <w:rPr>
            <w:rFonts w:eastAsia="Times New Roman"/>
            <w:szCs w:val="24"/>
            <w:lang w:eastAsia="en-US"/>
          </w:rPr>
          <w:t>ΣΥΝΟΔΟΣ Β΄</w:t>
        </w:r>
      </w:ins>
    </w:p>
    <w:p w14:paraId="7B6C6562" w14:textId="77777777" w:rsidR="00105889" w:rsidRPr="00105889" w:rsidRDefault="00105889" w:rsidP="00105889">
      <w:pPr>
        <w:spacing w:after="200" w:line="360" w:lineRule="auto"/>
        <w:rPr>
          <w:ins w:id="12" w:author="Φλούδα Χριστίνα" w:date="2017-01-20T10:28:00Z"/>
          <w:rFonts w:eastAsia="Times New Roman"/>
          <w:szCs w:val="24"/>
          <w:lang w:eastAsia="en-US"/>
        </w:rPr>
      </w:pPr>
    </w:p>
    <w:p w14:paraId="087A4C94" w14:textId="77777777" w:rsidR="00105889" w:rsidRPr="00105889" w:rsidRDefault="00105889" w:rsidP="00105889">
      <w:pPr>
        <w:spacing w:after="200" w:line="360" w:lineRule="auto"/>
        <w:rPr>
          <w:ins w:id="13" w:author="Φλούδα Χριστίνα" w:date="2017-01-20T10:28:00Z"/>
          <w:rFonts w:eastAsia="Times New Roman"/>
          <w:szCs w:val="24"/>
          <w:lang w:eastAsia="en-US"/>
        </w:rPr>
      </w:pPr>
      <w:ins w:id="14" w:author="Φλούδα Χριστίνα" w:date="2017-01-20T10:28:00Z">
        <w:r w:rsidRPr="00105889">
          <w:rPr>
            <w:rFonts w:eastAsia="Times New Roman"/>
            <w:szCs w:val="24"/>
            <w:lang w:eastAsia="en-US"/>
          </w:rPr>
          <w:t>ΣΥΝΕΔΡΙΑΣΗ ΝΔ΄</w:t>
        </w:r>
      </w:ins>
    </w:p>
    <w:p w14:paraId="56D87380" w14:textId="77777777" w:rsidR="00105889" w:rsidRPr="00105889" w:rsidRDefault="00105889" w:rsidP="00105889">
      <w:pPr>
        <w:spacing w:after="200" w:line="360" w:lineRule="auto"/>
        <w:rPr>
          <w:ins w:id="15" w:author="Φλούδα Χριστίνα" w:date="2017-01-20T10:28:00Z"/>
          <w:rFonts w:eastAsia="Times New Roman"/>
          <w:szCs w:val="24"/>
          <w:lang w:eastAsia="en-US"/>
        </w:rPr>
      </w:pPr>
      <w:ins w:id="16" w:author="Φλούδα Χριστίνα" w:date="2017-01-20T10:28:00Z">
        <w:r w:rsidRPr="00105889">
          <w:rPr>
            <w:rFonts w:eastAsia="Times New Roman"/>
            <w:szCs w:val="24"/>
            <w:lang w:eastAsia="en-US"/>
          </w:rPr>
          <w:t>Πέμπτη  12 Ιανουαρίου 2017</w:t>
        </w:r>
      </w:ins>
    </w:p>
    <w:p w14:paraId="48D3D602" w14:textId="77777777" w:rsidR="00105889" w:rsidRPr="00105889" w:rsidRDefault="00105889" w:rsidP="00105889">
      <w:pPr>
        <w:spacing w:after="200" w:line="360" w:lineRule="auto"/>
        <w:rPr>
          <w:ins w:id="17" w:author="Φλούδα Χριστίνα" w:date="2017-01-20T10:28:00Z"/>
          <w:rFonts w:eastAsia="Times New Roman"/>
          <w:szCs w:val="24"/>
          <w:lang w:eastAsia="en-US"/>
        </w:rPr>
      </w:pPr>
    </w:p>
    <w:p w14:paraId="01C5E2C5" w14:textId="77777777" w:rsidR="00105889" w:rsidRPr="00105889" w:rsidRDefault="00105889" w:rsidP="00105889">
      <w:pPr>
        <w:spacing w:after="200" w:line="360" w:lineRule="auto"/>
        <w:rPr>
          <w:ins w:id="18" w:author="Φλούδα Χριστίνα" w:date="2017-01-20T10:28:00Z"/>
          <w:rFonts w:eastAsia="Times New Roman"/>
          <w:szCs w:val="24"/>
          <w:lang w:eastAsia="en-US"/>
        </w:rPr>
      </w:pPr>
      <w:ins w:id="19" w:author="Φλούδα Χριστίνα" w:date="2017-01-20T10:28:00Z">
        <w:r w:rsidRPr="00105889">
          <w:rPr>
            <w:rFonts w:eastAsia="Times New Roman"/>
            <w:szCs w:val="24"/>
            <w:lang w:eastAsia="en-US"/>
          </w:rPr>
          <w:t>ΘΕΜΑΤΑ</w:t>
        </w:r>
      </w:ins>
    </w:p>
    <w:p w14:paraId="1F996374" w14:textId="77777777" w:rsidR="00105889" w:rsidRPr="00105889" w:rsidRDefault="00105889" w:rsidP="00105889">
      <w:pPr>
        <w:spacing w:after="200" w:line="360" w:lineRule="auto"/>
        <w:rPr>
          <w:ins w:id="20" w:author="Φλούδα Χριστίνα" w:date="2017-01-20T10:28:00Z"/>
          <w:rFonts w:eastAsia="Times New Roman"/>
          <w:szCs w:val="24"/>
          <w:lang w:eastAsia="en-US"/>
        </w:rPr>
      </w:pPr>
      <w:ins w:id="21" w:author="Φλούδα Χριστίνα" w:date="2017-01-20T10:28:00Z">
        <w:r w:rsidRPr="00105889">
          <w:rPr>
            <w:rFonts w:eastAsia="Times New Roman"/>
            <w:szCs w:val="24"/>
            <w:lang w:eastAsia="en-US"/>
          </w:rPr>
          <w:t xml:space="preserve"> </w:t>
        </w:r>
        <w:r w:rsidRPr="00105889">
          <w:rPr>
            <w:rFonts w:eastAsia="Times New Roman"/>
            <w:szCs w:val="24"/>
            <w:lang w:eastAsia="en-US"/>
          </w:rPr>
          <w:br/>
          <w:t xml:space="preserve">Α. ΕΙΔΙΚΑ ΘΕΜΑΤΑ </w:t>
        </w:r>
        <w:r w:rsidRPr="00105889">
          <w:rPr>
            <w:rFonts w:eastAsia="Times New Roman"/>
            <w:szCs w:val="24"/>
            <w:lang w:eastAsia="en-US"/>
          </w:rPr>
          <w:br/>
          <w:t xml:space="preserve">1. Επικύρωση Πρακτικών, σελ. </w:t>
        </w:r>
        <w:r w:rsidRPr="00105889">
          <w:rPr>
            <w:rFonts w:eastAsia="Times New Roman"/>
            <w:szCs w:val="24"/>
            <w:lang w:eastAsia="en-US"/>
          </w:rPr>
          <w:br/>
          <w:t>2. '</w:t>
        </w:r>
        <w:proofErr w:type="spellStart"/>
        <w:r w:rsidRPr="00105889">
          <w:rPr>
            <w:rFonts w:eastAsia="Times New Roman"/>
            <w:szCs w:val="24"/>
            <w:lang w:eastAsia="en-US"/>
          </w:rPr>
          <w:t>Αδεια</w:t>
        </w:r>
        <w:proofErr w:type="spellEnd"/>
        <w:r w:rsidRPr="00105889">
          <w:rPr>
            <w:rFonts w:eastAsia="Times New Roman"/>
            <w:szCs w:val="24"/>
            <w:lang w:eastAsia="en-US"/>
          </w:rPr>
          <w:t xml:space="preserve"> απουσίας του Βουλευτή κ. Κ. Σκρέκα, σελ. </w:t>
        </w:r>
        <w:r w:rsidRPr="00105889">
          <w:rPr>
            <w:rFonts w:eastAsia="Times New Roman"/>
            <w:szCs w:val="24"/>
            <w:lang w:eastAsia="en-US"/>
          </w:rPr>
          <w:br/>
          <w:t xml:space="preserve">3. Ανακοινώνεται ότι τη συνεδρίαση παρακολουθούν μαθητές από το Ειδικό Επαγγελματικό Γυμνάσιο Αγίου Δημητρίου, το 5ο Γυμνάσιο Χαλανδρίου και το 3ο Γυμνάσιο Σαλαμίνας, σελ. </w:t>
        </w:r>
        <w:r w:rsidRPr="00105889">
          <w:rPr>
            <w:rFonts w:eastAsia="Times New Roman"/>
            <w:szCs w:val="24"/>
            <w:lang w:eastAsia="en-US"/>
          </w:rPr>
          <w:br/>
          <w:t xml:space="preserve">4. Επί διαδικαστικού θέματος, σελ. </w:t>
        </w:r>
        <w:r w:rsidRPr="00105889">
          <w:rPr>
            <w:rFonts w:eastAsia="Times New Roman"/>
            <w:szCs w:val="24"/>
            <w:lang w:eastAsia="en-US"/>
          </w:rPr>
          <w:br/>
          <w:t xml:space="preserve">5. Ανακοινώνεται ότι η Επιτροπή Κανονισμού της Βουλής καταθέτει την έκθεσή της στην πρόταση του Προέδρου της Βουλής των Ελλήνων «για την τροποποίηση διατάξεων του Κανονισμού της Βουλής - Μέρος Κοινοβουλευτικό (ΦΕΚ 106Α/24.6.1987) και Μέρος Β’ (ΦΕΚ 51Α/10.4.1997), όπως ισχύουν», σελ. </w:t>
        </w:r>
        <w:r w:rsidRPr="00105889">
          <w:rPr>
            <w:rFonts w:eastAsia="Times New Roman"/>
            <w:szCs w:val="24"/>
            <w:lang w:eastAsia="en-US"/>
          </w:rPr>
          <w:br/>
          <w:t xml:space="preserve">6. Ειδική Ημερήσια Διάταξη:                                                                                Συζήτηση και ψήφιση, σύμφωνα με τις διατάξεις του άρθρου 76 του Συντάγματος και του άρθρου 118 του Κανονισμού της Βουλής, των προτάσεων του Προέδρου της Βουλής «Για την τροποποίηση διατάξεων του Κανονισμού της Βουλής», σελ. </w:t>
        </w:r>
        <w:r w:rsidRPr="00105889">
          <w:rPr>
            <w:rFonts w:eastAsia="Times New Roman"/>
            <w:szCs w:val="24"/>
            <w:lang w:eastAsia="en-US"/>
          </w:rPr>
          <w:br/>
          <w:t>7. Ανακοινώνεται ότι:</w:t>
        </w:r>
        <w:r w:rsidRPr="00105889">
          <w:rPr>
            <w:rFonts w:eastAsia="Times New Roman"/>
            <w:szCs w:val="24"/>
            <w:lang w:eastAsia="en-US"/>
          </w:rPr>
          <w:br/>
          <w:t xml:space="preserve"> α) η υπ’ αριθμόν πρωτοκόλλου 172/73 από 11 Ιανουαρίου 2017 απόφαση του Προέδρου της Βουλής «Σύσταση και συγκρότηση της Επιτροπής του απολογισμού και του γενικού ισολογισμού του Κράτους και ελέγχου της εκτέλεσης του προϋπολογισμού του Κράτους», σελ. </w:t>
        </w:r>
        <w:r w:rsidRPr="00105889">
          <w:rPr>
            <w:rFonts w:eastAsia="Times New Roman"/>
            <w:szCs w:val="24"/>
            <w:lang w:eastAsia="en-US"/>
          </w:rPr>
          <w:br/>
          <w:t xml:space="preserve"> β) η υπ’ αριθμόν πρωτοκόλλου 173/74 από 11 Ιανουαρίου 2017 απόφαση του Προέδρου της Βουλής «Σύσταση και συγκρότηση της Ειδικής Διαρκούς Επιτροπής Εξοπλιστικών Προγραμμάτων και Συμβάσεων», σελ. </w:t>
        </w:r>
        <w:r w:rsidRPr="00105889">
          <w:rPr>
            <w:rFonts w:eastAsia="Times New Roman"/>
            <w:szCs w:val="24"/>
            <w:lang w:eastAsia="en-US"/>
          </w:rPr>
          <w:br/>
          <w:t xml:space="preserve"> γ) η υπ’ αριθμόν πρωτοκόλλου 174/75 από 11 Ιανουαρίου 2017 απόφαση του Προέδρου της Βουλής «Σύσταση και συγκρότηση της Ειδικής Διαρκούς Επιτροπής για την Παρακολούθηση του Συστήματος Κοινωνικής Ασφάλισης», σελ. </w:t>
        </w:r>
        <w:r w:rsidRPr="00105889">
          <w:rPr>
            <w:rFonts w:eastAsia="Times New Roman"/>
            <w:szCs w:val="24"/>
            <w:lang w:eastAsia="en-US"/>
          </w:rPr>
          <w:br/>
          <w:t xml:space="preserve"> δ) η υπ’ αριθμόν πρωτοκόλλου 175/76 από 11 Ιανουαρίου 2017 απόφαση του Προέδρου της Βουλής «Σύσταση και συγκρότηση της Υποεπιτροπής για τη μελέτη και αντιμετώπιση του προβλήματος των ναρκωτικών» της Διαρκούς Επιτροπής Κοινωνικών Υποθέσεων, σελ. </w:t>
        </w:r>
        <w:r w:rsidRPr="00105889">
          <w:rPr>
            <w:rFonts w:eastAsia="Times New Roman"/>
            <w:szCs w:val="24"/>
            <w:lang w:eastAsia="en-US"/>
          </w:rPr>
          <w:br/>
          <w:t xml:space="preserve"> ε) η υπ’ αριθμόν πρωτοκόλλου 176/77 από 11 Ιανουαρίου 2017 απόφαση του Προέδρου της Βουλής ««Σύσταση και συγκρότηση της Υποεπιτροπής με θέμα «το χρέος και η </w:t>
        </w:r>
        <w:proofErr w:type="spellStart"/>
        <w:r w:rsidRPr="00105889">
          <w:rPr>
            <w:rFonts w:eastAsia="Times New Roman"/>
            <w:szCs w:val="24"/>
            <w:lang w:eastAsia="en-US"/>
          </w:rPr>
          <w:t>απομείωσή</w:t>
        </w:r>
        <w:proofErr w:type="spellEnd"/>
        <w:r w:rsidRPr="00105889">
          <w:rPr>
            <w:rFonts w:eastAsia="Times New Roman"/>
            <w:szCs w:val="24"/>
            <w:lang w:eastAsia="en-US"/>
          </w:rPr>
          <w:t xml:space="preserve"> του» της Διαρκούς Επιτροπής Οικονομικών Υποθέσεων.», σελ. </w:t>
        </w:r>
        <w:r w:rsidRPr="00105889">
          <w:rPr>
            <w:rFonts w:eastAsia="Times New Roman"/>
            <w:szCs w:val="24"/>
            <w:lang w:eastAsia="en-US"/>
          </w:rPr>
          <w:br/>
          <w:t xml:space="preserve"> </w:t>
        </w:r>
        <w:r w:rsidRPr="00105889">
          <w:rPr>
            <w:rFonts w:eastAsia="Times New Roman"/>
            <w:szCs w:val="24"/>
            <w:lang w:eastAsia="en-US"/>
          </w:rPr>
          <w:br/>
          <w:t xml:space="preserve">Β. ΚΟΙΝΟΒΟΥΛΕΥΤΙΚΟΣ ΕΛΕΓΧΟΣ </w:t>
        </w:r>
        <w:r w:rsidRPr="00105889">
          <w:rPr>
            <w:rFonts w:eastAsia="Times New Roman"/>
            <w:szCs w:val="24"/>
            <w:lang w:eastAsia="en-US"/>
          </w:rPr>
          <w:br/>
          <w:t xml:space="preserve">1. Ανακοίνωση του δελτίου επικαίρων ερωτήσεων της Παρασκευής 13 Ιανουαρίου 2017, σελ. </w:t>
        </w:r>
        <w:r w:rsidRPr="00105889">
          <w:rPr>
            <w:rFonts w:eastAsia="Times New Roman"/>
            <w:szCs w:val="24"/>
            <w:lang w:eastAsia="en-US"/>
          </w:rPr>
          <w:br/>
          <w:t>2. Συζήτηση επικαίρων ερωτήσεων:</w:t>
        </w:r>
        <w:r w:rsidRPr="00105889">
          <w:rPr>
            <w:rFonts w:eastAsia="Times New Roman"/>
            <w:szCs w:val="24"/>
            <w:lang w:eastAsia="en-US"/>
          </w:rPr>
          <w:br/>
          <w:t xml:space="preserve">α) Προς την Υπουργό Πολιτισμού και Αθλητισμού, σχετικά με τις επείγουσες επεμβάσεις για τη σωτηρία του σημαντικότατου βυζαντινού μνημείου του Αγίου Γεωργίου </w:t>
        </w:r>
        <w:proofErr w:type="spellStart"/>
        <w:r w:rsidRPr="00105889">
          <w:rPr>
            <w:rFonts w:eastAsia="Times New Roman"/>
            <w:szCs w:val="24"/>
            <w:lang w:eastAsia="en-US"/>
          </w:rPr>
          <w:t>Λογκανίκου</w:t>
        </w:r>
        <w:proofErr w:type="spellEnd"/>
        <w:r w:rsidRPr="00105889">
          <w:rPr>
            <w:rFonts w:eastAsia="Times New Roman"/>
            <w:szCs w:val="24"/>
            <w:lang w:eastAsia="en-US"/>
          </w:rPr>
          <w:t xml:space="preserve"> του Δήμου Σπάρτης, σελ. </w:t>
        </w:r>
        <w:r w:rsidRPr="00105889">
          <w:rPr>
            <w:rFonts w:eastAsia="Times New Roman"/>
            <w:szCs w:val="24"/>
            <w:lang w:eastAsia="en-US"/>
          </w:rPr>
          <w:br/>
          <w:t xml:space="preserve">β) Προς τον Υπουργό Εσωτερικών σχετικά με την ανάγκη θέσπισης βιώσιμης ρύθμισης ληξιπρόθεσμων οφειλών των δημοτών και δη προς τους δήμους και τις δημοτικές επιχειρήσεις, σελ. </w:t>
        </w:r>
        <w:r w:rsidRPr="00105889">
          <w:rPr>
            <w:rFonts w:eastAsia="Times New Roman"/>
            <w:szCs w:val="24"/>
            <w:lang w:eastAsia="en-US"/>
          </w:rPr>
          <w:br/>
          <w:t xml:space="preserve"> γ) Προς την Υπουργό Εργασίας, Κοινωνικής Ασφάλισης και Κοινωνικής Αλληλεγγύης:</w:t>
        </w:r>
        <w:r w:rsidRPr="00105889">
          <w:rPr>
            <w:rFonts w:eastAsia="Times New Roman"/>
            <w:szCs w:val="24"/>
            <w:lang w:eastAsia="en-US"/>
          </w:rPr>
          <w:br/>
          <w:t xml:space="preserve"> i. σχετικά με τις πολιτικές της πολιτείας για τις πολύτεκνες και </w:t>
        </w:r>
        <w:proofErr w:type="spellStart"/>
        <w:r w:rsidRPr="00105889">
          <w:rPr>
            <w:rFonts w:eastAsia="Times New Roman"/>
            <w:szCs w:val="24"/>
            <w:lang w:eastAsia="en-US"/>
          </w:rPr>
          <w:t>τρίτεκνες</w:t>
        </w:r>
        <w:proofErr w:type="spellEnd"/>
        <w:r w:rsidRPr="00105889">
          <w:rPr>
            <w:rFonts w:eastAsia="Times New Roman"/>
            <w:szCs w:val="24"/>
            <w:lang w:eastAsia="en-US"/>
          </w:rPr>
          <w:t xml:space="preserve"> οικογένειες και την αντιμετώπιση του δημογραφικού ζητήματος της χώρας, σελ. </w:t>
        </w:r>
        <w:r w:rsidRPr="00105889">
          <w:rPr>
            <w:rFonts w:eastAsia="Times New Roman"/>
            <w:szCs w:val="24"/>
            <w:lang w:eastAsia="en-US"/>
          </w:rPr>
          <w:br/>
        </w:r>
        <w:proofErr w:type="spellStart"/>
        <w:r w:rsidRPr="00105889">
          <w:rPr>
            <w:rFonts w:eastAsia="Times New Roman"/>
            <w:szCs w:val="24"/>
            <w:lang w:eastAsia="en-US"/>
          </w:rPr>
          <w:t>ii</w:t>
        </w:r>
        <w:proofErr w:type="spellEnd"/>
        <w:r w:rsidRPr="00105889">
          <w:rPr>
            <w:rFonts w:eastAsia="Times New Roman"/>
            <w:szCs w:val="24"/>
            <w:lang w:eastAsia="en-US"/>
          </w:rPr>
          <w:t xml:space="preserve">. σχετικά με το «Πρόγραμμα επιχορήγησης επιχειρήσεων για την απασχόληση δεκαπέντε χιλιάδων ατόμων που βρίσκονται σε ιδιαίτερα μειονεκτική θέση, ηλικίας άνω των πενήντα ετών», σελ. </w:t>
        </w:r>
        <w:r w:rsidRPr="00105889">
          <w:rPr>
            <w:rFonts w:eastAsia="Times New Roman"/>
            <w:szCs w:val="24"/>
            <w:lang w:eastAsia="en-US"/>
          </w:rPr>
          <w:br/>
          <w:t xml:space="preserve"> δ) Προς τον Υπουργό Αγροτικής Ανάπτυξης και Τροφίμων:</w:t>
        </w:r>
        <w:r w:rsidRPr="00105889">
          <w:rPr>
            <w:rFonts w:eastAsia="Times New Roman"/>
            <w:szCs w:val="24"/>
            <w:lang w:eastAsia="en-US"/>
          </w:rPr>
          <w:br/>
          <w:t xml:space="preserve"> i. σχετικά με τις αποζημιώσεις στους ελαιοπαραγωγούς λόγω ακαρπίας και δάκου, σελ. </w:t>
        </w:r>
        <w:r w:rsidRPr="00105889">
          <w:rPr>
            <w:rFonts w:eastAsia="Times New Roman"/>
            <w:szCs w:val="24"/>
            <w:lang w:eastAsia="en-US"/>
          </w:rPr>
          <w:br/>
          <w:t xml:space="preserve"> </w:t>
        </w:r>
        <w:proofErr w:type="spellStart"/>
        <w:r w:rsidRPr="00105889">
          <w:rPr>
            <w:rFonts w:eastAsia="Times New Roman"/>
            <w:szCs w:val="24"/>
            <w:lang w:eastAsia="en-US"/>
          </w:rPr>
          <w:t>ii</w:t>
        </w:r>
        <w:proofErr w:type="spellEnd"/>
        <w:r w:rsidRPr="00105889">
          <w:rPr>
            <w:rFonts w:eastAsia="Times New Roman"/>
            <w:szCs w:val="24"/>
            <w:lang w:eastAsia="en-US"/>
          </w:rPr>
          <w:t xml:space="preserve">. σχετικά με τις καθυστερήσεις στην αποζημίωση των πληγέντων αγροτών της Αρκαδίας από τη θεομηνία της 25ης Ιουνίου., σελ. </w:t>
        </w:r>
        <w:r w:rsidRPr="00105889">
          <w:rPr>
            <w:rFonts w:eastAsia="Times New Roman"/>
            <w:szCs w:val="24"/>
            <w:lang w:eastAsia="en-US"/>
          </w:rPr>
          <w:br/>
          <w:t xml:space="preserve"> ε) Προς τον Υπουργό Μεταναστευτικής Πολιτικής, σχετικά με το πρόγραμμα ενοικίασης διαμερισμάτων σε πρόσφυγες από την Εταιρεία Ανάπτυξης και Τουριστικής Προβολής Αθηνών (ΕΑΤΑ), σελ. </w:t>
        </w:r>
        <w:r w:rsidRPr="00105889">
          <w:rPr>
            <w:rFonts w:eastAsia="Times New Roman"/>
            <w:szCs w:val="24"/>
            <w:lang w:eastAsia="en-US"/>
          </w:rPr>
          <w:br/>
          <w:t xml:space="preserve"> </w:t>
        </w:r>
        <w:r w:rsidRPr="00105889">
          <w:rPr>
            <w:rFonts w:eastAsia="Times New Roman"/>
            <w:szCs w:val="24"/>
            <w:lang w:eastAsia="en-US"/>
          </w:rPr>
          <w:br/>
          <w:t xml:space="preserve">Γ. ΝΟΜΟΘΕΤΙΚΗ ΕΡΓΑΣΙΑ </w:t>
        </w:r>
        <w:r w:rsidRPr="00105889">
          <w:rPr>
            <w:rFonts w:eastAsia="Times New Roman"/>
            <w:szCs w:val="24"/>
            <w:lang w:eastAsia="en-US"/>
          </w:rPr>
          <w:br/>
          <w:t xml:space="preserve">1. Κατάθεση Εκθέσεως Διαρκούς Επιτροπής:                                                         Η Διαρκής Επιτροπή Παραγωγής και Εμπορίου καταθέτει την έκθεσή της στο σχέδιο νόμου του Υπουργείου Τουρισμού «Κύρωση του μνημονίου κατανόησης για συνεργασία στον τομέα του τουρισμού μεταξύ της Κυβέρνησης της Ελληνικής Δημοκρατίας και της Κυβέρνησης της Αραβικής Δημοκρατίας της Αιγύπτου»., σελ. </w:t>
        </w:r>
        <w:r w:rsidRPr="00105889">
          <w:rPr>
            <w:rFonts w:eastAsia="Times New Roman"/>
            <w:szCs w:val="24"/>
            <w:lang w:eastAsia="en-US"/>
          </w:rPr>
          <w:br/>
          <w:t xml:space="preserve">2. Κατάθεση σχεδίου νόμου:                                                                                        Οι Υπουργοί Εξωτερικών, Παιδείας,  Έρευνας και Θρησκευμάτων, Διοικητικής Ανασυγκρότησης, Οικονομικών και οι Αναπληρωτές Υπουργοί Εσωτερικών και Οικονομικών κατέθεσαν στις 11/1/2017 σχέδιο νόμου «Τροποποίηση του Κώδικα του Οργανισμού του Υπουργείου Εξωτερικών και λοιπές διατάξεις», σελ. </w:t>
        </w:r>
        <w:r w:rsidRPr="00105889">
          <w:rPr>
            <w:rFonts w:eastAsia="Times New Roman"/>
            <w:szCs w:val="24"/>
            <w:lang w:eastAsia="en-US"/>
          </w:rPr>
          <w:br/>
          <w:t xml:space="preserve">3. Συζήτηση και ψήφιση επί της αρχής, των άρθρων και του συνόλου του σχεδίου νόμου του Υπουργείου Τουρισμού: «Κύρωση του Μνημονίου Κατανόησης για Συνεργασία στον τομέα του Τουρισμού μεταξύ της Κυβέρνησης της Ελληνικής Δημοκρατίας και της Κυβέρνησης της Αραβικής Δημοκρατίας της Αιγύπτου και άλλες διατάξεις», σελ. </w:t>
        </w:r>
        <w:r w:rsidRPr="00105889">
          <w:rPr>
            <w:rFonts w:eastAsia="Times New Roman"/>
            <w:szCs w:val="24"/>
            <w:lang w:eastAsia="en-US"/>
          </w:rPr>
          <w:br/>
          <w:t xml:space="preserve"> </w:t>
        </w:r>
        <w:r w:rsidRPr="00105889">
          <w:rPr>
            <w:rFonts w:eastAsia="Times New Roman"/>
            <w:szCs w:val="24"/>
            <w:lang w:eastAsia="en-US"/>
          </w:rPr>
          <w:br/>
          <w:t>ΠΡΟΕΔΡΕΥΟΝΤΕΣ                                                                             ΚΡΕΜΑΣΤΙΝΟΣ Δ. , σελ.</w:t>
        </w:r>
        <w:r w:rsidRPr="00105889">
          <w:rPr>
            <w:rFonts w:eastAsia="Times New Roman"/>
            <w:szCs w:val="24"/>
            <w:lang w:eastAsia="en-US"/>
          </w:rPr>
          <w:br/>
          <w:t>ΛΥΚΟΥΔΗΣ Σ. , σελ.</w:t>
        </w:r>
        <w:r w:rsidRPr="00105889">
          <w:rPr>
            <w:rFonts w:eastAsia="Times New Roman"/>
            <w:szCs w:val="24"/>
            <w:lang w:eastAsia="en-US"/>
          </w:rPr>
          <w:br/>
        </w:r>
        <w:r w:rsidRPr="00105889">
          <w:rPr>
            <w:rFonts w:eastAsia="Times New Roman"/>
            <w:szCs w:val="24"/>
            <w:lang w:eastAsia="en-US"/>
          </w:rPr>
          <w:br/>
          <w:t>ΟΜΙΛΗΤΕΣ</w:t>
        </w:r>
      </w:ins>
    </w:p>
    <w:p w14:paraId="5A892259" w14:textId="77777777" w:rsidR="00105889" w:rsidRPr="00105889" w:rsidRDefault="00105889" w:rsidP="00105889">
      <w:pPr>
        <w:spacing w:after="200" w:line="360" w:lineRule="auto"/>
        <w:rPr>
          <w:ins w:id="22" w:author="Φλούδα Χριστίνα" w:date="2017-01-20T10:28:00Z"/>
          <w:rFonts w:eastAsia="Times New Roman"/>
          <w:szCs w:val="24"/>
          <w:lang w:eastAsia="en-US"/>
        </w:rPr>
      </w:pPr>
      <w:ins w:id="23" w:author="Φλούδα Χριστίνα" w:date="2017-01-20T10:28:00Z">
        <w:r w:rsidRPr="00105889">
          <w:rPr>
            <w:rFonts w:eastAsia="Times New Roman"/>
            <w:szCs w:val="24"/>
            <w:lang w:eastAsia="en-US"/>
          </w:rPr>
          <w:br/>
          <w:t>Α. Επί διαδικαστικού θέματος:</w:t>
        </w:r>
        <w:r w:rsidRPr="00105889">
          <w:rPr>
            <w:rFonts w:eastAsia="Times New Roman"/>
            <w:szCs w:val="24"/>
            <w:lang w:eastAsia="en-US"/>
          </w:rPr>
          <w:br/>
          <w:t>ΓΕΩΡΓΙΑΔΗΣ Μ. , σελ.</w:t>
        </w:r>
        <w:r w:rsidRPr="00105889">
          <w:rPr>
            <w:rFonts w:eastAsia="Times New Roman"/>
            <w:szCs w:val="24"/>
            <w:lang w:eastAsia="en-US"/>
          </w:rPr>
          <w:br/>
          <w:t>ΚΑΜΜΕΝΟΣ Δ. , σελ.</w:t>
        </w:r>
        <w:r w:rsidRPr="00105889">
          <w:rPr>
            <w:rFonts w:eastAsia="Times New Roman"/>
            <w:szCs w:val="24"/>
            <w:lang w:eastAsia="en-US"/>
          </w:rPr>
          <w:br/>
          <w:t>ΚΟΥΝΤΟΥΡΑ  Έ. , σελ.</w:t>
        </w:r>
        <w:r w:rsidRPr="00105889">
          <w:rPr>
            <w:rFonts w:eastAsia="Times New Roman"/>
            <w:szCs w:val="24"/>
            <w:lang w:eastAsia="en-US"/>
          </w:rPr>
          <w:br/>
          <w:t>ΚΡΕΜΑΣΤΙΝΟΣ Δ. , σελ.</w:t>
        </w:r>
        <w:r w:rsidRPr="00105889">
          <w:rPr>
            <w:rFonts w:eastAsia="Times New Roman"/>
            <w:szCs w:val="24"/>
            <w:lang w:eastAsia="en-US"/>
          </w:rPr>
          <w:br/>
          <w:t>ΛΥΚΟΥΔΗΣ Σ. , σελ.</w:t>
        </w:r>
        <w:r w:rsidRPr="00105889">
          <w:rPr>
            <w:rFonts w:eastAsia="Times New Roman"/>
            <w:szCs w:val="24"/>
            <w:lang w:eastAsia="en-US"/>
          </w:rPr>
          <w:br/>
          <w:t>ΜΠΟΥΚΩΡΟΣ Χ. , σελ.</w:t>
        </w:r>
        <w:r w:rsidRPr="00105889">
          <w:rPr>
            <w:rFonts w:eastAsia="Times New Roman"/>
            <w:szCs w:val="24"/>
            <w:lang w:eastAsia="en-US"/>
          </w:rPr>
          <w:br/>
          <w:t>ΞΥΔΑΚΗΣ Ν. , σελ.</w:t>
        </w:r>
        <w:r w:rsidRPr="00105889">
          <w:rPr>
            <w:rFonts w:eastAsia="Times New Roman"/>
            <w:szCs w:val="24"/>
            <w:lang w:eastAsia="en-US"/>
          </w:rPr>
          <w:br/>
          <w:t>ΠΑΝΑΓΙΩΤΑΡΟΣ Η. , σελ.</w:t>
        </w:r>
        <w:r w:rsidRPr="00105889">
          <w:rPr>
            <w:rFonts w:eastAsia="Times New Roman"/>
            <w:szCs w:val="24"/>
            <w:lang w:eastAsia="en-US"/>
          </w:rPr>
          <w:br/>
          <w:t>ΤΖΑΒΑΡΑΣ Κ. , σελ.</w:t>
        </w:r>
        <w:r w:rsidRPr="00105889">
          <w:rPr>
            <w:rFonts w:eastAsia="Times New Roman"/>
            <w:szCs w:val="24"/>
            <w:lang w:eastAsia="en-US"/>
          </w:rPr>
          <w:br/>
          <w:t>ΤΡΙΑΝΤΑΦΥΛΛΟΥ Μ. , σελ.</w:t>
        </w:r>
        <w:r w:rsidRPr="00105889">
          <w:rPr>
            <w:rFonts w:eastAsia="Times New Roman"/>
            <w:szCs w:val="24"/>
            <w:lang w:eastAsia="en-US"/>
          </w:rPr>
          <w:br/>
        </w:r>
        <w:r w:rsidRPr="00105889">
          <w:rPr>
            <w:rFonts w:eastAsia="Times New Roman"/>
            <w:szCs w:val="24"/>
            <w:lang w:eastAsia="en-US"/>
          </w:rPr>
          <w:br/>
          <w:t>Β. Επί της Ειδικής Ημερήσιας Διάταξης:</w:t>
        </w:r>
        <w:r w:rsidRPr="00105889">
          <w:rPr>
            <w:rFonts w:eastAsia="Times New Roman"/>
            <w:szCs w:val="24"/>
            <w:lang w:eastAsia="en-US"/>
          </w:rPr>
          <w:br/>
          <w:t>ΒΟΥΤΣΗΣ Ν. , σελ.</w:t>
        </w:r>
        <w:r w:rsidRPr="00105889">
          <w:rPr>
            <w:rFonts w:eastAsia="Times New Roman"/>
            <w:szCs w:val="24"/>
            <w:lang w:eastAsia="en-US"/>
          </w:rPr>
          <w:br/>
          <w:t>ΓΕΩΡΓΙΑΔΗΣ Μ. , σελ.</w:t>
        </w:r>
        <w:r w:rsidRPr="00105889">
          <w:rPr>
            <w:rFonts w:eastAsia="Times New Roman"/>
            <w:szCs w:val="24"/>
            <w:lang w:eastAsia="en-US"/>
          </w:rPr>
          <w:br/>
          <w:t>ΚΑΜΜΕΝΟΣ Δ. , σελ.</w:t>
        </w:r>
        <w:r w:rsidRPr="00105889">
          <w:rPr>
            <w:rFonts w:eastAsia="Times New Roman"/>
            <w:szCs w:val="24"/>
            <w:lang w:eastAsia="en-US"/>
          </w:rPr>
          <w:br/>
          <w:t>ΚΑΡΡΑΣ Γ. , σελ.</w:t>
        </w:r>
        <w:r w:rsidRPr="00105889">
          <w:rPr>
            <w:rFonts w:eastAsia="Times New Roman"/>
            <w:szCs w:val="24"/>
            <w:lang w:eastAsia="en-US"/>
          </w:rPr>
          <w:br/>
          <w:t>ΚΕΓΚΕΡΟΓΛΟΥ Β. , σελ.</w:t>
        </w:r>
        <w:r w:rsidRPr="00105889">
          <w:rPr>
            <w:rFonts w:eastAsia="Times New Roman"/>
            <w:szCs w:val="24"/>
            <w:lang w:eastAsia="en-US"/>
          </w:rPr>
          <w:br/>
          <w:t>ΚΟΖΟΜΠΟΛΗ - ΑΜΑΝΑΤΙΔΗ Π. , σελ.</w:t>
        </w:r>
        <w:r w:rsidRPr="00105889">
          <w:rPr>
            <w:rFonts w:eastAsia="Times New Roman"/>
            <w:szCs w:val="24"/>
            <w:lang w:eastAsia="en-US"/>
          </w:rPr>
          <w:br/>
          <w:t>ΛΥΚΟΥΔΗΣ Σ. , σελ.</w:t>
        </w:r>
        <w:r w:rsidRPr="00105889">
          <w:rPr>
            <w:rFonts w:eastAsia="Times New Roman"/>
            <w:szCs w:val="24"/>
            <w:lang w:eastAsia="en-US"/>
          </w:rPr>
          <w:br/>
          <w:t>ΠΑΠΠΑΣ Χ. , σελ.</w:t>
        </w:r>
        <w:r w:rsidRPr="00105889">
          <w:rPr>
            <w:rFonts w:eastAsia="Times New Roman"/>
            <w:szCs w:val="24"/>
            <w:lang w:eastAsia="en-US"/>
          </w:rPr>
          <w:br/>
          <w:t>ΠΑΦΙΛΗΣ Α. , σελ.</w:t>
        </w:r>
        <w:r w:rsidRPr="00105889">
          <w:rPr>
            <w:rFonts w:eastAsia="Times New Roman"/>
            <w:szCs w:val="24"/>
            <w:lang w:eastAsia="en-US"/>
          </w:rPr>
          <w:br/>
          <w:t>ΤΡΑΓΑΚΗΣ Ι. , σελ.</w:t>
        </w:r>
        <w:r w:rsidRPr="00105889">
          <w:rPr>
            <w:rFonts w:eastAsia="Times New Roman"/>
            <w:szCs w:val="24"/>
            <w:lang w:eastAsia="en-US"/>
          </w:rPr>
          <w:br/>
        </w:r>
        <w:r w:rsidRPr="00105889">
          <w:rPr>
            <w:rFonts w:eastAsia="Times New Roman"/>
            <w:szCs w:val="24"/>
            <w:lang w:eastAsia="en-US"/>
          </w:rPr>
          <w:br/>
          <w:t>Γ. Επί των επικαίρων ερωτήσεων:</w:t>
        </w:r>
        <w:r w:rsidRPr="00105889">
          <w:rPr>
            <w:rFonts w:eastAsia="Times New Roman"/>
            <w:szCs w:val="24"/>
            <w:lang w:eastAsia="en-US"/>
          </w:rPr>
          <w:br/>
          <w:t>ΑΝΤΩΝΟΠΟΥΛΟΥ Ο. , σελ.</w:t>
        </w:r>
        <w:r w:rsidRPr="00105889">
          <w:rPr>
            <w:rFonts w:eastAsia="Times New Roman"/>
            <w:szCs w:val="24"/>
            <w:lang w:eastAsia="en-US"/>
          </w:rPr>
          <w:br/>
          <w:t>ΑΠΟΣΤΟΛΟΥ Ε. , σελ.</w:t>
        </w:r>
        <w:r w:rsidRPr="00105889">
          <w:rPr>
            <w:rFonts w:eastAsia="Times New Roman"/>
            <w:szCs w:val="24"/>
            <w:lang w:eastAsia="en-US"/>
          </w:rPr>
          <w:br/>
          <w:t>ΔΑΒΑΚΗΣ Α. , σελ.</w:t>
        </w:r>
        <w:r w:rsidRPr="00105889">
          <w:rPr>
            <w:rFonts w:eastAsia="Times New Roman"/>
            <w:szCs w:val="24"/>
            <w:lang w:eastAsia="en-US"/>
          </w:rPr>
          <w:br/>
          <w:t>ΚΑΤΣΑΦΑΔΟΣ Κ. , σελ.</w:t>
        </w:r>
        <w:r w:rsidRPr="00105889">
          <w:rPr>
            <w:rFonts w:eastAsia="Times New Roman"/>
            <w:szCs w:val="24"/>
            <w:lang w:eastAsia="en-US"/>
          </w:rPr>
          <w:br/>
          <w:t>ΚΕΓΚΕΡΟΓΛΟΥ Β. , σελ.</w:t>
        </w:r>
        <w:r w:rsidRPr="00105889">
          <w:rPr>
            <w:rFonts w:eastAsia="Times New Roman"/>
            <w:szCs w:val="24"/>
            <w:lang w:eastAsia="en-US"/>
          </w:rPr>
          <w:br/>
          <w:t>ΚΟΝΙΟΡΔΟΥ Λ. , σελ.</w:t>
        </w:r>
        <w:r w:rsidRPr="00105889">
          <w:rPr>
            <w:rFonts w:eastAsia="Times New Roman"/>
            <w:szCs w:val="24"/>
            <w:lang w:eastAsia="en-US"/>
          </w:rPr>
          <w:br/>
          <w:t>ΚΩΝΣΤΑΝΤΙΝΟΠΟΥΛΟΣ Ο. , σελ.</w:t>
        </w:r>
        <w:r w:rsidRPr="00105889">
          <w:rPr>
            <w:rFonts w:eastAsia="Times New Roman"/>
            <w:szCs w:val="24"/>
            <w:lang w:eastAsia="en-US"/>
          </w:rPr>
          <w:br/>
          <w:t>ΣΚΟΥΡΛΕΤΗΣ Π. , σελ.</w:t>
        </w:r>
        <w:r w:rsidRPr="00105889">
          <w:rPr>
            <w:rFonts w:eastAsia="Times New Roman"/>
            <w:szCs w:val="24"/>
            <w:lang w:eastAsia="en-US"/>
          </w:rPr>
          <w:br/>
          <w:t>ΤΖΟΥΦΗ Μ. , σελ.</w:t>
        </w:r>
        <w:r w:rsidRPr="00105889">
          <w:rPr>
            <w:rFonts w:eastAsia="Times New Roman"/>
            <w:szCs w:val="24"/>
            <w:lang w:eastAsia="en-US"/>
          </w:rPr>
          <w:br/>
          <w:t>ΦΩΤΙΟΥ Θ. , σελ.</w:t>
        </w:r>
        <w:r w:rsidRPr="00105889">
          <w:rPr>
            <w:rFonts w:eastAsia="Times New Roman"/>
            <w:szCs w:val="24"/>
            <w:lang w:eastAsia="en-US"/>
          </w:rPr>
          <w:br/>
        </w:r>
      </w:ins>
    </w:p>
    <w:p w14:paraId="49D22F74" w14:textId="59F78C91" w:rsidR="00105889" w:rsidRDefault="00105889" w:rsidP="00105889">
      <w:pPr>
        <w:spacing w:line="600" w:lineRule="auto"/>
        <w:ind w:firstLine="720"/>
        <w:jc w:val="both"/>
        <w:rPr>
          <w:ins w:id="24" w:author="Φλούδα Χριστίνα" w:date="2017-01-20T10:28:00Z"/>
          <w:rFonts w:eastAsia="Times New Roman" w:cs="Times New Roman"/>
          <w:szCs w:val="24"/>
        </w:rPr>
        <w:pPrChange w:id="25" w:author="Φλούδα Χριστίνα" w:date="2017-01-20T10:28:00Z">
          <w:pPr>
            <w:spacing w:line="600" w:lineRule="auto"/>
            <w:ind w:firstLine="720"/>
            <w:jc w:val="center"/>
          </w:pPr>
        </w:pPrChange>
      </w:pPr>
      <w:ins w:id="26" w:author="Φλούδα Χριστίνα" w:date="2017-01-20T10:28:00Z">
        <w:r w:rsidRPr="00105889">
          <w:rPr>
            <w:rFonts w:eastAsia="Times New Roman"/>
            <w:szCs w:val="24"/>
            <w:lang w:eastAsia="en-US"/>
          </w:rPr>
          <w:t>Δ. Επί του σχεδίου νόμου του Υπουργείου Τουρισμού:</w:t>
        </w:r>
        <w:r w:rsidRPr="00105889">
          <w:rPr>
            <w:rFonts w:eastAsia="Times New Roman"/>
            <w:szCs w:val="24"/>
            <w:lang w:eastAsia="en-US"/>
          </w:rPr>
          <w:br/>
          <w:t>ΖΑΡΟΥΛΙΑ Ε. , σελ.</w:t>
        </w:r>
        <w:r w:rsidRPr="00105889">
          <w:rPr>
            <w:rFonts w:eastAsia="Times New Roman"/>
            <w:szCs w:val="24"/>
            <w:lang w:eastAsia="en-US"/>
          </w:rPr>
          <w:br/>
          <w:t>ΚΑΤΣΩΤΗΣ Χ. , σελ.</w:t>
        </w:r>
        <w:r w:rsidRPr="00105889">
          <w:rPr>
            <w:rFonts w:eastAsia="Times New Roman"/>
            <w:szCs w:val="24"/>
            <w:lang w:eastAsia="en-US"/>
          </w:rPr>
          <w:br/>
          <w:t>ΚΟΥΝΤΟΥΡΑ  Έ. , σελ.</w:t>
        </w:r>
        <w:r w:rsidRPr="00105889">
          <w:rPr>
            <w:rFonts w:eastAsia="Times New Roman"/>
            <w:szCs w:val="24"/>
            <w:lang w:eastAsia="en-US"/>
          </w:rPr>
          <w:br/>
          <w:t>ΚΩΝΣΤΑΝΤΙΝΟΠΟΥΛΟΣ Ο. , σελ.</w:t>
        </w:r>
        <w:r w:rsidRPr="00105889">
          <w:rPr>
            <w:rFonts w:eastAsia="Times New Roman"/>
            <w:szCs w:val="24"/>
            <w:lang w:eastAsia="en-US"/>
          </w:rPr>
          <w:br/>
          <w:t>ΜΠΟΥΚΩΡΟΣ Χ. , σελ.</w:t>
        </w:r>
        <w:r w:rsidRPr="00105889">
          <w:rPr>
            <w:rFonts w:eastAsia="Times New Roman"/>
            <w:szCs w:val="24"/>
            <w:lang w:eastAsia="en-US"/>
          </w:rPr>
          <w:br/>
          <w:t>ΞΥΔΑΚΗΣ Ν. , σελ.</w:t>
        </w:r>
        <w:r w:rsidRPr="00105889">
          <w:rPr>
            <w:rFonts w:eastAsia="Times New Roman"/>
            <w:szCs w:val="24"/>
            <w:lang w:eastAsia="en-US"/>
          </w:rPr>
          <w:br/>
          <w:t>ΠΑΝΑΓΙΩΤΑΡΟΣ Η. , σελ.</w:t>
        </w:r>
        <w:r w:rsidRPr="00105889">
          <w:rPr>
            <w:rFonts w:eastAsia="Times New Roman"/>
            <w:szCs w:val="24"/>
            <w:lang w:eastAsia="en-US"/>
          </w:rPr>
          <w:br/>
          <w:t>ΠΑΠΑΓΓΕΛΟΠΟΥΛΟΣ Δ. , σελ.</w:t>
        </w:r>
        <w:r w:rsidRPr="00105889">
          <w:rPr>
            <w:rFonts w:eastAsia="Times New Roman"/>
            <w:szCs w:val="24"/>
            <w:lang w:eastAsia="en-US"/>
          </w:rPr>
          <w:br/>
          <w:t>ΤΖΑΒΑΡΑΣ Κ. , σελ.</w:t>
        </w:r>
        <w:r w:rsidRPr="00105889">
          <w:rPr>
            <w:rFonts w:eastAsia="Times New Roman"/>
            <w:szCs w:val="24"/>
            <w:lang w:eastAsia="en-US"/>
          </w:rPr>
          <w:br/>
          <w:t>ΤΡΙΑΝΤΑΦΥΛΛΟΥ Μ. , σελ.</w:t>
        </w:r>
        <w:r w:rsidRPr="00105889">
          <w:rPr>
            <w:rFonts w:eastAsia="Times New Roman"/>
            <w:szCs w:val="24"/>
            <w:lang w:eastAsia="en-US"/>
          </w:rPr>
          <w:br/>
          <w:t>ΨΑΡΙΑΝΟΣ Γ. , σελ.</w:t>
        </w:r>
        <w:r w:rsidRPr="00105889">
          <w:rPr>
            <w:rFonts w:eastAsia="Times New Roman"/>
            <w:szCs w:val="24"/>
            <w:lang w:eastAsia="en-US"/>
          </w:rPr>
          <w:br/>
        </w:r>
        <w:r w:rsidRPr="00105889">
          <w:rPr>
            <w:rFonts w:eastAsia="Times New Roman"/>
            <w:szCs w:val="24"/>
            <w:lang w:eastAsia="en-US"/>
          </w:rPr>
          <w:br/>
          <w:t>Ε. ΠΑΡΕΜΒΑΣΕΙΣ:</w:t>
        </w:r>
        <w:r w:rsidRPr="00105889">
          <w:rPr>
            <w:rFonts w:eastAsia="Times New Roman"/>
            <w:szCs w:val="24"/>
            <w:lang w:eastAsia="en-US"/>
          </w:rPr>
          <w:br/>
          <w:t>ΚΡΕΜΑΣΤΙΝΟΣ Δ. , σελ.</w:t>
        </w:r>
        <w:r w:rsidRPr="00105889">
          <w:rPr>
            <w:rFonts w:eastAsia="Times New Roman"/>
            <w:szCs w:val="24"/>
            <w:lang w:eastAsia="en-US"/>
          </w:rPr>
          <w:br/>
        </w:r>
      </w:ins>
    </w:p>
    <w:p w14:paraId="327E4AC9" w14:textId="77777777" w:rsidR="00077057" w:rsidRDefault="00105889">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327E4ACA" w14:textId="77777777" w:rsidR="00077057" w:rsidRDefault="00105889">
      <w:pPr>
        <w:spacing w:line="600" w:lineRule="auto"/>
        <w:ind w:firstLine="720"/>
        <w:jc w:val="center"/>
        <w:rPr>
          <w:rFonts w:eastAsia="Times New Roman" w:cs="Times New Roman"/>
          <w:szCs w:val="24"/>
        </w:rPr>
      </w:pPr>
      <w:r>
        <w:rPr>
          <w:rFonts w:eastAsia="Times New Roman" w:cs="Times New Roman"/>
          <w:szCs w:val="24"/>
        </w:rPr>
        <w:t>ΙΖ΄ ΠΕΡΙΟΔΟΣ</w:t>
      </w:r>
    </w:p>
    <w:p w14:paraId="327E4ACB" w14:textId="77777777" w:rsidR="00077057" w:rsidRDefault="00105889">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327E4ACC" w14:textId="77777777" w:rsidR="00077057" w:rsidRDefault="00105889">
      <w:pPr>
        <w:spacing w:line="600" w:lineRule="auto"/>
        <w:ind w:firstLine="720"/>
        <w:jc w:val="center"/>
        <w:rPr>
          <w:rFonts w:eastAsia="Times New Roman" w:cs="Times New Roman"/>
          <w:szCs w:val="24"/>
        </w:rPr>
      </w:pPr>
      <w:r>
        <w:rPr>
          <w:rFonts w:eastAsia="Times New Roman" w:cs="Times New Roman"/>
          <w:szCs w:val="24"/>
        </w:rPr>
        <w:t>ΣΥΝΟΔΟΣ Β΄</w:t>
      </w:r>
    </w:p>
    <w:p w14:paraId="327E4ACD" w14:textId="77777777" w:rsidR="00077057" w:rsidRDefault="00105889">
      <w:pPr>
        <w:spacing w:line="600" w:lineRule="auto"/>
        <w:ind w:firstLine="720"/>
        <w:jc w:val="center"/>
        <w:rPr>
          <w:rFonts w:eastAsia="Times New Roman" w:cs="Times New Roman"/>
          <w:szCs w:val="24"/>
        </w:rPr>
      </w:pPr>
      <w:r>
        <w:rPr>
          <w:rFonts w:eastAsia="Times New Roman" w:cs="Times New Roman"/>
          <w:szCs w:val="24"/>
        </w:rPr>
        <w:t>ΣΥΝΕΔΡΙΑΣΗ ΝΔ΄</w:t>
      </w:r>
    </w:p>
    <w:p w14:paraId="327E4ACE" w14:textId="77777777" w:rsidR="00077057" w:rsidRDefault="00105889">
      <w:pPr>
        <w:tabs>
          <w:tab w:val="left" w:pos="1996"/>
          <w:tab w:val="center" w:pos="4753"/>
        </w:tabs>
        <w:spacing w:line="600" w:lineRule="auto"/>
        <w:ind w:firstLine="720"/>
        <w:jc w:val="center"/>
        <w:rPr>
          <w:rFonts w:eastAsia="Times New Roman" w:cs="Times New Roman"/>
          <w:szCs w:val="24"/>
        </w:rPr>
      </w:pPr>
      <w:r>
        <w:rPr>
          <w:rFonts w:eastAsia="Times New Roman" w:cs="Times New Roman"/>
          <w:szCs w:val="24"/>
        </w:rPr>
        <w:t>Πέμπτη 12 Ιανουαρίου 2017</w:t>
      </w:r>
    </w:p>
    <w:p w14:paraId="327E4ACF"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Αθήνα, σήμερα στις 12 Ιανουαρίου 2017, ημέρα Πέμπτη και ώρα 09</w:t>
      </w:r>
      <w:r>
        <w:rPr>
          <w:rFonts w:eastAsia="Times New Roman" w:cs="Times New Roman"/>
          <w:szCs w:val="24"/>
        </w:rPr>
        <w:t>.</w:t>
      </w:r>
      <w:r>
        <w:rPr>
          <w:rFonts w:eastAsia="Times New Roman" w:cs="Times New Roman"/>
          <w:szCs w:val="24"/>
        </w:rPr>
        <w:t>39΄</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cs="Times New Roman"/>
          <w:szCs w:val="24"/>
          <w:lang w:val="en-US"/>
        </w:rPr>
        <w:t>E</w:t>
      </w:r>
      <w:r>
        <w:rPr>
          <w:rFonts w:eastAsia="Times New Roman" w:cs="Times New Roman"/>
          <w:szCs w:val="24"/>
        </w:rPr>
        <w:t xml:space="preserve">΄ Αντιπροέδρου αυτής κ. </w:t>
      </w:r>
      <w:r w:rsidRPr="003705C7">
        <w:rPr>
          <w:rFonts w:eastAsia="Times New Roman" w:cs="Times New Roman"/>
          <w:b/>
          <w:szCs w:val="24"/>
        </w:rPr>
        <w:t>ΔΗΜΗΤΡΙΟΥ ΚΡΕΜΑΣΤΙΝΟΥ</w:t>
      </w:r>
      <w:r>
        <w:rPr>
          <w:rFonts w:eastAsia="Times New Roman" w:cs="Times New Roman"/>
          <w:szCs w:val="24"/>
        </w:rPr>
        <w:t xml:space="preserve">. </w:t>
      </w:r>
    </w:p>
    <w:p w14:paraId="327E4AD0" w14:textId="77777777" w:rsidR="00077057" w:rsidRDefault="00105889">
      <w:pPr>
        <w:spacing w:line="600" w:lineRule="auto"/>
        <w:ind w:firstLine="720"/>
        <w:jc w:val="both"/>
        <w:rPr>
          <w:rFonts w:eastAsia="Times New Roman"/>
          <w:szCs w:val="24"/>
        </w:rPr>
      </w:pPr>
      <w:r>
        <w:rPr>
          <w:rFonts w:eastAsia="Times New Roman" w:cs="Times New Roman"/>
          <w:b/>
          <w:bCs/>
          <w:szCs w:val="24"/>
        </w:rPr>
        <w:t>ΠΡΟΕΔΡΕΥΩΝ (Δημήτριος Κρεμαστινός):</w:t>
      </w:r>
      <w:r>
        <w:rPr>
          <w:rFonts w:eastAsia="Times New Roman"/>
          <w:szCs w:val="24"/>
        </w:rPr>
        <w:t xml:space="preserve"> Κυρίες και κύριοι συνάδελφοι, αρχίζει η συνεδρίαση. </w:t>
      </w:r>
    </w:p>
    <w:p w14:paraId="327E4AD1" w14:textId="77777777" w:rsidR="00077057" w:rsidRDefault="00105889">
      <w:pPr>
        <w:spacing w:line="600" w:lineRule="auto"/>
        <w:ind w:firstLine="720"/>
        <w:jc w:val="both"/>
        <w:rPr>
          <w:rFonts w:eastAsia="Times New Roman"/>
          <w:szCs w:val="24"/>
        </w:rPr>
      </w:pPr>
      <w:r>
        <w:rPr>
          <w:rFonts w:eastAsia="Times New Roman"/>
          <w:szCs w:val="24"/>
        </w:rPr>
        <w:t>Έ</w:t>
      </w:r>
      <w:r>
        <w:rPr>
          <w:rFonts w:eastAsia="Times New Roman"/>
          <w:szCs w:val="24"/>
        </w:rPr>
        <w:t>χω την τιμή να ανακοινώσω στο Σώμα το δελτίο επικαίρων ερωτήσεων της Παρασκευής 13 Ιανουαρίου 2017, το οποίο έχει ως εξής:</w:t>
      </w:r>
    </w:p>
    <w:p w14:paraId="327E4AD2" w14:textId="77777777" w:rsidR="00077057" w:rsidRDefault="00105889">
      <w:pPr>
        <w:spacing w:line="600" w:lineRule="auto"/>
        <w:ind w:firstLine="720"/>
        <w:jc w:val="both"/>
        <w:rPr>
          <w:rFonts w:eastAsia="Times New Roman"/>
          <w:szCs w:val="24"/>
        </w:rPr>
      </w:pPr>
      <w:r>
        <w:rPr>
          <w:rFonts w:eastAsia="Times New Roman"/>
          <w:szCs w:val="24"/>
        </w:rPr>
        <w:lastRenderedPageBreak/>
        <w:t>Α. Ε</w:t>
      </w:r>
      <w:r>
        <w:rPr>
          <w:rFonts w:eastAsia="Times New Roman"/>
          <w:szCs w:val="24"/>
        </w:rPr>
        <w:t>ΠΙΚΑΙΡΕΣ</w:t>
      </w:r>
      <w:r>
        <w:rPr>
          <w:rFonts w:eastAsia="Times New Roman"/>
          <w:szCs w:val="24"/>
        </w:rPr>
        <w:t xml:space="preserve"> </w:t>
      </w:r>
      <w:r>
        <w:rPr>
          <w:rFonts w:eastAsia="Times New Roman"/>
          <w:szCs w:val="24"/>
        </w:rPr>
        <w:t>ΕΡΩΤΗΣΕΙΣ</w:t>
      </w:r>
      <w:r>
        <w:rPr>
          <w:rFonts w:eastAsia="Times New Roman"/>
          <w:szCs w:val="24"/>
        </w:rPr>
        <w:t xml:space="preserve"> </w:t>
      </w:r>
      <w:r>
        <w:rPr>
          <w:rFonts w:eastAsia="Times New Roman"/>
          <w:szCs w:val="24"/>
        </w:rPr>
        <w:t>Π</w:t>
      </w:r>
      <w:r>
        <w:rPr>
          <w:rFonts w:eastAsia="Times New Roman"/>
          <w:szCs w:val="24"/>
        </w:rPr>
        <w:t xml:space="preserve">ρώτου </w:t>
      </w:r>
      <w:r>
        <w:rPr>
          <w:rFonts w:eastAsia="Times New Roman"/>
          <w:szCs w:val="24"/>
        </w:rPr>
        <w:t>Κ</w:t>
      </w:r>
      <w:r>
        <w:rPr>
          <w:rFonts w:eastAsia="Times New Roman"/>
          <w:szCs w:val="24"/>
        </w:rPr>
        <w:t>ύκλου (άρθρο 130 παρ</w:t>
      </w:r>
      <w:r>
        <w:rPr>
          <w:rFonts w:eastAsia="Times New Roman"/>
          <w:szCs w:val="24"/>
        </w:rPr>
        <w:t>άγραφοι</w:t>
      </w:r>
      <w:r>
        <w:rPr>
          <w:rFonts w:eastAsia="Times New Roman"/>
          <w:szCs w:val="24"/>
        </w:rPr>
        <w:t xml:space="preserve"> 2 και 3</w:t>
      </w:r>
      <w:r>
        <w:rPr>
          <w:rFonts w:eastAsia="Times New Roman"/>
          <w:szCs w:val="24"/>
        </w:rPr>
        <w:t xml:space="preserve"> 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327E4AD3" w14:textId="77777777" w:rsidR="00077057" w:rsidRDefault="00105889">
      <w:pPr>
        <w:spacing w:line="600" w:lineRule="auto"/>
        <w:ind w:firstLine="720"/>
        <w:jc w:val="both"/>
        <w:rPr>
          <w:rFonts w:eastAsia="Times New Roman"/>
          <w:szCs w:val="24"/>
        </w:rPr>
      </w:pPr>
      <w:r>
        <w:rPr>
          <w:rFonts w:eastAsia="Times New Roman"/>
          <w:szCs w:val="24"/>
        </w:rPr>
        <w:t>1. Η με αριθμό 319/9-1-2017 επίκαιρη ερ</w:t>
      </w:r>
      <w:r>
        <w:rPr>
          <w:rFonts w:eastAsia="Times New Roman"/>
          <w:szCs w:val="24"/>
        </w:rPr>
        <w:t xml:space="preserve">ώτηση του Βουλευτή Έβρου της Νέας Δημοκρατίας κ. Αναστασίου </w:t>
      </w:r>
      <w:proofErr w:type="spellStart"/>
      <w:r>
        <w:rPr>
          <w:rFonts w:eastAsia="Times New Roman"/>
          <w:szCs w:val="24"/>
        </w:rPr>
        <w:t>Δημοσχάκη</w:t>
      </w:r>
      <w:proofErr w:type="spellEnd"/>
      <w:r>
        <w:rPr>
          <w:rFonts w:eastAsia="Times New Roman"/>
          <w:szCs w:val="24"/>
        </w:rPr>
        <w:t xml:space="preserve"> προς τον Υπουργό Εσωτερικών, σχετικά με την υποβάθμιση-κατάργηση του Τμήματος Συνοριακής Φύλαξης Τυχερού στον Νομό Έβρου.  </w:t>
      </w:r>
    </w:p>
    <w:p w14:paraId="327E4AD4" w14:textId="77777777" w:rsidR="00077057" w:rsidRDefault="00105889">
      <w:pPr>
        <w:spacing w:line="600" w:lineRule="auto"/>
        <w:ind w:firstLine="720"/>
        <w:jc w:val="both"/>
        <w:rPr>
          <w:rFonts w:eastAsia="Times New Roman"/>
          <w:szCs w:val="24"/>
        </w:rPr>
      </w:pPr>
      <w:r>
        <w:rPr>
          <w:rFonts w:eastAsia="Times New Roman"/>
          <w:szCs w:val="24"/>
        </w:rPr>
        <w:t>2. Η με αριθμό 327/10-1-2017 επίκαιρη ερώτηση του Βουλευτή Ηρα</w:t>
      </w:r>
      <w:r>
        <w:rPr>
          <w:rFonts w:eastAsia="Times New Roman"/>
          <w:szCs w:val="24"/>
        </w:rPr>
        <w:t xml:space="preserve">κλείου της Δημοκρατικής Συμπαράταξης ΠΑΣΟΚ-ΔΗΜΑΡ κ. Βασιλείου </w:t>
      </w:r>
      <w:proofErr w:type="spellStart"/>
      <w:r>
        <w:rPr>
          <w:rFonts w:eastAsia="Times New Roman"/>
          <w:szCs w:val="24"/>
        </w:rPr>
        <w:t>Κεγκέρογλου</w:t>
      </w:r>
      <w:proofErr w:type="spellEnd"/>
      <w:r>
        <w:rPr>
          <w:rFonts w:eastAsia="Times New Roman"/>
          <w:szCs w:val="24"/>
        </w:rPr>
        <w:t xml:space="preserve"> προς τον Υπουργό Οικονομίας και Ανάπτυξης, σχετικά με την ανάγκη για βιώσιμη ρύθμιση των κόκκινων στεγαστικών δανείων. </w:t>
      </w:r>
    </w:p>
    <w:p w14:paraId="327E4AD5" w14:textId="77777777" w:rsidR="00077057" w:rsidRDefault="00105889">
      <w:pPr>
        <w:spacing w:line="600" w:lineRule="auto"/>
        <w:ind w:firstLine="720"/>
        <w:jc w:val="both"/>
        <w:rPr>
          <w:rFonts w:eastAsia="Times New Roman"/>
          <w:szCs w:val="24"/>
        </w:rPr>
      </w:pPr>
      <w:r>
        <w:rPr>
          <w:rFonts w:eastAsia="Times New Roman"/>
          <w:szCs w:val="24"/>
        </w:rPr>
        <w:t xml:space="preserve">3. Η με αριθμό 328/10-1-2017 επίκαιρη ερώτηση του Βουλευτή Α΄ </w:t>
      </w:r>
      <w:r>
        <w:rPr>
          <w:rFonts w:eastAsia="Times New Roman"/>
          <w:szCs w:val="24"/>
        </w:rPr>
        <w:t xml:space="preserve">Θεσσαλονίκης του Κομμουνιστικού Κόμματος Ελλάδας κ. Ιωάννη Δελή προς τον Υπουργό Παιδείας, Έρευνας και Θρησκευμάτων, σχετικά με την εκπαίδευση των προσφυγόπουλων. </w:t>
      </w:r>
    </w:p>
    <w:p w14:paraId="327E4AD6" w14:textId="77777777" w:rsidR="00077057" w:rsidRDefault="00105889">
      <w:pPr>
        <w:spacing w:line="600" w:lineRule="auto"/>
        <w:ind w:firstLine="720"/>
        <w:jc w:val="both"/>
        <w:rPr>
          <w:rFonts w:eastAsia="Times New Roman"/>
          <w:szCs w:val="24"/>
        </w:rPr>
      </w:pPr>
      <w:r>
        <w:rPr>
          <w:rFonts w:eastAsia="Times New Roman"/>
          <w:szCs w:val="24"/>
        </w:rPr>
        <w:t>4. Η με αριθμό 325/9-1-2017 επίκαιρη ερώτηση του Βουλευτή Α΄ Θεσσαλονίκης της Ένωσης Κεντρώω</w:t>
      </w:r>
      <w:r>
        <w:rPr>
          <w:rFonts w:eastAsia="Times New Roman"/>
          <w:szCs w:val="24"/>
        </w:rPr>
        <w:t xml:space="preserve">ν κ. Ιωάννη </w:t>
      </w:r>
      <w:proofErr w:type="spellStart"/>
      <w:r>
        <w:rPr>
          <w:rFonts w:eastAsia="Times New Roman"/>
          <w:szCs w:val="24"/>
        </w:rPr>
        <w:t>Σαρίδη</w:t>
      </w:r>
      <w:proofErr w:type="spellEnd"/>
      <w:r>
        <w:rPr>
          <w:rFonts w:eastAsia="Times New Roman"/>
          <w:szCs w:val="24"/>
        </w:rPr>
        <w:t xml:space="preserve"> προς τον Υπουργό Ναυτιλίας και Νησιωτικής Πολιτικής, </w:t>
      </w:r>
      <w:r>
        <w:rPr>
          <w:rFonts w:eastAsia="Times New Roman"/>
          <w:szCs w:val="24"/>
        </w:rPr>
        <w:lastRenderedPageBreak/>
        <w:t xml:space="preserve">σχετικά με την έγκριση μεσοπρόθεσμου επιχειρηματικού σχεδίου για τον οργανισμό Λιμένος Θεσσαλονίκης (ΟΛΘ). </w:t>
      </w:r>
    </w:p>
    <w:p w14:paraId="327E4AD7" w14:textId="77777777" w:rsidR="00077057" w:rsidRDefault="00105889">
      <w:pPr>
        <w:spacing w:line="600" w:lineRule="auto"/>
        <w:ind w:firstLine="720"/>
        <w:jc w:val="both"/>
        <w:rPr>
          <w:rFonts w:eastAsia="Times New Roman"/>
          <w:szCs w:val="24"/>
        </w:rPr>
      </w:pPr>
      <w:r>
        <w:rPr>
          <w:rFonts w:eastAsia="Times New Roman"/>
          <w:szCs w:val="24"/>
        </w:rPr>
        <w:t>Β. Ε</w:t>
      </w:r>
      <w:r>
        <w:rPr>
          <w:rFonts w:eastAsia="Times New Roman"/>
          <w:szCs w:val="24"/>
        </w:rPr>
        <w:t>ΠΙΚΑΙΡΕΣ</w:t>
      </w:r>
      <w:r>
        <w:rPr>
          <w:rFonts w:eastAsia="Times New Roman"/>
          <w:szCs w:val="24"/>
        </w:rPr>
        <w:t xml:space="preserve"> Ε</w:t>
      </w:r>
      <w:r>
        <w:rPr>
          <w:rFonts w:eastAsia="Times New Roman"/>
          <w:szCs w:val="24"/>
        </w:rPr>
        <w:t>ΡΩΤΗΣΕΙΣ</w:t>
      </w:r>
      <w:r>
        <w:rPr>
          <w:rFonts w:eastAsia="Times New Roman"/>
          <w:szCs w:val="24"/>
        </w:rPr>
        <w:t xml:space="preserve"> </w:t>
      </w:r>
      <w:r>
        <w:rPr>
          <w:rFonts w:eastAsia="Times New Roman"/>
          <w:szCs w:val="24"/>
        </w:rPr>
        <w:t>Δ</w:t>
      </w:r>
      <w:r>
        <w:rPr>
          <w:rFonts w:eastAsia="Times New Roman"/>
          <w:szCs w:val="24"/>
        </w:rPr>
        <w:t xml:space="preserve">εύτερου </w:t>
      </w:r>
      <w:r>
        <w:rPr>
          <w:rFonts w:eastAsia="Times New Roman"/>
          <w:szCs w:val="24"/>
        </w:rPr>
        <w:t>Κ</w:t>
      </w:r>
      <w:r>
        <w:rPr>
          <w:rFonts w:eastAsia="Times New Roman"/>
          <w:szCs w:val="24"/>
        </w:rPr>
        <w:t>ύκλου (άρθρο 130 παρ</w:t>
      </w:r>
      <w:r>
        <w:rPr>
          <w:rFonts w:eastAsia="Times New Roman"/>
          <w:szCs w:val="24"/>
        </w:rPr>
        <w:t>άγραφοι</w:t>
      </w:r>
      <w:r>
        <w:rPr>
          <w:rFonts w:eastAsia="Times New Roman"/>
          <w:szCs w:val="24"/>
        </w:rPr>
        <w:t xml:space="preserve"> 2 και 3</w:t>
      </w:r>
      <w:r>
        <w:rPr>
          <w:rFonts w:eastAsia="Times New Roman"/>
          <w:szCs w:val="24"/>
        </w:rPr>
        <w:t xml:space="preserve"> του</w:t>
      </w:r>
      <w:r>
        <w:rPr>
          <w:rFonts w:eastAsia="Times New Roman"/>
          <w:szCs w:val="24"/>
        </w:rPr>
        <w:t xml:space="preserve"> Καν</w:t>
      </w:r>
      <w:r>
        <w:rPr>
          <w:rFonts w:eastAsia="Times New Roman"/>
          <w:szCs w:val="24"/>
        </w:rPr>
        <w:t>ονισμού της</w:t>
      </w:r>
      <w:r>
        <w:rPr>
          <w:rFonts w:eastAsia="Times New Roman"/>
          <w:szCs w:val="24"/>
        </w:rPr>
        <w:t xml:space="preserve"> Βουλής)</w:t>
      </w:r>
    </w:p>
    <w:p w14:paraId="327E4AD8" w14:textId="77777777" w:rsidR="00077057" w:rsidRDefault="00105889">
      <w:pPr>
        <w:spacing w:line="600" w:lineRule="auto"/>
        <w:ind w:firstLine="720"/>
        <w:jc w:val="both"/>
        <w:rPr>
          <w:rFonts w:eastAsia="Times New Roman"/>
          <w:szCs w:val="24"/>
        </w:rPr>
      </w:pPr>
      <w:r>
        <w:rPr>
          <w:rFonts w:eastAsia="Times New Roman"/>
          <w:szCs w:val="24"/>
        </w:rPr>
        <w:t>1. Η με αριθμό 320/9-1-2017 επίκαιρη ερώτηση του Βουλευτή Φλώρινας της Νέας Δημοκρατίας κ. Ιωάννη Αντωνιάδη προς τον Υπουργό Οικονομίας και Ανάπτυξης, σχετικά με την πορεία των έργων και των μελετών για το 5</w:t>
      </w:r>
      <w:r>
        <w:rPr>
          <w:rFonts w:eastAsia="Times New Roman"/>
          <w:szCs w:val="24"/>
          <w:vertAlign w:val="superscript"/>
        </w:rPr>
        <w:t>ο</w:t>
      </w:r>
      <w:r>
        <w:rPr>
          <w:rFonts w:eastAsia="Times New Roman"/>
          <w:szCs w:val="24"/>
        </w:rPr>
        <w:t xml:space="preserve"> ΣΕΣ (ΕΣΠΑ) στον Νομό Φλώρινας.</w:t>
      </w:r>
    </w:p>
    <w:p w14:paraId="327E4AD9" w14:textId="77777777" w:rsidR="00077057" w:rsidRDefault="00105889">
      <w:pPr>
        <w:spacing w:line="600" w:lineRule="auto"/>
        <w:ind w:firstLine="720"/>
        <w:jc w:val="both"/>
        <w:rPr>
          <w:rFonts w:eastAsia="Times New Roman"/>
          <w:szCs w:val="24"/>
        </w:rPr>
      </w:pPr>
      <w:r>
        <w:rPr>
          <w:rFonts w:eastAsia="Times New Roman"/>
          <w:szCs w:val="24"/>
        </w:rPr>
        <w:t xml:space="preserve">2. Η με αριθμό 329/10-1-2017 επίκαιρη ερώτηση του Βουλευτή Β΄ Αθηνών του Κομμουνιστικού Κόμματος Ελλάδας κ. Χρήστου </w:t>
      </w:r>
      <w:proofErr w:type="spellStart"/>
      <w:r>
        <w:rPr>
          <w:rFonts w:eastAsia="Times New Roman"/>
          <w:szCs w:val="24"/>
        </w:rPr>
        <w:t>Κατσώτη</w:t>
      </w:r>
      <w:proofErr w:type="spellEnd"/>
      <w:r>
        <w:rPr>
          <w:rFonts w:eastAsia="Times New Roman"/>
          <w:szCs w:val="24"/>
        </w:rPr>
        <w:t xml:space="preserve"> προς τον Υπουργό Μεταναστευτικής Πολιτικής, σχετικά με τη λήψη μέτρων προστασίας των προσφύγων και μ</w:t>
      </w:r>
      <w:r>
        <w:rPr>
          <w:rFonts w:eastAsia="Times New Roman"/>
          <w:szCs w:val="24"/>
        </w:rPr>
        <w:t xml:space="preserve">εταναστών από τη βαρυχειμωνιά. </w:t>
      </w:r>
    </w:p>
    <w:p w14:paraId="327E4ADA" w14:textId="77777777" w:rsidR="00077057" w:rsidRDefault="00105889">
      <w:pPr>
        <w:spacing w:line="600" w:lineRule="auto"/>
        <w:ind w:firstLine="720"/>
        <w:jc w:val="both"/>
        <w:rPr>
          <w:rFonts w:eastAsia="Times New Roman"/>
          <w:szCs w:val="24"/>
        </w:rPr>
      </w:pPr>
      <w:r>
        <w:rPr>
          <w:rFonts w:eastAsia="Times New Roman"/>
          <w:szCs w:val="24"/>
        </w:rPr>
        <w:t>3. Η με αριθμό 324/9-1-2017 επίκαιρη ερώτηση του Ανεξάρτητου Βουλευτή Αχαΐας κ. Νικολάου Νικολόπουλου προς τον Υπουργό Ψηφιακής Πολιτικής, Τηλεπικοινωνίων και Ενημέρωσης, σχετικά με την ενεργοποίηση-άσκηση των καθηκόντων των</w:t>
      </w:r>
      <w:r>
        <w:rPr>
          <w:rFonts w:eastAsia="Times New Roman"/>
          <w:szCs w:val="24"/>
        </w:rPr>
        <w:t xml:space="preserve"> νεών μελών του Εθνικού Ραδιοτηλεοπτικού Συμβουλίου (ΕΣΡ).</w:t>
      </w:r>
    </w:p>
    <w:p w14:paraId="327E4ADB"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εισερχόμαστε στη συζήτηση των </w:t>
      </w:r>
    </w:p>
    <w:p w14:paraId="327E4ADC" w14:textId="77777777" w:rsidR="00077057" w:rsidRDefault="00105889">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327E4ADD"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Πρώτη θα συζητηθεί η </w:t>
      </w:r>
      <w:r>
        <w:rPr>
          <w:rFonts w:eastAsia="Times New Roman" w:cs="Times New Roman"/>
          <w:szCs w:val="24"/>
        </w:rPr>
        <w:t>δεύτερη</w:t>
      </w:r>
      <w:r>
        <w:rPr>
          <w:rFonts w:eastAsia="Times New Roman" w:cs="Times New Roman"/>
          <w:szCs w:val="24"/>
        </w:rPr>
        <w:t xml:space="preserve"> με αριθμό 1332/21-11-2016 ερώτηση του Βουλευτή Λακωνίας της Νέας Δημοκρατίας κ. </w:t>
      </w:r>
      <w:r>
        <w:rPr>
          <w:rFonts w:eastAsia="Times New Roman" w:cs="Times New Roman"/>
          <w:bCs/>
          <w:szCs w:val="24"/>
        </w:rPr>
        <w:t>Αθανασί</w:t>
      </w:r>
      <w:r>
        <w:rPr>
          <w:rFonts w:eastAsia="Times New Roman" w:cs="Times New Roman"/>
          <w:bCs/>
          <w:szCs w:val="24"/>
        </w:rPr>
        <w:t>ου Δαβάκη</w:t>
      </w:r>
      <w:r>
        <w:rPr>
          <w:rFonts w:eastAsia="Times New Roman" w:cs="Times New Roman"/>
          <w:szCs w:val="24"/>
        </w:rPr>
        <w:t xml:space="preserve"> προς την Υπουργό </w:t>
      </w:r>
      <w:r>
        <w:rPr>
          <w:rFonts w:eastAsia="Times New Roman" w:cs="Times New Roman"/>
          <w:bCs/>
          <w:szCs w:val="24"/>
        </w:rPr>
        <w:t>Πολιτισμού και Αθλητισμού,</w:t>
      </w:r>
      <w:r>
        <w:rPr>
          <w:rFonts w:eastAsia="Times New Roman" w:cs="Times New Roman"/>
          <w:szCs w:val="24"/>
        </w:rPr>
        <w:t xml:space="preserve"> σχετικά με τις επείγουσες επεμβάσεις για τη σωτηρία του σημαντικότατου βυζαντινού μνημείου του Αγίου Γεωργίου </w:t>
      </w:r>
      <w:proofErr w:type="spellStart"/>
      <w:r>
        <w:rPr>
          <w:rFonts w:eastAsia="Times New Roman" w:cs="Times New Roman"/>
          <w:szCs w:val="24"/>
        </w:rPr>
        <w:t>Λογκανίκου</w:t>
      </w:r>
      <w:proofErr w:type="spellEnd"/>
      <w:r>
        <w:rPr>
          <w:rFonts w:eastAsia="Times New Roman" w:cs="Times New Roman"/>
          <w:szCs w:val="24"/>
        </w:rPr>
        <w:t xml:space="preserve"> του Δήμου Σπάρτης.</w:t>
      </w:r>
    </w:p>
    <w:p w14:paraId="327E4ADE"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Στην ερώτηση θα απαντήσει η Υπουργός Πολιτισμού και Αθλητισμού</w:t>
      </w:r>
      <w:r>
        <w:rPr>
          <w:rFonts w:eastAsia="Times New Roman" w:cs="Times New Roman"/>
          <w:szCs w:val="24"/>
        </w:rPr>
        <w:t xml:space="preserve"> κ. </w:t>
      </w:r>
      <w:proofErr w:type="spellStart"/>
      <w:r>
        <w:rPr>
          <w:rFonts w:eastAsia="Times New Roman" w:cs="Times New Roman"/>
          <w:szCs w:val="24"/>
        </w:rPr>
        <w:t>Κονιόρδου</w:t>
      </w:r>
      <w:proofErr w:type="spellEnd"/>
      <w:r>
        <w:rPr>
          <w:rFonts w:eastAsia="Times New Roman" w:cs="Times New Roman"/>
          <w:szCs w:val="24"/>
        </w:rPr>
        <w:t>.</w:t>
      </w:r>
    </w:p>
    <w:p w14:paraId="327E4ADF"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Τον λόγο έχει ο κ. Δαβάκης για δύο λεπτά.</w:t>
      </w:r>
    </w:p>
    <w:p w14:paraId="327E4AE0"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Κύριε Πρόεδρε, η ερώτηση, την οποία </w:t>
      </w:r>
      <w:proofErr w:type="spellStart"/>
      <w:r>
        <w:rPr>
          <w:rFonts w:eastAsia="Times New Roman" w:cs="Times New Roman"/>
          <w:szCs w:val="24"/>
        </w:rPr>
        <w:t>επανυπέβαλα</w:t>
      </w:r>
      <w:proofErr w:type="spellEnd"/>
      <w:r>
        <w:rPr>
          <w:rFonts w:eastAsia="Times New Roman" w:cs="Times New Roman"/>
          <w:szCs w:val="24"/>
        </w:rPr>
        <w:t xml:space="preserve"> μία, δύο φορές λόγω του Κανονισμού, έχει να κάνει με ένα εμβληματικό, σημαντικό βυζαντινό μνημείο της περιοχής του βορείου Ταϋγέτου</w:t>
      </w:r>
      <w:r>
        <w:rPr>
          <w:rFonts w:eastAsia="Times New Roman" w:cs="Times New Roman"/>
          <w:szCs w:val="24"/>
        </w:rPr>
        <w:t>,</w:t>
      </w:r>
      <w:r>
        <w:rPr>
          <w:rFonts w:eastAsia="Times New Roman" w:cs="Times New Roman"/>
          <w:szCs w:val="24"/>
        </w:rPr>
        <w:t xml:space="preserve"> το οποίο, δυστυχώς, μέχρι στιγμής δεν έχει τύχει της ανάλογης μέριμνας της πολιτείας. </w:t>
      </w:r>
      <w:r>
        <w:rPr>
          <w:rFonts w:eastAsia="Times New Roman" w:cs="Times New Roman"/>
          <w:szCs w:val="24"/>
        </w:rPr>
        <w:t>Μ</w:t>
      </w:r>
      <w:r>
        <w:rPr>
          <w:rFonts w:eastAsia="Times New Roman" w:cs="Times New Roman"/>
          <w:szCs w:val="24"/>
        </w:rPr>
        <w:t>ε το μέχρι στιγμής, φυσικά, δεν εννοούμε τα δύο χρόνια που κυβερ</w:t>
      </w:r>
      <w:r>
        <w:rPr>
          <w:rFonts w:eastAsia="Times New Roman" w:cs="Times New Roman"/>
          <w:szCs w:val="24"/>
        </w:rPr>
        <w:lastRenderedPageBreak/>
        <w:t>νάτε εσείς, αλλά μία σειρά ετών που, πέραν των σημαντικών παρεμβάσεων των κατοίκων της περιοχής, όσο μπο</w:t>
      </w:r>
      <w:r>
        <w:rPr>
          <w:rFonts w:eastAsia="Times New Roman" w:cs="Times New Roman"/>
          <w:szCs w:val="24"/>
        </w:rPr>
        <w:t>ρούσαν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ότι από το 1935 μέχρι το 1960 οι κάτοικοι προσπάθησαν να στηρίξουν τη στέγη του μνημείου αυτού, να μην μπαίνουν νερά, να κάνουν κάποιες αναστηλωτικές εργασίες- δεν έχουν γίνει παρά ελάχιστα πράγματα.</w:t>
      </w:r>
    </w:p>
    <w:p w14:paraId="327E4AE1"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Με χαρά είδα ότι στις 23 </w:t>
      </w:r>
      <w:r>
        <w:rPr>
          <w:rFonts w:eastAsia="Times New Roman" w:cs="Times New Roman"/>
          <w:szCs w:val="24"/>
        </w:rPr>
        <w:t>Δεκεμβρίου, παραμονή Χριστουγέννων, βγάλατε μία απόφαση, κυρία Υπουργέ, που πράγματι εγκρίνετε την αρχιτεκτονική, στατική και γεωλογική μελέτη την οποία είχε ο Δήμος Σπάρτης, με προγραμματική σύμβαση του Υπουργείου σας, ολοκληρώσει.</w:t>
      </w:r>
    </w:p>
    <w:p w14:paraId="327E4AE2"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Υπάρχουν κάποιες ελλείψ</w:t>
      </w:r>
      <w:r>
        <w:rPr>
          <w:rFonts w:eastAsia="Times New Roman" w:cs="Times New Roman"/>
          <w:szCs w:val="24"/>
        </w:rPr>
        <w:t xml:space="preserve">εις στη συγκεκριμένη περίπτωση. </w:t>
      </w:r>
      <w:r>
        <w:rPr>
          <w:rFonts w:eastAsia="Times New Roman" w:cs="Times New Roman"/>
          <w:szCs w:val="24"/>
        </w:rPr>
        <w:t>Θ</w:t>
      </w:r>
      <w:r>
        <w:rPr>
          <w:rFonts w:eastAsia="Times New Roman" w:cs="Times New Roman"/>
          <w:szCs w:val="24"/>
        </w:rPr>
        <w:t>εωρώ ότι είναι ακόμα πιο επίκαιρη η ερώτησή μας στηριζόμενη στη δική σας απόφαση -που πράγματι δίνει μ</w:t>
      </w:r>
      <w:r>
        <w:rPr>
          <w:rFonts w:eastAsia="Times New Roman" w:cs="Times New Roman"/>
          <w:szCs w:val="24"/>
        </w:rPr>
        <w:t>ί</w:t>
      </w:r>
      <w:r>
        <w:rPr>
          <w:rFonts w:eastAsia="Times New Roman" w:cs="Times New Roman"/>
          <w:szCs w:val="24"/>
        </w:rPr>
        <w:t xml:space="preserve">α ευοίωνη προοπτική στην όλη ιστορία- για να υπάρξει η άμεση, η ουσιαστική, η κατάλληλη –θα έλεγα- συνδρομή και βοήθεια </w:t>
      </w:r>
      <w:r>
        <w:rPr>
          <w:rFonts w:eastAsia="Times New Roman" w:cs="Times New Roman"/>
          <w:szCs w:val="24"/>
        </w:rPr>
        <w:t xml:space="preserve">του Υπουργείου Πολιτισμού, προκειμένου αυτή η υπόθεση, αυτή η εργασία, αυτή η μελέτη να στηριχθεί όπως πρέπει και να τελεσφορήσει, ούτως ώστε, εντασσόμενη σε ένα ευρωπαϊκό πρόγραμμα μέσω της Περιφέρειας που διαχειρίζεται το τομεακό πρόγραμμα του </w:t>
      </w:r>
      <w:r>
        <w:rPr>
          <w:rFonts w:eastAsia="Times New Roman" w:cs="Times New Roman"/>
          <w:szCs w:val="24"/>
        </w:rPr>
        <w:lastRenderedPageBreak/>
        <w:t>πολιτισμού</w:t>
      </w:r>
      <w:r>
        <w:rPr>
          <w:rFonts w:eastAsia="Times New Roman" w:cs="Times New Roman"/>
          <w:szCs w:val="24"/>
        </w:rPr>
        <w:t>, να προχωρήσουμε προς την κατεύθυνση να ολοκληρωθεί η αναστήλωση, η θωράκιση και η αποφυγή -θα έλεγα- οποιουδήποτε ατυχήματος στο μνημείο αυτό.</w:t>
      </w:r>
    </w:p>
    <w:p w14:paraId="327E4AE3"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Περιμένω με αγωνία την απάντησή σας.</w:t>
      </w:r>
    </w:p>
    <w:p w14:paraId="327E4AE4"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Ευχαριστώ.</w:t>
      </w:r>
    </w:p>
    <w:p w14:paraId="327E4AE5"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Τον λόγο έχει η κυρία Υπουρ</w:t>
      </w:r>
      <w:r>
        <w:rPr>
          <w:rFonts w:eastAsia="Times New Roman" w:cs="Times New Roman"/>
          <w:szCs w:val="24"/>
        </w:rPr>
        <w:t>γός.</w:t>
      </w:r>
    </w:p>
    <w:p w14:paraId="327E4AE6"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ΛΥΔΙΑ ΚΟΝΙΟΡΔΟΥ (Υπουργός Πολιτισμού και Αθλητισμού):</w:t>
      </w:r>
      <w:r>
        <w:rPr>
          <w:rFonts w:eastAsia="Times New Roman" w:cs="Times New Roman"/>
          <w:szCs w:val="24"/>
        </w:rPr>
        <w:t xml:space="preserve"> Πράγματι, ο ναός αυτός του Αγίου Γεωργίου </w:t>
      </w:r>
      <w:proofErr w:type="spellStart"/>
      <w:r>
        <w:rPr>
          <w:rFonts w:eastAsia="Times New Roman" w:cs="Times New Roman"/>
          <w:szCs w:val="24"/>
        </w:rPr>
        <w:t>Λογκανίκου</w:t>
      </w:r>
      <w:proofErr w:type="spellEnd"/>
      <w:r>
        <w:rPr>
          <w:rFonts w:eastAsia="Times New Roman" w:cs="Times New Roman"/>
          <w:szCs w:val="24"/>
        </w:rPr>
        <w:t xml:space="preserve"> είναι ένας σημαντικός </w:t>
      </w:r>
      <w:proofErr w:type="spellStart"/>
      <w:r>
        <w:rPr>
          <w:rFonts w:eastAsia="Times New Roman" w:cs="Times New Roman"/>
          <w:szCs w:val="24"/>
        </w:rPr>
        <w:t>μονόχωρος</w:t>
      </w:r>
      <w:proofErr w:type="spellEnd"/>
      <w:r>
        <w:rPr>
          <w:rFonts w:eastAsia="Times New Roman" w:cs="Times New Roman"/>
          <w:szCs w:val="24"/>
        </w:rPr>
        <w:t xml:space="preserve">, </w:t>
      </w:r>
      <w:proofErr w:type="spellStart"/>
      <w:r>
        <w:rPr>
          <w:rFonts w:eastAsia="Times New Roman" w:cs="Times New Roman"/>
          <w:szCs w:val="24"/>
        </w:rPr>
        <w:t>καμαροσκέπαστος</w:t>
      </w:r>
      <w:proofErr w:type="spellEnd"/>
      <w:r>
        <w:rPr>
          <w:rFonts w:eastAsia="Times New Roman" w:cs="Times New Roman"/>
          <w:szCs w:val="24"/>
        </w:rPr>
        <w:t xml:space="preserve"> ναός του 1374. Είναι σημαντικό μνημείο, το οποίο αντιμετωπίζει σοβαρά στατικά προβλήματα και λό</w:t>
      </w:r>
      <w:r>
        <w:rPr>
          <w:rFonts w:eastAsia="Times New Roman" w:cs="Times New Roman"/>
          <w:szCs w:val="24"/>
        </w:rPr>
        <w:t xml:space="preserve">γω της παλαιότητας, φυσικά, αλλά και λόγω του εδάφους, το οποίο μετατοπίζεται και συμπαρασύρει το μνημείο, αλλά και λόγω παλαιών επεμβάσεων, που κάποιες λειτούργησαν ευεργετικά στο βόρειο τμήμα του ναού, αλλά κάποιες, όμως, δημιούργησαν σοβαρά προβλήματα. </w:t>
      </w:r>
    </w:p>
    <w:p w14:paraId="327E4AE7"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ί</w:t>
      </w:r>
      <w:r>
        <w:rPr>
          <w:rFonts w:eastAsia="Times New Roman" w:cs="Times New Roman"/>
          <w:szCs w:val="24"/>
        </w:rPr>
        <w:t>α μικρή αναδρομή: Όπως γνωρίζετε, το 1999 έγινε από ιδιωτικό μελετητικό γραφείο μία προκαταρκτική μελέτη για την α</w:t>
      </w:r>
      <w:r>
        <w:rPr>
          <w:rFonts w:eastAsia="Times New Roman" w:cs="Times New Roman"/>
          <w:szCs w:val="24"/>
        </w:rPr>
        <w:lastRenderedPageBreak/>
        <w:t xml:space="preserve">ναγκαιότητα δομικής αποκατάστασης. Το 2013 υπογράφηκε μεταξύ του Υπουργείου Πολιτισμού και Αθλητισμού και της Περιφέρειας Πελοποννήσου και </w:t>
      </w:r>
      <w:r>
        <w:rPr>
          <w:rFonts w:eastAsia="Times New Roman" w:cs="Times New Roman"/>
          <w:szCs w:val="24"/>
        </w:rPr>
        <w:t xml:space="preserve">του Δήμου Σπάρτης προγραμματική σύμβαση, για να γίνει η μελέτη επισκευής και συντήρησης του βυζαντινού μνημείου και ορίστηκε κοινή επιτροπή παρακολούθησης. </w:t>
      </w:r>
    </w:p>
    <w:p w14:paraId="327E4AE8"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Το 2014 εγκρίθηκε και παραλήφθηκε η οριστική μελέτη με τίτλο «Εκπόνηση μελέτης επισκευής και συντήρ</w:t>
      </w:r>
      <w:r>
        <w:rPr>
          <w:rFonts w:eastAsia="Times New Roman" w:cs="Times New Roman"/>
          <w:szCs w:val="24"/>
        </w:rPr>
        <w:t xml:space="preserve">ησης του βυζαντινού μνημείου του Αγίου Γεωργίου </w:t>
      </w:r>
      <w:proofErr w:type="spellStart"/>
      <w:r>
        <w:rPr>
          <w:rFonts w:eastAsia="Times New Roman" w:cs="Times New Roman"/>
          <w:szCs w:val="24"/>
        </w:rPr>
        <w:t>Λογκανίκου</w:t>
      </w:r>
      <w:proofErr w:type="spellEnd"/>
      <w:r>
        <w:rPr>
          <w:rFonts w:eastAsia="Times New Roman" w:cs="Times New Roman"/>
          <w:szCs w:val="24"/>
        </w:rPr>
        <w:t xml:space="preserve">», η οποία </w:t>
      </w:r>
      <w:proofErr w:type="spellStart"/>
      <w:r>
        <w:rPr>
          <w:rFonts w:eastAsia="Times New Roman" w:cs="Times New Roman"/>
          <w:szCs w:val="24"/>
        </w:rPr>
        <w:t>περιελάμβανε</w:t>
      </w:r>
      <w:proofErr w:type="spellEnd"/>
      <w:r>
        <w:rPr>
          <w:rFonts w:eastAsia="Times New Roman" w:cs="Times New Roman"/>
          <w:szCs w:val="24"/>
        </w:rPr>
        <w:t xml:space="preserve"> τις επί μέρους μελέτες, αρχιτεκτονική, ειδική αρχιτεκτονική, στατική, γεωλογική, πλην –και ίσως αυτό είναι στο οποίο αναφέρεστε- της γεωτεχνικής, που είναι πάρα πολύ σημαντικ</w:t>
      </w:r>
      <w:r>
        <w:rPr>
          <w:rFonts w:eastAsia="Times New Roman" w:cs="Times New Roman"/>
          <w:szCs w:val="24"/>
        </w:rPr>
        <w:t xml:space="preserve">ή. Η παραλαβή έγινε. Απαιτείται οπωσδήποτε η σύνταξη αυτής της γεωτεχνικής μελέτης. </w:t>
      </w:r>
    </w:p>
    <w:p w14:paraId="327E4AE9"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Το μνημείο παρουσιάζει, όπως έχει παρατηρηθεί, πλήθος δομικών και οικοδομικών προβλημάτων, που συνεχώς επιδεινώνονται, λόγω μεταγενέστερων επεμβάσεων, αλλεπάλληλων επισκευ</w:t>
      </w:r>
      <w:r>
        <w:rPr>
          <w:rFonts w:eastAsia="Times New Roman" w:cs="Times New Roman"/>
          <w:szCs w:val="24"/>
        </w:rPr>
        <w:t xml:space="preserve">ών, κατασκευής του στεγάστρου σε επαφή με τον δυτικό τοίχο του μνημείου και κυρίως λόγω του ερπυσμού, που παρουσιάζει το υπέδαφος. </w:t>
      </w:r>
    </w:p>
    <w:p w14:paraId="327E4AEA"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lastRenderedPageBreak/>
        <w:t xml:space="preserve">Τον Μάιο του 2016 διαβιβάστηκε η </w:t>
      </w:r>
      <w:proofErr w:type="spellStart"/>
      <w:r>
        <w:rPr>
          <w:rFonts w:eastAsia="Times New Roman" w:cs="Times New Roman"/>
          <w:szCs w:val="24"/>
        </w:rPr>
        <w:t>εκπονηθείσα</w:t>
      </w:r>
      <w:proofErr w:type="spellEnd"/>
      <w:r>
        <w:rPr>
          <w:rFonts w:eastAsia="Times New Roman" w:cs="Times New Roman"/>
          <w:szCs w:val="24"/>
        </w:rPr>
        <w:t xml:space="preserve"> μελέτη, εκτός από τη γεωτεχνική μελέτη, που δεν υπάρχει, έγινε ο τελικός έλεγχο</w:t>
      </w:r>
      <w:r>
        <w:rPr>
          <w:rFonts w:eastAsia="Times New Roman" w:cs="Times New Roman"/>
          <w:szCs w:val="24"/>
        </w:rPr>
        <w:t>ς και στη συνέχεια η Διεύθυνση Αναστήλωσης Βυζαντινών και Μεταβυζαντινών Μνημείων και η συναρμόδια Διεύθυνση Βυζαντινών και Μεταβυζαντινών Αρχαιοτήτων εισήγαγαν το θέμα στο Κεντρικό Αρχαιολογικό Συμβούλιο τον Σεπτέμβριο του 2016.</w:t>
      </w:r>
    </w:p>
    <w:p w14:paraId="327E4AEB" w14:textId="77777777" w:rsidR="00077057" w:rsidRDefault="0010588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Μετά εκδόθηκε η απόφαση γι</w:t>
      </w:r>
      <w:r>
        <w:rPr>
          <w:rFonts w:eastAsia="Times New Roman" w:cs="Times New Roman"/>
          <w:szCs w:val="24"/>
        </w:rPr>
        <w:t xml:space="preserve">α τη μελέτη, την επισκευή και συντήρηση του βυζαντινού μνημείου, με την προϋπόθεση ότι θα προστεθεί η γεωτεχνική μελέτη, η οποία λείπει, προκειμένου να μπορεί στη συνέχεια να υλοποιηθεί με αυτούς τους όρους η </w:t>
      </w:r>
      <w:proofErr w:type="spellStart"/>
      <w:r>
        <w:rPr>
          <w:rFonts w:eastAsia="Times New Roman" w:cs="Times New Roman"/>
          <w:szCs w:val="24"/>
        </w:rPr>
        <w:t>εκπονηθείσα</w:t>
      </w:r>
      <w:proofErr w:type="spellEnd"/>
      <w:r>
        <w:rPr>
          <w:rFonts w:eastAsia="Times New Roman" w:cs="Times New Roman"/>
          <w:szCs w:val="24"/>
        </w:rPr>
        <w:t xml:space="preserve"> μελέτη.</w:t>
      </w:r>
    </w:p>
    <w:p w14:paraId="327E4AEC" w14:textId="77777777" w:rsidR="00077057" w:rsidRDefault="0010588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Επομένως, προς το παρόν προ</w:t>
      </w:r>
      <w:r>
        <w:rPr>
          <w:rFonts w:eastAsia="Times New Roman" w:cs="Times New Roman"/>
          <w:szCs w:val="24"/>
        </w:rPr>
        <w:t xml:space="preserve">κειμένου να αρθεί η επικινδυνότητα του μνημείου, κατ’ αρχάς, η </w:t>
      </w:r>
      <w:r>
        <w:rPr>
          <w:rFonts w:eastAsia="Times New Roman" w:cs="Times New Roman"/>
          <w:szCs w:val="24"/>
        </w:rPr>
        <w:t>ε</w:t>
      </w:r>
      <w:r>
        <w:rPr>
          <w:rFonts w:eastAsia="Times New Roman" w:cs="Times New Roman"/>
          <w:szCs w:val="24"/>
        </w:rPr>
        <w:t>φορεία έχει ζητήσει να μην χρησιμοποιείται αυτό το μνημείο, γιατί, φυσικά, είναι επικίνδυνο για την ασφάλεια των ανθρώπων, αλλά και για την περαιτέρω επιδείνωσή του. Επίσης, έχει εντάξει ήδη τ</w:t>
      </w:r>
      <w:r>
        <w:rPr>
          <w:rFonts w:eastAsia="Times New Roman" w:cs="Times New Roman"/>
          <w:szCs w:val="24"/>
        </w:rPr>
        <w:t>ο κόστος λήψης άμεσων μέτρων προστασίας του μνημείου στο πρόγραμμα δράσης για τις επείγουσες στερεωτικές και αναστηλωτικές εργασίες του έργου, οι οποίες θα εκτελεστούν υπό την εποπτεία της Εφορείας Λακωνίας.</w:t>
      </w:r>
    </w:p>
    <w:p w14:paraId="327E4AED" w14:textId="77777777" w:rsidR="00077057" w:rsidRDefault="0010588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Είναι σημαντικό να προστεθεί η γεωτεχνική μελέτη</w:t>
      </w:r>
      <w:r>
        <w:rPr>
          <w:rFonts w:eastAsia="Times New Roman" w:cs="Times New Roman"/>
          <w:szCs w:val="24"/>
        </w:rPr>
        <w:t xml:space="preserve"> και μακάρι σε αυτό -θα το προσπαθήσουμε- να μας συνδράμει η Περιφέρεια Πελοποννήσου, για να μπορέσει να ολοκληρωθεί το έργο, που είναι πράγματι μεγάλης σημασίας.</w:t>
      </w:r>
    </w:p>
    <w:p w14:paraId="327E4AEE" w14:textId="77777777" w:rsidR="00077057" w:rsidRDefault="0010588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πολύ.</w:t>
      </w:r>
    </w:p>
    <w:p w14:paraId="327E4AEF" w14:textId="77777777" w:rsidR="00077057" w:rsidRDefault="0010588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Κύριε Δαβάκη, έχετε τον λόγο.</w:t>
      </w:r>
    </w:p>
    <w:p w14:paraId="327E4AF0" w14:textId="77777777" w:rsidR="00077057" w:rsidRDefault="0010588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ΔΑΒΑΚΗΣ:</w:t>
      </w:r>
      <w:r>
        <w:rPr>
          <w:rFonts w:eastAsia="Times New Roman" w:cs="Times New Roman"/>
          <w:szCs w:val="24"/>
        </w:rPr>
        <w:t xml:space="preserve"> Κυρία Υπουργέ, εάν διαβάζατε –και πιστεύω ότι έχετε διαβάσει- το κείμενο της ερώτησής μου και τα ερωτήματα τα οποία σας υπέβαλα, στο τρίτο ερώτημα θα βλέπατε ότι ρωτώ χαρακτηριστικά γιατί από το 2014 και εξής το Υπουργείο Πολιτισμού, αφού ήταν γνω</w:t>
      </w:r>
      <w:r>
        <w:rPr>
          <w:rFonts w:eastAsia="Times New Roman" w:cs="Times New Roman"/>
          <w:szCs w:val="24"/>
        </w:rPr>
        <w:t>στά πλέον τα προβλήματα του ναού, δεν διέθεσε το απαιτούμενο κονδύλιο για τη σύνταξη γεωτεχνικής μελέτης, από τα αποτελέσματα της οποίας θα προκύψουν οι αναγκαίες πρόσθετες παρεμβάσεις για την αντιμετώπιση του εδαφοτεχνικού προβλήματος του υπόβαθρου θεμελί</w:t>
      </w:r>
      <w:r>
        <w:rPr>
          <w:rFonts w:eastAsia="Times New Roman" w:cs="Times New Roman"/>
          <w:szCs w:val="24"/>
        </w:rPr>
        <w:t xml:space="preserve">ωσης του βυζαντινού μνημείου. Δηλαδή, το είχαμε δει και εμείς στην ερώτησή μας το θέμα για τη γεωτεχνική μελέτη. </w:t>
      </w:r>
    </w:p>
    <w:p w14:paraId="327E4AF1" w14:textId="77777777" w:rsidR="00077057" w:rsidRDefault="0010588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εφ’ όσον όλα έχουν γίνει από τον Δήμο Σπάρτης -προγραμματική σύμβαση, χρήματα για να γίνουν όλα αυτά τα οποία εσείς πολύ χ</w:t>
      </w:r>
      <w:r>
        <w:rPr>
          <w:rFonts w:eastAsia="Times New Roman" w:cs="Times New Roman"/>
          <w:szCs w:val="24"/>
        </w:rPr>
        <w:t xml:space="preserve">αρακτηριστικά μας είπατε- δεν πρέπει τώρα και το Υπουργείο Πολιτισμού να βοηθήσει, ούτως ώστε να συνταχθεί αυτή η μελέτη, η στατική γεωτεχνική μελέτη; </w:t>
      </w:r>
    </w:p>
    <w:p w14:paraId="327E4AF2" w14:textId="77777777" w:rsidR="00077057" w:rsidRDefault="0010588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Θα ήθελα μία δέσμευση από εσάς, υπό την εξής έννοια, ότι αυτή η μελέτη, κατά πληροφορίες, δεν ξεπερνά τι</w:t>
      </w:r>
      <w:r>
        <w:rPr>
          <w:rFonts w:eastAsia="Times New Roman" w:cs="Times New Roman"/>
          <w:szCs w:val="24"/>
        </w:rPr>
        <w:t>ς 8.000, 9.000 ή 10.000 ευρώ. Αντιλαμβάνεστε, λοιπόν, ότι δεν μπορούμε να πούμε στην Περιφέρεια «πλήρωσε τη μελέτη», διότι από την Περιφέρεια περιμένουμε, όταν θα είναι πλήρες όλο το σύστημα των τευχών, να εντάξει το έργο σε ένα ΕΣΠΑ, ΣΕΣ, όπως λέγεται τώρ</w:t>
      </w:r>
      <w:r>
        <w:rPr>
          <w:rFonts w:eastAsia="Times New Roman" w:cs="Times New Roman"/>
          <w:szCs w:val="24"/>
        </w:rPr>
        <w:t>α. Οπότε ζητώ από εσάς, πέρα από τα ενημερωτικά που σας δίνει η υπηρεσία, τα γνωστά κ</w:t>
      </w:r>
      <w:r>
        <w:rPr>
          <w:rFonts w:eastAsia="Times New Roman" w:cs="Times New Roman"/>
          <w:szCs w:val="24"/>
        </w:rPr>
        <w:t>.</w:t>
      </w:r>
      <w:r>
        <w:rPr>
          <w:rFonts w:eastAsia="Times New Roman" w:cs="Times New Roman"/>
          <w:szCs w:val="24"/>
        </w:rPr>
        <w:t>λπ. -τα οποία βλέπετε και καταλαβαίνω τι ωραίες εμπειρίες θα έχετε αποκομίσει- εάν σας είναι δυνατόν, αυτή τη στιγμή να δεσμευθείτε -ή να το δείτε, δεν ξέρω- να αναλάβετε</w:t>
      </w:r>
      <w:r>
        <w:rPr>
          <w:rFonts w:eastAsia="Times New Roman" w:cs="Times New Roman"/>
          <w:szCs w:val="24"/>
        </w:rPr>
        <w:t xml:space="preserve"> τη δαπάνη αυτής της γεωτεχνικής, γεωστατικής μελέτης. </w:t>
      </w:r>
    </w:p>
    <w:p w14:paraId="327E4AF3" w14:textId="77777777" w:rsidR="00077057" w:rsidRDefault="0010588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Είναι πολύ σημαντικό, όπως και μια επίβλεψη αυτής της υποθέσεως 3.000 ή 4.000 ευρώ από έναν μηχανικό, προκειμένου να προχωρήσει η όλη κατάσταση. Διότι τώρα το να πούμε </w:t>
      </w:r>
      <w:r>
        <w:rPr>
          <w:rFonts w:eastAsia="Times New Roman" w:cs="Times New Roman"/>
          <w:szCs w:val="24"/>
        </w:rPr>
        <w:lastRenderedPageBreak/>
        <w:t>«πηγαίνετε στο παγκάρι με τα κερ</w:t>
      </w:r>
      <w:r>
        <w:rPr>
          <w:rFonts w:eastAsia="Times New Roman" w:cs="Times New Roman"/>
          <w:szCs w:val="24"/>
        </w:rPr>
        <w:t>ιά, για να φτιάξουμε τη μελέτη» στους κατοίκους, οι οποίοι έχουν κάνει τόσα σ’ αυτή την περίπτωση, θεωρώ ότι δεν συνάδει ούτε προς τον πολιτισμό μας ούτε προς τις δομές του Υπουργείου, σ’ αυτή την περίοδο μάλιστα –θέλω να σας το πω και αυτό- που πολλές οικ</w:t>
      </w:r>
      <w:r>
        <w:rPr>
          <w:rFonts w:eastAsia="Times New Roman" w:cs="Times New Roman"/>
          <w:szCs w:val="24"/>
        </w:rPr>
        <w:t xml:space="preserve">ογένειες αυτής της περιοχής δεν έστρωσαν τα </w:t>
      </w:r>
      <w:proofErr w:type="spellStart"/>
      <w:r>
        <w:rPr>
          <w:rFonts w:eastAsia="Times New Roman" w:cs="Times New Roman"/>
          <w:szCs w:val="24"/>
        </w:rPr>
        <w:t>λιόπανα</w:t>
      </w:r>
      <w:proofErr w:type="spellEnd"/>
      <w:r>
        <w:rPr>
          <w:rFonts w:eastAsia="Times New Roman" w:cs="Times New Roman"/>
          <w:szCs w:val="24"/>
        </w:rPr>
        <w:t xml:space="preserve"> κάτω από τις ελιές, διότι είχαμε ένα τεράστιο ζήτημα ακαρπίας. Καταλαβαίνετε, λοιπόν, πού βρίσκονται τα εισοδήματα λόγω της </w:t>
      </w:r>
      <w:proofErr w:type="spellStart"/>
      <w:r>
        <w:rPr>
          <w:rFonts w:eastAsia="Times New Roman" w:cs="Times New Roman"/>
          <w:szCs w:val="24"/>
        </w:rPr>
        <w:t>ελαιόπτωσης</w:t>
      </w:r>
      <w:proofErr w:type="spellEnd"/>
      <w:r>
        <w:rPr>
          <w:rFonts w:eastAsia="Times New Roman" w:cs="Times New Roman"/>
          <w:szCs w:val="24"/>
        </w:rPr>
        <w:t xml:space="preserve"> κ.λπ.</w:t>
      </w:r>
      <w:r>
        <w:rPr>
          <w:rFonts w:eastAsia="Times New Roman" w:cs="Times New Roman"/>
          <w:szCs w:val="24"/>
        </w:rPr>
        <w:t>.</w:t>
      </w:r>
      <w:r>
        <w:rPr>
          <w:rFonts w:eastAsia="Times New Roman" w:cs="Times New Roman"/>
          <w:szCs w:val="24"/>
        </w:rPr>
        <w:t xml:space="preserve"> </w:t>
      </w:r>
    </w:p>
    <w:p w14:paraId="327E4AF4" w14:textId="77777777" w:rsidR="00077057" w:rsidRDefault="0010588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Θα έλεγα ότι καλό θα ήταν αυτή τη στιγμή να συνδράμει, να πε</w:t>
      </w:r>
      <w:r>
        <w:rPr>
          <w:rFonts w:eastAsia="Times New Roman" w:cs="Times New Roman"/>
          <w:szCs w:val="24"/>
        </w:rPr>
        <w:t>ι δηλαδή το Υπουργείο, μια και δεν είναι μεγάλο ποσό, «ενισχύω, πληρώνω τη γεωτεχνική μελέτη, προκειμένου να ολοκληρωθεί όλο το σετ των μελετών, για να το εντάξουμε». Αυτή είναι η παράκλησή μου και γι’ αυτό σας το λέω διά ζώσης, πέραν των ενημερωτικών σημε</w:t>
      </w:r>
      <w:r>
        <w:rPr>
          <w:rFonts w:eastAsia="Times New Roman" w:cs="Times New Roman"/>
          <w:szCs w:val="24"/>
        </w:rPr>
        <w:t xml:space="preserve">ιωμάτων, που ξέρω ότι εφοδιάζονται όλοι οι Υπουργοί και έρχονται εδώ και μας τα διαβάζουν. Δεν νομίζω ότι αυτό συνάδει προς τη δική σας πορεία, εννοώ σ’ έναν άνθρωπο του πολιτισμού. Εν πάση </w:t>
      </w:r>
      <w:proofErr w:type="spellStart"/>
      <w:r>
        <w:rPr>
          <w:rFonts w:eastAsia="Times New Roman" w:cs="Times New Roman"/>
          <w:szCs w:val="24"/>
        </w:rPr>
        <w:t>περιπτώσει</w:t>
      </w:r>
      <w:proofErr w:type="spellEnd"/>
      <w:r>
        <w:rPr>
          <w:rFonts w:eastAsia="Times New Roman" w:cs="Times New Roman"/>
          <w:szCs w:val="24"/>
        </w:rPr>
        <w:t>, καταλάβατε τι θέλω να σας πω. Να πληρώσουμε τη μελέτη,</w:t>
      </w:r>
      <w:r>
        <w:rPr>
          <w:rFonts w:eastAsia="Times New Roman" w:cs="Times New Roman"/>
          <w:szCs w:val="24"/>
        </w:rPr>
        <w:t xml:space="preserve"> για να προχωρήσουμε.</w:t>
      </w:r>
    </w:p>
    <w:p w14:paraId="327E4AF5" w14:textId="77777777" w:rsidR="00077057" w:rsidRDefault="0010588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27E4AF6"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Η κ. </w:t>
      </w:r>
      <w:proofErr w:type="spellStart"/>
      <w:r>
        <w:rPr>
          <w:rFonts w:eastAsia="Times New Roman" w:cs="Times New Roman"/>
          <w:szCs w:val="24"/>
        </w:rPr>
        <w:t>Κονιόρδου</w:t>
      </w:r>
      <w:proofErr w:type="spellEnd"/>
      <w:r>
        <w:rPr>
          <w:rFonts w:eastAsia="Times New Roman" w:cs="Times New Roman"/>
          <w:szCs w:val="24"/>
        </w:rPr>
        <w:t xml:space="preserve"> έχει τον λόγο.</w:t>
      </w:r>
    </w:p>
    <w:p w14:paraId="327E4AF7"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ΛΥΔΙΑ ΚΟΝΙΟΡΔΟΥ (Υπουργός Πολιτισμού και Αθλητισμού): </w:t>
      </w:r>
      <w:r>
        <w:rPr>
          <w:rFonts w:eastAsia="Times New Roman" w:cs="Times New Roman"/>
          <w:szCs w:val="24"/>
        </w:rPr>
        <w:t>Όπως και ο ίδιος παραδεχθήκατε, βλέπετε την πρόθεσή μας τη θετική να εντάξουμε άμεσα στον καινούρ</w:t>
      </w:r>
      <w:r>
        <w:rPr>
          <w:rFonts w:eastAsia="Times New Roman" w:cs="Times New Roman"/>
          <w:szCs w:val="24"/>
        </w:rPr>
        <w:t xml:space="preserve">γιο προϋπολογισμό τα έξοδα για τις στερεωτικές και αναστηλωτικές εργασίες. </w:t>
      </w:r>
    </w:p>
    <w:p w14:paraId="327E4AF8"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Πιστεύουμε, όμως, ότι, επειδή τέτοια προβλήματα υπάρχουν σε μνημεία σε όλη την Ελλάδα, είναι πάρα πολύ σημαντικό και οι τοπικές κοινωνίες, μέσω των αιρετών εκπροσώπων τους, να συμμ</w:t>
      </w:r>
      <w:r>
        <w:rPr>
          <w:rFonts w:eastAsia="Times New Roman" w:cs="Times New Roman"/>
          <w:szCs w:val="24"/>
        </w:rPr>
        <w:t>ετέχουν, όχι βέβαια οι απλοί κάτοικοι, αλλά οι περιφέρειες. Είναι σημαντικό να υπάρχει μία συνεργασία με την περιφέρεια και σας δίνω τον λόγο μου ότι θα υπάρξει μεγάλη προσπάθεια συντονισμού των προσπαθειών και βεβαίως, αν δούμε ότι το πράγμα κινδυνεύει κα</w:t>
      </w:r>
      <w:r>
        <w:rPr>
          <w:rFonts w:eastAsia="Times New Roman" w:cs="Times New Roman"/>
          <w:szCs w:val="24"/>
        </w:rPr>
        <w:t>ι δεν μπορεί να βρεθεί λύση, θα συνδράμουμε.</w:t>
      </w:r>
    </w:p>
    <w:p w14:paraId="327E4AF9" w14:textId="77777777" w:rsidR="00077057" w:rsidRDefault="00105889">
      <w:pPr>
        <w:spacing w:line="600" w:lineRule="auto"/>
        <w:ind w:firstLine="720"/>
        <w:jc w:val="both"/>
        <w:rPr>
          <w:rFonts w:eastAsia="Times New Roman" w:cs="Times New Roman"/>
          <w:b/>
          <w:szCs w:val="24"/>
        </w:rPr>
      </w:pPr>
      <w:r>
        <w:rPr>
          <w:rFonts w:eastAsia="Times New Roman" w:cs="Times New Roman"/>
          <w:b/>
          <w:szCs w:val="24"/>
        </w:rPr>
        <w:t xml:space="preserve">ΑΘΑΝΑΣΙΟΣ ΔΑΒΑΚΗΣ: </w:t>
      </w:r>
      <w:r>
        <w:rPr>
          <w:rFonts w:eastAsia="Times New Roman" w:cs="Times New Roman"/>
          <w:szCs w:val="24"/>
        </w:rPr>
        <w:t>Ευχαριστώ πολύ.</w:t>
      </w:r>
    </w:p>
    <w:p w14:paraId="327E4AFA"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Ευχαριστούμε.</w:t>
      </w:r>
    </w:p>
    <w:p w14:paraId="327E4AFB"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έχω την τιμή να ανακοινώσω στο Σώμα ότι η Διαρκής Επιτροπή Παραγωγής και Εμπορίου καταθέτει την </w:t>
      </w:r>
      <w:r>
        <w:rPr>
          <w:rFonts w:eastAsia="Times New Roman" w:cs="Times New Roman"/>
          <w:szCs w:val="24"/>
        </w:rPr>
        <w:t>έκθεσή της στο σχέδιο νόμου του Υπουργείου Τουρισμού</w:t>
      </w:r>
      <w:r>
        <w:rPr>
          <w:rFonts w:eastAsia="Times New Roman" w:cs="Times New Roman"/>
          <w:szCs w:val="24"/>
        </w:rPr>
        <w:t>:</w:t>
      </w:r>
      <w:r>
        <w:rPr>
          <w:rFonts w:eastAsia="Times New Roman" w:cs="Times New Roman"/>
          <w:szCs w:val="24"/>
        </w:rPr>
        <w:t xml:space="preserve"> «Κύρωση του μνημονίου κατανόησης για συνεργασία στον τομέα του τουρισμού μεταξύ της Κυβέρνησης της Ελληνικής Δημοκρατίας και της Κυβέρνησης της Αραβικής Δημοκρατίας της Αιγύπτου».</w:t>
      </w:r>
    </w:p>
    <w:p w14:paraId="327E4AFC"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Προχωρούμε τώρα στη συ</w:t>
      </w:r>
      <w:r>
        <w:rPr>
          <w:rFonts w:eastAsia="Times New Roman" w:cs="Times New Roman"/>
          <w:szCs w:val="24"/>
        </w:rPr>
        <w:t xml:space="preserve">ζήτηση της δεύτερης με αριθμό 315/9-1-2017 επίκαιρης ερώτησης δεύτερου κύκλου του Βουλευτή Ηρακλείου της Δημοκρατικής Συμπαράταξης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Εσωτερικών σχετικά με την ανάγκη θέσπισης βιώσιμης ρύθμισης ληξιπρόθεσμων οφειλών τ</w:t>
      </w:r>
      <w:r>
        <w:rPr>
          <w:rFonts w:eastAsia="Times New Roman" w:cs="Times New Roman"/>
          <w:szCs w:val="24"/>
        </w:rPr>
        <w:t>ων δημοτών και δη προς τους δήμους και τις δημοτικές επιχειρήσεις.</w:t>
      </w:r>
    </w:p>
    <w:p w14:paraId="327E4AFD"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Θα απαντήσει ο Υπουργός Εσωτερικών κ. Σκουρλέτης.</w:t>
      </w:r>
    </w:p>
    <w:p w14:paraId="327E4AFE"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Κεγκέρογλου</w:t>
      </w:r>
      <w:proofErr w:type="spellEnd"/>
      <w:r>
        <w:rPr>
          <w:rFonts w:eastAsia="Times New Roman" w:cs="Times New Roman"/>
          <w:szCs w:val="24"/>
        </w:rPr>
        <w:t xml:space="preserve"> έχει τον λόγο.</w:t>
      </w:r>
    </w:p>
    <w:p w14:paraId="327E4AFF"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327E4B00"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lastRenderedPageBreak/>
        <w:t>Να ευχηθώ καλή χρονιά, μιας και είναι η πρώτη φορά που παί</w:t>
      </w:r>
      <w:r>
        <w:rPr>
          <w:rFonts w:eastAsia="Times New Roman" w:cs="Times New Roman"/>
          <w:szCs w:val="24"/>
        </w:rPr>
        <w:t>ρνω τον λόγο φέτος στην Ολομέλεια.</w:t>
      </w:r>
    </w:p>
    <w:p w14:paraId="327E4B01"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Έχω καταθέσει αυτή την ερώτηση για την αναζήτηση των προθέσεων της Κυβέρνησης, προκειμένου να δούμε εάν θα προχωρήσει σε νομοθετική εισήγηση για μία βιώσιμη ρύθμιση των οφειλών των δημοτών αλλά και γενικότερα των οφειλετώ</w:t>
      </w:r>
      <w:r>
        <w:rPr>
          <w:rFonts w:eastAsia="Times New Roman" w:cs="Times New Roman"/>
          <w:szCs w:val="24"/>
        </w:rPr>
        <w:t>ν προς δήμους και δημοτικές επιχειρήσεις, λόγω του γεγονότος ότι η προηγούμενη ρύθμιση, παρ’ ότι είχε θετικά χαρακτηριστικά στην αρχική της έκδοση, πριν από τις τροποποιήσεις τις οποίες υπέστη, δεν έτυχε της αξιοποίησης από το σύνολο των οφειλετών και λόγω</w:t>
      </w:r>
      <w:r>
        <w:rPr>
          <w:rFonts w:eastAsia="Times New Roman" w:cs="Times New Roman"/>
          <w:szCs w:val="24"/>
        </w:rPr>
        <w:t xml:space="preserve"> της συγκυρίας μέσω της οποίας αυτή είχε θεσπιστεί.</w:t>
      </w:r>
    </w:p>
    <w:p w14:paraId="327E4B02"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Επειδή έχουν συσσωρευθεί πάρα πολύ μεγάλα ποσά ληξιπρόθεσμων οφειλών που ποικίλουν, βεβαίως, από δήμο σε δήμο, αλλά το γενικότερο χαρακτηριστικό είναι η συσσώρευση των μεγάλων ποσών, επειδή οι δημότες που</w:t>
      </w:r>
      <w:r>
        <w:rPr>
          <w:rFonts w:eastAsia="Times New Roman" w:cs="Times New Roman"/>
          <w:szCs w:val="24"/>
        </w:rPr>
        <w:t xml:space="preserve"> θέλουν να πληρώσουν τις υποχρεώσεις είναι διατεθειμένοι να μπουν σε μία βιώσιμη ρύθμιση και ταυτόχρονα αυτό θα βοηθήσει του δήμους να αποκτήσουν έσοδα, τα οποία τους είναι παραπάνω από αναγκαία αυτή την περίοδο, γι’ αυτό θέλουμε την άποψη του Υπουρ</w:t>
      </w:r>
      <w:r>
        <w:rPr>
          <w:rFonts w:eastAsia="Times New Roman" w:cs="Times New Roman"/>
          <w:szCs w:val="24"/>
        </w:rPr>
        <w:lastRenderedPageBreak/>
        <w:t>γού και</w:t>
      </w:r>
      <w:r>
        <w:rPr>
          <w:rFonts w:eastAsia="Times New Roman" w:cs="Times New Roman"/>
          <w:szCs w:val="24"/>
        </w:rPr>
        <w:t xml:space="preserve"> του Υπουργείου συνολικά για το θέμα μίας νέας ρύθμισης που θα δίνει την δυνατότητα στους οφειλέτες να πληρώσουν τις υποχρεώσεις τους με έναν συγκεκριμένο τρόπο που θα εισηγηθεί η Κυβέρνηση. Βεβαίως, αυτό το οποίο ζητάμε είναι να είναι μέσα στα ρυθμιζόμενα</w:t>
      </w:r>
      <w:r>
        <w:rPr>
          <w:rFonts w:eastAsia="Times New Roman" w:cs="Times New Roman"/>
          <w:szCs w:val="24"/>
        </w:rPr>
        <w:t xml:space="preserve"> ποσά κάθε οφειλή ανεξάρτητα από την αιτία για την οποία δημιουργήθηκε. </w:t>
      </w:r>
    </w:p>
    <w:p w14:paraId="327E4B03"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327E4B04"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Και εμείς σας ευχαριστούμε. </w:t>
      </w:r>
    </w:p>
    <w:p w14:paraId="327E4B05"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Ο κύριος Υπουργός έχει τον λόγο για τρία λεπτά.</w:t>
      </w:r>
    </w:p>
    <w:p w14:paraId="327E4B06"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Εσωτ</w:t>
      </w:r>
      <w:r>
        <w:rPr>
          <w:rFonts w:eastAsia="Times New Roman" w:cs="Times New Roman"/>
          <w:b/>
          <w:szCs w:val="24"/>
        </w:rPr>
        <w:t>ερικών)</w:t>
      </w:r>
      <w:r>
        <w:rPr>
          <w:rFonts w:eastAsia="Times New Roman" w:cs="Times New Roman"/>
          <w:szCs w:val="24"/>
        </w:rPr>
        <w:t>: Ευχαριστώ, κύριε Πρόεδρε.</w:t>
      </w:r>
    </w:p>
    <w:p w14:paraId="327E4B07"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Είναι αληθές ότι ένα μεγάλο μέρος, το μεγαλύτερο -θα έλεγα- μέρος, των μικρών και μεσαίων επιχειρήσεων αλλά και ένας μεγάλος αριθμός δημοτών δυσκολεύεται να αποπληρώσει υποχρεώσεις και οφειλές προς τους δήμους. Και πέρα α</w:t>
      </w:r>
      <w:r>
        <w:rPr>
          <w:rFonts w:eastAsia="Times New Roman" w:cs="Times New Roman"/>
          <w:szCs w:val="24"/>
        </w:rPr>
        <w:t xml:space="preserve">πό τις πάγιες ρυθμίσεις που ούτως ή άλλως προβλέπονται για τη θεραπεία του προβλήματος, είναι γνωστό ότι και το 2014 και το 2015 </w:t>
      </w:r>
      <w:r>
        <w:rPr>
          <w:rFonts w:eastAsia="Times New Roman" w:cs="Times New Roman"/>
          <w:szCs w:val="24"/>
        </w:rPr>
        <w:lastRenderedPageBreak/>
        <w:t>υπήρχαν ανάλογες νομοθετικές ρυθμίσεις. Πρέπει να κατανοήσουμε ότι είμαστε υποχρεωμένοι να λειτουργήσουμε με έναν τέτοιο τρόπο,</w:t>
      </w:r>
      <w:r>
        <w:rPr>
          <w:rFonts w:eastAsia="Times New Roman" w:cs="Times New Roman"/>
          <w:szCs w:val="24"/>
        </w:rPr>
        <w:t xml:space="preserve"> για να διευκολύνουμε στις σημερινές πολύ δύσκολες συνθήκες τη δυνατότητα αποπληρωμής αυτών των οφειλών, τη στιγμή μάλιστα που δεν είναι οι οφειλές μόνο προς τους δήμους, αλλά σε πάρα πολλές περιπτώσεις είναι οφειλές προς τα ταμεία, εφορίες κ.λπ.</w:t>
      </w:r>
      <w:r w:rsidRPr="00432F93">
        <w:rPr>
          <w:rFonts w:eastAsia="Times New Roman" w:cs="Times New Roman"/>
          <w:szCs w:val="24"/>
        </w:rPr>
        <w:t>.</w:t>
      </w:r>
      <w:r>
        <w:rPr>
          <w:rFonts w:eastAsia="Times New Roman" w:cs="Times New Roman"/>
          <w:szCs w:val="24"/>
        </w:rPr>
        <w:t xml:space="preserve"> </w:t>
      </w:r>
    </w:p>
    <w:p w14:paraId="327E4B08"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Άρα, λα</w:t>
      </w:r>
      <w:r>
        <w:rPr>
          <w:rFonts w:eastAsia="Times New Roman" w:cs="Times New Roman"/>
          <w:szCs w:val="24"/>
        </w:rPr>
        <w:t>μβάνοντας υπ</w:t>
      </w:r>
      <w:r w:rsidRPr="00432F93">
        <w:rPr>
          <w:rFonts w:eastAsia="Times New Roman" w:cs="Times New Roman"/>
          <w:szCs w:val="24"/>
        </w:rPr>
        <w:t xml:space="preserve">’ </w:t>
      </w:r>
      <w:proofErr w:type="spellStart"/>
      <w:r>
        <w:rPr>
          <w:rFonts w:eastAsia="Times New Roman" w:cs="Times New Roman"/>
          <w:szCs w:val="24"/>
        </w:rPr>
        <w:t>όψ</w:t>
      </w:r>
      <w:proofErr w:type="spellEnd"/>
      <w:r>
        <w:rPr>
          <w:rFonts w:eastAsia="Times New Roman" w:cs="Times New Roman"/>
          <w:szCs w:val="24"/>
          <w:lang w:val="en-US"/>
        </w:rPr>
        <w:t>in</w:t>
      </w:r>
      <w:r>
        <w:rPr>
          <w:rFonts w:eastAsia="Times New Roman" w:cs="Times New Roman"/>
          <w:szCs w:val="24"/>
        </w:rPr>
        <w:t xml:space="preserve"> αυτή τη δυσχερή πραγματικότητα για ένα μεγάλο μέρος των συμπολιτών μας, είναι στις προθέσεις του Υπουργείου -και μάλιστα στο νομοσχέδιο, που προτίθεται να κατεβάσει το πιο πιθανό εντός του μήνα- να περιλαμβάνεται μια τέτοιου είδους διάτα</w:t>
      </w:r>
      <w:r>
        <w:rPr>
          <w:rFonts w:eastAsia="Times New Roman" w:cs="Times New Roman"/>
          <w:szCs w:val="24"/>
        </w:rPr>
        <w:t>ξη, η οποία πέρα από τη διευκόλυνση, δηλαδή τον αριθμό των δόσεων, που θα προβλέπει για την αποπληρωμή αυτών των υποχρεώσεων, θα πρέπει να έχει μια μέριμνα και για το ζήτημα των προσαυξήσεων, που έχουν επιβληθεί σε αυτά τα βεβαιωμένα και οφειλόμενα ποσά κα</w:t>
      </w:r>
      <w:r>
        <w:rPr>
          <w:rFonts w:eastAsia="Times New Roman" w:cs="Times New Roman"/>
          <w:szCs w:val="24"/>
        </w:rPr>
        <w:t>ι ιδιαίτερα σε σχέση με τα επιτόκια, τα οποία έχουν επιβαρύνει αυτά τα ποσά.</w:t>
      </w:r>
    </w:p>
    <w:p w14:paraId="327E4B09"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lastRenderedPageBreak/>
        <w:t>Μ</w:t>
      </w:r>
      <w:r>
        <w:rPr>
          <w:rFonts w:eastAsia="Times New Roman" w:cs="Times New Roman"/>
          <w:szCs w:val="24"/>
        </w:rPr>
        <w:t>ί</w:t>
      </w:r>
      <w:r>
        <w:rPr>
          <w:rFonts w:eastAsia="Times New Roman" w:cs="Times New Roman"/>
          <w:szCs w:val="24"/>
        </w:rPr>
        <w:t xml:space="preserve">α ρύθμιση υπήρχε και από την προηγούμενη πολιτική ηγεσία στο υπό κατάθεση πολυνομοσχέδιο με διάφορες διατάξεις, που αφορούσαν τους δήμους, και σας λέω ότι αυτό το νομοσχέδιο </w:t>
      </w:r>
      <w:proofErr w:type="spellStart"/>
      <w:r>
        <w:rPr>
          <w:rFonts w:eastAsia="Times New Roman" w:cs="Times New Roman"/>
          <w:szCs w:val="24"/>
        </w:rPr>
        <w:t>επικαιροποιείται</w:t>
      </w:r>
      <w:proofErr w:type="spellEnd"/>
      <w:r>
        <w:rPr>
          <w:rFonts w:eastAsia="Times New Roman" w:cs="Times New Roman"/>
          <w:szCs w:val="24"/>
        </w:rPr>
        <w:t xml:space="preserve"> αυτές τις μέρες. Πρόθεσή μας είναι, αν είναι δυνατόν, και μέσα στον Ιανουάριο να κατατεθεί, έχοντας μια τέτοιου είδους πρόβλεψη, η οποία θα αποτελέσει μια πραγματική ανάσα για τις οφειλές προς τους δήμους, και για τους δήμους και γι’ αυτού</w:t>
      </w:r>
      <w:r>
        <w:rPr>
          <w:rFonts w:eastAsia="Times New Roman" w:cs="Times New Roman"/>
          <w:szCs w:val="24"/>
        </w:rPr>
        <w:t>ς, οι οποίοι έχουν χρεωθεί τα αντίστοιχα ποσά.</w:t>
      </w:r>
    </w:p>
    <w:p w14:paraId="327E4B0A"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Ευχαριστώ.</w:t>
      </w:r>
    </w:p>
    <w:p w14:paraId="327E4B0B"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w:t>
      </w:r>
    </w:p>
    <w:p w14:paraId="327E4B0C"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και πάλι τον λόγο.</w:t>
      </w:r>
    </w:p>
    <w:p w14:paraId="327E4B0D"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327E4B0E"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Κύριε Υπουργέ, τα ποσά, που έχουν συσσωρευθεί, παρότι δεν </w:t>
      </w:r>
      <w:r>
        <w:rPr>
          <w:rFonts w:eastAsia="Times New Roman" w:cs="Times New Roman"/>
          <w:szCs w:val="24"/>
        </w:rPr>
        <w:t>έχουν υπολογιστεί, γιατί αφορούν διαφορετικούς δήμους, διαφορετικούς φορείς, δημοτικές επιχειρήσεις κ.λπ., πρέπει να είναι πάρα πολλά. Αν κρίνω και από τον Δήμο Ηρακλείου, που έχω μ</w:t>
      </w:r>
      <w:r>
        <w:rPr>
          <w:rFonts w:eastAsia="Times New Roman" w:cs="Times New Roman"/>
          <w:szCs w:val="24"/>
        </w:rPr>
        <w:t>ί</w:t>
      </w:r>
      <w:r>
        <w:rPr>
          <w:rFonts w:eastAsia="Times New Roman" w:cs="Times New Roman"/>
          <w:szCs w:val="24"/>
        </w:rPr>
        <w:t xml:space="preserve">α εικόνα, και λόγω των προβλημάτων, για τα οποία σας έχουν απασχολήσει με </w:t>
      </w:r>
      <w:r>
        <w:rPr>
          <w:rFonts w:eastAsia="Times New Roman" w:cs="Times New Roman"/>
          <w:szCs w:val="24"/>
        </w:rPr>
        <w:t xml:space="preserve">την αποστολή για είσπραξη σύμφωνα </w:t>
      </w:r>
      <w:r>
        <w:rPr>
          <w:rFonts w:eastAsia="Times New Roman" w:cs="Times New Roman"/>
          <w:szCs w:val="24"/>
        </w:rPr>
        <w:lastRenderedPageBreak/>
        <w:t>με τις διαδικασίες του ΚΕΔΕ προστίμων αυθαιρέτων και μ</w:t>
      </w:r>
      <w:r>
        <w:rPr>
          <w:rFonts w:eastAsia="Times New Roman" w:cs="Times New Roman"/>
          <w:szCs w:val="24"/>
        </w:rPr>
        <w:t>ί</w:t>
      </w:r>
      <w:r>
        <w:rPr>
          <w:rFonts w:eastAsia="Times New Roman" w:cs="Times New Roman"/>
          <w:szCs w:val="24"/>
        </w:rPr>
        <w:t>α σειρά άλλων οφειλών, το πρόβλημα είναι τεράστιο με τις κατασχέσεις λογαριασμών, οι οποίες έχουν γίνει και όταν αυτοί οι λογαριασμοί, που φαίνονται ως προσωπικοί, στη</w:t>
      </w:r>
      <w:r>
        <w:rPr>
          <w:rFonts w:eastAsia="Times New Roman" w:cs="Times New Roman"/>
          <w:szCs w:val="24"/>
        </w:rPr>
        <w:t xml:space="preserve">ν ουσία είναι επαγγελματικοί και αφορούν ανθρώπους επαγγελματίες και μικρές επιχειρήσεις. Δημιουργείται ένα τεράστιο πρόβλημα στην οικονομική διαχείριση των δραστηριοτήτων τους. </w:t>
      </w:r>
    </w:p>
    <w:p w14:paraId="327E4B0F"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Θα έλεγα, λοιπόν, ότι είναι επιτακτική ανάγκη να δοθεί λύση σε αυτό το συγκεκ</w:t>
      </w:r>
      <w:r>
        <w:rPr>
          <w:rFonts w:eastAsia="Times New Roman" w:cs="Times New Roman"/>
          <w:szCs w:val="24"/>
        </w:rPr>
        <w:t xml:space="preserve">ριμένο θέμα των οφειλών των δημοτών και γενικότερα οφειλετών προς τους δήμους και τις δημοτικές επιχειρήσεις. Είναι πάρα πολύ θετικό το ότι προσδιορίζεται συγκεκριμένα ότι εντός του Ιανουαρίου θα κατατεθεί νομοθετική ρύθμιση, η οποία θα περιλαμβάνει λύση, </w:t>
      </w:r>
      <w:r>
        <w:rPr>
          <w:rFonts w:eastAsia="Times New Roman" w:cs="Times New Roman"/>
          <w:szCs w:val="24"/>
        </w:rPr>
        <w:t>πρόταση και για το συγκεκριμένο θέμα και βεβαίως, θα ήταν ευκταίο αυτή η ρύθμιση να δοθεί πριν κατατεθεί στην ΚΕΔΕ αλλά και στα κόμματα, γιατί ακριβώς μπορεί να βελτιωθεί με τρόπο που θα είναι βιώσιμη και αποτελεσματική. Αναμένουμε την πρωτοβουλία και είνα</w:t>
      </w:r>
      <w:r>
        <w:rPr>
          <w:rFonts w:eastAsia="Times New Roman" w:cs="Times New Roman"/>
          <w:szCs w:val="24"/>
        </w:rPr>
        <w:t>ι θετικό ότι προσδιορίσαμε και χρόνο.</w:t>
      </w:r>
    </w:p>
    <w:p w14:paraId="327E4B10"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Υπουργέ, έχετε τον λόγο.</w:t>
      </w:r>
    </w:p>
    <w:p w14:paraId="327E4B11"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w:t>
      </w:r>
      <w:r>
        <w:rPr>
          <w:rFonts w:eastAsia="Times New Roman" w:cs="Times New Roman"/>
          <w:b/>
          <w:szCs w:val="24"/>
        </w:rPr>
        <w:t>(ΠΑΝΟΣ)</w:t>
      </w:r>
      <w:r>
        <w:rPr>
          <w:rFonts w:eastAsia="Times New Roman" w:cs="Times New Roman"/>
          <w:b/>
          <w:szCs w:val="24"/>
        </w:rPr>
        <w:t xml:space="preserve"> ΣΚΟΥΡΛΕΤΗΣ (Υπουργός Εσωτερικών):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χαίρομαι, κύριε </w:t>
      </w:r>
      <w:proofErr w:type="spellStart"/>
      <w:r>
        <w:rPr>
          <w:rFonts w:eastAsia="Times New Roman" w:cs="Times New Roman"/>
          <w:szCs w:val="24"/>
        </w:rPr>
        <w:t>Κεγκέρογλου</w:t>
      </w:r>
      <w:proofErr w:type="spellEnd"/>
      <w:r>
        <w:rPr>
          <w:rFonts w:eastAsia="Times New Roman" w:cs="Times New Roman"/>
          <w:szCs w:val="24"/>
        </w:rPr>
        <w:t xml:space="preserve">, που έχουμε την ίδια οπτική στο ζήτημα. Εν πάση </w:t>
      </w:r>
      <w:proofErr w:type="spellStart"/>
      <w:r>
        <w:rPr>
          <w:rFonts w:eastAsia="Times New Roman" w:cs="Times New Roman"/>
          <w:szCs w:val="24"/>
        </w:rPr>
        <w:t>περιπτώσει</w:t>
      </w:r>
      <w:proofErr w:type="spellEnd"/>
      <w:r>
        <w:rPr>
          <w:rFonts w:eastAsia="Times New Roman" w:cs="Times New Roman"/>
          <w:szCs w:val="24"/>
        </w:rPr>
        <w:t xml:space="preserve">, νομίζω ότι στα αυτονόητα μπορούμε, το σύνολο των δυνάμεων των πολιτικών ή σχεδόν –εν πάση </w:t>
      </w:r>
      <w:proofErr w:type="spellStart"/>
      <w:r>
        <w:rPr>
          <w:rFonts w:eastAsia="Times New Roman" w:cs="Times New Roman"/>
          <w:szCs w:val="24"/>
        </w:rPr>
        <w:t>περιπτώσει</w:t>
      </w:r>
      <w:proofErr w:type="spellEnd"/>
      <w:r>
        <w:rPr>
          <w:rFonts w:eastAsia="Times New Roman" w:cs="Times New Roman"/>
          <w:szCs w:val="24"/>
        </w:rPr>
        <w:t>- το σύνολο, να έχουμε μ</w:t>
      </w:r>
      <w:r>
        <w:rPr>
          <w:rFonts w:eastAsia="Times New Roman" w:cs="Times New Roman"/>
          <w:szCs w:val="24"/>
        </w:rPr>
        <w:t>ί</w:t>
      </w:r>
      <w:r>
        <w:rPr>
          <w:rFonts w:eastAsia="Times New Roman" w:cs="Times New Roman"/>
          <w:szCs w:val="24"/>
        </w:rPr>
        <w:t>α κοινή τοποθέτηση και μια κοινή οπτική πάνω σε φλέγοντα κοινωνικά ζητήματα, όπως αυτό που αναφέρατε.</w:t>
      </w:r>
    </w:p>
    <w:p w14:paraId="327E4B12"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Πρέπει να γνωρίζετε ότι τέτ</w:t>
      </w:r>
      <w:r>
        <w:rPr>
          <w:rFonts w:eastAsia="Times New Roman" w:cs="Times New Roman"/>
          <w:szCs w:val="24"/>
        </w:rPr>
        <w:t>οιου είδους πρωτοβουλίες δεν τις βγάζουμε από το στομάχι μας ούτε από το μυαλό μας. Τις συζητάμε και με τους εκπροσώπους της τοπικής αυτοδιοίκησης και προφανώς και με την ΚΕΔΕ, με την οποία βρισκόμαστε σε μια διαρκή επαφή, έτσι ώστε να μπορούμε και εμείς ν</w:t>
      </w:r>
      <w:r>
        <w:rPr>
          <w:rFonts w:eastAsia="Times New Roman" w:cs="Times New Roman"/>
          <w:szCs w:val="24"/>
        </w:rPr>
        <w:t>α καταγράφουμε τον σφυγμό των προβλημάτων και οι εκλεγμένοι εκπρόσωποι της τοπικής αυτοδιοίκησης να βρίσκονται σε μ</w:t>
      </w:r>
      <w:r>
        <w:rPr>
          <w:rFonts w:eastAsia="Times New Roman" w:cs="Times New Roman"/>
          <w:szCs w:val="24"/>
        </w:rPr>
        <w:t>ί</w:t>
      </w:r>
      <w:r>
        <w:rPr>
          <w:rFonts w:eastAsia="Times New Roman" w:cs="Times New Roman"/>
          <w:szCs w:val="24"/>
        </w:rPr>
        <w:t>α συνεχή επικοινωνία μαζί μας και να προσπαθούμε να καταλήγουμε σε τέτοιου είδους ρυθμίσεις και πρωτοβουλίες που να λύνουμε ζητήματα ζωτικά.</w:t>
      </w:r>
    </w:p>
    <w:p w14:paraId="327E4B13"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Θέλω να πω -και να επαναλάβω αυτό που είπα και πριν- ότι ιδιαίτερα το τελευταίο διάστημα πρέπει να είμαστε ανοικτοί σε τέτοιου είδους ρυθμίσεις, διότι διευκολύνουμε και τους δήμους </w:t>
      </w:r>
      <w:r>
        <w:rPr>
          <w:rFonts w:eastAsia="Times New Roman" w:cs="Times New Roman"/>
          <w:szCs w:val="24"/>
        </w:rPr>
        <w:lastRenderedPageBreak/>
        <w:t>και τους οφειλέτες, παρά, αν θέλετε, ένα φαινόμενο κάποιων οφειλετών, οι ο</w:t>
      </w:r>
      <w:r>
        <w:rPr>
          <w:rFonts w:eastAsia="Times New Roman" w:cs="Times New Roman"/>
          <w:szCs w:val="24"/>
        </w:rPr>
        <w:t xml:space="preserve">ποίοι στη λογική των απανωτών κατά καιρούς ρυθμίσεων και δυνατοτήτων άφηναν να μην πληρώνουν τις υποχρεώσεις τους. </w:t>
      </w:r>
    </w:p>
    <w:p w14:paraId="327E4B14"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Δεν είναι αυτό το πρόβλημα σήμερα. Σήμερα το πρόβλημα είναι πραγματικό και πρέπει να δώσουμε τη δυνατότητα να μπορέσουν να βάλουν σε κάποια </w:t>
      </w:r>
      <w:r>
        <w:rPr>
          <w:rFonts w:eastAsia="Times New Roman" w:cs="Times New Roman"/>
          <w:szCs w:val="24"/>
        </w:rPr>
        <w:t>στοιχειώδη τάξη τα οικονομικά τους πολίτες και μικρές και μεσαίες επιχειρήσεις προς τους δήμους.</w:t>
      </w:r>
    </w:p>
    <w:p w14:paraId="327E4B15"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27E4B16"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Ο Βουλευτής κ. Κωνσταντίνος Σκρέκας ζητεί άδεια ολιγοήμερης απουσίας στο εξωτερικό. Η Βουλή εγκρίνει; </w:t>
      </w:r>
    </w:p>
    <w:p w14:paraId="327E4B17"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 xml:space="preserve">ΒΟΥΛΕΥΤΕΣ: </w:t>
      </w:r>
      <w:r>
        <w:rPr>
          <w:rFonts w:eastAsia="Times New Roman" w:cs="Times New Roman"/>
          <w:szCs w:val="24"/>
        </w:rPr>
        <w:t xml:space="preserve">Μάλιστα, μάλιστα. </w:t>
      </w:r>
    </w:p>
    <w:p w14:paraId="327E4B18"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Συνεπώς η </w:t>
      </w:r>
      <w:r>
        <w:rPr>
          <w:rFonts w:eastAsia="Times New Roman" w:cs="Times New Roman"/>
          <w:szCs w:val="24"/>
        </w:rPr>
        <w:t xml:space="preserve">Βουλή ενέκρινε τη ζητηθείσα άδεια. </w:t>
      </w:r>
    </w:p>
    <w:p w14:paraId="327E4B19"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Στη συνέχεια θα συζητηθεί η πρώτη με αριθμό 312/4-1-2017 </w:t>
      </w:r>
      <w:r>
        <w:rPr>
          <w:rFonts w:eastAsia="Times New Roman" w:cs="Times New Roman"/>
          <w:szCs w:val="24"/>
        </w:rPr>
        <w:t xml:space="preserve">επίκαιρη ερώτηση δεύτερου κύκλου </w:t>
      </w:r>
      <w:r>
        <w:rPr>
          <w:rFonts w:eastAsia="Times New Roman" w:cs="Times New Roman"/>
          <w:szCs w:val="24"/>
        </w:rPr>
        <w:t>του Βουλευτή Α</w:t>
      </w:r>
      <w:r>
        <w:rPr>
          <w:rFonts w:eastAsia="Times New Roman" w:cs="Times New Roman"/>
          <w:szCs w:val="24"/>
        </w:rPr>
        <w:t>΄</w:t>
      </w:r>
      <w:r>
        <w:rPr>
          <w:rFonts w:eastAsia="Times New Roman" w:cs="Times New Roman"/>
          <w:szCs w:val="24"/>
        </w:rPr>
        <w:t xml:space="preserve"> Πειραι</w:t>
      </w:r>
      <w:r>
        <w:rPr>
          <w:rFonts w:eastAsia="Times New Roman" w:cs="Times New Roman"/>
          <w:szCs w:val="24"/>
        </w:rPr>
        <w:t>ώς</w:t>
      </w:r>
      <w:r>
        <w:rPr>
          <w:rFonts w:eastAsia="Times New Roman" w:cs="Times New Roman"/>
          <w:szCs w:val="24"/>
        </w:rPr>
        <w:t xml:space="preserve"> της Νέας Δημοκρατίας </w:t>
      </w:r>
      <w:r>
        <w:rPr>
          <w:rFonts w:eastAsia="Times New Roman" w:cs="Times New Roman"/>
          <w:szCs w:val="24"/>
        </w:rPr>
        <w:t xml:space="preserve">κ. Κωνσταντίνου Κατσαφάδου </w:t>
      </w:r>
      <w:r>
        <w:rPr>
          <w:rFonts w:eastAsia="Times New Roman" w:cs="Times New Roman"/>
          <w:szCs w:val="24"/>
        </w:rPr>
        <w:lastRenderedPageBreak/>
        <w:t xml:space="preserve">προς την Υπουργό Εργασίας, Κοινωνικής Ασφάλισης και Κοινωνικής Αλληλεγγύης, σχετικά με τις πολιτικές της πολιτείας για τις πολύτεκνες και </w:t>
      </w:r>
      <w:proofErr w:type="spellStart"/>
      <w:r>
        <w:rPr>
          <w:rFonts w:eastAsia="Times New Roman" w:cs="Times New Roman"/>
          <w:szCs w:val="24"/>
        </w:rPr>
        <w:t>τρίτεκνες</w:t>
      </w:r>
      <w:proofErr w:type="spellEnd"/>
      <w:r>
        <w:rPr>
          <w:rFonts w:eastAsia="Times New Roman" w:cs="Times New Roman"/>
          <w:szCs w:val="24"/>
        </w:rPr>
        <w:t xml:space="preserve"> οικογένειες και την αντιμετώπιση του δημογραφικού ζητήματος της χώρας. </w:t>
      </w:r>
    </w:p>
    <w:p w14:paraId="327E4B1A"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Στην ερώτ</w:t>
      </w:r>
      <w:r>
        <w:rPr>
          <w:rFonts w:eastAsia="Times New Roman" w:cs="Times New Roman"/>
          <w:szCs w:val="24"/>
        </w:rPr>
        <w:t>ηση θα απαντήσει η Αναπληρώτρια Υπουργός Εργασίας, Κοινωνικής Ασφάλισης και Κοινωνικής Αλληλεγγύης κ. Θεανώ Φωτίου.</w:t>
      </w:r>
    </w:p>
    <w:p w14:paraId="327E4B1B"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Παρακαλώ, κύριε Κατσαφάδο, έχετε τον λόγο. </w:t>
      </w:r>
    </w:p>
    <w:p w14:paraId="327E4B1C"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 xml:space="preserve">Ευχαριστώ, κύριε Πρόεδρε. </w:t>
      </w:r>
    </w:p>
    <w:p w14:paraId="327E4B1D"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Κυρία Υπουργέ, το δημογραφικό ζήτημα μπορεί </w:t>
      </w:r>
      <w:r>
        <w:rPr>
          <w:rFonts w:eastAsia="Times New Roman" w:cs="Times New Roman"/>
          <w:szCs w:val="24"/>
        </w:rPr>
        <w:t>να μην είναι ψηλά στα θέματα που απασχολούν τη δημοσιότητα και δεν ξέρω εάν είναι και μέσα στα ζητήματα, τα οποία έχει η ατζέντα της Κυβέρνησης. Παρ</w:t>
      </w:r>
      <w:r>
        <w:rPr>
          <w:rFonts w:eastAsia="Times New Roman" w:cs="Times New Roman"/>
          <w:szCs w:val="24"/>
        </w:rPr>
        <w:t xml:space="preserve">’ </w:t>
      </w:r>
      <w:r>
        <w:rPr>
          <w:rFonts w:eastAsia="Times New Roman" w:cs="Times New Roman"/>
          <w:szCs w:val="24"/>
        </w:rPr>
        <w:t>όλα αυτά, το δημογραφικό ζήτημα είναι ένα τεράστιο θέμα, μ</w:t>
      </w:r>
      <w:r>
        <w:rPr>
          <w:rFonts w:eastAsia="Times New Roman" w:cs="Times New Roman"/>
          <w:szCs w:val="24"/>
        </w:rPr>
        <w:t>ί</w:t>
      </w:r>
      <w:r>
        <w:rPr>
          <w:rFonts w:eastAsia="Times New Roman" w:cs="Times New Roman"/>
          <w:szCs w:val="24"/>
        </w:rPr>
        <w:t>α βραδυφλεγής βόμβα, θα έλεγα, η οποία βρίσκετα</w:t>
      </w:r>
      <w:r>
        <w:rPr>
          <w:rFonts w:eastAsia="Times New Roman" w:cs="Times New Roman"/>
          <w:szCs w:val="24"/>
        </w:rPr>
        <w:t xml:space="preserve">ι στα θεμέλια και του κράτους και του έθνους. </w:t>
      </w:r>
    </w:p>
    <w:p w14:paraId="327E4B1E"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Γι’ αυτόν τον λόγο, λοιπόν, κυρία Υπουργέ, αναγκάστηκα, κατόπιν των νέων στοιχείων τα οποία έρχονται, όπου δυστυχώς εδώ και τρία χρόνια οι θάνατοι είναι πολύ περισσότεροι από τις </w:t>
      </w:r>
      <w:r>
        <w:rPr>
          <w:rFonts w:eastAsia="Times New Roman" w:cs="Times New Roman"/>
          <w:szCs w:val="24"/>
        </w:rPr>
        <w:lastRenderedPageBreak/>
        <w:t>γεννήσεις και με βάση ευρωπαϊκ</w:t>
      </w:r>
      <w:r>
        <w:rPr>
          <w:rFonts w:eastAsia="Times New Roman" w:cs="Times New Roman"/>
          <w:szCs w:val="24"/>
        </w:rPr>
        <w:t xml:space="preserve">ά στοιχεία, αλλά και στοιχεία της παγκόσμιας τράπεζας, να σας κάνω αυτήν την ερώτηση. </w:t>
      </w:r>
    </w:p>
    <w:p w14:paraId="327E4B1F"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Καταλαβαίνω ότι τα προβλήματα, τα οποία αντιμετωπίζει η χώρα μας είναι πολλά και σημαντικά. Καταλαβαίνω τη δύσκολη οικονομική κατάσταση στην οποία βρισκόμαστε. </w:t>
      </w:r>
      <w:r>
        <w:rPr>
          <w:rFonts w:eastAsia="Times New Roman" w:cs="Times New Roman"/>
          <w:szCs w:val="24"/>
        </w:rPr>
        <w:t>Σ</w:t>
      </w:r>
      <w:r>
        <w:rPr>
          <w:rFonts w:eastAsia="Times New Roman" w:cs="Times New Roman"/>
          <w:szCs w:val="24"/>
        </w:rPr>
        <w:t xml:space="preserve">ε αυτήν </w:t>
      </w:r>
      <w:r>
        <w:rPr>
          <w:rFonts w:eastAsia="Times New Roman" w:cs="Times New Roman"/>
          <w:szCs w:val="24"/>
        </w:rPr>
        <w:t>τη δύσκολη οικονομική κατάσταση βρισκόμαστε όλοι, σε μ</w:t>
      </w:r>
      <w:r>
        <w:rPr>
          <w:rFonts w:eastAsia="Times New Roman" w:cs="Times New Roman"/>
          <w:szCs w:val="24"/>
        </w:rPr>
        <w:t>ί</w:t>
      </w:r>
      <w:r>
        <w:rPr>
          <w:rFonts w:eastAsia="Times New Roman" w:cs="Times New Roman"/>
          <w:szCs w:val="24"/>
        </w:rPr>
        <w:t xml:space="preserve">α κοινωνία η οποία χειμάζεται απ’ όλη αυτήν την </w:t>
      </w:r>
      <w:proofErr w:type="spellStart"/>
      <w:r>
        <w:rPr>
          <w:rFonts w:eastAsia="Times New Roman" w:cs="Times New Roman"/>
          <w:szCs w:val="24"/>
        </w:rPr>
        <w:t>υπερφορολόγηση</w:t>
      </w:r>
      <w:proofErr w:type="spellEnd"/>
      <w:r>
        <w:rPr>
          <w:rFonts w:eastAsia="Times New Roman" w:cs="Times New Roman"/>
          <w:szCs w:val="24"/>
        </w:rPr>
        <w:t xml:space="preserve">. Θα πρέπει όμως να κοιτάξουμε πώς θα μπορέσουμε να ενισχύσουμε τις </w:t>
      </w:r>
      <w:proofErr w:type="spellStart"/>
      <w:r>
        <w:rPr>
          <w:rFonts w:eastAsia="Times New Roman" w:cs="Times New Roman"/>
          <w:szCs w:val="24"/>
        </w:rPr>
        <w:t>τρίτεκνες</w:t>
      </w:r>
      <w:proofErr w:type="spellEnd"/>
      <w:r>
        <w:rPr>
          <w:rFonts w:eastAsia="Times New Roman" w:cs="Times New Roman"/>
          <w:szCs w:val="24"/>
        </w:rPr>
        <w:t xml:space="preserve"> και πολύτεκνες οικογένειες. Θα πρέπει να κοιτάξουμε πώς θα μπ</w:t>
      </w:r>
      <w:r>
        <w:rPr>
          <w:rFonts w:eastAsia="Times New Roman" w:cs="Times New Roman"/>
          <w:szCs w:val="24"/>
        </w:rPr>
        <w:t xml:space="preserve">ορέσουμε να δώσουμε κίνητρα στους νέους ανθρώπους οι οποίοι μεταναστεύουν και φεύγουν από τη χώρα να μείνουν εδώ και να μπορέσουν να κάνουν οικογένεια. </w:t>
      </w:r>
    </w:p>
    <w:p w14:paraId="327E4B20"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Ενδεικτικά θα σας πω ότι η Ελλάδα κατέχει την τρίτη χαμηλότερη θέση στον ευρωπαϊκό δείκτη γεννήσεων και</w:t>
      </w:r>
      <w:r>
        <w:rPr>
          <w:rFonts w:eastAsia="Times New Roman" w:cs="Times New Roman"/>
          <w:szCs w:val="24"/>
        </w:rPr>
        <w:t xml:space="preserve"> τον υψηλότερο ρυθμό γήρανσης πληθυσμού μέσα στην Ευρωπαϊκή Ένωση. Κατά μέσο όρο, μ</w:t>
      </w:r>
      <w:r>
        <w:rPr>
          <w:rFonts w:eastAsia="Times New Roman" w:cs="Times New Roman"/>
          <w:szCs w:val="24"/>
        </w:rPr>
        <w:t>ί</w:t>
      </w:r>
      <w:r>
        <w:rPr>
          <w:rFonts w:eastAsia="Times New Roman" w:cs="Times New Roman"/>
          <w:szCs w:val="24"/>
        </w:rPr>
        <w:t>α Ελληνίδα μάνα γεννάει 1,4 παιδιά, ενώ για να μπορέσουμε να κρατήσουμε στα ίδια επίπεδα τον πληθυσμό της χώρας μας θα έπρεπε αυτός ο μέσος όρος να είναι στο 2,1%. Υπάρχουν</w:t>
      </w:r>
      <w:r>
        <w:rPr>
          <w:rFonts w:eastAsia="Times New Roman" w:cs="Times New Roman"/>
          <w:szCs w:val="24"/>
        </w:rPr>
        <w:t xml:space="preserve"> πάρα πολλά στοιχεία, τα οποία προφανώς τα </w:t>
      </w:r>
      <w:r>
        <w:rPr>
          <w:rFonts w:eastAsia="Times New Roman" w:cs="Times New Roman"/>
          <w:szCs w:val="24"/>
        </w:rPr>
        <w:lastRenderedPageBreak/>
        <w:t xml:space="preserve">γνωρίζετε εσείς και τα γνωρίζουμε κι εμείς. Στη δευτερολογία θα μπορέσω να αναφερθώ σε αυτά. </w:t>
      </w:r>
    </w:p>
    <w:p w14:paraId="327E4B21"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Αυτό το οποίο θα ήθελα όμως, κυρία Υπουργέ, στην </w:t>
      </w:r>
      <w:proofErr w:type="spellStart"/>
      <w:r>
        <w:rPr>
          <w:rFonts w:eastAsia="Times New Roman" w:cs="Times New Roman"/>
          <w:szCs w:val="24"/>
        </w:rPr>
        <w:t>πρωτολογία</w:t>
      </w:r>
      <w:proofErr w:type="spellEnd"/>
      <w:r>
        <w:rPr>
          <w:rFonts w:eastAsia="Times New Roman" w:cs="Times New Roman"/>
          <w:szCs w:val="24"/>
        </w:rPr>
        <w:t xml:space="preserve"> σας είναι να έχω μια ξεκάθαρη δέσμευση ότι σε σχέση με τη δ</w:t>
      </w:r>
      <w:r>
        <w:rPr>
          <w:rFonts w:eastAsia="Times New Roman" w:cs="Times New Roman"/>
          <w:szCs w:val="24"/>
        </w:rPr>
        <w:t xml:space="preserve">εύτερη αξιολόγηση και το μεσοπρόθεσμο, τα οικογενειακά, τα </w:t>
      </w:r>
      <w:proofErr w:type="spellStart"/>
      <w:r>
        <w:rPr>
          <w:rFonts w:eastAsia="Times New Roman" w:cs="Times New Roman"/>
          <w:szCs w:val="24"/>
        </w:rPr>
        <w:t>πολυτεκνικά</w:t>
      </w:r>
      <w:proofErr w:type="spellEnd"/>
      <w:r>
        <w:rPr>
          <w:rFonts w:eastAsia="Times New Roman" w:cs="Times New Roman"/>
          <w:szCs w:val="24"/>
        </w:rPr>
        <w:t xml:space="preserve"> επιδόματα, αλλά και το επίδομα φοίτησης, το οποίο είναι πάρα πολύ σημαντικό δεν θα πειραχτούν. </w:t>
      </w:r>
    </w:p>
    <w:p w14:paraId="327E4B22"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27E4B23"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Κι εγώ ευχαριστώ. </w:t>
      </w:r>
    </w:p>
    <w:p w14:paraId="327E4B24"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Κυρία Υπουργέ, έχ</w:t>
      </w:r>
      <w:r>
        <w:rPr>
          <w:rFonts w:eastAsia="Times New Roman" w:cs="Times New Roman"/>
          <w:szCs w:val="24"/>
        </w:rPr>
        <w:t xml:space="preserve">ετε τον λόγο. </w:t>
      </w:r>
    </w:p>
    <w:p w14:paraId="327E4B25"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Ευχαριστώ, κύριε Πρόεδρε. </w:t>
      </w:r>
    </w:p>
    <w:p w14:paraId="327E4B26"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Κύριε Βουλευτά, η Κυβέρνησή μας έχει βάλει πολύ ψηλά στην ατζέντα της την προστασία του παιδιού. Πολύ σύντομα θα δείτε</w:t>
      </w:r>
      <w:r>
        <w:rPr>
          <w:rFonts w:eastAsia="Times New Roman" w:cs="Times New Roman"/>
          <w:szCs w:val="24"/>
        </w:rPr>
        <w:t xml:space="preserve"> νόμους, οι οποίοι θα αφορούν ευθέως την προστασία του παιδιού. Διότι η Κυβέρνησή μας ενδιαφέρεται πραγματικά για το </w:t>
      </w:r>
      <w:r>
        <w:rPr>
          <w:rFonts w:eastAsia="Times New Roman" w:cs="Times New Roman"/>
          <w:szCs w:val="24"/>
        </w:rPr>
        <w:lastRenderedPageBreak/>
        <w:t xml:space="preserve">αν τελικά στη χώρα αυτή θα μπορεί ένας νέος άνθρωπος να κάνει έστω κι ένα παιδί ή δύο παιδιά. </w:t>
      </w:r>
    </w:p>
    <w:p w14:paraId="327E4B27"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Ξέρετε πολύ καλά ότι το πρόβλημα το δημογραφ</w:t>
      </w:r>
      <w:r>
        <w:rPr>
          <w:rFonts w:eastAsia="Times New Roman" w:cs="Times New Roman"/>
          <w:szCs w:val="24"/>
        </w:rPr>
        <w:t xml:space="preserve">ικό δεν προκύπτει απλά από τις πολύτεκνες και </w:t>
      </w:r>
      <w:proofErr w:type="spellStart"/>
      <w:r>
        <w:rPr>
          <w:rFonts w:eastAsia="Times New Roman" w:cs="Times New Roman"/>
          <w:szCs w:val="24"/>
        </w:rPr>
        <w:t>τρίτεκνες</w:t>
      </w:r>
      <w:proofErr w:type="spellEnd"/>
      <w:r>
        <w:rPr>
          <w:rFonts w:eastAsia="Times New Roman" w:cs="Times New Roman"/>
          <w:szCs w:val="24"/>
        </w:rPr>
        <w:t xml:space="preserve"> οικογένειες, τις οποίες υποστηρίζουμε ή δεν υποστηρίζουμε επαρκώς εμείς, αλλά οι προηγούμενες Κυβερνήσεις, αλλά προκύπτει από την ανασφάλεια που έχει ή δεν έχει ένας νέος άνθρωπος να κάνει ένα παιδί ή</w:t>
      </w:r>
      <w:r>
        <w:rPr>
          <w:rFonts w:eastAsia="Times New Roman" w:cs="Times New Roman"/>
          <w:szCs w:val="24"/>
        </w:rPr>
        <w:t xml:space="preserve"> να κάνει το δεύτερο παιδί. Όπως ξέρετε πολύ καλά, επτακόσιες χιλιάδες οικογένειες επιδοτούνται με οικογενειακό επίδομα. Τι είναι όμως αυτό το οικογενειακό επίδομα μέχρι στιγμής; Είναι 40 ευρώ το μήνα για κάθε παιδί </w:t>
      </w:r>
      <w:proofErr w:type="spellStart"/>
      <w:r>
        <w:rPr>
          <w:rFonts w:eastAsia="Times New Roman" w:cs="Times New Roman"/>
          <w:szCs w:val="24"/>
        </w:rPr>
        <w:t>μονότεκνης</w:t>
      </w:r>
      <w:proofErr w:type="spellEnd"/>
      <w:r>
        <w:rPr>
          <w:rFonts w:eastAsia="Times New Roman" w:cs="Times New Roman"/>
          <w:szCs w:val="24"/>
        </w:rPr>
        <w:t xml:space="preserve"> ή </w:t>
      </w:r>
      <w:proofErr w:type="spellStart"/>
      <w:r>
        <w:rPr>
          <w:rFonts w:eastAsia="Times New Roman" w:cs="Times New Roman"/>
          <w:szCs w:val="24"/>
        </w:rPr>
        <w:t>δίτεκνης</w:t>
      </w:r>
      <w:proofErr w:type="spellEnd"/>
      <w:r>
        <w:rPr>
          <w:rFonts w:eastAsia="Times New Roman" w:cs="Times New Roman"/>
          <w:szCs w:val="24"/>
        </w:rPr>
        <w:t xml:space="preserve"> οικογένειας και πο</w:t>
      </w:r>
      <w:r>
        <w:rPr>
          <w:rFonts w:eastAsia="Times New Roman" w:cs="Times New Roman"/>
          <w:szCs w:val="24"/>
        </w:rPr>
        <w:t xml:space="preserve">λύτεκνης. Επιπλέον, στις πολύτεκνες και </w:t>
      </w:r>
      <w:proofErr w:type="spellStart"/>
      <w:r>
        <w:rPr>
          <w:rFonts w:eastAsia="Times New Roman" w:cs="Times New Roman"/>
          <w:szCs w:val="24"/>
        </w:rPr>
        <w:t>τρίτεκνες</w:t>
      </w:r>
      <w:proofErr w:type="spellEnd"/>
      <w:r>
        <w:rPr>
          <w:rFonts w:eastAsia="Times New Roman" w:cs="Times New Roman"/>
          <w:szCs w:val="24"/>
        </w:rPr>
        <w:t xml:space="preserve"> οικογένειες είναι ένα επίδομα 500 ευρώ για το κάθε παιδί επιπλέον το χρόνο. Δεν είναι αμελητέα. Δεν λύνουν το πρόβλημα. Το ξέρετε πολύ καλά. </w:t>
      </w:r>
      <w:r>
        <w:rPr>
          <w:rFonts w:eastAsia="Times New Roman" w:cs="Times New Roman"/>
          <w:szCs w:val="24"/>
        </w:rPr>
        <w:t>Δ</w:t>
      </w:r>
      <w:r>
        <w:rPr>
          <w:rFonts w:eastAsia="Times New Roman" w:cs="Times New Roman"/>
          <w:szCs w:val="24"/>
        </w:rPr>
        <w:t>εν το λύνουν, γιατί το πρόβλημα της υπογεννητικότητας βεβαίως δε</w:t>
      </w:r>
      <w:r>
        <w:rPr>
          <w:rFonts w:eastAsia="Times New Roman" w:cs="Times New Roman"/>
          <w:szCs w:val="24"/>
        </w:rPr>
        <w:t xml:space="preserve">ν είναι ελληνικό πρόβλημα. Είναι όμως και πολυσύνθετο πρόβλημα, το οποίο υπάρχει ακόμη και στις χώρες, οι οποίες έχουν υψηλά επιδόματα ή -αν θέλετε- υψηλές παροχές. </w:t>
      </w:r>
    </w:p>
    <w:p w14:paraId="327E4B28" w14:textId="77777777" w:rsidR="00077057" w:rsidRDefault="00105889">
      <w:pPr>
        <w:tabs>
          <w:tab w:val="left" w:pos="2820"/>
        </w:tabs>
        <w:spacing w:line="600" w:lineRule="auto"/>
        <w:ind w:firstLine="720"/>
        <w:jc w:val="both"/>
        <w:rPr>
          <w:rFonts w:eastAsia="Times New Roman"/>
          <w:szCs w:val="24"/>
        </w:rPr>
      </w:pPr>
      <w:r>
        <w:rPr>
          <w:rFonts w:eastAsia="Times New Roman"/>
          <w:szCs w:val="24"/>
        </w:rPr>
        <w:lastRenderedPageBreak/>
        <w:t xml:space="preserve">Γιατί βεβαίως κι εμείς έχουμε συγκεκριμένες, αρκετά ενδιαφέρουσες παροχές για την </w:t>
      </w:r>
      <w:proofErr w:type="spellStart"/>
      <w:r>
        <w:rPr>
          <w:rFonts w:eastAsia="Times New Roman"/>
          <w:szCs w:val="24"/>
        </w:rPr>
        <w:t>τρίτεκνη</w:t>
      </w:r>
      <w:proofErr w:type="spellEnd"/>
      <w:r>
        <w:rPr>
          <w:rFonts w:eastAsia="Times New Roman"/>
          <w:szCs w:val="24"/>
        </w:rPr>
        <w:t xml:space="preserve"> και για την πολύτεκνη οικογένεια. Το ξέρετε, γιατί έχουν θεσπιστεί ήδη από τα προηγούμενα χρόνια, και τις διατηρούμε παρόλο που πράγματι οι δανειστές, αν θέλετε, αρχίζουν να κοιτάνε με μεγάλο ενδιαφέρον και φέρανε -ορισμένοι εξ αυτών, όχι όλοι οι δανειστέ</w:t>
      </w:r>
      <w:r>
        <w:rPr>
          <w:rFonts w:eastAsia="Times New Roman"/>
          <w:szCs w:val="24"/>
        </w:rPr>
        <w:t>ς- τη μείωση ή την αναδιάρθρωση των οικογενειακών επιδομάτων.</w:t>
      </w:r>
    </w:p>
    <w:p w14:paraId="327E4B29" w14:textId="77777777" w:rsidR="00077057" w:rsidRDefault="00105889">
      <w:pPr>
        <w:tabs>
          <w:tab w:val="left" w:pos="2820"/>
        </w:tabs>
        <w:spacing w:line="600" w:lineRule="auto"/>
        <w:ind w:firstLine="720"/>
        <w:jc w:val="both"/>
        <w:rPr>
          <w:rFonts w:eastAsia="Times New Roman"/>
          <w:szCs w:val="24"/>
        </w:rPr>
      </w:pPr>
      <w:r>
        <w:rPr>
          <w:rFonts w:eastAsia="Times New Roman"/>
          <w:szCs w:val="24"/>
        </w:rPr>
        <w:t>Σε αυτό, λοιπόν, κύριε Βουλευτά, εμείς αντισταθήκαμε σθεναρά. Και εφόσον με καλείτε στο πρώτο κομμάτι να σας διαβεβαιώσω, για να μην έχετε ούτε εσείς ούτε κανείς ανησυχία, δεν πρόκειται να αλλαχ</w:t>
      </w:r>
      <w:r>
        <w:rPr>
          <w:rFonts w:eastAsia="Times New Roman"/>
          <w:szCs w:val="24"/>
        </w:rPr>
        <w:t xml:space="preserve">θεί τίποτα στα οικογενειακά επιδόματα. Αυτή είναι η δέσμευσή μας, αλλά και η συμφωνία μέχρι στιγμής. </w:t>
      </w:r>
    </w:p>
    <w:p w14:paraId="327E4B2A" w14:textId="77777777" w:rsidR="00077057" w:rsidRDefault="00105889">
      <w:pPr>
        <w:tabs>
          <w:tab w:val="left" w:pos="2820"/>
        </w:tabs>
        <w:spacing w:line="600" w:lineRule="auto"/>
        <w:ind w:firstLine="720"/>
        <w:jc w:val="both"/>
        <w:rPr>
          <w:rFonts w:eastAsia="Times New Roman"/>
          <w:szCs w:val="24"/>
        </w:rPr>
      </w:pPr>
      <w:r>
        <w:rPr>
          <w:rFonts w:eastAsia="Times New Roman"/>
          <w:szCs w:val="24"/>
        </w:rPr>
        <w:t>Όμως, όπως ξέρετε καλά, και αυτό είναι το πρόβλημα της Κυβέρνησής μας, αν δεν πάμε σε ένα σύνολο παροχών-υπηρεσιών και όχι επιδομάτων, η επιδοματική πολιτ</w:t>
      </w:r>
      <w:r>
        <w:rPr>
          <w:rFonts w:eastAsia="Times New Roman"/>
          <w:szCs w:val="24"/>
        </w:rPr>
        <w:t xml:space="preserve">ική, ακόμη και στα κράτη που δίνουν πολύ μεγάλα επιδόματα για το κάθε παιδί, δεν αλλάζει την υπογεννητικότητα. </w:t>
      </w:r>
      <w:r>
        <w:rPr>
          <w:rFonts w:eastAsia="Times New Roman"/>
          <w:szCs w:val="24"/>
        </w:rPr>
        <w:t>Β</w:t>
      </w:r>
      <w:r>
        <w:rPr>
          <w:rFonts w:eastAsia="Times New Roman"/>
          <w:szCs w:val="24"/>
        </w:rPr>
        <w:t xml:space="preserve">εβαίως, αφού διαβάσατε τα στοιχεία και της </w:t>
      </w:r>
      <w:r>
        <w:rPr>
          <w:rFonts w:eastAsia="Times New Roman"/>
          <w:szCs w:val="24"/>
          <w:lang w:val="en-US"/>
        </w:rPr>
        <w:t>Eurostat</w:t>
      </w:r>
      <w:r>
        <w:rPr>
          <w:rFonts w:eastAsia="Times New Roman"/>
          <w:szCs w:val="24"/>
        </w:rPr>
        <w:t xml:space="preserve"> και της Ευρωπαϊκής Ένωσης, το ξέρετε. </w:t>
      </w:r>
    </w:p>
    <w:p w14:paraId="327E4B2B" w14:textId="77777777" w:rsidR="00077057" w:rsidRDefault="00105889">
      <w:pPr>
        <w:tabs>
          <w:tab w:val="left" w:pos="2820"/>
        </w:tabs>
        <w:spacing w:line="600" w:lineRule="auto"/>
        <w:ind w:firstLine="720"/>
        <w:jc w:val="both"/>
        <w:rPr>
          <w:rFonts w:eastAsia="Times New Roman"/>
          <w:szCs w:val="24"/>
        </w:rPr>
      </w:pPr>
      <w:r>
        <w:rPr>
          <w:rFonts w:eastAsia="Times New Roman"/>
          <w:szCs w:val="24"/>
        </w:rPr>
        <w:t>Δεν χρειάζεται τώρα να απασχολούμε με νούμερα, αλλά ξ</w:t>
      </w:r>
      <w:r>
        <w:rPr>
          <w:rFonts w:eastAsia="Times New Roman"/>
          <w:szCs w:val="24"/>
        </w:rPr>
        <w:t xml:space="preserve">έρετε πολύ καλά ότι και οι χώρες οι οποίες έχουν τα υψηλότερα </w:t>
      </w:r>
      <w:r>
        <w:rPr>
          <w:rFonts w:eastAsia="Times New Roman"/>
          <w:szCs w:val="24"/>
        </w:rPr>
        <w:lastRenderedPageBreak/>
        <w:t xml:space="preserve">επιδόματα δεν αύξησαν την υπογεννητικότητά τους, παρόλη την πολιτική που έχουν και υπέρ της μετανάστευσης. Το ίδιο συμβαίνει και στη χώρα μας. </w:t>
      </w:r>
    </w:p>
    <w:p w14:paraId="327E4B2C" w14:textId="77777777" w:rsidR="00077057" w:rsidRDefault="00105889">
      <w:pPr>
        <w:tabs>
          <w:tab w:val="left" w:pos="2820"/>
        </w:tabs>
        <w:spacing w:line="600" w:lineRule="auto"/>
        <w:ind w:firstLine="720"/>
        <w:jc w:val="both"/>
        <w:rPr>
          <w:rFonts w:eastAsia="Times New Roman"/>
          <w:szCs w:val="24"/>
        </w:rPr>
      </w:pPr>
      <w:r>
        <w:rPr>
          <w:rFonts w:eastAsia="Times New Roman"/>
          <w:szCs w:val="24"/>
        </w:rPr>
        <w:t>Άρα εμείς σκοπεύουμε να κάνουμε ένα πλέγμα παροχών</w:t>
      </w:r>
      <w:r>
        <w:rPr>
          <w:rFonts w:eastAsia="Times New Roman"/>
          <w:szCs w:val="24"/>
        </w:rPr>
        <w:t xml:space="preserve">-υπηρεσιών -αυτό μας ενδιαφέρει πολύ- με επίκεντρο το παιδί. Το παιδί θα έχει τις υπηρεσίες σε μεγάλο βαθμό. </w:t>
      </w:r>
    </w:p>
    <w:p w14:paraId="327E4B2D" w14:textId="77777777" w:rsidR="00077057" w:rsidRDefault="00105889">
      <w:pPr>
        <w:tabs>
          <w:tab w:val="left" w:pos="2820"/>
        </w:tabs>
        <w:spacing w:line="600" w:lineRule="auto"/>
        <w:ind w:firstLine="720"/>
        <w:jc w:val="both"/>
        <w:rPr>
          <w:rFonts w:eastAsia="Times New Roman"/>
          <w:szCs w:val="24"/>
        </w:rPr>
      </w:pPr>
      <w:r>
        <w:rPr>
          <w:rFonts w:eastAsia="Times New Roman"/>
          <w:szCs w:val="24"/>
        </w:rPr>
        <w:t>Θ</w:t>
      </w:r>
      <w:r>
        <w:rPr>
          <w:rFonts w:eastAsia="Times New Roman"/>
          <w:szCs w:val="24"/>
        </w:rPr>
        <w:t>έλω να πω το εξής. Ένα δείγμα αυτής της πολιτικής το είδατε ήδη πέρυσι. Δεν το διακηρύξαμε ότι είναι για το παιδί και κατά της υπογεννητικότητας,</w:t>
      </w:r>
      <w:r>
        <w:rPr>
          <w:rFonts w:eastAsia="Times New Roman"/>
          <w:szCs w:val="24"/>
        </w:rPr>
        <w:t xml:space="preserve"> αλλά είναι πολύ σημαντικό και ένα μήνυμα προς την κοινωνία ότι όλες οι Ελληνίδες μητέρες που έχουν ένα παιδί, μπορούν να είναι ήσυχες ότι μπορούν να βρουν έναν βρεφικό ή έναν νηπιακό σταθμό. </w:t>
      </w:r>
    </w:p>
    <w:p w14:paraId="327E4B2E" w14:textId="77777777" w:rsidR="00077057" w:rsidRDefault="00105889">
      <w:pPr>
        <w:tabs>
          <w:tab w:val="left" w:pos="2820"/>
        </w:tabs>
        <w:spacing w:line="600" w:lineRule="auto"/>
        <w:ind w:firstLine="720"/>
        <w:jc w:val="both"/>
        <w:rPr>
          <w:rFonts w:eastAsia="Times New Roman"/>
          <w:szCs w:val="24"/>
        </w:rPr>
      </w:pPr>
      <w:r>
        <w:rPr>
          <w:rFonts w:eastAsia="Times New Roman"/>
          <w:szCs w:val="24"/>
        </w:rPr>
        <w:t>Τι απέδειξε το περσινό σύστημα που εμείς για πρώτη φορά κάναμε;</w:t>
      </w:r>
      <w:r>
        <w:rPr>
          <w:rFonts w:eastAsia="Times New Roman"/>
          <w:szCs w:val="24"/>
        </w:rPr>
        <w:t xml:space="preserve"> Απέδειξε μεγάλη έλλειψη βρεφικών σταθμών. Από την άλλη, δώσαμε για πρώτη φορά το δικαίωμα σαράντα πέντε χιλιάδες παιδιά να πάνε σε βρεφονηπιακούς σταθμούς που προέρχονταν όχι μόνο από εργαζόμενες μητέρες, αλλά από άνεργες μητέρες και από φτωχές οικογένειε</w:t>
      </w:r>
      <w:r>
        <w:rPr>
          <w:rFonts w:eastAsia="Times New Roman"/>
          <w:szCs w:val="24"/>
        </w:rPr>
        <w:t xml:space="preserve">ς. </w:t>
      </w:r>
    </w:p>
    <w:p w14:paraId="327E4B2F" w14:textId="77777777" w:rsidR="00077057" w:rsidRDefault="00105889">
      <w:pPr>
        <w:tabs>
          <w:tab w:val="left" w:pos="2820"/>
        </w:tabs>
        <w:spacing w:line="600" w:lineRule="auto"/>
        <w:ind w:firstLine="720"/>
        <w:jc w:val="both"/>
        <w:rPr>
          <w:rFonts w:eastAsia="Times New Roman"/>
          <w:szCs w:val="24"/>
        </w:rPr>
      </w:pPr>
      <w:r>
        <w:rPr>
          <w:rFonts w:eastAsia="Times New Roman"/>
          <w:szCs w:val="24"/>
        </w:rPr>
        <w:lastRenderedPageBreak/>
        <w:t>Αν δοθεί, λοιπόν, το μήνυμα στην κοινωνία ότι τουλάχιστον τα πρώτα χρόνια της ζωής ενός παιδιού είναι εξασφαλισμένα σε αυτό το επίπεδο, αυτό είναι ένα βήμα γι’ αυτό που ρωτάτε και πιστεύω ότι κι εσείς σε αυτό είσαστε σύμφωνοι.</w:t>
      </w:r>
    </w:p>
    <w:p w14:paraId="327E4B30"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cs="Times New Roman"/>
          <w:szCs w:val="24"/>
        </w:rPr>
        <w:t xml:space="preserve">το κουδούνι λήξεως του χρόνου ομιλίας της κυρίας </w:t>
      </w:r>
      <w:r>
        <w:rPr>
          <w:rFonts w:eastAsia="Times New Roman" w:cs="Times New Roman"/>
          <w:szCs w:val="24"/>
        </w:rPr>
        <w:t xml:space="preserve">Αναπληρώτριας </w:t>
      </w:r>
      <w:r>
        <w:rPr>
          <w:rFonts w:eastAsia="Times New Roman" w:cs="Times New Roman"/>
          <w:szCs w:val="24"/>
        </w:rPr>
        <w:t>Υπουργού)</w:t>
      </w:r>
    </w:p>
    <w:p w14:paraId="327E4B31" w14:textId="77777777" w:rsidR="00077057" w:rsidRDefault="00105889">
      <w:pPr>
        <w:tabs>
          <w:tab w:val="left" w:pos="2820"/>
        </w:tabs>
        <w:spacing w:line="600" w:lineRule="auto"/>
        <w:ind w:firstLine="720"/>
        <w:jc w:val="both"/>
        <w:rPr>
          <w:rFonts w:eastAsia="Times New Roman"/>
          <w:szCs w:val="24"/>
        </w:rPr>
      </w:pPr>
      <w:r>
        <w:rPr>
          <w:rFonts w:eastAsia="Times New Roman"/>
          <w:szCs w:val="24"/>
        </w:rPr>
        <w:t>Θα συνεχίσω στη δευτερολογία, για να μην τρώω την ώρα, κύριε Πρόεδρε.</w:t>
      </w:r>
    </w:p>
    <w:p w14:paraId="327E4B32" w14:textId="77777777" w:rsidR="00077057" w:rsidRDefault="00105889">
      <w:pPr>
        <w:tabs>
          <w:tab w:val="left" w:pos="2820"/>
        </w:tabs>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Κυρίες και κύριοι συνάδελφοι, έχω την τιμή να ανακοινώσω στο Σώμα ότι τη </w:t>
      </w:r>
      <w:r>
        <w:rPr>
          <w:rFonts w:eastAsia="Times New Roman"/>
          <w:szCs w:val="24"/>
        </w:rPr>
        <w:t xml:space="preserve">συνεδρίασή μας παρακολουθούν από τα άνω δυτικά θεωρεία, αφού προηγουμένως ξεναγήθηκαν στην έκθεση της </w:t>
      </w:r>
      <w:r>
        <w:rPr>
          <w:rFonts w:eastAsia="Times New Roman"/>
          <w:szCs w:val="24"/>
        </w:rPr>
        <w:t>α</w:t>
      </w:r>
      <w:r>
        <w:rPr>
          <w:rFonts w:eastAsia="Times New Roman"/>
          <w:szCs w:val="24"/>
        </w:rPr>
        <w:t>ίθουσας «Ε</w:t>
      </w:r>
      <w:r>
        <w:rPr>
          <w:rFonts w:eastAsia="Times New Roman"/>
          <w:szCs w:val="24"/>
        </w:rPr>
        <w:t>ΛΕΥΘΕΡΙΟΣ</w:t>
      </w:r>
      <w:r>
        <w:rPr>
          <w:rFonts w:eastAsia="Times New Roman"/>
          <w:szCs w:val="24"/>
        </w:rPr>
        <w:t xml:space="preserve"> Β</w:t>
      </w:r>
      <w:r>
        <w:rPr>
          <w:rFonts w:eastAsia="Times New Roman"/>
          <w:szCs w:val="24"/>
        </w:rPr>
        <w:t>ΕΝΙΖΕΛΟΣ</w:t>
      </w:r>
      <w:r>
        <w:rPr>
          <w:rFonts w:eastAsia="Times New Roman"/>
          <w:szCs w:val="24"/>
        </w:rPr>
        <w:t xml:space="preserve">» και ενημερώθηκαν για την ιστορία του κτιρίου και τον τρόπο οργάνωσης και λειτουργίας της Βουλής, είκοσι τρεις μαθήτριες </w:t>
      </w:r>
      <w:r>
        <w:rPr>
          <w:rFonts w:eastAsia="Times New Roman"/>
          <w:szCs w:val="24"/>
        </w:rPr>
        <w:t>και μαθητές και τέσσερις συνοδοί-εκπαιδευτικοί από το Ειδικό Επαγγελματικό Γυμνάσιο Αγίου Δημητρίου.</w:t>
      </w:r>
    </w:p>
    <w:p w14:paraId="327E4B33"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327E4B34" w14:textId="77777777" w:rsidR="00077057" w:rsidRDefault="00105889">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w:t>
      </w:r>
      <w:r>
        <w:rPr>
          <w:rFonts w:eastAsia="Times New Roman" w:cs="Times New Roman"/>
          <w:szCs w:val="24"/>
        </w:rPr>
        <w:t xml:space="preserve"> της Βουλής</w:t>
      </w:r>
      <w:r>
        <w:rPr>
          <w:rFonts w:eastAsia="Times New Roman" w:cs="Times New Roman"/>
          <w:szCs w:val="24"/>
        </w:rPr>
        <w:t>)</w:t>
      </w:r>
    </w:p>
    <w:p w14:paraId="327E4B35" w14:textId="77777777" w:rsidR="00077057" w:rsidRDefault="00105889">
      <w:pPr>
        <w:tabs>
          <w:tab w:val="left" w:pos="2820"/>
        </w:tabs>
        <w:spacing w:line="600" w:lineRule="auto"/>
        <w:ind w:firstLine="720"/>
        <w:jc w:val="both"/>
        <w:rPr>
          <w:rFonts w:eastAsia="Times New Roman"/>
          <w:szCs w:val="24"/>
        </w:rPr>
      </w:pPr>
      <w:r>
        <w:rPr>
          <w:rFonts w:eastAsia="Times New Roman"/>
          <w:szCs w:val="24"/>
        </w:rPr>
        <w:lastRenderedPageBreak/>
        <w:t>Κύριε Κατσαφάδο, έχετε και πάλι τον λόγο για τρία λεπτά.</w:t>
      </w:r>
    </w:p>
    <w:p w14:paraId="327E4B36" w14:textId="77777777" w:rsidR="00077057" w:rsidRDefault="00105889">
      <w:pPr>
        <w:tabs>
          <w:tab w:val="left" w:pos="2820"/>
        </w:tabs>
        <w:spacing w:line="600" w:lineRule="auto"/>
        <w:ind w:firstLine="720"/>
        <w:jc w:val="both"/>
        <w:rPr>
          <w:rFonts w:eastAsia="Times New Roman"/>
          <w:szCs w:val="24"/>
        </w:rPr>
      </w:pPr>
      <w:r>
        <w:rPr>
          <w:rFonts w:eastAsia="Times New Roman"/>
          <w:b/>
          <w:szCs w:val="24"/>
        </w:rPr>
        <w:t>ΚΩΝΣΤΑΝΤΙΝΟΣ ΚΑΤΣΑΦΑΔΟ</w:t>
      </w:r>
      <w:r>
        <w:rPr>
          <w:rFonts w:eastAsia="Times New Roman"/>
          <w:b/>
          <w:szCs w:val="24"/>
        </w:rPr>
        <w:t xml:space="preserve">Σ: </w:t>
      </w:r>
      <w:r>
        <w:rPr>
          <w:rFonts w:eastAsia="Times New Roman"/>
          <w:szCs w:val="24"/>
        </w:rPr>
        <w:t xml:space="preserve">Ευχαριστώ και πάλι, κύριε Πρόεδρε. </w:t>
      </w:r>
    </w:p>
    <w:p w14:paraId="327E4B37" w14:textId="77777777" w:rsidR="00077057" w:rsidRDefault="00105889">
      <w:pPr>
        <w:tabs>
          <w:tab w:val="left" w:pos="2820"/>
        </w:tabs>
        <w:spacing w:line="600" w:lineRule="auto"/>
        <w:ind w:firstLine="720"/>
        <w:jc w:val="both"/>
        <w:rPr>
          <w:rFonts w:eastAsia="Times New Roman"/>
          <w:szCs w:val="24"/>
        </w:rPr>
      </w:pPr>
      <w:r>
        <w:rPr>
          <w:rFonts w:eastAsia="Times New Roman"/>
          <w:szCs w:val="24"/>
        </w:rPr>
        <w:t>Κυρία Υπουργέ, αυτό το ζήτημα το οποίο συζητάμε είναι ένα εθνικό ζήτημα και δεν μπορεί να πει σε μια πολιτική και μια κομματική αντιπαράθεση. Παρόλα αυτά, θα ήθελα ιστορικά να σας πω ότι η πρώτη φορά που συζητήθηκε το</w:t>
      </w:r>
      <w:r>
        <w:rPr>
          <w:rFonts w:eastAsia="Times New Roman"/>
          <w:szCs w:val="24"/>
        </w:rPr>
        <w:t xml:space="preserve"> ζήτημα του δημογραφικού ήταν το 1990, όταν ο τότε Πρωθυπουργός Κωνσταντίνος Μητσοτάκης έκανε μια μελέτη πάνω στο δημογραφικό και μετά ήρθαν οι κυβερνήσεις του Κώστα του Καραμανλή που έδωσε τα ίδια προνόμια τα οποία είχαν οι πολύτεκνες οικογένειες στις </w:t>
      </w:r>
      <w:proofErr w:type="spellStart"/>
      <w:r>
        <w:rPr>
          <w:rFonts w:eastAsia="Times New Roman"/>
          <w:szCs w:val="24"/>
        </w:rPr>
        <w:t>τρί</w:t>
      </w:r>
      <w:r>
        <w:rPr>
          <w:rFonts w:eastAsia="Times New Roman"/>
          <w:szCs w:val="24"/>
        </w:rPr>
        <w:t>τεκνες</w:t>
      </w:r>
      <w:proofErr w:type="spellEnd"/>
      <w:r>
        <w:rPr>
          <w:rFonts w:eastAsia="Times New Roman"/>
          <w:szCs w:val="24"/>
        </w:rPr>
        <w:t xml:space="preserve"> οικογένειες. Μετά ήρθε αυτή η κρίση η οποία ισοπέδωσε πάρα πολλά πράγματα. </w:t>
      </w:r>
    </w:p>
    <w:p w14:paraId="327E4B38" w14:textId="77777777" w:rsidR="00077057" w:rsidRDefault="00105889">
      <w:pPr>
        <w:tabs>
          <w:tab w:val="left" w:pos="2820"/>
        </w:tabs>
        <w:spacing w:line="600" w:lineRule="auto"/>
        <w:ind w:firstLine="720"/>
        <w:jc w:val="both"/>
        <w:rPr>
          <w:rFonts w:eastAsia="Times New Roman"/>
          <w:szCs w:val="24"/>
        </w:rPr>
      </w:pPr>
      <w:r>
        <w:rPr>
          <w:rFonts w:eastAsia="Times New Roman"/>
          <w:szCs w:val="24"/>
        </w:rPr>
        <w:t>Αυτό το οποίο λέτε σε σχέση με τους παιδικούς σταθμούς θα ήθελα να σας πω ότι ξεκίνησε από τη δική μας Κυβέρνηση. Παρόλα αυτά, όμως, είσαστε δύο χρόνια στην κυβέρνηση κι εγώ</w:t>
      </w:r>
      <w:r>
        <w:rPr>
          <w:rFonts w:eastAsia="Times New Roman"/>
          <w:szCs w:val="24"/>
        </w:rPr>
        <w:t xml:space="preserve"> θα ήθελα να μείνω στη δέσμευσή σας, γιατί άλλα ακούγονται και άλλα γράφονται. Μιλάνε για περαιτέρω μείωση του αφορολόγητου. Μιλάνε για συμψηφισμό επιδομάτων.</w:t>
      </w:r>
    </w:p>
    <w:p w14:paraId="327E4B39" w14:textId="77777777" w:rsidR="00077057" w:rsidRDefault="00105889">
      <w:pPr>
        <w:spacing w:line="600" w:lineRule="auto"/>
        <w:ind w:firstLine="720"/>
        <w:jc w:val="both"/>
        <w:rPr>
          <w:rFonts w:eastAsia="Times New Roman"/>
          <w:szCs w:val="24"/>
        </w:rPr>
      </w:pPr>
      <w:r>
        <w:rPr>
          <w:rFonts w:eastAsia="Times New Roman"/>
          <w:szCs w:val="24"/>
        </w:rPr>
        <w:lastRenderedPageBreak/>
        <w:t xml:space="preserve">Πραγματικά, σ’ αυτήν τη δύσκολη εποχή και με όλη αυτήν την </w:t>
      </w:r>
      <w:proofErr w:type="spellStart"/>
      <w:r>
        <w:rPr>
          <w:rFonts w:eastAsia="Times New Roman"/>
          <w:szCs w:val="24"/>
        </w:rPr>
        <w:t>υπερφορολόγηση</w:t>
      </w:r>
      <w:proofErr w:type="spellEnd"/>
      <w:r>
        <w:rPr>
          <w:rFonts w:eastAsia="Times New Roman"/>
          <w:szCs w:val="24"/>
        </w:rPr>
        <w:t>, καταλαβαίνετε ότι είνα</w:t>
      </w:r>
      <w:r>
        <w:rPr>
          <w:rFonts w:eastAsia="Times New Roman"/>
          <w:szCs w:val="24"/>
        </w:rPr>
        <w:t>ι πάρα πολύ δύσκολο να συντηρήσεις μια οικογένεια, πόσο μάλλον να ξεκινήσεις και να κάνεις το βήμα.</w:t>
      </w:r>
    </w:p>
    <w:p w14:paraId="327E4B3A" w14:textId="77777777" w:rsidR="00077057" w:rsidRDefault="00105889">
      <w:pPr>
        <w:spacing w:line="600" w:lineRule="auto"/>
        <w:ind w:firstLine="720"/>
        <w:jc w:val="both"/>
        <w:rPr>
          <w:rFonts w:eastAsia="Times New Roman"/>
          <w:szCs w:val="24"/>
        </w:rPr>
      </w:pPr>
      <w:r>
        <w:rPr>
          <w:rFonts w:eastAsia="Times New Roman"/>
          <w:szCs w:val="24"/>
        </w:rPr>
        <w:t xml:space="preserve">Σαφέστατα και δεν μίλησα μόνο για τις </w:t>
      </w:r>
      <w:proofErr w:type="spellStart"/>
      <w:r>
        <w:rPr>
          <w:rFonts w:eastAsia="Times New Roman"/>
          <w:szCs w:val="24"/>
        </w:rPr>
        <w:t>τρίτεκνες</w:t>
      </w:r>
      <w:proofErr w:type="spellEnd"/>
      <w:r>
        <w:rPr>
          <w:rFonts w:eastAsia="Times New Roman"/>
          <w:szCs w:val="24"/>
        </w:rPr>
        <w:t xml:space="preserve"> και τις πολύτεκνες οικογένειες. Κι εγώ σας ανέφερα ότι το πρώτο στάδιο είναι να πειστούν οι νέοι να μείνουν </w:t>
      </w:r>
      <w:r>
        <w:rPr>
          <w:rFonts w:eastAsia="Times New Roman"/>
          <w:szCs w:val="24"/>
        </w:rPr>
        <w:t>αφενός στη χώρα μας, γιατί είναι μεγάλο πρόβλημα η μετανάστευση των νέων ανθρώπων κι είναι μία από τις τρεις συνιστώσες του δημογραφικού μας ζητήματος με τους θανάτους και τις γεννήσεις και, από εκεί και πέρα, να μπορέσουν να κάνουν οικογένεια, να μπορέσου</w:t>
      </w:r>
      <w:r>
        <w:rPr>
          <w:rFonts w:eastAsia="Times New Roman"/>
          <w:szCs w:val="24"/>
        </w:rPr>
        <w:t>ν να κάνουν παιδιά.</w:t>
      </w:r>
    </w:p>
    <w:p w14:paraId="327E4B3B" w14:textId="77777777" w:rsidR="00077057" w:rsidRDefault="00105889">
      <w:pPr>
        <w:spacing w:line="600" w:lineRule="auto"/>
        <w:ind w:firstLine="720"/>
        <w:jc w:val="both"/>
        <w:rPr>
          <w:rFonts w:eastAsia="Times New Roman"/>
          <w:szCs w:val="24"/>
        </w:rPr>
      </w:pPr>
      <w:r>
        <w:rPr>
          <w:rFonts w:eastAsia="Times New Roman"/>
          <w:szCs w:val="24"/>
        </w:rPr>
        <w:t>Βέβαια, το να βάζουμε πάντοτε μπροστά την κρίση, την οποία αντιμετωπίζει η χώρα μας και να προσπαθούμε να θάψουμε κάτω από το χαλί διαχρονικά προβλήματα, τα οποία υπήρχαν και επί δικών μας εποχών, δεν αποτελεί καλό γνώμονα, καλό σύμμαχο</w:t>
      </w:r>
      <w:r>
        <w:rPr>
          <w:rFonts w:eastAsia="Times New Roman"/>
          <w:szCs w:val="24"/>
        </w:rPr>
        <w:t xml:space="preserve"> σ’ όλη αυτήν την ιστορία, την οποία συζητάμε σήμερα. </w:t>
      </w:r>
    </w:p>
    <w:p w14:paraId="327E4B3C" w14:textId="77777777" w:rsidR="00077057" w:rsidRDefault="00105889">
      <w:pPr>
        <w:spacing w:line="600" w:lineRule="auto"/>
        <w:ind w:firstLine="720"/>
        <w:jc w:val="both"/>
        <w:rPr>
          <w:rFonts w:eastAsia="Times New Roman"/>
          <w:szCs w:val="24"/>
        </w:rPr>
      </w:pPr>
      <w:r>
        <w:rPr>
          <w:rFonts w:eastAsia="Times New Roman"/>
          <w:szCs w:val="24"/>
        </w:rPr>
        <w:t xml:space="preserve">Θα σας πω ότι η Ιρλανδία, η οποία ήταν από τις πρώτες χώρες που μπήκε στη διαδικασία των μνημονίων, έχει τον μεγαλύτερο αριθμό ετησίως γεννήσεων στην Ευρωπαϊκή Ένωση. </w:t>
      </w:r>
      <w:r>
        <w:rPr>
          <w:rFonts w:eastAsia="Times New Roman"/>
          <w:szCs w:val="24"/>
        </w:rPr>
        <w:lastRenderedPageBreak/>
        <w:t>Αυτό πρέπει κάτι να σημαίνει. Πραγ</w:t>
      </w:r>
      <w:r>
        <w:rPr>
          <w:rFonts w:eastAsia="Times New Roman"/>
          <w:szCs w:val="24"/>
        </w:rPr>
        <w:t>ματικά, πρέπει να καταλάβουμε ποιο είναι ουσιαστικά ένα κοινωνικό κράτος, το οποίο πρέπει να δομηθεί και να προστατεύει τους πολίτες.</w:t>
      </w:r>
    </w:p>
    <w:p w14:paraId="327E4B3D" w14:textId="77777777" w:rsidR="00077057" w:rsidRDefault="00105889">
      <w:pPr>
        <w:spacing w:line="600" w:lineRule="auto"/>
        <w:ind w:firstLine="720"/>
        <w:jc w:val="both"/>
        <w:rPr>
          <w:rFonts w:eastAsia="Times New Roman"/>
          <w:szCs w:val="24"/>
        </w:rPr>
      </w:pPr>
      <w:r>
        <w:rPr>
          <w:rFonts w:eastAsia="Times New Roman"/>
          <w:szCs w:val="24"/>
        </w:rPr>
        <w:t>Κι εγώ δεν είμαι υπέρ της επιδοματικής πολιτικής, αλλά είμαι υπέρ των σταθερών δομών γύρω από το παιδί και γύρω από την οι</w:t>
      </w:r>
      <w:r>
        <w:rPr>
          <w:rFonts w:eastAsia="Times New Roman"/>
          <w:szCs w:val="24"/>
        </w:rPr>
        <w:t>κογένεια. Αρκεί να τα δούμε στην πράξη, κυρία Υπουργέ, γιατί είσαστε δύο χρόνια στην εξουσία.</w:t>
      </w:r>
    </w:p>
    <w:p w14:paraId="327E4B3E" w14:textId="77777777" w:rsidR="00077057" w:rsidRDefault="00105889">
      <w:pPr>
        <w:spacing w:line="600" w:lineRule="auto"/>
        <w:ind w:firstLine="720"/>
        <w:jc w:val="both"/>
        <w:rPr>
          <w:rFonts w:eastAsia="Times New Roman"/>
          <w:szCs w:val="24"/>
        </w:rPr>
      </w:pPr>
      <w:r>
        <w:rPr>
          <w:rFonts w:eastAsia="Times New Roman"/>
          <w:szCs w:val="24"/>
        </w:rPr>
        <w:t xml:space="preserve">Θα ήθελα να σας πω ενδεικτικά ότι με την </w:t>
      </w:r>
      <w:proofErr w:type="spellStart"/>
      <w:r>
        <w:rPr>
          <w:rFonts w:eastAsia="Times New Roman"/>
          <w:szCs w:val="24"/>
        </w:rPr>
        <w:t>υπερφορολόγηση</w:t>
      </w:r>
      <w:proofErr w:type="spellEnd"/>
      <w:r>
        <w:rPr>
          <w:rFonts w:eastAsia="Times New Roman"/>
          <w:szCs w:val="24"/>
        </w:rPr>
        <w:t xml:space="preserve">, την οποία έχετε επιβάλλει, η ιερή πράξη του τοκετού -όταν κάποιος πηγαίνει για να γεννήσει το παιδί του- </w:t>
      </w:r>
      <w:r>
        <w:rPr>
          <w:rFonts w:eastAsia="Times New Roman"/>
          <w:szCs w:val="24"/>
        </w:rPr>
        <w:t>έχει ΦΠΑ 24%. Αυτή είναι η πραγματικότητα, την οποία αντιμετωπίζουμε και αυτό, βέβαια, δεν είναι λαϊκισμός.</w:t>
      </w:r>
    </w:p>
    <w:p w14:paraId="327E4B3F" w14:textId="77777777" w:rsidR="00077057" w:rsidRDefault="00105889">
      <w:pPr>
        <w:spacing w:line="600" w:lineRule="auto"/>
        <w:ind w:firstLine="720"/>
        <w:jc w:val="both"/>
        <w:rPr>
          <w:rFonts w:eastAsia="Times New Roman"/>
          <w:szCs w:val="24"/>
        </w:rPr>
      </w:pPr>
      <w:r>
        <w:rPr>
          <w:rFonts w:eastAsia="Times New Roman"/>
          <w:szCs w:val="24"/>
        </w:rPr>
        <w:t xml:space="preserve">Θα ήθελα, επίσης, να σας πω ότι τα τρία τελευταία χρόνια, σύμφωνα με μία μελέτη της Παγκόσμιας Τράπεζας, η βρεφική θνησιμότητα στη χώρα μας ανέβηκε </w:t>
      </w:r>
      <w:r>
        <w:rPr>
          <w:rFonts w:eastAsia="Times New Roman"/>
          <w:szCs w:val="24"/>
        </w:rPr>
        <w:t>στο 3,8% ανά χίλια παιδιά από το 2,7%, που ήταν πριν από την κρίση. Αυτά είναι προβλήματα, τα οποία πρέπει να μας απασχολούν.</w:t>
      </w:r>
    </w:p>
    <w:p w14:paraId="327E4B40" w14:textId="77777777" w:rsidR="00077057" w:rsidRDefault="00105889">
      <w:pPr>
        <w:spacing w:line="600" w:lineRule="auto"/>
        <w:ind w:firstLine="720"/>
        <w:jc w:val="both"/>
        <w:rPr>
          <w:rFonts w:eastAsia="Times New Roman"/>
          <w:szCs w:val="24"/>
        </w:rPr>
      </w:pPr>
      <w:r>
        <w:rPr>
          <w:rFonts w:eastAsia="Times New Roman"/>
          <w:szCs w:val="24"/>
        </w:rPr>
        <w:lastRenderedPageBreak/>
        <w:t>Δεν νομίζω ότι είναι μια αστεία διαδικασία ούτε πρέπει να ρίχνουμε το ανάθεμα μόνο στους δανειστές. Πρέπει να κοιτάξουμε και τις δ</w:t>
      </w:r>
      <w:r>
        <w:rPr>
          <w:rFonts w:eastAsia="Times New Roman"/>
          <w:szCs w:val="24"/>
        </w:rPr>
        <w:t>ικές μας ευθύνες, τις διαχρονικές ευθύνες, τις οποίες έχουμε.</w:t>
      </w:r>
    </w:p>
    <w:p w14:paraId="327E4B41" w14:textId="77777777" w:rsidR="00077057" w:rsidRDefault="00105889">
      <w:pPr>
        <w:spacing w:line="600" w:lineRule="auto"/>
        <w:ind w:firstLine="720"/>
        <w:jc w:val="both"/>
        <w:rPr>
          <w:rFonts w:eastAsia="Times New Roman"/>
          <w:szCs w:val="24"/>
        </w:rPr>
      </w:pPr>
      <w:r>
        <w:rPr>
          <w:rFonts w:eastAsia="Times New Roman"/>
          <w:szCs w:val="24"/>
        </w:rPr>
        <w:t>Αυτό, κυρία Υπουργέ, είναι ένα ζήτημα, το οποίο δεν απασχολεί μόνο το σήμερα, αλλά θα απασχολήσει κυρίως το μέλλον. Οποιοδήποτε ασφαλιστικό σύστημα και να θέλουμε να χτίσουμε κάτω από αυτά τα δε</w:t>
      </w:r>
      <w:r>
        <w:rPr>
          <w:rFonts w:eastAsia="Times New Roman"/>
          <w:szCs w:val="24"/>
        </w:rPr>
        <w:t>δομένα και απ’ αυτήν την αναλογία μεταξύ εργαζόμενων και συνταξιούχων δεν θα μπορέσει να δομηθεί σωστά, γιατί δεν θα έχουμε ασφαλιστικό σύστημα, γιατί δεν θα έχουμε εκπαιδευτικό σύστημα, γιατί δεν θα έχουμε τη δυνατότητα να φυλάμε τα σύνορά μας στον βαθμό,</w:t>
      </w:r>
      <w:r>
        <w:rPr>
          <w:rFonts w:eastAsia="Times New Roman"/>
          <w:szCs w:val="24"/>
        </w:rPr>
        <w:t xml:space="preserve"> τον οποίον απαιτείται, αν συνεχίσει αυτή η πορεία του δημογραφικού.</w:t>
      </w:r>
    </w:p>
    <w:p w14:paraId="327E4B42" w14:textId="77777777" w:rsidR="00077057" w:rsidRDefault="00105889">
      <w:pPr>
        <w:spacing w:line="600" w:lineRule="auto"/>
        <w:ind w:firstLine="720"/>
        <w:jc w:val="both"/>
        <w:rPr>
          <w:rFonts w:eastAsia="Times New Roman"/>
          <w:szCs w:val="24"/>
        </w:rPr>
      </w:pPr>
      <w:r>
        <w:rPr>
          <w:rFonts w:eastAsia="Times New Roman"/>
          <w:szCs w:val="24"/>
        </w:rPr>
        <w:t>Γι’ αυτό, λοιπόν, και για το έθνος και για την πατρίδα είναι απαραίτητο να ξεκινήσουμε όλοι μαζί και να μπορέσουμε να κάνουμε έναν ορθολογικό σχεδιασμό για να βοηθήσουμε και να καταφέρουμ</w:t>
      </w:r>
      <w:r>
        <w:rPr>
          <w:rFonts w:eastAsia="Times New Roman"/>
          <w:szCs w:val="24"/>
        </w:rPr>
        <w:t>ε να ξεπεραστεί αυτό το πρόβλημα.</w:t>
      </w:r>
    </w:p>
    <w:p w14:paraId="327E4B43" w14:textId="77777777" w:rsidR="00077057" w:rsidRDefault="00105889">
      <w:pPr>
        <w:spacing w:line="600" w:lineRule="auto"/>
        <w:ind w:firstLine="720"/>
        <w:jc w:val="both"/>
        <w:rPr>
          <w:rFonts w:eastAsia="Times New Roman"/>
          <w:szCs w:val="24"/>
        </w:rPr>
      </w:pPr>
      <w:r>
        <w:rPr>
          <w:rFonts w:eastAsia="Times New Roman"/>
          <w:szCs w:val="24"/>
        </w:rPr>
        <w:t>Ευχαριστώ πολύ.</w:t>
      </w:r>
    </w:p>
    <w:p w14:paraId="327E4B44" w14:textId="77777777" w:rsidR="00077057" w:rsidRDefault="00105889">
      <w:pPr>
        <w:spacing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Κι εγώ ευχαριστώ.</w:t>
      </w:r>
    </w:p>
    <w:p w14:paraId="327E4B45" w14:textId="77777777" w:rsidR="00077057" w:rsidRDefault="00105889">
      <w:pPr>
        <w:spacing w:line="600" w:lineRule="auto"/>
        <w:ind w:firstLine="720"/>
        <w:jc w:val="both"/>
        <w:rPr>
          <w:rFonts w:eastAsia="Times New Roman"/>
          <w:szCs w:val="24"/>
        </w:rPr>
      </w:pPr>
      <w:r>
        <w:rPr>
          <w:rFonts w:eastAsia="Times New Roman"/>
          <w:szCs w:val="24"/>
        </w:rPr>
        <w:t>Παρακαλώ, κυρία Φωτίου, έχετε και πάλι τον λόγο.</w:t>
      </w:r>
    </w:p>
    <w:p w14:paraId="327E4B46" w14:textId="77777777" w:rsidR="00077057" w:rsidRDefault="00105889">
      <w:pPr>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Χαίρομα</w:t>
      </w:r>
      <w:r>
        <w:rPr>
          <w:rFonts w:eastAsia="Times New Roman"/>
          <w:szCs w:val="24"/>
        </w:rPr>
        <w:t>ι, κύριε Βουλευτά,  που το βλέπετε έτσι σφαιρικά το θέμα. Πιστεύω ότι πράγματι από το επιδοματικό κράτος, που είχε εγκαθιδρυθεί όλα αυτά τα χρόνια, θα προχωρήσουμε σ’ ένα κράτος υπηρεσιών στον τομέα της πρόνοιας, όπως πολύ σωστά είπατε κι εσείς.</w:t>
      </w:r>
    </w:p>
    <w:p w14:paraId="327E4B47" w14:textId="77777777" w:rsidR="00077057" w:rsidRDefault="00105889">
      <w:pPr>
        <w:spacing w:line="600" w:lineRule="auto"/>
        <w:ind w:firstLine="720"/>
        <w:jc w:val="both"/>
        <w:rPr>
          <w:rFonts w:eastAsia="Times New Roman"/>
          <w:szCs w:val="24"/>
        </w:rPr>
      </w:pPr>
      <w:r>
        <w:rPr>
          <w:rFonts w:eastAsia="Times New Roman"/>
          <w:szCs w:val="24"/>
        </w:rPr>
        <w:t>Βέβαια, ακ</w:t>
      </w:r>
      <w:r>
        <w:rPr>
          <w:rFonts w:eastAsia="Times New Roman"/>
          <w:szCs w:val="24"/>
        </w:rPr>
        <w:t xml:space="preserve">ούστε. Λέτε ότι η θνησιμότητα των βρεφών ανέβηκε τα τελευταία, τα τρία μάλιστα τελευταία, χρόνια, με βάση τη μελέτη της </w:t>
      </w:r>
      <w:r>
        <w:rPr>
          <w:rFonts w:eastAsia="Times New Roman"/>
          <w:szCs w:val="24"/>
          <w:lang w:val="en-US"/>
        </w:rPr>
        <w:t>World</w:t>
      </w:r>
      <w:r>
        <w:rPr>
          <w:rFonts w:eastAsia="Times New Roman"/>
          <w:szCs w:val="24"/>
        </w:rPr>
        <w:t xml:space="preserve"> </w:t>
      </w:r>
      <w:r>
        <w:rPr>
          <w:rFonts w:eastAsia="Times New Roman"/>
          <w:szCs w:val="24"/>
          <w:lang w:val="en-US"/>
        </w:rPr>
        <w:t>Bank</w:t>
      </w:r>
      <w:r>
        <w:rPr>
          <w:rFonts w:eastAsia="Times New Roman"/>
          <w:szCs w:val="24"/>
        </w:rPr>
        <w:t xml:space="preserve">. Ξέρετε πολύ καλά ότι η μελέτη ήταν το 2014 και αφορά τα προηγούμενα χρόνια. Αυτό είναι το ένα στοιχείο. Δεν χρειάζεται τώρα </w:t>
      </w:r>
      <w:r>
        <w:rPr>
          <w:rFonts w:eastAsia="Times New Roman"/>
          <w:szCs w:val="24"/>
        </w:rPr>
        <w:t>να κάνουμε αυτού του τύπου τις αντιπαραθέσεις.</w:t>
      </w:r>
    </w:p>
    <w:p w14:paraId="327E4B48" w14:textId="77777777" w:rsidR="00077057" w:rsidRDefault="00105889">
      <w:pPr>
        <w:spacing w:line="600" w:lineRule="auto"/>
        <w:ind w:firstLine="720"/>
        <w:jc w:val="both"/>
        <w:rPr>
          <w:rFonts w:eastAsia="Times New Roman"/>
          <w:szCs w:val="24"/>
        </w:rPr>
      </w:pPr>
      <w:r>
        <w:rPr>
          <w:rFonts w:eastAsia="Times New Roman"/>
          <w:szCs w:val="24"/>
        </w:rPr>
        <w:t xml:space="preserve">Υπάρχουν προβλήματα, όπως σωστά είπατε κι όπως ξεκίνησα να αναφέρω. Το πρώτο βήμα που θα κάνουμε εμείς είναι </w:t>
      </w:r>
      <w:r>
        <w:rPr>
          <w:rFonts w:eastAsia="Times New Roman"/>
          <w:szCs w:val="24"/>
        </w:rPr>
        <w:lastRenderedPageBreak/>
        <w:t>να εξαγγείλουμε πολύ σύντομα την ίδρυση περισσότερων βρεφικών σταθμών, διότι αυτό ανέδειξε το περσιν</w:t>
      </w:r>
      <w:r>
        <w:rPr>
          <w:rFonts w:eastAsia="Times New Roman"/>
          <w:szCs w:val="24"/>
        </w:rPr>
        <w:t xml:space="preserve">ό σύστημα που εφαρμόσαμε με το </w:t>
      </w:r>
      <w:r>
        <w:rPr>
          <w:rFonts w:eastAsia="Times New Roman"/>
          <w:szCs w:val="24"/>
          <w:lang w:val="en-US"/>
        </w:rPr>
        <w:t>voucher</w:t>
      </w:r>
      <w:r>
        <w:rPr>
          <w:rFonts w:eastAsia="Times New Roman"/>
          <w:szCs w:val="24"/>
        </w:rPr>
        <w:t>. Ανέδειξε αυτό που ήταν κρυμμένο κάτω από το χαλί, ότι δηλαδή η χώρα δεν έχει βρεφικούς σταθμούς. Αυτό το μελετάμε στο Υπουργείο μαζί με το Υπουργείο Εσωτερικών και μαζί με το Ανάπτυξης, για να μπορέσουμε να πολλαπλασ</w:t>
      </w:r>
      <w:r>
        <w:rPr>
          <w:rFonts w:eastAsia="Times New Roman"/>
          <w:szCs w:val="24"/>
        </w:rPr>
        <w:t>ιάσουμε τον αριθμό των βρεφικών σταθμών. Αυτό είναι το ένα.</w:t>
      </w:r>
    </w:p>
    <w:p w14:paraId="327E4B49" w14:textId="77777777" w:rsidR="00077057" w:rsidRDefault="00105889">
      <w:pPr>
        <w:spacing w:line="600" w:lineRule="auto"/>
        <w:ind w:firstLine="720"/>
        <w:jc w:val="both"/>
        <w:rPr>
          <w:rFonts w:eastAsia="Times New Roman"/>
          <w:szCs w:val="24"/>
        </w:rPr>
      </w:pPr>
      <w:r>
        <w:rPr>
          <w:rFonts w:eastAsia="Times New Roman"/>
          <w:szCs w:val="24"/>
        </w:rPr>
        <w:t xml:space="preserve">Το παιδί μετά και μετά τον νηπιακό σταθμό θα πάει στο σχολείο. Θέλουμε, λοιπόν, ένα δημοτικό δημόσιο, αναβαθμισμένο. </w:t>
      </w:r>
    </w:p>
    <w:p w14:paraId="327E4B4A" w14:textId="77777777" w:rsidR="00077057" w:rsidRDefault="00105889">
      <w:pPr>
        <w:spacing w:line="600" w:lineRule="auto"/>
        <w:ind w:firstLine="720"/>
        <w:jc w:val="both"/>
        <w:rPr>
          <w:rFonts w:eastAsia="Times New Roman"/>
          <w:szCs w:val="24"/>
        </w:rPr>
      </w:pPr>
      <w:r>
        <w:rPr>
          <w:rFonts w:eastAsia="Times New Roman"/>
          <w:szCs w:val="24"/>
        </w:rPr>
        <w:t xml:space="preserve">Πώς αναβαθμισμένο, κύριε Κατσαφάδο; Έτσι όπως λέμε εμείς, με το ολοήμερο </w:t>
      </w:r>
      <w:r>
        <w:rPr>
          <w:rFonts w:eastAsia="Times New Roman"/>
          <w:szCs w:val="24"/>
        </w:rPr>
        <w:t xml:space="preserve">σχολείο. Το παιδί, δηλαδή –αυτό που κάναμε πέρσι- θα μείνει στο σχολείο μέχρι τις τέσσερις η ώρα και στις τέσσερις η ώρα θα μπορεί να πάει στα </w:t>
      </w:r>
      <w:r>
        <w:rPr>
          <w:rFonts w:eastAsia="Times New Roman"/>
          <w:szCs w:val="24"/>
        </w:rPr>
        <w:t>κ</w:t>
      </w:r>
      <w:r>
        <w:rPr>
          <w:rFonts w:eastAsia="Times New Roman"/>
          <w:szCs w:val="24"/>
        </w:rPr>
        <w:t xml:space="preserve">έντρα </w:t>
      </w:r>
      <w:r>
        <w:rPr>
          <w:rFonts w:eastAsia="Times New Roman"/>
          <w:szCs w:val="24"/>
        </w:rPr>
        <w:t>δ</w:t>
      </w:r>
      <w:r>
        <w:rPr>
          <w:rFonts w:eastAsia="Times New Roman"/>
          <w:szCs w:val="24"/>
        </w:rPr>
        <w:t xml:space="preserve">ημιουργικής </w:t>
      </w:r>
      <w:r>
        <w:rPr>
          <w:rFonts w:eastAsia="Times New Roman"/>
          <w:szCs w:val="24"/>
        </w:rPr>
        <w:t>α</w:t>
      </w:r>
      <w:r>
        <w:rPr>
          <w:rFonts w:eastAsia="Times New Roman"/>
          <w:szCs w:val="24"/>
        </w:rPr>
        <w:t xml:space="preserve">πασχόλησης, στα οποία πέρσι δώσαμε 29 εκατομμύρια και τα οποία φέτος θα τα ανασχεδιάσουμε. </w:t>
      </w:r>
      <w:r>
        <w:rPr>
          <w:rFonts w:eastAsia="Times New Roman"/>
          <w:szCs w:val="24"/>
        </w:rPr>
        <w:t>Είμαστε σε συνεννόηση με την ΚΕΔΕ, ώστε να μεταφερθούν μέσα στα σχολεία τα ΚΔΑΠ.</w:t>
      </w:r>
    </w:p>
    <w:p w14:paraId="327E4B4B" w14:textId="77777777" w:rsidR="00077057" w:rsidRDefault="00105889">
      <w:pPr>
        <w:spacing w:line="600" w:lineRule="auto"/>
        <w:jc w:val="both"/>
        <w:rPr>
          <w:rFonts w:eastAsia="Times New Roman" w:cs="Times New Roman"/>
          <w:szCs w:val="24"/>
        </w:rPr>
      </w:pPr>
      <w:r>
        <w:rPr>
          <w:rFonts w:eastAsia="Times New Roman" w:cs="Times New Roman"/>
          <w:szCs w:val="24"/>
        </w:rPr>
        <w:t xml:space="preserve">Γιατί αυτό που θέλουμε είναι να νιώθει ασφάλεια κάθε γονιός ότι άφησε το παιδί του στο σχολείο του το απόγευμα και έμεινε εκεί </w:t>
      </w:r>
      <w:r>
        <w:rPr>
          <w:rFonts w:eastAsia="Times New Roman" w:cs="Times New Roman"/>
          <w:szCs w:val="24"/>
        </w:rPr>
        <w:lastRenderedPageBreak/>
        <w:t>μέχρι τις 20.00΄ το βράδυ. Άρα, θα ανασχεδιάσουμ</w:t>
      </w:r>
      <w:r>
        <w:rPr>
          <w:rFonts w:eastAsia="Times New Roman" w:cs="Times New Roman"/>
          <w:szCs w:val="24"/>
        </w:rPr>
        <w:t>ε και όλον τον θεσμό των ΚΔΑΠ.</w:t>
      </w:r>
    </w:p>
    <w:p w14:paraId="327E4B4C"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Γιατί για το δημόσιο σχολείο, όπως και για το δημόσιο νοσοκομείο, όπου εκεί η μητέρα δεν πληρώνει για τον τοκετό, ή εν πάση </w:t>
      </w:r>
      <w:proofErr w:type="spellStart"/>
      <w:r>
        <w:rPr>
          <w:rFonts w:eastAsia="Times New Roman" w:cs="Times New Roman"/>
          <w:szCs w:val="24"/>
        </w:rPr>
        <w:t>περιπτώσει</w:t>
      </w:r>
      <w:proofErr w:type="spellEnd"/>
      <w:r>
        <w:rPr>
          <w:rFonts w:eastAsia="Times New Roman" w:cs="Times New Roman"/>
          <w:szCs w:val="24"/>
        </w:rPr>
        <w:t xml:space="preserve"> πληρώνει ανάλογα με τα εισοδήματά της, εμείς θέλουμε να εξασφαλίσουμε σε αυτή τη μεγάλη πλ</w:t>
      </w:r>
      <w:r>
        <w:rPr>
          <w:rFonts w:eastAsia="Times New Roman" w:cs="Times New Roman"/>
          <w:szCs w:val="24"/>
        </w:rPr>
        <w:t xml:space="preserve">ειοψηφία του λαού, η οποία δεν έχει εισοδήματα πάνω από σαράντα πέντε χιλιάδες ευρώ τον χρόνο, αυτές τις υπηρεσίες ώστε να νιώθει ασφαλής.  </w:t>
      </w:r>
    </w:p>
    <w:p w14:paraId="327E4B4D"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Αφού, λοιπόν, κάνουμε τα σχολεία στην κάθε γειτονιά τέτοια κέντρα ασφάλειας και εκπαίδευσης με ειδικά προγράμματα, </w:t>
      </w:r>
      <w:r>
        <w:rPr>
          <w:rFonts w:eastAsia="Times New Roman" w:cs="Times New Roman"/>
          <w:szCs w:val="24"/>
        </w:rPr>
        <w:t xml:space="preserve">όπως ξέρετε πάρα πολύ καλά, που θα τα αναβαθμίσουμε, και αυτή τη δουλειά κάνουμε με το Υπουργείο Παιδείας, θέλουμε μετά να μπαίνει στο δημόσιο πανεπιστήμιο. </w:t>
      </w:r>
    </w:p>
    <w:p w14:paraId="327E4B4E"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Γιατί εάν πρέπει να έχει ο κάθε γονιός στο μυαλό του να πληρώνει δίδακτρα, δεν κάνει παιδί. Και γι</w:t>
      </w:r>
      <w:r>
        <w:rPr>
          <w:rFonts w:eastAsia="Times New Roman" w:cs="Times New Roman"/>
          <w:szCs w:val="24"/>
        </w:rPr>
        <w:t xml:space="preserve">’ αυτό, όπως ξέρετε, θα αλλάξουμε και το σύστημα εισαγωγής στα δημόσια πανεπιστήμια και είναι αυτό που δουλεύουμε, έτσι ώστε να καταργηθεί η λαίλαπα του εσαεί φροντιστηρίου από το δημοτικό μέχρι να μπει το παιδί στο πανεπιστήμιο. </w:t>
      </w:r>
    </w:p>
    <w:p w14:paraId="327E4B4F"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lastRenderedPageBreak/>
        <w:t xml:space="preserve">Ξέχασα να πω ότι ένα από </w:t>
      </w:r>
      <w:r>
        <w:rPr>
          <w:rFonts w:eastAsia="Times New Roman" w:cs="Times New Roman"/>
          <w:szCs w:val="24"/>
        </w:rPr>
        <w:t>τα θέματα που δουλεύουμε πολύ -και το ξέρετε και το ξέρει και ο ελληνικός λαός- είναι τα σχολικά γεύματα. Δηλαδή, πρέπει ο κάθε γονιός να νιώθει ασφάλεια ότι θα πάει το παιδί του στον βρεφικό σταθμό, στο νηπιαγωγείο, στο σχολείο και θα έχει ένα ζεστό γεύμα</w:t>
      </w:r>
      <w:r>
        <w:rPr>
          <w:rFonts w:eastAsia="Times New Roman" w:cs="Times New Roman"/>
          <w:szCs w:val="24"/>
        </w:rPr>
        <w:t xml:space="preserve"> και μετά θα μείνει και στο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δ</w:t>
      </w:r>
      <w:r>
        <w:rPr>
          <w:rFonts w:eastAsia="Times New Roman" w:cs="Times New Roman"/>
          <w:szCs w:val="24"/>
        </w:rPr>
        <w:t xml:space="preserve">ημιουργικής </w:t>
      </w:r>
      <w:r>
        <w:rPr>
          <w:rFonts w:eastAsia="Times New Roman" w:cs="Times New Roman"/>
          <w:szCs w:val="24"/>
        </w:rPr>
        <w:t>α</w:t>
      </w:r>
      <w:r>
        <w:rPr>
          <w:rFonts w:eastAsia="Times New Roman" w:cs="Times New Roman"/>
          <w:szCs w:val="24"/>
        </w:rPr>
        <w:t xml:space="preserve">πασχόλησης.  </w:t>
      </w:r>
    </w:p>
    <w:p w14:paraId="327E4B50"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Αυτό δίνει ασφάλεια στον πληθυσμό για να μπορέσει να προχωρήσει ένα παιδί ακόμη περισσότερο. Κα</w:t>
      </w:r>
      <w:r>
        <w:rPr>
          <w:rFonts w:eastAsia="Times New Roman" w:cs="Times New Roman"/>
          <w:szCs w:val="24"/>
        </w:rPr>
        <w:t>μ</w:t>
      </w:r>
      <w:r>
        <w:rPr>
          <w:rFonts w:eastAsia="Times New Roman" w:cs="Times New Roman"/>
          <w:szCs w:val="24"/>
        </w:rPr>
        <w:t>μία άλλη πολιτική δεν πρόκειται να του δώσει ασφάλεια. Και χαίρομαι που σε αυτό θα είστε σύμμαχοι</w:t>
      </w:r>
      <w:r>
        <w:rPr>
          <w:rFonts w:eastAsia="Times New Roman" w:cs="Times New Roman"/>
          <w:szCs w:val="24"/>
        </w:rPr>
        <w:t xml:space="preserve">. </w:t>
      </w:r>
    </w:p>
    <w:p w14:paraId="327E4B51"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Όμως, παράλληλα θα φέρουμε νόμους για την αναδοχή και την υιοθεσία, ώστε τα παιδιά και οι γονείς, οι οποίοι θέλουν να υιοθετήσουν ένα παιδί, αλλά και οι ανάδοχες οικογένειες, να μην περιμένουν τρία και τέσσερα χρόνια για να βρουν ένα παιδί. Και αυτά τα </w:t>
      </w:r>
      <w:r>
        <w:rPr>
          <w:rFonts w:eastAsia="Times New Roman" w:cs="Times New Roman"/>
          <w:szCs w:val="24"/>
        </w:rPr>
        <w:t xml:space="preserve">παιδιά είναι πολύτιμα και πρέπει να τα φροντίσουμε. </w:t>
      </w:r>
    </w:p>
    <w:p w14:paraId="327E4B52"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Ελπίζω ότι μέχρι τον Φεβρουάριο θα έχουμε φέρει και τον νόμο που θα επιταχύνει την αναδοχή και την υιοθεσία, αφού με ρωτάτε τι σκοπεύουμε να κάνουμε. </w:t>
      </w:r>
    </w:p>
    <w:p w14:paraId="327E4B53"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lastRenderedPageBreak/>
        <w:t>Τέλος, το Κοινωνικό Εισόδημα Αλληλεγγύης, που θα αρχ</w:t>
      </w:r>
      <w:r>
        <w:rPr>
          <w:rFonts w:eastAsia="Times New Roman" w:cs="Times New Roman"/>
          <w:szCs w:val="24"/>
        </w:rPr>
        <w:t xml:space="preserve">ίσει να εφαρμόζεται από αυτόν τον μήνα, ενσωματώνει πολιτικές για τα παιδιά. Για παράδειγμα, για τα απροστάτευτα παιδιά διπλασιάζουμε τις παροχές μέσα από το ΚΕΑ. Εκεί που έπαιρνε δηλαδή πενήντα ευρώ το παιδί, τώρα θα παίρνει εκατό. </w:t>
      </w:r>
    </w:p>
    <w:p w14:paraId="327E4B54"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Για τις πολυμελείς οικ</w:t>
      </w:r>
      <w:r>
        <w:rPr>
          <w:rFonts w:eastAsia="Times New Roman" w:cs="Times New Roman"/>
          <w:szCs w:val="24"/>
        </w:rPr>
        <w:t xml:space="preserve">ογένειες, όπως ξέρετε, υπάρχει συγκεκριμένη πρόνοια πόσα περισσότερα χρήματα θα παίρνουν. </w:t>
      </w:r>
    </w:p>
    <w:p w14:paraId="327E4B55"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Επομένως, ένα μεγάλο κομμάτι δυστυχώς του πληθυσμού, δηλαδή επτακόσιες με οκτακόσιες χιλιάδες άνθρωποι, θα μπορέσουν να έχουν μια συγκεκριμένη παροχή, μαζί με ένα πλ</w:t>
      </w:r>
      <w:r>
        <w:rPr>
          <w:rFonts w:eastAsia="Times New Roman" w:cs="Times New Roman"/>
          <w:szCs w:val="24"/>
        </w:rPr>
        <w:t xml:space="preserve">ήθος άλλων πολιτικών. Για παράδειγμα, λειτουργεί το ΤΕΒΑ, το </w:t>
      </w:r>
      <w:r>
        <w:rPr>
          <w:rFonts w:eastAsia="Times New Roman" w:cs="Times New Roman"/>
          <w:szCs w:val="24"/>
        </w:rPr>
        <w:t>τ</w:t>
      </w:r>
      <w:r>
        <w:rPr>
          <w:rFonts w:eastAsia="Times New Roman" w:cs="Times New Roman"/>
          <w:szCs w:val="24"/>
        </w:rPr>
        <w:t xml:space="preserve">αμείο </w:t>
      </w:r>
      <w:r>
        <w:rPr>
          <w:rFonts w:eastAsia="Times New Roman" w:cs="Times New Roman"/>
          <w:szCs w:val="24"/>
        </w:rPr>
        <w:t>α</w:t>
      </w:r>
      <w:r>
        <w:rPr>
          <w:rFonts w:eastAsia="Times New Roman" w:cs="Times New Roman"/>
          <w:szCs w:val="24"/>
        </w:rPr>
        <w:t xml:space="preserve">πόρων για τα </w:t>
      </w:r>
      <w:r>
        <w:rPr>
          <w:rFonts w:eastAsia="Times New Roman" w:cs="Times New Roman"/>
          <w:szCs w:val="24"/>
        </w:rPr>
        <w:t>τ</w:t>
      </w:r>
      <w:r>
        <w:rPr>
          <w:rFonts w:eastAsia="Times New Roman" w:cs="Times New Roman"/>
          <w:szCs w:val="24"/>
        </w:rPr>
        <w:t xml:space="preserve">ρόφιμα, για τις πολύτεκνες και τις </w:t>
      </w:r>
      <w:proofErr w:type="spellStart"/>
      <w:r>
        <w:rPr>
          <w:rFonts w:eastAsia="Times New Roman" w:cs="Times New Roman"/>
          <w:szCs w:val="24"/>
        </w:rPr>
        <w:t>τρίτεκνες</w:t>
      </w:r>
      <w:proofErr w:type="spellEnd"/>
      <w:r>
        <w:rPr>
          <w:rFonts w:eastAsia="Times New Roman" w:cs="Times New Roman"/>
          <w:szCs w:val="24"/>
        </w:rPr>
        <w:t xml:space="preserve"> οικογένειες. </w:t>
      </w:r>
    </w:p>
    <w:p w14:paraId="327E4B56"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Όπως ξέρετε, όλες οι πολιτικές μας συγκλίνουν σε αυτό το επίπεδο. Με αυτήν την έννοια, πιστεύω ότι είναι πολύ ενδι</w:t>
      </w:r>
      <w:r>
        <w:rPr>
          <w:rFonts w:eastAsia="Times New Roman" w:cs="Times New Roman"/>
          <w:szCs w:val="24"/>
        </w:rPr>
        <w:t>αφέρουσα αυτή η συζήτηση που κάνουμε εδώ και ότι θα μπορέσουμε να πάμε σε ένα μεγάλο σχεδιασμό πολιτικών για το παιδί. Και από ό,τι βλέπω, θα έχουμε και την Αξιωματική Αντιπολίτευση σύμμαχο σε όλο αυτό το πράγμα. Γιατί μόνο έτσι μπορεί ίσως να αναστρέψουμε</w:t>
      </w:r>
      <w:r>
        <w:rPr>
          <w:rFonts w:eastAsia="Times New Roman" w:cs="Times New Roman"/>
          <w:szCs w:val="24"/>
        </w:rPr>
        <w:t xml:space="preserve"> αυτό το κλίμα. </w:t>
      </w:r>
    </w:p>
    <w:p w14:paraId="327E4B57"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lastRenderedPageBreak/>
        <w:t xml:space="preserve">Βλέπετε ότι εγώ δεν μίλησα καθόλου για την κρίση. Μίλησα για πολιτικές που έπρεπε να χαράσσονται και να έχουν γίνει τα χρόνια της ευμάρειας. Όμως, έστω με τα λίγα, τώρα ήρθε η ώρα να το καταφέρουμε. </w:t>
      </w:r>
    </w:p>
    <w:p w14:paraId="327E4B58"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w:t>
      </w:r>
      <w:r>
        <w:rPr>
          <w:rFonts w:eastAsia="Times New Roman" w:cs="Times New Roman"/>
          <w:szCs w:val="24"/>
        </w:rPr>
        <w:t>ξεως του χρόνου ομιλίας της κυρίας</w:t>
      </w:r>
      <w:r>
        <w:rPr>
          <w:rFonts w:eastAsia="Times New Roman" w:cs="Times New Roman"/>
          <w:szCs w:val="24"/>
        </w:rPr>
        <w:t xml:space="preserve"> Αναπληρώτριας</w:t>
      </w:r>
      <w:r>
        <w:rPr>
          <w:rFonts w:eastAsia="Times New Roman" w:cs="Times New Roman"/>
          <w:szCs w:val="24"/>
        </w:rPr>
        <w:t xml:space="preserve"> Υπουργού)</w:t>
      </w:r>
    </w:p>
    <w:p w14:paraId="327E4B59"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ολοκληρώστε, κυρία Υπουργέ. </w:t>
      </w:r>
    </w:p>
    <w:p w14:paraId="327E4B5A"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Τελειώνω, κύριε Πρόεδρε. </w:t>
      </w:r>
    </w:p>
    <w:p w14:paraId="327E4B5B"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Σχεδιάζουμε να τα εφαρμόσουμε όλα αυτά και χρειάζονται βέβαια χέρια και μυαλά ανθρώπων για να τα κάνουμε. </w:t>
      </w:r>
    </w:p>
    <w:p w14:paraId="327E4B5C" w14:textId="77777777" w:rsidR="00077057" w:rsidRDefault="0010588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εμείς θέλουμε να ξέρουμε, το κόμμα σας -που θα είναι, όπως βλέπω, σύμμαχο- όσον αφορά τις προσλήψεις τι θέση έχει; Διότι χρειαζόμαστε χέρια για</w:t>
      </w:r>
      <w:r>
        <w:rPr>
          <w:rFonts w:eastAsia="Times New Roman" w:cs="Times New Roman"/>
          <w:szCs w:val="24"/>
        </w:rPr>
        <w:t xml:space="preserve"> να κάνουμε αυτή την πολιτική. Βλέπετε ότι για τους βρεφικούς, τους παιδικούς σταθμούς, για όλες τις πολιτικές για το παιδί θα χρειαστούμε προσλήψεις. Τι άποψη έχετε; Δεν μπορεί μονίμως να καταφεύγουμε στα ΕΣΠΑ, </w:t>
      </w:r>
      <w:r>
        <w:rPr>
          <w:rFonts w:eastAsia="Times New Roman" w:cs="Times New Roman"/>
          <w:szCs w:val="24"/>
        </w:rPr>
        <w:lastRenderedPageBreak/>
        <w:t>γιατί είναι μόνο τα συγχρηματοδοτούμενα με τ</w:t>
      </w:r>
      <w:r>
        <w:rPr>
          <w:rFonts w:eastAsia="Times New Roman" w:cs="Times New Roman"/>
          <w:szCs w:val="24"/>
        </w:rPr>
        <w:t xml:space="preserve">α οποία μπορούμε να παίρνουμε κάποιους ανθρώπους. Πέστε μας ευθέως: Θα είσαστε στο πλευρό μας για τις προσλήψεις ή θα ποιείτε τη νήσσαν; Μήπως θα είστε και υπέρ της μείωσης του δημόσιου τομέα; </w:t>
      </w:r>
    </w:p>
    <w:p w14:paraId="327E4B5D" w14:textId="77777777" w:rsidR="00077057" w:rsidRDefault="0010588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Κυρία Υπουργέ, λέτε «θα». Το θέμα δεν</w:t>
      </w:r>
      <w:r>
        <w:rPr>
          <w:rFonts w:eastAsia="Times New Roman" w:cs="Times New Roman"/>
          <w:szCs w:val="24"/>
        </w:rPr>
        <w:t xml:space="preserve"> είναι τι «θα…». </w:t>
      </w:r>
    </w:p>
    <w:p w14:paraId="327E4B5E" w14:textId="77777777" w:rsidR="00077057" w:rsidRDefault="00105889">
      <w:pPr>
        <w:spacing w:line="600" w:lineRule="auto"/>
        <w:ind w:firstLine="720"/>
        <w:jc w:val="both"/>
        <w:rPr>
          <w:rFonts w:eastAsia="Times New Roman"/>
          <w:szCs w:val="24"/>
        </w:rPr>
      </w:pPr>
      <w:r>
        <w:rPr>
          <w:rFonts w:eastAsia="Times New Roman"/>
          <w:b/>
          <w:szCs w:val="24"/>
        </w:rPr>
        <w:t xml:space="preserve">ΘΕΑΝΩ ΦΩΤΙΟΥ (Αναπληρώτρια Υπουργός Εργασίας, Κοινωνικής Ασφάλισης και Κοινωνικής Αλληλεγγύης): </w:t>
      </w:r>
      <w:r>
        <w:rPr>
          <w:rFonts w:eastAsia="Times New Roman"/>
          <w:szCs w:val="24"/>
        </w:rPr>
        <w:t xml:space="preserve">Δεν προλάβαμε να κάνουμε σε ενάμιση χρόνο όσα έπρεπε να κάνουμε σε σαράντα. Να με </w:t>
      </w:r>
      <w:proofErr w:type="spellStart"/>
      <w:r>
        <w:rPr>
          <w:rFonts w:eastAsia="Times New Roman"/>
          <w:szCs w:val="24"/>
        </w:rPr>
        <w:t>συγχωρείτε</w:t>
      </w:r>
      <w:proofErr w:type="spellEnd"/>
      <w:r>
        <w:rPr>
          <w:rFonts w:eastAsia="Times New Roman"/>
          <w:szCs w:val="24"/>
        </w:rPr>
        <w:t>, απολογούμαι. Απολογούμαι, δεν προλάβαμε.</w:t>
      </w:r>
    </w:p>
    <w:p w14:paraId="327E4B5F" w14:textId="77777777" w:rsidR="00077057" w:rsidRDefault="00105889">
      <w:pPr>
        <w:spacing w:line="600" w:lineRule="auto"/>
        <w:ind w:firstLine="720"/>
        <w:jc w:val="both"/>
        <w:rPr>
          <w:rFonts w:eastAsia="Times New Roman" w:cs="Times New Roman"/>
          <w:szCs w:val="24"/>
        </w:rPr>
      </w:pPr>
      <w:r>
        <w:rPr>
          <w:rFonts w:eastAsia="Times New Roman"/>
          <w:b/>
          <w:szCs w:val="24"/>
        </w:rPr>
        <w:t>ΚΩΝΣΤΑΝ</w:t>
      </w:r>
      <w:r>
        <w:rPr>
          <w:rFonts w:eastAsia="Times New Roman"/>
          <w:b/>
          <w:szCs w:val="24"/>
        </w:rPr>
        <w:t xml:space="preserve">ΤΙΝΟΣ ΚΑΤΣΑΦΑΔΟΣ: </w:t>
      </w:r>
      <w:r>
        <w:rPr>
          <w:rFonts w:eastAsia="Times New Roman" w:cs="Times New Roman"/>
          <w:szCs w:val="24"/>
        </w:rPr>
        <w:t>Να απολογηθείτε μόνο για τον ενάμιση χρόνο!</w:t>
      </w:r>
    </w:p>
    <w:p w14:paraId="327E4B60" w14:textId="77777777" w:rsidR="00077057" w:rsidRDefault="00105889">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Παρακαλώ, κύριοι συνάδελφοι. </w:t>
      </w:r>
    </w:p>
    <w:p w14:paraId="327E4B61" w14:textId="77777777" w:rsidR="00077057" w:rsidRDefault="00105889">
      <w:pPr>
        <w:spacing w:line="600" w:lineRule="auto"/>
        <w:ind w:firstLine="720"/>
        <w:jc w:val="both"/>
        <w:rPr>
          <w:rFonts w:eastAsia="Times New Roman" w:cs="Times New Roman"/>
          <w:szCs w:val="24"/>
        </w:rPr>
      </w:pPr>
      <w:r>
        <w:rPr>
          <w:rFonts w:eastAsia="Times New Roman"/>
          <w:szCs w:val="24"/>
        </w:rPr>
        <w:t xml:space="preserve">Προχωρούμε στην πρώτη με αριθμό </w:t>
      </w:r>
      <w:r>
        <w:rPr>
          <w:rFonts w:eastAsia="Times New Roman" w:cs="Times New Roman"/>
          <w:szCs w:val="24"/>
        </w:rPr>
        <w:t>316/9-1-2017 επίκαιρη ερώτηση πρώτου κύκλου της Βουλευτού Ιωαννίνων του Συνασπισμού Ριζοσπαστική</w:t>
      </w:r>
      <w:r>
        <w:rPr>
          <w:rFonts w:eastAsia="Times New Roman" w:cs="Times New Roman"/>
          <w:szCs w:val="24"/>
        </w:rPr>
        <w:t xml:space="preserve">ς Αριστεράς κ. </w:t>
      </w:r>
      <w:r>
        <w:rPr>
          <w:rFonts w:eastAsia="Times New Roman" w:cs="Times New Roman"/>
          <w:bCs/>
          <w:szCs w:val="24"/>
        </w:rPr>
        <w:t xml:space="preserve">Μερόπης </w:t>
      </w:r>
      <w:proofErr w:type="spellStart"/>
      <w:r>
        <w:rPr>
          <w:rFonts w:eastAsia="Times New Roman" w:cs="Times New Roman"/>
          <w:bCs/>
          <w:szCs w:val="24"/>
        </w:rPr>
        <w:t>Τζούφη</w:t>
      </w:r>
      <w:proofErr w:type="spellEnd"/>
      <w:r>
        <w:rPr>
          <w:rFonts w:eastAsia="Times New Roman" w:cs="Times New Roman"/>
          <w:b/>
          <w:bCs/>
          <w:szCs w:val="24"/>
        </w:rPr>
        <w:t xml:space="preserve"> </w:t>
      </w:r>
      <w:r>
        <w:rPr>
          <w:rFonts w:eastAsia="Times New Roman" w:cs="Times New Roman"/>
          <w:szCs w:val="24"/>
        </w:rPr>
        <w:lastRenderedPageBreak/>
        <w:t>προς την Υπουργό</w:t>
      </w:r>
      <w:r>
        <w:rPr>
          <w:rFonts w:eastAsia="Times New Roman" w:cs="Times New Roman"/>
          <w:b/>
          <w:bCs/>
          <w:szCs w:val="24"/>
        </w:rPr>
        <w:t xml:space="preserve"> </w:t>
      </w:r>
      <w:r>
        <w:rPr>
          <w:rFonts w:eastAsia="Times New Roman" w:cs="Times New Roman"/>
          <w:bCs/>
          <w:szCs w:val="24"/>
        </w:rPr>
        <w:t xml:space="preserve">Εργασίας, Κοινωνικής Ασφάλισης και Κοινωνικής Αλληλεγγύης, </w:t>
      </w:r>
      <w:r>
        <w:rPr>
          <w:rFonts w:eastAsia="Times New Roman" w:cs="Times New Roman"/>
          <w:szCs w:val="24"/>
        </w:rPr>
        <w:t xml:space="preserve">σχετικά με το «Πρόγραμμα επιχορήγησης επιχειρήσεων για την απασχόληση δεκαπέντε χιλιάδων ατόμων που βρίσκονται σε ιδιαίτερα μειονεκτική θέση, ηλικίας </w:t>
      </w:r>
      <w:r>
        <w:rPr>
          <w:rFonts w:eastAsia="Times New Roman" w:cs="Times New Roman"/>
          <w:szCs w:val="24"/>
        </w:rPr>
        <w:t>άνω των πενήντα ετών».</w:t>
      </w:r>
    </w:p>
    <w:p w14:paraId="327E4B62"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η Αναπληρώτρια Υπουργός κ. Αντωνοπούλου. </w:t>
      </w:r>
    </w:p>
    <w:p w14:paraId="327E4B63"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Τζούφη</w:t>
      </w:r>
      <w:proofErr w:type="spellEnd"/>
      <w:r>
        <w:rPr>
          <w:rFonts w:eastAsia="Times New Roman" w:cs="Times New Roman"/>
          <w:szCs w:val="24"/>
        </w:rPr>
        <w:t xml:space="preserve">, έχετε τον λόγο. </w:t>
      </w:r>
    </w:p>
    <w:p w14:paraId="327E4B64"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Κύριε Πρόεδρε, κύριοι Υπουργοί, αγαπητοί συνάδελφοι, καλή χρονιά σε όλους μας!</w:t>
      </w:r>
    </w:p>
    <w:p w14:paraId="327E4B65"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Κύριε Υπουργέ, όπως ήδη αναφέρθηκε, το θέμα της ερώτησής μου αφορά στην αντιμετώπιση του σοβαρού προβλήματος της ανεργίας μιας ιδιαίτερα «ευάλωτης» κοινωνικής ομάδας, που είναι οι μεγάλη σε ηλικία άνθρωποι, άνω των πενήντα ετών. </w:t>
      </w:r>
    </w:p>
    <w:p w14:paraId="327E4B66"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Θα μου επιτρέψετε εισαγωγι</w:t>
      </w:r>
      <w:r>
        <w:rPr>
          <w:rFonts w:eastAsia="Times New Roman" w:cs="Times New Roman"/>
          <w:szCs w:val="24"/>
        </w:rPr>
        <w:t xml:space="preserve">κά, επειδή γίνεται αρνητική συζήτηση από την Αντιπολίτευση, θα έλεγα, αντιστροφής της πραγματικότητας, παρά τα κατατεθειμένα επίσημα στοιχεία της ΕΛΣΤΑΤ, χωρίς βεβαίως να </w:t>
      </w:r>
      <w:proofErr w:type="spellStart"/>
      <w:r>
        <w:rPr>
          <w:rFonts w:eastAsia="Times New Roman" w:cs="Times New Roman"/>
          <w:szCs w:val="24"/>
        </w:rPr>
        <w:t>επιχαίρουμε</w:t>
      </w:r>
      <w:proofErr w:type="spellEnd"/>
      <w:r>
        <w:rPr>
          <w:rFonts w:eastAsia="Times New Roman" w:cs="Times New Roman"/>
          <w:szCs w:val="24"/>
        </w:rPr>
        <w:t xml:space="preserve">, δεδομένου του παραμένοντος πολύ μεγάλου προβλήματος της ανεργίας, να πω </w:t>
      </w:r>
      <w:r>
        <w:rPr>
          <w:rFonts w:eastAsia="Times New Roman" w:cs="Times New Roman"/>
          <w:szCs w:val="24"/>
        </w:rPr>
        <w:t xml:space="preserve">δυο </w:t>
      </w:r>
      <w:r>
        <w:rPr>
          <w:rFonts w:eastAsia="Times New Roman" w:cs="Times New Roman"/>
          <w:szCs w:val="24"/>
        </w:rPr>
        <w:lastRenderedPageBreak/>
        <w:t xml:space="preserve">κουβέντες για τις προσπάθειες που έκανε η Κυβέρνηση και προφανώς το Υπουργείο σας για την αντιμετώπιση εν τω συνόλω αυτού του προβλήματος. </w:t>
      </w:r>
    </w:p>
    <w:p w14:paraId="327E4B67"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Να θυμίσω εδώ στους συναδέλφους της Αντιπολίτευσης ότι η ανεργία κατά την περίοδο διακυβέρνησης της Νέας Δημοκρα</w:t>
      </w:r>
      <w:r>
        <w:rPr>
          <w:rFonts w:eastAsia="Times New Roman" w:cs="Times New Roman"/>
          <w:szCs w:val="24"/>
        </w:rPr>
        <w:t xml:space="preserve">τίας και του ΠΑΣΟΚ ανέβηκε από το 7% στο 27% στη διάρκεια αυτών των σκληρών </w:t>
      </w:r>
      <w:proofErr w:type="spellStart"/>
      <w:r>
        <w:rPr>
          <w:rFonts w:eastAsia="Times New Roman" w:cs="Times New Roman"/>
          <w:szCs w:val="24"/>
        </w:rPr>
        <w:t>μνημονιακών</w:t>
      </w:r>
      <w:proofErr w:type="spellEnd"/>
      <w:r>
        <w:rPr>
          <w:rFonts w:eastAsia="Times New Roman" w:cs="Times New Roman"/>
          <w:szCs w:val="24"/>
        </w:rPr>
        <w:t xml:space="preserve"> χρόνων, ενώ στα δυο χρόνια της δικής μας Κυβέρνησης, για την οποία διαρκώς μας εγκαλούν, μειώθηκε κατά τέσσερις μονάδες. Ουσιαστικά μιλάμε για αύξηση των θέσεων εργασία</w:t>
      </w:r>
      <w:r>
        <w:rPr>
          <w:rFonts w:eastAsia="Times New Roman" w:cs="Times New Roman"/>
          <w:szCs w:val="24"/>
        </w:rPr>
        <w:t>ς κατά διακόσιες χιλιάδες από τον Ιανουάριο του 2015 έως σήμερα, ενώ υπάρχουν -και είναι κατατεθειμένα- και πιο ειδικά στοιχεία μέχρι και τον Δεκέμβριο του 2016, που συγκριτικά δείχνουν τη μείωση των ποσοστών των ανθρώπων που βρίσκονται σε αυτή την κατάστα</w:t>
      </w:r>
      <w:r>
        <w:rPr>
          <w:rFonts w:eastAsia="Times New Roman" w:cs="Times New Roman"/>
          <w:szCs w:val="24"/>
        </w:rPr>
        <w:t xml:space="preserve">ση. </w:t>
      </w:r>
    </w:p>
    <w:p w14:paraId="327E4B68"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Η διαδικασία, βεβαίως, αντιμετώπισης αυτού του προβλήματος γνωρίζουμε ότι είναι επίπονη. Εξακολουθεί να υπάρχει το ασφυκτικό πλαίσιο που βιώνει η χώρα μας. Φαίνεται, όμως, ότι αρχίζει να αποδίδει. Βεβαίως, σημαντική συνεισφορά σε αυτό έχουν τα προγράμ</w:t>
      </w:r>
      <w:r>
        <w:rPr>
          <w:rFonts w:eastAsia="Times New Roman" w:cs="Times New Roman"/>
          <w:szCs w:val="24"/>
        </w:rPr>
        <w:t xml:space="preserve">ματα που σχεδιάστηκαν ή επανασχεδιάστηκαν και προωθήθηκαν από το Υπουργείο σας και μέσω του ΟΑΕΔ. </w:t>
      </w:r>
    </w:p>
    <w:p w14:paraId="327E4B69"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lastRenderedPageBreak/>
        <w:t>Ενδεικτικά είναι τα προγράμματα για ανέργους τριάντα έως σαράντα εννέα ετών, που περιλαμβάνουν δέκα χιλιάδες, είκοσι εννέα έως εξήντα πέντε ετών, που περιλαμ</w:t>
      </w:r>
      <w:r>
        <w:rPr>
          <w:rFonts w:eastAsia="Times New Roman" w:cs="Times New Roman"/>
          <w:szCs w:val="24"/>
        </w:rPr>
        <w:t>βάνουν είκοσι τρεις χιλιάδες, τα προγράμματα κοινωφελούς χαρακτήρα, το πρόγραμμα για τις τέσσερις χιλιάδες προσλήψεις στα νοσοκομεία, όπως επίσης και το πρόγραμμα, στο οποίο αναφέρομαι, που προβλέπει την επιχορήγηση ιδιωτικών επιχειρήσεων, Κ</w:t>
      </w:r>
      <w:r>
        <w:rPr>
          <w:rFonts w:eastAsia="Times New Roman" w:cs="Times New Roman"/>
          <w:szCs w:val="24"/>
        </w:rPr>
        <w:t>ΟΙΝ</w:t>
      </w:r>
      <w:r>
        <w:rPr>
          <w:rFonts w:eastAsia="Times New Roman" w:cs="Times New Roman"/>
          <w:szCs w:val="24"/>
        </w:rPr>
        <w:t>ΣΕ</w:t>
      </w:r>
      <w:r>
        <w:rPr>
          <w:rFonts w:eastAsia="Times New Roman" w:cs="Times New Roman"/>
          <w:szCs w:val="24"/>
        </w:rPr>
        <w:t>Π</w:t>
      </w:r>
      <w:r>
        <w:rPr>
          <w:rFonts w:eastAsia="Times New Roman" w:cs="Times New Roman"/>
          <w:szCs w:val="24"/>
        </w:rPr>
        <w:t>.</w:t>
      </w:r>
      <w:r>
        <w:rPr>
          <w:rFonts w:eastAsia="Times New Roman" w:cs="Times New Roman"/>
          <w:szCs w:val="24"/>
        </w:rPr>
        <w:t>, συνετα</w:t>
      </w:r>
      <w:r>
        <w:rPr>
          <w:rFonts w:eastAsia="Times New Roman" w:cs="Times New Roman"/>
          <w:szCs w:val="24"/>
        </w:rPr>
        <w:t xml:space="preserve">ιρισμών και γενικά εργοδοτών που ασκούν τακτική οικονομική δραστηριότητα, με σκοπό την πρόσληψη ανέργων ηλικίας άνω των πενήντα ετών, που είναι εγγεγραμμένοι στα μητρώα του </w:t>
      </w:r>
      <w:r>
        <w:rPr>
          <w:rFonts w:eastAsia="Times New Roman" w:cs="Times New Roman"/>
          <w:szCs w:val="24"/>
        </w:rPr>
        <w:t>ο</w:t>
      </w:r>
      <w:r>
        <w:rPr>
          <w:rFonts w:eastAsia="Times New Roman" w:cs="Times New Roman"/>
          <w:szCs w:val="24"/>
        </w:rPr>
        <w:t xml:space="preserve">ργανισμού, για χρονικό διάστημα άνω των δώδεκα ετών. </w:t>
      </w:r>
    </w:p>
    <w:p w14:paraId="327E4B6A"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Η διάρκεια της συνολικής επι</w:t>
      </w:r>
      <w:r>
        <w:rPr>
          <w:rFonts w:eastAsia="Times New Roman" w:cs="Times New Roman"/>
          <w:szCs w:val="24"/>
        </w:rPr>
        <w:t xml:space="preserve">χορήγησης είναι εννέα μήνες, με δυνατότητα επέκτασης. Το ύψος της επιχορήγησης ανέρχεται περίπου στο 50% του μηνιαίου μισθολογικού και μη μισθολογικού κόστους του </w:t>
      </w:r>
      <w:proofErr w:type="spellStart"/>
      <w:r>
        <w:rPr>
          <w:rFonts w:eastAsia="Times New Roman" w:cs="Times New Roman"/>
          <w:szCs w:val="24"/>
        </w:rPr>
        <w:t>ωφελουμένου</w:t>
      </w:r>
      <w:proofErr w:type="spellEnd"/>
      <w:r>
        <w:rPr>
          <w:rFonts w:eastAsia="Times New Roman" w:cs="Times New Roman"/>
          <w:szCs w:val="24"/>
        </w:rPr>
        <w:t>, με ανώτατο όριο τα 500 ευρώ, στο οποίο συμπεριλαμβάνονται ακαθάριστες πραγματικέ</w:t>
      </w:r>
      <w:r>
        <w:rPr>
          <w:rFonts w:eastAsia="Times New Roman" w:cs="Times New Roman"/>
          <w:szCs w:val="24"/>
        </w:rPr>
        <w:t xml:space="preserve">ς μηνιαίες αποδοχές, οι εισφορές που βαρύνουν τον εργοδότη και οι αποζημιώσεις των δώρων Χριστουγέννων, Πάσχα και επιδόματος αδείας. </w:t>
      </w:r>
    </w:p>
    <w:p w14:paraId="327E4B6B"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lastRenderedPageBreak/>
        <w:t>Ωστόσο, από την εμπειρία μου ιδιαίτερα από τη δική μου περιοχή, η οποία αναφέρθηκε, δηλαδή την περιοχή του Νομού Ιωαννίνων</w:t>
      </w:r>
      <w:r>
        <w:rPr>
          <w:rFonts w:eastAsia="Times New Roman" w:cs="Times New Roman"/>
          <w:szCs w:val="24"/>
        </w:rPr>
        <w:t>, η συμμετοχή στο συγκεκριμένο πρόγραμμα είναι χαμηλή, με αρκετές θέσεις να παραμένουν κενές, παρά το γεγονός ότι, όπως είπαμε, η δέσμη αυτή αφορά σε μια ευάλωτη εργασιακά, ηλικιακά ομάδα, δηλαδή στις ηλικίες που βρίσκονται κοντά στη σύνταξη, που σε περίπτ</w:t>
      </w:r>
      <w:r>
        <w:rPr>
          <w:rFonts w:eastAsia="Times New Roman" w:cs="Times New Roman"/>
          <w:szCs w:val="24"/>
        </w:rPr>
        <w:t xml:space="preserve">ωση που χάσουν τη δουλειά τους είναι πάρα πολύ δύσκολο ή σχεδόν αδύνατο να βρουν επόμενη εργασία. </w:t>
      </w:r>
    </w:p>
    <w:p w14:paraId="327E4B6C" w14:textId="77777777" w:rsidR="00077057" w:rsidRDefault="00105889">
      <w:pPr>
        <w:spacing w:line="600" w:lineRule="auto"/>
        <w:ind w:firstLine="720"/>
        <w:jc w:val="both"/>
        <w:rPr>
          <w:rFonts w:eastAsia="Times New Roman"/>
          <w:szCs w:val="24"/>
        </w:rPr>
      </w:pPr>
      <w:r>
        <w:rPr>
          <w:rFonts w:eastAsia="Times New Roman"/>
          <w:szCs w:val="24"/>
        </w:rPr>
        <w:t>Με αφορμή, λοιπόν, αυτό, θα ήθελα να μας ενημερώσετε για την εξέλιξη του εν λόγω προγράμματος γενικά στην Ελλάδα, αλλά και πιο ειδικά, όπως επίσης και για τι</w:t>
      </w:r>
      <w:r>
        <w:rPr>
          <w:rFonts w:eastAsia="Times New Roman"/>
          <w:szCs w:val="24"/>
        </w:rPr>
        <w:t>ς πιθανές λύσεις, ώστε το πρόγραμμα αυτό να μπορέσει να στελεχωθεί πλήρως, πιθανά αλλάζοντας τις προϋποθέσεις συμμετοχής, ώστε να αρθούν τα όποια αντικίνητρα.</w:t>
      </w:r>
    </w:p>
    <w:p w14:paraId="327E4B6D" w14:textId="77777777" w:rsidR="00077057" w:rsidRDefault="00105889">
      <w:pPr>
        <w:spacing w:line="600" w:lineRule="auto"/>
        <w:ind w:firstLine="720"/>
        <w:jc w:val="both"/>
        <w:rPr>
          <w:rFonts w:eastAsia="Times New Roman"/>
          <w:szCs w:val="24"/>
        </w:rPr>
      </w:pPr>
      <w:r>
        <w:rPr>
          <w:rFonts w:eastAsia="Times New Roman"/>
          <w:szCs w:val="24"/>
        </w:rPr>
        <w:t>Ευχαριστώ πολύ.</w:t>
      </w:r>
    </w:p>
    <w:p w14:paraId="327E4B6E" w14:textId="77777777" w:rsidR="00077057" w:rsidRDefault="00105889">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Και εγώ ευχαριστώ.</w:t>
      </w:r>
    </w:p>
    <w:p w14:paraId="327E4B6F" w14:textId="77777777" w:rsidR="00077057" w:rsidRDefault="00105889">
      <w:pPr>
        <w:spacing w:line="600" w:lineRule="auto"/>
        <w:ind w:firstLine="720"/>
        <w:jc w:val="both"/>
        <w:rPr>
          <w:rFonts w:eastAsia="Times New Roman"/>
          <w:szCs w:val="24"/>
        </w:rPr>
      </w:pPr>
      <w:r>
        <w:rPr>
          <w:rFonts w:eastAsia="Times New Roman"/>
          <w:szCs w:val="24"/>
        </w:rPr>
        <w:t>Παρακαλώ, κυρία Αντωνοπούλ</w:t>
      </w:r>
      <w:r>
        <w:rPr>
          <w:rFonts w:eastAsia="Times New Roman"/>
          <w:szCs w:val="24"/>
        </w:rPr>
        <w:t>ου, έχετε τον λόγο.</w:t>
      </w:r>
    </w:p>
    <w:p w14:paraId="327E4B70" w14:textId="77777777" w:rsidR="00077057" w:rsidRDefault="00105889">
      <w:pPr>
        <w:spacing w:line="600" w:lineRule="auto"/>
        <w:ind w:firstLine="720"/>
        <w:jc w:val="both"/>
        <w:rPr>
          <w:rFonts w:eastAsia="Times New Roman"/>
          <w:szCs w:val="24"/>
        </w:rPr>
      </w:pPr>
      <w:r>
        <w:rPr>
          <w:rFonts w:eastAsia="Times New Roman"/>
          <w:b/>
          <w:szCs w:val="24"/>
        </w:rPr>
        <w:lastRenderedPageBreak/>
        <w:t xml:space="preserve">ΟΥΡΑΝΙΑ ΑΝΤΩΝΟΠΟΥΛΟΥ (Αναπληρώτρια Υπουργός Εργασίας, Κοινωνικής Ασφάλισης και Κοινωνικής Αλληλεγγύης): </w:t>
      </w:r>
      <w:r>
        <w:rPr>
          <w:rFonts w:eastAsia="Times New Roman"/>
          <w:szCs w:val="24"/>
        </w:rPr>
        <w:t xml:space="preserve">Κύριε Πρόεδρε, κυρία </w:t>
      </w:r>
      <w:proofErr w:type="spellStart"/>
      <w:r>
        <w:rPr>
          <w:rFonts w:eastAsia="Times New Roman"/>
          <w:szCs w:val="24"/>
        </w:rPr>
        <w:t>Τζούφη</w:t>
      </w:r>
      <w:proofErr w:type="spellEnd"/>
      <w:r>
        <w:rPr>
          <w:rFonts w:eastAsia="Times New Roman"/>
          <w:szCs w:val="24"/>
        </w:rPr>
        <w:t>, θέλω να σας ευχαριστήσω για την ερώτηση που έχετε υποβάλει, γιατί μου δίνεται η ευκαιρία να ενημερώσω τ</w:t>
      </w:r>
      <w:r>
        <w:rPr>
          <w:rFonts w:eastAsia="Times New Roman"/>
          <w:szCs w:val="24"/>
        </w:rPr>
        <w:t>ο Σώμα, αλλά και τους πολίτες, πάνω σε αυτό το θέμα το οποίο έχει πρώτιστη σημασία για το Υπουργείο μας και συνολικά για την Κυβέρνησή μας.</w:t>
      </w:r>
    </w:p>
    <w:p w14:paraId="327E4B71" w14:textId="77777777" w:rsidR="00077057" w:rsidRDefault="00105889">
      <w:pPr>
        <w:spacing w:line="600" w:lineRule="auto"/>
        <w:ind w:firstLine="720"/>
        <w:jc w:val="both"/>
        <w:rPr>
          <w:rFonts w:eastAsia="Times New Roman"/>
          <w:szCs w:val="24"/>
        </w:rPr>
      </w:pPr>
      <w:r>
        <w:rPr>
          <w:rFonts w:eastAsia="Times New Roman"/>
          <w:szCs w:val="24"/>
        </w:rPr>
        <w:t>Πρώτα απ’ όλα να ενημερώσω ότι το πρόγραμμα αυτό έχει ήδη μια απορρόφηση τριών χιλιάδων πεντακοσίων θέσεων. Δεν είνα</w:t>
      </w:r>
      <w:r>
        <w:rPr>
          <w:rFonts w:eastAsia="Times New Roman"/>
          <w:szCs w:val="24"/>
        </w:rPr>
        <w:t xml:space="preserve">ι αμελητέο, διότι αυτό σημαίνει ότι τρεις χιλιάδες πεντακόσιες οικογένειες που είχαν συμπολίτες μας οι οποίοι ήταν άνεργοι και πάνω από πενήντα ετών, έχουν πλέον βρει μία θέση εργασίας. </w:t>
      </w:r>
    </w:p>
    <w:p w14:paraId="327E4B72" w14:textId="77777777" w:rsidR="00077057" w:rsidRDefault="00105889">
      <w:pPr>
        <w:spacing w:line="600" w:lineRule="auto"/>
        <w:ind w:firstLine="720"/>
        <w:jc w:val="both"/>
        <w:rPr>
          <w:rFonts w:eastAsia="Times New Roman"/>
          <w:szCs w:val="24"/>
        </w:rPr>
      </w:pPr>
      <w:r>
        <w:rPr>
          <w:rFonts w:eastAsia="Times New Roman"/>
          <w:szCs w:val="24"/>
        </w:rPr>
        <w:t>Πράγματι, όμως, δεν είμαστε ικανοποιημένοι, παρ</w:t>
      </w:r>
      <w:r>
        <w:rPr>
          <w:rFonts w:eastAsia="Times New Roman"/>
          <w:szCs w:val="24"/>
        </w:rPr>
        <w:t xml:space="preserve">’ </w:t>
      </w:r>
      <w:r>
        <w:rPr>
          <w:rFonts w:eastAsia="Times New Roman"/>
          <w:szCs w:val="24"/>
        </w:rPr>
        <w:t>ότι -και επιτρέψτε μ</w:t>
      </w:r>
      <w:r>
        <w:rPr>
          <w:rFonts w:eastAsia="Times New Roman"/>
          <w:szCs w:val="24"/>
        </w:rPr>
        <w:t>ου να επισημάνω- αυτό είναι ένα από τα προγράμματα τα οποία είναι ανοιχτά. Δεν υπάρχει, δηλαδή, μία ημερομηνία που λήγει το πρόγραμμα. Είναι ανοιχτά, έτσι ώστε να ανταποκρινόμαστε στη διαρκή ανάγκη που υπάρχει για να κάνουμε προσλήψεις σε αυτόν τον πληθυσμ</w:t>
      </w:r>
      <w:r>
        <w:rPr>
          <w:rFonts w:eastAsia="Times New Roman"/>
          <w:szCs w:val="24"/>
        </w:rPr>
        <w:t>ό, που, όπως πολύ σωστά αναφέρατε, βρίσκεται κοντά στη συνταξιοδότηση.</w:t>
      </w:r>
    </w:p>
    <w:p w14:paraId="327E4B73" w14:textId="77777777" w:rsidR="00077057" w:rsidRDefault="00105889">
      <w:pPr>
        <w:spacing w:line="600" w:lineRule="auto"/>
        <w:ind w:firstLine="720"/>
        <w:jc w:val="both"/>
        <w:rPr>
          <w:rFonts w:eastAsia="Times New Roman"/>
          <w:szCs w:val="24"/>
        </w:rPr>
      </w:pPr>
      <w:r>
        <w:rPr>
          <w:rFonts w:eastAsia="Times New Roman"/>
          <w:szCs w:val="24"/>
        </w:rPr>
        <w:lastRenderedPageBreak/>
        <w:t>Έχουμε, λοιπόν, συμπολίτες μας που έχουν να εργαστούν τουλάχιστον δύο, τρία, τέσσερα χρόνια πολλές φορές και βρίσκονται κοντά στη συνταξιοδότηση. Γι’ αυτό έχουμε βγάλει μία δέσμη προγρα</w:t>
      </w:r>
      <w:r>
        <w:rPr>
          <w:rFonts w:eastAsia="Times New Roman"/>
          <w:szCs w:val="24"/>
        </w:rPr>
        <w:t>μμάτων, που ίσως μας δοθεί η ευκαιρία κάποια άλλη στιγμή να συζητήσουμε. Θέλω, όμως, να επικεντρωθώ στο συγκεκριμένο πρόγραμμα στο οποίο αναφερθήκατε.</w:t>
      </w:r>
    </w:p>
    <w:p w14:paraId="327E4B74" w14:textId="77777777" w:rsidR="00077057" w:rsidRDefault="00105889">
      <w:pPr>
        <w:spacing w:line="600" w:lineRule="auto"/>
        <w:ind w:firstLine="720"/>
        <w:jc w:val="both"/>
        <w:rPr>
          <w:rFonts w:eastAsia="Times New Roman"/>
          <w:szCs w:val="24"/>
        </w:rPr>
      </w:pPr>
      <w:r>
        <w:rPr>
          <w:rFonts w:eastAsia="Times New Roman"/>
          <w:szCs w:val="24"/>
        </w:rPr>
        <w:t>Για να γίνουν κατανοητά τα περιθώρια που έχουμε σε τέτοιου είδους προγράμματα και οι αλλαγές που φέρνουμε</w:t>
      </w:r>
      <w:r>
        <w:rPr>
          <w:rFonts w:eastAsia="Times New Roman"/>
          <w:szCs w:val="24"/>
        </w:rPr>
        <w:t>, επιτρέψτε μου να κάνω μία σύντομη παρέκβαση για να ενημερώσω.</w:t>
      </w:r>
    </w:p>
    <w:p w14:paraId="327E4B75" w14:textId="77777777" w:rsidR="00077057" w:rsidRDefault="00105889">
      <w:pPr>
        <w:spacing w:line="600" w:lineRule="auto"/>
        <w:ind w:firstLine="720"/>
        <w:jc w:val="both"/>
        <w:rPr>
          <w:rFonts w:eastAsia="Times New Roman"/>
          <w:szCs w:val="24"/>
        </w:rPr>
      </w:pPr>
      <w:r>
        <w:rPr>
          <w:rFonts w:eastAsia="Times New Roman"/>
          <w:szCs w:val="24"/>
        </w:rPr>
        <w:t xml:space="preserve">Τα προγράμματα αυτά, όπως ξέρετε, επιδοτούνται από κοινωνικούς πόρους. Εδώ, λοιπόν, έχουμε δύο διαδρομές, δύο περιπτώσεις: Η μία είναι να υπαχθούμε στον Γενικό Απαλλακτικό Κανονισμό, ο οποίος </w:t>
      </w:r>
      <w:r>
        <w:rPr>
          <w:rFonts w:eastAsia="Times New Roman"/>
          <w:szCs w:val="24"/>
        </w:rPr>
        <w:t>έχει ένα αυστηρό πλαίσιο και αφορά μεγάλες επιχειρήσεις. Σε αυτό το πλαίσιο μπορεί κανείς να χρηματοδοτήσει μία επιχείρηση μέχρι και με 5 εκατομμύρια στην τριετία.</w:t>
      </w:r>
    </w:p>
    <w:p w14:paraId="327E4B76" w14:textId="77777777" w:rsidR="00077057" w:rsidRDefault="00105889">
      <w:pPr>
        <w:spacing w:line="600" w:lineRule="auto"/>
        <w:ind w:firstLine="720"/>
        <w:jc w:val="both"/>
        <w:rPr>
          <w:rFonts w:eastAsia="Times New Roman"/>
          <w:szCs w:val="24"/>
        </w:rPr>
      </w:pPr>
      <w:r>
        <w:rPr>
          <w:rFonts w:eastAsia="Times New Roman"/>
          <w:szCs w:val="24"/>
        </w:rPr>
        <w:t>Επίσης, υπάρχει το «</w:t>
      </w:r>
      <w:r>
        <w:rPr>
          <w:rFonts w:eastAsia="Times New Roman"/>
          <w:szCs w:val="24"/>
          <w:lang w:val="en-US"/>
        </w:rPr>
        <w:t>de</w:t>
      </w:r>
      <w:r>
        <w:rPr>
          <w:rFonts w:eastAsia="Times New Roman"/>
          <w:szCs w:val="24"/>
        </w:rPr>
        <w:t xml:space="preserve"> </w:t>
      </w:r>
      <w:proofErr w:type="spellStart"/>
      <w:r>
        <w:rPr>
          <w:rFonts w:eastAsia="Times New Roman"/>
          <w:szCs w:val="24"/>
          <w:lang w:val="en-US"/>
        </w:rPr>
        <w:t>minimis</w:t>
      </w:r>
      <w:proofErr w:type="spellEnd"/>
      <w:r>
        <w:rPr>
          <w:rFonts w:eastAsia="Times New Roman"/>
          <w:szCs w:val="24"/>
        </w:rPr>
        <w:t xml:space="preserve">», το οποίο αφορά μικρές επιχειρήσεις, δηλαδή τις επιχειρήσεις που προσλαμβάνουν μέχρι και είκοσι άτομα. Εκεί είναι πολύ πιο χαλαρές οι συνθήκες μέσα στις οποίες μπορεί κανείς να κάνει προσλήψεις. </w:t>
      </w:r>
    </w:p>
    <w:p w14:paraId="327E4B77" w14:textId="77777777" w:rsidR="00077057" w:rsidRDefault="00105889">
      <w:pPr>
        <w:spacing w:line="600" w:lineRule="auto"/>
        <w:ind w:firstLine="720"/>
        <w:jc w:val="both"/>
        <w:rPr>
          <w:rFonts w:eastAsia="Times New Roman"/>
          <w:szCs w:val="24"/>
        </w:rPr>
      </w:pPr>
      <w:r>
        <w:rPr>
          <w:rFonts w:eastAsia="Times New Roman"/>
          <w:szCs w:val="24"/>
        </w:rPr>
        <w:lastRenderedPageBreak/>
        <w:t>Η πρώτη μας ιδέα, λοιπόν, ήταν να πάμε σε μεγάλες επιχειρή</w:t>
      </w:r>
      <w:r>
        <w:rPr>
          <w:rFonts w:eastAsia="Times New Roman"/>
          <w:szCs w:val="24"/>
        </w:rPr>
        <w:t xml:space="preserve">σεις που έχουν τη δυνατότητα να προσλάβουν πιο μαζικά. Βλέποντας, όμως, ότι δεν υπήρχε η απορρόφηση που θέλουμε να πετύχουμε, αποφασίσαμε και αλλάξαμε το πρόγραμμα ήδη και το έχουμε σπάσει σε δύο κομμάτια: Το ένα αφορά πέντε χιλιάδες άτομα ηλικίας πενήντα </w:t>
      </w:r>
      <w:r>
        <w:rPr>
          <w:rFonts w:eastAsia="Times New Roman"/>
          <w:szCs w:val="24"/>
        </w:rPr>
        <w:t xml:space="preserve">ετών και άνω, που θα συνεχίσει να λειτουργεί βάσει του Γενικού Απαλλακτικού Κανονισμού. Το άλλο θα αφορά δέκα χιλιάδες, οι οποίοι θα μπορούν να προσλαμβάνονται με τις εξής διαφορές από το πρώτο πρόγραμμα: </w:t>
      </w:r>
    </w:p>
    <w:p w14:paraId="327E4B78" w14:textId="77777777" w:rsidR="00077057" w:rsidRDefault="00105889">
      <w:pPr>
        <w:spacing w:line="600" w:lineRule="auto"/>
        <w:ind w:firstLine="720"/>
        <w:jc w:val="both"/>
        <w:rPr>
          <w:rFonts w:eastAsia="Times New Roman"/>
          <w:szCs w:val="24"/>
        </w:rPr>
      </w:pPr>
      <w:r>
        <w:rPr>
          <w:rFonts w:eastAsia="Times New Roman"/>
          <w:szCs w:val="24"/>
        </w:rPr>
        <w:t>Αντί να πρέπει να αποδεικνύει μια επιχείρηση ότι μ</w:t>
      </w:r>
      <w:r>
        <w:rPr>
          <w:rFonts w:eastAsia="Times New Roman"/>
          <w:szCs w:val="24"/>
        </w:rPr>
        <w:t>έσα σε δώδεκα μήνες η πρόσληψη που κάνει ανεβάζει τον μέσο όρο των εργαζομένων, θα επιτρέπουμε σε οποιαδήποτε μικρή και πολύ μικρή επιχείρηση να προσλάβει στον βαθμό που δεν έχει απολύσει στους τρεις προηγούμενους μήνες. Στις σημερινές συνθήκες της κρίσης,</w:t>
      </w:r>
      <w:r>
        <w:rPr>
          <w:rFonts w:eastAsia="Times New Roman"/>
          <w:szCs w:val="24"/>
        </w:rPr>
        <w:t xml:space="preserve"> όπως καταλαβαίνετε, αυτό θα διευκολύνει πολλές επιχειρήσεις για να μπορέσουν να συμμετέχουν.</w:t>
      </w:r>
    </w:p>
    <w:p w14:paraId="327E4B79" w14:textId="77777777" w:rsidR="00077057" w:rsidRDefault="00105889">
      <w:pPr>
        <w:spacing w:line="600" w:lineRule="auto"/>
        <w:ind w:firstLine="720"/>
        <w:jc w:val="both"/>
        <w:rPr>
          <w:rFonts w:eastAsia="Times New Roman"/>
          <w:szCs w:val="24"/>
        </w:rPr>
      </w:pPr>
      <w:r>
        <w:rPr>
          <w:rFonts w:eastAsia="Times New Roman"/>
          <w:szCs w:val="24"/>
        </w:rPr>
        <w:t>Η δεύτερη αλλαγή που φέραμε, είναι ότι μέχρι τώρα στο πλαίσιο που λειτουργούσε ο ΟΑΕΔ, έπρεπε ένας άνεργος να είναι εγγεγραμμένος σε ένα ΚΠΑ και η επιχείρηση η οπ</w:t>
      </w:r>
      <w:r>
        <w:rPr>
          <w:rFonts w:eastAsia="Times New Roman"/>
          <w:szCs w:val="24"/>
        </w:rPr>
        <w:t xml:space="preserve">οία θα τον προσλάβει, να έχει τον ίδιο ταχυδρομικό τομέα, ας το πούμε έτσι. </w:t>
      </w:r>
      <w:r>
        <w:rPr>
          <w:rFonts w:eastAsia="Times New Roman"/>
          <w:szCs w:val="24"/>
        </w:rPr>
        <w:lastRenderedPageBreak/>
        <w:t>Δεν θα μπορούσε, δηλαδή, κάποιος να έχει απολυθεί στη Θεσσαλονίκη και να βρει δουλειά σε μια άλλη πόλη, σε άλλον νομό, άλλη περιφέρεια. Δεν μπορούσε να βρει ούτε σε μία γειτονική π</w:t>
      </w:r>
      <w:r>
        <w:rPr>
          <w:rFonts w:eastAsia="Times New Roman"/>
          <w:szCs w:val="24"/>
        </w:rPr>
        <w:t>εριοχή. Αυτό, λοιπόν, το αλλάξαμε.</w:t>
      </w:r>
    </w:p>
    <w:p w14:paraId="327E4B7A"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Για να σας πω πού βρισκόμαστε σήμερα, αυτή η έγκριση του ανασχεδιασμένου προγράμματος βρίσκεται στην αρχή της αποκεντρωμένης μονάδας κρατικών ενισχύσεων. Ευελπιστώ, δε, ότι μέσα στην εβδομάδα θα έχει ολοκληρωθεί η διαδικα</w:t>
      </w:r>
      <w:r>
        <w:rPr>
          <w:rFonts w:eastAsia="Times New Roman" w:cs="Times New Roman"/>
          <w:szCs w:val="24"/>
        </w:rPr>
        <w:t xml:space="preserve">σία, ώστε αυτές οι αλλαγές να ενσωματωθούν μετά την απόφαση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υμβουλίου την επόμενη εβδομάδα από τον ΟΑΕΔ.</w:t>
      </w:r>
    </w:p>
    <w:p w14:paraId="327E4B7B"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Κάποια στιγμή, όπως είπα και πριν, θα είχε μεγάλο ενδιαφέρον να σας ενημερώσω και για άλλες δράσεις που αφορούν αυτήν την πολύ ευαίσθη</w:t>
      </w:r>
      <w:r>
        <w:rPr>
          <w:rFonts w:eastAsia="Times New Roman" w:cs="Times New Roman"/>
          <w:szCs w:val="24"/>
        </w:rPr>
        <w:t xml:space="preserve">τη ηλικία, διότι πραγματικά το πρόβλημα των νέων είναι σημαντικότατο στη χώρα μας. Όμως, και το πρόβλημα επανένταξης των ανέργων σε πολύ μεγάλη ηλικία είναι σημαντικό και το αντιμετωπίζουμε με πρόγραμμα, με στόχο και είμαστε σίγουροι ότι σύντομα θα έχουμε </w:t>
      </w:r>
      <w:r>
        <w:rPr>
          <w:rFonts w:eastAsia="Times New Roman" w:cs="Times New Roman"/>
          <w:szCs w:val="24"/>
        </w:rPr>
        <w:t>πολύ καλά αποτελέσματα.</w:t>
      </w:r>
    </w:p>
    <w:p w14:paraId="327E4B7C"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Ευχαριστούμε, κυρία Υπουργέ.</w:t>
      </w:r>
    </w:p>
    <w:p w14:paraId="327E4B7D"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w:t>
      </w:r>
      <w:proofErr w:type="spellStart"/>
      <w:r>
        <w:rPr>
          <w:rFonts w:eastAsia="Times New Roman" w:cs="Times New Roman"/>
          <w:szCs w:val="24"/>
        </w:rPr>
        <w:t>Τζούφη</w:t>
      </w:r>
      <w:proofErr w:type="spellEnd"/>
      <w:r>
        <w:rPr>
          <w:rFonts w:eastAsia="Times New Roman" w:cs="Times New Roman"/>
          <w:szCs w:val="24"/>
        </w:rPr>
        <w:t>, έχετε τον λόγο για τη δευτερολογία σας.</w:t>
      </w:r>
    </w:p>
    <w:p w14:paraId="327E4B7E"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Κυρία Υπουργέ, θέλω να σας ευχαριστήσω για την απάντησή σας και κυρίως για την ουσία της, που μιλά</w:t>
      </w:r>
      <w:r>
        <w:rPr>
          <w:rFonts w:eastAsia="Times New Roman" w:cs="Times New Roman"/>
          <w:szCs w:val="24"/>
        </w:rPr>
        <w:t>ει για επανασχεδιασμό αυτών των τόσο κρίσιμων προγραμμάτων και για τους μεγάλης ηλικίας ανθρώπους, αφού φαίνεται ότι στον τομέα μείωσης της ανεργίας, όπως είπα και εισαγωγικά και όπως επισημάνατε και εσείς, υπάρχουν σημάδια βελτίωσης.</w:t>
      </w:r>
    </w:p>
    <w:p w14:paraId="327E4B7F"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Θα μου επιτρέψετε εδώ</w:t>
      </w:r>
      <w:r>
        <w:rPr>
          <w:rFonts w:eastAsia="Times New Roman" w:cs="Times New Roman"/>
          <w:szCs w:val="24"/>
        </w:rPr>
        <w:t xml:space="preserve"> να επισημάνω ότι ενώ καταγράφεται στο τρίτο τρίμηνο του 2016 σημαντική μείωση της συνολικής ανεργίας -και το ξέρετε πολύ καλύτερα αυτό από εμένα- σε αυτές τις ηλικίες -για να δώσω μεγαλύτερη έμφαση- δεν έχουμε μείωση της ανεργίας, αλλά αύξηση. Έτσι, λοιπό</w:t>
      </w:r>
      <w:r>
        <w:rPr>
          <w:rFonts w:eastAsia="Times New Roman" w:cs="Times New Roman"/>
          <w:szCs w:val="24"/>
        </w:rPr>
        <w:t>ν, στις ηλικίες σαράντα πέντε έως εξήντα τεσσάρων ετών το 2016 έχουμε ένα ποσοστό 18,5% από 18,4% που ήταν το 2015. Και, βεβαίως, το ποσοστό αυτό είναι ακόμα χειρότερο στις ηλικίες άνω των εξήντα πέντε ετών.</w:t>
      </w:r>
    </w:p>
    <w:p w14:paraId="327E4B80"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Συνεπώς, με τις προτεινόμενες από εσάς αλλαγές, </w:t>
      </w:r>
      <w:r>
        <w:rPr>
          <w:rFonts w:eastAsia="Times New Roman" w:cs="Times New Roman"/>
          <w:szCs w:val="24"/>
        </w:rPr>
        <w:t>αλλά και τη διάθεση να υπάρξει μία ευρύτερη συζήτηση για το τι κάνουμε γι’ αυτές τις ηλικιακές ομάδες, στις οποίες ακόμα στηρίζο</w:t>
      </w:r>
      <w:r>
        <w:rPr>
          <w:rFonts w:eastAsia="Times New Roman" w:cs="Times New Roman"/>
          <w:szCs w:val="24"/>
        </w:rPr>
        <w:lastRenderedPageBreak/>
        <w:t>νται πάρα πολλές οικογένειες -είναι παραγωγικές ηλικίες- με δεδομένα και τα ζητήματα της ανεργίας των νέων ανθρώπων- θα μπορέσου</w:t>
      </w:r>
      <w:r>
        <w:rPr>
          <w:rFonts w:eastAsia="Times New Roman" w:cs="Times New Roman"/>
          <w:szCs w:val="24"/>
        </w:rPr>
        <w:t>με να βοηθήσουμε στην καλύτερη απορρόφηση όλων αυτών των πρώην εργαζομένων, που αντιμετωπίζουν πλέον ιδιαίτερες δυσκολίες, ώστε να καλύψουν τουλάχιστον τα ασφαλιστικά τους δικαιώματα και να μπορέσουν να περάσουν στην επόμενη φάση, να πάρουν τη σύνταξή τους</w:t>
      </w:r>
      <w:r>
        <w:rPr>
          <w:rFonts w:eastAsia="Times New Roman" w:cs="Times New Roman"/>
          <w:szCs w:val="24"/>
        </w:rPr>
        <w:t>, στην οποία, όπως γνωρίζουμε πολύ καλά, στηρίζονται πάρα πολλές οικογένειες λόγω των δυσκολιών που υπάρχουν ακόμη.</w:t>
      </w:r>
    </w:p>
    <w:p w14:paraId="327E4B81"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Σας ευχαριστώ.</w:t>
      </w:r>
    </w:p>
    <w:p w14:paraId="327E4B82"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εγώ ευχαριστώ.</w:t>
      </w:r>
    </w:p>
    <w:p w14:paraId="327E4B83"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Κυρία Αντωνοπούλου, έχετε τον λόγο για τη δευτερολογία σας.</w:t>
      </w:r>
    </w:p>
    <w:p w14:paraId="327E4B84" w14:textId="77777777" w:rsidR="00077057" w:rsidRDefault="00105889">
      <w:pPr>
        <w:spacing w:line="600" w:lineRule="auto"/>
        <w:ind w:firstLine="720"/>
        <w:jc w:val="both"/>
        <w:rPr>
          <w:rFonts w:eastAsia="Times New Roman" w:cs="Times New Roman"/>
          <w:szCs w:val="24"/>
        </w:rPr>
      </w:pPr>
      <w:r>
        <w:rPr>
          <w:rFonts w:eastAsia="Times New Roman"/>
          <w:b/>
          <w:bCs/>
          <w:color w:val="242424"/>
          <w:szCs w:val="24"/>
        </w:rPr>
        <w:t>ΟΥΡΑΝΙΑ ΑΝΤ</w:t>
      </w:r>
      <w:r>
        <w:rPr>
          <w:rFonts w:eastAsia="Times New Roman"/>
          <w:b/>
          <w:bCs/>
          <w:color w:val="242424"/>
          <w:szCs w:val="24"/>
        </w:rPr>
        <w:t xml:space="preserve">ΩΝΟΠΟΥΛΟΥ (Αναπληρώτρια Υπουργός Εργασίας, Κοινωνικής Ασφάλισης και Κοινωνικής Αλληλεγγύης): </w:t>
      </w:r>
      <w:r>
        <w:rPr>
          <w:rFonts w:eastAsia="Times New Roman" w:cs="Times New Roman"/>
          <w:szCs w:val="24"/>
        </w:rPr>
        <w:t>Δεν μπορώ παρά να συμφωνήσω με όλα όσα εί</w:t>
      </w:r>
      <w:r>
        <w:rPr>
          <w:rFonts w:eastAsia="Times New Roman" w:cs="Times New Roman"/>
          <w:szCs w:val="24"/>
        </w:rPr>
        <w:lastRenderedPageBreak/>
        <w:t>πατε και να ενημερώσω -αφού μου δίνεται η ευκαιρία- για ένα καινούργιο, συγκεκριμένο πρόγραμμα για ηλικίες πενήντα πέντε έ</w:t>
      </w:r>
      <w:r>
        <w:rPr>
          <w:rFonts w:eastAsia="Times New Roman" w:cs="Times New Roman"/>
          <w:szCs w:val="24"/>
        </w:rPr>
        <w:t xml:space="preserve">ως εξήντα επτά ετών. </w:t>
      </w:r>
    </w:p>
    <w:p w14:paraId="327E4B85"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Εδώ θα γίνονται προσλήψεις για δώδεκα μήνες, οι οποίες μπορούν να ανανεωθούν για άλλους δώδεκα μήνες από τον ευρύτερο δημόσιο τομέα. Άρα, πέρα από τον ιδιωτικό τομέα, θα έχουμε προσλήψεις και στο δημόσιο τομέα, στο βαθμό που υπάρχουν </w:t>
      </w:r>
      <w:r>
        <w:rPr>
          <w:rFonts w:eastAsia="Times New Roman" w:cs="Times New Roman"/>
          <w:szCs w:val="24"/>
        </w:rPr>
        <w:t>κάποιες θέσεις εργασίας σε δήμους, αλλά όχι μόνο.</w:t>
      </w:r>
    </w:p>
    <w:p w14:paraId="327E4B86"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Ο σχεδιασμός μας έχει το εξής χαρακτηριστικό: Όταν δημιουργούνται νέες θέσεις εργασίας με τις οποίες υποστηρίζουμε εν γένει τον ιδιωτικό τομέα, η συνεισφορά από την πλευρά του κράτους φτάνει στο επίπεδο των</w:t>
      </w:r>
      <w:r>
        <w:rPr>
          <w:rFonts w:eastAsia="Times New Roman" w:cs="Times New Roman"/>
          <w:szCs w:val="24"/>
        </w:rPr>
        <w:t xml:space="preserve"> 381 ευρώ. Στην περίπτωση της ηλικίας πενήντα και άνω, στον ιδιωτικό τομέα φτάνει στα 500 ευρώ το μήνα. Προσπαθούμε, όμως, να ανεβάσουμε αυτό το ποσό και για το δημόσιο και τον ιδιωτικό τομέα. </w:t>
      </w:r>
    </w:p>
    <w:p w14:paraId="327E4B87"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Έτσι, λοιπόν, στο επόμενο πρόγραμμα που θα βγει για δέκα χιλιά</w:t>
      </w:r>
      <w:r>
        <w:rPr>
          <w:rFonts w:eastAsia="Times New Roman" w:cs="Times New Roman"/>
          <w:szCs w:val="24"/>
        </w:rPr>
        <w:t xml:space="preserve">δες ανθρώπους μέσα στο Φεβρουάριο, θα έχουμε ένα ανώτερο όριο μέχρι και 600 ευρώ, στο βαθμό που αυτό αντιστοιχεί στο 50% του μισθολογικού και μη μισθολογικού κόστους. </w:t>
      </w:r>
    </w:p>
    <w:p w14:paraId="327E4B88"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lastRenderedPageBreak/>
        <w:t>Είμαστε ανοιχτοί και θέλουμε να ακούσουμε οποιαδήποτε εποικοδομητική πρόταση μπορεί να β</w:t>
      </w:r>
      <w:r>
        <w:rPr>
          <w:rFonts w:eastAsia="Times New Roman" w:cs="Times New Roman"/>
          <w:szCs w:val="24"/>
        </w:rPr>
        <w:t>οηθήσει στην επίλυση του προβλήματος που αντιμετωπίζουν οι πολίτες και από τους Βουλευτές ΣΥΡΙΖΑ-ΑΝΕΛ, αλλά και από την Αντιπολίτευση.</w:t>
      </w:r>
    </w:p>
    <w:p w14:paraId="327E4B89"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Ευχαριστώ πολύ και πάλι για την ευκαιρία που μου δώσατε να μιλήσουμε σήμερα για αυτό το σημαντικό θέμα.</w:t>
      </w:r>
    </w:p>
    <w:p w14:paraId="327E4B8A"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ΠΡΟΕΔΡΕΥΩΝ (Δημήτ</w:t>
      </w:r>
      <w:r>
        <w:rPr>
          <w:rFonts w:eastAsia="Times New Roman" w:cs="Times New Roman"/>
          <w:b/>
          <w:szCs w:val="24"/>
        </w:rPr>
        <w:t xml:space="preserve">ριος Κρεμαστινός): </w:t>
      </w:r>
      <w:r>
        <w:rPr>
          <w:rFonts w:eastAsia="Times New Roman" w:cs="Times New Roman"/>
          <w:szCs w:val="24"/>
        </w:rPr>
        <w:t>Κι εγώ σας ευχαριστώ.</w:t>
      </w:r>
    </w:p>
    <w:p w14:paraId="327E4B8B"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τα εξής:</w:t>
      </w:r>
    </w:p>
    <w:p w14:paraId="327E4B8C"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Πρώτον, την υπ’ αριθμόν πρωτοκόλλου 172/73 από 11 Ιανουαρίου 2017 απόφαση του Προέδρου της Βουλής</w:t>
      </w:r>
      <w:r>
        <w:rPr>
          <w:rFonts w:eastAsia="Times New Roman" w:cs="Times New Roman"/>
          <w:szCs w:val="24"/>
        </w:rPr>
        <w:t>:</w:t>
      </w:r>
      <w:r>
        <w:rPr>
          <w:rFonts w:eastAsia="Times New Roman" w:cs="Times New Roman"/>
          <w:szCs w:val="24"/>
        </w:rPr>
        <w:t xml:space="preserve"> «Σύσταση και συγκρότηση της Επιτροπής του</w:t>
      </w:r>
      <w:r>
        <w:rPr>
          <w:rFonts w:eastAsia="Times New Roman" w:cs="Times New Roman"/>
          <w:szCs w:val="24"/>
        </w:rPr>
        <w:t xml:space="preserve"> απολογισμού και του γενικού ισολογισμού του </w:t>
      </w:r>
      <w:r>
        <w:rPr>
          <w:rFonts w:eastAsia="Times New Roman" w:cs="Times New Roman"/>
          <w:szCs w:val="24"/>
        </w:rPr>
        <w:t>Κ</w:t>
      </w:r>
      <w:r>
        <w:rPr>
          <w:rFonts w:eastAsia="Times New Roman" w:cs="Times New Roman"/>
          <w:szCs w:val="24"/>
        </w:rPr>
        <w:t xml:space="preserve">ράτους και ελέγχου της εκτέλεσης του προϋπολογισμού του </w:t>
      </w:r>
      <w:r>
        <w:rPr>
          <w:rFonts w:eastAsia="Times New Roman" w:cs="Times New Roman"/>
          <w:szCs w:val="24"/>
        </w:rPr>
        <w:t>Κ</w:t>
      </w:r>
      <w:r>
        <w:rPr>
          <w:rFonts w:eastAsia="Times New Roman" w:cs="Times New Roman"/>
          <w:szCs w:val="24"/>
        </w:rPr>
        <w:t>ράτους».</w:t>
      </w:r>
    </w:p>
    <w:p w14:paraId="327E4B8D"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Δεύτερον, την υπ’ αριθμόν πρωτοκόλλου 173/74 από 11 Ιανουαρίου 2017 απόφαση του Προέδρου της Βουλής</w:t>
      </w:r>
      <w:r>
        <w:rPr>
          <w:rFonts w:eastAsia="Times New Roman" w:cs="Times New Roman"/>
          <w:szCs w:val="24"/>
        </w:rPr>
        <w:t>:</w:t>
      </w:r>
      <w:r>
        <w:rPr>
          <w:rFonts w:eastAsia="Times New Roman" w:cs="Times New Roman"/>
          <w:szCs w:val="24"/>
        </w:rPr>
        <w:t xml:space="preserve"> «Σύσταση και συγκρότηση της Ειδικής Διαρκού</w:t>
      </w:r>
      <w:r>
        <w:rPr>
          <w:rFonts w:eastAsia="Times New Roman" w:cs="Times New Roman"/>
          <w:szCs w:val="24"/>
        </w:rPr>
        <w:t>ς Επιτροπής Εξοπλιστικών Προγραμμάτων και Συμβάσεων».</w:t>
      </w:r>
    </w:p>
    <w:p w14:paraId="327E4B8E"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lastRenderedPageBreak/>
        <w:t>Τρίτον, την υπ’ αριθμόν πρωτοκόλλου 174/75 από 11 Ιανουαρίου 2017 απόφαση του Προέδρου της Βουλής</w:t>
      </w:r>
      <w:r>
        <w:rPr>
          <w:rFonts w:eastAsia="Times New Roman" w:cs="Times New Roman"/>
          <w:szCs w:val="24"/>
        </w:rPr>
        <w:t>:</w:t>
      </w:r>
      <w:r>
        <w:rPr>
          <w:rFonts w:eastAsia="Times New Roman" w:cs="Times New Roman"/>
          <w:szCs w:val="24"/>
        </w:rPr>
        <w:t xml:space="preserve"> «Σύσταση και συγκρότηση της Ειδικής Διαρκούς Επιτροπής για την Παρακολούθηση του Συστήματος Κοινωνικής Ασφάλισης».</w:t>
      </w:r>
    </w:p>
    <w:p w14:paraId="327E4B8F"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Τέταρτον, την υπ’ αριθμόν πρωτοκόλλου 175/76 από 11 Ιανουαρίου 2017 απόφαση του Προέδρου της Βουλής</w:t>
      </w:r>
      <w:r>
        <w:rPr>
          <w:rFonts w:eastAsia="Times New Roman" w:cs="Times New Roman"/>
          <w:szCs w:val="24"/>
        </w:rPr>
        <w:t>:</w:t>
      </w:r>
      <w:r>
        <w:rPr>
          <w:rFonts w:eastAsia="Times New Roman" w:cs="Times New Roman"/>
          <w:szCs w:val="24"/>
        </w:rPr>
        <w:t xml:space="preserve"> «Σύσταση και συγκρότηση της </w:t>
      </w:r>
      <w:r>
        <w:rPr>
          <w:rFonts w:eastAsia="Times New Roman" w:cs="Times New Roman"/>
          <w:szCs w:val="24"/>
        </w:rPr>
        <w:t>«</w:t>
      </w:r>
      <w:r>
        <w:rPr>
          <w:rFonts w:eastAsia="Times New Roman" w:cs="Times New Roman"/>
          <w:szCs w:val="24"/>
        </w:rPr>
        <w:t>Υποεπιτροπ</w:t>
      </w:r>
      <w:r>
        <w:rPr>
          <w:rFonts w:eastAsia="Times New Roman" w:cs="Times New Roman"/>
          <w:szCs w:val="24"/>
        </w:rPr>
        <w:t>ής για τη μελέτη και αντιμετώπιση του προβλήματος των ναρκωτικών» της Διαρκούς Επιτροπής Κοινωνικών Υποθέσεων.</w:t>
      </w:r>
      <w:r>
        <w:rPr>
          <w:rFonts w:eastAsia="Times New Roman" w:cs="Times New Roman"/>
          <w:szCs w:val="24"/>
        </w:rPr>
        <w:t>»</w:t>
      </w:r>
    </w:p>
    <w:p w14:paraId="327E4B90" w14:textId="77777777" w:rsidR="00077057" w:rsidRDefault="00105889">
      <w:pPr>
        <w:spacing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την υπ’ αριθμόν πρωτοκόλλου 176/77 από 11 Ιανουαρίου 2017 απόφαση του Προέδρου της Βουλής</w:t>
      </w:r>
      <w:r>
        <w:rPr>
          <w:rFonts w:eastAsia="Times New Roman" w:cs="Times New Roman"/>
          <w:szCs w:val="24"/>
        </w:rPr>
        <w:t>:</w:t>
      </w:r>
      <w:r>
        <w:rPr>
          <w:rFonts w:eastAsia="Times New Roman" w:cs="Times New Roman"/>
          <w:szCs w:val="24"/>
        </w:rPr>
        <w:t xml:space="preserve"> «Σύσταση και συγκρότηση της Υποεπιτροπής με </w:t>
      </w:r>
      <w:r>
        <w:rPr>
          <w:rFonts w:eastAsia="Times New Roman" w:cs="Times New Roman"/>
          <w:szCs w:val="24"/>
        </w:rPr>
        <w:t>θέμα «</w:t>
      </w:r>
      <w:r>
        <w:rPr>
          <w:rFonts w:eastAsia="Times New Roman" w:cs="Times New Roman"/>
          <w:szCs w:val="24"/>
        </w:rPr>
        <w:t>Τ</w:t>
      </w:r>
      <w:r>
        <w:rPr>
          <w:rFonts w:eastAsia="Times New Roman" w:cs="Times New Roman"/>
          <w:szCs w:val="24"/>
        </w:rPr>
        <w:t xml:space="preserve">ο χρέος και η </w:t>
      </w:r>
      <w:proofErr w:type="spellStart"/>
      <w:r>
        <w:rPr>
          <w:rFonts w:eastAsia="Times New Roman" w:cs="Times New Roman"/>
          <w:szCs w:val="24"/>
        </w:rPr>
        <w:t>απομείωσή</w:t>
      </w:r>
      <w:proofErr w:type="spellEnd"/>
      <w:r>
        <w:rPr>
          <w:rFonts w:eastAsia="Times New Roman" w:cs="Times New Roman"/>
          <w:szCs w:val="24"/>
        </w:rPr>
        <w:t xml:space="preserve"> του» της Διαρκούς Επιτροπής Οικονομικών Υποθέσεων.»</w:t>
      </w:r>
    </w:p>
    <w:p w14:paraId="327E4B91"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Οι σχετικές αποφάσεις έχουν αναρτηθεί στην Κοινοβουλευτική Διαφάνεια και θα καταχωριστούν στα Πρακτικά της σημερινής συνεδρίασης.</w:t>
      </w:r>
    </w:p>
    <w:p w14:paraId="327E4B92"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(Στο σημείο αυτό κατατίθενται για τα Πρακτι</w:t>
      </w:r>
      <w:r>
        <w:rPr>
          <w:rFonts w:eastAsia="Times New Roman" w:cs="Times New Roman"/>
          <w:szCs w:val="24"/>
        </w:rPr>
        <w:t>κά οι προαναφερθείσες αποφάσεις, οι οποίες έχουν ως εξής:</w:t>
      </w:r>
    </w:p>
    <w:p w14:paraId="327E4B93" w14:textId="77777777" w:rsidR="00077057" w:rsidRDefault="00105889">
      <w:pPr>
        <w:spacing w:line="600" w:lineRule="auto"/>
        <w:ind w:firstLine="720"/>
        <w:jc w:val="center"/>
        <w:rPr>
          <w:rFonts w:eastAsia="Times New Roman" w:cs="Times New Roman"/>
          <w:szCs w:val="24"/>
        </w:rPr>
      </w:pPr>
      <w:r>
        <w:rPr>
          <w:rFonts w:eastAsia="Times New Roman" w:cs="Times New Roman"/>
          <w:szCs w:val="24"/>
        </w:rPr>
        <w:lastRenderedPageBreak/>
        <w:t>Αλλαγή σελ.</w:t>
      </w:r>
    </w:p>
    <w:p w14:paraId="327E4B94" w14:textId="77777777" w:rsidR="00077057" w:rsidRDefault="00105889">
      <w:pPr>
        <w:jc w:val="center"/>
        <w:rPr>
          <w:rFonts w:eastAsia="Times New Roman" w:cs="Times New Roman"/>
          <w:szCs w:val="24"/>
        </w:rPr>
      </w:pPr>
      <w:r>
        <w:rPr>
          <w:rFonts w:eastAsia="Times New Roman" w:cs="Times New Roman"/>
          <w:szCs w:val="24"/>
        </w:rPr>
        <w:t xml:space="preserve">Να μπουν οι σελ. </w:t>
      </w:r>
      <w:r>
        <w:rPr>
          <w:rFonts w:eastAsia="Times New Roman" w:cs="Times New Roman"/>
          <w:szCs w:val="24"/>
        </w:rPr>
        <w:t>50-59</w:t>
      </w:r>
    </w:p>
    <w:p w14:paraId="327E4B95" w14:textId="77777777" w:rsidR="00077057" w:rsidRDefault="00105889">
      <w:pPr>
        <w:jc w:val="center"/>
        <w:rPr>
          <w:rFonts w:eastAsia="Times New Roman" w:cs="Times New Roman"/>
          <w:szCs w:val="24"/>
        </w:rPr>
      </w:pPr>
      <w:r>
        <w:rPr>
          <w:rFonts w:eastAsia="Times New Roman" w:cs="Times New Roman"/>
          <w:szCs w:val="24"/>
        </w:rPr>
        <w:t>Αλλαγή σελ.</w:t>
      </w:r>
    </w:p>
    <w:p w14:paraId="327E4B96" w14:textId="77777777" w:rsidR="00077057" w:rsidRDefault="00105889">
      <w:pPr>
        <w:spacing w:line="600" w:lineRule="auto"/>
        <w:ind w:firstLine="720"/>
        <w:jc w:val="both"/>
        <w:rPr>
          <w:rFonts w:eastAsia="Times New Roman"/>
          <w:color w:val="000000"/>
          <w:szCs w:val="24"/>
          <w:shd w:val="clear" w:color="auto" w:fill="FFFFFF"/>
        </w:rPr>
      </w:pPr>
      <w:r>
        <w:rPr>
          <w:rFonts w:eastAsia="Times New Roman" w:cs="Times New Roman"/>
          <w:b/>
          <w:szCs w:val="24"/>
        </w:rPr>
        <w:t xml:space="preserve">ΠΡΟΕΔΡΕΥΩΝ (Δημήτριος Κρεμαστινός): </w:t>
      </w:r>
      <w:r>
        <w:rPr>
          <w:rFonts w:eastAsia="Times New Roman" w:cs="Times New Roman"/>
          <w:szCs w:val="24"/>
        </w:rPr>
        <w:t>Προχωρούμε με τη συζήτηση της δεύτερης</w:t>
      </w:r>
      <w:r>
        <w:rPr>
          <w:rFonts w:eastAsia="Times New Roman" w:cs="Times New Roman"/>
          <w:szCs w:val="24"/>
        </w:rPr>
        <w:t xml:space="preserve"> με</w:t>
      </w:r>
      <w:r>
        <w:rPr>
          <w:rFonts w:eastAsia="Times New Roman" w:cs="Times New Roman"/>
          <w:szCs w:val="24"/>
        </w:rPr>
        <w:t xml:space="preserve"> αριθμό 311</w:t>
      </w:r>
      <w:r>
        <w:rPr>
          <w:rFonts w:eastAsia="Times New Roman"/>
          <w:color w:val="000000"/>
          <w:szCs w:val="24"/>
          <w:shd w:val="clear" w:color="auto" w:fill="FFFFFF"/>
        </w:rPr>
        <w:t>/4-1-2017 επίκαιρης ερώτησης πρώτου κύκλου του Βουλευτή Λακωνία</w:t>
      </w:r>
      <w:r>
        <w:rPr>
          <w:rFonts w:eastAsia="Times New Roman"/>
          <w:color w:val="000000"/>
          <w:szCs w:val="24"/>
          <w:shd w:val="clear" w:color="auto" w:fill="FFFFFF"/>
        </w:rPr>
        <w:t xml:space="preserve">ς της Νέας Δημοκρατίας κ. </w:t>
      </w:r>
      <w:r>
        <w:rPr>
          <w:rFonts w:eastAsia="Times New Roman"/>
          <w:bCs/>
          <w:color w:val="000000"/>
          <w:szCs w:val="24"/>
          <w:shd w:val="clear" w:color="auto" w:fill="FFFFFF"/>
        </w:rPr>
        <w:t xml:space="preserve">Αθανασίου Δαβάκη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 xml:space="preserve">Αγροτικής Ανάπτυξης και Τροφίμων, </w:t>
      </w:r>
      <w:r>
        <w:rPr>
          <w:rFonts w:eastAsia="Times New Roman"/>
          <w:color w:val="000000"/>
          <w:szCs w:val="24"/>
          <w:shd w:val="clear" w:color="auto" w:fill="FFFFFF"/>
        </w:rPr>
        <w:t>σχετικά με τις αποζημιώσεις στους ελαιοπαραγωγούς λόγω ακαρπίας και δάκου.</w:t>
      </w:r>
    </w:p>
    <w:p w14:paraId="327E4B97" w14:textId="77777777" w:rsidR="00077057" w:rsidRDefault="00105889">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απαντήσει ο Υπουργός Αγροτικής Ανάπτυξης και Τροφίμων κ. Αποστόλου.</w:t>
      </w:r>
    </w:p>
    <w:p w14:paraId="327E4B98" w14:textId="77777777" w:rsidR="00077057" w:rsidRDefault="00105889">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Παρακαλώ, κύριε </w:t>
      </w:r>
      <w:r>
        <w:rPr>
          <w:rFonts w:eastAsia="Times New Roman"/>
          <w:color w:val="000000"/>
          <w:szCs w:val="24"/>
          <w:shd w:val="clear" w:color="auto" w:fill="FFFFFF"/>
        </w:rPr>
        <w:t>Δαβάκη, έχετε τον λόγο για δύο λεπτά.</w:t>
      </w:r>
    </w:p>
    <w:p w14:paraId="327E4B99" w14:textId="77777777" w:rsidR="00077057" w:rsidRDefault="00105889">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ΑΘΑΝΑΣΙΟΣ ΔΑΒΑΚΗΣ: </w:t>
      </w:r>
      <w:r>
        <w:rPr>
          <w:rFonts w:eastAsia="Times New Roman"/>
          <w:color w:val="000000"/>
          <w:szCs w:val="24"/>
          <w:shd w:val="clear" w:color="auto" w:fill="FFFFFF"/>
        </w:rPr>
        <w:t xml:space="preserve">Κύριε Πρόεδρε, από το καλοκαίρι που μας πέρασε -αρχές Ιουνίου- είχα καταθέσει μία σχετική αναφορά προς τον Υπουργό Αγροτικής Ανάπτυξης, που προερχόταν από έγγραφο του Δήμου Σπάρτης, το οποίο </w:t>
      </w:r>
      <w:proofErr w:type="spellStart"/>
      <w:r>
        <w:rPr>
          <w:rFonts w:eastAsia="Times New Roman"/>
          <w:color w:val="000000"/>
          <w:szCs w:val="24"/>
          <w:shd w:val="clear" w:color="auto" w:fill="FFFFFF"/>
        </w:rPr>
        <w:t>απεστέλλετο</w:t>
      </w:r>
      <w:proofErr w:type="spellEnd"/>
      <w:r>
        <w:rPr>
          <w:rFonts w:eastAsia="Times New Roman"/>
          <w:color w:val="000000"/>
          <w:szCs w:val="24"/>
          <w:shd w:val="clear" w:color="auto" w:fill="FFFFFF"/>
        </w:rPr>
        <w:t xml:space="preserve"> προς τον ΕΛΓΑ και το Υπουργείο και ανέφερε τα ζητήματα ζημιάς και αποζημίωσης λόγω της μειωμένης </w:t>
      </w:r>
      <w:proofErr w:type="spellStart"/>
      <w:r>
        <w:rPr>
          <w:rFonts w:eastAsia="Times New Roman"/>
          <w:color w:val="000000"/>
          <w:szCs w:val="24"/>
          <w:shd w:val="clear" w:color="auto" w:fill="FFFFFF"/>
        </w:rPr>
        <w:t>καρπόδεσης</w:t>
      </w:r>
      <w:proofErr w:type="spellEnd"/>
      <w:r>
        <w:rPr>
          <w:rFonts w:eastAsia="Times New Roman"/>
          <w:color w:val="000000"/>
          <w:szCs w:val="24"/>
          <w:shd w:val="clear" w:color="auto" w:fill="FFFFFF"/>
        </w:rPr>
        <w:t xml:space="preserve"> των </w:t>
      </w:r>
      <w:proofErr w:type="spellStart"/>
      <w:r>
        <w:rPr>
          <w:rFonts w:eastAsia="Times New Roman"/>
          <w:color w:val="000000"/>
          <w:szCs w:val="24"/>
          <w:shd w:val="clear" w:color="auto" w:fill="FFFFFF"/>
        </w:rPr>
        <w:t>ελαιοδέντρων</w:t>
      </w:r>
      <w:proofErr w:type="spellEnd"/>
      <w:r>
        <w:rPr>
          <w:rFonts w:eastAsia="Times New Roman"/>
          <w:color w:val="000000"/>
          <w:szCs w:val="24"/>
          <w:shd w:val="clear" w:color="auto" w:fill="FFFFFF"/>
        </w:rPr>
        <w:t>.</w:t>
      </w:r>
    </w:p>
    <w:p w14:paraId="327E4B9A" w14:textId="77777777" w:rsidR="00077057" w:rsidRDefault="00105889">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Σε αυτό το κείμενο της αναφοράς, το οποίο ήταν πολύ σημαντικό, μου απάντησε ο κύριος Υπουργός ότι έχει διαπιστωθεί το </w:t>
      </w:r>
      <w:r>
        <w:rPr>
          <w:rFonts w:eastAsia="Times New Roman"/>
          <w:color w:val="000000"/>
          <w:szCs w:val="24"/>
          <w:shd w:val="clear" w:color="auto" w:fill="FFFFFF"/>
        </w:rPr>
        <w:t xml:space="preserve">πρόβλημα και έχει συσταθεί </w:t>
      </w:r>
      <w:r>
        <w:rPr>
          <w:rFonts w:eastAsia="Times New Roman"/>
          <w:color w:val="000000"/>
          <w:szCs w:val="24"/>
          <w:shd w:val="clear" w:color="auto" w:fill="FFFFFF"/>
        </w:rPr>
        <w:t>ε</w:t>
      </w:r>
      <w:r>
        <w:rPr>
          <w:rFonts w:eastAsia="Times New Roman"/>
          <w:color w:val="000000"/>
          <w:szCs w:val="24"/>
          <w:shd w:val="clear" w:color="auto" w:fill="FFFFFF"/>
        </w:rPr>
        <w:t xml:space="preserve">πιτροπή που εξέδωσε πόρισμα που επιβεβαίωνε το φαινόμενο της μειωμένης </w:t>
      </w:r>
      <w:proofErr w:type="spellStart"/>
      <w:r>
        <w:rPr>
          <w:rFonts w:eastAsia="Times New Roman"/>
          <w:color w:val="000000"/>
          <w:szCs w:val="24"/>
          <w:shd w:val="clear" w:color="auto" w:fill="FFFFFF"/>
        </w:rPr>
        <w:t>καρπόδεσης</w:t>
      </w:r>
      <w:proofErr w:type="spellEnd"/>
      <w:r>
        <w:rPr>
          <w:rFonts w:eastAsia="Times New Roman"/>
          <w:color w:val="000000"/>
          <w:szCs w:val="24"/>
          <w:shd w:val="clear" w:color="auto" w:fill="FFFFFF"/>
        </w:rPr>
        <w:t xml:space="preserve"> σε όλη την επικράτεια. </w:t>
      </w:r>
    </w:p>
    <w:p w14:paraId="327E4B9B" w14:textId="77777777" w:rsidR="00077057" w:rsidRDefault="00105889">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Είναι ένα φαινόμενο το οποίο πραγματικά δεν έχει εμφανιστεί ξανά σε τέτοια έκταση και χωρίς να γνωρίζει κανένας πού βρίσκονται όλες αυτές οι καταστάσεις οι οποίες έχουν οδηγήσει σε αυτό το τραγικό αποτέλεσμα, δεδομένου ότι πολλά ελαιοτριβεία στην περιοχή μ</w:t>
      </w:r>
      <w:r>
        <w:rPr>
          <w:rFonts w:eastAsia="Times New Roman"/>
          <w:color w:val="000000"/>
          <w:szCs w:val="24"/>
          <w:shd w:val="clear" w:color="auto" w:fill="FFFFFF"/>
        </w:rPr>
        <w:t xml:space="preserve">ου -αλλά και σε όμορες περιοχές, στη Μεσσηνία και στην Αρκαδία, με λιγότερη, βέβαια, δυνατότητα </w:t>
      </w:r>
      <w:proofErr w:type="spellStart"/>
      <w:r>
        <w:rPr>
          <w:rFonts w:eastAsia="Times New Roman"/>
          <w:color w:val="000000"/>
          <w:szCs w:val="24"/>
          <w:shd w:val="clear" w:color="auto" w:fill="FFFFFF"/>
        </w:rPr>
        <w:t>ελαιοσυλλογής</w:t>
      </w:r>
      <w:proofErr w:type="spellEnd"/>
      <w:r>
        <w:rPr>
          <w:rFonts w:eastAsia="Times New Roman"/>
          <w:color w:val="000000"/>
          <w:szCs w:val="24"/>
          <w:shd w:val="clear" w:color="auto" w:fill="FFFFFF"/>
        </w:rPr>
        <w:t xml:space="preserve">- δεν άνοιξαν. </w:t>
      </w:r>
    </w:p>
    <w:p w14:paraId="327E4B9C" w14:textId="77777777" w:rsidR="00077057" w:rsidRDefault="00105889">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Φθάσαμε και σ</w:t>
      </w:r>
      <w:r>
        <w:rPr>
          <w:rFonts w:eastAsia="Times New Roman"/>
          <w:color w:val="000000"/>
          <w:szCs w:val="24"/>
          <w:shd w:val="clear" w:color="auto" w:fill="FFFFFF"/>
        </w:rPr>
        <w:t>ε</w:t>
      </w:r>
      <w:r>
        <w:rPr>
          <w:rFonts w:eastAsia="Times New Roman"/>
          <w:color w:val="000000"/>
          <w:szCs w:val="24"/>
          <w:shd w:val="clear" w:color="auto" w:fill="FFFFFF"/>
        </w:rPr>
        <w:t xml:space="preserve"> αυτό το επίπεδο, κύριε Υπουργέ.</w:t>
      </w:r>
    </w:p>
    <w:p w14:paraId="327E4B9D" w14:textId="77777777" w:rsidR="00077057" w:rsidRDefault="00105889">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Καταθέσαμε, λοιπόν, αυτή την αναφορά. Μας απαντήσατε έτσι. Πλέον αυτού, όμως, δεν έχ</w:t>
      </w:r>
      <w:r>
        <w:rPr>
          <w:rFonts w:eastAsia="Times New Roman"/>
          <w:color w:val="000000"/>
          <w:szCs w:val="24"/>
          <w:shd w:val="clear" w:color="auto" w:fill="FFFFFF"/>
        </w:rPr>
        <w:t xml:space="preserve">ουμε κάτι νεότερο. </w:t>
      </w:r>
    </w:p>
    <w:p w14:paraId="327E4B9E" w14:textId="77777777" w:rsidR="00077057" w:rsidRDefault="00105889">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Παράλληλα, δε, με το γεγονός της ακαρπίας, το οποίο μπορεί να είναι το </w:t>
      </w:r>
      <w:proofErr w:type="spellStart"/>
      <w:r>
        <w:rPr>
          <w:rFonts w:eastAsia="Times New Roman"/>
          <w:color w:val="000000"/>
          <w:szCs w:val="24"/>
          <w:shd w:val="clear" w:color="auto" w:fill="FFFFFF"/>
        </w:rPr>
        <w:t>γλοιοσπόριο</w:t>
      </w:r>
      <w:proofErr w:type="spellEnd"/>
      <w:r>
        <w:rPr>
          <w:rFonts w:eastAsia="Times New Roman"/>
          <w:color w:val="000000"/>
          <w:szCs w:val="24"/>
          <w:shd w:val="clear" w:color="auto" w:fill="FFFFFF"/>
        </w:rPr>
        <w:t xml:space="preserve"> ή η </w:t>
      </w:r>
      <w:proofErr w:type="spellStart"/>
      <w:r>
        <w:rPr>
          <w:rFonts w:eastAsia="Times New Roman"/>
          <w:color w:val="000000"/>
          <w:szCs w:val="24"/>
          <w:shd w:val="clear" w:color="auto" w:fill="FFFFFF"/>
        </w:rPr>
        <w:t>κερκόσπορα</w:t>
      </w:r>
      <w:proofErr w:type="spellEnd"/>
      <w:r>
        <w:rPr>
          <w:rFonts w:eastAsia="Times New Roman"/>
          <w:color w:val="000000"/>
          <w:szCs w:val="24"/>
          <w:shd w:val="clear" w:color="auto" w:fill="FFFFFF"/>
        </w:rPr>
        <w:t xml:space="preserve"> -ακούμε τώρα νέες ασθένειες- καθώς και άλλα ζητήματα </w:t>
      </w:r>
      <w:proofErr w:type="spellStart"/>
      <w:r>
        <w:rPr>
          <w:rFonts w:eastAsia="Times New Roman"/>
          <w:color w:val="000000"/>
          <w:szCs w:val="24"/>
          <w:shd w:val="clear" w:color="auto" w:fill="FFFFFF"/>
        </w:rPr>
        <w:t>φυλλοπτώσεως</w:t>
      </w:r>
      <w:proofErr w:type="spellEnd"/>
      <w:r>
        <w:rPr>
          <w:rFonts w:eastAsia="Times New Roman"/>
          <w:color w:val="000000"/>
          <w:szCs w:val="24"/>
          <w:shd w:val="clear" w:color="auto" w:fill="FFFFFF"/>
        </w:rPr>
        <w:t>,</w:t>
      </w:r>
      <w:r>
        <w:rPr>
          <w:rFonts w:eastAsia="Times New Roman"/>
          <w:color w:val="000000"/>
          <w:szCs w:val="24"/>
          <w:shd w:val="clear" w:color="auto" w:fill="FFFFFF"/>
        </w:rPr>
        <w:t xml:space="preserve"> τα ο</w:t>
      </w:r>
      <w:r>
        <w:rPr>
          <w:rFonts w:eastAsia="Times New Roman"/>
          <w:color w:val="000000"/>
          <w:szCs w:val="24"/>
          <w:shd w:val="clear" w:color="auto" w:fill="FFFFFF"/>
        </w:rPr>
        <w:lastRenderedPageBreak/>
        <w:t>ποία οδήγησαν σε αυτό το αποτέλεσμα, δεν βλέπουμε κάτι περισσότερο.</w:t>
      </w:r>
      <w:r>
        <w:rPr>
          <w:rFonts w:eastAsia="Times New Roman"/>
          <w:color w:val="000000"/>
          <w:szCs w:val="24"/>
          <w:shd w:val="clear" w:color="auto" w:fill="FFFFFF"/>
        </w:rPr>
        <w:t xml:space="preserve"> Έρχεται και η περίπτωση της μεγάλης </w:t>
      </w:r>
      <w:proofErr w:type="spellStart"/>
      <w:r>
        <w:rPr>
          <w:rFonts w:eastAsia="Times New Roman"/>
          <w:color w:val="000000"/>
          <w:szCs w:val="24"/>
          <w:shd w:val="clear" w:color="auto" w:fill="FFFFFF"/>
        </w:rPr>
        <w:t>δακοπληξίας</w:t>
      </w:r>
      <w:proofErr w:type="spellEnd"/>
      <w:r>
        <w:rPr>
          <w:rFonts w:eastAsia="Times New Roman"/>
          <w:color w:val="000000"/>
          <w:szCs w:val="24"/>
          <w:shd w:val="clear" w:color="auto" w:fill="FFFFFF"/>
        </w:rPr>
        <w:t xml:space="preserve"> η οποία υπήρξε στην παραγωγή -άλλο τεράστιο ζήτημα</w:t>
      </w:r>
      <w:r>
        <w:rPr>
          <w:rFonts w:eastAsia="Times New Roman"/>
          <w:color w:val="000000"/>
          <w:szCs w:val="24"/>
          <w:shd w:val="clear" w:color="auto" w:fill="FFFFFF"/>
        </w:rPr>
        <w:t>,</w:t>
      </w:r>
      <w:r>
        <w:rPr>
          <w:rFonts w:eastAsia="Times New Roman"/>
          <w:color w:val="000000"/>
          <w:szCs w:val="24"/>
          <w:shd w:val="clear" w:color="auto" w:fill="FFFFFF"/>
        </w:rPr>
        <w:t xml:space="preserve"> το οποίο πρέπει να δείτε- και φθάνουμε στο σημείο σήμερα να έχουμε αυτά τα μεγάλα ποσοστά μειωμένης παραγωγής, με ό,τι αυτό συνεπάγεται για το εισόδημα των</w:t>
      </w:r>
      <w:r>
        <w:rPr>
          <w:rFonts w:eastAsia="Times New Roman"/>
          <w:color w:val="000000"/>
          <w:szCs w:val="24"/>
          <w:shd w:val="clear" w:color="auto" w:fill="FFFFFF"/>
        </w:rPr>
        <w:t xml:space="preserve"> Ελλήνων αγροτών, των </w:t>
      </w:r>
      <w:proofErr w:type="spellStart"/>
      <w:r>
        <w:rPr>
          <w:rFonts w:eastAsia="Times New Roman"/>
          <w:color w:val="000000"/>
          <w:szCs w:val="24"/>
          <w:shd w:val="clear" w:color="auto" w:fill="FFFFFF"/>
        </w:rPr>
        <w:t>Λακώνων</w:t>
      </w:r>
      <w:proofErr w:type="spellEnd"/>
      <w:r>
        <w:rPr>
          <w:rFonts w:eastAsia="Times New Roman"/>
          <w:color w:val="000000"/>
          <w:szCs w:val="24"/>
          <w:shd w:val="clear" w:color="auto" w:fill="FFFFFF"/>
        </w:rPr>
        <w:t xml:space="preserve"> αγροτών, των ελαιοπαραγωγών της χώρας, τα οποία, δυστυχώς, δεν μπορούν να αποκατασταθούν.</w:t>
      </w:r>
    </w:p>
    <w:p w14:paraId="327E4B9F" w14:textId="77777777" w:rsidR="00077057" w:rsidRDefault="00105889">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Ερωτώ, λοιπόν: Τι θα πράξετε, προκειμένου να μετριαστούν αυτές οι τεράστιες απώλειες στους </w:t>
      </w:r>
      <w:proofErr w:type="spellStart"/>
      <w:r>
        <w:rPr>
          <w:rFonts w:eastAsia="Times New Roman"/>
          <w:color w:val="000000"/>
          <w:szCs w:val="24"/>
          <w:shd w:val="clear" w:color="auto" w:fill="FFFFFF"/>
        </w:rPr>
        <w:t>Λάκωνες</w:t>
      </w:r>
      <w:proofErr w:type="spellEnd"/>
      <w:r>
        <w:rPr>
          <w:rFonts w:eastAsia="Times New Roman"/>
          <w:color w:val="000000"/>
          <w:szCs w:val="24"/>
          <w:shd w:val="clear" w:color="auto" w:fill="FFFFFF"/>
        </w:rPr>
        <w:t>, στους Έλληνες ελαιοπαραγωγούς; Προτί</w:t>
      </w:r>
      <w:r>
        <w:rPr>
          <w:rFonts w:eastAsia="Times New Roman"/>
          <w:color w:val="000000"/>
          <w:szCs w:val="24"/>
          <w:shd w:val="clear" w:color="auto" w:fill="FFFFFF"/>
        </w:rPr>
        <w:t>θεστε να εντάξετε όλη αυτή τη διαδικασία σε ένα ΠΣΕΑ –αυτά τα γνωστά που ζητάμε- ή σε κάποιο «</w:t>
      </w:r>
      <w:r>
        <w:rPr>
          <w:rFonts w:eastAsia="Times New Roman"/>
          <w:color w:val="000000"/>
          <w:szCs w:val="24"/>
          <w:shd w:val="clear" w:color="auto" w:fill="FFFFFF"/>
          <w:lang w:val="en-US"/>
        </w:rPr>
        <w:t>de</w:t>
      </w:r>
      <w:r>
        <w:rPr>
          <w:rFonts w:eastAsia="Times New Roman"/>
          <w:color w:val="000000"/>
          <w:szCs w:val="24"/>
          <w:shd w:val="clear" w:color="auto" w:fill="FFFFFF"/>
        </w:rPr>
        <w:t xml:space="preserve"> </w:t>
      </w:r>
      <w:proofErr w:type="spellStart"/>
      <w:r>
        <w:rPr>
          <w:rFonts w:eastAsia="Times New Roman"/>
          <w:color w:val="000000"/>
          <w:szCs w:val="24"/>
          <w:shd w:val="clear" w:color="auto" w:fill="FFFFFF"/>
          <w:lang w:val="en-US"/>
        </w:rPr>
        <w:t>minimis</w:t>
      </w:r>
      <w:proofErr w:type="spellEnd"/>
      <w:r>
        <w:rPr>
          <w:rFonts w:eastAsia="Times New Roman"/>
          <w:color w:val="000000"/>
          <w:szCs w:val="24"/>
          <w:shd w:val="clear" w:color="auto" w:fill="FFFFFF"/>
        </w:rPr>
        <w:t>» πρόγραμμα, το οποίο έχω ακούσει και προ ημερών να αναφέρετε στην τηλεόραση;</w:t>
      </w:r>
    </w:p>
    <w:p w14:paraId="327E4BA0" w14:textId="77777777" w:rsidR="00077057" w:rsidRDefault="00105889">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Επίσης, προτίθεστε -αφού μίλησα και για τον δάκο- να δράσετε</w:t>
      </w:r>
      <w:r>
        <w:rPr>
          <w:rFonts w:eastAsia="Times New Roman"/>
          <w:color w:val="000000"/>
          <w:szCs w:val="24"/>
          <w:shd w:val="clear" w:color="auto" w:fill="FFFFFF"/>
        </w:rPr>
        <w:t>,</w:t>
      </w:r>
      <w:r>
        <w:rPr>
          <w:rFonts w:eastAsia="Times New Roman"/>
          <w:color w:val="000000"/>
          <w:szCs w:val="24"/>
          <w:shd w:val="clear" w:color="auto" w:fill="FFFFFF"/>
        </w:rPr>
        <w:t xml:space="preserve"> ώστε να υπάρ</w:t>
      </w:r>
      <w:r>
        <w:rPr>
          <w:rFonts w:eastAsia="Times New Roman"/>
          <w:color w:val="000000"/>
          <w:szCs w:val="24"/>
          <w:shd w:val="clear" w:color="auto" w:fill="FFFFFF"/>
        </w:rPr>
        <w:t>ξει αλλαγή του συστήματος της δακοκτονίας, να υπάρξει κάτι διαφορετικό, καθώς βγαίνει το ποσό από εσάς και πηγαίνει στις περιφέρειες; Υπάρχει περίπτωση να γίνεται από τις περιφέρειες ή από κάποιον άλλο</w:t>
      </w:r>
      <w:r>
        <w:rPr>
          <w:rFonts w:eastAsia="Times New Roman"/>
          <w:color w:val="000000"/>
          <w:szCs w:val="24"/>
          <w:shd w:val="clear" w:color="auto" w:fill="FFFFFF"/>
        </w:rPr>
        <w:t>ν</w:t>
      </w:r>
      <w:r>
        <w:rPr>
          <w:rFonts w:eastAsia="Times New Roman"/>
          <w:color w:val="000000"/>
          <w:szCs w:val="24"/>
          <w:shd w:val="clear" w:color="auto" w:fill="FFFFFF"/>
        </w:rPr>
        <w:t xml:space="preserve"> φορέα, αλλά όχι μ’ </w:t>
      </w:r>
      <w:r>
        <w:rPr>
          <w:rFonts w:eastAsia="Times New Roman"/>
          <w:color w:val="000000"/>
          <w:szCs w:val="24"/>
          <w:shd w:val="clear" w:color="auto" w:fill="FFFFFF"/>
        </w:rPr>
        <w:lastRenderedPageBreak/>
        <w:t>αυτά τα τεράστια προβλήματα τα οπο</w:t>
      </w:r>
      <w:r>
        <w:rPr>
          <w:rFonts w:eastAsia="Times New Roman"/>
          <w:color w:val="000000"/>
          <w:szCs w:val="24"/>
          <w:shd w:val="clear" w:color="auto" w:fill="FFFFFF"/>
        </w:rPr>
        <w:t>ία αντιμετωπίσαμε και φέτος στη Λακωνία;</w:t>
      </w:r>
    </w:p>
    <w:p w14:paraId="327E4BA1" w14:textId="77777777" w:rsidR="00077057" w:rsidRDefault="00105889">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Αυτά είναι τα ερωτήματα, απλά και ευσύνοπτα</w:t>
      </w:r>
      <w:r>
        <w:rPr>
          <w:rFonts w:eastAsia="Times New Roman"/>
          <w:color w:val="000000"/>
          <w:szCs w:val="24"/>
          <w:shd w:val="clear" w:color="auto" w:fill="FFFFFF"/>
        </w:rPr>
        <w:t>,</w:t>
      </w:r>
      <w:r>
        <w:rPr>
          <w:rFonts w:eastAsia="Times New Roman"/>
          <w:color w:val="000000"/>
          <w:szCs w:val="24"/>
          <w:shd w:val="clear" w:color="auto" w:fill="FFFFFF"/>
        </w:rPr>
        <w:t xml:space="preserve"> και ζητώ εναγωνίως τις απαντήσεις σας.</w:t>
      </w:r>
    </w:p>
    <w:p w14:paraId="327E4BA2" w14:textId="77777777" w:rsidR="00077057" w:rsidRDefault="00105889">
      <w:pPr>
        <w:spacing w:line="600" w:lineRule="auto"/>
        <w:ind w:firstLine="720"/>
        <w:jc w:val="both"/>
        <w:rPr>
          <w:rFonts w:eastAsia="Times New Roman" w:cs="Times New Roman"/>
          <w:szCs w:val="24"/>
        </w:rPr>
      </w:pPr>
      <w:r>
        <w:rPr>
          <w:rFonts w:eastAsia="Times New Roman"/>
          <w:color w:val="000000"/>
          <w:szCs w:val="24"/>
          <w:shd w:val="clear" w:color="auto" w:fill="FFFFFF"/>
        </w:rPr>
        <w:t>Ευχαριστώ πολύ.</w:t>
      </w:r>
      <w:r>
        <w:rPr>
          <w:rFonts w:eastAsia="Times New Roman" w:cs="Times New Roman"/>
          <w:szCs w:val="24"/>
        </w:rPr>
        <w:t xml:space="preserve"> </w:t>
      </w:r>
    </w:p>
    <w:p w14:paraId="327E4BA3" w14:textId="77777777" w:rsidR="00077057" w:rsidRDefault="00105889">
      <w:pPr>
        <w:spacing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Και εγώ ευχαριστώ.</w:t>
      </w:r>
    </w:p>
    <w:p w14:paraId="327E4BA4"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Παρακαλώ, κύριε Υπουργέ, έχετε τον λόγο.</w:t>
      </w:r>
    </w:p>
    <w:p w14:paraId="327E4BA5"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olor w:val="000000"/>
          <w:szCs w:val="24"/>
        </w:rPr>
        <w:t>Ευχαριστώ, κύριε Πρόεδρε.</w:t>
      </w:r>
      <w:r>
        <w:rPr>
          <w:rFonts w:eastAsia="Times New Roman" w:cs="Times New Roman"/>
          <w:szCs w:val="24"/>
        </w:rPr>
        <w:t xml:space="preserve"> </w:t>
      </w:r>
    </w:p>
    <w:p w14:paraId="327E4BA6"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Κύριε συνάδελφε, βάζετε πολλά ζητήματα</w:t>
      </w:r>
      <w:r>
        <w:rPr>
          <w:rFonts w:eastAsia="Times New Roman" w:cs="Times New Roman"/>
          <w:szCs w:val="24"/>
        </w:rPr>
        <w:t>,</w:t>
      </w:r>
      <w:r>
        <w:rPr>
          <w:rFonts w:eastAsia="Times New Roman" w:cs="Times New Roman"/>
          <w:szCs w:val="24"/>
        </w:rPr>
        <w:t xml:space="preserve"> τα οποία δεν αφορούν μόνο τη Λακωνία, αλλά όλη τη χώρα. </w:t>
      </w:r>
    </w:p>
    <w:p w14:paraId="327E4BA7"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Όντως -όπως και εσείς διαπιστώσατε, αλλά διαπιστώνουμε και εμείς- υ</w:t>
      </w:r>
      <w:r>
        <w:rPr>
          <w:rFonts w:eastAsia="Times New Roman" w:cs="Times New Roman"/>
          <w:szCs w:val="24"/>
        </w:rPr>
        <w:t>πάρχει το συγκεκριμένο φαινόμενο. Η επόμενη φάση είναι πώς θα καλύψουμε τις επιπτώσεις που υπάρχουν από το συγκεκριμένο φαινόμενο.</w:t>
      </w:r>
    </w:p>
    <w:p w14:paraId="327E4BA8"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ο ΕΛΓΑ, σύμφωνα με τον ιδρυτικό του νόμο, αυτές τις περιπτώσεις των φυσικών κινδύνων δεν μπορεί να τις </w:t>
      </w:r>
      <w:r>
        <w:rPr>
          <w:rFonts w:eastAsia="Times New Roman" w:cs="Times New Roman"/>
          <w:szCs w:val="24"/>
        </w:rPr>
        <w:lastRenderedPageBreak/>
        <w:t>καλύψει. Α</w:t>
      </w:r>
      <w:r>
        <w:rPr>
          <w:rFonts w:eastAsia="Times New Roman" w:cs="Times New Roman"/>
          <w:szCs w:val="24"/>
        </w:rPr>
        <w:t xml:space="preserve">υτό αναφέρει ο κανονισμός. Για να εντάξουμε τους συγκεκριμένους στα ΠΣΕΑ, πρέπει να πληρούνται ορισμένοι όροι και προϋποθέσεις που προβλέπονται και από τον </w:t>
      </w:r>
      <w:r>
        <w:rPr>
          <w:rFonts w:eastAsia="Times New Roman" w:cs="Times New Roman"/>
          <w:szCs w:val="24"/>
        </w:rPr>
        <w:t>κ</w:t>
      </w:r>
      <w:r>
        <w:rPr>
          <w:rFonts w:eastAsia="Times New Roman" w:cs="Times New Roman"/>
          <w:szCs w:val="24"/>
        </w:rPr>
        <w:t>ανονισμό Κρατικών Οικονομικών Ενισχύσεων αλλά και από τις κοινοτικές κατευθυντήριες γραμμές.</w:t>
      </w:r>
    </w:p>
    <w:p w14:paraId="327E4BA9"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Εμείς,</w:t>
      </w:r>
      <w:r>
        <w:rPr>
          <w:rFonts w:eastAsia="Times New Roman" w:cs="Times New Roman"/>
          <w:szCs w:val="24"/>
        </w:rPr>
        <w:t xml:space="preserve"> λοιπόν, εκτός από αυτούς τους βασικούς όρους, θα πρέπει να δούμε και κατά πόσο έχει υπάρξει ζημία στη συγκεκριμένη καλλιέργεια, στο συγκεκριμένο προϊόν. Δηλαδή, πρέπει οπωσδήποτε να είναι σε ποσοστό πάνω από το 30%. Αυτό, όμως, πρέπει να το διαπιστώσουμε </w:t>
      </w:r>
      <w:r>
        <w:rPr>
          <w:rFonts w:eastAsia="Times New Roman" w:cs="Times New Roman"/>
          <w:szCs w:val="24"/>
        </w:rPr>
        <w:t xml:space="preserve">στη συγκομιδή της ερχόμενης χρονιάς –αυτής, δηλαδή, που διανύουμε τώρα- και να το συγκρίνουμε με τα τρία προηγούμενα χρόνια, για να μπορέσουμε να αποδείξουμε ότι υπάρχει η ζημιά. </w:t>
      </w:r>
    </w:p>
    <w:p w14:paraId="327E4BAA"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Προσέξτε, ταυτόχρονα πρέπει να αποδειχθεί ότι εμείς</w:t>
      </w:r>
      <w:r>
        <w:rPr>
          <w:rFonts w:eastAsia="Times New Roman" w:cs="Times New Roman"/>
          <w:szCs w:val="24"/>
        </w:rPr>
        <w:t>,</w:t>
      </w:r>
      <w:r>
        <w:rPr>
          <w:rFonts w:eastAsia="Times New Roman" w:cs="Times New Roman"/>
          <w:szCs w:val="24"/>
        </w:rPr>
        <w:t xml:space="preserve"> από τη δική μας πλευρά</w:t>
      </w:r>
      <w:r>
        <w:rPr>
          <w:rFonts w:eastAsia="Times New Roman" w:cs="Times New Roman"/>
          <w:szCs w:val="24"/>
        </w:rPr>
        <w:t>,</w:t>
      </w:r>
      <w:r>
        <w:rPr>
          <w:rFonts w:eastAsia="Times New Roman" w:cs="Times New Roman"/>
          <w:szCs w:val="24"/>
        </w:rPr>
        <w:t xml:space="preserve"> χρησιμοποιήσαμε τα κατάλληλα μέτρα</w:t>
      </w:r>
      <w:r>
        <w:rPr>
          <w:rFonts w:eastAsia="Times New Roman" w:cs="Times New Roman"/>
          <w:szCs w:val="24"/>
        </w:rPr>
        <w:t>,</w:t>
      </w:r>
      <w:r>
        <w:rPr>
          <w:rFonts w:eastAsia="Times New Roman" w:cs="Times New Roman"/>
          <w:szCs w:val="24"/>
        </w:rPr>
        <w:t xml:space="preserve"> για να αντιμετωπίσουμε την προσβολή που υπάρχει. </w:t>
      </w:r>
    </w:p>
    <w:p w14:paraId="327E4BAB"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Αντιλαμβάνεστε, λοιπόν, ότι είναι πολύπλοκο. </w:t>
      </w:r>
    </w:p>
    <w:p w14:paraId="327E4BAC"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την περίπτωση του δάκου που αναφέρετε, τουλάχιστον από ό,τι στοιχεία μάς δίνουν οι περιφερειακές ενότητες, </w:t>
      </w:r>
      <w:r>
        <w:rPr>
          <w:rFonts w:eastAsia="Times New Roman"/>
          <w:szCs w:val="24"/>
        </w:rPr>
        <w:t>οι οπ</w:t>
      </w:r>
      <w:r>
        <w:rPr>
          <w:rFonts w:eastAsia="Times New Roman"/>
          <w:szCs w:val="24"/>
        </w:rPr>
        <w:t>οίες</w:t>
      </w:r>
      <w:r>
        <w:rPr>
          <w:rFonts w:eastAsia="Times New Roman" w:cs="Times New Roman"/>
          <w:szCs w:val="24"/>
        </w:rPr>
        <w:t xml:space="preserve"> έχουν τη συγκεκριμένη αρμοδιότητα, τα πήγαν καλά. </w:t>
      </w:r>
      <w:r>
        <w:rPr>
          <w:rFonts w:eastAsia="Times New Roman" w:cs="Times New Roman"/>
          <w:szCs w:val="24"/>
        </w:rPr>
        <w:t>Μάλιστα, α</w:t>
      </w:r>
      <w:r>
        <w:rPr>
          <w:rFonts w:eastAsia="Times New Roman" w:cs="Times New Roman"/>
          <w:szCs w:val="24"/>
        </w:rPr>
        <w:t xml:space="preserve">κόμα και στις περιπτώσεις που δεν τους καλύπτουν τα χρήματα που τους έχουμε εγκρίνει, ερχόμαστε μετά και καλύπτουμε τις επιπλέον δαπάνες. </w:t>
      </w:r>
    </w:p>
    <w:p w14:paraId="327E4BAD"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Σας το λέω αυτό ιδιαίτερα για την Περιφερειακή Ενότη</w:t>
      </w:r>
      <w:r>
        <w:rPr>
          <w:rFonts w:eastAsia="Times New Roman" w:cs="Times New Roman"/>
          <w:szCs w:val="24"/>
        </w:rPr>
        <w:t>τα Λακωνίας, που τα στοιχεία δείχνουν ότι για το 2016 ο προϋπολογισμός του προγράμματος δακοκτονίας ήταν 1.054.000 ευρώ -ποσό μεγαλύτερο από τις συνολικές δαπάνες του 2015 που ήταν 635.000 ευρώ- με διαθέσιμο προϋπολογισμό τότε -του 2015- 1.145.000 ευρώ. Πα</w:t>
      </w:r>
      <w:r>
        <w:rPr>
          <w:rFonts w:eastAsia="Times New Roman" w:cs="Times New Roman"/>
          <w:szCs w:val="24"/>
        </w:rPr>
        <w:t>ρ</w:t>
      </w:r>
      <w:r>
        <w:rPr>
          <w:rFonts w:eastAsia="Times New Roman" w:cs="Times New Roman"/>
          <w:szCs w:val="24"/>
        </w:rPr>
        <w:t xml:space="preserve">’ </w:t>
      </w:r>
      <w:r>
        <w:rPr>
          <w:rFonts w:eastAsia="Times New Roman" w:cs="Times New Roman"/>
          <w:szCs w:val="24"/>
        </w:rPr>
        <w:t xml:space="preserve">όλα αυτά, και το 2016 τους δώσαμε όχι μόνο το συγκεκριμένο ποσό που σας είπα προηγούμενα, αλλά και άλλες 100.000 ευρώ, δηλαδή 1.155.000 ευρώ. </w:t>
      </w:r>
    </w:p>
    <w:p w14:paraId="327E4BAE"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Αντιλαμβάνεστε, λοιπόν, ότι αυτές τις δαπάνες τις καλύψαμε. </w:t>
      </w:r>
    </w:p>
    <w:p w14:paraId="327E4BAF"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 (Στο σημείο αυτό κτυπάει το κουδούνι λήξεως του </w:t>
      </w:r>
      <w:r>
        <w:rPr>
          <w:rFonts w:eastAsia="Times New Roman" w:cs="Times New Roman"/>
          <w:szCs w:val="24"/>
        </w:rPr>
        <w:t>χρόνου ομιλίας του κυρίου Υπουργού)</w:t>
      </w:r>
    </w:p>
    <w:p w14:paraId="327E4BB0"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lastRenderedPageBreak/>
        <w:t>Κύριε Πρόεδρε, μπήκαν πάρα πολλά ζητήματα και πρέπει οπωσδήποτε να δοθεί απάντηση.</w:t>
      </w:r>
    </w:p>
    <w:p w14:paraId="327E4BB1"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Βεβαίως, μπαίνει το ζήτημα τι θα κάνουμε με την ακαρπία. Ξέρετε ότι η ακαρπία, όπως έχει διαπιστώσει και η αρμόδια </w:t>
      </w:r>
      <w:r>
        <w:rPr>
          <w:rFonts w:eastAsia="Times New Roman" w:cs="Times New Roman"/>
          <w:szCs w:val="24"/>
        </w:rPr>
        <w:t>ε</w:t>
      </w:r>
      <w:r>
        <w:rPr>
          <w:rFonts w:eastAsia="Times New Roman" w:cs="Times New Roman"/>
          <w:szCs w:val="24"/>
        </w:rPr>
        <w:t>πιτροπή, οφείλεται σε</w:t>
      </w:r>
      <w:r>
        <w:rPr>
          <w:rFonts w:eastAsia="Times New Roman" w:cs="Times New Roman"/>
          <w:szCs w:val="24"/>
        </w:rPr>
        <w:t xml:space="preserve"> ένα σύνολο δυσμενών συνθηκών και άλλων αιτιών, </w:t>
      </w:r>
      <w:r>
        <w:rPr>
          <w:rFonts w:eastAsia="Times New Roman"/>
          <w:szCs w:val="24"/>
        </w:rPr>
        <w:t>οι οποίες</w:t>
      </w:r>
      <w:r>
        <w:rPr>
          <w:rFonts w:eastAsia="Times New Roman" w:cs="Times New Roman"/>
          <w:szCs w:val="24"/>
        </w:rPr>
        <w:t xml:space="preserve"> και αυτές δεν καλύπτονται από τον ΕΛΓΑ. </w:t>
      </w:r>
    </w:p>
    <w:p w14:paraId="327E4BB2"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Για να ενταχθεί ένας κίνδυνος στην ασφαλιστική κάλυψη του ΕΛΓΑ, θα πρέπει οπωσδήποτε να προηγηθεί εκπόνηση ανάλογης επιστημονικής μελέτης, θα πρέπει να υπάρχ</w:t>
      </w:r>
      <w:r>
        <w:rPr>
          <w:rFonts w:eastAsia="Times New Roman" w:cs="Times New Roman"/>
          <w:szCs w:val="24"/>
        </w:rPr>
        <w:t>ει μελέτη η οποία να δείχνει ποιες είναι οι επιπτώσεις στις ασφαλιστικές εισφορές για τη βιωσιμότητα του συγκεκριμένου οργανισμού.</w:t>
      </w:r>
    </w:p>
    <w:p w14:paraId="327E4BB3"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Γι’ αυτό, λοιπόν, συστήσαμε, όπως αναφέρατε και εσείς, μια επιστημονική </w:t>
      </w:r>
      <w:r>
        <w:rPr>
          <w:rFonts w:eastAsia="Times New Roman" w:cs="Times New Roman"/>
          <w:szCs w:val="24"/>
        </w:rPr>
        <w:t>ε</w:t>
      </w:r>
      <w:r>
        <w:rPr>
          <w:rFonts w:eastAsia="Times New Roman" w:cs="Times New Roman"/>
          <w:szCs w:val="24"/>
        </w:rPr>
        <w:t xml:space="preserve">πιτροπή με τη συμμετοχή των πανεπιστημίων της χώρας </w:t>
      </w:r>
      <w:r>
        <w:rPr>
          <w:rFonts w:eastAsia="Times New Roman" w:cs="Times New Roman"/>
          <w:szCs w:val="24"/>
        </w:rPr>
        <w:t xml:space="preserve">μας, της Διεύθυνσης Αγροτικής Έρευνας του </w:t>
      </w:r>
      <w:r>
        <w:rPr>
          <w:rFonts w:eastAsia="Times New Roman" w:cs="Times New Roman"/>
          <w:szCs w:val="24"/>
        </w:rPr>
        <w:t>«</w:t>
      </w:r>
      <w:r>
        <w:rPr>
          <w:rFonts w:eastAsia="Times New Roman" w:cs="Times New Roman"/>
          <w:szCs w:val="24"/>
        </w:rPr>
        <w:t>ΕΛΓΟ-ΔΗΜΗΤΡΑ</w:t>
      </w:r>
      <w:r>
        <w:rPr>
          <w:rFonts w:eastAsia="Times New Roman" w:cs="Times New Roman"/>
          <w:szCs w:val="24"/>
        </w:rPr>
        <w:t>»</w:t>
      </w:r>
      <w:r>
        <w:rPr>
          <w:rFonts w:eastAsia="Times New Roman" w:cs="Times New Roman"/>
          <w:szCs w:val="24"/>
        </w:rPr>
        <w:t xml:space="preserve"> και εκδόθηκε ένα πρώτο πόρισμα. Τι λέει αυτό το πρώτο πόρισμα; Αποφασίστηκε η διενέργεια αναλογιστικής μελέτης. Όμως, τις ζημιές που έχουν σχέση με την ακαρπία, που είπατε, προς το παρόν δεν μπορούμε να τις αντιμετωπίσουμε, μέχρι να ολοκληρωθεί αυτή η δια</w:t>
      </w:r>
      <w:r>
        <w:rPr>
          <w:rFonts w:eastAsia="Times New Roman" w:cs="Times New Roman"/>
          <w:szCs w:val="24"/>
        </w:rPr>
        <w:t xml:space="preserve">δικασία. Μπορούμε, όμως, αυτές </w:t>
      </w:r>
      <w:r>
        <w:rPr>
          <w:rFonts w:eastAsia="Times New Roman" w:cs="Times New Roman"/>
          <w:szCs w:val="24"/>
        </w:rPr>
        <w:lastRenderedPageBreak/>
        <w:t xml:space="preserve">να τις δούμε μέσα από τα ΠΣΕΑ, μέσα από δυνατότητες σύνταξης ενός φακέλου, ο οποίος θα πάει στην Ευρωπαϊκή Επιτροπή για να εγκριθεί. Θα πρέπει να έχουμε τεκμηριώσει, όπως σας είπα, το ύψος της ζημιάς. </w:t>
      </w:r>
      <w:r>
        <w:rPr>
          <w:rFonts w:eastAsia="Times New Roman" w:cs="Times New Roman"/>
          <w:szCs w:val="24"/>
        </w:rPr>
        <w:t>Β</w:t>
      </w:r>
      <w:r>
        <w:rPr>
          <w:rFonts w:eastAsia="Times New Roman" w:cs="Times New Roman"/>
          <w:szCs w:val="24"/>
        </w:rPr>
        <w:t>εβαίως, δεν είναι απλό.</w:t>
      </w:r>
      <w:r>
        <w:rPr>
          <w:rFonts w:eastAsia="Times New Roman" w:cs="Times New Roman"/>
          <w:szCs w:val="24"/>
        </w:rPr>
        <w:t xml:space="preserve"> Χρειάζονται αντίστοιχα μετεωρολογικά στοιχεία, χρειάζεται να δούμε αντίστοιχα τι έχουμε από πλευράς, όπως σας είπα, προηγούμενων χρόνων, με δύο προϋποθέσεις. Η μία προϋπόθεση είναι να εγκριθεί από την Ευρωπαϊκή Επιτροπή και η άλλη, να υπάρχει δημοσιονομικ</w:t>
      </w:r>
      <w:r>
        <w:rPr>
          <w:rFonts w:eastAsia="Times New Roman" w:cs="Times New Roman"/>
          <w:szCs w:val="24"/>
        </w:rPr>
        <w:t xml:space="preserve">ή κάλυψη από τον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ροϋπολογισμό.</w:t>
      </w:r>
    </w:p>
    <w:p w14:paraId="327E4BB4"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Η μεν Ευρωπαϊκή Επιτροπή δεν εγκρίνει ποσά συνολικά σε όλη τη χώρα πάνω από 15.000.000 - 16.000.000 ευρώ τον χρόνο και ο κρατικός </w:t>
      </w:r>
      <w:r>
        <w:rPr>
          <w:rFonts w:eastAsia="Times New Roman" w:cs="Times New Roman"/>
          <w:szCs w:val="24"/>
        </w:rPr>
        <w:t>π</w:t>
      </w:r>
      <w:r>
        <w:rPr>
          <w:rFonts w:eastAsia="Times New Roman" w:cs="Times New Roman"/>
          <w:szCs w:val="24"/>
        </w:rPr>
        <w:t xml:space="preserve">ροϋπολογισμός ανάλογα με τη δυνατότητα που έχει. </w:t>
      </w:r>
    </w:p>
    <w:p w14:paraId="327E4BB5"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Έχετε βάλει και άλλα ζητήματα</w:t>
      </w:r>
      <w:r>
        <w:rPr>
          <w:rFonts w:eastAsia="Times New Roman" w:cs="Times New Roman"/>
          <w:szCs w:val="24"/>
        </w:rPr>
        <w:t>,</w:t>
      </w:r>
      <w:r>
        <w:rPr>
          <w:rFonts w:eastAsia="Times New Roman" w:cs="Times New Roman"/>
          <w:szCs w:val="24"/>
        </w:rPr>
        <w:t xml:space="preserve"> τα οποία θα απαντήσω στη δευτερολογία μου. </w:t>
      </w:r>
    </w:p>
    <w:p w14:paraId="327E4BB6" w14:textId="77777777" w:rsidR="00077057" w:rsidRDefault="00105889">
      <w:pPr>
        <w:spacing w:line="600" w:lineRule="auto"/>
        <w:ind w:firstLine="720"/>
        <w:jc w:val="both"/>
        <w:rPr>
          <w:rFonts w:eastAsia="Times New Roman"/>
          <w:bCs/>
        </w:rPr>
      </w:pPr>
      <w:r>
        <w:rPr>
          <w:rFonts w:eastAsia="Times New Roman"/>
          <w:b/>
          <w:bCs/>
        </w:rPr>
        <w:t xml:space="preserve">ΠΡΟΕΔΡΕΥΩΝ (Δημήτριος Κρεμαστινός): </w:t>
      </w:r>
      <w:r>
        <w:rPr>
          <w:rFonts w:eastAsia="Times New Roman"/>
          <w:bCs/>
        </w:rPr>
        <w:t>Ορίστε, κύριε Δαβάκη, έχετε και πάλι τον λόγο για τρία λεπτά.</w:t>
      </w:r>
    </w:p>
    <w:p w14:paraId="327E4BB7" w14:textId="77777777" w:rsidR="00077057" w:rsidRDefault="00105889">
      <w:pPr>
        <w:spacing w:line="600" w:lineRule="auto"/>
        <w:ind w:firstLine="720"/>
        <w:jc w:val="both"/>
        <w:rPr>
          <w:rFonts w:eastAsia="Times New Roman"/>
          <w:bCs/>
        </w:rPr>
      </w:pPr>
      <w:r>
        <w:rPr>
          <w:rFonts w:eastAsia="Times New Roman"/>
          <w:b/>
          <w:bCs/>
        </w:rPr>
        <w:t>ΑΘΑΝΑΣΙΟΣ ΔΑΒΑΚΗΣ:</w:t>
      </w:r>
      <w:r>
        <w:rPr>
          <w:rFonts w:eastAsia="Times New Roman"/>
          <w:bCs/>
        </w:rPr>
        <w:t xml:space="preserve"> Κύριε Υπουργέ, κατ’ αρχάς δεν έβαλα πολλά ζητήματα, αλλά δύο βασικά</w:t>
      </w:r>
      <w:r>
        <w:rPr>
          <w:rFonts w:eastAsia="Times New Roman"/>
          <w:bCs/>
        </w:rPr>
        <w:t>:</w:t>
      </w:r>
      <w:r>
        <w:rPr>
          <w:rFonts w:eastAsia="Times New Roman"/>
          <w:bCs/>
        </w:rPr>
        <w:t xml:space="preserve"> την ακαρπία και τον </w:t>
      </w:r>
      <w:r>
        <w:rPr>
          <w:rFonts w:eastAsia="Times New Roman"/>
          <w:bCs/>
        </w:rPr>
        <w:lastRenderedPageBreak/>
        <w:t>δάκο.</w:t>
      </w:r>
      <w:r>
        <w:rPr>
          <w:rFonts w:eastAsia="Times New Roman"/>
          <w:bCs/>
        </w:rPr>
        <w:t xml:space="preserve"> Όσον αφορά βέβαια την ακαρπία, θα έλεγα ότι είναι αποτέλεσμα καταστάσεως, το οποίο δεν γνωρίζουμε ακόμα γιατί έχει προέλθει. Σας είπα για το </w:t>
      </w:r>
      <w:proofErr w:type="spellStart"/>
      <w:r>
        <w:rPr>
          <w:rFonts w:eastAsia="Times New Roman"/>
          <w:bCs/>
        </w:rPr>
        <w:t>γλοιοσπόριο</w:t>
      </w:r>
      <w:proofErr w:type="spellEnd"/>
      <w:r>
        <w:rPr>
          <w:rFonts w:eastAsia="Times New Roman"/>
          <w:bCs/>
        </w:rPr>
        <w:t xml:space="preserve"> και την </w:t>
      </w:r>
      <w:proofErr w:type="spellStart"/>
      <w:r>
        <w:rPr>
          <w:rFonts w:eastAsia="Times New Roman"/>
          <w:bCs/>
        </w:rPr>
        <w:t>κερκόσπορα</w:t>
      </w:r>
      <w:proofErr w:type="spellEnd"/>
      <w:r>
        <w:rPr>
          <w:rFonts w:eastAsia="Times New Roman"/>
          <w:bCs/>
        </w:rPr>
        <w:t xml:space="preserve"> κ</w:t>
      </w:r>
      <w:r>
        <w:rPr>
          <w:rFonts w:eastAsia="Times New Roman"/>
          <w:bCs/>
        </w:rPr>
        <w:t>.</w:t>
      </w:r>
      <w:r>
        <w:rPr>
          <w:rFonts w:eastAsia="Times New Roman"/>
          <w:bCs/>
        </w:rPr>
        <w:t>λπ</w:t>
      </w:r>
      <w:r>
        <w:rPr>
          <w:rFonts w:eastAsia="Times New Roman"/>
          <w:bCs/>
        </w:rPr>
        <w:t>.</w:t>
      </w:r>
      <w:r>
        <w:rPr>
          <w:rFonts w:eastAsia="Times New Roman"/>
          <w:bCs/>
        </w:rPr>
        <w:t>, οι οποίες είναι νεοφανείς ασθένειες, για τις οποίες θα έπρεπε με εργώδεις ρυ</w:t>
      </w:r>
      <w:r>
        <w:rPr>
          <w:rFonts w:eastAsia="Times New Roman"/>
          <w:bCs/>
        </w:rPr>
        <w:t xml:space="preserve">θμούς οι υπηρεσίες του Υπουργείου να ξέρουν τι γίνεται. </w:t>
      </w:r>
    </w:p>
    <w:p w14:paraId="327E4BB8" w14:textId="77777777" w:rsidR="00077057" w:rsidRDefault="00105889">
      <w:pPr>
        <w:spacing w:line="600" w:lineRule="auto"/>
        <w:ind w:firstLine="720"/>
        <w:jc w:val="both"/>
        <w:rPr>
          <w:rFonts w:eastAsia="Times New Roman"/>
          <w:bCs/>
        </w:rPr>
      </w:pPr>
      <w:r>
        <w:rPr>
          <w:rFonts w:eastAsia="Times New Roman"/>
          <w:bCs/>
        </w:rPr>
        <w:t>Από την απάντησή σας διαπιστώνω ότι ο Έλληνας ελαιοπαραγωγός είναι στη μοίρα του, στη μοίρα αυτού και στη μοίρα των γεωπόνων, που</w:t>
      </w:r>
      <w:r>
        <w:rPr>
          <w:rFonts w:eastAsia="Times New Roman"/>
          <w:bCs/>
        </w:rPr>
        <w:t>,</w:t>
      </w:r>
      <w:r>
        <w:rPr>
          <w:rFonts w:eastAsia="Times New Roman"/>
          <w:bCs/>
        </w:rPr>
        <w:t xml:space="preserve"> εδώ που τα λέμε</w:t>
      </w:r>
      <w:r>
        <w:rPr>
          <w:rFonts w:eastAsia="Times New Roman"/>
          <w:bCs/>
        </w:rPr>
        <w:t>,</w:t>
      </w:r>
      <w:r>
        <w:rPr>
          <w:rFonts w:eastAsia="Times New Roman"/>
          <w:bCs/>
        </w:rPr>
        <w:t xml:space="preserve"> ουδείς γνωρίζει τι μπορεί να του παράσχουν, για να </w:t>
      </w:r>
      <w:r>
        <w:rPr>
          <w:rFonts w:eastAsia="Times New Roman"/>
          <w:bCs/>
        </w:rPr>
        <w:t xml:space="preserve">αντιμετωπίσει αυτά τα προβλήματα. </w:t>
      </w:r>
    </w:p>
    <w:p w14:paraId="327E4BB9" w14:textId="77777777" w:rsidR="00077057" w:rsidRDefault="00105889">
      <w:pPr>
        <w:spacing w:line="600" w:lineRule="auto"/>
        <w:ind w:firstLine="720"/>
        <w:jc w:val="both"/>
        <w:rPr>
          <w:rFonts w:eastAsia="Times New Roman"/>
          <w:bCs/>
        </w:rPr>
      </w:pPr>
      <w:r>
        <w:rPr>
          <w:rFonts w:eastAsia="Times New Roman"/>
          <w:bCs/>
        </w:rPr>
        <w:t xml:space="preserve">Αναφέρατε τον κανονισμό του ΕΛΓΑ. Ο κανονισμός του ΕΛΓΑ μπορεί να αλλάξει σε ορισμένες περιπτώσεις, διότι ο καύσωνας είναι </w:t>
      </w:r>
      <w:proofErr w:type="spellStart"/>
      <w:r>
        <w:rPr>
          <w:rFonts w:eastAsia="Times New Roman"/>
          <w:bCs/>
        </w:rPr>
        <w:t>αποζημιώσιμος</w:t>
      </w:r>
      <w:proofErr w:type="spellEnd"/>
      <w:r>
        <w:rPr>
          <w:rFonts w:eastAsia="Times New Roman"/>
          <w:bCs/>
        </w:rPr>
        <w:t xml:space="preserve"> κίνδυνος. </w:t>
      </w:r>
      <w:r>
        <w:rPr>
          <w:rFonts w:eastAsia="Times New Roman"/>
          <w:bCs/>
        </w:rPr>
        <w:t>Υ</w:t>
      </w:r>
      <w:r>
        <w:rPr>
          <w:rFonts w:eastAsia="Times New Roman"/>
          <w:bCs/>
        </w:rPr>
        <w:t xml:space="preserve">πήρξε καύσωνας κατά την περίοδο της </w:t>
      </w:r>
      <w:proofErr w:type="spellStart"/>
      <w:r>
        <w:rPr>
          <w:rFonts w:eastAsia="Times New Roman"/>
          <w:bCs/>
        </w:rPr>
        <w:t>καρπόδεσης</w:t>
      </w:r>
      <w:proofErr w:type="spellEnd"/>
      <w:r>
        <w:rPr>
          <w:rFonts w:eastAsia="Times New Roman"/>
          <w:bCs/>
        </w:rPr>
        <w:t xml:space="preserve"> των ελαιόδεντρων</w:t>
      </w:r>
      <w:r>
        <w:rPr>
          <w:rFonts w:eastAsia="Times New Roman"/>
          <w:bCs/>
        </w:rPr>
        <w:t xml:space="preserve"> κ</w:t>
      </w:r>
      <w:r>
        <w:rPr>
          <w:rFonts w:eastAsia="Times New Roman"/>
          <w:bCs/>
        </w:rPr>
        <w:t>αι, δυστ</w:t>
      </w:r>
      <w:r>
        <w:rPr>
          <w:rFonts w:eastAsia="Times New Roman"/>
          <w:bCs/>
        </w:rPr>
        <w:t xml:space="preserve">υχώς, δεν υπήρξε αυτή η αντιμετώπιση από την πλευρά των υπηρεσιών. </w:t>
      </w:r>
    </w:p>
    <w:p w14:paraId="327E4BBA" w14:textId="77777777" w:rsidR="00077057" w:rsidRDefault="00105889">
      <w:pPr>
        <w:spacing w:line="600" w:lineRule="auto"/>
        <w:ind w:firstLine="720"/>
        <w:jc w:val="both"/>
        <w:rPr>
          <w:rFonts w:eastAsia="Times New Roman"/>
          <w:bCs/>
        </w:rPr>
      </w:pPr>
      <w:r>
        <w:rPr>
          <w:rFonts w:eastAsia="Times New Roman"/>
          <w:bCs/>
        </w:rPr>
        <w:t>Θεωρώ ότι πρέπει να δείτε ορισμένα πράγματα, για τα οποία μέχρι στιγμής από την απάντησή σας δεν κατάλαβα ότι θα υπάρξει η σωστή αντιμετώπιση.</w:t>
      </w:r>
    </w:p>
    <w:p w14:paraId="327E4BBB" w14:textId="77777777" w:rsidR="00077057" w:rsidRDefault="00105889">
      <w:pPr>
        <w:spacing w:line="600" w:lineRule="auto"/>
        <w:ind w:firstLine="720"/>
        <w:jc w:val="both"/>
        <w:rPr>
          <w:rFonts w:eastAsia="Times New Roman"/>
          <w:bCs/>
        </w:rPr>
      </w:pPr>
      <w:r>
        <w:rPr>
          <w:rFonts w:eastAsia="Times New Roman"/>
          <w:bCs/>
        </w:rPr>
        <w:lastRenderedPageBreak/>
        <w:t>Είπατε για τα ΠΣΕΑ. Τα ΠΣΕΑ, όπως πολύ καλά ξ</w:t>
      </w:r>
      <w:r>
        <w:rPr>
          <w:rFonts w:eastAsia="Times New Roman"/>
          <w:bCs/>
        </w:rPr>
        <w:t>έρετε, θέλουν τέσσερα χρόνια, δύο χρόνια να εγκριθούν, έναν χρόνο να υπάρξει απόφαση σε επίπεδο χώρας και έναν χρόνο για να πληρωθούν</w:t>
      </w:r>
      <w:r>
        <w:rPr>
          <w:rFonts w:eastAsia="Times New Roman"/>
          <w:bCs/>
        </w:rPr>
        <w:t>,</w:t>
      </w:r>
      <w:r>
        <w:rPr>
          <w:rFonts w:eastAsia="Times New Roman"/>
          <w:bCs/>
        </w:rPr>
        <w:t xml:space="preserve"> εάν υπάρχει και η δημοσιονομική δυνατότητα, όπως πολύ σωστά είπατε. Από εκεί και μπρος, πού πάμε; </w:t>
      </w:r>
    </w:p>
    <w:p w14:paraId="327E4BBC" w14:textId="77777777" w:rsidR="00077057" w:rsidRDefault="00105889">
      <w:pPr>
        <w:spacing w:line="600" w:lineRule="auto"/>
        <w:ind w:firstLine="720"/>
        <w:jc w:val="both"/>
        <w:rPr>
          <w:rFonts w:eastAsia="Times New Roman"/>
          <w:bCs/>
        </w:rPr>
      </w:pPr>
      <w:r>
        <w:rPr>
          <w:rFonts w:eastAsia="Times New Roman"/>
          <w:bCs/>
        </w:rPr>
        <w:t>Το ερώτημά μου είναι α</w:t>
      </w:r>
      <w:r>
        <w:rPr>
          <w:rFonts w:eastAsia="Times New Roman"/>
          <w:bCs/>
        </w:rPr>
        <w:t xml:space="preserve">πλό: Θα μπορέσουμε, πρώτον, να αποτυπώσουμε το αίτιο; Αυτό μπορεί να συμβεί και του χρόνου. Πώς δημιουργείται αυτή η κατάσταση; </w:t>
      </w:r>
      <w:r>
        <w:rPr>
          <w:rFonts w:eastAsia="Times New Roman"/>
          <w:bCs/>
        </w:rPr>
        <w:t>Α</w:t>
      </w:r>
      <w:r>
        <w:rPr>
          <w:rFonts w:eastAsia="Times New Roman"/>
          <w:bCs/>
        </w:rPr>
        <w:t xml:space="preserve">πό εκεί και πέρα, θα μπορέσετε να δώσετε μια καλύτερη προοπτική στους </w:t>
      </w:r>
      <w:proofErr w:type="spellStart"/>
      <w:r>
        <w:rPr>
          <w:rFonts w:eastAsia="Times New Roman"/>
          <w:bCs/>
        </w:rPr>
        <w:t>Λάκωνες</w:t>
      </w:r>
      <w:proofErr w:type="spellEnd"/>
      <w:r>
        <w:rPr>
          <w:rFonts w:eastAsia="Times New Roman"/>
          <w:bCs/>
        </w:rPr>
        <w:t>, στους Έλληνες ελαιοπαραγωγούς; Διότι παντού έχει</w:t>
      </w:r>
      <w:r>
        <w:rPr>
          <w:rFonts w:eastAsia="Times New Roman"/>
          <w:bCs/>
        </w:rPr>
        <w:t xml:space="preserve"> υπάρξει αυτό το πρόβλημα, σε πολλές περιοχές. Αλλού μπορεί να είναι λιγότερο και αλλού περισσότερο. Όμως, υπάρχει και άρχισε να εμφανίζεται ενδεχομένως λόγω της μεγάλης κλιματικής αλλαγής η οποία έχει επέλθει, αλλά και λόγω ζητημάτων που έχουν να κάνουν μ</w:t>
      </w:r>
      <w:r>
        <w:rPr>
          <w:rFonts w:eastAsia="Times New Roman"/>
          <w:bCs/>
        </w:rPr>
        <w:t xml:space="preserve">ε την ιδιοσυστασία και τη φυτοπαθολογική σύνθεση του εδάφους. Κανένας δεν ξέρει. </w:t>
      </w:r>
    </w:p>
    <w:p w14:paraId="327E4BBD" w14:textId="77777777" w:rsidR="00077057" w:rsidRDefault="00105889">
      <w:pPr>
        <w:spacing w:line="600" w:lineRule="auto"/>
        <w:ind w:firstLine="720"/>
        <w:jc w:val="both"/>
        <w:rPr>
          <w:rFonts w:eastAsia="Times New Roman"/>
          <w:bCs/>
        </w:rPr>
      </w:pPr>
      <w:r>
        <w:rPr>
          <w:rFonts w:eastAsia="Times New Roman"/>
          <w:bCs/>
        </w:rPr>
        <w:t xml:space="preserve">Όμως, εν πάση </w:t>
      </w:r>
      <w:proofErr w:type="spellStart"/>
      <w:r>
        <w:rPr>
          <w:rFonts w:eastAsia="Times New Roman"/>
          <w:bCs/>
        </w:rPr>
        <w:t>περιπτώσει</w:t>
      </w:r>
      <w:proofErr w:type="spellEnd"/>
      <w:r>
        <w:rPr>
          <w:rFonts w:eastAsia="Times New Roman"/>
          <w:bCs/>
        </w:rPr>
        <w:t>, όσον αφορά αυτά τα πορίσματα, οι κύριοι που είναι στα γραφεία σας πρέπει να δίνουν και τις ανάλογες εφαρμογές και λύσεις, για να ερχόμαστε εμείς και</w:t>
      </w:r>
      <w:r>
        <w:rPr>
          <w:rFonts w:eastAsia="Times New Roman"/>
          <w:bCs/>
        </w:rPr>
        <w:t xml:space="preserve"> να ξέρουμε τι να λέμε και στον κόσμο. </w:t>
      </w:r>
    </w:p>
    <w:p w14:paraId="327E4BBE" w14:textId="77777777" w:rsidR="00077057" w:rsidRDefault="00105889">
      <w:pPr>
        <w:spacing w:line="600" w:lineRule="auto"/>
        <w:ind w:firstLine="720"/>
        <w:jc w:val="both"/>
        <w:rPr>
          <w:rFonts w:eastAsia="Times New Roman"/>
          <w:bCs/>
        </w:rPr>
      </w:pPr>
      <w:r>
        <w:rPr>
          <w:rFonts w:eastAsia="Times New Roman"/>
          <w:bCs/>
        </w:rPr>
        <w:lastRenderedPageBreak/>
        <w:t>Αυτή τη στιγμή έχουμε τεράστια μείωση εισοδήματος και τεράστια αύξηση του κόστους παραγωγής των αγροτών με διάφορες πειραματικές μεθόδους</w:t>
      </w:r>
      <w:r>
        <w:rPr>
          <w:rFonts w:eastAsia="Times New Roman"/>
          <w:bCs/>
        </w:rPr>
        <w:t>,</w:t>
      </w:r>
      <w:r>
        <w:rPr>
          <w:rFonts w:eastAsia="Times New Roman"/>
          <w:bCs/>
        </w:rPr>
        <w:t xml:space="preserve"> που προσπαθούν μέσω των γεωπόνων και μέσω άλλων πληροφοριών να βάλουν πάνω στ</w:t>
      </w:r>
      <w:r>
        <w:rPr>
          <w:rFonts w:eastAsia="Times New Roman"/>
          <w:bCs/>
        </w:rPr>
        <w:t>α χωράφια τους. Για παράδειγμα, ακούμε να ρίχνουν ασβέστες στα χωράφια. Καταλαβαίνετε ότι όλα αυτά συντείνουν στην περαιτέρω εξαθλίωση του αγροτικού τομέα που έχει επέλθει τα τελευταία χρόνια.</w:t>
      </w:r>
    </w:p>
    <w:p w14:paraId="327E4BBF" w14:textId="77777777" w:rsidR="00077057" w:rsidRDefault="00105889">
      <w:pPr>
        <w:spacing w:line="600" w:lineRule="auto"/>
        <w:ind w:firstLine="720"/>
        <w:jc w:val="both"/>
        <w:rPr>
          <w:rFonts w:eastAsia="Times New Roman"/>
          <w:bCs/>
        </w:rPr>
      </w:pPr>
      <w:r>
        <w:rPr>
          <w:rFonts w:eastAsia="Times New Roman"/>
          <w:bCs/>
        </w:rPr>
        <w:t>Θέλω να ξέρετε ότι αυτά τα «πήγαμε καλά» όσον αφορά τη δακοκτον</w:t>
      </w:r>
      <w:r>
        <w:rPr>
          <w:rFonts w:eastAsia="Times New Roman"/>
          <w:bCs/>
        </w:rPr>
        <w:t xml:space="preserve">ία, δεν νομίζω ότι είναι και πολύ ακριβή, διότι εμείς ακούμε άλλα παράπονα από τον κόσμο, σχετικά με τη δακοκτονία. </w:t>
      </w:r>
    </w:p>
    <w:p w14:paraId="327E4BC0" w14:textId="77777777" w:rsidR="00077057" w:rsidRDefault="00105889">
      <w:pPr>
        <w:spacing w:line="600" w:lineRule="auto"/>
        <w:ind w:firstLine="720"/>
        <w:jc w:val="both"/>
        <w:rPr>
          <w:rFonts w:eastAsia="Times New Roman"/>
          <w:bCs/>
        </w:rPr>
      </w:pPr>
      <w:r>
        <w:rPr>
          <w:rFonts w:eastAsia="Times New Roman"/>
          <w:bCs/>
        </w:rPr>
        <w:t xml:space="preserve">(Στο σημείο αυτό </w:t>
      </w:r>
      <w:r>
        <w:rPr>
          <w:rFonts w:eastAsia="Times New Roman"/>
          <w:bCs/>
        </w:rPr>
        <w:t>κ</w:t>
      </w:r>
      <w:r>
        <w:rPr>
          <w:rFonts w:eastAsia="Times New Roman"/>
          <w:bCs/>
        </w:rPr>
        <w:t>τυπάει το κουδούνι λήξεως του χρόνου ομιλίας του κυρίου Βουλευτή)</w:t>
      </w:r>
    </w:p>
    <w:p w14:paraId="327E4BC1" w14:textId="77777777" w:rsidR="00077057" w:rsidRDefault="00105889">
      <w:pPr>
        <w:spacing w:line="600" w:lineRule="auto"/>
        <w:ind w:firstLine="720"/>
        <w:jc w:val="both"/>
        <w:rPr>
          <w:rFonts w:eastAsia="Times New Roman"/>
          <w:bCs/>
        </w:rPr>
      </w:pPr>
      <w:r>
        <w:rPr>
          <w:rFonts w:eastAsia="Times New Roman"/>
          <w:bCs/>
        </w:rPr>
        <w:t>Τελειώνω, κύριε Πρόεδρε.</w:t>
      </w:r>
    </w:p>
    <w:p w14:paraId="327E4BC2"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Όταν μάλιστα ακούμε περίπου ότι το 50% των δημοτικών διαμερισμάτων θέλει να ενταχθεί στα προγράμματα δακοκτονίας, πρέπει να το δούμε συνολικά το θέμα. </w:t>
      </w:r>
    </w:p>
    <w:p w14:paraId="327E4BC3"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lastRenderedPageBreak/>
        <w:t xml:space="preserve">Πρέπει να αλλάξει το πρόγραμμα της δακοκτονίας, όσον αφορά τις εφαρμογές του. Επίσης, πρέπει να αλλάξει </w:t>
      </w:r>
      <w:r>
        <w:rPr>
          <w:rFonts w:eastAsia="Times New Roman" w:cs="Times New Roman"/>
          <w:szCs w:val="24"/>
        </w:rPr>
        <w:t xml:space="preserve">όσον αφορά τις ιστορικές αναφορές του πληθυσμού του δάκου. Πρέπει να δείτε κάπως διαφορετικά τα πράγματα. </w:t>
      </w:r>
      <w:r>
        <w:rPr>
          <w:rFonts w:eastAsia="Times New Roman" w:cs="Times New Roman"/>
          <w:szCs w:val="24"/>
        </w:rPr>
        <w:t>Α</w:t>
      </w:r>
      <w:r>
        <w:rPr>
          <w:rFonts w:eastAsia="Times New Roman" w:cs="Times New Roman"/>
          <w:szCs w:val="24"/>
        </w:rPr>
        <w:t>υτά τα 17.000.000 - 18.000.000 ευρώ, τα οποία βγάζετε κάθε φορά –εκ των οποίων τα 7.000.000 - 8.000.000 παίρνει μόνο η Κρήτη, κάτι που δεν ξέρω και π</w:t>
      </w:r>
      <w:r>
        <w:rPr>
          <w:rFonts w:eastAsia="Times New Roman" w:cs="Times New Roman"/>
          <w:szCs w:val="24"/>
        </w:rPr>
        <w:t xml:space="preserve">ρέπει να το δείτε- πρέπει να τα κατανείμετε με κάποιον άλλον τρόπο σε σχέση με την εμπειρία που έχετε αποκομίσει μέχρι στιγμής. </w:t>
      </w:r>
    </w:p>
    <w:p w14:paraId="327E4BC4"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Αν εσείς τώρα μου λέτε ότι είστε ευχαριστημένος από το πρόγραμμα δακοκτονίας όπως γίνεται, από εκεί και μπρος ουδείς γνωρίζει γ</w:t>
      </w:r>
      <w:r>
        <w:rPr>
          <w:rFonts w:eastAsia="Times New Roman" w:cs="Times New Roman"/>
          <w:szCs w:val="24"/>
        </w:rPr>
        <w:t xml:space="preserve">ια τα επερχόμενα αποτελέσματα. </w:t>
      </w:r>
    </w:p>
    <w:p w14:paraId="327E4BC5"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Θα ήθελα δε να πω ότι ο ΕΛΓΑ της Τρίπολης πρέπει να απαντά στα ερωτήματα των ενδιαφερομένων παραγωγών, όπως είναι το ζήτημα της </w:t>
      </w:r>
      <w:proofErr w:type="spellStart"/>
      <w:r>
        <w:rPr>
          <w:rFonts w:eastAsia="Times New Roman" w:cs="Times New Roman"/>
          <w:szCs w:val="24"/>
        </w:rPr>
        <w:t>καρπόδεσης</w:t>
      </w:r>
      <w:proofErr w:type="spellEnd"/>
      <w:r>
        <w:rPr>
          <w:rFonts w:eastAsia="Times New Roman" w:cs="Times New Roman"/>
          <w:szCs w:val="24"/>
        </w:rPr>
        <w:t>, αλλά και το ζήτημα του καύσωνα του Ιουνίου του 2016, ο οποίος για τους περισσότερους</w:t>
      </w:r>
      <w:r>
        <w:rPr>
          <w:rFonts w:eastAsia="Times New Roman" w:cs="Times New Roman"/>
          <w:szCs w:val="24"/>
        </w:rPr>
        <w:t xml:space="preserve"> είναι η γενεσιουργός αιτία του προβλήματος. </w:t>
      </w:r>
    </w:p>
    <w:p w14:paraId="327E4BC6" w14:textId="77777777" w:rsidR="00077057" w:rsidRDefault="00105889">
      <w:pPr>
        <w:spacing w:line="600" w:lineRule="auto"/>
        <w:ind w:firstLine="720"/>
        <w:jc w:val="both"/>
        <w:rPr>
          <w:rFonts w:eastAsia="Times New Roman"/>
          <w:bCs/>
        </w:rPr>
      </w:pPr>
      <w:r>
        <w:rPr>
          <w:rFonts w:eastAsia="Times New Roman" w:cs="Times New Roman"/>
          <w:szCs w:val="24"/>
        </w:rPr>
        <w:t xml:space="preserve">Κύριε Υπουργέ, με λίγα λόγια, θα μπορέσουμε να αποζημιώσουμε ή να αλλάξουμε ενδεχομένως τον </w:t>
      </w:r>
      <w:r>
        <w:rPr>
          <w:rFonts w:eastAsia="Times New Roman"/>
          <w:bCs/>
        </w:rPr>
        <w:t xml:space="preserve">κανονισμό του ΕΛΓΑ </w:t>
      </w:r>
      <w:r>
        <w:rPr>
          <w:rFonts w:eastAsia="Times New Roman"/>
          <w:bCs/>
        </w:rPr>
        <w:lastRenderedPageBreak/>
        <w:t xml:space="preserve">για τέτοιου είδους περιπτώσεις; Μη στηριζόμαστε στον κανονισμό του ΕΛΓΑ, γιατί στη </w:t>
      </w:r>
      <w:r>
        <w:rPr>
          <w:rFonts w:eastAsia="Times New Roman"/>
          <w:bCs/>
        </w:rPr>
        <w:t>β</w:t>
      </w:r>
      <w:r>
        <w:rPr>
          <w:rFonts w:eastAsia="Times New Roman"/>
          <w:bCs/>
        </w:rPr>
        <w:t>όρεια Ελλάδα, γ</w:t>
      </w:r>
      <w:r>
        <w:rPr>
          <w:rFonts w:eastAsia="Times New Roman"/>
          <w:bCs/>
        </w:rPr>
        <w:t xml:space="preserve">ια παράδειγμα, για τα ελάφια αλλάξατε, απ’ ό,τι γνωρίζω, τον κανονισμό του ΕΛΓΑ. </w:t>
      </w:r>
    </w:p>
    <w:p w14:paraId="327E4BC7" w14:textId="77777777" w:rsidR="00077057" w:rsidRDefault="00105889">
      <w:pPr>
        <w:spacing w:line="600" w:lineRule="auto"/>
        <w:ind w:firstLine="720"/>
        <w:jc w:val="both"/>
        <w:rPr>
          <w:rFonts w:eastAsia="Times New Roman"/>
          <w:bCs/>
        </w:rPr>
      </w:pPr>
      <w:r>
        <w:rPr>
          <w:rFonts w:eastAsia="Times New Roman"/>
          <w:b/>
          <w:bCs/>
        </w:rPr>
        <w:t xml:space="preserve">ΕΥΑΓΓΕΛΟΣ ΑΠΟΣΤΟΛΟΥ (Υπουργός Αγροτικής Ανάπτυξης και Τροφίμων): </w:t>
      </w:r>
      <w:r>
        <w:rPr>
          <w:rFonts w:eastAsia="Times New Roman"/>
          <w:bCs/>
        </w:rPr>
        <w:t xml:space="preserve">Γιατί τον αλλάξαμε; </w:t>
      </w:r>
    </w:p>
    <w:p w14:paraId="327E4BC8" w14:textId="77777777" w:rsidR="00077057" w:rsidRDefault="00105889">
      <w:pPr>
        <w:spacing w:line="600" w:lineRule="auto"/>
        <w:ind w:firstLine="720"/>
        <w:jc w:val="both"/>
        <w:rPr>
          <w:rFonts w:eastAsia="Times New Roman"/>
          <w:bCs/>
        </w:rPr>
      </w:pPr>
      <w:r>
        <w:rPr>
          <w:rFonts w:eastAsia="Times New Roman"/>
          <w:b/>
          <w:bCs/>
        </w:rPr>
        <w:t>ΑΘΑΝΑΣΙΟΣ ΔΑΒΑΚΗΣ:</w:t>
      </w:r>
      <w:r>
        <w:rPr>
          <w:rFonts w:eastAsia="Times New Roman"/>
          <w:bCs/>
        </w:rPr>
        <w:t xml:space="preserve"> Για τα ελάφια. Υπήρξε αυτή η τοποθέτηση για τα ελάφια από του Βήματος</w:t>
      </w:r>
      <w:r>
        <w:rPr>
          <w:rFonts w:eastAsia="Times New Roman"/>
          <w:bCs/>
        </w:rPr>
        <w:t xml:space="preserve"> της Βουλής. </w:t>
      </w:r>
    </w:p>
    <w:p w14:paraId="327E4BC9" w14:textId="77777777" w:rsidR="00077057" w:rsidRDefault="00105889">
      <w:pPr>
        <w:spacing w:line="600" w:lineRule="auto"/>
        <w:ind w:firstLine="720"/>
        <w:jc w:val="both"/>
        <w:rPr>
          <w:rFonts w:eastAsia="Times New Roman"/>
          <w:bCs/>
        </w:rPr>
      </w:pPr>
      <w:r>
        <w:rPr>
          <w:rFonts w:eastAsia="Times New Roman"/>
          <w:b/>
          <w:bCs/>
        </w:rPr>
        <w:t xml:space="preserve">ΠΡΟΕΔΡΕΥΩΝ (Δημήτριος Κρεμαστινός): </w:t>
      </w:r>
      <w:r>
        <w:rPr>
          <w:rFonts w:eastAsia="Times New Roman"/>
          <w:bCs/>
        </w:rPr>
        <w:t>Κύριε Δαβάκη, σας παρακαλώ, μην πάμε σε άλλο θέμα.</w:t>
      </w:r>
    </w:p>
    <w:p w14:paraId="327E4BCA" w14:textId="77777777" w:rsidR="00077057" w:rsidRDefault="00105889">
      <w:pPr>
        <w:spacing w:line="600" w:lineRule="auto"/>
        <w:ind w:firstLine="720"/>
        <w:jc w:val="both"/>
        <w:rPr>
          <w:rFonts w:eastAsia="Times New Roman"/>
          <w:bCs/>
        </w:rPr>
      </w:pPr>
      <w:r>
        <w:rPr>
          <w:rFonts w:eastAsia="Times New Roman"/>
          <w:b/>
          <w:bCs/>
        </w:rPr>
        <w:t>ΑΘΑΝΑΣΙΟΣ ΔΑΒΑΚΗΣ:</w:t>
      </w:r>
      <w:r>
        <w:rPr>
          <w:rFonts w:eastAsia="Times New Roman"/>
          <w:bCs/>
        </w:rPr>
        <w:t xml:space="preserve"> Τελείωσα, κύριε Πρόεδρε. Σας ευχαριστώ.</w:t>
      </w:r>
    </w:p>
    <w:p w14:paraId="327E4BCB" w14:textId="77777777" w:rsidR="00077057" w:rsidRDefault="00105889">
      <w:pPr>
        <w:spacing w:line="600" w:lineRule="auto"/>
        <w:ind w:firstLine="720"/>
        <w:jc w:val="both"/>
        <w:rPr>
          <w:rFonts w:eastAsia="Times New Roman" w:cs="Times New Roman"/>
          <w:szCs w:val="24"/>
        </w:rPr>
      </w:pPr>
      <w:r>
        <w:rPr>
          <w:rFonts w:eastAsia="Times New Roman"/>
          <w:bCs/>
        </w:rPr>
        <w:t xml:space="preserve">Αντιλαμβάνεστε, λοιπόν, ότι αυτό το ζήτημα πρέπει να το δούμε πραγματικά. </w:t>
      </w:r>
      <w:r>
        <w:rPr>
          <w:rFonts w:eastAsia="Times New Roman" w:cs="Times New Roman"/>
          <w:szCs w:val="24"/>
        </w:rPr>
        <w:t>Φ</w:t>
      </w:r>
      <w:r>
        <w:rPr>
          <w:rFonts w:eastAsia="Times New Roman" w:cs="Times New Roman"/>
          <w:szCs w:val="24"/>
        </w:rPr>
        <w:t>οβάμαι ότι</w:t>
      </w:r>
      <w:r>
        <w:rPr>
          <w:rFonts w:eastAsia="Times New Roman" w:cs="Times New Roman"/>
          <w:szCs w:val="24"/>
        </w:rPr>
        <w:t>,</w:t>
      </w:r>
      <w:r>
        <w:rPr>
          <w:rFonts w:eastAsia="Times New Roman" w:cs="Times New Roman"/>
          <w:szCs w:val="24"/>
        </w:rPr>
        <w:t xml:space="preserve"> εάν δεν υ</w:t>
      </w:r>
      <w:r>
        <w:rPr>
          <w:rFonts w:eastAsia="Times New Roman" w:cs="Times New Roman"/>
          <w:szCs w:val="24"/>
        </w:rPr>
        <w:t xml:space="preserve">πάρξουν οι δέουσες αποφάσεις και οι δέουσες αντιμετωπίσεις, τα ίδια θα έχουμε και του χρόνου και του </w:t>
      </w:r>
      <w:proofErr w:type="spellStart"/>
      <w:r>
        <w:rPr>
          <w:rFonts w:eastAsia="Times New Roman" w:cs="Times New Roman"/>
          <w:szCs w:val="24"/>
        </w:rPr>
        <w:t>παραχρόνου</w:t>
      </w:r>
      <w:proofErr w:type="spellEnd"/>
      <w:r>
        <w:rPr>
          <w:rFonts w:eastAsia="Times New Roman" w:cs="Times New Roman"/>
          <w:szCs w:val="24"/>
        </w:rPr>
        <w:t xml:space="preserve">. </w:t>
      </w:r>
    </w:p>
    <w:p w14:paraId="327E4BCC" w14:textId="77777777" w:rsidR="00077057" w:rsidRDefault="00105889">
      <w:pPr>
        <w:spacing w:line="600" w:lineRule="auto"/>
        <w:ind w:firstLine="720"/>
        <w:jc w:val="both"/>
        <w:rPr>
          <w:rFonts w:eastAsia="Times New Roman" w:cs="Times New Roman"/>
          <w:b/>
          <w:szCs w:val="24"/>
        </w:rPr>
      </w:pPr>
      <w:r>
        <w:rPr>
          <w:rFonts w:eastAsia="Times New Roman" w:cs="Times New Roman"/>
          <w:szCs w:val="24"/>
        </w:rPr>
        <w:t xml:space="preserve">Σας ευχαριστώ. </w:t>
      </w:r>
      <w:r>
        <w:rPr>
          <w:rFonts w:eastAsia="Times New Roman" w:cs="Times New Roman"/>
          <w:b/>
          <w:szCs w:val="24"/>
        </w:rPr>
        <w:t xml:space="preserve"> </w:t>
      </w:r>
    </w:p>
    <w:p w14:paraId="327E4BCD"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κύριε Δαβάκη.</w:t>
      </w:r>
    </w:p>
    <w:p w14:paraId="327E4BCE"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έχετε τον λόγο.</w:t>
      </w:r>
    </w:p>
    <w:p w14:paraId="327E4BCF"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w:t>
      </w:r>
      <w:r>
        <w:rPr>
          <w:rFonts w:eastAsia="Times New Roman" w:cs="Times New Roman"/>
          <w:b/>
          <w:szCs w:val="24"/>
        </w:rPr>
        <w:t xml:space="preserve">οτικής Ανάπτυξης και Τροφίμων): </w:t>
      </w:r>
      <w:r>
        <w:rPr>
          <w:rFonts w:eastAsia="Times New Roman" w:cs="Times New Roman"/>
          <w:szCs w:val="24"/>
        </w:rPr>
        <w:t>Κύριε συνάδελφε, ελάφια υπάρχουν στη νότιο Ελλάδα. Εάν υπήρχαν ελάφια στη βόρειο Ελλάδα, δεν θα έμενε κανένα ζωντανό, διότι η πανίδα της περιοχής δεν το επιτρέπει.</w:t>
      </w:r>
    </w:p>
    <w:p w14:paraId="327E4BD0"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Η περίπτωση που αναφέρατε είναι στη Ρόδο. Δυστυχώς προέκυψε </w:t>
      </w:r>
      <w:r>
        <w:rPr>
          <w:rFonts w:eastAsia="Times New Roman" w:cs="Times New Roman"/>
          <w:szCs w:val="24"/>
        </w:rPr>
        <w:t>ένα πρόβλημα, το έχετε πληροφορηθεί ότι λειτούργησαν –θα έλεγα αισχρά- οι συγκεκριμένοι που εξαφάνισαν ένα ζώο που αποτελεί σύμβολο για τη Ρόδο.</w:t>
      </w:r>
    </w:p>
    <w:p w14:paraId="327E4BD1"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Ένας το έκανε. </w:t>
      </w:r>
    </w:p>
    <w:p w14:paraId="327E4BD2"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Κύριε </w:t>
      </w:r>
      <w:r>
        <w:rPr>
          <w:rFonts w:eastAsia="Times New Roman" w:cs="Times New Roman"/>
          <w:szCs w:val="24"/>
        </w:rPr>
        <w:t>συνάδελφε, να ξεκαθαρίσουμε ένα πράγμα, ότι η δακοκτονία εφαρμόζεται με ένα συγκεκριμένο πρόγραμμα, το οποίο δεν το συντάσσουμε εμείς από τα γραφεία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Ο</w:t>
      </w:r>
      <w:r>
        <w:rPr>
          <w:rFonts w:eastAsia="Times New Roman" w:cs="Times New Roman"/>
          <w:szCs w:val="24"/>
        </w:rPr>
        <w:t>ι περιφερειακές ενότητες. Εμείς κάνουμε κατανομή των χρημάτων με βάση δειγματοληπτικά στοιχεία, με βάση μ</w:t>
      </w:r>
      <w:r>
        <w:rPr>
          <w:rFonts w:eastAsia="Times New Roman" w:cs="Times New Roman"/>
          <w:szCs w:val="24"/>
        </w:rPr>
        <w:t xml:space="preserve">ελέτες που έχουν κάνει στην περιφέρεια και με βάση κυρίως στοιχεία που μας δίνουν ποια είναι η κατάσταση του </w:t>
      </w:r>
      <w:proofErr w:type="spellStart"/>
      <w:r>
        <w:rPr>
          <w:rFonts w:eastAsia="Times New Roman" w:cs="Times New Roman"/>
          <w:szCs w:val="24"/>
        </w:rPr>
        <w:t>δακοπληθυσμού</w:t>
      </w:r>
      <w:proofErr w:type="spellEnd"/>
      <w:r>
        <w:rPr>
          <w:rFonts w:eastAsia="Times New Roman" w:cs="Times New Roman"/>
          <w:szCs w:val="24"/>
        </w:rPr>
        <w:t xml:space="preserve">, ποια είναι η </w:t>
      </w:r>
      <w:r>
        <w:rPr>
          <w:rFonts w:eastAsia="Times New Roman" w:cs="Times New Roman"/>
          <w:szCs w:val="24"/>
        </w:rPr>
        <w:lastRenderedPageBreak/>
        <w:t xml:space="preserve">κατάσταση του </w:t>
      </w:r>
      <w:proofErr w:type="spellStart"/>
      <w:r>
        <w:rPr>
          <w:rFonts w:eastAsia="Times New Roman" w:cs="Times New Roman"/>
          <w:szCs w:val="24"/>
        </w:rPr>
        <w:t>ελαιοδάκου</w:t>
      </w:r>
      <w:proofErr w:type="spellEnd"/>
      <w:r>
        <w:rPr>
          <w:rFonts w:eastAsia="Times New Roman" w:cs="Times New Roman"/>
          <w:szCs w:val="24"/>
        </w:rPr>
        <w:t>, ποιες είναι οι καιρικές συνθήκες που διαμορφώνονται σε κάθε περιοχή και με βάση αυτά αποφασίζ</w:t>
      </w:r>
      <w:r>
        <w:rPr>
          <w:rFonts w:eastAsia="Times New Roman" w:cs="Times New Roman"/>
          <w:szCs w:val="24"/>
        </w:rPr>
        <w:t>ουμε</w:t>
      </w:r>
      <w:r>
        <w:rPr>
          <w:rFonts w:eastAsia="Times New Roman" w:cs="Times New Roman"/>
          <w:szCs w:val="24"/>
        </w:rPr>
        <w:t>,</w:t>
      </w:r>
      <w:r>
        <w:rPr>
          <w:rFonts w:eastAsia="Times New Roman" w:cs="Times New Roman"/>
          <w:szCs w:val="24"/>
        </w:rPr>
        <w:t xml:space="preserve"> έχοντας και συγκεκριμένο ποσό το οποίο θα δώσουμε. </w:t>
      </w:r>
      <w:r>
        <w:rPr>
          <w:rFonts w:eastAsia="Times New Roman" w:cs="Times New Roman"/>
          <w:szCs w:val="24"/>
        </w:rPr>
        <w:t>Ξ</w:t>
      </w:r>
      <w:r>
        <w:rPr>
          <w:rFonts w:eastAsia="Times New Roman" w:cs="Times New Roman"/>
          <w:szCs w:val="24"/>
        </w:rPr>
        <w:t>έρετε, το συγκεκριμένο ποσό δεν είναι από το πουθενά ούτε από τον κρατικό προϋπολογισμό ούτε από το Υπουργείο</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ίναι συγκεκριμένα χρήματα από το Υπουργείο Εσωτερικών, τα οποία λειτουργούν στη λογική</w:t>
      </w:r>
      <w:r>
        <w:rPr>
          <w:rFonts w:eastAsia="Times New Roman" w:cs="Times New Roman"/>
          <w:szCs w:val="24"/>
        </w:rPr>
        <w:t xml:space="preserve"> της ανταποδοτικότητας. Αυτά είναι τα χρήματα, δεν έχουμε άλλα χρήματα επιπλέον να μοιράσουμε.</w:t>
      </w:r>
    </w:p>
    <w:p w14:paraId="327E4BD3"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 xml:space="preserve">εβαίως, σας είπα προηγουμένως ότι τα νούμερα που αφορούσαν ιδιαίτερα την Λακωνία, το 2015 </w:t>
      </w:r>
      <w:proofErr w:type="spellStart"/>
      <w:r>
        <w:rPr>
          <w:rFonts w:eastAsia="Times New Roman" w:cs="Times New Roman"/>
          <w:szCs w:val="24"/>
        </w:rPr>
        <w:t>απορροφήθηκαν</w:t>
      </w:r>
      <w:proofErr w:type="spellEnd"/>
      <w:r>
        <w:rPr>
          <w:rFonts w:eastAsia="Times New Roman" w:cs="Times New Roman"/>
          <w:szCs w:val="24"/>
        </w:rPr>
        <w:t xml:space="preserve"> τα μισά χρήματα από αυτά που τους είχαμε προβλέψει. Το 2</w:t>
      </w:r>
      <w:r>
        <w:rPr>
          <w:rFonts w:eastAsia="Times New Roman" w:cs="Times New Roman"/>
          <w:szCs w:val="24"/>
        </w:rPr>
        <w:t>016 ξαναβάλαμε τα χρήματα που είχαμε από το 2015, υπήρξαν μεγαλύτερες ανάγκες, δώσαμε άλλες 100.000 ευρώ. Το εάν υπάρχουν ζητήματα, το εάν εφαρμόζεται ή όχι το πρόγραμμα καλά είναι ένα θέμα το οποίο μπορούμε να το συζητήσουμε. Ακούστε με, μπορούμε να το συ</w:t>
      </w:r>
      <w:r>
        <w:rPr>
          <w:rFonts w:eastAsia="Times New Roman" w:cs="Times New Roman"/>
          <w:szCs w:val="24"/>
        </w:rPr>
        <w:t xml:space="preserve">ζητήσουμε, αλλά πρώτα θα πρέπει να δούμε και την ευθύνη που υπάρχει από πλευράς περιφερειακών ενοτήτων στη συγκεκριμένη διαδικασία. </w:t>
      </w:r>
    </w:p>
    <w:p w14:paraId="327E4BD4"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lastRenderedPageBreak/>
        <w:t>Αλλά θα είμαι και λίγο σκληρός</w:t>
      </w:r>
      <w:r>
        <w:rPr>
          <w:rFonts w:eastAsia="Times New Roman" w:cs="Times New Roman"/>
          <w:szCs w:val="24"/>
        </w:rPr>
        <w:t xml:space="preserve"> κ</w:t>
      </w:r>
      <w:r>
        <w:rPr>
          <w:rFonts w:eastAsia="Times New Roman" w:cs="Times New Roman"/>
          <w:szCs w:val="24"/>
        </w:rPr>
        <w:t>αι προς τους αγρότες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πιτέλους, σε μία τέτοια διαδικασία</w:t>
      </w:r>
      <w:r>
        <w:rPr>
          <w:rFonts w:eastAsia="Times New Roman" w:cs="Times New Roman"/>
          <w:szCs w:val="24"/>
        </w:rPr>
        <w:t>,</w:t>
      </w:r>
      <w:r>
        <w:rPr>
          <w:rFonts w:eastAsia="Times New Roman" w:cs="Times New Roman"/>
          <w:szCs w:val="24"/>
        </w:rPr>
        <w:t xml:space="preserve"> οφείλουν και οι ίδιοι να συμμετέ</w:t>
      </w:r>
      <w:r>
        <w:rPr>
          <w:rFonts w:eastAsia="Times New Roman" w:cs="Times New Roman"/>
          <w:szCs w:val="24"/>
        </w:rPr>
        <w:t>χουν και να την παρακολουθούν. Αυτά όσον αφορά τη δακοκτονία.</w:t>
      </w:r>
    </w:p>
    <w:p w14:paraId="327E4BD5"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Ξεκίνησε τον Ιούνιο η δακοκτονία στη Λακωνία, αυτό τα λέει όλα. </w:t>
      </w:r>
    </w:p>
    <w:p w14:paraId="327E4BD6"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Δαβάκη, μη διακόπτετε.</w:t>
      </w:r>
    </w:p>
    <w:p w14:paraId="327E4BD7"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w:t>
      </w:r>
      <w:r>
        <w:rPr>
          <w:rFonts w:eastAsia="Times New Roman" w:cs="Times New Roman"/>
          <w:b/>
          <w:szCs w:val="24"/>
        </w:rPr>
        <w:t xml:space="preserve">ικής Ανάπτυξης και Τροφίμων): </w:t>
      </w:r>
      <w:r>
        <w:rPr>
          <w:rFonts w:eastAsia="Times New Roman" w:cs="Times New Roman"/>
          <w:szCs w:val="24"/>
        </w:rPr>
        <w:t xml:space="preserve">Τώρα, από εκεί και πέρα, το εάν αυτές οι ζημιές καλύπτονται από τα ΠΣΕΑ και πώς γίνεται η διαδικασία, σας παρακαλώ, θα ήθελα να πω ένα πράγμα. Δεν έχει ολοκληρωθεί ακόμη η σύνταξη του φακέλου, διότι </w:t>
      </w:r>
      <w:r>
        <w:rPr>
          <w:rFonts w:eastAsia="Times New Roman" w:cs="Times New Roman"/>
          <w:szCs w:val="24"/>
        </w:rPr>
        <w:t xml:space="preserve">δεν έχει ακόμη ολοκληρωθεί </w:t>
      </w:r>
      <w:r>
        <w:rPr>
          <w:rFonts w:eastAsia="Times New Roman" w:cs="Times New Roman"/>
          <w:szCs w:val="24"/>
        </w:rPr>
        <w:t>η διαδικασία καταγραφής των στοιχείων</w:t>
      </w:r>
      <w:r>
        <w:rPr>
          <w:rFonts w:eastAsia="Times New Roman" w:cs="Times New Roman"/>
          <w:szCs w:val="24"/>
        </w:rPr>
        <w:t xml:space="preserve"> που απαιτούνται για να συνταχθεί ο φάκελος. Τ</w:t>
      </w:r>
      <w:r>
        <w:rPr>
          <w:rFonts w:eastAsia="Times New Roman" w:cs="Times New Roman"/>
          <w:szCs w:val="24"/>
        </w:rPr>
        <w:t>ο</w:t>
      </w:r>
      <w:r>
        <w:rPr>
          <w:rFonts w:eastAsia="Times New Roman" w:cs="Times New Roman"/>
          <w:szCs w:val="24"/>
        </w:rPr>
        <w:t xml:space="preserve"> προχωράμε. </w:t>
      </w:r>
      <w:r>
        <w:rPr>
          <w:rFonts w:eastAsia="Times New Roman" w:cs="Times New Roman"/>
          <w:szCs w:val="24"/>
        </w:rPr>
        <w:t>Ξ</w:t>
      </w:r>
      <w:r>
        <w:rPr>
          <w:rFonts w:eastAsia="Times New Roman" w:cs="Times New Roman"/>
          <w:szCs w:val="24"/>
        </w:rPr>
        <w:t>έρετε, με τα ΠΣΕΑ κάπου κατορθώσαμε και ο διπλός έλεγχος που απαιτούσε η Ευρωπαϊκή Επιτροπή πλέον να έχει φύγει από τη μέση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Έ</w:t>
      </w:r>
      <w:r>
        <w:rPr>
          <w:rFonts w:eastAsia="Times New Roman" w:cs="Times New Roman"/>
          <w:szCs w:val="24"/>
        </w:rPr>
        <w:t xml:space="preserve">νας έλεγχος. Άρα δηλαδή σημαίνει </w:t>
      </w:r>
      <w:r>
        <w:rPr>
          <w:rFonts w:eastAsia="Times New Roman" w:cs="Times New Roman"/>
          <w:szCs w:val="24"/>
        </w:rPr>
        <w:t xml:space="preserve">ότι τουλάχιστον ο χρόνος </w:t>
      </w:r>
      <w:r>
        <w:rPr>
          <w:rFonts w:eastAsia="Times New Roman" w:cs="Times New Roman"/>
          <w:szCs w:val="24"/>
        </w:rPr>
        <w:lastRenderedPageBreak/>
        <w:t>πληρωμής, εφόσον και οι δημοσιονομικές συνθήκες το επιτρέπουν. Τι δηλαδή, πρέπει να κρυβόμαστε μεταξύ μας; Δεν ξέρουμε ότι υπάρχει δημοσιονομικό πρόβλημα και ότι η χώρα βιώνει μία κρίση; Εύκολα είναι να βρεθούν τα συγκεκριμένα χρήμ</w:t>
      </w:r>
      <w:r>
        <w:rPr>
          <w:rFonts w:eastAsia="Times New Roman" w:cs="Times New Roman"/>
          <w:szCs w:val="24"/>
        </w:rPr>
        <w:t>ατα; Αλλά, παρ’ όλα αυτά, σας λέω ότι θα μειωθεί στο μισό, σε σχέση με τον τρόπο που γινόντουσαν οι προηγούμενες πληρωμές.</w:t>
      </w:r>
    </w:p>
    <w:p w14:paraId="327E4BD8"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Τώρα, όσον αφορά την ακαρπία, υπάρχει μία επιστημονική επιτροπή και έχει καταλήξει κάπου. Αυτή την ώρα να ξέρετε ότι γίνεται μία ολόκ</w:t>
      </w:r>
      <w:r>
        <w:rPr>
          <w:rFonts w:eastAsia="Times New Roman" w:cs="Times New Roman"/>
          <w:szCs w:val="24"/>
        </w:rPr>
        <w:t>ληρη συζήτηση σε επίπεδο Συμβουλίου Υπουργών στην Ευρωπαϊκή Ένωση</w:t>
      </w:r>
      <w:r>
        <w:rPr>
          <w:rFonts w:eastAsia="Times New Roman" w:cs="Times New Roman"/>
          <w:szCs w:val="24"/>
        </w:rPr>
        <w:t>,</w:t>
      </w:r>
      <w:r>
        <w:rPr>
          <w:rFonts w:eastAsia="Times New Roman" w:cs="Times New Roman"/>
          <w:szCs w:val="24"/>
        </w:rPr>
        <w:t xml:space="preserve"> όπου το θέμα της κλιματικής αλλαγής έχει αναδειχθεί ως ένα από τα πολύ σοβαρά ζητήματα. Ενώ βρισκόμασταν πριν από έναν χρόνο στην άποψη -εννοώ στην Ευρωπαϊκή Επιτροπή- ότι η γεωργία δημιουρ</w:t>
      </w:r>
      <w:r>
        <w:rPr>
          <w:rFonts w:eastAsia="Times New Roman" w:cs="Times New Roman"/>
          <w:szCs w:val="24"/>
        </w:rPr>
        <w:t xml:space="preserve">γεί προβλήματα στο κλίμα, στην κλιματική αλλαγή, η εικόνα που υπάρχει τώρα είναι ότι εξαιτίας της κλιματικής αλλαγής υπάρχουν επιπτώσεις στη γεωργία. Μία από αυτές είναι η ακαρπία. </w:t>
      </w:r>
    </w:p>
    <w:p w14:paraId="327E4BD9"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Τώρα, ξέρετε, από εκεί και πέρα πόσες φορές επιμένουμε ότι</w:t>
      </w:r>
      <w:r>
        <w:rPr>
          <w:rFonts w:eastAsia="Times New Roman" w:cs="Times New Roman"/>
          <w:szCs w:val="24"/>
        </w:rPr>
        <w:t>,</w:t>
      </w:r>
      <w:r>
        <w:rPr>
          <w:rFonts w:eastAsia="Times New Roman" w:cs="Times New Roman"/>
          <w:szCs w:val="24"/>
        </w:rPr>
        <w:t xml:space="preserve"> ναι, καταλήξατ</w:t>
      </w:r>
      <w:r>
        <w:rPr>
          <w:rFonts w:eastAsia="Times New Roman" w:cs="Times New Roman"/>
          <w:szCs w:val="24"/>
        </w:rPr>
        <w:t>ε σε αυτή τη διαπίστωση, αλλά δεν πρέπει αυτή η διαπίστωση να βρει πόρους για να στηρίξει τους αγρότες που υφίστανται τη συγκεκριμένη ζημιά; Είναι ένα ζητούμενο</w:t>
      </w:r>
      <w:r>
        <w:rPr>
          <w:rFonts w:eastAsia="Times New Roman" w:cs="Times New Roman"/>
          <w:szCs w:val="24"/>
        </w:rPr>
        <w:t xml:space="preserve"> κ</w:t>
      </w:r>
      <w:r>
        <w:rPr>
          <w:rFonts w:eastAsia="Times New Roman" w:cs="Times New Roman"/>
          <w:szCs w:val="24"/>
        </w:rPr>
        <w:t xml:space="preserve">αι είναι </w:t>
      </w:r>
      <w:r>
        <w:rPr>
          <w:rFonts w:eastAsia="Times New Roman" w:cs="Times New Roman"/>
          <w:szCs w:val="24"/>
        </w:rPr>
        <w:lastRenderedPageBreak/>
        <w:t>ένα ζήτημα το οποίο εμείς από τη δική μας πλευρά διαρκώς βάζουμε στην Ευρωπαϊκή Επιτρ</w:t>
      </w:r>
      <w:r>
        <w:rPr>
          <w:rFonts w:eastAsia="Times New Roman" w:cs="Times New Roman"/>
          <w:szCs w:val="24"/>
        </w:rPr>
        <w:t xml:space="preserve">οπή. </w:t>
      </w:r>
    </w:p>
    <w:p w14:paraId="327E4BDA"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Αλλά οι χρόνοι εκεί είναι εντελώς διαφορετικοί, αγαπητέ συνάδελφε. Εδώ υπήρξε η κρίση στον γαλακτοκομικό τομέα και μετά από έναν χρόνο βρέθηκε ένα κονδύλιο.</w:t>
      </w:r>
    </w:p>
    <w:p w14:paraId="327E4BDB"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Μακάρι του χρόνου τέτοια εποχή να έχει θεσμοθετήσει η Ευρωπαϊκή Επιτροπή κονδύλια που θα καλύ</w:t>
      </w:r>
      <w:r>
        <w:rPr>
          <w:rFonts w:eastAsia="Times New Roman" w:cs="Times New Roman"/>
          <w:szCs w:val="24"/>
        </w:rPr>
        <w:t xml:space="preserve">πτουν τις επιπτώσεις της κλιματικής αλλαγής στη γεωργία. Θα είμαστε, ιδιαίτερα στο κομμάτι αυτό, πάρα πολύ κερδισμένοι. </w:t>
      </w:r>
    </w:p>
    <w:p w14:paraId="327E4BDC"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27E4BDD"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Κι εγώ σας ευχαριστώ. </w:t>
      </w:r>
    </w:p>
    <w:p w14:paraId="327E4BDE"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Ο κ. Καλογήρου, ο Γενικός Γραμματέας της Κυβέρνησης, γνωστοπ</w:t>
      </w:r>
      <w:r>
        <w:rPr>
          <w:rFonts w:eastAsia="Times New Roman" w:cs="Times New Roman"/>
          <w:szCs w:val="24"/>
        </w:rPr>
        <w:t xml:space="preserve">οιεί στη Βουλή ότι δεν θα συζητηθούν, λόγω κωλύματος των αρμοδίων Υπουργών, αλλά θα επαναπροσδιοριστούν για συζήτηση, οι εξής επίκαιρες ερωτήσεις: </w:t>
      </w:r>
    </w:p>
    <w:p w14:paraId="327E4BDF"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τέταρτη </w:t>
      </w:r>
      <w:r>
        <w:rPr>
          <w:rFonts w:eastAsia="Times New Roman" w:cs="Times New Roman"/>
          <w:szCs w:val="24"/>
        </w:rPr>
        <w:t xml:space="preserve">υπ’ αριθμόν 317/9-1-2017 επίκαιρη ερώτηση </w:t>
      </w:r>
      <w:r>
        <w:rPr>
          <w:rFonts w:eastAsia="Times New Roman" w:cs="Times New Roman"/>
          <w:szCs w:val="24"/>
        </w:rPr>
        <w:t>πρώτου</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ύκλου του Βουλευτή Αττικής του Κομμουνιστικού Κόμματος Ελλάδας κ. Ιωάννη Γκιόκα προς τον Υπουργό Ψηφιακής </w:t>
      </w:r>
      <w:r>
        <w:rPr>
          <w:rFonts w:eastAsia="Times New Roman" w:cs="Times New Roman"/>
          <w:szCs w:val="24"/>
        </w:rPr>
        <w:lastRenderedPageBreak/>
        <w:t>Πολιτικής, Τηλεπικοινωνιών και Ενημέρωσης, σχετικά με την καθυστέρηση στην καταβολή δεδουλευμένων πρώην συμβασιούχων της ΕΡΤ. Ο κ. Παππάς αναφέρει ανε</w:t>
      </w:r>
      <w:r>
        <w:rPr>
          <w:rFonts w:eastAsia="Times New Roman" w:cs="Times New Roman"/>
          <w:szCs w:val="24"/>
        </w:rPr>
        <w:t xml:space="preserve">ιλημμένες υποχρεώσεις. </w:t>
      </w:r>
    </w:p>
    <w:p w14:paraId="327E4BE0"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πέμπτη </w:t>
      </w:r>
      <w:r>
        <w:rPr>
          <w:rFonts w:eastAsia="Times New Roman" w:cs="Times New Roman"/>
          <w:szCs w:val="24"/>
        </w:rPr>
        <w:t xml:space="preserve">υπ’ αριθμόν 313/ 5-1-2017 επίκαιρη ερώτηση </w:t>
      </w:r>
      <w:r>
        <w:rPr>
          <w:rFonts w:eastAsia="Times New Roman" w:cs="Times New Roman"/>
          <w:szCs w:val="24"/>
        </w:rPr>
        <w:t>πρώτου κ</w:t>
      </w:r>
      <w:r>
        <w:rPr>
          <w:rFonts w:eastAsia="Times New Roman" w:cs="Times New Roman"/>
          <w:szCs w:val="24"/>
        </w:rPr>
        <w:t>ύκλου της Βουλευτού Β</w:t>
      </w:r>
      <w:r>
        <w:rPr>
          <w:rFonts w:eastAsia="Times New Roman" w:cs="Times New Roman"/>
          <w:szCs w:val="24"/>
        </w:rPr>
        <w:t>΄</w:t>
      </w:r>
      <w:r>
        <w:rPr>
          <w:rFonts w:eastAsia="Times New Roman" w:cs="Times New Roman"/>
          <w:szCs w:val="24"/>
        </w:rPr>
        <w:t xml:space="preserve"> Πειραι</w:t>
      </w:r>
      <w:r>
        <w:rPr>
          <w:rFonts w:eastAsia="Times New Roman" w:cs="Times New Roman"/>
          <w:szCs w:val="24"/>
        </w:rPr>
        <w:t>ώς</w:t>
      </w:r>
      <w:r>
        <w:rPr>
          <w:rFonts w:eastAsia="Times New Roman" w:cs="Times New Roman"/>
          <w:szCs w:val="24"/>
        </w:rPr>
        <w:t xml:space="preserve"> της Ένωσης Κεντρώων κ</w:t>
      </w:r>
      <w:r>
        <w:rPr>
          <w:rFonts w:eastAsia="Times New Roman" w:cs="Times New Roman"/>
          <w:szCs w:val="24"/>
        </w:rPr>
        <w:t>.</w:t>
      </w:r>
      <w:r>
        <w:rPr>
          <w:rFonts w:eastAsia="Times New Roman" w:cs="Times New Roman"/>
          <w:szCs w:val="24"/>
        </w:rPr>
        <w:t xml:space="preserve"> Θεοδώρας </w:t>
      </w:r>
      <w:proofErr w:type="spellStart"/>
      <w:r>
        <w:rPr>
          <w:rFonts w:eastAsia="Times New Roman" w:cs="Times New Roman"/>
          <w:szCs w:val="24"/>
        </w:rPr>
        <w:t>Μεγαλοοικονόμου</w:t>
      </w:r>
      <w:proofErr w:type="spellEnd"/>
      <w:r>
        <w:rPr>
          <w:rFonts w:eastAsia="Times New Roman" w:cs="Times New Roman"/>
          <w:szCs w:val="24"/>
        </w:rPr>
        <w:t xml:space="preserve"> προς τον Υπουργό Υγείας, σχετικά με τον κίνδυνο να μείνουν χωρίς θεραπείες τα παιδιά και οι </w:t>
      </w:r>
      <w:r>
        <w:rPr>
          <w:rFonts w:eastAsia="Times New Roman" w:cs="Times New Roman"/>
          <w:szCs w:val="24"/>
        </w:rPr>
        <w:t xml:space="preserve">έφηβοι της ειδικής αγωγής, λόγω κωλύματος του Αναπληρωτή Υπουργού Υγείας κ. </w:t>
      </w:r>
      <w:proofErr w:type="spellStart"/>
      <w:r>
        <w:rPr>
          <w:rFonts w:eastAsia="Times New Roman" w:cs="Times New Roman"/>
          <w:szCs w:val="24"/>
        </w:rPr>
        <w:t>Πολάκη</w:t>
      </w:r>
      <w:proofErr w:type="spellEnd"/>
      <w:r>
        <w:rPr>
          <w:rFonts w:eastAsia="Times New Roman" w:cs="Times New Roman"/>
          <w:szCs w:val="24"/>
        </w:rPr>
        <w:t xml:space="preserve">, εξαιτίας φόρτου εργασίας. </w:t>
      </w:r>
    </w:p>
    <w:p w14:paraId="327E4BE1"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Τέλος, δεν θα συζητηθεί λόγω απουσίας του αρμοδίου Υπουργού στο εξωτερικό και η </w:t>
      </w:r>
      <w:r>
        <w:rPr>
          <w:rFonts w:eastAsia="Times New Roman" w:cs="Times New Roman"/>
          <w:szCs w:val="24"/>
        </w:rPr>
        <w:t>πρώτη</w:t>
      </w:r>
      <w:r>
        <w:rPr>
          <w:rFonts w:eastAsia="Times New Roman" w:cs="Times New Roman"/>
          <w:szCs w:val="24"/>
        </w:rPr>
        <w:t xml:space="preserve"> υπ’ αριθμόν 91/5-10-2016 ερώτηση του Δ</w:t>
      </w:r>
      <w:r>
        <w:rPr>
          <w:rFonts w:eastAsia="Times New Roman" w:cs="Times New Roman"/>
          <w:szCs w:val="24"/>
        </w:rPr>
        <w:t>΄</w:t>
      </w:r>
      <w:r>
        <w:rPr>
          <w:rFonts w:eastAsia="Times New Roman" w:cs="Times New Roman"/>
          <w:szCs w:val="24"/>
        </w:rPr>
        <w:t xml:space="preserve"> Αντιπροέδρου της Βο</w:t>
      </w:r>
      <w:r>
        <w:rPr>
          <w:rFonts w:eastAsia="Times New Roman" w:cs="Times New Roman"/>
          <w:szCs w:val="24"/>
        </w:rPr>
        <w:t>υλής και Βουλευτή Α</w:t>
      </w:r>
      <w:r>
        <w:rPr>
          <w:rFonts w:eastAsia="Times New Roman" w:cs="Times New Roman"/>
          <w:szCs w:val="24"/>
        </w:rPr>
        <w:t>΄</w:t>
      </w:r>
      <w:r>
        <w:rPr>
          <w:rFonts w:eastAsia="Times New Roman" w:cs="Times New Roman"/>
          <w:szCs w:val="24"/>
        </w:rPr>
        <w:t xml:space="preserve"> Αθηνών της Νέας Δημοκρατίας κ. Νικήτα Κακλαμάνη προς τον Υπουργό Μεταναστευτικής Πολιτικής, σχετικά με το πρόγραμμα ενοικίασης διαμερισμάτων σε πρόσφυγες από την </w:t>
      </w:r>
      <w:r>
        <w:rPr>
          <w:rFonts w:eastAsia="Times New Roman" w:cs="Times New Roman"/>
          <w:szCs w:val="24"/>
        </w:rPr>
        <w:t>«</w:t>
      </w:r>
      <w:r>
        <w:rPr>
          <w:rFonts w:eastAsia="Times New Roman" w:cs="Times New Roman"/>
          <w:szCs w:val="24"/>
        </w:rPr>
        <w:t>Εταιρεία Ανάπτυξης και Τουριστικής Προβολής Αθηνών</w:t>
      </w:r>
      <w:r>
        <w:rPr>
          <w:rFonts w:eastAsia="Times New Roman" w:cs="Times New Roman"/>
          <w:szCs w:val="24"/>
        </w:rPr>
        <w:t>»</w:t>
      </w:r>
      <w:r>
        <w:rPr>
          <w:rFonts w:eastAsia="Times New Roman" w:cs="Times New Roman"/>
          <w:szCs w:val="24"/>
        </w:rPr>
        <w:t xml:space="preserve"> (ΕΑΤΑ). </w:t>
      </w:r>
    </w:p>
    <w:p w14:paraId="327E4BE2"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Επίσης έχω </w:t>
      </w:r>
      <w:r>
        <w:rPr>
          <w:rFonts w:eastAsia="Times New Roman" w:cs="Times New Roman"/>
          <w:szCs w:val="24"/>
        </w:rPr>
        <w:t xml:space="preserve">την τιμή να ανακοινώσω στο Σώμα ότι η Επιτροπή Κανονισμού της Βουλής καταθέτει την έκθεσή της στην </w:t>
      </w:r>
      <w:r>
        <w:rPr>
          <w:rFonts w:eastAsia="Times New Roman" w:cs="Times New Roman"/>
          <w:szCs w:val="24"/>
        </w:rPr>
        <w:lastRenderedPageBreak/>
        <w:t>πρόταση του Προέδρου της Βουλής των Ελλήνων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Γ</w:t>
      </w:r>
      <w:r>
        <w:rPr>
          <w:rFonts w:eastAsia="Times New Roman" w:cs="Times New Roman"/>
          <w:szCs w:val="24"/>
        </w:rPr>
        <w:t>ια την τροποποίηση διατάξεων του Κανονισμού της Βουλής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Μέρος Κοινοβουλευτικό (ΦΕΚ 106</w:t>
      </w:r>
      <w:r>
        <w:rPr>
          <w:rFonts w:eastAsia="Times New Roman" w:cs="Times New Roman"/>
          <w:szCs w:val="24"/>
        </w:rPr>
        <w:t xml:space="preserve"> </w:t>
      </w:r>
      <w:r>
        <w:rPr>
          <w:rFonts w:eastAsia="Times New Roman" w:cs="Times New Roman"/>
          <w:szCs w:val="24"/>
        </w:rPr>
        <w:t>Α</w:t>
      </w:r>
      <w:r>
        <w:rPr>
          <w:rFonts w:eastAsia="Times New Roman" w:cs="Times New Roman"/>
          <w:szCs w:val="24"/>
        </w:rPr>
        <w:t>΄</w:t>
      </w:r>
      <w:r>
        <w:rPr>
          <w:rFonts w:eastAsia="Times New Roman" w:cs="Times New Roman"/>
          <w:szCs w:val="24"/>
        </w:rPr>
        <w:t>/24.6.1987) και Μέρο</w:t>
      </w:r>
      <w:r>
        <w:rPr>
          <w:rFonts w:eastAsia="Times New Roman" w:cs="Times New Roman"/>
          <w:szCs w:val="24"/>
        </w:rPr>
        <w:t>ς Β</w:t>
      </w:r>
      <w:r>
        <w:rPr>
          <w:rFonts w:eastAsia="Times New Roman" w:cs="Times New Roman"/>
          <w:szCs w:val="24"/>
        </w:rPr>
        <w:t>΄</w:t>
      </w:r>
      <w:r>
        <w:rPr>
          <w:rFonts w:eastAsia="Times New Roman" w:cs="Times New Roman"/>
          <w:szCs w:val="24"/>
        </w:rPr>
        <w:t xml:space="preserve"> (ΦΕΚ 51</w:t>
      </w:r>
      <w:r>
        <w:rPr>
          <w:rFonts w:eastAsia="Times New Roman" w:cs="Times New Roman"/>
          <w:szCs w:val="24"/>
        </w:rPr>
        <w:t xml:space="preserve"> </w:t>
      </w:r>
      <w:r>
        <w:rPr>
          <w:rFonts w:eastAsia="Times New Roman" w:cs="Times New Roman"/>
          <w:szCs w:val="24"/>
        </w:rPr>
        <w:t>Α</w:t>
      </w:r>
      <w:r>
        <w:rPr>
          <w:rFonts w:eastAsia="Times New Roman" w:cs="Times New Roman"/>
          <w:szCs w:val="24"/>
        </w:rPr>
        <w:t>΄</w:t>
      </w:r>
      <w:r>
        <w:rPr>
          <w:rFonts w:eastAsia="Times New Roman" w:cs="Times New Roman"/>
          <w:szCs w:val="24"/>
        </w:rPr>
        <w:t xml:space="preserve">/10.4.1997), όπως ισχύουν». </w:t>
      </w:r>
    </w:p>
    <w:p w14:paraId="327E4BE3"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Προχωρούμε στην </w:t>
      </w:r>
      <w:r>
        <w:rPr>
          <w:rFonts w:eastAsia="Times New Roman" w:cs="Times New Roman"/>
          <w:szCs w:val="24"/>
        </w:rPr>
        <w:t>τρί</w:t>
      </w:r>
      <w:r>
        <w:rPr>
          <w:rFonts w:eastAsia="Times New Roman" w:cs="Times New Roman"/>
          <w:szCs w:val="24"/>
        </w:rPr>
        <w:t xml:space="preserve">τη με αριθμό 314/5-1-2017 </w:t>
      </w:r>
      <w:r>
        <w:rPr>
          <w:rFonts w:eastAsia="Times New Roman" w:cs="Times New Roman"/>
          <w:szCs w:val="24"/>
        </w:rPr>
        <w:t>επίκαιρη ερώτηση πρώτου</w:t>
      </w:r>
      <w:r>
        <w:rPr>
          <w:rFonts w:eastAsia="Times New Roman" w:cs="Times New Roman"/>
          <w:szCs w:val="24"/>
        </w:rPr>
        <w:t xml:space="preserve"> </w:t>
      </w:r>
      <w:r>
        <w:rPr>
          <w:rFonts w:eastAsia="Times New Roman" w:cs="Times New Roman"/>
          <w:szCs w:val="24"/>
        </w:rPr>
        <w:t>κ</w:t>
      </w:r>
      <w:r>
        <w:rPr>
          <w:rFonts w:eastAsia="Times New Roman" w:cs="Times New Roman"/>
          <w:szCs w:val="24"/>
        </w:rPr>
        <w:t>ύκλου του Βουλευτή Αρκαδίας της Δημοκρατικής Συμπαράταξης ΠΑΣΟΚ-ΔΗΜΑΡ κ. Οδυσσέα Κωνσταντινόπουλου προς τον Υπουργό Αγροτικής Ανάπτυξης και Τρ</w:t>
      </w:r>
      <w:r>
        <w:rPr>
          <w:rFonts w:eastAsia="Times New Roman" w:cs="Times New Roman"/>
          <w:szCs w:val="24"/>
        </w:rPr>
        <w:t>οφίμων, σχετικά με τις καθυστερήσεις στην αποζημίωση των πληγέντων αγροτών της Αρκαδίας από τη θεομηνία της 25</w:t>
      </w:r>
      <w:r>
        <w:rPr>
          <w:rFonts w:eastAsia="Times New Roman" w:cs="Times New Roman"/>
          <w:szCs w:val="24"/>
          <w:vertAlign w:val="superscript"/>
        </w:rPr>
        <w:t>ης</w:t>
      </w:r>
      <w:r>
        <w:rPr>
          <w:rFonts w:eastAsia="Times New Roman" w:cs="Times New Roman"/>
          <w:szCs w:val="24"/>
        </w:rPr>
        <w:t xml:space="preserve"> Ιουνίου. </w:t>
      </w:r>
    </w:p>
    <w:p w14:paraId="327E4BE4"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Κύριε Κωνσταντινόπουλε, έχετε τον λόγο. </w:t>
      </w:r>
    </w:p>
    <w:p w14:paraId="327E4BE5"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Ευχαριστώ, κύριε Πρόεδρε. </w:t>
      </w:r>
    </w:p>
    <w:p w14:paraId="327E4BE6"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Κύριε Υπουργέ, συναντηθήκαμε πάλι για</w:t>
      </w:r>
      <w:r>
        <w:rPr>
          <w:rFonts w:eastAsia="Times New Roman" w:cs="Times New Roman"/>
          <w:szCs w:val="24"/>
        </w:rPr>
        <w:t xml:space="preserve"> το ίδιο θέμα στις 7 Οκτωβρίου του 2016. Έχουν περάσει επτά μήνες από τη μεγάλης κλίμακας θεομηνία που έπληξε την Αρκαδία και που είχε ως αποτέλεσμα ολική καταστροφή σε καλλιέργειες, οπωροφόρα, κηπευτικά, σε ζωικό κεφάλαιο, μελίσσια και πολλά άλλα. </w:t>
      </w:r>
    </w:p>
    <w:p w14:paraId="327E4BE7"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lastRenderedPageBreak/>
        <w:t>Στις 7</w:t>
      </w:r>
      <w:r>
        <w:rPr>
          <w:rFonts w:eastAsia="Times New Roman" w:cs="Times New Roman"/>
          <w:szCs w:val="24"/>
        </w:rPr>
        <w:t xml:space="preserve"> Οκτωβρίου -αναφέρω τι είχατε δεσμευθεί εσείς και τίποτα παραπάνω- είχατε πει ότι το διαθέσιμο ύψος κρατικών ενισχύσεων είναι στα 15 εκατομμύρια και ότι μεταφέρονται τα πορίσματα εκείνης της εβδομάδας από τον ΟΠΕΚΕΠΕ στον ΕΛΓΑ. Έχουν περάσει τρεις μήνες. Α</w:t>
      </w:r>
      <w:r>
        <w:rPr>
          <w:rFonts w:eastAsia="Times New Roman" w:cs="Times New Roman"/>
          <w:szCs w:val="24"/>
        </w:rPr>
        <w:t>ναφέρατε ότι γίνονται προσπάθειες να καταβληθούν οι ενισχύσεις μέσω ΠΣΕΑ και για άλλες απώλειες εισοδήματος που δεν καλύπτονται από τον ΕΛΓΑ, όπως τα εισοδήματα των επόμενων χρόνων, η καταστροφή εξοπλισμού και παγίων εγκαταστάσεων. Είπατε πως όταν ξεκινήσε</w:t>
      </w:r>
      <w:r>
        <w:rPr>
          <w:rFonts w:eastAsia="Times New Roman" w:cs="Times New Roman"/>
          <w:szCs w:val="24"/>
        </w:rPr>
        <w:t xml:space="preserve">ι το </w:t>
      </w:r>
      <w:r>
        <w:rPr>
          <w:rFonts w:eastAsia="Times New Roman" w:cs="Times New Roman"/>
          <w:szCs w:val="24"/>
        </w:rPr>
        <w:t>π</w:t>
      </w:r>
      <w:r>
        <w:rPr>
          <w:rFonts w:eastAsia="Times New Roman" w:cs="Times New Roman"/>
          <w:szCs w:val="24"/>
        </w:rPr>
        <w:t xml:space="preserve">ρόγραμμα 2014, θα δοθεί η δυνατότητα για δαπάνες αποκατάστασης ζημιών. </w:t>
      </w:r>
      <w:r>
        <w:rPr>
          <w:rFonts w:eastAsia="Times New Roman" w:cs="Times New Roman"/>
          <w:szCs w:val="24"/>
        </w:rPr>
        <w:t>Γ</w:t>
      </w:r>
      <w:r>
        <w:rPr>
          <w:rFonts w:eastAsia="Times New Roman" w:cs="Times New Roman"/>
          <w:szCs w:val="24"/>
        </w:rPr>
        <w:t xml:space="preserve">ια το ασφάλιστρο του ΕΛΓΑ –και θα σας πω γιατί το αναφέρω- είπατε ότι δυστυχώς δεν μπορεί να γίνει συμψηφισμός, ακόμη και στις καταστροφές. </w:t>
      </w:r>
    </w:p>
    <w:p w14:paraId="327E4BE8"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Σήμερα, επτά μήνες μετά την καταστροφ</w:t>
      </w:r>
      <w:r>
        <w:rPr>
          <w:rFonts w:eastAsia="Times New Roman" w:cs="Times New Roman"/>
          <w:szCs w:val="24"/>
        </w:rPr>
        <w:t>ή και τρεις μήνες μετά την ερώτηση και τις δεσμεύσεις σας, πού βρισκόμαστε; Το θέμα δεν είναι να πούμε βαριές κουβέντες ή οτιδήποτε, κύριε Υπουργέ. Η πραγματικότητα είναι ότι</w:t>
      </w:r>
      <w:r>
        <w:rPr>
          <w:rFonts w:eastAsia="Times New Roman" w:cs="Times New Roman"/>
          <w:szCs w:val="24"/>
        </w:rPr>
        <w:t>,</w:t>
      </w:r>
      <w:r>
        <w:rPr>
          <w:rFonts w:eastAsia="Times New Roman" w:cs="Times New Roman"/>
          <w:szCs w:val="24"/>
        </w:rPr>
        <w:t xml:space="preserve"> αν συνεχιστεί αυτή η διαδικασία και δεν πληρωθούν χθες</w:t>
      </w:r>
      <w:r>
        <w:rPr>
          <w:rFonts w:eastAsia="Times New Roman" w:cs="Times New Roman"/>
          <w:szCs w:val="24"/>
        </w:rPr>
        <w:t>,</w:t>
      </w:r>
      <w:r>
        <w:rPr>
          <w:rFonts w:eastAsia="Times New Roman" w:cs="Times New Roman"/>
          <w:szCs w:val="24"/>
        </w:rPr>
        <w:t xml:space="preserve"> όχι αύριο -κι εσείς το ε</w:t>
      </w:r>
      <w:r>
        <w:rPr>
          <w:rFonts w:eastAsia="Times New Roman" w:cs="Times New Roman"/>
          <w:szCs w:val="24"/>
        </w:rPr>
        <w:t>ίπατε ότι η καταστροφή είναι ολική-</w:t>
      </w:r>
      <w:r>
        <w:rPr>
          <w:rFonts w:eastAsia="Times New Roman" w:cs="Times New Roman"/>
          <w:szCs w:val="24"/>
        </w:rPr>
        <w:t>,</w:t>
      </w:r>
      <w:r>
        <w:rPr>
          <w:rFonts w:eastAsia="Times New Roman" w:cs="Times New Roman"/>
          <w:szCs w:val="24"/>
        </w:rPr>
        <w:t xml:space="preserve"> δεν θα έχει μέλλον η παραγωγή μας στην περιοχή της Αρκαδίας.</w:t>
      </w:r>
    </w:p>
    <w:p w14:paraId="327E4BE9"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lastRenderedPageBreak/>
        <w:t>Μέχρι τώρα έχουν γίνει ελάχιστες πληρωμές. Αν θέλετε, έχει γίνει ελάχιστη πληρωμή μετά από επτά μήνες, ούτε στο 5%. Αν έχετε στοιχεία, θα σας παρακαλούσα να μ</w:t>
      </w:r>
      <w:r>
        <w:rPr>
          <w:rFonts w:eastAsia="Times New Roman" w:cs="Times New Roman"/>
          <w:szCs w:val="24"/>
        </w:rPr>
        <w:t>ας τα καταθέσετε, γιατί από εσάς θα το περιμέναμε.</w:t>
      </w:r>
    </w:p>
    <w:p w14:paraId="327E4BEA"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Δεύτερον, θέλω να δεσμευτείτε σε ποιον χρονικό ορίζοντα θα αποπληρωθούν αυτοί οι άνθρωποι.</w:t>
      </w:r>
    </w:p>
    <w:p w14:paraId="327E4BEB"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Θέλω επίσης να σας βάλω και ένα θέμα, κύριε Υπουργέ: </w:t>
      </w:r>
      <w:r>
        <w:rPr>
          <w:rFonts w:eastAsia="Times New Roman" w:cs="Times New Roman"/>
          <w:szCs w:val="24"/>
        </w:rPr>
        <w:t>ν</w:t>
      </w:r>
      <w:r>
        <w:rPr>
          <w:rFonts w:eastAsia="Times New Roman" w:cs="Times New Roman"/>
          <w:szCs w:val="24"/>
        </w:rPr>
        <w:t>α ξανασκεφτείτε τον συμψηφισμό, γιατί πρόκειται για μια έκτα</w:t>
      </w:r>
      <w:r>
        <w:rPr>
          <w:rFonts w:eastAsia="Times New Roman" w:cs="Times New Roman"/>
          <w:szCs w:val="24"/>
        </w:rPr>
        <w:t>κτη κατάσταση και μαθαίνω, αν δεν κάνω λάθος και αν έχετε το στοιχείο, ότι από τις δύο μικρές περιοχές που πληρώθηκε ούτε το 5% των πληρωμών, πιθανότατα να μην μπόρεσαν να πληρωθούν από το 5% ούτε το 1,5%, γιατί είχαν θέματα με τον ΕΛΓΑ.</w:t>
      </w:r>
    </w:p>
    <w:p w14:paraId="327E4BEC"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Άρα, κύριε Υπουργέ</w:t>
      </w:r>
      <w:r>
        <w:rPr>
          <w:rFonts w:eastAsia="Times New Roman" w:cs="Times New Roman"/>
          <w:szCs w:val="24"/>
        </w:rPr>
        <w:t>, οι δεσμεύσεις σας αυτές ισχύουν για ΠΣΕΑ, ΕΛΓΑ, νέο πρόγραμμα;</w:t>
      </w:r>
    </w:p>
    <w:p w14:paraId="327E4BED"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Τρίτον, θα ολοκληρωθούν οι πληρωμές και σε ποιο διάστημα;</w:t>
      </w:r>
    </w:p>
    <w:p w14:paraId="327E4BEE"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επειδή είπατε μέχρι 15 εκατομμύρια, μήπως πληρωθούν κάποιοι και οι υπόλοιποι δεν αποπληρωθούν τελικά, γιατί</w:t>
      </w:r>
      <w:r>
        <w:rPr>
          <w:rFonts w:eastAsia="Times New Roman" w:cs="Times New Roman"/>
          <w:szCs w:val="24"/>
        </w:rPr>
        <w:t>,</w:t>
      </w:r>
      <w:r>
        <w:rPr>
          <w:rFonts w:eastAsia="Times New Roman" w:cs="Times New Roman"/>
          <w:szCs w:val="24"/>
        </w:rPr>
        <w:t xml:space="preserve"> αν συνεχίσετε τις πληρωμές με αυτόν τον ρυθμό, λίγο πριν </w:t>
      </w:r>
      <w:r>
        <w:rPr>
          <w:rFonts w:eastAsia="Times New Roman" w:cs="Times New Roman"/>
          <w:szCs w:val="24"/>
        </w:rPr>
        <w:lastRenderedPageBreak/>
        <w:t xml:space="preserve">από </w:t>
      </w:r>
      <w:r>
        <w:rPr>
          <w:rFonts w:eastAsia="Times New Roman" w:cs="Times New Roman"/>
          <w:szCs w:val="24"/>
        </w:rPr>
        <w:t>τα Χριστούγεννα στο 5% και Ιανουάριο, θα φτάσετε Ιούνιο και τότε δεν θα μπορεί να προχωρήσει η παραγωγή.</w:t>
      </w:r>
    </w:p>
    <w:p w14:paraId="327E4BEF"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Σας ευχαριστώ.</w:t>
      </w:r>
    </w:p>
    <w:p w14:paraId="327E4BF0"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Υπουργέ, έχετε τον λόγο.</w:t>
      </w:r>
    </w:p>
    <w:p w14:paraId="327E4BF1"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ΕΥΑΓΓΕΛ</w:t>
      </w:r>
      <w:r>
        <w:rPr>
          <w:rFonts w:eastAsia="Times New Roman" w:cs="Times New Roman"/>
          <w:b/>
          <w:szCs w:val="24"/>
        </w:rPr>
        <w:t>ΟΣ ΑΠΟΣΤΟΛΟΥ (Υπουργός Αγροτικής Ανάπτυξης και Τροφίμων):</w:t>
      </w:r>
      <w:r>
        <w:rPr>
          <w:rFonts w:eastAsia="Times New Roman" w:cs="Times New Roman"/>
          <w:szCs w:val="24"/>
        </w:rPr>
        <w:t xml:space="preserve"> Κύριε συνάδελφε, ή δεν έχετε πληροφορηθεί σωστά τα πράγματα ή να μην το πω.</w:t>
      </w:r>
    </w:p>
    <w:p w14:paraId="327E4BF2"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Εδώ σας είχα πει τον Οκτώβρη και έχω εδώ τη φράση: «Αυτή την ώρα πραγματοποιείται η επεξεργασία των στοιχείων από το αρχεί</w:t>
      </w:r>
      <w:r>
        <w:rPr>
          <w:rFonts w:eastAsia="Times New Roman" w:cs="Times New Roman"/>
          <w:szCs w:val="24"/>
        </w:rPr>
        <w:t xml:space="preserve">ο ΟΣΔΕ του ΟΠΕΚΕΠΕ που θα αποσταλούν στον ΕΛΓΑ τέλη Οκτωβρίου. Στη συνέχεια, θα κοινοποιηθούν τα πορίσματα και θα ακολουθήσει η καταβολή των αποζημιώσεων στους </w:t>
      </w:r>
      <w:proofErr w:type="spellStart"/>
      <w:r>
        <w:rPr>
          <w:rFonts w:eastAsia="Times New Roman" w:cs="Times New Roman"/>
          <w:szCs w:val="24"/>
        </w:rPr>
        <w:t>κριθέντες</w:t>
      </w:r>
      <w:proofErr w:type="spellEnd"/>
      <w:r>
        <w:rPr>
          <w:rFonts w:eastAsia="Times New Roman" w:cs="Times New Roman"/>
          <w:szCs w:val="24"/>
        </w:rPr>
        <w:t xml:space="preserve"> ασφαλιστικά ενήμερους παραγωγούς</w:t>
      </w:r>
      <w:r>
        <w:rPr>
          <w:rFonts w:eastAsia="Times New Roman" w:cs="Times New Roman"/>
          <w:szCs w:val="24"/>
        </w:rPr>
        <w:t>.</w:t>
      </w:r>
      <w:r>
        <w:rPr>
          <w:rFonts w:eastAsia="Times New Roman" w:cs="Times New Roman"/>
          <w:szCs w:val="24"/>
        </w:rPr>
        <w:t>».</w:t>
      </w:r>
    </w:p>
    <w:p w14:paraId="327E4BF3"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Ξέρετε πόσο διαρκούσε πριν </w:t>
      </w:r>
      <w:r>
        <w:rPr>
          <w:rFonts w:eastAsia="Times New Roman" w:cs="Times New Roman"/>
          <w:szCs w:val="24"/>
        </w:rPr>
        <w:t>από</w:t>
      </w:r>
      <w:r>
        <w:rPr>
          <w:rFonts w:eastAsia="Times New Roman" w:cs="Times New Roman"/>
          <w:szCs w:val="24"/>
        </w:rPr>
        <w:t xml:space="preserve"> το 2016 αυτή η διαδ</w:t>
      </w:r>
      <w:r>
        <w:rPr>
          <w:rFonts w:eastAsia="Times New Roman" w:cs="Times New Roman"/>
          <w:szCs w:val="24"/>
        </w:rPr>
        <w:t xml:space="preserve">ικασία; Έναν με ενάμιση χρόνο. Είπατε εσείς για επτά μήνες. Λοιπόν, σας πληροφορώ ότι ήδη από το τέλος του Δεκέμβρη είχαμε πληρωμές στους ασφαλιστικά ενήμερους. Να το ξεκαθαρίσω </w:t>
      </w:r>
      <w:r>
        <w:rPr>
          <w:rFonts w:eastAsia="Times New Roman" w:cs="Times New Roman"/>
          <w:szCs w:val="24"/>
        </w:rPr>
        <w:lastRenderedPageBreak/>
        <w:t>αυτό το πράγμα, διότι ο συμψηφισμός δεν είναι μια εύκολη διαδικασία, όταν έχει</w:t>
      </w:r>
      <w:r>
        <w:rPr>
          <w:rFonts w:eastAsia="Times New Roman" w:cs="Times New Roman"/>
          <w:szCs w:val="24"/>
        </w:rPr>
        <w:t>ς μια χρονιά η οποία είναι από τις χειρότερες και όταν ήδη ξεκινάμε την καινούρ</w:t>
      </w:r>
      <w:r>
        <w:rPr>
          <w:rFonts w:eastAsia="Times New Roman" w:cs="Times New Roman"/>
          <w:szCs w:val="24"/>
        </w:rPr>
        <w:t>γ</w:t>
      </w:r>
      <w:r>
        <w:rPr>
          <w:rFonts w:eastAsia="Times New Roman" w:cs="Times New Roman"/>
          <w:szCs w:val="24"/>
        </w:rPr>
        <w:t>ια χρονιά με πολύ δύσκολες συνθήκες. Άρα θα φτάσουμε σε κάποια λογική</w:t>
      </w:r>
      <w:r>
        <w:rPr>
          <w:rFonts w:eastAsia="Times New Roman" w:cs="Times New Roman"/>
          <w:szCs w:val="24"/>
        </w:rPr>
        <w:t>,</w:t>
      </w:r>
      <w:r>
        <w:rPr>
          <w:rFonts w:eastAsia="Times New Roman" w:cs="Times New Roman"/>
          <w:szCs w:val="24"/>
        </w:rPr>
        <w:t xml:space="preserve"> η οποία θα λέει: «</w:t>
      </w:r>
      <w:r>
        <w:rPr>
          <w:rFonts w:eastAsia="Times New Roman" w:cs="Times New Roman"/>
          <w:szCs w:val="24"/>
        </w:rPr>
        <w:t>Δ</w:t>
      </w:r>
      <w:r>
        <w:rPr>
          <w:rFonts w:eastAsia="Times New Roman" w:cs="Times New Roman"/>
          <w:szCs w:val="24"/>
        </w:rPr>
        <w:t>ώσε μου αυτά που δικαιούμαι</w:t>
      </w:r>
      <w:r>
        <w:rPr>
          <w:rFonts w:eastAsia="Times New Roman" w:cs="Times New Roman"/>
          <w:szCs w:val="24"/>
        </w:rPr>
        <w:t>,</w:t>
      </w:r>
      <w:r>
        <w:rPr>
          <w:rFonts w:eastAsia="Times New Roman" w:cs="Times New Roman"/>
          <w:szCs w:val="24"/>
        </w:rPr>
        <w:t xml:space="preserve"> για να σε πληρώσω</w:t>
      </w:r>
      <w:r>
        <w:rPr>
          <w:rFonts w:eastAsia="Times New Roman" w:cs="Times New Roman"/>
          <w:szCs w:val="24"/>
        </w:rPr>
        <w:t>.</w:t>
      </w:r>
      <w:r>
        <w:rPr>
          <w:rFonts w:eastAsia="Times New Roman" w:cs="Times New Roman"/>
          <w:szCs w:val="24"/>
        </w:rPr>
        <w:t xml:space="preserve">». Από πού; Ξέρετε κι εσείς όλοι ότι ο </w:t>
      </w:r>
      <w:r>
        <w:rPr>
          <w:rFonts w:eastAsia="Times New Roman" w:cs="Times New Roman"/>
          <w:szCs w:val="24"/>
        </w:rPr>
        <w:t>ΕΛΓΑ λειτουργεί ανταποδοτικά.</w:t>
      </w:r>
    </w:p>
    <w:p w14:paraId="327E4BF4"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Ερχόμαστε, λοιπόν, και σας λέω ότι πληρώθηκαν τον Δεκέμβρη 300.000 σε δικαιούχους και εντός Ιανουαρίου και μέχρι τα μέσα Φεβρουαρίου θα ολοκληρωθεί η πληρωμή όλων αυτών που καλύπτονται από τον ΕΛΓΑ, δηλαδή μιλάμε σε μια διαδικ</w:t>
      </w:r>
      <w:r>
        <w:rPr>
          <w:rFonts w:eastAsia="Times New Roman" w:cs="Times New Roman"/>
          <w:szCs w:val="24"/>
        </w:rPr>
        <w:t>ασία οκτώ μηνών από την ώρα που συνέβησαν. Γιατί το λέω αυτό; Διότι, όπως σας έχω πει και άλλες φορές, είναι μια διαδικασία που δεν είναι εύκολη. Ξεκινώντας από τις υποβολές των αιτήσεων, από τις προεκτιμήσεις, από τις εξατομικεύσεις να έρθουν στον ΟΠΕΚΕΠΕ</w:t>
      </w:r>
      <w:r>
        <w:rPr>
          <w:rFonts w:eastAsia="Times New Roman" w:cs="Times New Roman"/>
          <w:szCs w:val="24"/>
        </w:rPr>
        <w:t xml:space="preserve">, διότι εδώ πρέπει να γίνει ο σχετικός έλεγχος, να ξαναπάμε στον ΕΛΓΑ, να δούμε πότε θα βγουν τα πορίσματα. Είναι μια διαδικασία η οποία απαιτεί χρόνο. </w:t>
      </w:r>
      <w:r>
        <w:rPr>
          <w:rFonts w:eastAsia="Times New Roman" w:cs="Times New Roman"/>
          <w:szCs w:val="24"/>
        </w:rPr>
        <w:t>Β</w:t>
      </w:r>
      <w:r>
        <w:rPr>
          <w:rFonts w:eastAsia="Times New Roman" w:cs="Times New Roman"/>
          <w:szCs w:val="24"/>
        </w:rPr>
        <w:t>εβαίως μέσα σε ένα διάστημα επτά μηνών το να πληρώνονται αυτές οι ζημιές δεν έχει υπάρξει ξανά.</w:t>
      </w:r>
    </w:p>
    <w:p w14:paraId="327E4BF5"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lastRenderedPageBreak/>
        <w:t>Τώρα, ε</w:t>
      </w:r>
      <w:r>
        <w:rPr>
          <w:rFonts w:eastAsia="Times New Roman" w:cs="Times New Roman"/>
          <w:szCs w:val="24"/>
        </w:rPr>
        <w:t>πειδή αναφέρεστε και σε άλλα θέματα που έχουν σχέση με τα ΠΣΕΑ, έχουν σχέση με τις διαδικασίες...</w:t>
      </w:r>
    </w:p>
    <w:p w14:paraId="327E4BF6"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Εσείς θα μας το πείτε.</w:t>
      </w:r>
    </w:p>
    <w:p w14:paraId="327E4BF7"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Εγώ θα σας πω</w:t>
      </w:r>
      <w:r>
        <w:rPr>
          <w:rFonts w:eastAsia="Times New Roman" w:cs="Times New Roman"/>
          <w:szCs w:val="24"/>
        </w:rPr>
        <w:t>,</w:t>
      </w:r>
      <w:r>
        <w:rPr>
          <w:rFonts w:eastAsia="Times New Roman" w:cs="Times New Roman"/>
          <w:szCs w:val="24"/>
        </w:rPr>
        <w:t xml:space="preserve"> βεβαίως. Το είπα και προηγουμένως.</w:t>
      </w:r>
    </w:p>
    <w:p w14:paraId="327E4BF8"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Τα ΠΣΕΑ είναι μια διαδικασία η οποία προϋποθέτει τη στοιχειοθέτηση ενός φακέλου και βεβαίως αυτός ο φάκελος για να </w:t>
      </w:r>
      <w:proofErr w:type="spellStart"/>
      <w:r>
        <w:rPr>
          <w:rFonts w:eastAsia="Times New Roman" w:cs="Times New Roman"/>
          <w:szCs w:val="24"/>
        </w:rPr>
        <w:t>στοιχειοθετηθεί</w:t>
      </w:r>
      <w:proofErr w:type="spellEnd"/>
      <w:r>
        <w:rPr>
          <w:rFonts w:eastAsia="Times New Roman" w:cs="Times New Roman"/>
          <w:szCs w:val="24"/>
        </w:rPr>
        <w:t xml:space="preserve"> πρέπει να έχει και στοιχεία συγκομιδής της χρονιάς και βεβαίως πρέπει να συσχετισθεί με τ</w:t>
      </w:r>
      <w:r>
        <w:rPr>
          <w:rFonts w:eastAsia="Times New Roman" w:cs="Times New Roman"/>
          <w:szCs w:val="24"/>
        </w:rPr>
        <w:t>α προηγούμενα χρόνια, να σταλεί στην Ευρωπαϊκή Επιτροπή</w:t>
      </w:r>
      <w:r>
        <w:rPr>
          <w:rFonts w:eastAsia="Times New Roman" w:cs="Times New Roman"/>
          <w:szCs w:val="24"/>
        </w:rPr>
        <w:t>,</w:t>
      </w:r>
      <w:r>
        <w:rPr>
          <w:rFonts w:eastAsia="Times New Roman" w:cs="Times New Roman"/>
          <w:szCs w:val="24"/>
        </w:rPr>
        <w:t xml:space="preserve"> για να εγκριθεί.</w:t>
      </w:r>
    </w:p>
    <w:p w14:paraId="327E4BF9" w14:textId="77777777" w:rsidR="00077057" w:rsidRDefault="00105889">
      <w:pPr>
        <w:spacing w:line="600" w:lineRule="auto"/>
        <w:jc w:val="both"/>
        <w:rPr>
          <w:rFonts w:eastAsia="Times New Roman"/>
          <w:szCs w:val="24"/>
        </w:rPr>
      </w:pPr>
      <w:r>
        <w:rPr>
          <w:rFonts w:eastAsia="Times New Roman"/>
          <w:szCs w:val="24"/>
        </w:rPr>
        <w:t>Προηγούμενα υπήρχαν δύο έλεγχοι και γι’ αυτό είχαμε διαδικασίες δύο και τριών χρόνων. Ο έλεγχος είναι ένας στην Ευρωπαϊκή Επιτροπή και βεβαίως</w:t>
      </w:r>
      <w:r>
        <w:rPr>
          <w:rFonts w:eastAsia="Times New Roman"/>
          <w:szCs w:val="24"/>
        </w:rPr>
        <w:t>,</w:t>
      </w:r>
      <w:r>
        <w:rPr>
          <w:rFonts w:eastAsia="Times New Roman"/>
          <w:szCs w:val="24"/>
        </w:rPr>
        <w:t xml:space="preserve"> εφόσον το επιτρέπουν οι δημοσιονομικές</w:t>
      </w:r>
      <w:r>
        <w:rPr>
          <w:rFonts w:eastAsia="Times New Roman"/>
          <w:szCs w:val="24"/>
        </w:rPr>
        <w:t xml:space="preserve"> συνθήκες της χώρας</w:t>
      </w:r>
      <w:r>
        <w:rPr>
          <w:rFonts w:eastAsia="Times New Roman"/>
          <w:szCs w:val="24"/>
        </w:rPr>
        <w:t>,</w:t>
      </w:r>
      <w:r>
        <w:rPr>
          <w:rFonts w:eastAsia="Times New Roman"/>
          <w:szCs w:val="24"/>
        </w:rPr>
        <w:t xml:space="preserve"> να γίνουν οι πληρωμές. Μην </w:t>
      </w:r>
      <w:proofErr w:type="spellStart"/>
      <w:r>
        <w:rPr>
          <w:rFonts w:eastAsia="Times New Roman"/>
          <w:szCs w:val="24"/>
        </w:rPr>
        <w:t>κοροϊδεύεστε</w:t>
      </w:r>
      <w:proofErr w:type="spellEnd"/>
      <w:r>
        <w:rPr>
          <w:rFonts w:eastAsia="Times New Roman"/>
          <w:szCs w:val="24"/>
        </w:rPr>
        <w:t xml:space="preserve"> μεταξύ σας. Αν ανατρέξουμε στα προηγούμενα χρόνια, τέσσερα και πέντε χρόνια</w:t>
      </w:r>
      <w:r>
        <w:rPr>
          <w:rFonts w:eastAsia="Times New Roman"/>
          <w:szCs w:val="24"/>
        </w:rPr>
        <w:t>,</w:t>
      </w:r>
      <w:r>
        <w:rPr>
          <w:rFonts w:eastAsia="Times New Roman"/>
          <w:szCs w:val="24"/>
        </w:rPr>
        <w:t xml:space="preserve"> ερχόμαστε και πληρώνουμε ακόμα ΠΣΕΑ του 2012 και του 2013. </w:t>
      </w:r>
    </w:p>
    <w:p w14:paraId="327E4BFA" w14:textId="77777777" w:rsidR="00077057" w:rsidRDefault="00105889">
      <w:pPr>
        <w:spacing w:line="600" w:lineRule="auto"/>
        <w:ind w:firstLine="720"/>
        <w:jc w:val="both"/>
        <w:rPr>
          <w:rFonts w:eastAsia="Times New Roman"/>
          <w:szCs w:val="24"/>
        </w:rPr>
      </w:pPr>
      <w:r>
        <w:rPr>
          <w:rFonts w:eastAsia="Times New Roman"/>
          <w:szCs w:val="24"/>
        </w:rPr>
        <w:lastRenderedPageBreak/>
        <w:t xml:space="preserve">Άρα, λοιπόν, αναγνωρίστε επιτέλους ότι έχει μπει τάξη στα </w:t>
      </w:r>
      <w:r>
        <w:rPr>
          <w:rFonts w:eastAsia="Times New Roman"/>
          <w:szCs w:val="24"/>
        </w:rPr>
        <w:t xml:space="preserve">πράγματα, στις πληρωμές, </w:t>
      </w:r>
      <w:proofErr w:type="spellStart"/>
      <w:r>
        <w:rPr>
          <w:rFonts w:eastAsia="Times New Roman"/>
          <w:szCs w:val="24"/>
        </w:rPr>
        <w:t>πόσω</w:t>
      </w:r>
      <w:proofErr w:type="spellEnd"/>
      <w:r>
        <w:rPr>
          <w:rFonts w:eastAsia="Times New Roman"/>
          <w:szCs w:val="24"/>
        </w:rPr>
        <w:t xml:space="preserve"> μάλλον όταν ο ΕΛΓΑ είναι ένα ταμείο το οποίο λειτουργεί αποκλειστικά ανταποδοτικά και όταν το 2016 έχουμε μια χρονιά πάρα πολύ δύσκολη.</w:t>
      </w:r>
    </w:p>
    <w:p w14:paraId="327E4BFB" w14:textId="77777777" w:rsidR="00077057" w:rsidRDefault="00105889">
      <w:pPr>
        <w:spacing w:line="600" w:lineRule="auto"/>
        <w:ind w:firstLine="720"/>
        <w:jc w:val="both"/>
        <w:rPr>
          <w:rFonts w:eastAsia="Times New Roman"/>
          <w:szCs w:val="24"/>
        </w:rPr>
      </w:pPr>
      <w:r>
        <w:rPr>
          <w:rFonts w:eastAsia="Times New Roman"/>
          <w:szCs w:val="24"/>
        </w:rPr>
        <w:t>Άρα, λοιπόν, από τη δική μας πλευρά ξεκαθαρίζουμε ότι αυτό που δεσμευτήκαμε το κάνουμε και</w:t>
      </w:r>
      <w:r>
        <w:rPr>
          <w:rFonts w:eastAsia="Times New Roman"/>
          <w:szCs w:val="24"/>
        </w:rPr>
        <w:t xml:space="preserve"> μέχρι τα μέσα Φεβρουαρίου όλες οι ζημιές του Ιουνίου της Αρκαδίας από τις συγκεκριμένες πλημμύρες θα έχουν καλυφθεί για τους ασφαλιστικά ενήμερους αγρότες.</w:t>
      </w:r>
    </w:p>
    <w:p w14:paraId="327E4BFC" w14:textId="77777777" w:rsidR="00077057" w:rsidRDefault="00105889">
      <w:pPr>
        <w:spacing w:line="600" w:lineRule="auto"/>
        <w:ind w:firstLine="720"/>
        <w:jc w:val="both"/>
        <w:rPr>
          <w:rFonts w:eastAsia="Times New Roman"/>
          <w:szCs w:val="24"/>
        </w:rPr>
      </w:pPr>
      <w:r>
        <w:rPr>
          <w:rFonts w:eastAsia="Times New Roman"/>
          <w:szCs w:val="24"/>
        </w:rPr>
        <w:t>Ευχαριστώ.</w:t>
      </w:r>
    </w:p>
    <w:p w14:paraId="327E4BFD" w14:textId="77777777" w:rsidR="00077057" w:rsidRDefault="00105889">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w:t>
      </w:r>
    </w:p>
    <w:p w14:paraId="327E4BFE" w14:textId="77777777" w:rsidR="00077057" w:rsidRDefault="00105889">
      <w:pPr>
        <w:spacing w:line="600" w:lineRule="auto"/>
        <w:ind w:firstLine="720"/>
        <w:jc w:val="both"/>
        <w:rPr>
          <w:rFonts w:eastAsia="Times New Roman"/>
        </w:rPr>
      </w:pPr>
      <w:r>
        <w:rPr>
          <w:rFonts w:eastAsia="Times New Roman"/>
        </w:rPr>
        <w:t>Κυρίες και κύριοι συνάδελφοι, έχω την τιμ</w:t>
      </w:r>
      <w:r>
        <w:rPr>
          <w:rFonts w:eastAsia="Times New Roman"/>
        </w:rPr>
        <w:t>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w:t>
      </w:r>
      <w:r>
        <w:rPr>
          <w:rFonts w:eastAsia="Times New Roman"/>
        </w:rPr>
        <w:t>ουλής, τριάντα οκτώ μαθητές και μαθήτριες και τρεις εκπαιδευτικοί συνοδοί τους από το 5</w:t>
      </w:r>
      <w:r>
        <w:rPr>
          <w:rFonts w:eastAsia="Times New Roman"/>
          <w:vertAlign w:val="superscript"/>
        </w:rPr>
        <w:t>ο</w:t>
      </w:r>
      <w:r>
        <w:rPr>
          <w:rFonts w:eastAsia="Times New Roman"/>
        </w:rPr>
        <w:t xml:space="preserve"> Γυμνάσιο Χαλανδρίου. </w:t>
      </w:r>
    </w:p>
    <w:p w14:paraId="327E4BFF" w14:textId="77777777" w:rsidR="00077057" w:rsidRDefault="00105889">
      <w:pPr>
        <w:spacing w:line="600" w:lineRule="auto"/>
        <w:ind w:left="360" w:firstLine="360"/>
        <w:jc w:val="both"/>
        <w:rPr>
          <w:rFonts w:eastAsia="Times New Roman"/>
        </w:rPr>
      </w:pPr>
      <w:r>
        <w:rPr>
          <w:rFonts w:eastAsia="Times New Roman"/>
        </w:rPr>
        <w:lastRenderedPageBreak/>
        <w:t xml:space="preserve">Η Βουλή τούς καλωσορίζει. </w:t>
      </w:r>
    </w:p>
    <w:p w14:paraId="327E4C00" w14:textId="77777777" w:rsidR="00077057" w:rsidRDefault="00105889">
      <w:pPr>
        <w:spacing w:line="600" w:lineRule="auto"/>
        <w:ind w:left="360"/>
        <w:jc w:val="center"/>
        <w:rPr>
          <w:rFonts w:eastAsia="Times New Roman"/>
        </w:rPr>
      </w:pPr>
      <w:r>
        <w:rPr>
          <w:rFonts w:eastAsia="Times New Roman"/>
        </w:rPr>
        <w:t>(Χειροκροτήματα απ’ όλες τις πτέρυγες της Βουλής)</w:t>
      </w:r>
    </w:p>
    <w:p w14:paraId="327E4C01" w14:textId="77777777" w:rsidR="00077057" w:rsidRDefault="00105889">
      <w:pPr>
        <w:spacing w:line="600" w:lineRule="auto"/>
        <w:ind w:firstLine="720"/>
        <w:jc w:val="both"/>
        <w:rPr>
          <w:rFonts w:eastAsia="Times New Roman"/>
          <w:szCs w:val="24"/>
        </w:rPr>
      </w:pPr>
      <w:r>
        <w:rPr>
          <w:rFonts w:eastAsia="Times New Roman"/>
          <w:szCs w:val="24"/>
        </w:rPr>
        <w:t>Κύριε Κωνσταντινόπουλε, έχετε τον λόγο.</w:t>
      </w:r>
    </w:p>
    <w:p w14:paraId="327E4C02" w14:textId="77777777" w:rsidR="00077057" w:rsidRDefault="00105889">
      <w:pPr>
        <w:spacing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Κύριε Υπουργέ, έχετε δεχτεί πίεση για την Αρκαδία -και νομίζω και για τους άλλους νομούς- από την πρώτη μέρα κι όχι απλά πίεση «</w:t>
      </w:r>
      <w:proofErr w:type="spellStart"/>
      <w:r>
        <w:rPr>
          <w:rFonts w:eastAsia="Times New Roman"/>
          <w:szCs w:val="24"/>
        </w:rPr>
        <w:t>πολιτικάντικη</w:t>
      </w:r>
      <w:proofErr w:type="spellEnd"/>
      <w:r>
        <w:rPr>
          <w:rFonts w:eastAsia="Times New Roman"/>
          <w:szCs w:val="24"/>
        </w:rPr>
        <w:t>», όπως κάνατε τα προηγούμενα χρόνια εσείς. Θα μπορούσα να σας αναφέρω αυτά που λέγατε για την Ευρώπη, δηλαδή ότι π</w:t>
      </w:r>
      <w:r>
        <w:rPr>
          <w:rFonts w:eastAsia="Times New Roman"/>
          <w:szCs w:val="24"/>
        </w:rPr>
        <w:t>εριμέναμε να την αλλάξετε, αλλά δεν την αλλάξατε ακόμα. Εγώ σε αυτή τη λογική δεν θα μπω, γιατί αυτά τα ζητήματα αφορούν ανθρώπους, οι οποίοι θέλουν να επιβιώσουν και</w:t>
      </w:r>
      <w:r>
        <w:rPr>
          <w:rFonts w:eastAsia="Times New Roman"/>
          <w:szCs w:val="24"/>
        </w:rPr>
        <w:t>,</w:t>
      </w:r>
      <w:r>
        <w:rPr>
          <w:rFonts w:eastAsia="Times New Roman"/>
          <w:szCs w:val="24"/>
        </w:rPr>
        <w:t xml:space="preserve"> αν δεν επιβιώσουν</w:t>
      </w:r>
      <w:r>
        <w:rPr>
          <w:rFonts w:eastAsia="Times New Roman"/>
          <w:szCs w:val="24"/>
        </w:rPr>
        <w:t>,</w:t>
      </w:r>
      <w:r>
        <w:rPr>
          <w:rFonts w:eastAsia="Times New Roman"/>
          <w:szCs w:val="24"/>
        </w:rPr>
        <w:t xml:space="preserve"> δεν θα μπορέσει να υπάρχει παραγωγή στη χώρα και ειδικότερα στην Αρκα</w:t>
      </w:r>
      <w:r>
        <w:rPr>
          <w:rFonts w:eastAsia="Times New Roman"/>
          <w:szCs w:val="24"/>
        </w:rPr>
        <w:t xml:space="preserve">δία, στην περιοχή μου. Εσείς μιλήσατε για τα ΠΣΕΑ, περιμένουμε να δούμε πότε θα γίνει. </w:t>
      </w:r>
    </w:p>
    <w:p w14:paraId="327E4C03" w14:textId="77777777" w:rsidR="00077057" w:rsidRDefault="00105889">
      <w:pPr>
        <w:spacing w:line="600" w:lineRule="auto"/>
        <w:ind w:firstLine="720"/>
        <w:jc w:val="both"/>
        <w:rPr>
          <w:rFonts w:eastAsia="Times New Roman"/>
          <w:szCs w:val="24"/>
        </w:rPr>
      </w:pPr>
      <w:r>
        <w:rPr>
          <w:rFonts w:eastAsia="Times New Roman"/>
          <w:szCs w:val="24"/>
        </w:rPr>
        <w:t>Εγώ, κύριε Υπουργέ, ελπίζω αυτά που είπατε να γίνουν πράξη, σχετικά με την πληρωμή. Βεβαίως, δεν μας είπατε οι 300.000 για πόσους ανθρώπους είναι, σε πόσους ασφαλιστικά</w:t>
      </w:r>
      <w:r>
        <w:rPr>
          <w:rFonts w:eastAsia="Times New Roman"/>
          <w:szCs w:val="24"/>
        </w:rPr>
        <w:t xml:space="preserve"> </w:t>
      </w:r>
      <w:r>
        <w:rPr>
          <w:rFonts w:eastAsia="Times New Roman"/>
          <w:szCs w:val="24"/>
        </w:rPr>
        <w:lastRenderedPageBreak/>
        <w:t xml:space="preserve">ενήμερους. Εμείς σας λέμε την πρότασή μας. Αφού έχετε τα στοιχεία, δώστε τα μας. Είναι σε πέντε, σε δέκα, σε εκατό, σε πεντακόσιους; Για να καταλάβουμε και τι γίνεται. </w:t>
      </w:r>
    </w:p>
    <w:p w14:paraId="327E4C04" w14:textId="77777777" w:rsidR="00077057" w:rsidRDefault="00105889">
      <w:pPr>
        <w:spacing w:line="600" w:lineRule="auto"/>
        <w:ind w:firstLine="720"/>
        <w:jc w:val="both"/>
        <w:rPr>
          <w:rFonts w:eastAsia="Times New Roman"/>
          <w:szCs w:val="24"/>
        </w:rPr>
      </w:pPr>
      <w:r>
        <w:rPr>
          <w:rFonts w:eastAsia="Times New Roman"/>
          <w:szCs w:val="24"/>
        </w:rPr>
        <w:t>Το δεύτερον, σας λέμε και κάτι πάλι: Από αυτή τη διαδικασία ο συμψηφισμός δεν θα δημιο</w:t>
      </w:r>
      <w:r>
        <w:rPr>
          <w:rFonts w:eastAsia="Times New Roman"/>
          <w:szCs w:val="24"/>
        </w:rPr>
        <w:t>υργήσει πρόβλημα. Αυτά τα λεφτά που έχετε να δώσετε θα τα πάρει ο ΕΛΓΑ και πιθανόν να πάρουν ένα μέρος και οι αγρότες. Δεν θέλετε να το κάνετε αυτό. Θα κριθείτε γι’ αυτό. Θα κριθείτε και θα σας κρίνουν και οι αγρότες, όχι μόνο της Αρκαδίας, γι’ αυτή τη στά</w:t>
      </w:r>
      <w:r>
        <w:rPr>
          <w:rFonts w:eastAsia="Times New Roman"/>
          <w:szCs w:val="24"/>
        </w:rPr>
        <w:t xml:space="preserve">ση σας. Είναι δικαίωμά σας αυτά που λέγατε πριν να μην τα λέτε τώρα και να μην τα υλοποιείτε. </w:t>
      </w:r>
    </w:p>
    <w:p w14:paraId="327E4C05" w14:textId="77777777" w:rsidR="00077057" w:rsidRDefault="00105889">
      <w:pPr>
        <w:spacing w:line="600" w:lineRule="auto"/>
        <w:ind w:firstLine="720"/>
        <w:jc w:val="both"/>
        <w:rPr>
          <w:rFonts w:eastAsia="Times New Roman"/>
          <w:szCs w:val="24"/>
        </w:rPr>
      </w:pPr>
      <w:r>
        <w:rPr>
          <w:rFonts w:eastAsia="Times New Roman"/>
          <w:szCs w:val="24"/>
        </w:rPr>
        <w:t xml:space="preserve">Θα πάτε και στην Αρκαδία το επόμενο δεκαπενθήμερο και άρα θα δείτε, θα γνωρίσετε και θα ακούσετε τους ανθρώπους εκεί. Ελπίζω με έναν ωραίο τρόπο, με έναν </w:t>
      </w:r>
      <w:r>
        <w:rPr>
          <w:rFonts w:eastAsia="Times New Roman"/>
          <w:szCs w:val="24"/>
        </w:rPr>
        <w:t>δημοκρατικό τρόπο κι όχι με αυτά που κάνατε εσείς, να μιλήσουν και να σας πουν ακριβώς τι συμβαίνει στην Αρκαδία και πο</w:t>
      </w:r>
      <w:r>
        <w:rPr>
          <w:rFonts w:eastAsia="Times New Roman"/>
          <w:szCs w:val="24"/>
        </w:rPr>
        <w:t>ύ</w:t>
      </w:r>
      <w:r>
        <w:rPr>
          <w:rFonts w:eastAsia="Times New Roman"/>
          <w:szCs w:val="24"/>
        </w:rPr>
        <w:t xml:space="preserve"> βρίσκονται όλο</w:t>
      </w:r>
      <w:r>
        <w:rPr>
          <w:rFonts w:eastAsia="Times New Roman"/>
          <w:szCs w:val="24"/>
        </w:rPr>
        <w:t>ν</w:t>
      </w:r>
      <w:r>
        <w:rPr>
          <w:rFonts w:eastAsia="Times New Roman"/>
          <w:szCs w:val="24"/>
        </w:rPr>
        <w:t xml:space="preserve"> αυτόν τον καιρό. Σας ερωτώ και σας λέω και πάλι πως θα φανεί αν η δέσμευσή σας θα τηρηθεί ή όχι. </w:t>
      </w:r>
    </w:p>
    <w:p w14:paraId="327E4C06" w14:textId="77777777" w:rsidR="00077057" w:rsidRDefault="00105889">
      <w:pPr>
        <w:spacing w:line="600" w:lineRule="auto"/>
        <w:ind w:firstLine="720"/>
        <w:jc w:val="both"/>
        <w:rPr>
          <w:rFonts w:eastAsia="Times New Roman"/>
          <w:szCs w:val="24"/>
        </w:rPr>
      </w:pPr>
      <w:r>
        <w:rPr>
          <w:rFonts w:eastAsia="Times New Roman"/>
          <w:szCs w:val="24"/>
        </w:rPr>
        <w:lastRenderedPageBreak/>
        <w:t>Συνεχίζω όμως και λέω</w:t>
      </w:r>
      <w:r>
        <w:rPr>
          <w:rFonts w:eastAsia="Times New Roman"/>
          <w:szCs w:val="24"/>
        </w:rPr>
        <w:t xml:space="preserve"> ότι</w:t>
      </w:r>
      <w:r>
        <w:rPr>
          <w:rFonts w:eastAsia="Times New Roman"/>
          <w:szCs w:val="24"/>
        </w:rPr>
        <w:t>,</w:t>
      </w:r>
      <w:r>
        <w:rPr>
          <w:rFonts w:eastAsia="Times New Roman"/>
          <w:szCs w:val="24"/>
        </w:rPr>
        <w:t xml:space="preserve"> αν κάνετε τον συμψηφισμό, δεν θα το κλείσετε, γιατί θα αποκλειστεί στην Αρκαδία τουλάχιστον το 50% των αγροτών. Θα αποκλειστούν. </w:t>
      </w:r>
      <w:r>
        <w:rPr>
          <w:rFonts w:eastAsia="Times New Roman"/>
          <w:szCs w:val="24"/>
        </w:rPr>
        <w:t>Δ</w:t>
      </w:r>
      <w:r>
        <w:rPr>
          <w:rFonts w:eastAsia="Times New Roman"/>
          <w:szCs w:val="24"/>
        </w:rPr>
        <w:t>εν χάνει κανένας, κύριε Υπουργέ. Ούτε ο ΕΛΓΑ ούτε οι αγρότες, γιατί από αυτά τα λεφτά που είναι να πάρουν οι αγρότες, θα</w:t>
      </w:r>
      <w:r>
        <w:rPr>
          <w:rFonts w:eastAsia="Times New Roman"/>
          <w:szCs w:val="24"/>
        </w:rPr>
        <w:t xml:space="preserve"> πάνε πρώτα στον ΕΛΓΑ -και το ζητούν οι ίδιοι οι αγρότες αυτό- και μετά ό,τι απομείνει θα πάει σε αυτούς. Άρα δεν καταλαβαίνω γιατί μια Κυβέρνηση, η οποία θέλει να είναι κοντά στον αγροτικό πληθυσμό κι η οποία θέλει να αλλάξει τα λάθη του παρελθόντος, δεν </w:t>
      </w:r>
      <w:r>
        <w:rPr>
          <w:rFonts w:eastAsia="Times New Roman"/>
          <w:szCs w:val="24"/>
        </w:rPr>
        <w:t>το κάνει πράξη.</w:t>
      </w:r>
    </w:p>
    <w:p w14:paraId="327E4C07" w14:textId="77777777" w:rsidR="00077057" w:rsidRDefault="00105889">
      <w:pPr>
        <w:spacing w:line="600" w:lineRule="auto"/>
        <w:ind w:firstLine="720"/>
        <w:jc w:val="both"/>
        <w:rPr>
          <w:rFonts w:eastAsia="Times New Roman"/>
          <w:szCs w:val="24"/>
        </w:rPr>
      </w:pPr>
      <w:r>
        <w:rPr>
          <w:rFonts w:eastAsia="Times New Roman"/>
          <w:szCs w:val="24"/>
        </w:rPr>
        <w:t>Σας ευχαριστώ πολύ.</w:t>
      </w:r>
    </w:p>
    <w:p w14:paraId="327E4C08" w14:textId="77777777" w:rsidR="00077057" w:rsidRDefault="00105889">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Ευχαριστώ.</w:t>
      </w:r>
    </w:p>
    <w:p w14:paraId="327E4C09" w14:textId="77777777" w:rsidR="00077057" w:rsidRDefault="00105889">
      <w:pPr>
        <w:spacing w:line="600" w:lineRule="auto"/>
        <w:ind w:firstLine="720"/>
        <w:jc w:val="both"/>
        <w:rPr>
          <w:rFonts w:eastAsia="Times New Roman"/>
          <w:szCs w:val="24"/>
        </w:rPr>
      </w:pPr>
      <w:r>
        <w:rPr>
          <w:rFonts w:eastAsia="Times New Roman"/>
          <w:szCs w:val="24"/>
        </w:rPr>
        <w:t>Κύριε Υπουργέ, έχετε τον λόγο και πάλι.</w:t>
      </w:r>
    </w:p>
    <w:p w14:paraId="327E4C0A" w14:textId="77777777" w:rsidR="00077057" w:rsidRDefault="00105889">
      <w:pPr>
        <w:spacing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Κύριε συνάδελφε, πραγματικά θέλετε να διαλύσετε έναν ασφαλιστικό φορέα, που αυτή την ώρα έχει έναν ευρύτερο δημόσιο χαρακτήρα στον αγροτικό χώρο. </w:t>
      </w:r>
    </w:p>
    <w:p w14:paraId="327E4C0B" w14:textId="77777777" w:rsidR="00077057" w:rsidRDefault="00105889">
      <w:pPr>
        <w:spacing w:line="600" w:lineRule="auto"/>
        <w:ind w:firstLine="720"/>
        <w:jc w:val="both"/>
        <w:rPr>
          <w:rFonts w:eastAsia="Times New Roman"/>
          <w:szCs w:val="24"/>
        </w:rPr>
      </w:pPr>
      <w:r>
        <w:rPr>
          <w:rFonts w:eastAsia="Times New Roman"/>
          <w:szCs w:val="24"/>
        </w:rPr>
        <w:lastRenderedPageBreak/>
        <w:t>Για περιπτώσεις μη πληρωμής ασφαλίστρων όπου έχουν υποστεί ζημιές αγρότες, έχουμε συζητήσει μαζί τους πολλές</w:t>
      </w:r>
      <w:r>
        <w:rPr>
          <w:rFonts w:eastAsia="Times New Roman"/>
          <w:szCs w:val="24"/>
        </w:rPr>
        <w:t xml:space="preserve"> φορές, «ελάτε να σας ρυθμίσουμε τις συγκεκριμένες οφειλές σας, δώστε μας μία δόση</w:t>
      </w:r>
      <w:r>
        <w:rPr>
          <w:rFonts w:eastAsia="Times New Roman"/>
          <w:szCs w:val="24"/>
        </w:rPr>
        <w:t>,</w:t>
      </w:r>
      <w:r>
        <w:rPr>
          <w:rFonts w:eastAsia="Times New Roman"/>
          <w:szCs w:val="24"/>
        </w:rPr>
        <w:t xml:space="preserve"> για να μπορέσουμε να μπούμε στη λογική που λέτε».</w:t>
      </w:r>
    </w:p>
    <w:p w14:paraId="327E4C0C" w14:textId="77777777" w:rsidR="00077057" w:rsidRDefault="00105889">
      <w:pPr>
        <w:spacing w:line="600" w:lineRule="auto"/>
        <w:ind w:firstLine="720"/>
        <w:jc w:val="both"/>
        <w:rPr>
          <w:rFonts w:eastAsia="Times New Roman"/>
          <w:szCs w:val="24"/>
        </w:rPr>
      </w:pPr>
      <w:r>
        <w:rPr>
          <w:rFonts w:eastAsia="Times New Roman"/>
          <w:szCs w:val="24"/>
        </w:rPr>
        <w:t>Από κει και πέρα, αν εφαρμοστεί πανελλαδικά μία τέτοια άποψη, αντιλαμβάνεστε ότι όλοι πλέον θα περιμένουν πότε θα υποστούν</w:t>
      </w:r>
      <w:r>
        <w:rPr>
          <w:rFonts w:eastAsia="Times New Roman"/>
          <w:szCs w:val="24"/>
        </w:rPr>
        <w:t xml:space="preserve"> ζημιά</w:t>
      </w:r>
      <w:r>
        <w:rPr>
          <w:rFonts w:eastAsia="Times New Roman"/>
          <w:szCs w:val="24"/>
        </w:rPr>
        <w:t>,</w:t>
      </w:r>
      <w:r>
        <w:rPr>
          <w:rFonts w:eastAsia="Times New Roman"/>
          <w:szCs w:val="24"/>
        </w:rPr>
        <w:t xml:space="preserve"> για να τη συμψηφίσουν με το ασφάλιστρο που είναι να πληρώσουν. Γιατί θέλετε να αποφύγετε μια πραγματικότητα την οποία εσείς υπηρετήσατε κατά κόρον τα προηγούμενα χρόνια;</w:t>
      </w:r>
    </w:p>
    <w:p w14:paraId="327E4C0D" w14:textId="77777777" w:rsidR="00077057" w:rsidRDefault="00105889">
      <w:pPr>
        <w:spacing w:line="600" w:lineRule="auto"/>
        <w:ind w:firstLine="720"/>
        <w:jc w:val="both"/>
        <w:rPr>
          <w:rFonts w:eastAsia="Times New Roman"/>
          <w:szCs w:val="24"/>
        </w:rPr>
      </w:pPr>
      <w:r>
        <w:rPr>
          <w:rFonts w:eastAsia="Times New Roman"/>
          <w:szCs w:val="24"/>
        </w:rPr>
        <w:t xml:space="preserve">Δεύτερον, εγώ θα σας δώσω τα στοιχεία για το πού πήγαν </w:t>
      </w:r>
      <w:r>
        <w:rPr>
          <w:rFonts w:eastAsia="Times New Roman"/>
          <w:szCs w:val="24"/>
        </w:rPr>
        <w:t xml:space="preserve">οι </w:t>
      </w:r>
      <w:r>
        <w:rPr>
          <w:rFonts w:eastAsia="Times New Roman"/>
          <w:szCs w:val="24"/>
        </w:rPr>
        <w:t xml:space="preserve">300.000 ευρώ. </w:t>
      </w:r>
    </w:p>
    <w:p w14:paraId="327E4C0E" w14:textId="77777777" w:rsidR="00077057" w:rsidRDefault="00105889">
      <w:pPr>
        <w:spacing w:line="600" w:lineRule="auto"/>
        <w:ind w:firstLine="720"/>
        <w:jc w:val="both"/>
        <w:rPr>
          <w:rFonts w:eastAsia="Times New Roman"/>
          <w:szCs w:val="24"/>
        </w:rPr>
      </w:pPr>
      <w:r>
        <w:rPr>
          <w:rFonts w:eastAsia="Times New Roman"/>
          <w:b/>
          <w:szCs w:val="24"/>
        </w:rPr>
        <w:t>ΟΔΥΣΣ</w:t>
      </w:r>
      <w:r>
        <w:rPr>
          <w:rFonts w:eastAsia="Times New Roman"/>
          <w:b/>
          <w:szCs w:val="24"/>
        </w:rPr>
        <w:t>ΕΑΣ ΚΩΝΣΤΑΝΤΙΝΟΠΟΥΛΟΣ:</w:t>
      </w:r>
      <w:r>
        <w:rPr>
          <w:rFonts w:eastAsia="Times New Roman"/>
          <w:szCs w:val="24"/>
        </w:rPr>
        <w:t xml:space="preserve"> … (</w:t>
      </w:r>
      <w:r>
        <w:rPr>
          <w:rFonts w:eastAsia="Times New Roman"/>
          <w:szCs w:val="24"/>
        </w:rPr>
        <w:t xml:space="preserve">δεν </w:t>
      </w:r>
      <w:r>
        <w:rPr>
          <w:rFonts w:eastAsia="Times New Roman"/>
          <w:szCs w:val="24"/>
        </w:rPr>
        <w:t>ακούστηκε)</w:t>
      </w:r>
    </w:p>
    <w:p w14:paraId="327E4C0F" w14:textId="77777777" w:rsidR="00077057" w:rsidRDefault="00105889">
      <w:pPr>
        <w:spacing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Δεν είναι δυνατό</w:t>
      </w:r>
      <w:r>
        <w:rPr>
          <w:rFonts w:eastAsia="Times New Roman"/>
          <w:szCs w:val="24"/>
        </w:rPr>
        <w:t>ν</w:t>
      </w:r>
      <w:r>
        <w:rPr>
          <w:rFonts w:eastAsia="Times New Roman"/>
          <w:szCs w:val="24"/>
        </w:rPr>
        <w:t xml:space="preserve"> να κουβαλάω ατομικές καταστάσεις στον κοινοβουλευτικό έλεγχο, όταν θέτετε τόσα </w:t>
      </w:r>
      <w:r>
        <w:rPr>
          <w:rFonts w:eastAsia="Times New Roman"/>
          <w:szCs w:val="24"/>
        </w:rPr>
        <w:lastRenderedPageBreak/>
        <w:t>ζητήματα. Θα σας τα δώσω, δεν έχω κανένα πρόβλημα. Θα</w:t>
      </w:r>
      <w:r>
        <w:rPr>
          <w:rFonts w:eastAsia="Times New Roman"/>
          <w:szCs w:val="24"/>
        </w:rPr>
        <w:t xml:space="preserve"> δείτε τις πληρωμές φέτος σε σχέση με προηγούμενα χρόνια.</w:t>
      </w:r>
    </w:p>
    <w:p w14:paraId="327E4C10" w14:textId="77777777" w:rsidR="00077057" w:rsidRDefault="00105889">
      <w:pPr>
        <w:spacing w:line="600" w:lineRule="auto"/>
        <w:ind w:firstLine="720"/>
        <w:jc w:val="both"/>
        <w:rPr>
          <w:rFonts w:eastAsia="Times New Roman"/>
          <w:szCs w:val="24"/>
        </w:rPr>
      </w:pPr>
      <w:r>
        <w:rPr>
          <w:rFonts w:eastAsia="Times New Roman"/>
          <w:szCs w:val="24"/>
        </w:rPr>
        <w:t>Το 2016 έγινε στον αγροτικό χώρο μια επανάσταση που δεν την έχετε αντιληφθεί και από πλευράς πληρωμών. Ξέρετε ότι πληρώσαμε 3,7 δισεκατομμύρια πληρωμές που είχατε σε εκκρεμότητα από το 2012, το 2007</w:t>
      </w:r>
      <w:r>
        <w:rPr>
          <w:rFonts w:eastAsia="Times New Roman"/>
          <w:szCs w:val="24"/>
        </w:rPr>
        <w:t>, το 2008; Σας παρακαλώ. Επιτέλους, ας αναγνωρίσετε κι εσείς κάτι που αφορά τον αγροτικό χώρο</w:t>
      </w:r>
      <w:r>
        <w:rPr>
          <w:rFonts w:eastAsia="Times New Roman"/>
          <w:szCs w:val="24"/>
        </w:rPr>
        <w:t>,</w:t>
      </w:r>
      <w:r>
        <w:rPr>
          <w:rFonts w:eastAsia="Times New Roman"/>
          <w:szCs w:val="24"/>
        </w:rPr>
        <w:t xml:space="preserve"> για τον οποίο κι εσείς καίγεστε κι εμείς καιγόμαστε να τον κρατήσουμε όρθιο. Πραγματικά χαίρομαι</w:t>
      </w:r>
      <w:r>
        <w:rPr>
          <w:rFonts w:eastAsia="Times New Roman"/>
          <w:szCs w:val="24"/>
        </w:rPr>
        <w:t>,</w:t>
      </w:r>
      <w:r>
        <w:rPr>
          <w:rFonts w:eastAsia="Times New Roman"/>
          <w:szCs w:val="24"/>
        </w:rPr>
        <w:t xml:space="preserve"> γιατί είδα ότι ζητήσατε και προ ημερησίας διατάξεως συζήτηση. Ν</w:t>
      </w:r>
      <w:r>
        <w:rPr>
          <w:rFonts w:eastAsia="Times New Roman"/>
          <w:szCs w:val="24"/>
        </w:rPr>
        <w:t xml:space="preserve">α έλθουμε στη Βουλή και να τα πούμε, δεν έχουμε κανένα πρόβλημα, για να πληροφορηθεί όλη η ελληνική κοινωνία τι κάνατε εσείς και τι κάνουμε εμείς στον αγροτικό χώρο. </w:t>
      </w:r>
    </w:p>
    <w:p w14:paraId="327E4C11" w14:textId="77777777" w:rsidR="00077057" w:rsidRDefault="00105889">
      <w:pPr>
        <w:spacing w:line="600" w:lineRule="auto"/>
        <w:ind w:firstLine="720"/>
        <w:jc w:val="both"/>
        <w:rPr>
          <w:rFonts w:eastAsia="Times New Roman"/>
          <w:szCs w:val="24"/>
        </w:rPr>
      </w:pPr>
      <w:r>
        <w:rPr>
          <w:rFonts w:eastAsia="Times New Roman"/>
          <w:szCs w:val="24"/>
        </w:rPr>
        <w:t>Άρα, λοιπόν, ας δώσουμε αυτό το ραντεβού και θα δείτε με στοιχεία όχι μόνο αριθμητικά, τη</w:t>
      </w:r>
      <w:r>
        <w:rPr>
          <w:rFonts w:eastAsia="Times New Roman"/>
          <w:szCs w:val="24"/>
        </w:rPr>
        <w:t>ν εικόνα της αγροτικής οικονομίας σήμερα με τις προϋποθέσεις που εμείς υπηρετούμε, πώς θα είναι τα πράγματα την επόμενη μέρα. Αυτό είναι το κυρίαρχο και σ’ αυτό θα δούμε και τις δικές σας απόψεις.</w:t>
      </w:r>
    </w:p>
    <w:p w14:paraId="327E4C12" w14:textId="77777777" w:rsidR="00077057" w:rsidRDefault="00105889">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Σας ευχαριστώ.</w:t>
      </w:r>
    </w:p>
    <w:p w14:paraId="327E4C13" w14:textId="77777777" w:rsidR="00077057" w:rsidRDefault="00105889">
      <w:pPr>
        <w:spacing w:line="600" w:lineRule="auto"/>
        <w:ind w:firstLine="720"/>
        <w:jc w:val="both"/>
        <w:rPr>
          <w:rFonts w:eastAsia="Times New Roman"/>
          <w:szCs w:val="24"/>
        </w:rPr>
      </w:pPr>
      <w:r>
        <w:rPr>
          <w:rFonts w:eastAsia="Times New Roman"/>
          <w:szCs w:val="24"/>
        </w:rPr>
        <w:lastRenderedPageBreak/>
        <w:t>Κυρίες κ</w:t>
      </w:r>
      <w:r>
        <w:rPr>
          <w:rFonts w:eastAsia="Times New Roman"/>
          <w:szCs w:val="24"/>
        </w:rPr>
        <w:t>αι κύριοι συνάδελφοι, ολοκληρώθηκε η συζήτηση των επίκαιρων ερωτήσεων.</w:t>
      </w:r>
    </w:p>
    <w:p w14:paraId="327E4C14" w14:textId="77777777" w:rsidR="00077057" w:rsidRDefault="00105889">
      <w:pPr>
        <w:spacing w:line="600" w:lineRule="auto"/>
        <w:ind w:firstLine="720"/>
        <w:jc w:val="center"/>
        <w:rPr>
          <w:rFonts w:eastAsia="Times New Roman"/>
          <w:b/>
          <w:szCs w:val="24"/>
        </w:rPr>
      </w:pPr>
      <w:r w:rsidRPr="004822C1">
        <w:rPr>
          <w:rFonts w:eastAsia="Times New Roman"/>
          <w:color w:val="FF0000"/>
          <w:szCs w:val="24"/>
        </w:rPr>
        <w:t>(ΑΛΛΑΓΗ ΣΕΛΙΔΑΣ ΛΟΓΩ ΑΛΛΑΓΗΣ ΘΕΜΑΤΟΣ)</w:t>
      </w:r>
    </w:p>
    <w:p w14:paraId="327E4C15" w14:textId="77777777" w:rsidR="00077057" w:rsidRDefault="00105889">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szCs w:val="24"/>
        </w:rPr>
        <w:t>Κυρίες και κύριοι συνάδελφοι, ε</w:t>
      </w:r>
      <w:r>
        <w:rPr>
          <w:rFonts w:eastAsia="Times New Roman"/>
          <w:szCs w:val="24"/>
        </w:rPr>
        <w:t xml:space="preserve">ισερχόμαστε στην </w:t>
      </w:r>
    </w:p>
    <w:p w14:paraId="327E4C16" w14:textId="77777777" w:rsidR="00077057" w:rsidRDefault="00105889">
      <w:pPr>
        <w:spacing w:line="600" w:lineRule="auto"/>
        <w:ind w:firstLine="720"/>
        <w:jc w:val="center"/>
        <w:rPr>
          <w:rFonts w:eastAsia="Times New Roman"/>
          <w:b/>
          <w:szCs w:val="24"/>
        </w:rPr>
      </w:pPr>
      <w:r>
        <w:rPr>
          <w:rFonts w:eastAsia="Times New Roman"/>
          <w:b/>
          <w:szCs w:val="24"/>
        </w:rPr>
        <w:t>ΕΙΔΙΚΗ ΗΜΕΡΗΣΙΑ ΔΙΑΤΑΞΗ</w:t>
      </w:r>
    </w:p>
    <w:p w14:paraId="327E4C17" w14:textId="77777777" w:rsidR="00077057" w:rsidRDefault="00105889">
      <w:pPr>
        <w:spacing w:line="600" w:lineRule="auto"/>
        <w:ind w:firstLine="720"/>
        <w:jc w:val="both"/>
        <w:rPr>
          <w:rFonts w:eastAsia="Times New Roman"/>
          <w:szCs w:val="24"/>
        </w:rPr>
      </w:pPr>
      <w:r>
        <w:rPr>
          <w:rFonts w:eastAsia="Times New Roman"/>
          <w:szCs w:val="24"/>
        </w:rPr>
        <w:t>Αποφάσεις Βουλής: σ</w:t>
      </w:r>
      <w:r>
        <w:rPr>
          <w:rFonts w:eastAsia="Times New Roman"/>
          <w:szCs w:val="24"/>
        </w:rPr>
        <w:t>υζήτηση και ψήφιση,</w:t>
      </w:r>
      <w:r>
        <w:rPr>
          <w:rFonts w:eastAsia="Times New Roman"/>
          <w:szCs w:val="24"/>
        </w:rPr>
        <w:t xml:space="preserve"> σύμφωνα με τις διατάξεις του άρθρου 76 του Συντάγματος και του άρθρου 118 του Κανονισμού της Βουλής, τ</w:t>
      </w:r>
      <w:r>
        <w:rPr>
          <w:rFonts w:eastAsia="Times New Roman"/>
          <w:szCs w:val="24"/>
        </w:rPr>
        <w:t>ης</w:t>
      </w:r>
      <w:r>
        <w:rPr>
          <w:rFonts w:eastAsia="Times New Roman"/>
          <w:szCs w:val="24"/>
        </w:rPr>
        <w:t xml:space="preserve"> πρ</w:t>
      </w:r>
      <w:r>
        <w:rPr>
          <w:rFonts w:eastAsia="Times New Roman"/>
          <w:szCs w:val="24"/>
        </w:rPr>
        <w:t>ότασης:</w:t>
      </w:r>
      <w:r>
        <w:rPr>
          <w:rFonts w:eastAsia="Times New Roman"/>
          <w:szCs w:val="24"/>
        </w:rPr>
        <w:t xml:space="preserve"> «Για την τροποποίηση διατάξεων του Κανονισμού της Βουλής».</w:t>
      </w:r>
    </w:p>
    <w:p w14:paraId="327E4C18" w14:textId="77777777" w:rsidR="00077057" w:rsidRDefault="00105889">
      <w:pPr>
        <w:spacing w:line="600" w:lineRule="auto"/>
        <w:ind w:firstLine="720"/>
        <w:jc w:val="both"/>
        <w:rPr>
          <w:rFonts w:eastAsia="Times New Roman"/>
          <w:szCs w:val="24"/>
        </w:rPr>
      </w:pPr>
      <w:r>
        <w:rPr>
          <w:rFonts w:eastAsia="Times New Roman"/>
          <w:szCs w:val="24"/>
        </w:rPr>
        <w:t>Προτείνω να λάβει τον λόγο ένας εισηγητής ή μία εισηγήτρια από κάθε κόμμα για δέκ</w:t>
      </w:r>
      <w:r>
        <w:rPr>
          <w:rFonts w:eastAsia="Times New Roman"/>
          <w:szCs w:val="24"/>
        </w:rPr>
        <w:t>α λεπτά και</w:t>
      </w:r>
      <w:r>
        <w:rPr>
          <w:rFonts w:eastAsia="Times New Roman"/>
          <w:szCs w:val="24"/>
        </w:rPr>
        <w:t>,</w:t>
      </w:r>
      <w:r>
        <w:rPr>
          <w:rFonts w:eastAsia="Times New Roman"/>
          <w:szCs w:val="24"/>
        </w:rPr>
        <w:t xml:space="preserve"> αν επιθυμεί κάποιος Βουλευτής να ομιλήσει, να λάβει τον λόγο για πέντε λεπτά.</w:t>
      </w:r>
    </w:p>
    <w:p w14:paraId="327E4C19" w14:textId="77777777" w:rsidR="00077057" w:rsidRDefault="00105889">
      <w:pPr>
        <w:spacing w:line="600" w:lineRule="auto"/>
        <w:ind w:firstLine="720"/>
        <w:jc w:val="both"/>
        <w:rPr>
          <w:rFonts w:eastAsia="Times New Roman"/>
          <w:szCs w:val="24"/>
        </w:rPr>
      </w:pPr>
      <w:r>
        <w:rPr>
          <w:rFonts w:eastAsia="Times New Roman"/>
          <w:szCs w:val="24"/>
        </w:rPr>
        <w:t xml:space="preserve">Τον λόγο έχει η εισηγήτρια της Πλειοψηφίας κ. </w:t>
      </w:r>
      <w:proofErr w:type="spellStart"/>
      <w:r>
        <w:rPr>
          <w:rFonts w:eastAsia="Times New Roman"/>
          <w:szCs w:val="24"/>
        </w:rPr>
        <w:t>Κοζομπόλη</w:t>
      </w:r>
      <w:proofErr w:type="spellEnd"/>
      <w:r>
        <w:rPr>
          <w:rFonts w:eastAsia="Times New Roman"/>
          <w:szCs w:val="24"/>
        </w:rPr>
        <w:t xml:space="preserve"> για δέκα λεπτά.</w:t>
      </w:r>
    </w:p>
    <w:p w14:paraId="327E4C1A" w14:textId="77777777" w:rsidR="00077057" w:rsidRDefault="00105889">
      <w:pPr>
        <w:spacing w:line="600" w:lineRule="auto"/>
        <w:ind w:firstLine="720"/>
        <w:jc w:val="both"/>
        <w:rPr>
          <w:rFonts w:eastAsia="Times New Roman"/>
          <w:szCs w:val="24"/>
        </w:rPr>
      </w:pPr>
      <w:r>
        <w:rPr>
          <w:rFonts w:eastAsia="Times New Roman"/>
          <w:b/>
          <w:szCs w:val="24"/>
        </w:rPr>
        <w:t>ΠΑΝΑΓΙΩΤΑ ΚΟΖΟΜΠΟΛΗ-ΑΜΑΝΑΤΙΔΗ:</w:t>
      </w:r>
      <w:r>
        <w:rPr>
          <w:rFonts w:eastAsia="Times New Roman"/>
          <w:szCs w:val="24"/>
        </w:rPr>
        <w:t xml:space="preserve"> Κύριε Πρόεδρε, κυρίες και κύριοι συνάδελφοι, κατά την παρούσα κοινοβου</w:t>
      </w:r>
      <w:r>
        <w:rPr>
          <w:rFonts w:eastAsia="Times New Roman"/>
          <w:szCs w:val="24"/>
        </w:rPr>
        <w:lastRenderedPageBreak/>
        <w:t xml:space="preserve">λευτική περίοδο, από την πρώτη κιόλας συνεδρίαση της Επιτροπής Κανονισμού, όλα τα μέλη συνομολογήσαμε την αναγκαιότητα τροποποίησης του Κανονισμού και μάλιστα της </w:t>
      </w:r>
      <w:proofErr w:type="spellStart"/>
      <w:r>
        <w:rPr>
          <w:rFonts w:eastAsia="Times New Roman"/>
          <w:szCs w:val="24"/>
        </w:rPr>
        <w:t>επικαιροποίησης</w:t>
      </w:r>
      <w:proofErr w:type="spellEnd"/>
      <w:r>
        <w:rPr>
          <w:rFonts w:eastAsia="Times New Roman"/>
          <w:szCs w:val="24"/>
        </w:rPr>
        <w:t xml:space="preserve"> του </w:t>
      </w:r>
      <w:r>
        <w:rPr>
          <w:rFonts w:eastAsia="Times New Roman"/>
          <w:szCs w:val="24"/>
        </w:rPr>
        <w:t>πρ</w:t>
      </w:r>
      <w:r>
        <w:rPr>
          <w:rFonts w:eastAsia="Times New Roman"/>
          <w:szCs w:val="24"/>
        </w:rPr>
        <w:t>ώτου</w:t>
      </w:r>
      <w:r>
        <w:rPr>
          <w:rFonts w:eastAsia="Times New Roman"/>
          <w:szCs w:val="24"/>
        </w:rPr>
        <w:t xml:space="preserve"> μέρους και τη γενική αναμόρφωση του </w:t>
      </w:r>
      <w:r>
        <w:rPr>
          <w:rFonts w:eastAsia="Times New Roman"/>
          <w:szCs w:val="24"/>
        </w:rPr>
        <w:t>δεύτερου</w:t>
      </w:r>
      <w:r>
        <w:rPr>
          <w:rFonts w:eastAsia="Times New Roman"/>
          <w:szCs w:val="24"/>
        </w:rPr>
        <w:t xml:space="preserve"> μέρους του Κανονισμού. Συνεπείς σε ό,τι συμφωνήσαμε τότε, ξεκινήσαμε με θέματα επείγοντα χαρακτήρα αρχικά, εκκρεμείς συμβάσεις εργασίας, θέματα προσωπικού κ.λπ. και στη συνέχεια ρυθμίστηκαν -με συναινετικές</w:t>
      </w:r>
      <w:r>
        <w:rPr>
          <w:rFonts w:eastAsia="Times New Roman"/>
          <w:szCs w:val="24"/>
        </w:rPr>
        <w:t xml:space="preserve"> διαδικασίες πάντα- μονιμότερα ζητήματα.</w:t>
      </w:r>
    </w:p>
    <w:p w14:paraId="327E4C1B" w14:textId="77777777" w:rsidR="00077057" w:rsidRDefault="00105889">
      <w:pPr>
        <w:spacing w:line="600" w:lineRule="auto"/>
        <w:ind w:firstLine="720"/>
        <w:jc w:val="both"/>
        <w:rPr>
          <w:rFonts w:eastAsia="Times New Roman"/>
          <w:szCs w:val="24"/>
        </w:rPr>
      </w:pPr>
      <w:r>
        <w:rPr>
          <w:rFonts w:eastAsia="Times New Roman"/>
          <w:szCs w:val="24"/>
        </w:rPr>
        <w:t xml:space="preserve">Σήμερα βρισκόμαστε στο στάδιο εκείνο που έχουν υποβληθεί προτάσεις απ’ όλα τα μέλη της </w:t>
      </w:r>
      <w:r>
        <w:rPr>
          <w:rFonts w:eastAsia="Times New Roman"/>
          <w:szCs w:val="24"/>
        </w:rPr>
        <w:t>ε</w:t>
      </w:r>
      <w:r>
        <w:rPr>
          <w:rFonts w:eastAsia="Times New Roman"/>
          <w:szCs w:val="24"/>
        </w:rPr>
        <w:t>πιτροπής και από τον Πρόεδρο της Βουλής και είναι αντικείμενο επεξεργασίας τόσο από τους υπηρεσιακούς παράγοντες όσο και από τη</w:t>
      </w:r>
      <w:r>
        <w:rPr>
          <w:rFonts w:eastAsia="Times New Roman"/>
          <w:szCs w:val="24"/>
        </w:rPr>
        <w:t xml:space="preserve">ν Επιστημονική Επιτροπή της Βουλής και είμαστε έτοιμοι το επόμενο χρονικό διάστημα, αφού τεθούν σε διαβούλευση, να ολοκληρωθούν οι τροποποιήσεις που έχουμε συναποφασίσει. </w:t>
      </w:r>
    </w:p>
    <w:p w14:paraId="327E4C1C" w14:textId="77777777" w:rsidR="00077057" w:rsidRDefault="00105889">
      <w:pPr>
        <w:spacing w:line="600" w:lineRule="auto"/>
        <w:ind w:firstLine="720"/>
        <w:jc w:val="both"/>
        <w:rPr>
          <w:rFonts w:eastAsia="Times New Roman"/>
          <w:szCs w:val="24"/>
        </w:rPr>
      </w:pPr>
      <w:r>
        <w:rPr>
          <w:rFonts w:eastAsia="Times New Roman"/>
          <w:szCs w:val="24"/>
        </w:rPr>
        <w:t>Υπάρχει, όμως, η αναγκαιότητα πρόταξης κάποιων τροποποιήσεων και είναι αυτές που έρχ</w:t>
      </w:r>
      <w:r>
        <w:rPr>
          <w:rFonts w:eastAsia="Times New Roman"/>
          <w:szCs w:val="24"/>
        </w:rPr>
        <w:t>ονται σήμερα προς ψήφιση. Οι προς ψήφιση τροπολογίες αφορούν και στα δύο μέρη του Κανονισμού, στο πρώτο, το κοινοβουλευτικό</w:t>
      </w:r>
      <w:r>
        <w:rPr>
          <w:rFonts w:eastAsia="Times New Roman"/>
          <w:szCs w:val="24"/>
        </w:rPr>
        <w:t>,</w:t>
      </w:r>
      <w:r>
        <w:rPr>
          <w:rFonts w:eastAsia="Times New Roman"/>
          <w:szCs w:val="24"/>
        </w:rPr>
        <w:t xml:space="preserve"> και στο δεύτερο</w:t>
      </w:r>
      <w:r>
        <w:rPr>
          <w:rFonts w:eastAsia="Times New Roman"/>
          <w:szCs w:val="24"/>
        </w:rPr>
        <w:t>,</w:t>
      </w:r>
      <w:r>
        <w:rPr>
          <w:rFonts w:eastAsia="Times New Roman"/>
          <w:szCs w:val="24"/>
        </w:rPr>
        <w:t xml:space="preserve"> που </w:t>
      </w:r>
      <w:r>
        <w:rPr>
          <w:rFonts w:eastAsia="Times New Roman"/>
          <w:szCs w:val="24"/>
        </w:rPr>
        <w:lastRenderedPageBreak/>
        <w:t>αφορά στην οργάνωση των υπηρεσιών και του προσωπικού της Βουλής.</w:t>
      </w:r>
    </w:p>
    <w:p w14:paraId="327E4C1D" w14:textId="77777777" w:rsidR="00077057" w:rsidRDefault="00105889">
      <w:pPr>
        <w:spacing w:line="600" w:lineRule="auto"/>
        <w:ind w:firstLine="720"/>
        <w:jc w:val="both"/>
        <w:rPr>
          <w:rFonts w:eastAsia="Times New Roman"/>
          <w:szCs w:val="24"/>
        </w:rPr>
      </w:pPr>
      <w:r>
        <w:rPr>
          <w:rFonts w:eastAsia="Times New Roman"/>
          <w:szCs w:val="24"/>
        </w:rPr>
        <w:t>Στο πρώτο μέρος τροποποιούνται δύο διατάξεις,</w:t>
      </w:r>
      <w:r>
        <w:rPr>
          <w:rFonts w:eastAsia="Times New Roman"/>
          <w:szCs w:val="24"/>
        </w:rPr>
        <w:t xml:space="preserve"> αυτή του άρθρου 13 του Κανονισμού</w:t>
      </w:r>
      <w:r>
        <w:rPr>
          <w:rFonts w:eastAsia="Times New Roman"/>
          <w:szCs w:val="24"/>
        </w:rPr>
        <w:t>,</w:t>
      </w:r>
      <w:r>
        <w:rPr>
          <w:rFonts w:eastAsia="Times New Roman"/>
          <w:szCs w:val="24"/>
        </w:rPr>
        <w:t xml:space="preserve"> με την οποία διευρύνεται το σώμα Διάσκεψης των Προέδρων με την προσθήκη ενός ακόμα μέλους, του ή της Προέδρου της Επιτροπής Οικονομικών της Βουλής. </w:t>
      </w:r>
    </w:p>
    <w:p w14:paraId="327E4C1E"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Αυτό κρίθηκε αναγκαίο</w:t>
      </w:r>
      <w:r>
        <w:rPr>
          <w:rFonts w:eastAsia="Times New Roman" w:cs="Times New Roman"/>
          <w:szCs w:val="24"/>
        </w:rPr>
        <w:t>,</w:t>
      </w:r>
      <w:r>
        <w:rPr>
          <w:rFonts w:eastAsia="Times New Roman" w:cs="Times New Roman"/>
          <w:szCs w:val="24"/>
        </w:rPr>
        <w:t xml:space="preserve"> αφού οι Ανεξάρτητοι Βουλευτές, όντως περισσότερο</w:t>
      </w:r>
      <w:r>
        <w:rPr>
          <w:rFonts w:eastAsia="Times New Roman" w:cs="Times New Roman"/>
          <w:szCs w:val="24"/>
        </w:rPr>
        <w:t xml:space="preserve">ι από πέντε, ζήτησαν και θα έχουν εκπροσώπηση στη Διάσκεψη των Προέδρων. Με τον τρόπο αυτόν διασφαλίζεται η ισορροπία της κοινοβουλευτικής πλειοψηφίας. </w:t>
      </w:r>
    </w:p>
    <w:p w14:paraId="327E4C1F"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Επίσης, τροποποιείται από το </w:t>
      </w:r>
      <w:r>
        <w:rPr>
          <w:rFonts w:eastAsia="Times New Roman" w:cs="Times New Roman"/>
          <w:szCs w:val="24"/>
        </w:rPr>
        <w:t>πρώτο</w:t>
      </w:r>
      <w:r>
        <w:rPr>
          <w:rFonts w:eastAsia="Times New Roman" w:cs="Times New Roman"/>
          <w:szCs w:val="24"/>
        </w:rPr>
        <w:t xml:space="preserve"> μέρος, το κοινοβουλευτικό, η διάταξη του άρθρου 70Α του Κανονισμού, προκειμένου να δύνα</w:t>
      </w:r>
      <w:r>
        <w:rPr>
          <w:rFonts w:eastAsia="Times New Roman" w:cs="Times New Roman"/>
          <w:szCs w:val="24"/>
        </w:rPr>
        <w:t>ν</w:t>
      </w:r>
      <w:r>
        <w:rPr>
          <w:rFonts w:eastAsia="Times New Roman" w:cs="Times New Roman"/>
          <w:szCs w:val="24"/>
        </w:rPr>
        <w:t xml:space="preserve">ται να ασκήσουν το δικαίωμα ψήφου στις ονομαστικές ψηφοφορίες και οι γυναίκες Βουλευτές που βρίσκονται σε κατάσταση κυήσεως κατά το τελευταίο χρονικό διάστημα πριν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τον τοκετό και το αμέσως επόμενο χρονικό διάστημα. Στο διάστημα αυτό που καθορίστηκε σε έναν μήνα πριν και έναν μήνα μετά τον τοκετό θα έχουν τη δυνατότητα να ασκήσουν το δικαίωμά τους οι συγκεκριμένες Βουλευτές</w:t>
      </w:r>
      <w:r>
        <w:rPr>
          <w:rFonts w:eastAsia="Times New Roman" w:cs="Times New Roman"/>
          <w:szCs w:val="24"/>
        </w:rPr>
        <w:t>,</w:t>
      </w:r>
      <w:r>
        <w:rPr>
          <w:rFonts w:eastAsia="Times New Roman" w:cs="Times New Roman"/>
          <w:szCs w:val="24"/>
        </w:rPr>
        <w:t xml:space="preserve"> είτε με επιστολική ψήφο είτε με αποστολή τ</w:t>
      </w:r>
      <w:r>
        <w:rPr>
          <w:rFonts w:eastAsia="Times New Roman" w:cs="Times New Roman"/>
          <w:szCs w:val="24"/>
        </w:rPr>
        <w:t xml:space="preserve">ηλεομοιοτυπίας. </w:t>
      </w:r>
    </w:p>
    <w:p w14:paraId="327E4C20"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lastRenderedPageBreak/>
        <w:t xml:space="preserve">Το </w:t>
      </w:r>
      <w:r>
        <w:rPr>
          <w:rFonts w:eastAsia="Times New Roman" w:cs="Times New Roman"/>
          <w:szCs w:val="24"/>
        </w:rPr>
        <w:t>δεύτερο</w:t>
      </w:r>
      <w:r>
        <w:rPr>
          <w:rFonts w:eastAsia="Times New Roman" w:cs="Times New Roman"/>
          <w:szCs w:val="24"/>
        </w:rPr>
        <w:t xml:space="preserve"> μέρος του Κανονισμού της Βουλής ως γνωστόν περιέχει διατάξεις για την οργάνωση των υπηρεσιών της Βουλής και την κατάσταση του προσωπικού της. Το μέρος αυτό έχουμε συμφωνήσει ότι χρειάζεται ριζική αναμόρφωση και εν συνεχεία κωδικ</w:t>
      </w:r>
      <w:r>
        <w:rPr>
          <w:rFonts w:eastAsia="Times New Roman" w:cs="Times New Roman"/>
          <w:szCs w:val="24"/>
        </w:rPr>
        <w:t xml:space="preserve">οποίηση των διατάξεων, ώστε να μην είναι διάσπαρτες σε διάφορα κείμενα, με τελικό σκοπό να θεσμοθετήσουμε ένα απλό νομοθέτημα, που θα εξασφαλίζει και εύρυθμη λειτουργία της Βουλής και των υπηρεσιών της αλλά και </w:t>
      </w:r>
      <w:r w:rsidRPr="00857AE6">
        <w:rPr>
          <w:rFonts w:eastAsia="Times New Roman" w:cs="Times New Roman"/>
          <w:szCs w:val="24"/>
        </w:rPr>
        <w:t>απόλυτη διαφάνεια.</w:t>
      </w:r>
      <w:r>
        <w:rPr>
          <w:rFonts w:eastAsia="Times New Roman" w:cs="Times New Roman"/>
          <w:szCs w:val="24"/>
        </w:rPr>
        <w:t xml:space="preserve"> </w:t>
      </w:r>
    </w:p>
    <w:p w14:paraId="327E4C21"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Με τις προτεινόμενες τροπ</w:t>
      </w:r>
      <w:r>
        <w:rPr>
          <w:rFonts w:eastAsia="Times New Roman" w:cs="Times New Roman"/>
          <w:szCs w:val="24"/>
        </w:rPr>
        <w:t xml:space="preserve">οποιήσεις τροποποιούνται βασικά τέσσερις διατάξεις, αλλά με τον ίδιο σκοπό. Σκοπός των τροποποιήσεων είναι η εναρμόνιση του Κανονισμού της Βουλής με τον ν.4412/2016 για τις δημόσιες συμβάσεις. Οι διατάξεις που εναρμονίζουν αυτό το μέρους του Κανονισμού με </w:t>
      </w:r>
      <w:r>
        <w:rPr>
          <w:rFonts w:eastAsia="Times New Roman" w:cs="Times New Roman"/>
          <w:szCs w:val="24"/>
        </w:rPr>
        <w:t>τον ν.4412/2016 γίνονται με απόλυτο σεβασμό στην αυτονομία της Βουλής. Εδώ το σημαντικό είναι ότι η Βουλή δεν εντάσσεται στις κεντρικές κυβερνητικές αρχές, αλλά τηρείται ανάλογα η διαδικασία των δημόσιων συμβάσεων όπως αυτή θεσμοθετήθηκε με τον ν.4412/2016</w:t>
      </w:r>
      <w:r>
        <w:rPr>
          <w:rFonts w:eastAsia="Times New Roman" w:cs="Times New Roman"/>
          <w:szCs w:val="24"/>
        </w:rPr>
        <w:t xml:space="preserve"> που προανέφερα. </w:t>
      </w:r>
    </w:p>
    <w:p w14:paraId="327E4C22"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lastRenderedPageBreak/>
        <w:t xml:space="preserve">Τροποποιείται το άρθρο 19 για να προστεθεί στη Διεύθυνση Προμηθειών, Διαχειρίσεως Υλικού και Παγίων Παροχής Υπηρεσιών. </w:t>
      </w:r>
    </w:p>
    <w:p w14:paraId="327E4C23"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Το άρθρο 21 τροποποιείται για να αντικατασταθεί το εδάφιο 1, ώστε η Διεύθυνση Τεχνικών Υπηρεσιών να είναι αρμόδια για </w:t>
      </w:r>
      <w:r>
        <w:rPr>
          <w:rFonts w:eastAsia="Times New Roman" w:cs="Times New Roman"/>
          <w:szCs w:val="24"/>
        </w:rPr>
        <w:t>τη διεξαγωγή της διαδικασίας σύναψης, την εποπτεία και την επίβλεψη δημόσιας σύμβασης έργου ή μελέτης της Βουλής, στην εκπόνηση μελέτης από την ίδια τη Βουλή για τα κτήρια της, καθώς και για τη συντήρησή τους, τη λειτουργία των κτηρίων και τη λειτουργία τω</w:t>
      </w:r>
      <w:r>
        <w:rPr>
          <w:rFonts w:eastAsia="Times New Roman" w:cs="Times New Roman"/>
          <w:szCs w:val="24"/>
        </w:rPr>
        <w:t xml:space="preserve">ν οχημάτων. </w:t>
      </w:r>
    </w:p>
    <w:p w14:paraId="327E4C24"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Για τον σκοπό αυτό και με το ίδιο πνεύμα τροποποιούνται τα άρθρα 149 και 152 με τα οποία προβλέπεται αντί του Εθνικού Συστήματος Ηλεκτρονικών Δημοσίων Συμβάσεων (ΕΣΗΔΗΣ) ή Κεντρικού Ηλεκτρονικού Μητρώου Δημοσίων Συμβάσεων (ΚΗΜΔΗΣ) να γίνεται η</w:t>
      </w:r>
      <w:r>
        <w:rPr>
          <w:rFonts w:eastAsia="Times New Roman" w:cs="Times New Roman"/>
          <w:szCs w:val="24"/>
        </w:rPr>
        <w:t xml:space="preserve"> χρήση της διαδικτυακής πύλης της Βουλής. Προβλέπεται, κατόπιν κοινής απόφασης του Προέδρου της Βουλής και του Υπουργού Οικονομίας, η διασύνδεση των συστημάτων αυτών </w:t>
      </w:r>
      <w:r>
        <w:rPr>
          <w:rFonts w:eastAsia="Times New Roman" w:cs="Times New Roman"/>
          <w:szCs w:val="24"/>
        </w:rPr>
        <w:t>-</w:t>
      </w:r>
      <w:r>
        <w:rPr>
          <w:rFonts w:eastAsia="Times New Roman" w:cs="Times New Roman"/>
          <w:szCs w:val="24"/>
        </w:rPr>
        <w:t xml:space="preserve">ΕΣΗΔΗΣ και ΚΗΜΔΗΣ– με τη διαδικτυακή πύλη της Βουλής. </w:t>
      </w:r>
    </w:p>
    <w:p w14:paraId="327E4C25"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lastRenderedPageBreak/>
        <w:t>Επίσης, συγκροτείται με απόφαση το</w:t>
      </w:r>
      <w:r>
        <w:rPr>
          <w:rFonts w:eastAsia="Times New Roman" w:cs="Times New Roman"/>
          <w:szCs w:val="24"/>
        </w:rPr>
        <w:t xml:space="preserve">υ Προέδρου της Βουλής Επιτροπή Εξέτασης Προδικαστικών Προσφυγών και ορίζεται ο τρόπος συγκρότησής της και η διάρκεια της θητείας των μελών της. Η </w:t>
      </w:r>
      <w:r>
        <w:rPr>
          <w:rFonts w:eastAsia="Times New Roman" w:cs="Times New Roman"/>
          <w:szCs w:val="24"/>
        </w:rPr>
        <w:t>ε</w:t>
      </w:r>
      <w:r>
        <w:rPr>
          <w:rFonts w:eastAsia="Times New Roman" w:cs="Times New Roman"/>
          <w:szCs w:val="24"/>
        </w:rPr>
        <w:t>πιτροπή αυτή έχει ως αποκλειστική αρμοδιότητα την επίλυση, μετά από την άσκηση προδικαστικής προσφυγής, των δ</w:t>
      </w:r>
      <w:r>
        <w:rPr>
          <w:rFonts w:eastAsia="Times New Roman" w:cs="Times New Roman"/>
          <w:szCs w:val="24"/>
        </w:rPr>
        <w:t xml:space="preserve">ιαφορών που αφορούν το στάδιο που προηγείται της σύναψης δημοσίων συμβάσεων της Βουλής. </w:t>
      </w:r>
    </w:p>
    <w:p w14:paraId="327E4C26"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Τέλος, υπάρχει και ένα τρίτο μέρος τροποποιήσεων, που σχετίζεται με θέματα που αφορούν το Υπηρεσιακό Συμβούλιο. Με πρόσφατη τροπολογία του Κανονισμού, τον Αύγουστο, η </w:t>
      </w:r>
      <w:r>
        <w:rPr>
          <w:rFonts w:eastAsia="Times New Roman" w:cs="Times New Roman"/>
          <w:szCs w:val="24"/>
        </w:rPr>
        <w:t>επιλογή των μελών του Υπηρεσιακού Συμβουλίου πρέπει να έχει ολοκληρωθεί μέχρι την τελευταία Πέμπτη του Μαρτίου του 2017. Εδώ ζητείται μια παράταση μέχρι τον Ιούνιο του τρέχοντος έτους, καθότι κάποιες προσφυγές, που για την επίλυσή τους έχει επιληφθεί το Νο</w:t>
      </w:r>
      <w:r>
        <w:rPr>
          <w:rFonts w:eastAsia="Times New Roman" w:cs="Times New Roman"/>
          <w:szCs w:val="24"/>
        </w:rPr>
        <w:t xml:space="preserve">μικό Συμβούλιο του Κράτους, έχουν επιφέρει καθυστέρηση. </w:t>
      </w:r>
    </w:p>
    <w:p w14:paraId="327E4C27"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Τέλος, αποκαθίσταται μια αβλεψία στη συγκρότηση της Επιτροπής Επιλογής Γενικών Διευθυντών, </w:t>
      </w:r>
      <w:r>
        <w:rPr>
          <w:rFonts w:eastAsia="Times New Roman" w:cs="Times New Roman"/>
          <w:szCs w:val="24"/>
        </w:rPr>
        <w:t xml:space="preserve">που ως αναπληρωτής του Προέδρου είχε οριστεί ένα μέλος ΔΕΠ της Εθνικής Σχολής </w:t>
      </w:r>
      <w:r>
        <w:rPr>
          <w:rFonts w:eastAsia="Times New Roman" w:cs="Times New Roman"/>
          <w:szCs w:val="24"/>
        </w:rPr>
        <w:lastRenderedPageBreak/>
        <w:t xml:space="preserve">Δημόσιας Διοίκησης, ενώ το ορθό είναι ένα μέλος ΔΕΠ ενταγμένο στο Εθνικό Μητρώο του Εθνικού Κέντρου Δημόσιας Διοίκησης και Αυτοδιοίκησης. </w:t>
      </w:r>
    </w:p>
    <w:p w14:paraId="327E4C28"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Κλείνοντας, να υπογραμμίσω ότι κατά κύρ</w:t>
      </w:r>
      <w:r>
        <w:rPr>
          <w:rFonts w:eastAsia="Times New Roman" w:cs="Times New Roman"/>
          <w:szCs w:val="24"/>
        </w:rPr>
        <w:t xml:space="preserve">ιο λόγο όλες οι τροποποιήσεις που προτείνονται σήμερα να ψηφιστούν και που θα γίνουν, είναι με ένα συναινετικό πνεύμα και κατά κύριο λόγο ομόφωνα. </w:t>
      </w:r>
    </w:p>
    <w:p w14:paraId="327E4C29"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Εισηγούμαι τη ψήφιση των σημερινών προτεινόμενων τροποποιήσεων. </w:t>
      </w:r>
    </w:p>
    <w:p w14:paraId="327E4C2A"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27E4C2B" w14:textId="77777777" w:rsidR="00077057" w:rsidRDefault="00105889">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ΠΡΟΕΔΡΕΥΩΝ (Δημήτριος Κρεμαστιν</w:t>
      </w:r>
      <w:r>
        <w:rPr>
          <w:rFonts w:eastAsia="Times New Roman"/>
          <w:b/>
          <w:szCs w:val="24"/>
        </w:rPr>
        <w:t xml:space="preserve">ός): </w:t>
      </w:r>
      <w:r>
        <w:rPr>
          <w:rFonts w:eastAsia="Times New Roman"/>
          <w:szCs w:val="24"/>
        </w:rPr>
        <w:t xml:space="preserve">Ευχαριστώ πολύ, κυρία </w:t>
      </w:r>
      <w:proofErr w:type="spellStart"/>
      <w:r>
        <w:rPr>
          <w:rFonts w:eastAsia="Times New Roman"/>
          <w:szCs w:val="24"/>
        </w:rPr>
        <w:t>Κοζομπόλη</w:t>
      </w:r>
      <w:proofErr w:type="spellEnd"/>
      <w:r>
        <w:rPr>
          <w:rFonts w:eastAsia="Times New Roman"/>
          <w:szCs w:val="24"/>
        </w:rPr>
        <w:t>.</w:t>
      </w:r>
    </w:p>
    <w:p w14:paraId="327E4C2C" w14:textId="77777777" w:rsidR="00077057" w:rsidRDefault="00105889">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Εισηγητής από την πλευρά της Νέας Δημοκρατίας είναι ο κ. </w:t>
      </w:r>
      <w:proofErr w:type="spellStart"/>
      <w:r>
        <w:rPr>
          <w:rFonts w:eastAsia="Times New Roman"/>
          <w:szCs w:val="24"/>
        </w:rPr>
        <w:t>Τραγάκης</w:t>
      </w:r>
      <w:proofErr w:type="spellEnd"/>
      <w:r>
        <w:rPr>
          <w:rFonts w:eastAsia="Times New Roman"/>
          <w:szCs w:val="24"/>
        </w:rPr>
        <w:t>.</w:t>
      </w:r>
    </w:p>
    <w:p w14:paraId="327E4C2D" w14:textId="77777777" w:rsidR="00077057" w:rsidRDefault="00105889">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Παρακαλώ, κύριε </w:t>
      </w:r>
      <w:proofErr w:type="spellStart"/>
      <w:r>
        <w:rPr>
          <w:rFonts w:eastAsia="Times New Roman"/>
          <w:szCs w:val="24"/>
        </w:rPr>
        <w:t>Τραγάκη</w:t>
      </w:r>
      <w:proofErr w:type="spellEnd"/>
      <w:r>
        <w:rPr>
          <w:rFonts w:eastAsia="Times New Roman"/>
          <w:szCs w:val="24"/>
        </w:rPr>
        <w:t>, έχετε τον λόγο.</w:t>
      </w:r>
    </w:p>
    <w:p w14:paraId="327E4C2E" w14:textId="77777777" w:rsidR="00077057" w:rsidRDefault="00105889">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ΙΩΑΝΝΗΣ ΤΡΑΓΑΚΗΣ:</w:t>
      </w:r>
      <w:r>
        <w:rPr>
          <w:rFonts w:eastAsia="Times New Roman"/>
          <w:szCs w:val="24"/>
        </w:rPr>
        <w:t xml:space="preserve"> Κυρίες και κύριοι συνάδελφοι, η Βουλή των Ελλήνων είναι ο κορυφαίος αντιπροσωπευτικός θεσμός</w:t>
      </w:r>
      <w:r>
        <w:rPr>
          <w:rFonts w:eastAsia="Times New Roman"/>
          <w:szCs w:val="24"/>
        </w:rPr>
        <w:t xml:space="preserve"> της δημοκρατίας μας. Η κοινοβουλευτική διαδικασία πρέπει να διασφαλίζει και να διευκολύνει την ανάδειξη και την προβολή </w:t>
      </w:r>
      <w:r>
        <w:rPr>
          <w:rFonts w:eastAsia="Times New Roman"/>
          <w:szCs w:val="24"/>
        </w:rPr>
        <w:lastRenderedPageBreak/>
        <w:t xml:space="preserve">της ορθής πολιτικής και ιδεολογικής αντιπαράθεσης. Η λειτουργία της Βουλής δεν αρκεί να είναι θεσμική, νομιμοποιητική και επικυρωτική, </w:t>
      </w:r>
      <w:r>
        <w:rPr>
          <w:rFonts w:eastAsia="Times New Roman"/>
          <w:szCs w:val="24"/>
        </w:rPr>
        <w:t xml:space="preserve">πρέπει να είναι και δημιουργική. </w:t>
      </w:r>
    </w:p>
    <w:p w14:paraId="327E4C2F" w14:textId="77777777" w:rsidR="00077057" w:rsidRDefault="00105889">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Ο Κανονισμός της Βουλής όπως ορίζει το Σύνταγμα, ειδικά ως προς το κοινοβουλευτικό μέρος του, διασφαλίζει την ελεύθερη και δημοκρατική λειτουργία της. Μερικές διαπιστώσεις που μπορούμε να κάνουμε για τον Κανονισμό της Βουλ</w:t>
      </w:r>
      <w:r>
        <w:rPr>
          <w:rFonts w:eastAsia="Times New Roman"/>
          <w:szCs w:val="24"/>
        </w:rPr>
        <w:t xml:space="preserve">ής είναι ότι, συγκρινόμενος με τους κανονισμούς άλλων κοινοβουλίων, μπορεί να θεωρηθεί ιδιαίτερα λεπτομερής και με υψηλό βαθμό πολυπλοκότητας ως κείμενο. </w:t>
      </w:r>
    </w:p>
    <w:p w14:paraId="327E4C30" w14:textId="77777777" w:rsidR="00077057" w:rsidRDefault="00105889">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Σε παλαιότερη εισήγησή μου σε ό,τι αφορά την αλλαγή του Κανονισμού της Βουλής, εγώ είχα δηλώσει ότι η</w:t>
      </w:r>
      <w:r>
        <w:rPr>
          <w:rFonts w:eastAsia="Times New Roman"/>
          <w:szCs w:val="24"/>
        </w:rPr>
        <w:t xml:space="preserve"> αλλαγή πρέπει να είναι μία: Να εφαρμόζεται αποκλειστικά και από το Προεδρείο, αλλά και από τους συναδέλφους Βουλευτές, ο Κανονισμός της Βουλής. Αυτό και μόνο το άρθρο θα έφτανε για να ολοκληρωθεί μια διαδικασία αλλαγής του Κανονισμού σε ό,τι αφορά το κοιν</w:t>
      </w:r>
      <w:r>
        <w:rPr>
          <w:rFonts w:eastAsia="Times New Roman"/>
          <w:szCs w:val="24"/>
        </w:rPr>
        <w:t xml:space="preserve">οβουλευτικό μέρος. </w:t>
      </w:r>
    </w:p>
    <w:p w14:paraId="327E4C31" w14:textId="77777777" w:rsidR="00077057" w:rsidRDefault="00105889">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Ο Κανονισμός είναι ένα κείμενο αυστηρό, αλλά και ζωντανό, προσαρμοζόμενο στην καθημερινή χρήση και στην πολιτική πρακτική. Γι’ αυτόν, ακριβώς, τον λόγο -και παρ</w:t>
      </w:r>
      <w:r>
        <w:rPr>
          <w:rFonts w:eastAsia="Times New Roman"/>
          <w:szCs w:val="24"/>
        </w:rPr>
        <w:t xml:space="preserve">’ </w:t>
      </w:r>
      <w:r>
        <w:rPr>
          <w:rFonts w:eastAsia="Times New Roman"/>
          <w:szCs w:val="24"/>
        </w:rPr>
        <w:t xml:space="preserve">όλο που </w:t>
      </w:r>
      <w:r>
        <w:rPr>
          <w:rFonts w:eastAsia="Times New Roman"/>
          <w:szCs w:val="24"/>
        </w:rPr>
        <w:lastRenderedPageBreak/>
        <w:t xml:space="preserve">έχει την ισχύ τυπικού νόμου- φτιάχνεται σε κάθε του αναθεώρηση με </w:t>
      </w:r>
      <w:r>
        <w:rPr>
          <w:rFonts w:eastAsia="Times New Roman"/>
          <w:szCs w:val="24"/>
        </w:rPr>
        <w:t>το σκεπτικό ότι οι ρυθμίσεις του δεν είναι μόνιμες όπως εκείνες του Συντάγματος, αλλά έχει την ευελιξία και τη δυνατότητα ανάλογα με τις επικρατούσες συνθήκες να διαμορφώνει τον χαρακτήρα του, άλλοτε ως πιο ρευστό κι άλλοτε ως πιο συμπαγή, ως προς την ερμη</w:t>
      </w:r>
      <w:r>
        <w:rPr>
          <w:rFonts w:eastAsia="Times New Roman"/>
          <w:szCs w:val="24"/>
        </w:rPr>
        <w:t xml:space="preserve">νεία των διατάξεών του. </w:t>
      </w:r>
    </w:p>
    <w:p w14:paraId="327E4C32" w14:textId="77777777" w:rsidR="00077057" w:rsidRDefault="00105889">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Θα αναφερθώ, κατ’ αρχάς, στο </w:t>
      </w:r>
      <w:r>
        <w:rPr>
          <w:rFonts w:eastAsia="Times New Roman"/>
          <w:szCs w:val="24"/>
        </w:rPr>
        <w:t>δεύτερο</w:t>
      </w:r>
      <w:r>
        <w:rPr>
          <w:rFonts w:eastAsia="Times New Roman"/>
          <w:szCs w:val="24"/>
        </w:rPr>
        <w:t xml:space="preserve"> μέρος του Κανονισμού, που αναφέρεται στον ν.4412, που εξασφαλίζει την αυτονομία της Βουλής. Κακώς, πολλοί από εμάς αναφέρονται σε αυτοτέλεια της Βουλής. Δεν υπάρχει αυτοτέλεια της Βουλής. Υπάρχε</w:t>
      </w:r>
      <w:r>
        <w:rPr>
          <w:rFonts w:eastAsia="Times New Roman"/>
          <w:szCs w:val="24"/>
        </w:rPr>
        <w:t xml:space="preserve">ι αυτονομία της Βουλής. Και όπως πολύ σωστά ο σεβαστός μας καθηγητής, ο κ. </w:t>
      </w:r>
      <w:proofErr w:type="spellStart"/>
      <w:r>
        <w:rPr>
          <w:rFonts w:eastAsia="Times New Roman"/>
          <w:szCs w:val="24"/>
        </w:rPr>
        <w:t>Μαυριάς</w:t>
      </w:r>
      <w:proofErr w:type="spellEnd"/>
      <w:r>
        <w:rPr>
          <w:rFonts w:eastAsia="Times New Roman"/>
          <w:szCs w:val="24"/>
        </w:rPr>
        <w:t xml:space="preserve">, έχει πει -δεν είναι τώρα εδώ, αλλά το έχει γράψει σε σύγγραμμά του- η Βουλή είναι το καθαυτό όργανο που παράγει νόμους, άρα έχει κατοχυρωμένη αυτονομία. </w:t>
      </w:r>
    </w:p>
    <w:p w14:paraId="327E4C33" w14:textId="77777777" w:rsidR="00077057" w:rsidRDefault="00105889">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Επομένως για την κ</w:t>
      </w:r>
      <w:r>
        <w:rPr>
          <w:rFonts w:eastAsia="Times New Roman"/>
          <w:szCs w:val="24"/>
        </w:rPr>
        <w:t xml:space="preserve">ατοχύρωση αυτής της αυτονομίας έρχονται ορισμένες διατάξεις οι οποίες εναρμονίζουν τον </w:t>
      </w:r>
      <w:r>
        <w:rPr>
          <w:rFonts w:eastAsia="Times New Roman"/>
          <w:szCs w:val="24"/>
        </w:rPr>
        <w:t>ν.</w:t>
      </w:r>
      <w:r>
        <w:rPr>
          <w:rFonts w:eastAsia="Times New Roman"/>
          <w:szCs w:val="24"/>
        </w:rPr>
        <w:t xml:space="preserve">4412/2016 περί δημοσίων συμβάσεων και προμηθειών έργων του </w:t>
      </w:r>
      <w:r>
        <w:rPr>
          <w:rFonts w:eastAsia="Times New Roman"/>
          <w:szCs w:val="24"/>
        </w:rPr>
        <w:t>δ</w:t>
      </w:r>
      <w:r>
        <w:rPr>
          <w:rFonts w:eastAsia="Times New Roman"/>
          <w:szCs w:val="24"/>
        </w:rPr>
        <w:t>ημοσίου, που με λίγα λόγια κατοχυρώνει αυτή την αυτονομία της Βουλής και δίνει το δικαίωμα στη Βουλή να μπο</w:t>
      </w:r>
      <w:r>
        <w:rPr>
          <w:rFonts w:eastAsia="Times New Roman"/>
          <w:szCs w:val="24"/>
        </w:rPr>
        <w:t xml:space="preserve">ρεί και τα έργα τα οποία ενεργούνται εκ μέρους της Βουλής, αλλά και οι </w:t>
      </w:r>
      <w:r>
        <w:rPr>
          <w:rFonts w:eastAsia="Times New Roman"/>
          <w:szCs w:val="24"/>
        </w:rPr>
        <w:lastRenderedPageBreak/>
        <w:t>προμήθειες οι οποίες ενεργούνται εκ μέρους της Βουλής, να είναι σε ιδιαίτερο –γιατί πολλοί νομίζουν ότι δεν υπάρχει- ηλεκτρονικό σύστημα και όχι στο σύστημα ΕΣΗΔΗΣ και ΚΗΜΔΗΣ που υπάγετ</w:t>
      </w:r>
      <w:r>
        <w:rPr>
          <w:rFonts w:eastAsia="Times New Roman"/>
          <w:szCs w:val="24"/>
        </w:rPr>
        <w:t xml:space="preserve">αι το υπόλοιπο </w:t>
      </w:r>
      <w:r>
        <w:rPr>
          <w:rFonts w:eastAsia="Times New Roman"/>
          <w:szCs w:val="24"/>
        </w:rPr>
        <w:t>δ</w:t>
      </w:r>
      <w:r>
        <w:rPr>
          <w:rFonts w:eastAsia="Times New Roman"/>
          <w:szCs w:val="24"/>
        </w:rPr>
        <w:t xml:space="preserve">ημόσιο. Αυτό εξασφαλίζει την αυτονομία της Βουλής και σε αυτό είμαστε όλοι σύμφωνοι. </w:t>
      </w:r>
    </w:p>
    <w:p w14:paraId="327E4C34" w14:textId="77777777" w:rsidR="00077057" w:rsidRDefault="00105889">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Όπως είμαστε σύμφωνοι και για την εξέταση των προδικαστικών προσφυγών, με μία προσθήκη, κύριε Πρόεδρε, την οποία δεν είδα να έχει μπει, την οποία είχα ζητ</w:t>
      </w:r>
      <w:r>
        <w:rPr>
          <w:rFonts w:eastAsia="Times New Roman"/>
          <w:szCs w:val="24"/>
        </w:rPr>
        <w:t xml:space="preserve">ήσει εχθές στην </w:t>
      </w:r>
      <w:r>
        <w:rPr>
          <w:rFonts w:eastAsia="Times New Roman"/>
          <w:szCs w:val="24"/>
        </w:rPr>
        <w:t>ε</w:t>
      </w:r>
      <w:r>
        <w:rPr>
          <w:rFonts w:eastAsia="Times New Roman"/>
          <w:szCs w:val="24"/>
        </w:rPr>
        <w:t>πιτροπή, δηλαδή το σημείο που λέει «υπάρχει ένα μέλος του επιστημονικού προσωπικού της Επιστημονικής Υπηρεσίας της Βουλής», να αντικατασταθεί από «ένα μέλος του Επιστημονικού Συμβουλίου της Βουλής». Το είχα ζητήσει και νόμιζα ότι είχε γίνε</w:t>
      </w:r>
      <w:r>
        <w:rPr>
          <w:rFonts w:eastAsia="Times New Roman"/>
          <w:szCs w:val="24"/>
        </w:rPr>
        <w:t xml:space="preserve">ι αποδεκτό. Δεν το βλέπω στο τελικό κείμενο. </w:t>
      </w:r>
    </w:p>
    <w:p w14:paraId="327E4C35" w14:textId="77777777" w:rsidR="00077057" w:rsidRDefault="00105889">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Όπως, επίσης, είχα ζητήσει να αλλάξει η θητεία για το Επιστημονικό Συμβούλιο της Βουλής, η οποία προβλέπεται να είναι μονοετής, και να γίνει τριετής, όπως η θητεία όλων των άλλων. Να το δούμε και αν είναι δυνατ</w:t>
      </w:r>
      <w:r>
        <w:rPr>
          <w:rFonts w:eastAsia="Times New Roman"/>
          <w:szCs w:val="24"/>
        </w:rPr>
        <w:t>όν, σήμερα κιόλας, να το διορθώσουμε.</w:t>
      </w:r>
    </w:p>
    <w:p w14:paraId="327E4C36" w14:textId="77777777" w:rsidR="00077057" w:rsidRDefault="00105889">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 xml:space="preserve">Τώρα, για τις τεχνικές προδιαγραφές και την τεχνική επάρκεια, είναι συμπληρωματικά των υπολοίπων και νομίζω ότι αναφέρθηκε η κ. </w:t>
      </w:r>
      <w:proofErr w:type="spellStart"/>
      <w:r>
        <w:rPr>
          <w:rFonts w:eastAsia="Times New Roman"/>
          <w:szCs w:val="24"/>
        </w:rPr>
        <w:t>Κοζομπόλη</w:t>
      </w:r>
      <w:proofErr w:type="spellEnd"/>
      <w:r>
        <w:rPr>
          <w:rFonts w:eastAsia="Times New Roman"/>
          <w:szCs w:val="24"/>
        </w:rPr>
        <w:t xml:space="preserve"> και δεν θα κάνω τον κόπο να αναφερθώ. </w:t>
      </w:r>
    </w:p>
    <w:p w14:paraId="327E4C37" w14:textId="77777777" w:rsidR="00077057" w:rsidRDefault="00105889">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Θα αναφερθώ, όμως, αναλυτικά στο άρθρο 6,</w:t>
      </w:r>
      <w:r>
        <w:rPr>
          <w:rFonts w:eastAsia="Times New Roman"/>
          <w:szCs w:val="24"/>
        </w:rPr>
        <w:t xml:space="preserve"> κύριε Πρόεδρε- όλα τα άλλα τα ψηφίζουμε- διότι συνήθως ο Κανονισμός της Βουλής ψηφίζεται ομόφωνα, αλλά είχα διατηρήσει μια επιφύλαξή σε ό,τι αφορά το άρθρο 6.</w:t>
      </w:r>
    </w:p>
    <w:p w14:paraId="327E4C38" w14:textId="77777777" w:rsidR="00077057" w:rsidRDefault="00105889">
      <w:pPr>
        <w:spacing w:line="600" w:lineRule="auto"/>
        <w:ind w:firstLine="720"/>
        <w:jc w:val="both"/>
        <w:rPr>
          <w:rFonts w:eastAsia="Times New Roman"/>
          <w:szCs w:val="24"/>
        </w:rPr>
      </w:pPr>
      <w:r>
        <w:rPr>
          <w:rFonts w:eastAsia="Times New Roman"/>
          <w:szCs w:val="24"/>
        </w:rPr>
        <w:t>Αυτή μου</w:t>
      </w:r>
      <w:r>
        <w:rPr>
          <w:rFonts w:eastAsia="Times New Roman"/>
          <w:bCs/>
        </w:rPr>
        <w:t xml:space="preserve"> την επιφύλαξή μου την επιβεβαιώνω και σήμερα. Θα ψηφίσουμε «</w:t>
      </w:r>
      <w:r>
        <w:rPr>
          <w:rFonts w:eastAsia="Times New Roman"/>
          <w:bCs/>
        </w:rPr>
        <w:t>παρών</w:t>
      </w:r>
      <w:r>
        <w:rPr>
          <w:rFonts w:eastAsia="Times New Roman"/>
          <w:bCs/>
        </w:rPr>
        <w:t xml:space="preserve">», διότι η διάταξη </w:t>
      </w:r>
      <w:r>
        <w:rPr>
          <w:rFonts w:eastAsia="Times New Roman"/>
          <w:bCs/>
        </w:rPr>
        <w:t>αυτή, η οποία δίνει μια παράταση μέχρι την αναμονή της απόφασης του αιτήματος της κ</w:t>
      </w:r>
      <w:r>
        <w:rPr>
          <w:rFonts w:eastAsia="Times New Roman"/>
          <w:bCs/>
        </w:rPr>
        <w:t>υρίας</w:t>
      </w:r>
      <w:r>
        <w:rPr>
          <w:rFonts w:eastAsia="Times New Roman"/>
          <w:bCs/>
        </w:rPr>
        <w:t xml:space="preserve"> Νομικού Συμβούλου του Κράτους που υπάρχει στη Βουλή να πάει σε τμήμα του Νομικού Συμβουλίου του Κράτους, έχω την αίσθηση ότι προσπαθεί να λύσει μάλλον ένα εσωτερικό πο</w:t>
      </w:r>
      <w:r>
        <w:rPr>
          <w:rFonts w:eastAsia="Times New Roman"/>
          <w:bCs/>
        </w:rPr>
        <w:t xml:space="preserve">λιτικό πρόβλημα της Βουλής νομικίστικα. Όλοι γνωρίζουμε τι κρύβεται πίσω από αυτή την παράταση. </w:t>
      </w:r>
    </w:p>
    <w:p w14:paraId="327E4C39" w14:textId="77777777" w:rsidR="00077057" w:rsidRDefault="00105889">
      <w:pPr>
        <w:spacing w:line="600" w:lineRule="auto"/>
        <w:ind w:firstLine="720"/>
        <w:jc w:val="both"/>
        <w:rPr>
          <w:rFonts w:eastAsia="Times New Roman"/>
          <w:bCs/>
        </w:rPr>
      </w:pPr>
      <w:r>
        <w:rPr>
          <w:rFonts w:eastAsia="Times New Roman"/>
          <w:bCs/>
        </w:rPr>
        <w:t>Προχθές, κύριε Πρόεδρε, δημοσιεύτηκε μια απόφασή σας -και μάλιστα αυτό θα το καταθέσω στη Βουλή, διότι δημοσιεύτηκε προχθές, στις 10 Ιανουαρίου, και δεν είχαμε</w:t>
      </w:r>
      <w:r>
        <w:rPr>
          <w:rFonts w:eastAsia="Times New Roman"/>
          <w:bCs/>
        </w:rPr>
        <w:t xml:space="preserve"> γνώση, εγώ σήμερα έλαβα γνώση αυτού- με την οποία παρατείνεται κατά σαράντα ημέρες η κατάθεση των πινάκων σε ό,τι αφορά της προαγωγές </w:t>
      </w:r>
      <w:r>
        <w:rPr>
          <w:rFonts w:eastAsia="Times New Roman"/>
          <w:bCs/>
        </w:rPr>
        <w:lastRenderedPageBreak/>
        <w:t>των υπαλλήλων της Βουλής. Αυτό σας το καταθέτω στα Πρακτικά.</w:t>
      </w:r>
    </w:p>
    <w:p w14:paraId="327E4C3A" w14:textId="77777777" w:rsidR="00077057" w:rsidRDefault="00105889">
      <w:pPr>
        <w:spacing w:line="600" w:lineRule="auto"/>
        <w:ind w:firstLine="720"/>
        <w:jc w:val="both"/>
        <w:rPr>
          <w:rFonts w:eastAsia="Times New Roman"/>
          <w:bCs/>
        </w:rPr>
      </w:pPr>
      <w:r>
        <w:rPr>
          <w:rFonts w:eastAsia="Times New Roman" w:cs="Times New Roman"/>
          <w:szCs w:val="24"/>
        </w:rPr>
        <w:t xml:space="preserve">(Στο σημείο αυτό ο Βουλευτής κ. Ιωάννης </w:t>
      </w:r>
      <w:proofErr w:type="spellStart"/>
      <w:r>
        <w:rPr>
          <w:rFonts w:eastAsia="Times New Roman" w:cs="Times New Roman"/>
          <w:szCs w:val="24"/>
        </w:rPr>
        <w:t>Τραγάκης</w:t>
      </w:r>
      <w:proofErr w:type="spellEnd"/>
      <w:r>
        <w:rPr>
          <w:rFonts w:eastAsia="Times New Roman" w:cs="Times New Roman"/>
          <w:szCs w:val="24"/>
        </w:rPr>
        <w:t xml:space="preserve">, καταθέτει </w:t>
      </w:r>
      <w:r>
        <w:rPr>
          <w:rFonts w:eastAsia="Times New Roman" w:cs="Times New Roman"/>
          <w:szCs w:val="24"/>
        </w:rPr>
        <w:t xml:space="preserve">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27E4C3B" w14:textId="77777777" w:rsidR="00077057" w:rsidRDefault="00105889">
      <w:pPr>
        <w:spacing w:line="600" w:lineRule="auto"/>
        <w:ind w:firstLine="720"/>
        <w:jc w:val="both"/>
        <w:rPr>
          <w:rFonts w:eastAsia="Times New Roman"/>
          <w:bCs/>
        </w:rPr>
      </w:pPr>
      <w:r>
        <w:rPr>
          <w:rFonts w:eastAsia="Times New Roman"/>
          <w:bCs/>
        </w:rPr>
        <w:t>Για αυτό, λοιπόν, στο άρθρο 6 θα κρατήσουμε αυτή την επιφύλαξη. Βέβαια, υπάρχει μια δυσκολία απόφασης, διό</w:t>
      </w:r>
      <w:r>
        <w:rPr>
          <w:rFonts w:eastAsia="Times New Roman"/>
          <w:bCs/>
        </w:rPr>
        <w:t xml:space="preserve">τι υπήρξε πράγματι μια απόφαση του Επιστημονικού Συμβουλίου. Υπήρξε μια διαδικασία, όπως προβλέπεται από τον Κανονισμό και η διαδικασία αυτή ακολουθήθηκε. Μετά από κλήρωση βγήκε μια </w:t>
      </w:r>
      <w:r>
        <w:rPr>
          <w:rFonts w:eastAsia="Times New Roman"/>
          <w:bCs/>
        </w:rPr>
        <w:t>ε</w:t>
      </w:r>
      <w:r>
        <w:rPr>
          <w:rFonts w:eastAsia="Times New Roman"/>
          <w:bCs/>
        </w:rPr>
        <w:t xml:space="preserve">πιτροπή, η οποία ανέδειξε εκείνους οι οποίοι θα είναι μέλη για να κρίνουν τις προαγωγές των Γενικών Διευθυντών, των Διευθυντών της Βουλής. </w:t>
      </w:r>
    </w:p>
    <w:p w14:paraId="327E4C3C" w14:textId="77777777" w:rsidR="00077057" w:rsidRDefault="00105889">
      <w:pPr>
        <w:spacing w:line="600" w:lineRule="auto"/>
        <w:ind w:firstLine="720"/>
        <w:jc w:val="both"/>
        <w:rPr>
          <w:rFonts w:eastAsia="Times New Roman"/>
          <w:bCs/>
        </w:rPr>
      </w:pPr>
      <w:r>
        <w:rPr>
          <w:rFonts w:eastAsia="Times New Roman"/>
          <w:bCs/>
        </w:rPr>
        <w:t>Σε αυτό, λοιπόν, κρατάμε μια επιφύλαξη, θα δηλώσουμε «</w:t>
      </w:r>
      <w:r>
        <w:rPr>
          <w:rFonts w:eastAsia="Times New Roman"/>
          <w:bCs/>
        </w:rPr>
        <w:t>παρών»</w:t>
      </w:r>
      <w:r>
        <w:rPr>
          <w:rFonts w:eastAsia="Times New Roman"/>
          <w:bCs/>
        </w:rPr>
        <w:t xml:space="preserve"> και θα το παρακολουθούμε βήμα προς βήμα, γιατί υπήρξε κ</w:t>
      </w:r>
      <w:r>
        <w:rPr>
          <w:rFonts w:eastAsia="Times New Roman"/>
          <w:bCs/>
        </w:rPr>
        <w:t>αι μια ανακοίνωση σήμερα ενός εκ των συνδυασμών της Βουλής, της Ενωτικής Δράσης Εργαζομένων Βουλής, η οποία εμένα τουλάχιστον με άφησε έκπληκτο. Και αυτό το καταθέτω στα Πρακτικά.</w:t>
      </w:r>
    </w:p>
    <w:p w14:paraId="327E4C3D" w14:textId="77777777" w:rsidR="00077057" w:rsidRDefault="00105889">
      <w:pPr>
        <w:spacing w:line="600" w:lineRule="auto"/>
        <w:ind w:firstLine="720"/>
        <w:jc w:val="both"/>
        <w:rPr>
          <w:rFonts w:eastAsia="Times New Roman"/>
          <w:bCs/>
        </w:rPr>
      </w:pPr>
      <w:r>
        <w:rPr>
          <w:rFonts w:eastAsia="Times New Roman" w:cs="Times New Roman"/>
          <w:szCs w:val="24"/>
        </w:rPr>
        <w:lastRenderedPageBreak/>
        <w:t xml:space="preserve">(Στο σημείο αυτό ο Βουλευτής κ. Ιωάννης </w:t>
      </w:r>
      <w:proofErr w:type="spellStart"/>
      <w:r>
        <w:rPr>
          <w:rFonts w:eastAsia="Times New Roman" w:cs="Times New Roman"/>
          <w:szCs w:val="24"/>
        </w:rPr>
        <w:t>Τραγάκης</w:t>
      </w:r>
      <w:proofErr w:type="spellEnd"/>
      <w:r>
        <w:rPr>
          <w:rFonts w:eastAsia="Times New Roman" w:cs="Times New Roman"/>
          <w:szCs w:val="24"/>
        </w:rPr>
        <w:t xml:space="preserve"> καταθέτει για τα Πρακτικά τ</w:t>
      </w:r>
      <w:r>
        <w:rPr>
          <w:rFonts w:eastAsia="Times New Roman" w:cs="Times New Roman"/>
          <w:szCs w:val="24"/>
        </w:rPr>
        <w:t xml:space="preserve">ην προαναφερθείσα ανακοίνωση, η οποία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27E4C3E" w14:textId="77777777" w:rsidR="00077057" w:rsidRDefault="00105889">
      <w:pPr>
        <w:spacing w:line="600" w:lineRule="auto"/>
        <w:ind w:firstLine="720"/>
        <w:jc w:val="both"/>
        <w:rPr>
          <w:rFonts w:eastAsia="Times New Roman"/>
          <w:bCs/>
        </w:rPr>
      </w:pPr>
      <w:r>
        <w:rPr>
          <w:rFonts w:eastAsia="Times New Roman"/>
          <w:bCs/>
        </w:rPr>
        <w:t xml:space="preserve">Θα μου δοθεί όμως τώρα η ευκαιρία, κύριε Πρόεδρε, να αναφερθώ και στο </w:t>
      </w:r>
      <w:r>
        <w:rPr>
          <w:rFonts w:eastAsia="Times New Roman"/>
          <w:bCs/>
        </w:rPr>
        <w:t xml:space="preserve">πρώτο </w:t>
      </w:r>
      <w:r>
        <w:rPr>
          <w:rFonts w:eastAsia="Times New Roman"/>
          <w:bCs/>
        </w:rPr>
        <w:t>τμήμα του Κανονισμού της Βουλής, που νομίζ</w:t>
      </w:r>
      <w:r>
        <w:rPr>
          <w:rFonts w:eastAsia="Times New Roman"/>
          <w:bCs/>
        </w:rPr>
        <w:t xml:space="preserve">ω πως είναι και το κυριότερο και μας ενδιαφέρει περισσότερο από όλους, διότι ο Κανονισμός της Βουλής πρέπει να βελτιωθεί, πρέπει να εκσυγχρονιστεί, πρέπει να δημιουργηθούν εκείνες οι προϋποθέσεις, ώστε να έχουμε έναν Κανονισμό που να μην έχει αστερίσκους, </w:t>
      </w:r>
      <w:r>
        <w:rPr>
          <w:rFonts w:eastAsia="Times New Roman"/>
          <w:bCs/>
        </w:rPr>
        <w:t xml:space="preserve">διότι η τελευταία αναθεώρηση που είχαμε κάνει στον Κανονισμό ήταν πριν από πέντε χρόνια περίπου. </w:t>
      </w:r>
    </w:p>
    <w:p w14:paraId="327E4C3F" w14:textId="77777777" w:rsidR="00077057" w:rsidRDefault="00105889">
      <w:pPr>
        <w:spacing w:line="600" w:lineRule="auto"/>
        <w:ind w:firstLine="720"/>
        <w:jc w:val="both"/>
        <w:rPr>
          <w:rFonts w:eastAsia="Times New Roman"/>
          <w:bCs/>
        </w:rPr>
      </w:pPr>
      <w:r>
        <w:rPr>
          <w:rFonts w:eastAsia="Times New Roman"/>
          <w:bCs/>
        </w:rPr>
        <w:t xml:space="preserve">Έχουν διαμορφωθεί καινούργιες συνθήκες. Υπάρχουν δυσεφάρμοστες διατάξεις, πρέπει να γίνει κάποιος </w:t>
      </w:r>
      <w:proofErr w:type="spellStart"/>
      <w:r>
        <w:rPr>
          <w:rFonts w:eastAsia="Times New Roman"/>
          <w:bCs/>
        </w:rPr>
        <w:t>εξορθολογισμός</w:t>
      </w:r>
      <w:proofErr w:type="spellEnd"/>
      <w:r>
        <w:rPr>
          <w:rFonts w:eastAsia="Times New Roman"/>
          <w:bCs/>
        </w:rPr>
        <w:t xml:space="preserve"> σε ορισμένες ρυθμίσεις και πρέπει να δοθεί η </w:t>
      </w:r>
      <w:r>
        <w:rPr>
          <w:rFonts w:eastAsia="Times New Roman"/>
          <w:bCs/>
        </w:rPr>
        <w:t>δυνατότητα ουσιαστικοποίησης της λειτουργίας της Βουλής</w:t>
      </w:r>
      <w:r>
        <w:rPr>
          <w:rFonts w:eastAsia="Times New Roman"/>
          <w:bCs/>
        </w:rPr>
        <w:t>,</w:t>
      </w:r>
      <w:r>
        <w:rPr>
          <w:rFonts w:eastAsia="Times New Roman"/>
          <w:bCs/>
        </w:rPr>
        <w:t xml:space="preserve"> που αποτελεί η απεξάρτηση από την κηδεμονία της Κυβέρνησης. Νομίζω ότι το κύριο μέλημά μας θα πρέπει να είναι να έχουμε έναν Κανονισμό που να έχει </w:t>
      </w:r>
      <w:proofErr w:type="spellStart"/>
      <w:r>
        <w:rPr>
          <w:rFonts w:eastAsia="Times New Roman"/>
          <w:bCs/>
        </w:rPr>
        <w:t>απεξαρτηθεί</w:t>
      </w:r>
      <w:proofErr w:type="spellEnd"/>
      <w:r>
        <w:rPr>
          <w:rFonts w:eastAsia="Times New Roman"/>
          <w:bCs/>
        </w:rPr>
        <w:t xml:space="preserve"> από την κηδεμονία της εκάστοτε κυβέρνηση</w:t>
      </w:r>
      <w:r>
        <w:rPr>
          <w:rFonts w:eastAsia="Times New Roman"/>
          <w:bCs/>
        </w:rPr>
        <w:t xml:space="preserve">ς. </w:t>
      </w:r>
    </w:p>
    <w:p w14:paraId="327E4C40" w14:textId="77777777" w:rsidR="00077057" w:rsidRDefault="00105889">
      <w:pPr>
        <w:spacing w:line="600" w:lineRule="auto"/>
        <w:ind w:firstLine="720"/>
        <w:jc w:val="both"/>
        <w:rPr>
          <w:rFonts w:eastAsia="Times New Roman"/>
          <w:bCs/>
        </w:rPr>
      </w:pPr>
      <w:r>
        <w:rPr>
          <w:rFonts w:eastAsia="Times New Roman"/>
          <w:bCs/>
        </w:rPr>
        <w:lastRenderedPageBreak/>
        <w:t xml:space="preserve">Ένας δεύτερος σκοπός και στόχος μας θα πρέπει να είναι η στενότερη διασύνδεση ευθέως ανάμεσα στη μεσολάβηση της Κυβέρνησης με τους </w:t>
      </w:r>
      <w:proofErr w:type="spellStart"/>
      <w:r>
        <w:rPr>
          <w:rFonts w:eastAsia="Times New Roman"/>
          <w:bCs/>
        </w:rPr>
        <w:t>ενωσιακούς</w:t>
      </w:r>
      <w:proofErr w:type="spellEnd"/>
      <w:r>
        <w:rPr>
          <w:rFonts w:eastAsia="Times New Roman"/>
          <w:bCs/>
        </w:rPr>
        <w:t xml:space="preserve"> θεσμούς. Εμείς παίζουμε τον κυρίαρχο ρόλο, γιατί εμείς εδώ νομοθετούμε και εδώ επικυρώνουμε όλες τις συμβάσεις</w:t>
      </w:r>
      <w:r>
        <w:rPr>
          <w:rFonts w:eastAsia="Times New Roman"/>
          <w:bCs/>
        </w:rPr>
        <w:t xml:space="preserve"> που φέρνουν από την Ευρωπαϊκή Ένωση. Θεωρούμε, λοιπόν, θετική αυτή τη γόνιμη διαβούλευση για την προώθηση ενός νέου Κανονισμού της Βουλής που θα ανταποκρίνεται στις σύγχρονες εξελίξεις και απαιτήσεις. </w:t>
      </w:r>
    </w:p>
    <w:p w14:paraId="327E4C41" w14:textId="77777777" w:rsidR="00077057" w:rsidRDefault="00105889">
      <w:pPr>
        <w:spacing w:line="600" w:lineRule="auto"/>
        <w:ind w:firstLine="720"/>
        <w:jc w:val="both"/>
        <w:rPr>
          <w:rFonts w:eastAsia="Times New Roman"/>
          <w:bCs/>
        </w:rPr>
      </w:pPr>
      <w:r>
        <w:rPr>
          <w:rFonts w:eastAsia="Times New Roman"/>
          <w:bCs/>
        </w:rPr>
        <w:t>Θα ήθελα επ’ ευκαιρία, επειδή έχω υποβάλει μια πρότασ</w:t>
      </w:r>
      <w:r>
        <w:rPr>
          <w:rFonts w:eastAsia="Times New Roman"/>
          <w:bCs/>
        </w:rPr>
        <w:t>η εκ μέρους του κόμματός μου, της Νέας Δημοκρατίας, για την αναθεώρηση, επιγραμματικά να αναφέρω κάποια πράγματα για να σας δώσω ορισμένα ερεθίσματα ως σκέψη. Κατ</w:t>
      </w:r>
      <w:r>
        <w:rPr>
          <w:rFonts w:eastAsia="Times New Roman"/>
          <w:bCs/>
        </w:rPr>
        <w:t xml:space="preserve">’ </w:t>
      </w:r>
      <w:r>
        <w:rPr>
          <w:rFonts w:eastAsia="Times New Roman"/>
          <w:bCs/>
        </w:rPr>
        <w:t>αρχάς, θα σας μεταφέρω μια προσωπική μου άποψη από τη μακρά εμπειρία μου εδώ στο Κοινοβούλιο</w:t>
      </w:r>
      <w:r>
        <w:rPr>
          <w:rFonts w:eastAsia="Times New Roman"/>
          <w:bCs/>
        </w:rPr>
        <w:t xml:space="preserve"> σε ό,τι αφορά το θέμα των ασθενειών που περάσαμε, κύριε Πρόεδρε, για την κύηση και την λοχεία, ένα μήνα για τις </w:t>
      </w:r>
      <w:proofErr w:type="spellStart"/>
      <w:r>
        <w:rPr>
          <w:rFonts w:eastAsia="Times New Roman"/>
          <w:bCs/>
        </w:rPr>
        <w:t>έγκυες</w:t>
      </w:r>
      <w:proofErr w:type="spellEnd"/>
      <w:r>
        <w:rPr>
          <w:rFonts w:eastAsia="Times New Roman"/>
          <w:bCs/>
        </w:rPr>
        <w:t xml:space="preserve"> Βουλευτίνες μας.</w:t>
      </w:r>
    </w:p>
    <w:p w14:paraId="327E4C42" w14:textId="77777777" w:rsidR="00077057" w:rsidRDefault="00105889">
      <w:pPr>
        <w:spacing w:line="600" w:lineRule="auto"/>
        <w:ind w:firstLine="720"/>
        <w:jc w:val="both"/>
        <w:rPr>
          <w:rFonts w:eastAsia="Times New Roman"/>
          <w:bCs/>
        </w:rPr>
      </w:pPr>
      <w:r>
        <w:rPr>
          <w:rFonts w:eastAsia="Times New Roman"/>
          <w:bCs/>
        </w:rPr>
        <w:t xml:space="preserve">Έχω την αίσθηση ότι αυτό το μέτρο μπορεί να επεκταθεί και σε άλλες περιπτώσεις -το ζήτησα και στην </w:t>
      </w:r>
      <w:r>
        <w:rPr>
          <w:rFonts w:eastAsia="Times New Roman"/>
          <w:bCs/>
        </w:rPr>
        <w:t>ε</w:t>
      </w:r>
      <w:r>
        <w:rPr>
          <w:rFonts w:eastAsia="Times New Roman"/>
          <w:bCs/>
        </w:rPr>
        <w:t>πιτροπή- για αποδεδ</w:t>
      </w:r>
      <w:r>
        <w:rPr>
          <w:rFonts w:eastAsia="Times New Roman"/>
          <w:bCs/>
        </w:rPr>
        <w:t>ειγμένη βαρύτατη ασθένεια συναδέλφου Βουλευτή, ο ο</w:t>
      </w:r>
      <w:r>
        <w:rPr>
          <w:rFonts w:eastAsia="Times New Roman"/>
          <w:bCs/>
        </w:rPr>
        <w:lastRenderedPageBreak/>
        <w:t>ποίος θα μπορεί με επιστολική ψήφο να ψηφίσει και όταν θα υπάρχει σοβαρότατος λόγος ασθενείας, γιατί θα υπάρξουν και τέτοιες περιπτώσεις.</w:t>
      </w:r>
    </w:p>
    <w:p w14:paraId="327E4C43" w14:textId="77777777" w:rsidR="00077057" w:rsidRDefault="00105889">
      <w:pPr>
        <w:spacing w:line="600" w:lineRule="auto"/>
        <w:ind w:firstLine="720"/>
        <w:jc w:val="both"/>
        <w:rPr>
          <w:rFonts w:eastAsia="Times New Roman"/>
          <w:bCs/>
        </w:rPr>
      </w:pPr>
      <w:r>
        <w:rPr>
          <w:rFonts w:eastAsia="Times New Roman"/>
          <w:bCs/>
        </w:rPr>
        <w:t xml:space="preserve">Δεν θα ξεχάσω την περίπτωση του 1985, τότε με την μυστική ψηφοφορία </w:t>
      </w:r>
      <w:r>
        <w:rPr>
          <w:rFonts w:eastAsia="Times New Roman"/>
          <w:bCs/>
        </w:rPr>
        <w:t xml:space="preserve">της εκλογής του Προέδρου της Δημοκρατίας για τον </w:t>
      </w:r>
      <w:r>
        <w:rPr>
          <w:rFonts w:eastAsia="Times New Roman"/>
          <w:bCs/>
        </w:rPr>
        <w:t xml:space="preserve">κ. </w:t>
      </w:r>
      <w:r>
        <w:rPr>
          <w:rFonts w:eastAsia="Times New Roman"/>
          <w:bCs/>
        </w:rPr>
        <w:t xml:space="preserve">Σαρτζετάκη, ότι συνάδελφος Βουλευτής ήρθε εδώ </w:t>
      </w:r>
      <w:proofErr w:type="spellStart"/>
      <w:r>
        <w:rPr>
          <w:rFonts w:eastAsia="Times New Roman"/>
          <w:bCs/>
        </w:rPr>
        <w:t>διασωληνωμένος</w:t>
      </w:r>
      <w:proofErr w:type="spellEnd"/>
      <w:r>
        <w:rPr>
          <w:rFonts w:eastAsia="Times New Roman"/>
          <w:bCs/>
        </w:rPr>
        <w:t xml:space="preserve"> για να ψηφίσει. </w:t>
      </w:r>
    </w:p>
    <w:p w14:paraId="327E4C44" w14:textId="77777777" w:rsidR="00077057" w:rsidRDefault="00105889">
      <w:pPr>
        <w:spacing w:line="600" w:lineRule="auto"/>
        <w:ind w:firstLine="720"/>
        <w:jc w:val="both"/>
        <w:rPr>
          <w:rFonts w:eastAsia="Times New Roman"/>
          <w:bCs/>
        </w:rPr>
      </w:pPr>
      <w:r>
        <w:rPr>
          <w:rFonts w:eastAsia="Times New Roman"/>
          <w:bCs/>
        </w:rPr>
        <w:t>Παίρνοντας αφορμή αυτό θα σας καταθέσω μια προσωπική μου άποψη σε ό,τι αφορά την εκλογή του Προέδρου της Βουλής.</w:t>
      </w:r>
    </w:p>
    <w:p w14:paraId="327E4C45" w14:textId="77777777" w:rsidR="00077057" w:rsidRDefault="00105889">
      <w:pPr>
        <w:spacing w:line="600" w:lineRule="auto"/>
        <w:ind w:firstLine="720"/>
        <w:jc w:val="both"/>
        <w:rPr>
          <w:rFonts w:eastAsia="Times New Roman"/>
          <w:bCs/>
        </w:rPr>
      </w:pPr>
      <w:r>
        <w:rPr>
          <w:rFonts w:eastAsia="Times New Roman"/>
          <w:bCs/>
        </w:rPr>
        <w:t xml:space="preserve">Όπως ξέρετε, </w:t>
      </w:r>
      <w:r>
        <w:rPr>
          <w:rFonts w:eastAsia="Times New Roman"/>
          <w:bCs/>
        </w:rPr>
        <w:t>η εκλογή του Προέδρου της Βουλής και του Προεδρείου της Βουλής γίνεται με μυστική ψηφοφορία, όταν η εκλογή του Προέδρου της Δημοκρατίας γίνεται με ονομαστική ψηφοφορία, όταν όλοι οι προϋπολογισμοί γίνονται με ονομαστική ψηφοφορία, όταν ακόμα και οι προγραμ</w:t>
      </w:r>
      <w:r>
        <w:rPr>
          <w:rFonts w:eastAsia="Times New Roman"/>
          <w:bCs/>
        </w:rPr>
        <w:t xml:space="preserve">ματικές δηλώσεις της κυβέρνησης γίνονται με ονομαστική ψηφοφορία. </w:t>
      </w:r>
    </w:p>
    <w:p w14:paraId="327E4C46" w14:textId="77777777" w:rsidR="00077057" w:rsidRDefault="00105889">
      <w:pPr>
        <w:spacing w:line="600" w:lineRule="auto"/>
        <w:ind w:firstLine="720"/>
        <w:jc w:val="both"/>
        <w:rPr>
          <w:rFonts w:eastAsia="Times New Roman"/>
          <w:bCs/>
        </w:rPr>
      </w:pPr>
      <w:r>
        <w:rPr>
          <w:rFonts w:eastAsia="Times New Roman"/>
          <w:bCs/>
        </w:rPr>
        <w:lastRenderedPageBreak/>
        <w:t xml:space="preserve">Εγώ, λοιπόν, θα πρότεινα –είναι προσωπική μου άποψη αυτή- να γίνεται με ονομαστική ψηφοφορία και όχι με μυστική ψηφοφορία και η εκλογή του Προέδρου και του Προεδρείου της Βουλής. </w:t>
      </w:r>
    </w:p>
    <w:p w14:paraId="327E4C47"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(Στο σημε</w:t>
      </w:r>
      <w:r>
        <w:rPr>
          <w:rFonts w:eastAsia="Times New Roman" w:cs="Times New Roman"/>
          <w:szCs w:val="24"/>
        </w:rPr>
        <w:t>ίο αυτό κτυπάει το κουδούνι λήξεως του χρόνου ομιλίας του κυρίου Βουλευτή)</w:t>
      </w:r>
    </w:p>
    <w:p w14:paraId="327E4C48" w14:textId="77777777" w:rsidR="00077057" w:rsidRDefault="00105889">
      <w:pPr>
        <w:spacing w:line="600" w:lineRule="auto"/>
        <w:ind w:firstLine="720"/>
        <w:jc w:val="both"/>
        <w:rPr>
          <w:rFonts w:eastAsia="Times New Roman"/>
          <w:bCs/>
        </w:rPr>
      </w:pPr>
      <w:r>
        <w:rPr>
          <w:rFonts w:eastAsia="Times New Roman"/>
          <w:bCs/>
        </w:rPr>
        <w:t xml:space="preserve"> Κύριε Πρόεδρε,  με </w:t>
      </w:r>
      <w:proofErr w:type="spellStart"/>
      <w:r>
        <w:rPr>
          <w:rFonts w:eastAsia="Times New Roman"/>
          <w:bCs/>
        </w:rPr>
        <w:t>συγχωρείτε</w:t>
      </w:r>
      <w:proofErr w:type="spellEnd"/>
      <w:r>
        <w:rPr>
          <w:rFonts w:eastAsia="Times New Roman"/>
          <w:bCs/>
        </w:rPr>
        <w:t>, θα πάρω ένα, δυο λεπτά ακόμα και σας ευχαριστώ πολύ.</w:t>
      </w:r>
    </w:p>
    <w:p w14:paraId="327E4C49" w14:textId="77777777" w:rsidR="00077057" w:rsidRDefault="00105889">
      <w:pPr>
        <w:spacing w:line="600" w:lineRule="auto"/>
        <w:ind w:firstLine="720"/>
        <w:jc w:val="both"/>
        <w:rPr>
          <w:rFonts w:eastAsia="Times New Roman"/>
          <w:bCs/>
        </w:rPr>
      </w:pPr>
      <w:r>
        <w:rPr>
          <w:rFonts w:eastAsia="Times New Roman"/>
          <w:bCs/>
        </w:rPr>
        <w:t>Ένα δεύτερο στο οποίο θα ήθελα να αναφερθώ είναι το θέμα της διάρκειας της Επιτροπής Δεοντολογία</w:t>
      </w:r>
      <w:r>
        <w:rPr>
          <w:rFonts w:eastAsia="Times New Roman"/>
          <w:bCs/>
        </w:rPr>
        <w:t>ς. Δημιουργήθηκε ένα θέμα για τη διάρκεια της Επιτροπής Δεοντολογίας, αλλά υπάρχουν και άλλα θέματα, τα οποία πρέπει να επανεξετάσουμε σε ό,τι αφορά την Επιτροπή Δεοντολογίας. Η Επιτροπή Δεοντολογίας πρέπει να δημιουργείται καθ’ όλη την περίοδο και όχι μόν</w:t>
      </w:r>
      <w:r>
        <w:rPr>
          <w:rFonts w:eastAsia="Times New Roman"/>
          <w:bCs/>
        </w:rPr>
        <w:t>ο κάθε Σύνοδο αφ</w:t>
      </w:r>
      <w:r>
        <w:rPr>
          <w:rFonts w:eastAsia="Times New Roman"/>
          <w:bCs/>
        </w:rPr>
        <w:t xml:space="preserve">’ </w:t>
      </w:r>
      <w:r>
        <w:rPr>
          <w:rFonts w:eastAsia="Times New Roman"/>
          <w:bCs/>
        </w:rPr>
        <w:t>ενός και αφ</w:t>
      </w:r>
      <w:r>
        <w:rPr>
          <w:rFonts w:eastAsia="Times New Roman"/>
          <w:bCs/>
        </w:rPr>
        <w:t xml:space="preserve">’ </w:t>
      </w:r>
      <w:r>
        <w:rPr>
          <w:rFonts w:eastAsia="Times New Roman"/>
          <w:bCs/>
        </w:rPr>
        <w:t xml:space="preserve">ετέρου να εξετάσουμε την περίπτωση που παρουσιάζεται σε αρκετές περιπτώσεις συναδέλφων Βουλευτών, οι οποίοι είναι μέλη της Επιτροπής Δεοντολογίας και συγχρόνως έχουν υποστεί και τη βάσανο μιας μήνυσης από οποιονδήποτε. Είναι </w:t>
      </w:r>
      <w:r>
        <w:rPr>
          <w:rFonts w:eastAsia="Times New Roman"/>
          <w:bCs/>
        </w:rPr>
        <w:t xml:space="preserve">ένα πολύ συχνό φαινόμενο αυτό. </w:t>
      </w:r>
    </w:p>
    <w:p w14:paraId="327E4C4A" w14:textId="77777777" w:rsidR="00077057" w:rsidRDefault="00105889">
      <w:pPr>
        <w:spacing w:line="600" w:lineRule="auto"/>
        <w:ind w:firstLine="720"/>
        <w:jc w:val="both"/>
        <w:rPr>
          <w:rFonts w:eastAsia="Times New Roman"/>
          <w:bCs/>
        </w:rPr>
      </w:pPr>
      <w:r>
        <w:rPr>
          <w:rFonts w:eastAsia="Times New Roman"/>
          <w:bCs/>
        </w:rPr>
        <w:lastRenderedPageBreak/>
        <w:t>Επίσης, θα ήθελα να προτείνω κάτι για το Προεδρείο ορισμένων επιτροπών. Για παράδειγμα, το Προεδρείο των Επιτροπών Εσωτερικών Θεμάτων, Βιβλιοθήκης και Οικονομικών της Βουλής ήταν πάντοτε διακομματικό. Όσα χρόνια θητεύω στη Β</w:t>
      </w:r>
      <w:r>
        <w:rPr>
          <w:rFonts w:eastAsia="Times New Roman"/>
          <w:bCs/>
        </w:rPr>
        <w:t xml:space="preserve">ουλή, ήταν πάντοτε διακομματικό. Αυτή την περίοδο, αλλά και από την προηγούμενη </w:t>
      </w:r>
      <w:r>
        <w:rPr>
          <w:rFonts w:eastAsia="Times New Roman"/>
          <w:bCs/>
        </w:rPr>
        <w:t>π</w:t>
      </w:r>
      <w:r>
        <w:rPr>
          <w:rFonts w:eastAsia="Times New Roman"/>
          <w:bCs/>
        </w:rPr>
        <w:t>ερίοδο για πρώτη φορά, δηλαδή από τον Ιανουάριο του 2015 δεν είναι διακομματικό αυτό το Προεδρείο, διότι στο Προεδρείο αυτό συμμετέχουν, όπως γνωρίζετε, οι Κοσμήτορες της Βουλ</w:t>
      </w:r>
      <w:r>
        <w:rPr>
          <w:rFonts w:eastAsia="Times New Roman"/>
          <w:bCs/>
        </w:rPr>
        <w:t xml:space="preserve">ής, οι οποίοι είναι απ’ όλα τα κόμματα. </w:t>
      </w:r>
    </w:p>
    <w:p w14:paraId="327E4C4B" w14:textId="77777777" w:rsidR="00077057" w:rsidRDefault="00105889">
      <w:pPr>
        <w:spacing w:line="600" w:lineRule="auto"/>
        <w:ind w:firstLine="720"/>
        <w:jc w:val="both"/>
        <w:rPr>
          <w:rFonts w:eastAsia="Times New Roman"/>
          <w:bCs/>
        </w:rPr>
      </w:pPr>
      <w:r>
        <w:rPr>
          <w:rFonts w:eastAsia="Times New Roman"/>
          <w:bCs/>
        </w:rPr>
        <w:t>Ένα άλλο το οποίο θα ήθελα να θέσω</w:t>
      </w:r>
      <w:r>
        <w:rPr>
          <w:rFonts w:eastAsia="Times New Roman"/>
          <w:bCs/>
        </w:rPr>
        <w:t>-</w:t>
      </w:r>
      <w:r>
        <w:rPr>
          <w:rFonts w:eastAsia="Times New Roman"/>
          <w:bCs/>
        </w:rPr>
        <w:t xml:space="preserve"> και είναι πολύ σημαντικό</w:t>
      </w:r>
      <w:r>
        <w:rPr>
          <w:rFonts w:eastAsia="Times New Roman"/>
          <w:bCs/>
        </w:rPr>
        <w:t>-</w:t>
      </w:r>
      <w:r>
        <w:rPr>
          <w:rFonts w:eastAsia="Times New Roman"/>
          <w:bCs/>
        </w:rPr>
        <w:t xml:space="preserve"> είναι το θέμα της αντισυνταγματικότητας των νόμων. Όπως προβλέπεται από τον Κανονισμό της Βουλής, η αντισυνταγματικότητα συζητείται στην αρχή της κατ’ αρ</w:t>
      </w:r>
      <w:r>
        <w:rPr>
          <w:rFonts w:eastAsia="Times New Roman"/>
          <w:bCs/>
        </w:rPr>
        <w:t>χήν συζήτησης στη Βουλή, όταν έρχονται τροποποιήσεις, όταν έρχονται νομοτεχνικές βελτιώσεις εκ μέρους της Κυβέρνησης που είναι διπλάσιες ή τριπλάσιες από το ίδιο το νομοσχέδιο κι έχουν σωρεία αντισυνταγματικών ρυθμίσεων μέσα. Άρα μία σημαντική πρόταση, η ο</w:t>
      </w:r>
      <w:r>
        <w:rPr>
          <w:rFonts w:eastAsia="Times New Roman"/>
          <w:bCs/>
        </w:rPr>
        <w:t xml:space="preserve">ποία πρέπει να περάσει είναι να δίνεται η δυνατότητα να εξεταστεί η αντισυνταγματικότητα και των τροποποιήσεων, αλλά και των νομοτεχνικών βελτιώσεων. </w:t>
      </w:r>
    </w:p>
    <w:p w14:paraId="327E4C4C" w14:textId="77777777" w:rsidR="00077057" w:rsidRDefault="00105889">
      <w:pPr>
        <w:spacing w:line="600" w:lineRule="auto"/>
        <w:ind w:firstLine="720"/>
        <w:jc w:val="both"/>
        <w:rPr>
          <w:rFonts w:eastAsia="Times New Roman"/>
          <w:bCs/>
        </w:rPr>
      </w:pPr>
      <w:r>
        <w:rPr>
          <w:rFonts w:eastAsia="Times New Roman"/>
          <w:bCs/>
        </w:rPr>
        <w:lastRenderedPageBreak/>
        <w:t>Μια άλλη πρόταση θα κάνω και θα κλείσω, κύριε Πρόεδρε. Θα αναφερθώ στο θέμα των πάρα πολλών υπουργικών απ</w:t>
      </w:r>
      <w:r>
        <w:rPr>
          <w:rFonts w:eastAsia="Times New Roman"/>
          <w:bCs/>
        </w:rPr>
        <w:t xml:space="preserve">οφάσεων και εγκυκλίων που προβλέπονται από τους νόμους. Υπάρχει νόμος που προέβλεπε εξήντα επτά υπουργικές αποφάσεις και εγκυκλίους και δεν έχουν ακόμα εκδοθεί, άρα δεν έχει ισχύ ο νόμος. Αντιλαμβάνεστε τι κενό δημιουργείται. </w:t>
      </w:r>
    </w:p>
    <w:p w14:paraId="327E4C4D" w14:textId="77777777" w:rsidR="00077057" w:rsidRDefault="00105889">
      <w:pPr>
        <w:spacing w:line="600" w:lineRule="auto"/>
        <w:ind w:firstLine="720"/>
        <w:jc w:val="both"/>
        <w:rPr>
          <w:rFonts w:eastAsia="Times New Roman"/>
          <w:bCs/>
        </w:rPr>
      </w:pPr>
      <w:r>
        <w:rPr>
          <w:rFonts w:eastAsia="Times New Roman"/>
          <w:bCs/>
        </w:rPr>
        <w:t>Η πρότασή είναι η εξής: Συγχρ</w:t>
      </w:r>
      <w:r>
        <w:rPr>
          <w:rFonts w:eastAsia="Times New Roman"/>
          <w:bCs/>
        </w:rPr>
        <w:t xml:space="preserve">όνως με τον νόμο να κατατίθενται και οι υπουργικές αποφάσεις και οι εγκύκλιοι που προβλέπονται από τον νόμο, ώστε να είναι πλήρης η γνώση όλων μας. </w:t>
      </w:r>
    </w:p>
    <w:p w14:paraId="327E4C4E" w14:textId="77777777" w:rsidR="00077057" w:rsidRDefault="00105889">
      <w:pPr>
        <w:spacing w:line="600" w:lineRule="auto"/>
        <w:ind w:firstLine="720"/>
        <w:jc w:val="both"/>
        <w:rPr>
          <w:rFonts w:eastAsia="Times New Roman"/>
          <w:bCs/>
        </w:rPr>
      </w:pPr>
      <w:r>
        <w:rPr>
          <w:rFonts w:eastAsia="Times New Roman"/>
          <w:bCs/>
        </w:rPr>
        <w:t>Σε ό,τι αφορά το νομοθετικό, υπάρχουν πάρα πολλές προτάσεις, τις οποίες επιφυλάσσομαι να καταθέσω όταν θα α</w:t>
      </w:r>
      <w:r>
        <w:rPr>
          <w:rFonts w:eastAsia="Times New Roman"/>
          <w:bCs/>
        </w:rPr>
        <w:t>ρχίσουμε να συζητάμε λεπτομερειακά πλέον τον Κανονισμό της Βουλής, όπως επίσης, έχω και πάρα πολλές προτάσεις που μπορώ να καταθέσω σε ό,τι αφορά τον κοινοβουλευτικό έλεγχο, διότι θα πρέπει και ο κοινοβουλευτικός έλεγχος να βελτιωθεί σε πάρα πολλές περιπτώ</w:t>
      </w:r>
      <w:r>
        <w:rPr>
          <w:rFonts w:eastAsia="Times New Roman"/>
          <w:bCs/>
        </w:rPr>
        <w:t xml:space="preserve">σεις, αλλά κυρίως στην περίπτωση άρνησης των Υπουργών να παρίστανται στις επίκαιρες ερωτήσεις. </w:t>
      </w:r>
    </w:p>
    <w:p w14:paraId="327E4C4F" w14:textId="77777777" w:rsidR="00077057" w:rsidRDefault="00105889">
      <w:pPr>
        <w:spacing w:line="600" w:lineRule="auto"/>
        <w:ind w:firstLine="720"/>
        <w:jc w:val="both"/>
        <w:rPr>
          <w:rFonts w:eastAsia="Times New Roman"/>
          <w:bCs/>
        </w:rPr>
      </w:pPr>
      <w:r>
        <w:rPr>
          <w:rFonts w:eastAsia="Times New Roman"/>
          <w:bCs/>
        </w:rPr>
        <w:t xml:space="preserve">Υπήρξε ημέρα στην οποία </w:t>
      </w:r>
      <w:proofErr w:type="spellStart"/>
      <w:r>
        <w:rPr>
          <w:rFonts w:eastAsia="Times New Roman"/>
          <w:bCs/>
        </w:rPr>
        <w:t>προήδρευα</w:t>
      </w:r>
      <w:proofErr w:type="spellEnd"/>
      <w:r>
        <w:rPr>
          <w:rFonts w:eastAsia="Times New Roman"/>
          <w:bCs/>
        </w:rPr>
        <w:t xml:space="preserve"> και υπήρχαν δώδεκα επίκαιρες ερωτήσεις να συζητηθούν και δεν συζητήθηκε </w:t>
      </w:r>
      <w:r>
        <w:rPr>
          <w:rFonts w:eastAsia="Times New Roman"/>
          <w:bCs/>
        </w:rPr>
        <w:lastRenderedPageBreak/>
        <w:t>καμμία, λόγω κωλύματος Υπουργών. Το πρόβλημα είναι δια</w:t>
      </w:r>
      <w:r>
        <w:rPr>
          <w:rFonts w:eastAsia="Times New Roman"/>
          <w:bCs/>
        </w:rPr>
        <w:t xml:space="preserve">χρονικό, δεν το εντοπίζω τώρα. Η πρότασή μου ήταν και είναι να μπορεί ο ερωτών Βουλευτής να αναπτύξει ακόμα και εν απουσία του Υπουργού επί δίλεπτο την επίκαιρή ερώτησή του. Και θα δείτε μετά απ’ αυτό -το </w:t>
      </w:r>
      <w:proofErr w:type="spellStart"/>
      <w:r>
        <w:rPr>
          <w:rFonts w:eastAsia="Times New Roman"/>
          <w:bCs/>
        </w:rPr>
        <w:t>εφήρμοσα</w:t>
      </w:r>
      <w:proofErr w:type="spellEnd"/>
      <w:r>
        <w:rPr>
          <w:rFonts w:eastAsia="Times New Roman"/>
          <w:bCs/>
        </w:rPr>
        <w:t xml:space="preserve"> εγώ στην πράξη- πόσοι Υπουργοί θα έρχονται</w:t>
      </w:r>
      <w:r>
        <w:rPr>
          <w:rFonts w:eastAsia="Times New Roman"/>
          <w:bCs/>
        </w:rPr>
        <w:t xml:space="preserve"> και θα απαντούν σε επίκαιρες ερωτήσεις. </w:t>
      </w:r>
    </w:p>
    <w:p w14:paraId="327E4C50" w14:textId="77777777" w:rsidR="00077057" w:rsidRDefault="00105889">
      <w:pPr>
        <w:spacing w:line="600" w:lineRule="auto"/>
        <w:ind w:firstLine="720"/>
        <w:jc w:val="both"/>
        <w:rPr>
          <w:rFonts w:eastAsia="Times New Roman"/>
          <w:bCs/>
        </w:rPr>
      </w:pPr>
      <w:r>
        <w:rPr>
          <w:rFonts w:eastAsia="Times New Roman"/>
          <w:bCs/>
        </w:rPr>
        <w:t>Σας ευχαριστώ πάρα πολύ για την προσοχή σας. Ευχαριστώ, κύριε Πρόεδρε, για την ανοχή του χρόνου που μου δώσατε.</w:t>
      </w:r>
    </w:p>
    <w:p w14:paraId="327E4C51" w14:textId="77777777" w:rsidR="00077057" w:rsidRDefault="00105889">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327E4C52" w14:textId="77777777" w:rsidR="00077057" w:rsidRDefault="00105889">
      <w:pPr>
        <w:spacing w:line="600" w:lineRule="auto"/>
        <w:ind w:firstLine="720"/>
        <w:jc w:val="both"/>
        <w:rPr>
          <w:rFonts w:eastAsia="Times New Roman"/>
          <w:bCs/>
        </w:rPr>
      </w:pPr>
      <w:r>
        <w:rPr>
          <w:rFonts w:eastAsia="Times New Roman"/>
          <w:b/>
          <w:bCs/>
        </w:rPr>
        <w:t xml:space="preserve">ΠΡΟΕΔΡΕΥΩΝ (Δημήτριος Κρεμαστινός): </w:t>
      </w:r>
      <w:r>
        <w:rPr>
          <w:rFonts w:eastAsia="Times New Roman"/>
          <w:bCs/>
        </w:rPr>
        <w:t xml:space="preserve">Κι εγώ ευχαριστώ, κύριε Πρόεδρε. </w:t>
      </w:r>
    </w:p>
    <w:p w14:paraId="327E4C53" w14:textId="77777777" w:rsidR="00077057" w:rsidRDefault="00105889">
      <w:pPr>
        <w:spacing w:line="600" w:lineRule="auto"/>
        <w:ind w:firstLine="720"/>
        <w:jc w:val="both"/>
        <w:rPr>
          <w:rFonts w:eastAsia="Times New Roman"/>
          <w:bCs/>
        </w:rPr>
      </w:pPr>
      <w:r>
        <w:rPr>
          <w:rFonts w:eastAsia="Times New Roman"/>
          <w:bCs/>
        </w:rPr>
        <w:t>Τον λόγο έχει ο κ. Χρήστος Παππάς, ειδικός αγορητής της Χρυσής Αυγής.</w:t>
      </w:r>
    </w:p>
    <w:p w14:paraId="327E4C54" w14:textId="77777777" w:rsidR="00077057" w:rsidRDefault="00105889">
      <w:pPr>
        <w:spacing w:line="600" w:lineRule="auto"/>
        <w:ind w:firstLine="720"/>
        <w:jc w:val="both"/>
        <w:rPr>
          <w:rFonts w:eastAsia="Times New Roman"/>
          <w:bCs/>
        </w:rPr>
      </w:pPr>
      <w:r>
        <w:rPr>
          <w:rFonts w:eastAsia="Times New Roman"/>
          <w:b/>
          <w:bCs/>
        </w:rPr>
        <w:t>ΧΡΗΣΤΟΣ ΠΑΠΠΑΣ:</w:t>
      </w:r>
      <w:r>
        <w:rPr>
          <w:rFonts w:eastAsia="Times New Roman"/>
          <w:bCs/>
        </w:rPr>
        <w:t xml:space="preserve"> Θα μιλήσω από εδώ δι’ ολίγον, κύριε Πρόεδρε. </w:t>
      </w:r>
    </w:p>
    <w:p w14:paraId="327E4C55" w14:textId="77777777" w:rsidR="00077057" w:rsidRDefault="00105889">
      <w:pPr>
        <w:spacing w:line="600" w:lineRule="auto"/>
        <w:ind w:firstLine="720"/>
        <w:jc w:val="both"/>
        <w:rPr>
          <w:rFonts w:eastAsia="Times New Roman"/>
          <w:bCs/>
        </w:rPr>
      </w:pPr>
      <w:r>
        <w:rPr>
          <w:rFonts w:eastAsia="Times New Roman"/>
          <w:bCs/>
        </w:rPr>
        <w:t xml:space="preserve">Προτού τοποθετηθούμε σε ό,τι αφορά τον Κανονισμό της Βουλής, θα μου επιτρέψει ο κ. </w:t>
      </w:r>
      <w:proofErr w:type="spellStart"/>
      <w:r>
        <w:rPr>
          <w:rFonts w:eastAsia="Times New Roman"/>
          <w:bCs/>
        </w:rPr>
        <w:t>Τραγάκη</w:t>
      </w:r>
      <w:r>
        <w:rPr>
          <w:rFonts w:eastAsia="Times New Roman"/>
          <w:bCs/>
        </w:rPr>
        <w:t>ς</w:t>
      </w:r>
      <w:proofErr w:type="spellEnd"/>
      <w:r>
        <w:rPr>
          <w:rFonts w:eastAsia="Times New Roman"/>
          <w:bCs/>
        </w:rPr>
        <w:t xml:space="preserve"> να κάνω μια καλοπροαίρετη παρατήρηση - διόρθωση.</w:t>
      </w:r>
    </w:p>
    <w:p w14:paraId="327E4C56"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lastRenderedPageBreak/>
        <w:t xml:space="preserve">Η κύηση ή λοχεία για τη γυναίκα –υπάρχουν εδώ και γιατροί Βουλευτές και το λέω γιατί έχει ευαισθησία η Χρυσή Αυγή για το θέμα το δημογραφικό, της υπογεννητικότητας, που μαστίζει την πατρίδα μας- δεν είναι </w:t>
      </w:r>
      <w:r>
        <w:rPr>
          <w:rFonts w:eastAsia="Times New Roman" w:cs="Times New Roman"/>
          <w:szCs w:val="24"/>
        </w:rPr>
        <w:t xml:space="preserve">ασθένεια. Γιατί αναφερθήκατε σε αυτή ως ασθένεια. Είναι μια ολοκλήρωση του φύλου. Είναι, θα έλεγα, θείο δώρο. Νομίζω ότι θα συμφωνήσετε κι εσείς. </w:t>
      </w:r>
    </w:p>
    <w:p w14:paraId="327E4C57"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Σε ό,τι αφορά τον Κανονισμό της Βουλής, θέλω να σας πω ότι για το </w:t>
      </w:r>
      <w:r>
        <w:rPr>
          <w:rFonts w:eastAsia="Times New Roman" w:cs="Times New Roman"/>
          <w:szCs w:val="24"/>
        </w:rPr>
        <w:t>πρώτο</w:t>
      </w:r>
      <w:r>
        <w:rPr>
          <w:rFonts w:eastAsia="Times New Roman" w:cs="Times New Roman"/>
          <w:szCs w:val="24"/>
        </w:rPr>
        <w:t xml:space="preserve"> </w:t>
      </w:r>
      <w:r>
        <w:rPr>
          <w:rFonts w:eastAsia="Times New Roman" w:cs="Times New Roman"/>
          <w:szCs w:val="24"/>
        </w:rPr>
        <w:t>μ</w:t>
      </w:r>
      <w:r>
        <w:rPr>
          <w:rFonts w:eastAsia="Times New Roman" w:cs="Times New Roman"/>
          <w:szCs w:val="24"/>
        </w:rPr>
        <w:t>έρος, σχετικά με την τροποποίηση του</w:t>
      </w:r>
      <w:r>
        <w:rPr>
          <w:rFonts w:eastAsia="Times New Roman" w:cs="Times New Roman"/>
          <w:szCs w:val="24"/>
        </w:rPr>
        <w:t xml:space="preserve"> άρθρου 13, που προκύπτει με την προσθήκη ενός μέλους στη σύνθεση της Διασκέψεως των Προέδρων, δηλαδή προστίθεται ο Πρόεδρος της Επιτροπής Οικονομικών της Βουλής, στην αιτιολογική έκθεση που απέστειλε το γραφείο δεν παρατίθεται ο ακριβής λόγος για τον οποί</w:t>
      </w:r>
      <w:r>
        <w:rPr>
          <w:rFonts w:eastAsia="Times New Roman" w:cs="Times New Roman"/>
          <w:szCs w:val="24"/>
        </w:rPr>
        <w:t xml:space="preserve">ο προτείνεται αυτή η προσθήκη. </w:t>
      </w:r>
    </w:p>
    <w:p w14:paraId="327E4C58"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Παρά ταύτα, θεωρούμε ότι η παρουσία του Προέδρου της Επιτροπής Οικονομικών της Βουλής δεν θα επιφέρει κάποιες ουσιαστικές αλλαγές στη λειτουργία του οργάνου. Διατηρούμε, λοιπόν, επιφυλάξεις σχετικά με την ύπαρξη πολιτικών σκ</w:t>
      </w:r>
      <w:r>
        <w:rPr>
          <w:rFonts w:eastAsia="Times New Roman" w:cs="Times New Roman"/>
          <w:szCs w:val="24"/>
        </w:rPr>
        <w:t>οπιμοτήτων σε αυτή την απόφαση. Δηλαδή, γίνεται η αλλαγή στον Κανονισμό για αυτή τη χρονική στιγμή και όχι διαχρονικά. Και γι’ αυτό σε αυτό το κομμάτι θα δηλώσουμε «παρών».</w:t>
      </w:r>
    </w:p>
    <w:p w14:paraId="327E4C59"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lastRenderedPageBreak/>
        <w:t>Τώρα, αναφορικά με την τροποποίηση του άρθρου 70Α, θεωρούμε ότι είναι θετική η συμμ</w:t>
      </w:r>
      <w:r>
        <w:rPr>
          <w:rFonts w:eastAsia="Times New Roman" w:cs="Times New Roman"/>
          <w:szCs w:val="24"/>
        </w:rPr>
        <w:t xml:space="preserve">ετοχή των εγκύων Βουλευτών, δηλαδή των γυναικών Βουλευτών που βρίσκονται σε στάδιο προχωρημένης κύησης ή λοχείας, που θα συμμετέχουν σε ψηφοφορίες του Κοινοβουλίου, και κρίνεται απαραίτητη αυτή η ευχέρεια. </w:t>
      </w:r>
    </w:p>
    <w:p w14:paraId="327E4C5A"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Θα ρωτήσω, όμως, γιατί αυτό το προνόμιο να ισχύει</w:t>
      </w:r>
      <w:r>
        <w:rPr>
          <w:rFonts w:eastAsia="Times New Roman" w:cs="Times New Roman"/>
          <w:szCs w:val="24"/>
        </w:rPr>
        <w:t xml:space="preserve"> μόνο για τις εγκύους ή να το επεκτείνω, μόνο για τις γυναίκες του </w:t>
      </w:r>
      <w:r>
        <w:rPr>
          <w:rFonts w:eastAsia="Times New Roman" w:cs="Times New Roman"/>
          <w:szCs w:val="24"/>
        </w:rPr>
        <w:t>δ</w:t>
      </w:r>
      <w:r>
        <w:rPr>
          <w:rFonts w:eastAsia="Times New Roman" w:cs="Times New Roman"/>
          <w:szCs w:val="24"/>
        </w:rPr>
        <w:t>ημοσίου, τις δημοσίους υπαλλήλους; Δηλαδή, οι υπόλοιποι Έλληνες, οι ιδιωτικοί υπάλληλοι ή οι ελεύθεροι επαγγελματίες, οι γυναίκες που αντιμετωπίζουν τη βάσανο και την απειλή της απόλυσης ό</w:t>
      </w:r>
      <w:r>
        <w:rPr>
          <w:rFonts w:eastAsia="Times New Roman" w:cs="Times New Roman"/>
          <w:szCs w:val="24"/>
        </w:rPr>
        <w:t xml:space="preserve">ταν διαπιστωθεί, από τον κακό επαγγελματία, ότι είναι σε κατάσταση εγκυμοσύνης, δεν έχουν δικαιώματα; Επίσης, οι επαγγελματίες, αυτή τη στιγμή βιώνουν μια οικονομική πραγματικότητα χειρότερη από την Τουρκοκρατία της </w:t>
      </w:r>
      <w:proofErr w:type="spellStart"/>
      <w:r>
        <w:rPr>
          <w:rFonts w:eastAsia="Times New Roman" w:cs="Times New Roman"/>
          <w:szCs w:val="24"/>
        </w:rPr>
        <w:t>δεκάτης</w:t>
      </w:r>
      <w:proofErr w:type="spellEnd"/>
      <w:r>
        <w:rPr>
          <w:rFonts w:eastAsia="Times New Roman" w:cs="Times New Roman"/>
          <w:szCs w:val="24"/>
        </w:rPr>
        <w:t xml:space="preserve"> και του </w:t>
      </w:r>
      <w:proofErr w:type="spellStart"/>
      <w:r>
        <w:rPr>
          <w:rFonts w:eastAsia="Times New Roman" w:cs="Times New Roman"/>
          <w:szCs w:val="24"/>
        </w:rPr>
        <w:t>χαρατσίου</w:t>
      </w:r>
      <w:proofErr w:type="spellEnd"/>
      <w:r>
        <w:rPr>
          <w:rFonts w:eastAsia="Times New Roman" w:cs="Times New Roman"/>
          <w:szCs w:val="24"/>
        </w:rPr>
        <w:t>. Είναι επαγγελ</w:t>
      </w:r>
      <w:r>
        <w:rPr>
          <w:rFonts w:eastAsia="Times New Roman" w:cs="Times New Roman"/>
          <w:szCs w:val="24"/>
        </w:rPr>
        <w:t xml:space="preserve">ματίες από τους οποίους το κράτος, κυριολεκτικά, αρπάζει το 70% των εσόδων τους. Δεν έχουν, λοιπόν, και αυτοί αυτά τα προνόμια.    </w:t>
      </w:r>
    </w:p>
    <w:p w14:paraId="327E4C5B"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Με αυτή την έννοια και σε αυτό το σημείο θα δηλώσουμε «παρών», όχι στην ουσία του</w:t>
      </w:r>
      <w:r>
        <w:rPr>
          <w:rFonts w:eastAsia="Times New Roman" w:cs="Times New Roman"/>
          <w:szCs w:val="24"/>
        </w:rPr>
        <w:t>,</w:t>
      </w:r>
      <w:r>
        <w:rPr>
          <w:rFonts w:eastAsia="Times New Roman" w:cs="Times New Roman"/>
          <w:szCs w:val="24"/>
        </w:rPr>
        <w:t xml:space="preserve"> αν είναι σωστό ή όχι. </w:t>
      </w:r>
    </w:p>
    <w:p w14:paraId="327E4C5C"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lastRenderedPageBreak/>
        <w:t xml:space="preserve">Στο </w:t>
      </w:r>
      <w:r>
        <w:rPr>
          <w:rFonts w:eastAsia="Times New Roman" w:cs="Times New Roman"/>
          <w:szCs w:val="24"/>
        </w:rPr>
        <w:t>δεύτερο</w:t>
      </w:r>
      <w:r>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έρος </w:t>
      </w:r>
      <w:r>
        <w:rPr>
          <w:rFonts w:eastAsia="Times New Roman" w:cs="Times New Roman"/>
          <w:szCs w:val="24"/>
        </w:rPr>
        <w:t>προτείνεται η προσθήκη συνολικά επτά άρθρων. Επί της ουσίας, παρατηρούμε την αναλογική εφαρμογή των διατάξεων του ν.4412, για τις δημόσιες συμβάσεις, δηλαδή τα έργα, τις προμήθειες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Κατ’ </w:t>
      </w:r>
      <w:proofErr w:type="spellStart"/>
      <w:r>
        <w:rPr>
          <w:rFonts w:eastAsia="Times New Roman" w:cs="Times New Roman"/>
          <w:szCs w:val="24"/>
        </w:rPr>
        <w:t>ουσίαν</w:t>
      </w:r>
      <w:proofErr w:type="spellEnd"/>
      <w:r>
        <w:rPr>
          <w:rFonts w:eastAsia="Times New Roman" w:cs="Times New Roman"/>
          <w:szCs w:val="24"/>
        </w:rPr>
        <w:t>, δεν παίζει ρόλο η τοποθέτηση κανενός εξ ημών. Είναι απλ</w:t>
      </w:r>
      <w:r>
        <w:rPr>
          <w:rFonts w:eastAsia="Times New Roman" w:cs="Times New Roman"/>
          <w:szCs w:val="24"/>
        </w:rPr>
        <w:t>ώς μια εναρμόνιση του Κανονισμού με τον προαναφερόμενο νόμο. Δεν έχει κα</w:t>
      </w:r>
      <w:r>
        <w:rPr>
          <w:rFonts w:eastAsia="Times New Roman" w:cs="Times New Roman"/>
          <w:szCs w:val="24"/>
        </w:rPr>
        <w:t>μ</w:t>
      </w:r>
      <w:r>
        <w:rPr>
          <w:rFonts w:eastAsia="Times New Roman" w:cs="Times New Roman"/>
          <w:szCs w:val="24"/>
        </w:rPr>
        <w:t xml:space="preserve">μία ουσία και γι’  αυτό, και για πολιτικούς λόγους ακόμα περισσότερο, δηλώνουμε «παρών». </w:t>
      </w:r>
    </w:p>
    <w:p w14:paraId="327E4C5D"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Σε ό,τι αφορά γενικά τον Κανονισμό της Βουλής και την τροποποίηση, έχω να πω ότι και ο ελληνι</w:t>
      </w:r>
      <w:r>
        <w:rPr>
          <w:rFonts w:eastAsia="Times New Roman" w:cs="Times New Roman"/>
          <w:szCs w:val="24"/>
        </w:rPr>
        <w:t xml:space="preserve">κός λαός που μας παρακολουθεί παρατηρεί ότι η εφαρμογή του Κανονισμού της Βουλής γίνεται κατά το δοκούν. Δηλαδή, για ποιον Κανονισμό της Βουλής μιλάμε; Για τον Κανονισμό που δεν εφαρμόζεται; Για τον </w:t>
      </w:r>
      <w:r>
        <w:rPr>
          <w:rFonts w:eastAsia="Times New Roman" w:cs="Times New Roman"/>
          <w:szCs w:val="24"/>
        </w:rPr>
        <w:t>Κ</w:t>
      </w:r>
      <w:r>
        <w:rPr>
          <w:rFonts w:eastAsia="Times New Roman" w:cs="Times New Roman"/>
          <w:szCs w:val="24"/>
        </w:rPr>
        <w:t>ανονισμό που καταστρατηγείται σε κάθε συνεδρίαση; Για αυ</w:t>
      </w:r>
      <w:r>
        <w:rPr>
          <w:rFonts w:eastAsia="Times New Roman" w:cs="Times New Roman"/>
          <w:szCs w:val="24"/>
        </w:rPr>
        <w:t xml:space="preserve">τόν τον </w:t>
      </w:r>
      <w:r>
        <w:rPr>
          <w:rFonts w:eastAsia="Times New Roman" w:cs="Times New Roman"/>
          <w:szCs w:val="24"/>
        </w:rPr>
        <w:t>Κ</w:t>
      </w:r>
      <w:r>
        <w:rPr>
          <w:rFonts w:eastAsia="Times New Roman" w:cs="Times New Roman"/>
          <w:szCs w:val="24"/>
        </w:rPr>
        <w:t>ανονισμό μιλάμε και θέλετε να τροποποιήσουμε;</w:t>
      </w:r>
    </w:p>
    <w:p w14:paraId="327E4C5E"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Επίσης, μιλάμε για τον Κανονισμό που ευτελίζει την κοινή λογική και θα έλεγα και την κοινοβουλευτική διαδικασία; Ευτελίζει και διακωμωδεί τους </w:t>
      </w:r>
      <w:proofErr w:type="spellStart"/>
      <w:r>
        <w:rPr>
          <w:rFonts w:eastAsia="Times New Roman" w:cs="Times New Roman"/>
          <w:szCs w:val="24"/>
        </w:rPr>
        <w:t>Προεδρεύοντες</w:t>
      </w:r>
      <w:proofErr w:type="spellEnd"/>
      <w:r>
        <w:rPr>
          <w:rFonts w:eastAsia="Times New Roman" w:cs="Times New Roman"/>
          <w:szCs w:val="24"/>
        </w:rPr>
        <w:t xml:space="preserve"> –μου το επιτρέπετε, κύριε Πρόεδρε, δεν αναφέ</w:t>
      </w:r>
      <w:r>
        <w:rPr>
          <w:rFonts w:eastAsia="Times New Roman" w:cs="Times New Roman"/>
          <w:szCs w:val="24"/>
        </w:rPr>
        <w:t xml:space="preserve">ρομαι προσωπικά σε εσάς, είναι γενικό- και ο κόσμος γελάει με αυτό το θέαμα, όταν κάθονται, όπως καλή </w:t>
      </w:r>
      <w:r>
        <w:rPr>
          <w:rFonts w:eastAsia="Times New Roman" w:cs="Times New Roman"/>
          <w:szCs w:val="24"/>
        </w:rPr>
        <w:lastRenderedPageBreak/>
        <w:t xml:space="preserve">ώρα κάθεστε στην Έδρα σας, και λένε «διακόπτεται η συνεδρίαση για δέκα λεπτά» και σηκώνονται όρθιοι και </w:t>
      </w:r>
      <w:proofErr w:type="spellStart"/>
      <w:r>
        <w:rPr>
          <w:rFonts w:eastAsia="Times New Roman" w:cs="Times New Roman"/>
          <w:szCs w:val="24"/>
        </w:rPr>
        <w:t>ξανακάθονται</w:t>
      </w:r>
      <w:proofErr w:type="spellEnd"/>
      <w:r>
        <w:rPr>
          <w:rFonts w:eastAsia="Times New Roman" w:cs="Times New Roman"/>
          <w:szCs w:val="24"/>
        </w:rPr>
        <w:t>, ξανασηκώνονται και μετά από ένα λεπτ</w:t>
      </w:r>
      <w:r>
        <w:rPr>
          <w:rFonts w:eastAsia="Times New Roman" w:cs="Times New Roman"/>
          <w:szCs w:val="24"/>
        </w:rPr>
        <w:t>ό λένε «επαναλαμβάνεται η διακοπείσα συνεδρίαση».</w:t>
      </w:r>
    </w:p>
    <w:p w14:paraId="327E4C5F" w14:textId="77777777" w:rsidR="00077057" w:rsidRDefault="00105889">
      <w:pPr>
        <w:spacing w:line="600" w:lineRule="auto"/>
        <w:ind w:firstLine="720"/>
        <w:jc w:val="both"/>
        <w:rPr>
          <w:rFonts w:eastAsia="Times New Roman"/>
          <w:szCs w:val="24"/>
        </w:rPr>
      </w:pPr>
      <w:r>
        <w:rPr>
          <w:rFonts w:eastAsia="Times New Roman"/>
          <w:szCs w:val="24"/>
        </w:rPr>
        <w:t xml:space="preserve">Εφαρμόζετε, δηλαδή, τον τύπο και γελοιοποιείτε κυριολεκτικά και το Προεδρείο και τις διαδικασίες. Αυτό είναι </w:t>
      </w:r>
      <w:proofErr w:type="spellStart"/>
      <w:r>
        <w:rPr>
          <w:rFonts w:eastAsia="Times New Roman"/>
          <w:szCs w:val="24"/>
        </w:rPr>
        <w:t>παρονυχίς</w:t>
      </w:r>
      <w:proofErr w:type="spellEnd"/>
      <w:r>
        <w:rPr>
          <w:rFonts w:eastAsia="Times New Roman"/>
          <w:szCs w:val="24"/>
        </w:rPr>
        <w:t xml:space="preserve"> μπροστά στα υπόλοιπα όργια που γίνονται σε ό,τι αφορά τον Κανονισμό και την καταστρατήγ</w:t>
      </w:r>
      <w:r>
        <w:rPr>
          <w:rFonts w:eastAsia="Times New Roman"/>
          <w:szCs w:val="24"/>
        </w:rPr>
        <w:t>ησή του.</w:t>
      </w:r>
    </w:p>
    <w:p w14:paraId="327E4C60" w14:textId="77777777" w:rsidR="00077057" w:rsidRDefault="00105889">
      <w:pPr>
        <w:spacing w:line="600" w:lineRule="auto"/>
        <w:ind w:firstLine="720"/>
        <w:jc w:val="both"/>
        <w:rPr>
          <w:rFonts w:eastAsia="Times New Roman"/>
          <w:szCs w:val="24"/>
        </w:rPr>
      </w:pPr>
      <w:r>
        <w:rPr>
          <w:rFonts w:eastAsia="Times New Roman"/>
          <w:szCs w:val="24"/>
        </w:rPr>
        <w:t>Εδώ εσείς είστε της τακτικής του «Γιάννης κερνάει και Γιάννης πίνει». Θέλω να πω ότι εμείς το καταγγέλλουμε. Η αλήθεια είναι ότι είμαστε αυτοί που ήρθαμε τον Μάϊο του 2012 χωρίς κοινοβουλευτική εμπειρία -γιατί δεν ήμασταν όμοιοί σας και συνεχίζουμ</w:t>
      </w:r>
      <w:r>
        <w:rPr>
          <w:rFonts w:eastAsia="Times New Roman"/>
          <w:szCs w:val="24"/>
        </w:rPr>
        <w:t xml:space="preserve">ε να παραμένουμε μη όμοιοί σας- και ήμασταν οι πρώτοι που καταγγείλαμε το όργιο της Βουλής των Ελλήνων. Ποιο όργιο εννοώ; Τη μισθοδοσία. </w:t>
      </w:r>
    </w:p>
    <w:p w14:paraId="327E4C61" w14:textId="77777777" w:rsidR="00077057" w:rsidRDefault="00105889">
      <w:pPr>
        <w:spacing w:line="600" w:lineRule="auto"/>
        <w:ind w:firstLine="720"/>
        <w:jc w:val="both"/>
        <w:rPr>
          <w:rFonts w:eastAsia="Times New Roman"/>
          <w:szCs w:val="24"/>
        </w:rPr>
      </w:pPr>
      <w:r>
        <w:rPr>
          <w:rFonts w:eastAsia="Times New Roman"/>
          <w:szCs w:val="24"/>
        </w:rPr>
        <w:t>Ποιος άλλος έφερε στη δημοσιότητα το επτασφράγιστο μυστικό του πόσα παίρνει ένας Βουλευτής; Το έκαναν οι Βουλευτές της</w:t>
      </w:r>
      <w:r>
        <w:rPr>
          <w:rFonts w:eastAsia="Times New Roman"/>
          <w:szCs w:val="24"/>
        </w:rPr>
        <w:t xml:space="preserve"> Χρυσής Αυγής από τούτο το Βήμα. Ποιος άλλος έφερε στη δημοσιότητα το απαράδεκτο καθεστώς των </w:t>
      </w:r>
      <w:r>
        <w:rPr>
          <w:rFonts w:eastAsia="Times New Roman"/>
          <w:szCs w:val="24"/>
        </w:rPr>
        <w:t>ε</w:t>
      </w:r>
      <w:r>
        <w:rPr>
          <w:rFonts w:eastAsia="Times New Roman"/>
          <w:szCs w:val="24"/>
        </w:rPr>
        <w:t xml:space="preserve">πιτροπών, να </w:t>
      </w:r>
      <w:r>
        <w:rPr>
          <w:rFonts w:eastAsia="Times New Roman"/>
          <w:szCs w:val="24"/>
        </w:rPr>
        <w:lastRenderedPageBreak/>
        <w:t xml:space="preserve">πληρώνεται ο Βουλευτής επιπλέον για τη δουλειά που είναι υπόχρεος να κάνει, να συμμετέχει σε </w:t>
      </w:r>
      <w:r>
        <w:rPr>
          <w:rFonts w:eastAsia="Times New Roman"/>
          <w:szCs w:val="24"/>
        </w:rPr>
        <w:t>ε</w:t>
      </w:r>
      <w:r>
        <w:rPr>
          <w:rFonts w:eastAsia="Times New Roman"/>
          <w:szCs w:val="24"/>
        </w:rPr>
        <w:t>πιτροπές; Και μάλιστα σηκώσαμε θόρυβο και από εκεί που</w:t>
      </w:r>
      <w:r>
        <w:rPr>
          <w:rFonts w:eastAsia="Times New Roman"/>
          <w:szCs w:val="24"/>
        </w:rPr>
        <w:t xml:space="preserve"> για δέκα λεπτά, για μισή ώρα, για μία ώρα συνεδρίαση σε μία </w:t>
      </w:r>
      <w:r>
        <w:rPr>
          <w:rFonts w:eastAsia="Times New Roman"/>
          <w:szCs w:val="24"/>
        </w:rPr>
        <w:t>ε</w:t>
      </w:r>
      <w:r>
        <w:rPr>
          <w:rFonts w:eastAsia="Times New Roman"/>
          <w:szCs w:val="24"/>
        </w:rPr>
        <w:t>πιτροπή, η αποζημίωση της συμμετοχής ήταν 350 ευρώ –όταν 350 ευρώ για τον τυχερό που έχει δουλειά στις μέρες του μνημονίου είναι ένας μισθός- το κάνατε 75 ευρώ.</w:t>
      </w:r>
    </w:p>
    <w:p w14:paraId="327E4C62" w14:textId="77777777" w:rsidR="00077057" w:rsidRDefault="00105889">
      <w:pPr>
        <w:spacing w:line="600" w:lineRule="auto"/>
        <w:ind w:firstLine="720"/>
        <w:jc w:val="both"/>
        <w:rPr>
          <w:rFonts w:eastAsia="Times New Roman"/>
          <w:szCs w:val="24"/>
        </w:rPr>
      </w:pPr>
      <w:r>
        <w:rPr>
          <w:rFonts w:eastAsia="Times New Roman"/>
          <w:szCs w:val="24"/>
        </w:rPr>
        <w:t xml:space="preserve">Και υπάρχει η πρεμούρα –με </w:t>
      </w:r>
      <w:proofErr w:type="spellStart"/>
      <w:r>
        <w:rPr>
          <w:rFonts w:eastAsia="Times New Roman"/>
          <w:szCs w:val="24"/>
        </w:rPr>
        <w:t>συγχωρ</w:t>
      </w:r>
      <w:r>
        <w:rPr>
          <w:rFonts w:eastAsia="Times New Roman"/>
          <w:szCs w:val="24"/>
        </w:rPr>
        <w:t>είτε</w:t>
      </w:r>
      <w:proofErr w:type="spellEnd"/>
      <w:r>
        <w:rPr>
          <w:rFonts w:eastAsia="Times New Roman"/>
          <w:szCs w:val="24"/>
        </w:rPr>
        <w:t xml:space="preserve"> για την έκφραση, αλλά το παρατηρώ και στις επιτροπές που δεν έχουν δημοσιότητα, που δεν έχουν κάλυψη από το κανάλι της Βουλής, αλλά και στη Διάσκεψη των Προέδρων, που θα αναφερθώ στη συνέχεια- να μην το πάρουν τα κανάλια αυτό, να μην μας πουν κάτι παρ</w:t>
      </w:r>
      <w:r>
        <w:rPr>
          <w:rFonts w:eastAsia="Times New Roman"/>
          <w:szCs w:val="24"/>
        </w:rPr>
        <w:t xml:space="preserve">απάνω. Υπάρχει αυτός ο φόβος σε όλους. Το έχω ακούσει σε κάθε κοινοβουλευτική </w:t>
      </w:r>
      <w:r>
        <w:rPr>
          <w:rFonts w:eastAsia="Times New Roman"/>
          <w:szCs w:val="24"/>
        </w:rPr>
        <w:t>σ</w:t>
      </w:r>
      <w:r>
        <w:rPr>
          <w:rFonts w:eastAsia="Times New Roman"/>
          <w:szCs w:val="24"/>
        </w:rPr>
        <w:t>ύνοδο, όχι τώρα με τη λεγομένη Αριστερά, αλλά και με τη λεγομένη Δεξιά.</w:t>
      </w:r>
    </w:p>
    <w:p w14:paraId="327E4C63" w14:textId="77777777" w:rsidR="00077057" w:rsidRDefault="00105889">
      <w:pPr>
        <w:spacing w:line="600" w:lineRule="auto"/>
        <w:ind w:firstLine="720"/>
        <w:jc w:val="both"/>
        <w:rPr>
          <w:rFonts w:eastAsia="Times New Roman"/>
          <w:szCs w:val="24"/>
        </w:rPr>
      </w:pPr>
      <w:r>
        <w:rPr>
          <w:rFonts w:eastAsia="Times New Roman"/>
          <w:szCs w:val="24"/>
        </w:rPr>
        <w:t xml:space="preserve">Κύριε Πρόεδρε, σε ό,τι αφορά τις </w:t>
      </w:r>
      <w:r>
        <w:rPr>
          <w:rFonts w:eastAsia="Times New Roman"/>
          <w:szCs w:val="24"/>
        </w:rPr>
        <w:t>ε</w:t>
      </w:r>
      <w:r>
        <w:rPr>
          <w:rFonts w:eastAsia="Times New Roman"/>
          <w:szCs w:val="24"/>
        </w:rPr>
        <w:t xml:space="preserve">πιτροπές: Εδώ ο Κανονισμός είναι μέρος του Συντάγματος. Και έτσι πρέπει να είναι. Εφαρμόζεται το Σύνταγμα; Εφαρμόζεται ο Κανονισμός της Βουλής; Όχι. Γιατί και εσείς και όλοι οι </w:t>
      </w:r>
      <w:proofErr w:type="spellStart"/>
      <w:r>
        <w:rPr>
          <w:rFonts w:eastAsia="Times New Roman"/>
          <w:szCs w:val="24"/>
        </w:rPr>
        <w:t>Προεδρεύοντες</w:t>
      </w:r>
      <w:proofErr w:type="spellEnd"/>
      <w:r>
        <w:rPr>
          <w:rFonts w:eastAsia="Times New Roman"/>
          <w:szCs w:val="24"/>
        </w:rPr>
        <w:t xml:space="preserve">, και όχι τώρα αλλά και πριν, έχει τύχει να λέτε: «κατά παράδοση, </w:t>
      </w:r>
      <w:r>
        <w:rPr>
          <w:rFonts w:eastAsia="Times New Roman"/>
          <w:szCs w:val="24"/>
        </w:rPr>
        <w:t xml:space="preserve">κατά απόφαση </w:t>
      </w:r>
      <w:r>
        <w:rPr>
          <w:rFonts w:eastAsia="Times New Roman"/>
          <w:szCs w:val="24"/>
        </w:rPr>
        <w:lastRenderedPageBreak/>
        <w:t>της Ολομέλειας». Βάζετε, δηλαδή, την ολομέλεια παραπάνω και από τον Κανονισμό. Να βάλουμε, λοιπόν, την Ολομέλεια παραπάνω και από το Σύνταγμα, να μην έχουμε διαδικασίες αναθεώρησης του Συντάγματος κ.λπ.</w:t>
      </w:r>
      <w:r>
        <w:rPr>
          <w:rFonts w:eastAsia="Times New Roman"/>
          <w:szCs w:val="24"/>
        </w:rPr>
        <w:t>.</w:t>
      </w:r>
      <w:r>
        <w:rPr>
          <w:rFonts w:eastAsia="Times New Roman"/>
          <w:szCs w:val="24"/>
        </w:rPr>
        <w:t xml:space="preserve"> Να πούμε ότι η Ολομέλεια λέει «κάντε αυ</w:t>
      </w:r>
      <w:r>
        <w:rPr>
          <w:rFonts w:eastAsia="Times New Roman"/>
          <w:szCs w:val="24"/>
        </w:rPr>
        <w:t xml:space="preserve">τό». Ό,τι μας συμφέρει, τη στιγμή που μας συμφέρει. Ή υπάρχει Κανονισμός και εφαρμόζεται ή τα κάνετε όπως τα θέλετε. Ο Κανονισμός, λοιπόν, πρέπει να υπάρχει και να εφαρμόζεται. </w:t>
      </w:r>
    </w:p>
    <w:p w14:paraId="327E4C64" w14:textId="77777777" w:rsidR="00077057" w:rsidRDefault="00105889">
      <w:pPr>
        <w:spacing w:line="600" w:lineRule="auto"/>
        <w:ind w:firstLine="720"/>
        <w:jc w:val="both"/>
        <w:rPr>
          <w:rFonts w:eastAsia="Times New Roman"/>
          <w:szCs w:val="24"/>
        </w:rPr>
      </w:pPr>
      <w:r>
        <w:rPr>
          <w:rFonts w:eastAsia="Times New Roman"/>
          <w:szCs w:val="24"/>
        </w:rPr>
        <w:t xml:space="preserve">Και εάν θέλουμε και υπάρχει ένα αδιέξοδο ή οτιδήποτε, θα πρέπει τότε και μόνο </w:t>
      </w:r>
      <w:r>
        <w:rPr>
          <w:rFonts w:eastAsia="Times New Roman"/>
          <w:szCs w:val="24"/>
        </w:rPr>
        <w:t xml:space="preserve">να αλλάξει ή να δοθεί μια λύση όχι από την Επιστημονική Υπηρεσία, αλλά από τους εκπροσώπους του ελληνικού λαού, με τα 3/5 της Βουλής, με τους </w:t>
      </w:r>
      <w:proofErr w:type="spellStart"/>
      <w:r>
        <w:rPr>
          <w:rFonts w:eastAsia="Times New Roman"/>
          <w:szCs w:val="24"/>
        </w:rPr>
        <w:t>εκατόν</w:t>
      </w:r>
      <w:proofErr w:type="spellEnd"/>
      <w:r>
        <w:rPr>
          <w:rFonts w:eastAsia="Times New Roman"/>
          <w:szCs w:val="24"/>
        </w:rPr>
        <w:t xml:space="preserve"> ογδόντα</w:t>
      </w:r>
      <w:r>
        <w:rPr>
          <w:rFonts w:eastAsia="Times New Roman"/>
          <w:szCs w:val="24"/>
        </w:rPr>
        <w:t xml:space="preserve"> Βουλευτές. Διότι και η </w:t>
      </w:r>
      <w:r>
        <w:rPr>
          <w:rFonts w:eastAsia="Times New Roman"/>
          <w:szCs w:val="24"/>
        </w:rPr>
        <w:t>Ν</w:t>
      </w:r>
      <w:r>
        <w:rPr>
          <w:rFonts w:eastAsia="Times New Roman"/>
          <w:szCs w:val="24"/>
        </w:rPr>
        <w:t xml:space="preserve">ομική </w:t>
      </w:r>
      <w:r>
        <w:rPr>
          <w:rFonts w:eastAsia="Times New Roman"/>
          <w:szCs w:val="24"/>
        </w:rPr>
        <w:t>Υ</w:t>
      </w:r>
      <w:r>
        <w:rPr>
          <w:rFonts w:eastAsia="Times New Roman"/>
          <w:szCs w:val="24"/>
        </w:rPr>
        <w:t>πηρεσία της Βουλής είναι υπάλληλοι και δεν είναι εκπρόσωποι του έθνο</w:t>
      </w:r>
      <w:r>
        <w:rPr>
          <w:rFonts w:eastAsia="Times New Roman"/>
          <w:szCs w:val="24"/>
        </w:rPr>
        <w:t>υς και μπορεί να υπάρχουν και άλλες αγκυλώσεις και σχέσεις των εκάστοτε κυβερνώντων με τη νομική υπηρεσία.</w:t>
      </w:r>
    </w:p>
    <w:p w14:paraId="327E4C65"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κυρίου Βουλευτή)</w:t>
      </w:r>
    </w:p>
    <w:p w14:paraId="327E4C66" w14:textId="77777777" w:rsidR="00077057" w:rsidRDefault="00105889">
      <w:pPr>
        <w:spacing w:line="600" w:lineRule="auto"/>
        <w:ind w:firstLine="720"/>
        <w:jc w:val="both"/>
        <w:rPr>
          <w:rFonts w:eastAsia="Times New Roman"/>
          <w:szCs w:val="24"/>
        </w:rPr>
      </w:pPr>
      <w:r>
        <w:rPr>
          <w:rFonts w:eastAsia="Times New Roman"/>
          <w:szCs w:val="24"/>
        </w:rPr>
        <w:t>Κύριε Πρόεδρε, τελειώνω.</w:t>
      </w:r>
    </w:p>
    <w:p w14:paraId="327E4C67" w14:textId="77777777" w:rsidR="00077057" w:rsidRDefault="00105889">
      <w:pPr>
        <w:spacing w:line="600" w:lineRule="auto"/>
        <w:ind w:firstLine="720"/>
        <w:jc w:val="both"/>
        <w:rPr>
          <w:rFonts w:eastAsia="Times New Roman"/>
          <w:szCs w:val="24"/>
        </w:rPr>
      </w:pPr>
      <w:r>
        <w:rPr>
          <w:rFonts w:eastAsia="Times New Roman"/>
          <w:szCs w:val="24"/>
        </w:rPr>
        <w:lastRenderedPageBreak/>
        <w:t xml:space="preserve"> Αναφέρθηκε ο κ. </w:t>
      </w:r>
      <w:proofErr w:type="spellStart"/>
      <w:r>
        <w:rPr>
          <w:rFonts w:eastAsia="Times New Roman"/>
          <w:szCs w:val="24"/>
        </w:rPr>
        <w:t>Τραγάκης</w:t>
      </w:r>
      <w:proofErr w:type="spellEnd"/>
      <w:r>
        <w:rPr>
          <w:rFonts w:eastAsia="Times New Roman"/>
          <w:szCs w:val="24"/>
        </w:rPr>
        <w:t xml:space="preserve"> στην Επιτροπή </w:t>
      </w:r>
      <w:r>
        <w:rPr>
          <w:rFonts w:eastAsia="Times New Roman"/>
          <w:szCs w:val="24"/>
        </w:rPr>
        <w:t xml:space="preserve">Δεοντολογίας και παίρνω αφορμή απ’ αυτό. Γιατί στη Βουλή των Ελλήνων πέρα από την Επιτροπή Εθνικής Άμυνας –και το δέχομαι, είναι σωστό αυτό- να εφαρμόζεται το απόρρητο της διαδικασίας και η μη δημοσιοποίηση του περιεχομένου της </w:t>
      </w:r>
      <w:r>
        <w:rPr>
          <w:rFonts w:eastAsia="Times New Roman"/>
          <w:szCs w:val="24"/>
        </w:rPr>
        <w:t>ε</w:t>
      </w:r>
      <w:r>
        <w:rPr>
          <w:rFonts w:eastAsia="Times New Roman"/>
          <w:szCs w:val="24"/>
        </w:rPr>
        <w:t>πιτροπής, η μη τηλεοπτική κ</w:t>
      </w:r>
      <w:r>
        <w:rPr>
          <w:rFonts w:eastAsia="Times New Roman"/>
          <w:szCs w:val="24"/>
        </w:rPr>
        <w:t xml:space="preserve">άλυψη; Γιατί στις υπόλοιπες </w:t>
      </w:r>
      <w:r>
        <w:rPr>
          <w:rFonts w:eastAsia="Times New Roman"/>
          <w:szCs w:val="24"/>
        </w:rPr>
        <w:t>ε</w:t>
      </w:r>
      <w:r>
        <w:rPr>
          <w:rFonts w:eastAsia="Times New Roman"/>
          <w:szCs w:val="24"/>
        </w:rPr>
        <w:t>πιτροπές να μην λαμβάνει γνώση ο ελληνικός λαός; Γιατί να μην υπάρχει κάλυψη, δηλαδή, στην Επιτροπή Δεοντολογίας; Γιατί να είναι μόνο ο Βουλευτής, ο εκπρόσωπος του ελληνικού λαού, αυτός ο οποίος θα έχει πρόσβαση στα Πρακτικά τη</w:t>
      </w:r>
      <w:r>
        <w:rPr>
          <w:rFonts w:eastAsia="Times New Roman"/>
          <w:szCs w:val="24"/>
        </w:rPr>
        <w:t>ς Επιτροπής Δεοντολογίας; Ο ελληνικός λαός, όμως, δεν μπορεί να ξέρει.</w:t>
      </w:r>
    </w:p>
    <w:p w14:paraId="327E4C68" w14:textId="77777777" w:rsidR="00077057" w:rsidRDefault="00105889">
      <w:pPr>
        <w:spacing w:line="600" w:lineRule="auto"/>
        <w:ind w:firstLine="720"/>
        <w:jc w:val="both"/>
        <w:rPr>
          <w:rFonts w:eastAsia="Times New Roman"/>
          <w:szCs w:val="24"/>
        </w:rPr>
      </w:pPr>
      <w:r>
        <w:rPr>
          <w:rFonts w:eastAsia="Times New Roman"/>
          <w:szCs w:val="24"/>
        </w:rPr>
        <w:t xml:space="preserve">Εγώ από τη χθεσινή </w:t>
      </w:r>
      <w:r>
        <w:rPr>
          <w:rFonts w:eastAsia="Times New Roman"/>
          <w:szCs w:val="24"/>
        </w:rPr>
        <w:t>ε</w:t>
      </w:r>
      <w:r>
        <w:rPr>
          <w:rFonts w:eastAsia="Times New Roman"/>
          <w:szCs w:val="24"/>
        </w:rPr>
        <w:t xml:space="preserve">πιτροπή –και εάν θέλετε κάντε το και θέμα, κύριε Πρόεδρε- δημοσιοποίησα τα Πρακτικά της Επιτροπής Δεοντολογίας από το </w:t>
      </w:r>
      <w:proofErr w:type="spellStart"/>
      <w:r>
        <w:rPr>
          <w:rFonts w:eastAsia="Times New Roman"/>
          <w:szCs w:val="24"/>
        </w:rPr>
        <w:t>μπλ</w:t>
      </w:r>
      <w:r>
        <w:rPr>
          <w:rFonts w:eastAsia="Times New Roman"/>
          <w:szCs w:val="24"/>
        </w:rPr>
        <w:t>ο</w:t>
      </w:r>
      <w:r>
        <w:rPr>
          <w:rFonts w:eastAsia="Times New Roman"/>
          <w:szCs w:val="24"/>
        </w:rPr>
        <w:t>γκ</w:t>
      </w:r>
      <w:proofErr w:type="spellEnd"/>
      <w:r>
        <w:rPr>
          <w:rFonts w:eastAsia="Times New Roman"/>
          <w:szCs w:val="24"/>
        </w:rPr>
        <w:t xml:space="preserve"> μου και από το </w:t>
      </w:r>
      <w:proofErr w:type="spellStart"/>
      <w:r>
        <w:rPr>
          <w:rFonts w:eastAsia="Times New Roman"/>
          <w:szCs w:val="24"/>
        </w:rPr>
        <w:t>μπλ</w:t>
      </w:r>
      <w:r>
        <w:rPr>
          <w:rFonts w:eastAsia="Times New Roman"/>
          <w:szCs w:val="24"/>
        </w:rPr>
        <w:t>ο</w:t>
      </w:r>
      <w:r>
        <w:rPr>
          <w:rFonts w:eastAsia="Times New Roman"/>
          <w:szCs w:val="24"/>
        </w:rPr>
        <w:t>γκ</w:t>
      </w:r>
      <w:proofErr w:type="spellEnd"/>
      <w:r>
        <w:rPr>
          <w:rFonts w:eastAsia="Times New Roman"/>
          <w:szCs w:val="24"/>
        </w:rPr>
        <w:t xml:space="preserve"> της Χρυσής Αυγής, </w:t>
      </w:r>
      <w:r>
        <w:rPr>
          <w:rFonts w:eastAsia="Times New Roman"/>
          <w:szCs w:val="24"/>
        </w:rPr>
        <w:t>για να ξέρει ο ελληνικός λαός τι γίνεται μέσα εκεί.</w:t>
      </w:r>
    </w:p>
    <w:p w14:paraId="327E4C69"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Όπως, επίσης, πρέπει να γνωρίζει ο ελληνικός λαός τι γίνεται ακριβώς στη Διάσκεψη των Προέδρων. Δεν μπορεί να λέμε, κύριε Πρόεδρε, ότι μόνο όταν είναι δημοσίου χαρακτήρα θα πρέπει να υπάρχει κάλυψη της Δι</w:t>
      </w:r>
      <w:r>
        <w:rPr>
          <w:rFonts w:eastAsia="Times New Roman" w:cs="Times New Roman"/>
          <w:szCs w:val="24"/>
        </w:rPr>
        <w:t xml:space="preserve">ασκέψεως των Προέδρων. Όλη η Βουλή είναι δημοσίου χαρακτήρα και ο ελληνικός λαός πρέπει να </w:t>
      </w:r>
      <w:r>
        <w:rPr>
          <w:rFonts w:eastAsia="Times New Roman" w:cs="Times New Roman"/>
          <w:szCs w:val="24"/>
        </w:rPr>
        <w:lastRenderedPageBreak/>
        <w:t>ξέρει ακριβώς τι γίνεται στην ελληνική Βουλή, όσο και αν θέλουν κάποιοι να σκεπάζουν το τι γίνεται εδώ και να κατηγορούν αυτοί οι κάποιοι εμάς, που ήρθαμε να τους ξε</w:t>
      </w:r>
      <w:r>
        <w:rPr>
          <w:rFonts w:eastAsia="Times New Roman" w:cs="Times New Roman"/>
          <w:szCs w:val="24"/>
        </w:rPr>
        <w:t>σκεπάσουμε.</w:t>
      </w:r>
    </w:p>
    <w:p w14:paraId="327E4C6A"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Ευχαριστώ.</w:t>
      </w:r>
    </w:p>
    <w:p w14:paraId="327E4C6B"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Τον λόγο έχει ο ειδικός αγορητής του κόμματος Το Ποτάμι, ο κ. Λυκούδης. Λόγω του ότι θα με αντικαταστήσει στην Έδρα, θα προηγηθεί του συνάδελφου κ. </w:t>
      </w:r>
      <w:proofErr w:type="spellStart"/>
      <w:r>
        <w:rPr>
          <w:rFonts w:eastAsia="Times New Roman" w:cs="Times New Roman"/>
          <w:szCs w:val="24"/>
        </w:rPr>
        <w:t>Κεγκέρογλου</w:t>
      </w:r>
      <w:proofErr w:type="spellEnd"/>
      <w:r>
        <w:rPr>
          <w:rFonts w:eastAsia="Times New Roman" w:cs="Times New Roman"/>
          <w:szCs w:val="24"/>
        </w:rPr>
        <w:t>.</w:t>
      </w:r>
    </w:p>
    <w:p w14:paraId="327E4C6C"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ΣΠΥΡΙΔΩΝ ΛΥΚΟΥΔΗΣ (Ζ΄ Αντιπρόεδρος τ</w:t>
      </w:r>
      <w:r>
        <w:rPr>
          <w:rFonts w:eastAsia="Times New Roman" w:cs="Times New Roman"/>
          <w:b/>
          <w:szCs w:val="24"/>
        </w:rPr>
        <w:t>ης Βουλής):</w:t>
      </w:r>
      <w:r>
        <w:rPr>
          <w:rFonts w:eastAsia="Times New Roman" w:cs="Times New Roman"/>
          <w:szCs w:val="24"/>
        </w:rPr>
        <w:t xml:space="preserve"> Ευχαριστώ, κύριε Πρόεδρε.</w:t>
      </w:r>
    </w:p>
    <w:p w14:paraId="327E4C6D"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Ευχαριστώ και τον συνάδελφο κ. </w:t>
      </w:r>
      <w:proofErr w:type="spellStart"/>
      <w:r>
        <w:rPr>
          <w:rFonts w:eastAsia="Times New Roman" w:cs="Times New Roman"/>
          <w:szCs w:val="24"/>
        </w:rPr>
        <w:t>Κεγκέρογλου</w:t>
      </w:r>
      <w:proofErr w:type="spellEnd"/>
      <w:r>
        <w:rPr>
          <w:rFonts w:eastAsia="Times New Roman" w:cs="Times New Roman"/>
          <w:szCs w:val="24"/>
        </w:rPr>
        <w:t xml:space="preserve"> για την παραχώρηση της σειράς.</w:t>
      </w:r>
    </w:p>
    <w:p w14:paraId="327E4C6E"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Βουλή είναι ο αντιπροσωπευτικός θεσμός της δημοκρατίας μας. Είναι ένας θεσμός με κορυφαία σημασία και θεσμική και νομιμοποιητική και επικυρωτική. Ακριβώς επειδή έχει πολύ μεγάλη σημασία ως τέτοιος θεσμός, πρέπει να δούμε και</w:t>
      </w:r>
      <w:r>
        <w:rPr>
          <w:rFonts w:eastAsia="Times New Roman" w:cs="Times New Roman"/>
          <w:szCs w:val="24"/>
        </w:rPr>
        <w:t xml:space="preserve"> τα διπλά χαρακτηριστικά που έχει στη δομή του. </w:t>
      </w:r>
    </w:p>
    <w:p w14:paraId="327E4C6F"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lastRenderedPageBreak/>
        <w:t>Ο Κανονισμός της Βουλής είναι ένα κείμενο</w:t>
      </w:r>
      <w:r>
        <w:rPr>
          <w:rFonts w:eastAsia="Times New Roman" w:cs="Times New Roman"/>
          <w:szCs w:val="24"/>
        </w:rPr>
        <w:t>,</w:t>
      </w:r>
      <w:r>
        <w:rPr>
          <w:rFonts w:eastAsia="Times New Roman" w:cs="Times New Roman"/>
          <w:szCs w:val="24"/>
        </w:rPr>
        <w:t xml:space="preserve"> το οποίο δεν μπορεί παρά να είναι αυστηρό, γιατί αλλιώς δεν είναι λειτουργικό. Δεν μπορεί να έχουμε έναν χαλαρό Κανονισμό της Βουλής, γιατί έτσι δεν μπορεί να υπάρξ</w:t>
      </w:r>
      <w:r>
        <w:rPr>
          <w:rFonts w:eastAsia="Times New Roman" w:cs="Times New Roman"/>
          <w:szCs w:val="24"/>
        </w:rPr>
        <w:t>ει ουσιαστική λειτουργία του Κοινοβουλίου. Αλλά, παράλληλα, ακριβώς επειδή η θεσμική του λειτουργία έχει τεράστια σημασία, δεν μπορεί παρά να είναι και ένα ζωντανό κείμενο, δηλαδή ένα κείμενο που να υφίσταται τις αναγκαίες επανατοποθετήσεις και αναδιατάξει</w:t>
      </w:r>
      <w:r>
        <w:rPr>
          <w:rFonts w:eastAsia="Times New Roman" w:cs="Times New Roman"/>
          <w:szCs w:val="24"/>
        </w:rPr>
        <w:t xml:space="preserve">ς των άρθρων του και των διατάξεών του. Υπ’ αυτή την έννοια ορθώς αντιμετωπίζουμε πάρα πολλές φορές την ανάγκη να ξαναδούμε πλευρές και σημεία του Κανονισμού. </w:t>
      </w:r>
    </w:p>
    <w:p w14:paraId="327E4C70"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Σήμερα έχουμε προτεινόμενες διατάξεις που αφορούν συγκεκριμένα ζητήματα και τα οποία τίθενται πρ</w:t>
      </w:r>
      <w:r>
        <w:rPr>
          <w:rFonts w:eastAsia="Times New Roman" w:cs="Times New Roman"/>
          <w:szCs w:val="24"/>
        </w:rPr>
        <w:t xml:space="preserve">ος έγκριση </w:t>
      </w:r>
      <w:r>
        <w:rPr>
          <w:rFonts w:eastAsia="Times New Roman" w:cs="Times New Roman"/>
          <w:szCs w:val="24"/>
        </w:rPr>
        <w:t xml:space="preserve">από την </w:t>
      </w:r>
      <w:r>
        <w:rPr>
          <w:rFonts w:eastAsia="Times New Roman" w:cs="Times New Roman"/>
          <w:szCs w:val="24"/>
        </w:rPr>
        <w:t xml:space="preserve">Ολομέλεια. Εμείς συμφωνούμε με τις προτεινόμενες διατάξεις του </w:t>
      </w:r>
      <w:r>
        <w:rPr>
          <w:rFonts w:eastAsia="Times New Roman" w:cs="Times New Roman"/>
          <w:szCs w:val="24"/>
        </w:rPr>
        <w:t>πρώτου</w:t>
      </w:r>
      <w:r>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έρους, που έχουν σχέση με την προσθήκη στη Διάσκεψη των Προέδρων που πρέπει να γίνει, και με τη διευκόλυνση στη συμμετοχή στις ψηφοφορίες των Βουλής των συναδέλφων μας εγκύων Βουλευτών. Όπως, επίσης, συμφωνούμε στο </w:t>
      </w:r>
      <w:r>
        <w:rPr>
          <w:rFonts w:eastAsia="Times New Roman" w:cs="Times New Roman"/>
          <w:szCs w:val="24"/>
        </w:rPr>
        <w:t>δεύτερο μ</w:t>
      </w:r>
      <w:r>
        <w:rPr>
          <w:rFonts w:eastAsia="Times New Roman" w:cs="Times New Roman"/>
          <w:szCs w:val="24"/>
        </w:rPr>
        <w:t>έρος με τις προτεινόμενες διατάξ</w:t>
      </w:r>
      <w:r>
        <w:rPr>
          <w:rFonts w:eastAsia="Times New Roman" w:cs="Times New Roman"/>
          <w:szCs w:val="24"/>
        </w:rPr>
        <w:t xml:space="preserve">εις που προσαρμόζουν στις παρούσες συνθήκες διάφορες λειτουργικές πλευρές. </w:t>
      </w:r>
    </w:p>
    <w:p w14:paraId="327E4C71"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lastRenderedPageBreak/>
        <w:t>Θα μπορούσα εδώ να κλείσω αυτή την παρατήρηση, αλλά θέλω να πω δυο λόγια, να ονοματίσω κυρίως πλευρές που πρέπει στον Κανονισμό της Βουλής να προσελκύσουν το ενδιαφέρον μας και την</w:t>
      </w:r>
      <w:r>
        <w:rPr>
          <w:rFonts w:eastAsia="Times New Roman" w:cs="Times New Roman"/>
          <w:szCs w:val="24"/>
        </w:rPr>
        <w:t xml:space="preserve"> προσοχή μας σε μια επόμενη συνάντηση και στην Επιτροπή Κανονισμού της Βουλής και μετά, ενδεχομένως, με προτάσεις στην Ολομέλεια. </w:t>
      </w:r>
    </w:p>
    <w:p w14:paraId="327E4C72"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Υπάρχουν τρεις βασικοί τομείς που θέλουν πάρα πολύ μεγάλη προσοχή και το ενδιαφέρον μας. Ο πρώτος τομέας, που νομίζω ότι έχει</w:t>
      </w:r>
      <w:r>
        <w:rPr>
          <w:rFonts w:eastAsia="Times New Roman" w:cs="Times New Roman"/>
          <w:szCs w:val="24"/>
        </w:rPr>
        <w:t xml:space="preserve"> πάρα πολύ μεγάλη σημασία να σκύψουμε απάνω του για να δούμε, ενδεχομένως, διορθώσεις, είναι η διαχείριση του χρόνου στη συζήτηση του νομοθετικού μας έργου στη Βουλή. </w:t>
      </w:r>
    </w:p>
    <w:p w14:paraId="327E4C73"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Κύριε Πρόεδρε, όλο το τελευταίο διάστημα -και νομίζω ότι δεν κάνω λάθος- υπάρχει μια επα</w:t>
      </w:r>
      <w:r>
        <w:rPr>
          <w:rFonts w:eastAsia="Times New Roman" w:cs="Times New Roman"/>
          <w:szCs w:val="24"/>
        </w:rPr>
        <w:t xml:space="preserve">ρκής παρουσία στο Βήμα και ανάλυση των απόψεων των συναδέλφων μου Βουλευτών, διότι, όμως, εξαντλούμε με απίστευτο τρόπο την ημερήσια διάταξη, δηλαδή τον χρόνο που έχουμε μπροστά μας. Πάμε μέχρι τη 1.00΄ ή 2.00΄ πρωινή, για να κατορθώσουμε να </w:t>
      </w:r>
      <w:r>
        <w:rPr>
          <w:rFonts w:eastAsia="Times New Roman" w:cs="Times New Roman"/>
          <w:szCs w:val="24"/>
        </w:rPr>
        <w:t xml:space="preserve">παρουσιαστούν </w:t>
      </w:r>
      <w:r>
        <w:rPr>
          <w:rFonts w:eastAsia="Times New Roman" w:cs="Times New Roman"/>
          <w:szCs w:val="24"/>
        </w:rPr>
        <w:t>οι</w:t>
      </w:r>
      <w:r>
        <w:rPr>
          <w:rFonts w:eastAsia="Times New Roman" w:cs="Times New Roman"/>
          <w:szCs w:val="24"/>
        </w:rPr>
        <w:t xml:space="preserve"> απόψεις του συνόλου των Βουλευτών. </w:t>
      </w:r>
    </w:p>
    <w:p w14:paraId="327E4C74"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lastRenderedPageBreak/>
        <w:t>Αυτό γιατί; Γιατί υπάρχει ένας καταιγισμός στην κάλυψη του χρόνου από πλευράς Υπουργών, Υφυπουργών, Αναπληρωτών Υπουργών, Κοινοβουλευτικών Εκπροσώπων, εισηγητών και ειδικών αγορητών από τα κόμματα. Το σύνολο αυτού του</w:t>
      </w:r>
      <w:r>
        <w:rPr>
          <w:rFonts w:eastAsia="Times New Roman" w:cs="Times New Roman"/>
          <w:szCs w:val="24"/>
        </w:rPr>
        <w:t xml:space="preserve"> χρόνου είναι απίστευτα εκτεταμένο. Η χρονική άνεση την οποία έχουν να εκθέσουν τις απόψεις τους οι θεσμικοί παράγοντες των κομμάτων, που είναι όσοι ανέφερα πριν, είναι υπερβολικός σε σχέση με τη δυνατότητα που πρέπει να έχουν και οι Βουλευτές να παίρνουν </w:t>
      </w:r>
      <w:r>
        <w:rPr>
          <w:rFonts w:eastAsia="Times New Roman" w:cs="Times New Roman"/>
          <w:szCs w:val="24"/>
        </w:rPr>
        <w:t>τον λόγο και να μιλούν.</w:t>
      </w:r>
    </w:p>
    <w:p w14:paraId="327E4C75"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Νομίζω, λοιπόν, ότι πρέπει να γίνει μια αναδιάρθρωση του τρόπου με τον οποίο συζητούνται τα νομοθετήματα στη Βουλή. </w:t>
      </w:r>
    </w:p>
    <w:p w14:paraId="327E4C76"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Ο δεύτερος μεγάλος τομέας που νομίζω ότι πρέπει να προσελκύσει το ενδιαφέρον μας είναι ο τρόπος με τον οποίο ασκείτ</w:t>
      </w:r>
      <w:r>
        <w:rPr>
          <w:rFonts w:eastAsia="Times New Roman" w:cs="Times New Roman"/>
          <w:szCs w:val="24"/>
        </w:rPr>
        <w:t xml:space="preserve">αι ο κοινοβουλευτικός έλεγχος. </w:t>
      </w:r>
    </w:p>
    <w:p w14:paraId="327E4C77"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Είπε </w:t>
      </w:r>
      <w:r>
        <w:rPr>
          <w:rFonts w:eastAsia="Times New Roman" w:cs="Times New Roman"/>
          <w:szCs w:val="24"/>
        </w:rPr>
        <w:t>πριν</w:t>
      </w:r>
      <w:r>
        <w:rPr>
          <w:rFonts w:eastAsia="Times New Roman" w:cs="Times New Roman"/>
          <w:szCs w:val="24"/>
        </w:rPr>
        <w:t xml:space="preserve"> ο συνάδελφος, ο κ. </w:t>
      </w:r>
      <w:proofErr w:type="spellStart"/>
      <w:r>
        <w:rPr>
          <w:rFonts w:eastAsia="Times New Roman" w:cs="Times New Roman"/>
          <w:szCs w:val="24"/>
        </w:rPr>
        <w:t>Τραγάκης</w:t>
      </w:r>
      <w:proofErr w:type="spellEnd"/>
      <w:r>
        <w:rPr>
          <w:rFonts w:eastAsia="Times New Roman" w:cs="Times New Roman"/>
          <w:szCs w:val="24"/>
        </w:rPr>
        <w:t>, το θέμα το οποίο ήθελα να θίξω και εγώ. Δεν είναι δυνατόν να έχουμε τόσες πολλές απουσίες Υπουργών, όταν ασκείται ο κοινοβουλευτικός έλεγχος και τόσες πολλές αναβολές των επικαίρων ερωτ</w:t>
      </w:r>
      <w:r>
        <w:rPr>
          <w:rFonts w:eastAsia="Times New Roman" w:cs="Times New Roman"/>
          <w:szCs w:val="24"/>
        </w:rPr>
        <w:t xml:space="preserve">ήσεων, έτσι που πολλές φορές μια επίκαιρη ερώτηση, αναβαλλόμενη για </w:t>
      </w:r>
      <w:r>
        <w:rPr>
          <w:rFonts w:eastAsia="Times New Roman" w:cs="Times New Roman"/>
          <w:szCs w:val="24"/>
        </w:rPr>
        <w:lastRenderedPageBreak/>
        <w:t xml:space="preserve">τρίτη φορά, να καθίσταται μη επίκαιρη, να μην υπάρχει δηλαδή κανένας λόγος για να τη συζητήσεις μετά. </w:t>
      </w:r>
    </w:p>
    <w:p w14:paraId="327E4C78"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Πρέπει να βρούμε έναν τρόπο, για να αλλάξει αυτό. Δεν ξέρω εάν η πρόταση του κ. </w:t>
      </w:r>
      <w:proofErr w:type="spellStart"/>
      <w:r>
        <w:rPr>
          <w:rFonts w:eastAsia="Times New Roman" w:cs="Times New Roman"/>
          <w:szCs w:val="24"/>
        </w:rPr>
        <w:t>Τραγά</w:t>
      </w:r>
      <w:r>
        <w:rPr>
          <w:rFonts w:eastAsia="Times New Roman" w:cs="Times New Roman"/>
          <w:szCs w:val="24"/>
        </w:rPr>
        <w:t>κη</w:t>
      </w:r>
      <w:proofErr w:type="spellEnd"/>
      <w:r>
        <w:rPr>
          <w:rFonts w:eastAsia="Times New Roman" w:cs="Times New Roman"/>
          <w:szCs w:val="24"/>
        </w:rPr>
        <w:t>, που εγώ την βρίσκω ενδιαφέρουσα, προσκρούει σε άλλου τύπου «κλειστές» πλευρές του Κανονισμού μας. Δηλαδή, εάν μπορεί να εκθέτει την επίκαιρη ερώτησή του ο Βουλευτής και απόντος του Υπουργού</w:t>
      </w:r>
      <w:r>
        <w:rPr>
          <w:rFonts w:eastAsia="Times New Roman" w:cs="Times New Roman"/>
          <w:szCs w:val="24"/>
        </w:rPr>
        <w:t>.</w:t>
      </w:r>
      <w:r>
        <w:rPr>
          <w:rFonts w:eastAsia="Times New Roman" w:cs="Times New Roman"/>
          <w:szCs w:val="24"/>
        </w:rPr>
        <w:t xml:space="preserve"> </w:t>
      </w:r>
      <w:r>
        <w:rPr>
          <w:rFonts w:eastAsia="Times New Roman" w:cs="Times New Roman"/>
          <w:szCs w:val="24"/>
        </w:rPr>
        <w:t>Έ</w:t>
      </w:r>
      <w:r>
        <w:rPr>
          <w:rFonts w:eastAsia="Times New Roman" w:cs="Times New Roman"/>
          <w:szCs w:val="24"/>
        </w:rPr>
        <w:t>τσι ενδεχομένως μπορεί να αλλάξει και το κλίμα κατά την άσκη</w:t>
      </w:r>
      <w:r>
        <w:rPr>
          <w:rFonts w:eastAsia="Times New Roman" w:cs="Times New Roman"/>
          <w:szCs w:val="24"/>
        </w:rPr>
        <w:t>ση του κοινοβουλευτικού ελέγχου.</w:t>
      </w:r>
    </w:p>
    <w:p w14:paraId="327E4C79"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Από εκεί και πέρα, ο τρίτος μεγάλος τομέας που νομίζω ότι πρέπει να μας απασχολήσει είναι ο τομέας των τροπολογιών. Πρέπει να συνεννοηθούμε με πάρα πολύ μεγάλη σαφήνεια, αλλά και αυστηρότητα, πώς κατατίθενται οι τροπολογίες</w:t>
      </w:r>
      <w:r>
        <w:rPr>
          <w:rFonts w:eastAsia="Times New Roman" w:cs="Times New Roman"/>
          <w:szCs w:val="24"/>
        </w:rPr>
        <w:t xml:space="preserve">, πού κατατίθενται οι τροπολογίες, πώς και με ποιον τρόπο γίνονται δεκτές, τι συμβαίνει και πώς αντιμετωπίζουμε τις εκπρόθεσμες τροπολογίες, προφανώς με μια απόκλιση από την αυστηρότητα που πολλές φορές έχει αυτό το ζήτημα και εάν, ενδεχομένως, πιεζόμαστε </w:t>
      </w:r>
      <w:r>
        <w:rPr>
          <w:rFonts w:eastAsia="Times New Roman" w:cs="Times New Roman"/>
          <w:szCs w:val="24"/>
        </w:rPr>
        <w:t xml:space="preserve">αντικειμενικά από διάφορα ζητήματα. Όμως, ο τρόπος με τον οποίο τώρα έρχονται προς συζήτηση οι τροπολογίες στη Βουλή νομίζω ότι κανέναν δεν βοηθά. Δεν βοηθά την Κυβέρνηση, δεν </w:t>
      </w:r>
      <w:r>
        <w:rPr>
          <w:rFonts w:eastAsia="Times New Roman" w:cs="Times New Roman"/>
          <w:szCs w:val="24"/>
        </w:rPr>
        <w:lastRenderedPageBreak/>
        <w:t xml:space="preserve">βοηθά την Αντιπολίτευση και δεν βοηθά συνολικά την άσκηση του νομοθετικού έργου </w:t>
      </w:r>
      <w:r>
        <w:rPr>
          <w:rFonts w:eastAsia="Times New Roman" w:cs="Times New Roman"/>
          <w:szCs w:val="24"/>
        </w:rPr>
        <w:t xml:space="preserve">και την κοινοβουλευτική διαδικασία. </w:t>
      </w:r>
    </w:p>
    <w:p w14:paraId="327E4C7A"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Ένα τελευταίο ζήτημα στο οποίο θα ήθελα να αναφερθώ, αλλά που πολύ φοβάμαι ότι δεν μπορεί να οριστεί με την οποιαδήποτε προσπάθεια και με κα</w:t>
      </w:r>
      <w:r>
        <w:rPr>
          <w:rFonts w:eastAsia="Times New Roman" w:cs="Times New Roman"/>
          <w:szCs w:val="24"/>
        </w:rPr>
        <w:t>μ</w:t>
      </w:r>
      <w:r>
        <w:rPr>
          <w:rFonts w:eastAsia="Times New Roman" w:cs="Times New Roman"/>
          <w:szCs w:val="24"/>
        </w:rPr>
        <w:t xml:space="preserve">μιά αυστηρότητα του Κανονισμού, είναι </w:t>
      </w:r>
      <w:r>
        <w:rPr>
          <w:rFonts w:eastAsia="Times New Roman" w:cs="Times New Roman"/>
          <w:szCs w:val="24"/>
        </w:rPr>
        <w:t xml:space="preserve">η </w:t>
      </w:r>
      <w:r>
        <w:rPr>
          <w:rFonts w:eastAsia="Times New Roman" w:cs="Times New Roman"/>
          <w:szCs w:val="24"/>
        </w:rPr>
        <w:t>παραβίαση του χρόνου που έχει κάθε Υπο</w:t>
      </w:r>
      <w:r>
        <w:rPr>
          <w:rFonts w:eastAsia="Times New Roman" w:cs="Times New Roman"/>
          <w:szCs w:val="24"/>
        </w:rPr>
        <w:t>υργός ή απλός Βουλευτής, για να καταθέσει τις απόψεις του, τον χρόνο που του δίνει ο Κανονισμός. Αυτό το θέμα κάπως πρέπει να το λύσουμε μέσα σε μια συνεννόηση άλλου τύπου μεταξύ μας, ως μέλη του ελληνικού Κοινοβουλίου.</w:t>
      </w:r>
    </w:p>
    <w:p w14:paraId="327E4C7B"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Είναι αδύνατο να συνεχιστεί αυτό το </w:t>
      </w:r>
      <w:r>
        <w:rPr>
          <w:rFonts w:eastAsia="Times New Roman" w:cs="Times New Roman"/>
          <w:szCs w:val="24"/>
        </w:rPr>
        <w:t>οποίο όλοι γνωρίζουμε και αυτό το οποίο και εγώ έχω βιώσει πολλές φορές από την Έδρα διευθύνοντας συζητήσεις. Είναι αδύνατον, δηλαδή, να συνεχιστεί αυτή η λογική, κανείς σχεδόν από τους Βουλευτές ή τους Υπουργούς ή τους Κοινοβουλευτικούς Εκπροσώπους να μην</w:t>
      </w:r>
      <w:r>
        <w:rPr>
          <w:rFonts w:eastAsia="Times New Roman" w:cs="Times New Roman"/>
          <w:szCs w:val="24"/>
        </w:rPr>
        <w:t xml:space="preserve"> θεωρεί ότι είναι υποχρεωμένος να μιλήσει περίπου στα λεπτά που του δίνει ο Κανονισμός ή </w:t>
      </w:r>
      <w:r>
        <w:rPr>
          <w:rFonts w:eastAsia="Times New Roman" w:cs="Times New Roman"/>
          <w:szCs w:val="24"/>
        </w:rPr>
        <w:t>βάσει τ</w:t>
      </w:r>
      <w:r>
        <w:rPr>
          <w:rFonts w:eastAsia="Times New Roman" w:cs="Times New Roman"/>
          <w:szCs w:val="24"/>
        </w:rPr>
        <w:t>η</w:t>
      </w:r>
      <w:r>
        <w:rPr>
          <w:rFonts w:eastAsia="Times New Roman" w:cs="Times New Roman"/>
          <w:szCs w:val="24"/>
        </w:rPr>
        <w:t>ς</w:t>
      </w:r>
      <w:r>
        <w:rPr>
          <w:rFonts w:eastAsia="Times New Roman" w:cs="Times New Roman"/>
          <w:szCs w:val="24"/>
        </w:rPr>
        <w:t xml:space="preserve"> συνεννόηση</w:t>
      </w:r>
      <w:r>
        <w:rPr>
          <w:rFonts w:eastAsia="Times New Roman" w:cs="Times New Roman"/>
          <w:szCs w:val="24"/>
        </w:rPr>
        <w:t>ς</w:t>
      </w:r>
      <w:r>
        <w:rPr>
          <w:rFonts w:eastAsia="Times New Roman" w:cs="Times New Roman"/>
          <w:szCs w:val="24"/>
        </w:rPr>
        <w:t xml:space="preserve"> που έχει γίνει. Λέω περίπου, δεν λέω αυστηρά. Όταν, δηλαδή, καλείται να μιλήσει για επτά λεπτά, να μιλήσει επτά, οκτώ ή και εννιά </w:t>
      </w:r>
      <w:r>
        <w:rPr>
          <w:rFonts w:eastAsia="Times New Roman" w:cs="Times New Roman"/>
          <w:szCs w:val="24"/>
        </w:rPr>
        <w:lastRenderedPageBreak/>
        <w:t>λεπτά.</w:t>
      </w:r>
      <w:r>
        <w:rPr>
          <w:rFonts w:eastAsia="Times New Roman" w:cs="Times New Roman"/>
          <w:szCs w:val="24"/>
        </w:rPr>
        <w:t xml:space="preserve"> Όμως</w:t>
      </w:r>
      <w:r>
        <w:rPr>
          <w:rFonts w:eastAsia="Times New Roman" w:cs="Times New Roman"/>
          <w:szCs w:val="24"/>
        </w:rPr>
        <w:t xml:space="preserve">, η </w:t>
      </w:r>
      <w:r>
        <w:rPr>
          <w:rFonts w:eastAsia="Times New Roman" w:cs="Times New Roman"/>
          <w:szCs w:val="24"/>
        </w:rPr>
        <w:t>ανάπτυξη μιας πολιτικής ομιλίας από τα έξι λεπτά στα δώδεκα είναι συνήθης πρακτική.</w:t>
      </w:r>
    </w:p>
    <w:p w14:paraId="327E4C7C"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Λέω ότι αυτό δεν μπορεί να λυθεί, υποθέτω, με κανενός είδους διάταξη, διότι διατάξεις υπάρχουν. Του αφαιρείται ο λόγος ή του κλείνεις το μικρόφωνο. Δεν γίνεται </w:t>
      </w:r>
      <w:r>
        <w:rPr>
          <w:rFonts w:eastAsia="Times New Roman" w:cs="Times New Roman"/>
          <w:szCs w:val="24"/>
        </w:rPr>
        <w:t xml:space="preserve">αυτός </w:t>
      </w:r>
      <w:r>
        <w:rPr>
          <w:rFonts w:eastAsia="Times New Roman" w:cs="Times New Roman"/>
          <w:szCs w:val="24"/>
        </w:rPr>
        <w:t xml:space="preserve">όμως, </w:t>
      </w:r>
      <w:r>
        <w:rPr>
          <w:rFonts w:eastAsia="Times New Roman" w:cs="Times New Roman"/>
          <w:szCs w:val="24"/>
        </w:rPr>
        <w:t>διότι έτσι δεν μπορούμε να κάνουμε μια συζήτηση μέσα σε ένα καλό κλίμα. Πρέπει, πάντως, να γίνει συνείδηση όλων μας ότι μπορεί να υπάρχει σχετική παρέκκλιση από τον χρόνο ή πολλές φορές και από το θέμα που συζητάμε, αλλά αυτή η κατάφωρη παραβίαση του χρόνο</w:t>
      </w:r>
      <w:r>
        <w:rPr>
          <w:rFonts w:eastAsia="Times New Roman" w:cs="Times New Roman"/>
          <w:szCs w:val="24"/>
        </w:rPr>
        <w:t>υ, αλλά πολλές φορές και η συζήτηση εκτός θέματος, πλήρως εκτός θέματος, κατά τη διάρκεια της ομιλίας ενός συναδέλφου δεν μπορεί να συνεχιστεί.</w:t>
      </w:r>
    </w:p>
    <w:p w14:paraId="327E4C7D"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327E4C7E"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Πάντως, να μου επιτρέψετε να πω, κύριε Λυκούδη, ότ</w:t>
      </w:r>
      <w:r>
        <w:rPr>
          <w:rFonts w:eastAsia="Times New Roman" w:cs="Times New Roman"/>
          <w:szCs w:val="24"/>
        </w:rPr>
        <w:t>ι η καλύτερη απόδοση στο να προσέρχονται οι Υπουργοί και να απαντούν στις ερωτήσεις ήταν στο καθεστώς σύμφωνα με το οποίο οριζόταν μια ημέρα ανά Υπουργείο. Οπότε, εάν δεν ερχόταν ο Υπουργός, ερχόταν ο Αναπληρωτής Υπουργός ή ο Υφυπουργός. Πάντως, κάποιος θα</w:t>
      </w:r>
      <w:r>
        <w:rPr>
          <w:rFonts w:eastAsia="Times New Roman" w:cs="Times New Roman"/>
          <w:szCs w:val="24"/>
        </w:rPr>
        <w:t xml:space="preserve"> ερχόταν, διότι αλλιώς θα έμενε μεγάλο κενό, όταν θα </w:t>
      </w:r>
      <w:r>
        <w:rPr>
          <w:rFonts w:eastAsia="Times New Roman" w:cs="Times New Roman"/>
          <w:szCs w:val="24"/>
        </w:rPr>
        <w:lastRenderedPageBreak/>
        <w:t>ήταν, λόγου χάρη, η ημέρα του Υπουργείου Οικονομικών και δεν θα ερχόταν κανείς για να απαντήσει. Αυτό το καθεστώς είχε αποδώσει περισσότερο απ’ ό,τι τα άλλα καθεστώτα όσον αφορά αυτό το θέμα.</w:t>
      </w:r>
    </w:p>
    <w:p w14:paraId="327E4C7F"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ΣΠΥΡΙΔΩΝ ΛΥ</w:t>
      </w:r>
      <w:r>
        <w:rPr>
          <w:rFonts w:eastAsia="Times New Roman" w:cs="Times New Roman"/>
          <w:b/>
          <w:szCs w:val="24"/>
        </w:rPr>
        <w:t xml:space="preserve">ΚΟΥΔΗΣ (Ζ΄ Αντιπρόεδρος της Βουλής): </w:t>
      </w:r>
      <w:r>
        <w:rPr>
          <w:rFonts w:eastAsia="Times New Roman" w:cs="Times New Roman"/>
          <w:szCs w:val="24"/>
        </w:rPr>
        <w:t xml:space="preserve">Κύριε Πρόεδρε, τώρα υπάρχει το φαινόμενο να μην έρχεται ο Υπουργός, να μην έρχεται ο Αναπληρωτής Υπουργός, να μην έρχεται και ο Υφυπουργός. </w:t>
      </w:r>
    </w:p>
    <w:p w14:paraId="327E4C80"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Ακριβώς.</w:t>
      </w:r>
    </w:p>
    <w:p w14:paraId="327E4C81"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ΣΠΥΡΙΔΩΝ ΛΥΚΟΥΔΗΣ (Ζ΄ Αντιπρόεδρο</w:t>
      </w:r>
      <w:r>
        <w:rPr>
          <w:rFonts w:eastAsia="Times New Roman" w:cs="Times New Roman"/>
          <w:b/>
          <w:szCs w:val="24"/>
        </w:rPr>
        <w:t xml:space="preserve">ς της Βουλής): </w:t>
      </w:r>
      <w:r>
        <w:rPr>
          <w:rFonts w:eastAsia="Times New Roman" w:cs="Times New Roman"/>
          <w:szCs w:val="24"/>
        </w:rPr>
        <w:t xml:space="preserve">Και όχι μία φορά, αλλά δυο ή τρεις. Εγώ έχω καταθέσει ερώτηση, η οποία </w:t>
      </w:r>
      <w:proofErr w:type="spellStart"/>
      <w:r>
        <w:rPr>
          <w:rFonts w:eastAsia="Times New Roman" w:cs="Times New Roman"/>
          <w:szCs w:val="24"/>
        </w:rPr>
        <w:t>ανεβλήθη</w:t>
      </w:r>
      <w:proofErr w:type="spellEnd"/>
      <w:r>
        <w:rPr>
          <w:rFonts w:eastAsia="Times New Roman" w:cs="Times New Roman"/>
          <w:szCs w:val="24"/>
        </w:rPr>
        <w:t xml:space="preserve"> για τρίτη φορά και την απέσυρα.</w:t>
      </w:r>
    </w:p>
    <w:p w14:paraId="327E4C82"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Έτσι θα εκτίθεται το Υπουργείο περισσότερο βέβαια, οπότε θα αναγκάζεται κάποιος να έρχεται.</w:t>
      </w:r>
    </w:p>
    <w:p w14:paraId="327E4C83" w14:textId="77777777" w:rsidR="00077057" w:rsidRDefault="00105889">
      <w:pPr>
        <w:spacing w:line="600" w:lineRule="auto"/>
        <w:ind w:firstLine="720"/>
        <w:jc w:val="both"/>
        <w:rPr>
          <w:rFonts w:eastAsia="Times New Roman" w:cs="Times New Roman"/>
        </w:rPr>
      </w:pPr>
      <w:r>
        <w:rPr>
          <w:rFonts w:eastAsia="Times New Roman" w:cs="Times New Roman"/>
        </w:rPr>
        <w:t>Κ</w:t>
      </w:r>
      <w:r>
        <w:rPr>
          <w:rFonts w:eastAsia="Times New Roman" w:cs="Times New Roman"/>
        </w:rPr>
        <w:t>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w:t>
      </w:r>
      <w:r>
        <w:rPr>
          <w:rFonts w:eastAsia="Times New Roman" w:cs="Times New Roman"/>
        </w:rPr>
        <w:lastRenderedPageBreak/>
        <w:t>θεση της αίθουσας «ΕΛΕΥΘΕΡΙΟΣ ΒΕΝΙΖΕΛΟΣ» και ενημερώθηκαν για την ιστορία του κτηρίου και τ</w:t>
      </w:r>
      <w:r>
        <w:rPr>
          <w:rFonts w:eastAsia="Times New Roman" w:cs="Times New Roman"/>
        </w:rPr>
        <w:t>ον τρόπο οργάνωσης και λειτουργίας της Βουλής, τριάντα επτά μαθητές και μαθήτριες και τρεις εκπαιδευτικοί συνοδοί τους από το 5</w:t>
      </w:r>
      <w:r w:rsidRPr="003A7CB1">
        <w:rPr>
          <w:rFonts w:eastAsia="Times New Roman" w:cs="Times New Roman"/>
          <w:vertAlign w:val="superscript"/>
        </w:rPr>
        <w:t>ο</w:t>
      </w:r>
      <w:r>
        <w:rPr>
          <w:rFonts w:eastAsia="Times New Roman" w:cs="Times New Roman"/>
        </w:rPr>
        <w:t xml:space="preserve">  Γυμνάσιο Χαλανδρίου.</w:t>
      </w:r>
    </w:p>
    <w:p w14:paraId="327E4C84" w14:textId="77777777" w:rsidR="00077057" w:rsidRDefault="00105889">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327E4C85" w14:textId="77777777" w:rsidR="00077057" w:rsidRDefault="00105889">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327E4C86"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σας </w:t>
      </w:r>
      <w:r>
        <w:rPr>
          <w:rFonts w:eastAsia="Times New Roman" w:cs="Times New Roman"/>
          <w:szCs w:val="24"/>
        </w:rPr>
        <w:t>ζητούμε συγνώμη, αλλά θα δώσουμε τον λόγο στον κ. Γεωργιάδη, ο οποίος ήταν σε μια άλλη επιτροπή.</w:t>
      </w:r>
    </w:p>
    <w:p w14:paraId="327E4C87"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Σήμερα είμαστε γαλαντόμοι! </w:t>
      </w:r>
    </w:p>
    <w:p w14:paraId="327E4C88"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Ωραία!</w:t>
      </w:r>
    </w:p>
    <w:p w14:paraId="327E4C89"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Ο κ. Γεωργιάδης έχει τον λόγο.</w:t>
      </w:r>
    </w:p>
    <w:p w14:paraId="327E4C8A"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 xml:space="preserve">Ευχαριστώ και ευχαριστώ και όλους τους συναδέλφους οι οποίοι παραχωρούν τη θέση τους. </w:t>
      </w:r>
      <w:r>
        <w:rPr>
          <w:rFonts w:eastAsia="Times New Roman" w:cs="Times New Roman"/>
          <w:szCs w:val="24"/>
        </w:rPr>
        <w:lastRenderedPageBreak/>
        <w:t xml:space="preserve">Δύο λεπτά θα κάνω, δεν θα καθυστερήσω πάρα πολύ. Θα ψηφίσουμε και κατευθείαν θα τοποθετηθούμε και με την ψήφο μας, καθώς σε όλα τα άρθρα τείνουμε θετικά. </w:t>
      </w:r>
    </w:p>
    <w:p w14:paraId="327E4C8B"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Αναφορικά με το</w:t>
      </w:r>
      <w:r>
        <w:rPr>
          <w:rFonts w:eastAsia="Times New Roman" w:cs="Times New Roman"/>
          <w:szCs w:val="24"/>
        </w:rPr>
        <w:t xml:space="preserve"> άρθρο 1, καλοδεχούμενος, όπως έχει ειπωθεί, στη Διάσκεψη των Προέδρων ο </w:t>
      </w:r>
      <w:r>
        <w:rPr>
          <w:rFonts w:eastAsia="Times New Roman" w:cs="Times New Roman"/>
          <w:szCs w:val="24"/>
        </w:rPr>
        <w:t>π</w:t>
      </w:r>
      <w:r>
        <w:rPr>
          <w:rFonts w:eastAsia="Times New Roman" w:cs="Times New Roman"/>
          <w:szCs w:val="24"/>
        </w:rPr>
        <w:t xml:space="preserve">ρόεδρος των Οικονομικών, καθώς μπορεί να υπάρχει κάτι σημαντικό το οποίο θα θέλει να θέσει. Κακό δεν κάνει. </w:t>
      </w:r>
    </w:p>
    <w:p w14:paraId="327E4C8C"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Το άρθρο 2 είναι δεκτό βέβαια, όσον αφορά το θέμα. Επιτέλους, λύνεται και</w:t>
      </w:r>
      <w:r>
        <w:rPr>
          <w:rFonts w:eastAsia="Times New Roman" w:cs="Times New Roman"/>
          <w:szCs w:val="24"/>
        </w:rPr>
        <w:t xml:space="preserve"> το θέμα περί εγκύων, αν και  εφόσον –υπόθεση κάνουμε- κάποια εγκυμονούσα έχει κάποιο θέμα ασθένειας. Οδηγείται έτσι σε άλλο κομμάτι, οπότε πάμε στο θέμα της ασθενείας και καλύπτουμε και τις εγκύους. </w:t>
      </w:r>
    </w:p>
    <w:p w14:paraId="327E4C8D"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δεύτερο μ</w:t>
      </w:r>
      <w:r>
        <w:rPr>
          <w:rFonts w:eastAsia="Times New Roman" w:cs="Times New Roman"/>
          <w:szCs w:val="24"/>
        </w:rPr>
        <w:t>έρος ορθή η αποσαφήνιση βάσει των προσόντω</w:t>
      </w:r>
      <w:r>
        <w:rPr>
          <w:rFonts w:eastAsia="Times New Roman" w:cs="Times New Roman"/>
          <w:szCs w:val="24"/>
        </w:rPr>
        <w:t>ν για το άρθρο 5 και για το άρθρο 6</w:t>
      </w:r>
      <w:r>
        <w:rPr>
          <w:rFonts w:eastAsia="Times New Roman" w:cs="Times New Roman"/>
          <w:szCs w:val="24"/>
        </w:rPr>
        <w:t>,</w:t>
      </w:r>
      <w:r>
        <w:rPr>
          <w:rFonts w:eastAsia="Times New Roman" w:cs="Times New Roman"/>
          <w:szCs w:val="24"/>
        </w:rPr>
        <w:t xml:space="preserve"> δεν θα εναντιωθούμε στη διάταξη, καθώς όπως φαίνεται θα δώσει μια λύση, παρά θα παρατείνει ή θα διαιωνίσει κάποια κατάσταση. </w:t>
      </w:r>
    </w:p>
    <w:p w14:paraId="327E4C8E" w14:textId="77777777" w:rsidR="00077057" w:rsidRDefault="00105889">
      <w:pPr>
        <w:spacing w:line="600" w:lineRule="auto"/>
        <w:ind w:firstLine="720"/>
        <w:jc w:val="both"/>
        <w:rPr>
          <w:rFonts w:eastAsia="Times New Roman" w:cs="Times New Roman"/>
          <w:szCs w:val="24"/>
        </w:rPr>
      </w:pPr>
      <w:r w:rsidRPr="00727D5C">
        <w:rPr>
          <w:rFonts w:eastAsia="Times New Roman" w:cs="Times New Roman"/>
          <w:szCs w:val="24"/>
        </w:rPr>
        <w:t xml:space="preserve">Προχωράμε με τις προτεινόμενες τροποποιήσεις για το άρθρο 2. Ας συσταθεί, όπως αναφέρεται, η </w:t>
      </w:r>
      <w:r w:rsidRPr="00727D5C">
        <w:rPr>
          <w:rFonts w:eastAsia="Times New Roman" w:cs="Times New Roman"/>
          <w:szCs w:val="24"/>
        </w:rPr>
        <w:t>ε</w:t>
      </w:r>
      <w:r w:rsidRPr="00727D5C">
        <w:rPr>
          <w:rFonts w:eastAsia="Times New Roman" w:cs="Times New Roman"/>
          <w:szCs w:val="24"/>
        </w:rPr>
        <w:t xml:space="preserve">πιτροπή και ας δούμε τι έργο μπορεί να </w:t>
      </w:r>
      <w:proofErr w:type="spellStart"/>
      <w:r w:rsidRPr="00727D5C">
        <w:rPr>
          <w:rFonts w:eastAsia="Times New Roman" w:cs="Times New Roman"/>
          <w:szCs w:val="24"/>
        </w:rPr>
        <w:t>παράξει</w:t>
      </w:r>
      <w:proofErr w:type="spellEnd"/>
      <w:r w:rsidRPr="00727D5C">
        <w:rPr>
          <w:rFonts w:eastAsia="Times New Roman" w:cs="Times New Roman"/>
          <w:szCs w:val="24"/>
        </w:rPr>
        <w:t xml:space="preserve"> </w:t>
      </w:r>
      <w:r>
        <w:rPr>
          <w:rFonts w:eastAsia="Times New Roman" w:cs="Times New Roman"/>
          <w:szCs w:val="24"/>
        </w:rPr>
        <w:t xml:space="preserve">στο θέμα των προδικαστικών </w:t>
      </w:r>
      <w:r>
        <w:rPr>
          <w:rFonts w:eastAsia="Times New Roman" w:cs="Times New Roman"/>
          <w:szCs w:val="24"/>
        </w:rPr>
        <w:lastRenderedPageBreak/>
        <w:t>προσφυγών, αρκεί</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στην πορεία να μην επιφορτιστεί επιπλέον αρμοδιότητες ή αυξηθούν τα μέλη, όπως συνήθως συμβαίνει σε τέτοιες περιπτώσεις.</w:t>
      </w:r>
    </w:p>
    <w:p w14:paraId="327E4C8F"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w:t>
      </w:r>
      <w:r>
        <w:rPr>
          <w:rFonts w:eastAsia="Times New Roman" w:cs="Times New Roman"/>
          <w:szCs w:val="24"/>
        </w:rPr>
        <w:t xml:space="preserve">α καταλαμβάνει ο Ζ΄ Αντιπρόεδρος της Βουλής κ. </w:t>
      </w:r>
      <w:r w:rsidRPr="00092FC1">
        <w:rPr>
          <w:rFonts w:eastAsia="Times New Roman" w:cs="Times New Roman"/>
          <w:b/>
          <w:szCs w:val="24"/>
        </w:rPr>
        <w:t>ΣΠΥΡΙΔΩΝ ΛΥΚΟΥΔΗΣ</w:t>
      </w:r>
      <w:r>
        <w:rPr>
          <w:rFonts w:eastAsia="Times New Roman" w:cs="Times New Roman"/>
          <w:szCs w:val="24"/>
        </w:rPr>
        <w:t>)</w:t>
      </w:r>
    </w:p>
    <w:p w14:paraId="327E4C90"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Αναφορικά με το άρθρο 4, αναμένουμε τις διευκρινίσεις σχετικά με το θέμα της λέξης «παρέκκλισης». Να διευκρινιστεί. Θεωρούμε ότι θα πρέπει να είναι πιο συγκεκριμένο αυτό για τις διατάξεις πο</w:t>
      </w:r>
      <w:r>
        <w:rPr>
          <w:rFonts w:eastAsia="Times New Roman" w:cs="Times New Roman"/>
          <w:szCs w:val="24"/>
        </w:rPr>
        <w:t xml:space="preserve">υ διέπουν το </w:t>
      </w:r>
      <w:r>
        <w:rPr>
          <w:rFonts w:eastAsia="Times New Roman" w:cs="Times New Roman"/>
          <w:szCs w:val="24"/>
        </w:rPr>
        <w:t>δ</w:t>
      </w:r>
      <w:r>
        <w:rPr>
          <w:rFonts w:eastAsia="Times New Roman" w:cs="Times New Roman"/>
          <w:szCs w:val="24"/>
        </w:rPr>
        <w:t>ημόσιο.</w:t>
      </w:r>
    </w:p>
    <w:p w14:paraId="327E4C91"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Για τα άρθρα 5 και 6 εμείς είμαστε θετικοί και γενικότερα, όπως σας είπα, επί του συνόλου της πρότασης τείνουμε θετικά. </w:t>
      </w:r>
    </w:p>
    <w:p w14:paraId="327E4C92"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Κάποια γενικά σχόλια θα ήθελα να πω για ένα λεπτό, αναφορικά με την εκπροσώπηση των Ανεξάρτητων Βουλευτών στη Διά</w:t>
      </w:r>
      <w:r>
        <w:rPr>
          <w:rFonts w:eastAsia="Times New Roman" w:cs="Times New Roman"/>
          <w:szCs w:val="24"/>
        </w:rPr>
        <w:t xml:space="preserve">σκεψη των Προέδρων. Βεβαίως εφόσον έχουν φτάσει αυτή τη στιγμή τους </w:t>
      </w:r>
      <w:r>
        <w:rPr>
          <w:rFonts w:eastAsia="Times New Roman" w:cs="Times New Roman"/>
          <w:szCs w:val="24"/>
        </w:rPr>
        <w:t>επτά</w:t>
      </w:r>
      <w:r>
        <w:rPr>
          <w:rFonts w:eastAsia="Times New Roman" w:cs="Times New Roman"/>
          <w:szCs w:val="24"/>
        </w:rPr>
        <w:t>, είναι επιτακτικό να γίνει αυτό. Από την άλλη θα πρέπει να μας προβληματίσει το θέμα ότι διαφωνούν αρκετοί συνάδελφοι και ανεξαρτητοποιούνται. Μπορεί να είναι προσωπικές φιλοδοξίες, μ</w:t>
      </w:r>
      <w:r>
        <w:rPr>
          <w:rFonts w:eastAsia="Times New Roman" w:cs="Times New Roman"/>
          <w:szCs w:val="24"/>
        </w:rPr>
        <w:t xml:space="preserve">πορεί να είναι το οτιδήποτε αλλά βλέπουμε ότι σε </w:t>
      </w:r>
      <w:r>
        <w:rPr>
          <w:rFonts w:eastAsia="Times New Roman" w:cs="Times New Roman"/>
          <w:szCs w:val="24"/>
        </w:rPr>
        <w:lastRenderedPageBreak/>
        <w:t xml:space="preserve">λίγο μπορεί να φτάσουν τους </w:t>
      </w:r>
      <w:r>
        <w:rPr>
          <w:rFonts w:eastAsia="Times New Roman" w:cs="Times New Roman"/>
          <w:szCs w:val="24"/>
        </w:rPr>
        <w:t>δέκα</w:t>
      </w:r>
      <w:r>
        <w:rPr>
          <w:rFonts w:eastAsia="Times New Roman" w:cs="Times New Roman"/>
          <w:szCs w:val="24"/>
        </w:rPr>
        <w:t xml:space="preserve"> και να φτιάξουν δική τους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Ο</w:t>
      </w:r>
      <w:r>
        <w:rPr>
          <w:rFonts w:eastAsia="Times New Roman" w:cs="Times New Roman"/>
          <w:szCs w:val="24"/>
        </w:rPr>
        <w:t xml:space="preserve">μάδα εντός του Κοινοβουλίου. </w:t>
      </w:r>
    </w:p>
    <w:p w14:paraId="327E4C93"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Επιπλέον αναφορικά με την προτεινόμενη διάταξη σχετικά με την επιστολική ψήφο των Βουλευτών</w:t>
      </w:r>
      <w:r>
        <w:rPr>
          <w:rFonts w:eastAsia="Times New Roman" w:cs="Times New Roman"/>
          <w:szCs w:val="24"/>
        </w:rPr>
        <w:t xml:space="preserve"> όσον αφορά κάποιο κοινοβουλευτικό έργο που έχουν, το στηρίζουμε και εμείς. Θεωρούμε ότι τα κομματικά καθήκοντα συνάδουν με το κοινοβουλευτικό έργο του κάθε Βουλευτή. Δεν θεωρούμε ότι θα γίνει κάποια κατάχρηση. Έτσι και αλλιώς βλέπουμε και ποιοι έχουν την </w:t>
      </w:r>
      <w:r>
        <w:rPr>
          <w:rFonts w:eastAsia="Times New Roman" w:cs="Times New Roman"/>
          <w:szCs w:val="24"/>
        </w:rPr>
        <w:t>πρόθεση να έρθουν να ψηφίσουν αντί να στείλουν επιστολική ψήφο. Όμως δεν θα πρέπει να αγνοείται η βούληση του Βουλευτή και να θεωρείται ως ήσσονος σημασίας το έργο του που παράγει εν τη απουσία του από τη Βουλή. Άρα καλό θα είναι</w:t>
      </w:r>
      <w:r>
        <w:rPr>
          <w:rFonts w:eastAsia="Times New Roman" w:cs="Times New Roman"/>
          <w:szCs w:val="24"/>
        </w:rPr>
        <w:t>,</w:t>
      </w:r>
      <w:r>
        <w:rPr>
          <w:rFonts w:eastAsia="Times New Roman" w:cs="Times New Roman"/>
          <w:szCs w:val="24"/>
        </w:rPr>
        <w:t xml:space="preserve"> να γίνουν δεκτές και αυτέ</w:t>
      </w:r>
      <w:r>
        <w:rPr>
          <w:rFonts w:eastAsia="Times New Roman" w:cs="Times New Roman"/>
          <w:szCs w:val="24"/>
        </w:rPr>
        <w:t>ς οι προτάσεις όσον αφορά τις επιστολικές ψήφους.</w:t>
      </w:r>
    </w:p>
    <w:p w14:paraId="327E4C94"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Επίσης θα θέλαμε να προτείνουμε και μια πρόταση</w:t>
      </w:r>
      <w:r>
        <w:rPr>
          <w:rFonts w:eastAsia="Times New Roman" w:cs="Times New Roman"/>
          <w:szCs w:val="24"/>
        </w:rPr>
        <w:t>,</w:t>
      </w:r>
      <w:r>
        <w:rPr>
          <w:rFonts w:eastAsia="Times New Roman" w:cs="Times New Roman"/>
          <w:szCs w:val="24"/>
        </w:rPr>
        <w:t xml:space="preserve"> που κάναμε και κατά τη διάρκεια της </w:t>
      </w:r>
      <w:r>
        <w:rPr>
          <w:rFonts w:eastAsia="Times New Roman" w:cs="Times New Roman"/>
          <w:szCs w:val="24"/>
        </w:rPr>
        <w:t>ε</w:t>
      </w:r>
      <w:r>
        <w:rPr>
          <w:rFonts w:eastAsia="Times New Roman" w:cs="Times New Roman"/>
          <w:szCs w:val="24"/>
        </w:rPr>
        <w:t>πιτροπής, την επαναφορά των πραγμάτων στην προηγούμενη κατάσταση, αναφορικά με την εκπροσώπηση των κομμάτων στις Διαρκεί</w:t>
      </w:r>
      <w:r>
        <w:rPr>
          <w:rFonts w:eastAsia="Times New Roman" w:cs="Times New Roman"/>
          <w:szCs w:val="24"/>
        </w:rPr>
        <w:t>ς Επιτροπές. Είδαμε ότι τόσο με τη δική μας ανεξαρτητοποίηση, από το κόμμα μας Βουλευτή, όσο και από Το Ποτάμι και λόγω της μείωσης των κοινο</w:t>
      </w:r>
      <w:r>
        <w:rPr>
          <w:rFonts w:eastAsia="Times New Roman" w:cs="Times New Roman"/>
          <w:szCs w:val="24"/>
        </w:rPr>
        <w:lastRenderedPageBreak/>
        <w:t xml:space="preserve">βουλευτικών δυνάμεων, έχουμε χάσει </w:t>
      </w:r>
      <w:r>
        <w:rPr>
          <w:rFonts w:eastAsia="Times New Roman" w:cs="Times New Roman"/>
          <w:szCs w:val="24"/>
        </w:rPr>
        <w:t>τέσσερις</w:t>
      </w:r>
      <w:r>
        <w:rPr>
          <w:rFonts w:eastAsia="Times New Roman" w:cs="Times New Roman"/>
          <w:szCs w:val="24"/>
        </w:rPr>
        <w:t xml:space="preserve"> Βουλευτές σε επιτροπές. Αυτό το γεγονός όσον αφορά τις Διαρκείς Επιτροπ</w:t>
      </w:r>
      <w:r>
        <w:rPr>
          <w:rFonts w:eastAsia="Times New Roman" w:cs="Times New Roman"/>
          <w:szCs w:val="24"/>
        </w:rPr>
        <w:t xml:space="preserve">ές, μας δημιουργεί πάρα πολλά προβλήματα στην παρακολούθηση και στην εύρυθμη λειτουργία του κοινοβουλευτικού μας έργου. </w:t>
      </w:r>
    </w:p>
    <w:p w14:paraId="327E4C95"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Φρονούμε ότι θα μπορούσε να υπάρξει μια νέα αντιμετώπιση του συγκεκριμένου θέματος, που θα δίνει την δυνατότητα</w:t>
      </w:r>
      <w:r>
        <w:rPr>
          <w:rFonts w:eastAsia="Times New Roman" w:cs="Times New Roman"/>
          <w:szCs w:val="24"/>
        </w:rPr>
        <w:t>,</w:t>
      </w:r>
      <w:r>
        <w:rPr>
          <w:rFonts w:eastAsia="Times New Roman" w:cs="Times New Roman"/>
          <w:szCs w:val="24"/>
        </w:rPr>
        <w:t xml:space="preserve"> να μην υστερούμε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ο</w:t>
      </w:r>
      <w:r>
        <w:rPr>
          <w:rFonts w:eastAsia="Times New Roman" w:cs="Times New Roman"/>
          <w:szCs w:val="24"/>
        </w:rPr>
        <w:t xml:space="preserve">ινοβουλευτική </w:t>
      </w:r>
      <w:r>
        <w:rPr>
          <w:rFonts w:eastAsia="Times New Roman" w:cs="Times New Roman"/>
          <w:szCs w:val="24"/>
        </w:rPr>
        <w:t>Ο</w:t>
      </w:r>
      <w:r>
        <w:rPr>
          <w:rFonts w:eastAsia="Times New Roman" w:cs="Times New Roman"/>
          <w:szCs w:val="24"/>
        </w:rPr>
        <w:t xml:space="preserve">μάδα στην επιτέλεση των καθηκόντων μας, για λόγους που δεν οφείλονται σε δική μας βούληση ή υπαιτιότητα. </w:t>
      </w:r>
    </w:p>
    <w:p w14:paraId="327E4C96"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Τέλος με την παρέμβαση αυτή απευθύνομαι στην </w:t>
      </w:r>
      <w:r>
        <w:rPr>
          <w:rFonts w:eastAsia="Times New Roman" w:cs="Times New Roman"/>
          <w:szCs w:val="24"/>
        </w:rPr>
        <w:t>υ</w:t>
      </w:r>
      <w:r>
        <w:rPr>
          <w:rFonts w:eastAsia="Times New Roman" w:cs="Times New Roman"/>
          <w:szCs w:val="24"/>
        </w:rPr>
        <w:t xml:space="preserve">πηρεσία του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έ</w:t>
      </w:r>
      <w:r>
        <w:rPr>
          <w:rFonts w:eastAsia="Times New Roman" w:cs="Times New Roman"/>
          <w:szCs w:val="24"/>
        </w:rPr>
        <w:t>ργου. Ζητούμε επιτέλους να υπάρξει ένας καλύτερος προγραμματισμό</w:t>
      </w:r>
      <w:r>
        <w:rPr>
          <w:rFonts w:eastAsia="Times New Roman" w:cs="Times New Roman"/>
          <w:szCs w:val="24"/>
        </w:rPr>
        <w:t>ς όσον αφορά τα επείγοντα και τα κατεπείγοντα. Καταλαβαίνετε ότι αυτό δημιουργεί αλυσιδωτές αντιδράσεις στο εσωτερικό της Βουλής, τόσο για τους υπαλλήλους οι οποίοι μπορεί να χρειαστεί να ξημεροβραδιάζονται εδώ, για να μας παρέχουν ένα εύρυθμο κοινοβουλευτ</w:t>
      </w:r>
      <w:r>
        <w:rPr>
          <w:rFonts w:eastAsia="Times New Roman" w:cs="Times New Roman"/>
          <w:szCs w:val="24"/>
        </w:rPr>
        <w:t xml:space="preserve">ικό έργο, όσο και για εμάς τους Βουλευτές όπου τελευταία στιγμή καλούμαστε να διαβάσουμε πολυάριθμες σελίδες για ένα σχέδιο νόμου. Καλό είναι </w:t>
      </w:r>
      <w:r>
        <w:rPr>
          <w:rFonts w:eastAsia="Times New Roman" w:cs="Times New Roman"/>
          <w:szCs w:val="24"/>
        </w:rPr>
        <w:lastRenderedPageBreak/>
        <w:t>αυτό να γίνεται, εάν απαιτείται πραγματικά, αλλά όχι να είναι πανάκεια, όπως έχουμε συνηθίσει κατά τη διάρκεια των</w:t>
      </w:r>
      <w:r>
        <w:rPr>
          <w:rFonts w:eastAsia="Times New Roman" w:cs="Times New Roman"/>
          <w:szCs w:val="24"/>
        </w:rPr>
        <w:t xml:space="preserve"> τελευταίων μηνών, γιατί δεν εξυπηρετεί κανέναν. </w:t>
      </w:r>
    </w:p>
    <w:p w14:paraId="327E4C97" w14:textId="77777777" w:rsidR="00077057" w:rsidRDefault="0010588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θεωρούμε ότι πιεζόμαστε από κάποιους και μπορούμε να έχουμε τα νομοσχέδια υπό τη φυσιολογική διαδικασία. Καλό θα είναι να υπάρξει ένας καλύτερος προγραμματισμός για την καλύτερη διευκόλυνση όλων μας. </w:t>
      </w:r>
    </w:p>
    <w:p w14:paraId="327E4C98" w14:textId="77777777" w:rsidR="00077057" w:rsidRDefault="0010588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ας ευχαριστώ, κύριε Πρόεδρε.</w:t>
      </w:r>
    </w:p>
    <w:p w14:paraId="327E4C99" w14:textId="77777777" w:rsidR="00077057" w:rsidRDefault="0010588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Ευχαριστώ και τους συναδέλφους</w:t>
      </w:r>
      <w:r>
        <w:rPr>
          <w:rFonts w:eastAsia="Times New Roman" w:cs="Times New Roman"/>
          <w:szCs w:val="24"/>
        </w:rPr>
        <w:t>,</w:t>
      </w:r>
      <w:r>
        <w:rPr>
          <w:rFonts w:eastAsia="Times New Roman" w:cs="Times New Roman"/>
          <w:szCs w:val="24"/>
        </w:rPr>
        <w:t xml:space="preserve"> που μου παραχώρησαν τη θέση τους. Όπως είπα ξανά, επί του συνόλου εμείς είμαστε θετικοί και ψηφίζουμε όλα τα άρθρα. </w:t>
      </w:r>
    </w:p>
    <w:p w14:paraId="327E4C9A" w14:textId="77777777" w:rsidR="00077057" w:rsidRDefault="0010588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327E4C9B" w14:textId="77777777" w:rsidR="00077057" w:rsidRDefault="0010588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w:t>
      </w:r>
      <w:r>
        <w:rPr>
          <w:rFonts w:eastAsia="Times New Roman" w:cs="Times New Roman"/>
          <w:szCs w:val="24"/>
        </w:rPr>
        <w:t xml:space="preserve"> έχετε τον λόγο.</w:t>
      </w:r>
    </w:p>
    <w:p w14:paraId="327E4C9C" w14:textId="77777777" w:rsidR="00077057" w:rsidRDefault="0010588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327E4C9D" w14:textId="77777777" w:rsidR="00077057" w:rsidRDefault="0010588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Η Βουλή, ο βασικός θεσμός της </w:t>
      </w:r>
      <w:r>
        <w:rPr>
          <w:rFonts w:eastAsia="Times New Roman" w:cs="Times New Roman"/>
          <w:szCs w:val="24"/>
        </w:rPr>
        <w:t>δ</w:t>
      </w:r>
      <w:r>
        <w:rPr>
          <w:rFonts w:eastAsia="Times New Roman" w:cs="Times New Roman"/>
          <w:szCs w:val="24"/>
        </w:rPr>
        <w:t xml:space="preserve">ημοκρατίας και του αντιπροσωπευτικού μας συστήματος πρέπει να είναι μέριμνά μας και </w:t>
      </w:r>
      <w:r>
        <w:rPr>
          <w:rFonts w:eastAsia="Times New Roman" w:cs="Times New Roman"/>
          <w:szCs w:val="24"/>
        </w:rPr>
        <w:lastRenderedPageBreak/>
        <w:t>συνεχώς να αναβαθμίζεται, να αναβαθμίζονται οι λειτουργίες του και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να έχουμε στόχο την καλή νομοθέτηση και τον αποτελεσματικό κοινοβουλευτικό έλεγχο.</w:t>
      </w:r>
    </w:p>
    <w:p w14:paraId="327E4C9E" w14:textId="77777777" w:rsidR="00077057" w:rsidRDefault="0010588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Στα ζητήματα αυτά τα τελευταία χρόνια έχουμε φαινόμενα καταχρηστικών πρακτικών. Όσον αφορά τη νομοθέτηση με τη διαδικασία των τροπολογιών αλλά και των συμπτύξεων των χρόνων</w:t>
      </w:r>
      <w:r>
        <w:rPr>
          <w:rFonts w:eastAsia="Times New Roman" w:cs="Times New Roman"/>
          <w:szCs w:val="24"/>
        </w:rPr>
        <w:t xml:space="preserve"> συζήτησης και στις </w:t>
      </w:r>
      <w:r>
        <w:rPr>
          <w:rFonts w:eastAsia="Times New Roman" w:cs="Times New Roman"/>
          <w:szCs w:val="24"/>
        </w:rPr>
        <w:t>ε</w:t>
      </w:r>
      <w:r>
        <w:rPr>
          <w:rFonts w:eastAsia="Times New Roman" w:cs="Times New Roman"/>
          <w:szCs w:val="24"/>
        </w:rPr>
        <w:t>πιτροπές και στην Ολομέλεια, το νομοθετικό έργο έχει υποβαθμιστεί. Η έννοια της καλής νομοθέτησης έχει πάει περίπατο. Βεβαίως η επίκληση της μη κανονικότητας από την πλευρά της Κυβέρνησης και του ότι στο μέλλον όταν θα έρθει αυτή η καν</w:t>
      </w:r>
      <w:r>
        <w:rPr>
          <w:rFonts w:eastAsia="Times New Roman" w:cs="Times New Roman"/>
          <w:szCs w:val="24"/>
        </w:rPr>
        <w:t>ονικότητα, θα τηρούνται οι διαδικασίες που προβλέπονται για την καλή νομοθέτηση, νομίζω ότι δεν έχει αντίκρισμα. Και δεν έχει αντίκρισμα</w:t>
      </w:r>
      <w:r>
        <w:rPr>
          <w:rFonts w:eastAsia="Times New Roman" w:cs="Times New Roman"/>
          <w:szCs w:val="24"/>
        </w:rPr>
        <w:t>,</w:t>
      </w:r>
      <w:r>
        <w:rPr>
          <w:rFonts w:eastAsia="Times New Roman" w:cs="Times New Roman"/>
          <w:szCs w:val="24"/>
        </w:rPr>
        <w:t xml:space="preserve"> γιατί δεν γίνεται, κατά την άποψή μας, σωστός προγραμματισμός από την πλευρά της Κυβέρνησης, ούτως ώστε να μην εκβιάζε</w:t>
      </w:r>
      <w:r>
        <w:rPr>
          <w:rFonts w:eastAsia="Times New Roman" w:cs="Times New Roman"/>
          <w:szCs w:val="24"/>
        </w:rPr>
        <w:t>ι ουσιαστικά τη Βουλή</w:t>
      </w:r>
      <w:r>
        <w:rPr>
          <w:rFonts w:eastAsia="Times New Roman" w:cs="Times New Roman"/>
          <w:szCs w:val="24"/>
        </w:rPr>
        <w:t>,</w:t>
      </w:r>
      <w:r>
        <w:rPr>
          <w:rFonts w:eastAsia="Times New Roman" w:cs="Times New Roman"/>
          <w:szCs w:val="24"/>
        </w:rPr>
        <w:t xml:space="preserve"> με προθεσμίες που αφορούν τη χώρα.</w:t>
      </w:r>
    </w:p>
    <w:p w14:paraId="327E4C9F" w14:textId="77777777" w:rsidR="00077057" w:rsidRDefault="0010588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Σχετικά με το θέμα των τροπολογιών για το οποίο έχει γίνει πάρα πολλή συζήτηση</w:t>
      </w:r>
      <w:r>
        <w:rPr>
          <w:rFonts w:eastAsia="Times New Roman" w:cs="Times New Roman"/>
          <w:szCs w:val="24"/>
        </w:rPr>
        <w:t>.</w:t>
      </w:r>
      <w:r>
        <w:rPr>
          <w:rFonts w:eastAsia="Times New Roman" w:cs="Times New Roman"/>
          <w:szCs w:val="24"/>
        </w:rPr>
        <w:t xml:space="preserve"> Δεν μπορεί να συνεχίζεται η κατάχρηση και κάθε φορά που έχουμε σωρεία τροπολογιών, που υ</w:t>
      </w:r>
      <w:r>
        <w:rPr>
          <w:rFonts w:eastAsia="Times New Roman" w:cs="Times New Roman"/>
          <w:szCs w:val="24"/>
        </w:rPr>
        <w:lastRenderedPageBreak/>
        <w:t>περβαίνουν τον αριθμό των άρθρ</w:t>
      </w:r>
      <w:r>
        <w:rPr>
          <w:rFonts w:eastAsia="Times New Roman" w:cs="Times New Roman"/>
          <w:szCs w:val="24"/>
        </w:rPr>
        <w:t xml:space="preserve">ων του νομοσχεδίου που συζητείται, να έχουμε επίκληση της μιας περίπτωσης που έγινε το 1865 ή το 1975. </w:t>
      </w:r>
    </w:p>
    <w:p w14:paraId="327E4CA0" w14:textId="77777777" w:rsidR="00077057" w:rsidRDefault="0010588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μπορεί η ανάγκη σήμερα για την αναβάθμιση του νομοθετικού έργου να </w:t>
      </w:r>
      <w:proofErr w:type="spellStart"/>
      <w:r>
        <w:rPr>
          <w:rFonts w:eastAsia="Times New Roman" w:cs="Times New Roman"/>
          <w:szCs w:val="24"/>
        </w:rPr>
        <w:t>παραβλέπεται</w:t>
      </w:r>
      <w:proofErr w:type="spellEnd"/>
      <w:r>
        <w:rPr>
          <w:rFonts w:eastAsia="Times New Roman" w:cs="Times New Roman"/>
          <w:szCs w:val="24"/>
        </w:rPr>
        <w:t xml:space="preserve"> και αντ</w:t>
      </w:r>
      <w:r>
        <w:rPr>
          <w:rFonts w:eastAsia="Times New Roman" w:cs="Times New Roman"/>
          <w:szCs w:val="24"/>
        </w:rPr>
        <w:t>’</w:t>
      </w:r>
      <w:r>
        <w:rPr>
          <w:rFonts w:eastAsia="Times New Roman" w:cs="Times New Roman"/>
          <w:szCs w:val="24"/>
        </w:rPr>
        <w:t xml:space="preserve"> αυτού να πολλαπλασιάζονται τα φαινόμενα των (ν)τροπολογιών,</w:t>
      </w:r>
      <w:r>
        <w:rPr>
          <w:rFonts w:eastAsia="Times New Roman" w:cs="Times New Roman"/>
          <w:szCs w:val="24"/>
        </w:rPr>
        <w:t xml:space="preserve"> με «ν» μπροστά. Πάντα υπήρχαν -ειπώθηκε από τον κ. </w:t>
      </w:r>
      <w:proofErr w:type="spellStart"/>
      <w:r>
        <w:rPr>
          <w:rFonts w:eastAsia="Times New Roman" w:cs="Times New Roman"/>
          <w:szCs w:val="24"/>
        </w:rPr>
        <w:t>Τραγάκη</w:t>
      </w:r>
      <w:proofErr w:type="spellEnd"/>
      <w:r>
        <w:rPr>
          <w:rFonts w:eastAsia="Times New Roman" w:cs="Times New Roman"/>
          <w:szCs w:val="24"/>
        </w:rPr>
        <w:t xml:space="preserve">- φαινόμενα. Ναι αλλά τώρα έχουμε φθάσει στην κατάχρηση. </w:t>
      </w:r>
    </w:p>
    <w:p w14:paraId="327E4CA1" w14:textId="77777777" w:rsidR="00077057" w:rsidRDefault="0010588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Έχουμε καταθέσει πρόταση, για την οποία θα επιμείνουμε στην Επιτροπή Κανονισμού. Τροπολογίες Βουλευτών κατατίθενται στην </w:t>
      </w:r>
      <w:r>
        <w:rPr>
          <w:rFonts w:eastAsia="Times New Roman" w:cs="Times New Roman"/>
          <w:szCs w:val="24"/>
        </w:rPr>
        <w:t>ε</w:t>
      </w:r>
      <w:r>
        <w:rPr>
          <w:rFonts w:eastAsia="Times New Roman" w:cs="Times New Roman"/>
          <w:szCs w:val="24"/>
        </w:rPr>
        <w:t>πιτροπή που επεξε</w:t>
      </w:r>
      <w:r>
        <w:rPr>
          <w:rFonts w:eastAsia="Times New Roman" w:cs="Times New Roman"/>
          <w:szCs w:val="24"/>
        </w:rPr>
        <w:t xml:space="preserve">ργάζεται το νομοσχέδιο. Βεβαίως στην Ολομέλεια ο Υπουργός δικαιούται να κάνει αποδεκτές βουλευτικές τροπολογίες, αλλά μόνο εφόσον έχει τηρηθεί η διαδικασία που προβλέπεται για την </w:t>
      </w:r>
      <w:r>
        <w:rPr>
          <w:rFonts w:eastAsia="Times New Roman" w:cs="Times New Roman"/>
          <w:szCs w:val="24"/>
        </w:rPr>
        <w:t>έ</w:t>
      </w:r>
      <w:r>
        <w:rPr>
          <w:rFonts w:eastAsia="Times New Roman" w:cs="Times New Roman"/>
          <w:szCs w:val="24"/>
        </w:rPr>
        <w:t>κθεση του Γενικού Λογιστηρίου του Κράτους και μόνο εφόσον είναι εμπρόθεσμες</w:t>
      </w:r>
      <w:r>
        <w:rPr>
          <w:rFonts w:eastAsia="Times New Roman" w:cs="Times New Roman"/>
          <w:szCs w:val="24"/>
        </w:rPr>
        <w:t xml:space="preserve"> και εφόσον είναι σχετικές με το νομοσχέδιο.</w:t>
      </w:r>
    </w:p>
    <w:p w14:paraId="327E4CA2" w14:textId="77777777" w:rsidR="00077057" w:rsidRDefault="0010588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Θα επιμείνουμε σε αυτό, γιατί πρέπει να κλείσει αυτή η «τρύπα» επιτέλους, ανεξαρτήτως από το πότε άνοιξε και από το πότε μεγεθύνθηκε, ανεξαρτήτως του πότε ξεκίνησε αυτή η καταχρηστική πρακτική.</w:t>
      </w:r>
    </w:p>
    <w:p w14:paraId="327E4CA3" w14:textId="77777777" w:rsidR="00077057" w:rsidRDefault="0010588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Τα Υπουργεία </w:t>
      </w:r>
      <w:r>
        <w:rPr>
          <w:rFonts w:eastAsia="Times New Roman" w:cs="Times New Roman"/>
          <w:szCs w:val="24"/>
        </w:rPr>
        <w:t>μπορούν για τις αναγκαίες τροπολογίες</w:t>
      </w:r>
      <w:r>
        <w:rPr>
          <w:rFonts w:eastAsia="Times New Roman" w:cs="Times New Roman"/>
          <w:szCs w:val="24"/>
        </w:rPr>
        <w:t>,</w:t>
      </w:r>
      <w:r>
        <w:rPr>
          <w:rFonts w:eastAsia="Times New Roman" w:cs="Times New Roman"/>
          <w:szCs w:val="24"/>
        </w:rPr>
        <w:t xml:space="preserve"> να είναι έγκαιρα προετοιμασμένα και να φέρουν υπουργικές τροπολογίες σύμφωνα με τον Κανονισμό. Από εκεί και πέρα αυτό το απαράδεκτο το οποίο συνέβη και κατά τη συζήτηση του τελευταίου νομοσχεδίου πριν τις γιορτές, πρέ</w:t>
      </w:r>
      <w:r>
        <w:rPr>
          <w:rFonts w:eastAsia="Times New Roman" w:cs="Times New Roman"/>
          <w:szCs w:val="24"/>
        </w:rPr>
        <w:t xml:space="preserve">πει να πάρει τέλος. Γι’ αυτό θα επιμείνουμε και περιμένουμε τη δεύτερη φάση τροποποίησης του Κανονισμού, που θα αφορά το νομοθετικό έργο. </w:t>
      </w:r>
    </w:p>
    <w:p w14:paraId="327E4CA4" w14:textId="77777777" w:rsidR="00077057" w:rsidRDefault="0010588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Ένα θέμα που συναρτάται με το νομοθετικό έργο είναι οι τροπολογίες, ακόμα και οι υπουργικές, στις διεθνείς συμβάσεις.</w:t>
      </w:r>
      <w:r>
        <w:rPr>
          <w:rFonts w:eastAsia="Times New Roman" w:cs="Times New Roman"/>
          <w:szCs w:val="24"/>
        </w:rPr>
        <w:t xml:space="preserve"> Είναι ντροπή μια διεθνής σύμβαση, η οποία δημοσιεύεται και στη χώρα ή στις χώρες με τις οποίες έχουμε συνυπογράψει, να περιλαμβάνει και μια ρύθμιση για τον τρόπο διάθεσης των λυμάτων, να περιλαμβάνει μια ρύθμιση για ζητήματα εσωτερικά. Αυτό είναι απαράδεκ</w:t>
      </w:r>
      <w:r>
        <w:rPr>
          <w:rFonts w:eastAsia="Times New Roman" w:cs="Times New Roman"/>
          <w:szCs w:val="24"/>
        </w:rPr>
        <w:t>το και δεν θα πρέπει να γίνεται, μόνο και μόνο γιατί εκτιθέμεθα πέρα από το εσωτερικό και στο εξωτερικό και στην κάθε χώρα με την οποία έχουμε συνάψει αυτή τη διεθνή σύμβαση.</w:t>
      </w:r>
    </w:p>
    <w:p w14:paraId="327E4CA5"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Όσον αφορά το θέμα του κοινοβουλευτικού ελέγχου, υπάρχει κατάχρηση από τους </w:t>
      </w:r>
      <w:r>
        <w:rPr>
          <w:rFonts w:eastAsia="Times New Roman" w:cs="Times New Roman"/>
          <w:szCs w:val="24"/>
        </w:rPr>
        <w:t>Υπουργούς, από την Κυβέρνηση και από την κυβερνητική πλευρά. Θα πρέπει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να υπάρξει </w:t>
      </w:r>
      <w:r>
        <w:rPr>
          <w:rFonts w:eastAsia="Times New Roman" w:cs="Times New Roman"/>
          <w:szCs w:val="24"/>
        </w:rPr>
        <w:lastRenderedPageBreak/>
        <w:t>επεξεργασία κανόνων, που θα διασφαλίζουν ότι αυτή η κατάχρηση η οποία γίνεται σήμερα</w:t>
      </w:r>
      <w:r>
        <w:rPr>
          <w:rFonts w:eastAsia="Times New Roman" w:cs="Times New Roman"/>
          <w:szCs w:val="24"/>
        </w:rPr>
        <w:t>,</w:t>
      </w:r>
      <w:r>
        <w:rPr>
          <w:rFonts w:eastAsia="Times New Roman" w:cs="Times New Roman"/>
          <w:szCs w:val="24"/>
        </w:rPr>
        <w:t xml:space="preserve"> θα περιοριστεί στα ζητήματα που έχουν να κάνουν με ανωτέρα βία, με υποχρεώσεις</w:t>
      </w:r>
      <w:r>
        <w:rPr>
          <w:rFonts w:eastAsia="Times New Roman" w:cs="Times New Roman"/>
          <w:szCs w:val="24"/>
        </w:rPr>
        <w:t xml:space="preserve"> του Υπουργού στο εξωτερικό ή οτιδήποτε άλλο. Κι εκεί υπάρχουν προτάσεις και σκέψεις, οι οποίες έχουν εκφραστεί απ’ όλες τις πλευρές. Οφείλουμε να το πράξουμε. </w:t>
      </w:r>
    </w:p>
    <w:p w14:paraId="327E4CA6"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Ο κοινοβουλευτικός έλεγχος είναι βασική λειτουργία του Κοινοβουλίου και σε μια περίοδο όπου είν</w:t>
      </w:r>
      <w:r>
        <w:rPr>
          <w:rFonts w:eastAsia="Times New Roman" w:cs="Times New Roman"/>
          <w:szCs w:val="24"/>
        </w:rPr>
        <w:t>αι φτωχό το νομοθετικό έργο για πολλούς λόγους, αυτή η διαδικασία κοινοβουλευτικού ελέγχου πρέπει να είναι περισσότερο δυναμική και δημιουργική, ούτως ώστε να δίνονται λύσεις μέσα από αυτή</w:t>
      </w:r>
      <w:r>
        <w:rPr>
          <w:rFonts w:eastAsia="Times New Roman" w:cs="Times New Roman"/>
          <w:szCs w:val="24"/>
        </w:rPr>
        <w:t>,</w:t>
      </w:r>
      <w:r>
        <w:rPr>
          <w:rFonts w:eastAsia="Times New Roman" w:cs="Times New Roman"/>
          <w:szCs w:val="24"/>
        </w:rPr>
        <w:t xml:space="preserve"> για τα ζητήματα που αφορούν την κοινωνία, τη χώρα και τους πολίτες</w:t>
      </w:r>
      <w:r>
        <w:rPr>
          <w:rFonts w:eastAsia="Times New Roman" w:cs="Times New Roman"/>
          <w:szCs w:val="24"/>
        </w:rPr>
        <w:t xml:space="preserve">. </w:t>
      </w:r>
    </w:p>
    <w:p w14:paraId="327E4CA7"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Κατάχρηση μπορεί να υπάρχει και από Βουλευτές. Μπορεί να υπάρχει, κύριε Πρόεδρε, -και κατά την τοποθέτησή σας αναφερθήκατε- και στα ζητήματα του χρόνου. Βεβαίως. Όμως, κοιτάξτε, δεν θα ξεκινήσετε από τον περιορισμό του χρόνου τη σκέψη. Το λέω επειδή ανα</w:t>
      </w:r>
      <w:r>
        <w:rPr>
          <w:rFonts w:eastAsia="Times New Roman" w:cs="Times New Roman"/>
          <w:szCs w:val="24"/>
        </w:rPr>
        <w:t>φερθήκατε και εσείς και μπορεί να έχει αναφερθεί και από άλλα μέλη του Προεδρείου ή να το έχετε συζητήσει μεταξύ σας. Θα ξεκινήσετε από την εφαρμογή του Κανο</w:t>
      </w:r>
      <w:r>
        <w:rPr>
          <w:rFonts w:eastAsia="Times New Roman" w:cs="Times New Roman"/>
          <w:szCs w:val="24"/>
        </w:rPr>
        <w:lastRenderedPageBreak/>
        <w:t>νισμού ως προς τον χρόνο. Βεβαίως είστε ελαστικοί</w:t>
      </w:r>
      <w:r>
        <w:rPr>
          <w:rFonts w:eastAsia="Times New Roman" w:cs="Times New Roman"/>
          <w:szCs w:val="24"/>
        </w:rPr>
        <w:t>,</w:t>
      </w:r>
      <w:r>
        <w:rPr>
          <w:rFonts w:eastAsia="Times New Roman" w:cs="Times New Roman"/>
          <w:szCs w:val="24"/>
        </w:rPr>
        <w:t xml:space="preserve"> προς όφελος του διαλόγου, πολλές φορές. Αυτό όμω</w:t>
      </w:r>
      <w:r>
        <w:rPr>
          <w:rFonts w:eastAsia="Times New Roman" w:cs="Times New Roman"/>
          <w:szCs w:val="24"/>
        </w:rPr>
        <w:t xml:space="preserve">ς αντί να είναι προς όφελος του διαλόγου είναι εις βάρος του διαλόγου και της έκφρασης των Βουλευτών. Επομένως η υπέρβαση, η κατάχρηση του χρόνου -τα δέκα λεπτά να γίνονται δεκαοχτώ- από οποιονδήποτε είτε Βουλευτή είτε Υπουργό είτε </w:t>
      </w:r>
      <w:proofErr w:type="spellStart"/>
      <w:r>
        <w:rPr>
          <w:rFonts w:eastAsia="Times New Roman" w:cs="Times New Roman"/>
          <w:szCs w:val="24"/>
        </w:rPr>
        <w:t>παρεμβαίνοντα</w:t>
      </w:r>
      <w:proofErr w:type="spellEnd"/>
      <w:r>
        <w:rPr>
          <w:rFonts w:eastAsia="Times New Roman" w:cs="Times New Roman"/>
          <w:szCs w:val="24"/>
        </w:rPr>
        <w:t xml:space="preserve"> Κοινοβουλε</w:t>
      </w:r>
      <w:r>
        <w:rPr>
          <w:rFonts w:eastAsia="Times New Roman" w:cs="Times New Roman"/>
          <w:szCs w:val="24"/>
        </w:rPr>
        <w:t xml:space="preserve">υτικό Εκπρόσωπο, είναι εις βάρος του διαλόγου. </w:t>
      </w:r>
    </w:p>
    <w:p w14:paraId="327E4CA8"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Άρα θα πρέπει να βάλουμε μία γραμμή, ότι μέχρι εδώ η παραβίαση του χρόνου. Να αρχίσει να τηρείται ο χρόνος με μία συγκεκριμένη ελαστικότητα, την οποία θα έχει στη διάθεσή του ο </w:t>
      </w:r>
      <w:proofErr w:type="spellStart"/>
      <w:r>
        <w:rPr>
          <w:rFonts w:eastAsia="Times New Roman" w:cs="Times New Roman"/>
          <w:szCs w:val="24"/>
        </w:rPr>
        <w:t>Προεδρεύων</w:t>
      </w:r>
      <w:proofErr w:type="spellEnd"/>
      <w:r>
        <w:rPr>
          <w:rFonts w:eastAsia="Times New Roman" w:cs="Times New Roman"/>
          <w:szCs w:val="24"/>
        </w:rPr>
        <w:t>. Να είναι, όμως, συγ</w:t>
      </w:r>
      <w:r>
        <w:rPr>
          <w:rFonts w:eastAsia="Times New Roman" w:cs="Times New Roman"/>
          <w:szCs w:val="24"/>
        </w:rPr>
        <w:t>κεκριμένη. Όχι όταν είναι ο κ. Κουράκης να μας αφήνει καμιά δεκαριά λεπτά, ενώ έχουμε επτά λεπτά κι εσείς παραδείγματος χάρ</w:t>
      </w:r>
      <w:r>
        <w:rPr>
          <w:rFonts w:eastAsia="Times New Roman" w:cs="Times New Roman"/>
          <w:szCs w:val="24"/>
        </w:rPr>
        <w:t>ιν</w:t>
      </w:r>
      <w:r>
        <w:rPr>
          <w:rFonts w:eastAsia="Times New Roman" w:cs="Times New Roman"/>
          <w:szCs w:val="24"/>
        </w:rPr>
        <w:t xml:space="preserve"> –τυχαία είναι τα ονόματα- που είστε περισσότερο αυστηρός, να μας αφήνετε από επτά λεπτά να μιλάμε μόνο οχτώ λεπτά. </w:t>
      </w:r>
    </w:p>
    <w:p w14:paraId="327E4CA9"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ΠΡΟΕΔΡΕΥΩΝ (Σπ</w:t>
      </w:r>
      <w:r>
        <w:rPr>
          <w:rFonts w:eastAsia="Times New Roman" w:cs="Times New Roman"/>
          <w:b/>
          <w:szCs w:val="24"/>
        </w:rPr>
        <w:t xml:space="preserve">υρίδων Λυκούδης): </w:t>
      </w:r>
      <w:r>
        <w:rPr>
          <w:rFonts w:eastAsia="Times New Roman" w:cs="Times New Roman"/>
          <w:szCs w:val="24"/>
        </w:rPr>
        <w:t xml:space="preserve">Αφήνω είκοσι λεπτά, δυστυχώς. </w:t>
      </w:r>
    </w:p>
    <w:p w14:paraId="327E4CAA"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Ναι δυστυχώς. </w:t>
      </w:r>
    </w:p>
    <w:p w14:paraId="327E4CAB"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lastRenderedPageBreak/>
        <w:t>Άρα ξεκινάμε από την τήρηση του χρόνου. Εάν με την τήρηση του Κανονισμού δούμε ότι υπάρχει θέμα χρόνου, τότε θα σκεφτούμε μείωση. Το λέω αυτό</w:t>
      </w:r>
      <w:r>
        <w:rPr>
          <w:rFonts w:eastAsia="Times New Roman" w:cs="Times New Roman"/>
          <w:szCs w:val="24"/>
        </w:rPr>
        <w:t>,</w:t>
      </w:r>
      <w:r>
        <w:rPr>
          <w:rFonts w:eastAsia="Times New Roman" w:cs="Times New Roman"/>
          <w:szCs w:val="24"/>
        </w:rPr>
        <w:t xml:space="preserve"> επειδή έχουν διαρρεύσει κά</w:t>
      </w:r>
      <w:r>
        <w:rPr>
          <w:rFonts w:eastAsia="Times New Roman" w:cs="Times New Roman"/>
          <w:szCs w:val="24"/>
        </w:rPr>
        <w:t xml:space="preserve">ποιες απόψεις που έχουν κατατεθεί, να είναι στην ευχέρειά σας να κάνετε το </w:t>
      </w:r>
      <w:proofErr w:type="spellStart"/>
      <w:r>
        <w:rPr>
          <w:rFonts w:eastAsia="Times New Roman" w:cs="Times New Roman"/>
          <w:szCs w:val="24"/>
        </w:rPr>
        <w:t>επτάλεπτο</w:t>
      </w:r>
      <w:proofErr w:type="spellEnd"/>
      <w:r>
        <w:rPr>
          <w:rFonts w:eastAsia="Times New Roman" w:cs="Times New Roman"/>
          <w:szCs w:val="24"/>
        </w:rPr>
        <w:t xml:space="preserve"> τρίλεπτο, αναλόγως με το εάν θα σας βγει ή δεν θα σας βγει η κατάσταση, δηλαδή ανάλογα με το αν μπορεί να συνεχιστεί η διαδικασία με την τροπή που θα έχει πάρει το νομοσχέ</w:t>
      </w:r>
      <w:r>
        <w:rPr>
          <w:rFonts w:eastAsia="Times New Roman" w:cs="Times New Roman"/>
          <w:szCs w:val="24"/>
        </w:rPr>
        <w:t xml:space="preserve">διο ή η όποια συζήτηση στη Βουλή. Νομίζω ότι δεν πρέπει να προχωρήσει αυτή η σκέψη αλλά να δούμε από την αρχή την εφαρμογή του Κανονισμού. </w:t>
      </w:r>
    </w:p>
    <w:p w14:paraId="327E4CAC"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Έρχομαι τώρα σε αυτά τα οποία εισάγει η </w:t>
      </w:r>
      <w:r>
        <w:rPr>
          <w:rFonts w:eastAsia="Times New Roman" w:cs="Times New Roman"/>
          <w:szCs w:val="24"/>
        </w:rPr>
        <w:t>ε</w:t>
      </w:r>
      <w:r>
        <w:rPr>
          <w:rFonts w:eastAsia="Times New Roman" w:cs="Times New Roman"/>
          <w:szCs w:val="24"/>
        </w:rPr>
        <w:t>πιτροπή για συζήτηση στην Ολομέλεια και με την επισήμανση ότι πρώτα θα έπρε</w:t>
      </w:r>
      <w:r>
        <w:rPr>
          <w:rFonts w:eastAsia="Times New Roman" w:cs="Times New Roman"/>
          <w:szCs w:val="24"/>
        </w:rPr>
        <w:t>πε να έχουμε ασχοληθεί με το σοβαρό θέμα του νομοθετικού έργου και του κοινοβουλευτικού ελέγχου. Σε κάθε περίπτωση μετά την εξήγηση που έδωσε ο κύριος Πρόεδρος ότι θα έρθει στο άμεσο επόμενο διάστημα</w:t>
      </w:r>
      <w:r>
        <w:rPr>
          <w:rFonts w:eastAsia="Times New Roman" w:cs="Times New Roman"/>
          <w:szCs w:val="24"/>
        </w:rPr>
        <w:t>,</w:t>
      </w:r>
      <w:r>
        <w:rPr>
          <w:rFonts w:eastAsia="Times New Roman" w:cs="Times New Roman"/>
          <w:szCs w:val="24"/>
        </w:rPr>
        <w:t xml:space="preserve"> μπαίνουμε στη συζήτηση που αφορά μερικές ρυθμίσεις οι ο</w:t>
      </w:r>
      <w:r>
        <w:rPr>
          <w:rFonts w:eastAsia="Times New Roman" w:cs="Times New Roman"/>
          <w:szCs w:val="24"/>
        </w:rPr>
        <w:t xml:space="preserve">ποίες έχουν έρθει. </w:t>
      </w:r>
    </w:p>
    <w:p w14:paraId="327E4CAD"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Εμείς έχουμε εκφράσει διαφωνία σε δύο ζητήματα. Κατ’ αρχάς θα πρέπει να πω ότι το ζήτημα της χώρας σήμερα, το μεγάλο πρόβλημα της χώρας είναι η έλλειψη εθνικής συνεννόησης, </w:t>
      </w:r>
      <w:r>
        <w:rPr>
          <w:rFonts w:eastAsia="Times New Roman" w:cs="Times New Roman"/>
          <w:szCs w:val="24"/>
        </w:rPr>
        <w:lastRenderedPageBreak/>
        <w:t>η έλλειψη συναίνεσης, η έλλειψη διαδικασιών που θα φέρουν αποτέ</w:t>
      </w:r>
      <w:r>
        <w:rPr>
          <w:rFonts w:eastAsia="Times New Roman" w:cs="Times New Roman"/>
          <w:szCs w:val="24"/>
        </w:rPr>
        <w:t>λεσμα προς όφελος της χώρας και του πολίτη. Αυτό έχει να κάνει και με τις λειτουργίες του Κοινοβουλίου και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με τις λειτουργίες της Διάσκεψης. </w:t>
      </w:r>
    </w:p>
    <w:p w14:paraId="327E4CAE"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Είμαστε η παράταξη η οποία μαζί και με άλλες δυνάμεις μέσα στη Διάσκεψη των Προέδρων</w:t>
      </w:r>
      <w:r>
        <w:rPr>
          <w:rFonts w:eastAsia="Times New Roman" w:cs="Times New Roman"/>
          <w:szCs w:val="24"/>
        </w:rPr>
        <w:t>,</w:t>
      </w:r>
      <w:r>
        <w:rPr>
          <w:rFonts w:eastAsia="Times New Roman" w:cs="Times New Roman"/>
          <w:szCs w:val="24"/>
        </w:rPr>
        <w:t xml:space="preserve"> σπάσαμε μια συγκεκρ</w:t>
      </w:r>
      <w:r>
        <w:rPr>
          <w:rFonts w:eastAsia="Times New Roman" w:cs="Times New Roman"/>
          <w:szCs w:val="24"/>
        </w:rPr>
        <w:t xml:space="preserve">ιμένη διαδικασία η οποία ήταν ατέρμονη και οδηγούσε στη μη λειτουργία </w:t>
      </w:r>
      <w:r>
        <w:rPr>
          <w:rFonts w:eastAsia="Times New Roman" w:cs="Times New Roman"/>
          <w:szCs w:val="24"/>
        </w:rPr>
        <w:t xml:space="preserve">του </w:t>
      </w:r>
      <w:r>
        <w:rPr>
          <w:rFonts w:eastAsia="Times New Roman" w:cs="Times New Roman"/>
          <w:szCs w:val="24"/>
        </w:rPr>
        <w:t xml:space="preserve">Εθνικού Ραδιοτηλεοπτικού Συμβουλίου στη χώρα. Και η μη ύπαρξη αυτού του </w:t>
      </w:r>
      <w:r>
        <w:rPr>
          <w:rFonts w:eastAsia="Times New Roman" w:cs="Times New Roman"/>
          <w:szCs w:val="24"/>
        </w:rPr>
        <w:t>σ</w:t>
      </w:r>
      <w:r>
        <w:rPr>
          <w:rFonts w:eastAsia="Times New Roman" w:cs="Times New Roman"/>
          <w:szCs w:val="24"/>
        </w:rPr>
        <w:t xml:space="preserve">υμβουλίου είναι εις βάρος της </w:t>
      </w:r>
      <w:r>
        <w:rPr>
          <w:rFonts w:eastAsia="Times New Roman" w:cs="Times New Roman"/>
          <w:szCs w:val="24"/>
        </w:rPr>
        <w:t>δ</w:t>
      </w:r>
      <w:r>
        <w:rPr>
          <w:rFonts w:eastAsia="Times New Roman" w:cs="Times New Roman"/>
          <w:szCs w:val="24"/>
        </w:rPr>
        <w:t>ημοκρατίας.</w:t>
      </w:r>
    </w:p>
    <w:p w14:paraId="327E4CAF" w14:textId="77777777" w:rsidR="00077057" w:rsidRDefault="00105889">
      <w:pPr>
        <w:tabs>
          <w:tab w:val="left" w:pos="2820"/>
        </w:tabs>
        <w:spacing w:line="600" w:lineRule="auto"/>
        <w:ind w:firstLine="720"/>
        <w:jc w:val="both"/>
        <w:rPr>
          <w:rFonts w:eastAsia="Times New Roman"/>
          <w:szCs w:val="24"/>
        </w:rPr>
      </w:pPr>
      <w:r>
        <w:rPr>
          <w:rFonts w:eastAsia="Times New Roman"/>
          <w:szCs w:val="24"/>
        </w:rPr>
        <w:t>Δώσαμε, λοιπόν, δείγματα γραφής σε αυτό και δεν ήταν ανάγκη να υπά</w:t>
      </w:r>
      <w:r>
        <w:rPr>
          <w:rFonts w:eastAsia="Times New Roman"/>
          <w:szCs w:val="24"/>
        </w:rPr>
        <w:t xml:space="preserve">ρχει ούτε υπέρ, πλειοψηφία κυβερνητική του ενός κόμματος ούτε των δύο πρώτων κομμάτων που δεν είχαν καταφέρει να συνεννοηθούν. Οι υπόλοιποι, λοιπόν, αναγκάσαμε με τις μικρές μας δυνάμεις και υπήρξε αυτή η συνεννόηση. </w:t>
      </w:r>
    </w:p>
    <w:p w14:paraId="327E4CB0" w14:textId="77777777" w:rsidR="00077057" w:rsidRDefault="00105889">
      <w:pPr>
        <w:tabs>
          <w:tab w:val="left" w:pos="2820"/>
        </w:tabs>
        <w:spacing w:line="600" w:lineRule="auto"/>
        <w:ind w:firstLine="720"/>
        <w:jc w:val="both"/>
        <w:rPr>
          <w:rFonts w:eastAsia="Times New Roman"/>
          <w:szCs w:val="24"/>
        </w:rPr>
      </w:pPr>
      <w:r>
        <w:rPr>
          <w:rFonts w:eastAsia="Times New Roman"/>
          <w:szCs w:val="24"/>
        </w:rPr>
        <w:t>Αυτό πρέπει να τηρείται, γι’ αυτό διαφ</w:t>
      </w:r>
      <w:r>
        <w:rPr>
          <w:rFonts w:eastAsia="Times New Roman"/>
          <w:szCs w:val="24"/>
        </w:rPr>
        <w:t>ωνούμε με το άρθρο 1, το οποίο έρχεται να αυξήσει τον αριθμό των μελών της Διάσκεψης μονομερώς και λέμε ότι θα το ψηφίσουμε μόνο με μια προϋπόθεση. Επειδή η εισήγηση αφορούσε τη διάταξη αυτή λόγω του ότι θα εκπροσωπηθούν με ανεξάρτητο Βουλευτή οι Ανεξάρτητ</w:t>
      </w:r>
      <w:r>
        <w:rPr>
          <w:rFonts w:eastAsia="Times New Roman"/>
          <w:szCs w:val="24"/>
        </w:rPr>
        <w:t xml:space="preserve">οι </w:t>
      </w:r>
      <w:r>
        <w:rPr>
          <w:rFonts w:eastAsia="Times New Roman"/>
          <w:szCs w:val="24"/>
        </w:rPr>
        <w:lastRenderedPageBreak/>
        <w:t>Βουλευτές στη Διάσκεψη, αυτή η διάταξη πρέπει να ενεργοποιείται μόνο σε αυτή την περίπτωση. Εάν μπει αυτό, που ήταν η αιτιολογία μέσα στη Διάσκεψη των Προέδρων -δεν ξέρω αν ήταν και στην Επιτροπή Κανονισμού-, τότε το αποδεχόμαστε, όχι όμως ως γενική διά</w:t>
      </w:r>
      <w:r>
        <w:rPr>
          <w:rFonts w:eastAsia="Times New Roman"/>
          <w:szCs w:val="24"/>
        </w:rPr>
        <w:t xml:space="preserve">ταξη και ανεξάρτητη από οτιδήποτε. </w:t>
      </w:r>
    </w:p>
    <w:p w14:paraId="327E4CB1"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27E4CB2" w14:textId="77777777" w:rsidR="00077057" w:rsidRDefault="00105889">
      <w:pPr>
        <w:tabs>
          <w:tab w:val="left" w:pos="2820"/>
        </w:tabs>
        <w:spacing w:line="600" w:lineRule="auto"/>
        <w:ind w:firstLine="720"/>
        <w:jc w:val="both"/>
        <w:rPr>
          <w:rFonts w:eastAsia="Times New Roman"/>
          <w:szCs w:val="24"/>
        </w:rPr>
      </w:pPr>
      <w:r>
        <w:rPr>
          <w:rFonts w:eastAsia="Times New Roman"/>
          <w:szCs w:val="24"/>
        </w:rPr>
        <w:t>Ολοκληρώνω, κύριε Πρόεδρε.</w:t>
      </w:r>
    </w:p>
    <w:p w14:paraId="327E4CB3" w14:textId="77777777" w:rsidR="00077057" w:rsidRDefault="00105889">
      <w:pPr>
        <w:tabs>
          <w:tab w:val="left" w:pos="2820"/>
        </w:tabs>
        <w:spacing w:line="600" w:lineRule="auto"/>
        <w:ind w:firstLine="720"/>
        <w:jc w:val="both"/>
        <w:rPr>
          <w:rFonts w:eastAsia="Times New Roman"/>
          <w:szCs w:val="24"/>
        </w:rPr>
      </w:pPr>
      <w:r>
        <w:rPr>
          <w:rFonts w:eastAsia="Times New Roman"/>
          <w:szCs w:val="24"/>
        </w:rPr>
        <w:t>Βεβαίως ήταν οξύμωρο το ότι στην παρατήρησή μου στη Διάσκεψη των Προέδρων</w:t>
      </w:r>
      <w:r>
        <w:rPr>
          <w:rFonts w:eastAsia="Times New Roman"/>
          <w:szCs w:val="24"/>
        </w:rPr>
        <w:t>,</w:t>
      </w:r>
      <w:r>
        <w:rPr>
          <w:rFonts w:eastAsia="Times New Roman"/>
          <w:szCs w:val="24"/>
        </w:rPr>
        <w:t xml:space="preserve"> ανέλαβε να απαντήσει και να υποστη</w:t>
      </w:r>
      <w:r>
        <w:rPr>
          <w:rFonts w:eastAsia="Times New Roman"/>
          <w:szCs w:val="24"/>
        </w:rPr>
        <w:t xml:space="preserve">ρίξει την κυβερνητική πλειοψηφία ο κ. </w:t>
      </w:r>
      <w:proofErr w:type="spellStart"/>
      <w:r>
        <w:rPr>
          <w:rFonts w:eastAsia="Times New Roman"/>
          <w:szCs w:val="24"/>
        </w:rPr>
        <w:t>Τραγάκης</w:t>
      </w:r>
      <w:proofErr w:type="spellEnd"/>
      <w:r>
        <w:rPr>
          <w:rFonts w:eastAsia="Times New Roman"/>
          <w:szCs w:val="24"/>
        </w:rPr>
        <w:t xml:space="preserve">, εκπρόσωπος της Αξιωματικής Αντιπολίτευσης και αυτό είναι ενδεικτικό της αντίληψης των δύο κομμάτων όσον αφορά τη σύνθεση της Διάσκεψης των Προέδρων. </w:t>
      </w:r>
    </w:p>
    <w:p w14:paraId="327E4CB4" w14:textId="77777777" w:rsidR="00077057" w:rsidRDefault="00105889">
      <w:pPr>
        <w:tabs>
          <w:tab w:val="left" w:pos="2820"/>
        </w:tabs>
        <w:spacing w:line="600" w:lineRule="auto"/>
        <w:ind w:firstLine="720"/>
        <w:jc w:val="both"/>
        <w:rPr>
          <w:rFonts w:eastAsia="Times New Roman"/>
          <w:szCs w:val="24"/>
        </w:rPr>
      </w:pPr>
      <w:r>
        <w:rPr>
          <w:rFonts w:eastAsia="Times New Roman"/>
          <w:szCs w:val="24"/>
        </w:rPr>
        <w:t xml:space="preserve">Θεωρώ, λοιπόν, ότι αυτό πρέπει να μπει. </w:t>
      </w:r>
    </w:p>
    <w:p w14:paraId="327E4CB5" w14:textId="77777777" w:rsidR="00077057" w:rsidRDefault="00105889">
      <w:pPr>
        <w:tabs>
          <w:tab w:val="left" w:pos="2820"/>
        </w:tabs>
        <w:spacing w:line="600" w:lineRule="auto"/>
        <w:ind w:firstLine="720"/>
        <w:jc w:val="both"/>
        <w:rPr>
          <w:rFonts w:eastAsia="Times New Roman"/>
          <w:szCs w:val="24"/>
        </w:rPr>
      </w:pPr>
      <w:r>
        <w:rPr>
          <w:rFonts w:eastAsia="Times New Roman"/>
          <w:szCs w:val="24"/>
        </w:rPr>
        <w:t>Και το δεύτερο άρ</w:t>
      </w:r>
      <w:r>
        <w:rPr>
          <w:rFonts w:eastAsia="Times New Roman"/>
          <w:szCs w:val="24"/>
        </w:rPr>
        <w:t>θρο στο οποίο θα ψηφίσουμε «</w:t>
      </w:r>
      <w:r>
        <w:rPr>
          <w:rFonts w:eastAsia="Times New Roman"/>
          <w:szCs w:val="24"/>
        </w:rPr>
        <w:t>π</w:t>
      </w:r>
      <w:r>
        <w:rPr>
          <w:rFonts w:eastAsia="Times New Roman"/>
          <w:szCs w:val="24"/>
        </w:rPr>
        <w:t>αρών»</w:t>
      </w:r>
      <w:r>
        <w:rPr>
          <w:rFonts w:eastAsia="Times New Roman"/>
          <w:szCs w:val="24"/>
        </w:rPr>
        <w:t>,</w:t>
      </w:r>
      <w:r>
        <w:rPr>
          <w:rFonts w:eastAsia="Times New Roman"/>
          <w:szCs w:val="24"/>
        </w:rPr>
        <w:t xml:space="preserve"> είναι το άρθρο που αφορά τα υπηρεσιακά συμβούλια, την παρά</w:t>
      </w:r>
      <w:r>
        <w:rPr>
          <w:rFonts w:eastAsia="Times New Roman"/>
          <w:szCs w:val="24"/>
        </w:rPr>
        <w:lastRenderedPageBreak/>
        <w:t>ταση χρόνου, διότι δεν δόθηκαν οι απαραίτητες εξηγήσεις στο ερώτημά μας «Γιατί χρειάζεται αυτή η μεταφορά χρόνου;» και γι’ αυτό θα ψηφίσουμε «</w:t>
      </w:r>
      <w:r>
        <w:rPr>
          <w:rFonts w:eastAsia="Times New Roman"/>
          <w:szCs w:val="24"/>
        </w:rPr>
        <w:t>π</w:t>
      </w:r>
      <w:r>
        <w:rPr>
          <w:rFonts w:eastAsia="Times New Roman"/>
          <w:szCs w:val="24"/>
        </w:rPr>
        <w:t>αρών».</w:t>
      </w:r>
    </w:p>
    <w:p w14:paraId="327E4CB6" w14:textId="77777777" w:rsidR="00077057" w:rsidRDefault="00105889">
      <w:pPr>
        <w:tabs>
          <w:tab w:val="left" w:pos="2820"/>
        </w:tabs>
        <w:spacing w:line="600" w:lineRule="auto"/>
        <w:ind w:firstLine="720"/>
        <w:jc w:val="both"/>
        <w:rPr>
          <w:rFonts w:eastAsia="Times New Roman"/>
          <w:szCs w:val="24"/>
        </w:rPr>
      </w:pPr>
      <w:r>
        <w:rPr>
          <w:rFonts w:eastAsia="Times New Roman"/>
          <w:szCs w:val="24"/>
        </w:rPr>
        <w:t>Κατά τα λοιπ</w:t>
      </w:r>
      <w:r>
        <w:rPr>
          <w:rFonts w:eastAsia="Times New Roman"/>
          <w:szCs w:val="24"/>
        </w:rPr>
        <w:t>ά αναμένουμε τη διαδικασία που θα αφορά την αναβάθμιση του νομοθετικού έργου και την αποτελεσματικότητα του κοινοβουλευτικού ελέγχου.</w:t>
      </w:r>
    </w:p>
    <w:p w14:paraId="327E4CB7" w14:textId="77777777" w:rsidR="00077057" w:rsidRDefault="00105889">
      <w:pPr>
        <w:tabs>
          <w:tab w:val="left" w:pos="2820"/>
        </w:tabs>
        <w:spacing w:line="600" w:lineRule="auto"/>
        <w:ind w:firstLine="720"/>
        <w:jc w:val="both"/>
        <w:rPr>
          <w:rFonts w:eastAsia="Times New Roman"/>
          <w:szCs w:val="24"/>
        </w:rPr>
      </w:pPr>
      <w:r>
        <w:rPr>
          <w:rFonts w:eastAsia="Times New Roman"/>
          <w:szCs w:val="24"/>
        </w:rPr>
        <w:t>Ευχαριστώ, κύριε Πρόεδρε.</w:t>
      </w:r>
    </w:p>
    <w:p w14:paraId="327E4CB8" w14:textId="77777777" w:rsidR="00077057" w:rsidRDefault="00105889">
      <w:pPr>
        <w:tabs>
          <w:tab w:val="left" w:pos="2820"/>
        </w:tabs>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Κύριε </w:t>
      </w:r>
      <w:proofErr w:type="spellStart"/>
      <w:r>
        <w:rPr>
          <w:rFonts w:eastAsia="Times New Roman"/>
          <w:szCs w:val="24"/>
        </w:rPr>
        <w:t>Παφίλη</w:t>
      </w:r>
      <w:proofErr w:type="spellEnd"/>
      <w:r>
        <w:rPr>
          <w:rFonts w:eastAsia="Times New Roman"/>
          <w:szCs w:val="24"/>
        </w:rPr>
        <w:t>, έχετε τον λόγο.</w:t>
      </w:r>
    </w:p>
    <w:p w14:paraId="327E4CB9" w14:textId="77777777" w:rsidR="00077057" w:rsidRDefault="00105889">
      <w:pPr>
        <w:tabs>
          <w:tab w:val="left" w:pos="2820"/>
        </w:tabs>
        <w:spacing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 xml:space="preserve">Φυσικά δεν </w:t>
      </w:r>
      <w:r>
        <w:rPr>
          <w:rFonts w:eastAsia="Times New Roman"/>
          <w:szCs w:val="24"/>
        </w:rPr>
        <w:t>μπορεί να έχει κανένας αντίρρηση όσον αφορά τη συζήτηση για τροποποίηση του Κανονισμού της Βουλής, ωστόσο αυτό που είναι βασικό</w:t>
      </w:r>
      <w:r>
        <w:rPr>
          <w:rFonts w:eastAsia="Times New Roman"/>
          <w:szCs w:val="24"/>
        </w:rPr>
        <w:t>,</w:t>
      </w:r>
      <w:r>
        <w:rPr>
          <w:rFonts w:eastAsia="Times New Roman"/>
          <w:szCs w:val="24"/>
        </w:rPr>
        <w:t xml:space="preserve"> είναι το αν εφαρμόζεται ο Κανονισμός ή όχι, αυτός ο Κανονισμός που υπάρχει και με τα προβλήματα και τις αδυναμίες που μπορεί να</w:t>
      </w:r>
      <w:r>
        <w:rPr>
          <w:rFonts w:eastAsia="Times New Roman"/>
          <w:szCs w:val="24"/>
        </w:rPr>
        <w:t xml:space="preserve"> έχει.</w:t>
      </w:r>
    </w:p>
    <w:p w14:paraId="327E4CBA" w14:textId="77777777" w:rsidR="00077057" w:rsidRDefault="00105889">
      <w:pPr>
        <w:tabs>
          <w:tab w:val="left" w:pos="2820"/>
        </w:tabs>
        <w:spacing w:line="600" w:lineRule="auto"/>
        <w:ind w:firstLine="720"/>
        <w:jc w:val="both"/>
        <w:rPr>
          <w:rFonts w:eastAsia="Times New Roman"/>
          <w:szCs w:val="24"/>
        </w:rPr>
      </w:pPr>
      <w:r>
        <w:rPr>
          <w:rFonts w:eastAsia="Times New Roman"/>
          <w:szCs w:val="24"/>
        </w:rPr>
        <w:t>Είναι φανερό ότι και παλαιότερα αλλά και τα τελευταία χρόνια, ειδικά μετά το 2009, -και ορισμένοι ας μην παριστάνουν τις αθώες περιστερές- και η σημερινή Κυβέρνηση βέβαια, όχι μόνο δεν εφαρμόζουν τον Κανονισμό</w:t>
      </w:r>
      <w:r>
        <w:rPr>
          <w:rFonts w:eastAsia="Times New Roman"/>
          <w:szCs w:val="24"/>
        </w:rPr>
        <w:t xml:space="preserve"> αλλά έχουν ξεφύγει. Φυσικά οι </w:t>
      </w:r>
      <w:r>
        <w:rPr>
          <w:rFonts w:eastAsia="Times New Roman"/>
          <w:szCs w:val="24"/>
        </w:rPr>
        <w:lastRenderedPageBreak/>
        <w:t>εξηγήσεις είναι δεδομένες, όμως στην πράξη αυτό συμβαίνει. Αυτό αφορά τα επείγοντα και τα κατεπείγοντα νομοσχέδια, καθώς πλέον σπάνια βρίσκεις νομοσχέδιο που να έρχεται για συζήτηση με κανονική διαδικασία. Αφορά επίσης αυτό τ</w:t>
      </w:r>
      <w:r>
        <w:rPr>
          <w:rFonts w:eastAsia="Times New Roman"/>
          <w:szCs w:val="24"/>
        </w:rPr>
        <w:t>ο καθεστώς των τροπολογιών -θα γίνει φαντάζομαι θέμα σε έργα θεατρικά που θα παρουσιαστούν στο μέλλον-, δηλαδή το ότι έρχονται σαράντα και πενήντα τροπολογίες ή τροπολογίες εκατό σελίδων, ανεξάρτητα από τις εξηγήσεις που μπορεί να δίνονται, όπως επίσης αφο</w:t>
      </w:r>
      <w:r>
        <w:rPr>
          <w:rFonts w:eastAsia="Times New Roman"/>
          <w:szCs w:val="24"/>
        </w:rPr>
        <w:t>ρά και τα θέματα του κοινοβουλευτικού ελέγχου.</w:t>
      </w:r>
    </w:p>
    <w:p w14:paraId="327E4CBB" w14:textId="77777777" w:rsidR="00077057" w:rsidRDefault="00105889">
      <w:pPr>
        <w:tabs>
          <w:tab w:val="left" w:pos="2820"/>
        </w:tabs>
        <w:spacing w:line="600" w:lineRule="auto"/>
        <w:ind w:firstLine="720"/>
        <w:jc w:val="both"/>
        <w:rPr>
          <w:rFonts w:eastAsia="Times New Roman"/>
          <w:szCs w:val="24"/>
        </w:rPr>
      </w:pPr>
      <w:r>
        <w:rPr>
          <w:rFonts w:eastAsia="Times New Roman"/>
          <w:szCs w:val="24"/>
        </w:rPr>
        <w:t xml:space="preserve">Επομένως το πρώτο και το ζητούμενο είναι να εφαρμόζεται ο Κανονισμός που υπάρχει σήμερα. </w:t>
      </w:r>
    </w:p>
    <w:p w14:paraId="327E4CBC" w14:textId="77777777" w:rsidR="00077057" w:rsidRDefault="00105889">
      <w:pPr>
        <w:tabs>
          <w:tab w:val="left" w:pos="2820"/>
        </w:tabs>
        <w:spacing w:line="600" w:lineRule="auto"/>
        <w:ind w:firstLine="720"/>
        <w:jc w:val="both"/>
        <w:rPr>
          <w:rFonts w:eastAsia="Times New Roman"/>
          <w:szCs w:val="24"/>
        </w:rPr>
      </w:pPr>
      <w:r>
        <w:rPr>
          <w:rFonts w:eastAsia="Times New Roman"/>
          <w:szCs w:val="24"/>
        </w:rPr>
        <w:t>Τώρα για τις τροποποιήσεις εμείς θέλουμε να ξεκαθαρίσουμε τη δική μας άποψη ως Κομμουνιστικό Κόμμα Ελλάδας, έχοντας σαφ</w:t>
      </w:r>
      <w:r>
        <w:rPr>
          <w:rFonts w:eastAsia="Times New Roman"/>
          <w:szCs w:val="24"/>
        </w:rPr>
        <w:t xml:space="preserve">ή αντίληψη και για το τι μπορεί να λύσει αυτή η Βουλή όχι μόνο με τη συγκεκριμένη σύνθεση συνολικότερα, αλλά και για το τι μπορεί να λύσει ένα αστικό κοινοβούλιο. </w:t>
      </w:r>
    </w:p>
    <w:p w14:paraId="327E4CBD" w14:textId="77777777" w:rsidR="00077057" w:rsidRDefault="00105889">
      <w:pPr>
        <w:tabs>
          <w:tab w:val="left" w:pos="2820"/>
        </w:tabs>
        <w:spacing w:line="600" w:lineRule="auto"/>
        <w:ind w:firstLine="720"/>
        <w:jc w:val="both"/>
        <w:rPr>
          <w:rFonts w:eastAsia="Times New Roman"/>
          <w:szCs w:val="24"/>
        </w:rPr>
      </w:pPr>
      <w:r>
        <w:rPr>
          <w:rFonts w:eastAsia="Times New Roman"/>
          <w:szCs w:val="24"/>
        </w:rPr>
        <w:t>Ωστόσο σε αυτό το πλαίσιο εμείς τασσόμαστε κατά οποιουδήποτε περιορισμού είτε αυτός αφορά στ</w:t>
      </w:r>
      <w:r>
        <w:rPr>
          <w:rFonts w:eastAsia="Times New Roman"/>
          <w:szCs w:val="24"/>
        </w:rPr>
        <w:t xml:space="preserve">η συζήτηση στις </w:t>
      </w:r>
      <w:r>
        <w:rPr>
          <w:rFonts w:eastAsia="Times New Roman"/>
          <w:szCs w:val="24"/>
        </w:rPr>
        <w:lastRenderedPageBreak/>
        <w:t>ε</w:t>
      </w:r>
      <w:r>
        <w:rPr>
          <w:rFonts w:eastAsia="Times New Roman"/>
          <w:szCs w:val="24"/>
        </w:rPr>
        <w:t xml:space="preserve">πιτροπές, τις ημέρες που διατίθενται στην επεξεργασία των νομοσχεδίων είτε αφορά τον περιορισμό, επίσης, στην Ολομέλεια της Βουλής είτε αφορά τις ομιλίες και τις τοποθετήσεις. </w:t>
      </w:r>
    </w:p>
    <w:p w14:paraId="327E4CBE" w14:textId="77777777" w:rsidR="00077057" w:rsidRDefault="00105889">
      <w:pPr>
        <w:tabs>
          <w:tab w:val="left" w:pos="2820"/>
        </w:tabs>
        <w:spacing w:line="600" w:lineRule="auto"/>
        <w:ind w:firstLine="720"/>
        <w:jc w:val="both"/>
        <w:rPr>
          <w:rFonts w:eastAsia="Times New Roman"/>
          <w:szCs w:val="24"/>
        </w:rPr>
      </w:pPr>
      <w:r>
        <w:rPr>
          <w:rFonts w:eastAsia="Times New Roman"/>
          <w:szCs w:val="24"/>
        </w:rPr>
        <w:t>Όλα αυτά συνολικά αποβαίνουν εις βάρος δύο πραγμάτων. Το πρώτο</w:t>
      </w:r>
      <w:r>
        <w:rPr>
          <w:rFonts w:eastAsia="Times New Roman"/>
          <w:szCs w:val="24"/>
        </w:rPr>
        <w:t xml:space="preserve"> και το βασικό, κατά τη δική μας άποψη, είναι ότι πρέπει να υπάρχει ο ανάλογος χρόνος, ώστε να μπορεί ο λαός να ενημερώνεται για το τι φέρνει η Κυβέρνηση, για να μπορούν οι φορείς, τα συνδικάτα, οι σύλλογοι ό,τι είναι, να οργανώσουν και την απάντησή τους. </w:t>
      </w:r>
      <w:r>
        <w:rPr>
          <w:rFonts w:eastAsia="Times New Roman"/>
          <w:szCs w:val="24"/>
        </w:rPr>
        <w:t xml:space="preserve">Γιατί το θέμα δεν είναι να ψηφίζεις μια φορά στα τέσσερα ή στα δύο χρόνια, που θεωρείται απαύγασμα της δημοκρατίας, αλλά το θέμα είναι να δίνεται η δυνατότητα στο οργανωμένο κίνημα, στο μαζικό κίνημα να μπορεί να απαντά καθημερινά απέναντι στις αντιλαϊκές </w:t>
      </w:r>
      <w:r>
        <w:rPr>
          <w:rFonts w:eastAsia="Times New Roman"/>
          <w:szCs w:val="24"/>
        </w:rPr>
        <w:t xml:space="preserve">πολιτικές, οι οποίες δεν έχουν τελειωμό. </w:t>
      </w:r>
    </w:p>
    <w:p w14:paraId="327E4CBF" w14:textId="77777777" w:rsidR="00077057" w:rsidRDefault="00105889">
      <w:pPr>
        <w:tabs>
          <w:tab w:val="left" w:pos="2820"/>
        </w:tabs>
        <w:spacing w:line="600" w:lineRule="auto"/>
        <w:ind w:firstLine="720"/>
        <w:jc w:val="both"/>
        <w:rPr>
          <w:rFonts w:eastAsia="Times New Roman"/>
          <w:szCs w:val="24"/>
        </w:rPr>
      </w:pPr>
      <w:r>
        <w:rPr>
          <w:rFonts w:eastAsia="Times New Roman"/>
          <w:szCs w:val="24"/>
        </w:rPr>
        <w:t>Άρα η βασική μας κατεύθυνση είναι ότι πρέπει να δίνεται η δυνατότητα, να μην περιοριστεί ο χρόνος αλλά το αντίθετο, να δοθεί περισσότερος στην επεξεργασία των νομοσχεδίων, ώστε να μπορεί να απαντήσει το μαζικό κίνη</w:t>
      </w:r>
      <w:r>
        <w:rPr>
          <w:rFonts w:eastAsia="Times New Roman"/>
          <w:szCs w:val="24"/>
        </w:rPr>
        <w:t>μα.</w:t>
      </w:r>
    </w:p>
    <w:p w14:paraId="327E4CC0" w14:textId="77777777" w:rsidR="00077057" w:rsidRDefault="00105889">
      <w:pPr>
        <w:spacing w:line="600" w:lineRule="auto"/>
        <w:jc w:val="both"/>
        <w:rPr>
          <w:rFonts w:eastAsia="Times New Roman"/>
          <w:szCs w:val="24"/>
        </w:rPr>
      </w:pPr>
      <w:r>
        <w:rPr>
          <w:rFonts w:eastAsia="Times New Roman"/>
          <w:szCs w:val="24"/>
        </w:rPr>
        <w:t xml:space="preserve">Αυτό είναι το πιο σημαντικό για εμάς, γιατί εκεί θα δοθούν λύσεις ή θα δημιουργηθούν προϋποθέσεις για πιέσεις, ώστε να μπορεί </w:t>
      </w:r>
      <w:r>
        <w:rPr>
          <w:rFonts w:eastAsia="Times New Roman"/>
          <w:szCs w:val="24"/>
        </w:rPr>
        <w:lastRenderedPageBreak/>
        <w:t>να αποσπάσουν έστω κάποια ημίμετρα –ας το πούμε έτσι- η εργατική τάξη και τα λαϊκά στρώματα.</w:t>
      </w:r>
    </w:p>
    <w:p w14:paraId="327E4CC1" w14:textId="77777777" w:rsidR="00077057" w:rsidRDefault="00105889">
      <w:pPr>
        <w:spacing w:line="600" w:lineRule="auto"/>
        <w:ind w:firstLine="720"/>
        <w:jc w:val="both"/>
        <w:rPr>
          <w:rFonts w:eastAsia="Times New Roman"/>
          <w:szCs w:val="24"/>
        </w:rPr>
      </w:pPr>
      <w:r>
        <w:rPr>
          <w:rFonts w:eastAsia="Times New Roman"/>
          <w:szCs w:val="24"/>
        </w:rPr>
        <w:t>Το δεύτερο είναι</w:t>
      </w:r>
      <w:r>
        <w:rPr>
          <w:rFonts w:eastAsia="Times New Roman"/>
          <w:szCs w:val="24"/>
        </w:rPr>
        <w:t>,</w:t>
      </w:r>
      <w:r>
        <w:rPr>
          <w:rFonts w:eastAsia="Times New Roman"/>
          <w:szCs w:val="24"/>
        </w:rPr>
        <w:t xml:space="preserve"> ότι δεν δεχόμασ</w:t>
      </w:r>
      <w:r>
        <w:rPr>
          <w:rFonts w:eastAsia="Times New Roman"/>
          <w:szCs w:val="24"/>
        </w:rPr>
        <w:t>τε κανέναν περιορισμό στον χρόνο ομιλιών στη Βουλή. Θα το επαναλάβω. Δεν θα καταντήσουμε Ευρωκοινοβούλιο</w:t>
      </w:r>
      <w:r>
        <w:rPr>
          <w:rFonts w:eastAsia="Times New Roman"/>
          <w:szCs w:val="24"/>
        </w:rPr>
        <w:t>,</w:t>
      </w:r>
      <w:r>
        <w:rPr>
          <w:rFonts w:eastAsia="Times New Roman"/>
          <w:szCs w:val="24"/>
        </w:rPr>
        <w:t xml:space="preserve"> όπου έχεις ένα λεπτό για να πεις για την εξωτερική πολιτική της Ευρωπαϊκής Ένωσης ή για οποιοδήποτε θέμα. Σας λέω και την εμπειρία μας, που και άλλοι </w:t>
      </w:r>
      <w:r>
        <w:rPr>
          <w:rFonts w:eastAsia="Times New Roman"/>
          <w:szCs w:val="24"/>
        </w:rPr>
        <w:t>Ευρωβουλευτές θα την έχουν. Στα πεντέμισι χρόνια ο μεγαλύτερος χρόνος που πήρα ήταν δυόμισι λεπτά μια φορά. Συνήθως ήταν ένα ή ενάμισι λεπτό. Αυτό είναι κοροϊδία κυριολεκτικά. Και αυτό δεν αφορά το ότι δεν καταλαβαίνουν οι άλλοι Βουλευτές τι λέει κάθε κόμμ</w:t>
      </w:r>
      <w:r>
        <w:rPr>
          <w:rFonts w:eastAsia="Times New Roman"/>
          <w:szCs w:val="24"/>
        </w:rPr>
        <w:t>α, αλλά αφορά το κατά πόσο μπορεί, όσο είναι δυνατόν και όσο παρακολουθεί, ο ελληνικός λαός να αντιλαμβάνεται πλήρως τι ακριβώς λέει το κάθε κόμμα.</w:t>
      </w:r>
    </w:p>
    <w:p w14:paraId="327E4CC2" w14:textId="77777777" w:rsidR="00077057" w:rsidRDefault="00105889">
      <w:pPr>
        <w:spacing w:line="600" w:lineRule="auto"/>
        <w:ind w:firstLine="720"/>
        <w:jc w:val="both"/>
        <w:rPr>
          <w:rFonts w:eastAsia="Times New Roman"/>
          <w:szCs w:val="24"/>
        </w:rPr>
      </w:pPr>
      <w:r>
        <w:rPr>
          <w:rFonts w:eastAsia="Times New Roman"/>
          <w:szCs w:val="24"/>
        </w:rPr>
        <w:t>Επίσης τίθεται κι ένα ψεύτικο για εμάς ερώτημα</w:t>
      </w:r>
      <w:r>
        <w:rPr>
          <w:rFonts w:eastAsia="Times New Roman"/>
          <w:szCs w:val="24"/>
        </w:rPr>
        <w:t>.</w:t>
      </w:r>
      <w:r>
        <w:rPr>
          <w:rFonts w:eastAsia="Times New Roman"/>
          <w:szCs w:val="24"/>
        </w:rPr>
        <w:t xml:space="preserve"> Κόμμα ή Βουλευτές; Έχει μπει ήδη για συζήτηση, δηλαδή, το να</w:t>
      </w:r>
      <w:r>
        <w:rPr>
          <w:rFonts w:eastAsia="Times New Roman"/>
          <w:szCs w:val="24"/>
        </w:rPr>
        <w:t xml:space="preserve"> περιοριστεί –λέει- ο χρόνος των κομμάτων, δηλαδή των Κοινοβουλευτικών Εκπροσώπων και των Αρχηγών των κομμάτων, για να μιλούν πολλοί Βουλευτές.</w:t>
      </w:r>
    </w:p>
    <w:p w14:paraId="327E4CC3" w14:textId="77777777" w:rsidR="00077057" w:rsidRDefault="00105889">
      <w:pPr>
        <w:spacing w:line="600" w:lineRule="auto"/>
        <w:ind w:firstLine="720"/>
        <w:jc w:val="both"/>
        <w:rPr>
          <w:rFonts w:eastAsia="Times New Roman"/>
          <w:szCs w:val="24"/>
        </w:rPr>
      </w:pPr>
      <w:r>
        <w:rPr>
          <w:rFonts w:eastAsia="Times New Roman"/>
          <w:szCs w:val="24"/>
        </w:rPr>
        <w:lastRenderedPageBreak/>
        <w:t>Θέλω να πω, κατ’ αρχάς, ότι αυτό δεν έχει καμμία λογική. Όταν πάει με κανονική διαδικασία ένα νομοσχέδιο και ότα</w:t>
      </w:r>
      <w:r>
        <w:rPr>
          <w:rFonts w:eastAsia="Times New Roman"/>
          <w:szCs w:val="24"/>
        </w:rPr>
        <w:t>ν είναι σοβαρό, μπορεί να δοθεί και παράταση και μπορούν να μιλήσουν όσοι θέλουν να μιλήσουν. Ο περιορισμός του χρόνου των Βουλευτών</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προέρχεται από το ότι έρχονται νομοσχέδια με τη διαδικασία του επείγοντος και του κατεπείγοντος. Ενώ με την κανονι</w:t>
      </w:r>
      <w:r>
        <w:rPr>
          <w:rFonts w:eastAsia="Times New Roman"/>
          <w:szCs w:val="24"/>
        </w:rPr>
        <w:t>κή διαδικασία, αν θέλει η Βουλή, μπορεί να αποφασίσει να συζητηθεί το νομοσχέδιο και για μια μέρα ακόμη.</w:t>
      </w:r>
    </w:p>
    <w:p w14:paraId="327E4CC4" w14:textId="77777777" w:rsidR="00077057" w:rsidRDefault="00105889">
      <w:pPr>
        <w:spacing w:line="600" w:lineRule="auto"/>
        <w:ind w:firstLine="720"/>
        <w:jc w:val="both"/>
        <w:rPr>
          <w:rFonts w:eastAsia="Times New Roman"/>
          <w:szCs w:val="24"/>
        </w:rPr>
      </w:pPr>
      <w:r>
        <w:rPr>
          <w:rFonts w:eastAsia="Times New Roman"/>
          <w:szCs w:val="24"/>
        </w:rPr>
        <w:t>Άρα αυτό είναι υποκριτικό και είναι υποκριτικό</w:t>
      </w:r>
      <w:r>
        <w:rPr>
          <w:rFonts w:eastAsia="Times New Roman"/>
          <w:szCs w:val="24"/>
        </w:rPr>
        <w:t>,</w:t>
      </w:r>
      <w:r>
        <w:rPr>
          <w:rFonts w:eastAsia="Times New Roman"/>
          <w:szCs w:val="24"/>
        </w:rPr>
        <w:t xml:space="preserve"> γιατί σε τελευταία ανάλυση κυβερνητικά κόμματα βάζουν αυτό το θέμα. Έχει μπει στην </w:t>
      </w:r>
      <w:r>
        <w:rPr>
          <w:rFonts w:eastAsia="Times New Roman"/>
          <w:szCs w:val="24"/>
        </w:rPr>
        <w:t>ε</w:t>
      </w:r>
      <w:r>
        <w:rPr>
          <w:rFonts w:eastAsia="Times New Roman"/>
          <w:szCs w:val="24"/>
        </w:rPr>
        <w:t>πιτροπή. Δεν ξέρω α</w:t>
      </w:r>
      <w:r>
        <w:rPr>
          <w:rFonts w:eastAsia="Times New Roman"/>
          <w:szCs w:val="24"/>
        </w:rPr>
        <w:t>ν θα το υποστηρίξουν και άλλα κόμματα. Εμείς είμαστε εναντίον. Για εμάς δεν υπάρχει το δίλημμα «Κόμμα ή Βουλευτής;». Κόμμα είναι, γιατί ο καθένας εκλέγεται με ένα κόμμα, με ένα πολιτικό πρόγραμμα που κατεβάζει κάθε κόμμα και αυτή η θεωρία συνολικά ότι ο Βο</w:t>
      </w:r>
      <w:r>
        <w:rPr>
          <w:rFonts w:eastAsia="Times New Roman"/>
          <w:szCs w:val="24"/>
        </w:rPr>
        <w:t>υλευτής είναι αυτόνομος και εκτός, κατά τη γνώμη μας, κρύβει μεγάλη υποκρισία.</w:t>
      </w:r>
    </w:p>
    <w:p w14:paraId="327E4CC5" w14:textId="77777777" w:rsidR="00077057" w:rsidRDefault="00105889">
      <w:pPr>
        <w:spacing w:line="600" w:lineRule="auto"/>
        <w:ind w:firstLine="720"/>
        <w:jc w:val="both"/>
        <w:rPr>
          <w:rFonts w:eastAsia="Times New Roman"/>
          <w:szCs w:val="24"/>
        </w:rPr>
      </w:pPr>
      <w:r>
        <w:rPr>
          <w:rFonts w:eastAsia="Times New Roman"/>
          <w:szCs w:val="24"/>
        </w:rPr>
        <w:t xml:space="preserve">Επομένως για να τελειώνουμε, σ’ αυτό το πνεύμα εμείς θα τοποθετηθούμε στη συζήτηση που θα γίνει για </w:t>
      </w:r>
      <w:r>
        <w:rPr>
          <w:rFonts w:eastAsia="Times New Roman"/>
          <w:szCs w:val="24"/>
        </w:rPr>
        <w:t xml:space="preserve">την </w:t>
      </w:r>
      <w:r>
        <w:rPr>
          <w:rFonts w:eastAsia="Times New Roman"/>
          <w:szCs w:val="24"/>
        </w:rPr>
        <w:t>τροποποίηση του Κανονισμού της Βουλής και όχι σ’ αυτό που αιωρείται και μ</w:t>
      </w:r>
      <w:r>
        <w:rPr>
          <w:rFonts w:eastAsia="Times New Roman"/>
          <w:szCs w:val="24"/>
        </w:rPr>
        <w:t xml:space="preserve">ε </w:t>
      </w:r>
      <w:r>
        <w:rPr>
          <w:rFonts w:eastAsia="Times New Roman"/>
          <w:szCs w:val="24"/>
        </w:rPr>
        <w:lastRenderedPageBreak/>
        <w:t xml:space="preserve">βάση τις προτάσεις που έχουν γίνει μέχρι τώρα για </w:t>
      </w:r>
      <w:r>
        <w:rPr>
          <w:rFonts w:eastAsia="Times New Roman"/>
          <w:szCs w:val="24"/>
          <w:lang w:val="en-US"/>
        </w:rPr>
        <w:t>fast</w:t>
      </w:r>
      <w:r>
        <w:rPr>
          <w:rFonts w:eastAsia="Times New Roman"/>
          <w:szCs w:val="24"/>
        </w:rPr>
        <w:t xml:space="preserve"> </w:t>
      </w:r>
      <w:r>
        <w:rPr>
          <w:rFonts w:eastAsia="Times New Roman"/>
          <w:szCs w:val="24"/>
          <w:lang w:val="en-US"/>
        </w:rPr>
        <w:t>track</w:t>
      </w:r>
      <w:r>
        <w:rPr>
          <w:rFonts w:eastAsia="Times New Roman"/>
          <w:szCs w:val="24"/>
        </w:rPr>
        <w:t xml:space="preserve"> διαδικασίες παντού, όπως περιορισμό του χρόνου ομιλίας, του χρόνου επεξεργασίας νομοσχεδίων, του χρόνου ανάμεσα στην πρώτη και τη δεύτερη ανάγνωση των νομοσχεδίων κ.λπ.. Πού πάμε, δηλαδή; Τι φο</w:t>
      </w:r>
      <w:r>
        <w:rPr>
          <w:rFonts w:eastAsia="Times New Roman"/>
          <w:szCs w:val="24"/>
        </w:rPr>
        <w:t>βόμαστε;</w:t>
      </w:r>
    </w:p>
    <w:p w14:paraId="327E4CC6" w14:textId="77777777" w:rsidR="00077057" w:rsidRDefault="00105889">
      <w:pPr>
        <w:spacing w:line="600" w:lineRule="auto"/>
        <w:ind w:firstLine="720"/>
        <w:jc w:val="both"/>
        <w:rPr>
          <w:rFonts w:eastAsia="Times New Roman"/>
          <w:szCs w:val="24"/>
        </w:rPr>
      </w:pPr>
      <w:r>
        <w:rPr>
          <w:rFonts w:eastAsia="Times New Roman"/>
          <w:szCs w:val="24"/>
        </w:rPr>
        <w:t>Σε ό,τι αφορά τα συγκεκριμένα άρθρα</w:t>
      </w:r>
      <w:r>
        <w:rPr>
          <w:rFonts w:eastAsia="Times New Roman"/>
          <w:szCs w:val="24"/>
        </w:rPr>
        <w:t>.</w:t>
      </w:r>
      <w:r>
        <w:rPr>
          <w:rFonts w:eastAsia="Times New Roman"/>
          <w:szCs w:val="24"/>
        </w:rPr>
        <w:t xml:space="preserve"> </w:t>
      </w:r>
      <w:r>
        <w:rPr>
          <w:rFonts w:eastAsia="Times New Roman"/>
          <w:szCs w:val="24"/>
        </w:rPr>
        <w:t>Ε</w:t>
      </w:r>
      <w:r>
        <w:rPr>
          <w:rFonts w:eastAsia="Times New Roman"/>
          <w:szCs w:val="24"/>
        </w:rPr>
        <w:t>μείς στο πρώτο άρθρο δεν συμφωνούμε και δεν συμφωνούμε για λόγους γενικότερους. Φαντάζομαι ότι ο καθένας καταλαβαίνει</w:t>
      </w:r>
      <w:r>
        <w:rPr>
          <w:rFonts w:eastAsia="Times New Roman"/>
          <w:szCs w:val="24"/>
        </w:rPr>
        <w:t>,</w:t>
      </w:r>
      <w:r>
        <w:rPr>
          <w:rFonts w:eastAsia="Times New Roman"/>
          <w:szCs w:val="24"/>
        </w:rPr>
        <w:t xml:space="preserve"> ότι οι κυβερνήσεις που προκύπτουν</w:t>
      </w:r>
      <w:r>
        <w:rPr>
          <w:rFonts w:eastAsia="Times New Roman"/>
          <w:szCs w:val="24"/>
        </w:rPr>
        <w:t>,</w:t>
      </w:r>
      <w:r>
        <w:rPr>
          <w:rFonts w:eastAsia="Times New Roman"/>
          <w:szCs w:val="24"/>
        </w:rPr>
        <w:t xml:space="preserve"> δεν εκφράζουν την πλειοψηφία. Το αντίθετο συμβαίνει. Εί</w:t>
      </w:r>
      <w:r>
        <w:rPr>
          <w:rFonts w:eastAsia="Times New Roman"/>
          <w:szCs w:val="24"/>
        </w:rPr>
        <w:t>ναι η μειοψηφία στον ελληνικό λαό. Το ότι έχουν πλειοψηφία</w:t>
      </w:r>
      <w:r>
        <w:rPr>
          <w:rFonts w:eastAsia="Times New Roman"/>
          <w:szCs w:val="24"/>
        </w:rPr>
        <w:t>,</w:t>
      </w:r>
      <w:r>
        <w:rPr>
          <w:rFonts w:eastAsia="Times New Roman"/>
          <w:szCs w:val="24"/>
        </w:rPr>
        <w:t xml:space="preserve"> οφείλεται στο μπόνους των πενήντα εδρών</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και κατά δεύτερον στο εκλογικό σύστημα που δεν είναι η απλή αναλογική, όπως τη λένε όλοι.</w:t>
      </w:r>
    </w:p>
    <w:p w14:paraId="327E4CC7" w14:textId="77777777" w:rsidR="00077057" w:rsidRDefault="00105889">
      <w:pPr>
        <w:spacing w:line="600" w:lineRule="auto"/>
        <w:ind w:firstLine="720"/>
        <w:jc w:val="both"/>
        <w:rPr>
          <w:rFonts w:eastAsia="Times New Roman"/>
          <w:szCs w:val="24"/>
        </w:rPr>
      </w:pPr>
      <w:r>
        <w:rPr>
          <w:rFonts w:eastAsia="Times New Roman"/>
          <w:szCs w:val="24"/>
        </w:rPr>
        <w:t>Σ’ αυτό το πλαίσιο, λοιπόν, διαμορφώνονται και οι συσχετι</w:t>
      </w:r>
      <w:r>
        <w:rPr>
          <w:rFonts w:eastAsia="Times New Roman"/>
          <w:szCs w:val="24"/>
        </w:rPr>
        <w:t>σμοί και στη Διάσκεψη των Προέδρων. Και εμείς δεν μπορούμε να συμφωνήσουμε</w:t>
      </w:r>
      <w:r>
        <w:rPr>
          <w:rFonts w:eastAsia="Times New Roman"/>
          <w:szCs w:val="24"/>
        </w:rPr>
        <w:t>,</w:t>
      </w:r>
      <w:r>
        <w:rPr>
          <w:rFonts w:eastAsia="Times New Roman"/>
          <w:szCs w:val="24"/>
        </w:rPr>
        <w:t xml:space="preserve"> στο να προστεθεί άλλος ένας </w:t>
      </w:r>
      <w:r>
        <w:rPr>
          <w:rFonts w:eastAsia="Times New Roman"/>
          <w:szCs w:val="24"/>
        </w:rPr>
        <w:t>π</w:t>
      </w:r>
      <w:r>
        <w:rPr>
          <w:rFonts w:eastAsia="Times New Roman"/>
          <w:szCs w:val="24"/>
        </w:rPr>
        <w:t xml:space="preserve">ρόεδρος </w:t>
      </w:r>
      <w:r>
        <w:rPr>
          <w:rFonts w:eastAsia="Times New Roman"/>
          <w:szCs w:val="24"/>
        </w:rPr>
        <w:t>ε</w:t>
      </w:r>
      <w:r>
        <w:rPr>
          <w:rFonts w:eastAsia="Times New Roman"/>
          <w:szCs w:val="24"/>
        </w:rPr>
        <w:t xml:space="preserve">πιτροπής. </w:t>
      </w:r>
    </w:p>
    <w:p w14:paraId="327E4CC8" w14:textId="77777777" w:rsidR="00077057" w:rsidRDefault="00105889">
      <w:pPr>
        <w:spacing w:line="600" w:lineRule="auto"/>
        <w:ind w:firstLine="720"/>
        <w:jc w:val="both"/>
        <w:rPr>
          <w:rFonts w:eastAsia="Times New Roman"/>
          <w:szCs w:val="24"/>
        </w:rPr>
      </w:pPr>
      <w:r>
        <w:rPr>
          <w:rFonts w:eastAsia="Times New Roman"/>
          <w:szCs w:val="24"/>
        </w:rPr>
        <w:t xml:space="preserve">Στα υπόλοιπα άρθρα εκτός από το άρθρο 7 –θα πω γιατί-, δεν έχουμε αντίρρηση. Δηλαδή στο άρθρο 2, στο 3, στο 4, στο 5 και στο 6. </w:t>
      </w:r>
    </w:p>
    <w:p w14:paraId="327E4CC9" w14:textId="77777777" w:rsidR="00077057" w:rsidRDefault="00105889">
      <w:pPr>
        <w:spacing w:line="600" w:lineRule="auto"/>
        <w:ind w:firstLine="720"/>
        <w:jc w:val="both"/>
        <w:rPr>
          <w:rFonts w:eastAsia="Times New Roman"/>
          <w:szCs w:val="24"/>
        </w:rPr>
      </w:pPr>
      <w:r>
        <w:rPr>
          <w:rFonts w:eastAsia="Times New Roman"/>
          <w:szCs w:val="24"/>
        </w:rPr>
        <w:lastRenderedPageBreak/>
        <w:t>Στ</w:t>
      </w:r>
      <w:r>
        <w:rPr>
          <w:rFonts w:eastAsia="Times New Roman"/>
          <w:szCs w:val="24"/>
        </w:rPr>
        <w:t xml:space="preserve">ο άρθρο 7 δεν συμφωνούμε και δεν συμφωνούμε για γενικότερους λόγους, όχι γιατί δεν πρέπει αυτό να εφαρμοστεί, εφόσον υπάρχει νομοθεσία. Όμως ο καθένας τοποθετείται με βάση και το πώς κρίνει το σύστημα επιλογής των προϊσταμένων στο </w:t>
      </w:r>
      <w:r>
        <w:rPr>
          <w:rFonts w:eastAsia="Times New Roman"/>
          <w:szCs w:val="24"/>
        </w:rPr>
        <w:t>δ-</w:t>
      </w:r>
      <w:proofErr w:type="spellStart"/>
      <w:r>
        <w:rPr>
          <w:rFonts w:eastAsia="Times New Roman"/>
          <w:szCs w:val="24"/>
        </w:rPr>
        <w:t>ημόσιο</w:t>
      </w:r>
      <w:proofErr w:type="spellEnd"/>
      <w:r>
        <w:rPr>
          <w:rFonts w:eastAsia="Times New Roman"/>
          <w:szCs w:val="24"/>
        </w:rPr>
        <w:t xml:space="preserve">. Και σ’ αυτό το </w:t>
      </w:r>
      <w:r>
        <w:rPr>
          <w:rFonts w:eastAsia="Times New Roman"/>
          <w:szCs w:val="24"/>
        </w:rPr>
        <w:t>σύστημα επιλογής εμείς ως Κομμουνιστικό Κόμμα Ελλάδας –δεν θέλω να τα επαναλάβω, είναι γραμμένο στα Πρακτικά ούτε θέλω να «φάω» τον χρόνο- είχαμε τοποθετηθεί «κατά». Επομένως δεν μπορούμε τώρα να συμφωνήσουμε στην εφαρμογή αυτού με το οποίο διαφωνήσαμε και</w:t>
      </w:r>
      <w:r>
        <w:rPr>
          <w:rFonts w:eastAsia="Times New Roman"/>
          <w:szCs w:val="24"/>
        </w:rPr>
        <w:t xml:space="preserve"> κατά τη γνώμη μας πολύ σωστά διαφωνήσαμε.</w:t>
      </w:r>
    </w:p>
    <w:p w14:paraId="327E4CCA" w14:textId="77777777" w:rsidR="00077057" w:rsidRDefault="00105889">
      <w:pPr>
        <w:spacing w:line="600" w:lineRule="auto"/>
        <w:ind w:firstLine="720"/>
        <w:jc w:val="both"/>
        <w:rPr>
          <w:rFonts w:eastAsia="Times New Roman"/>
          <w:szCs w:val="24"/>
        </w:rPr>
      </w:pPr>
      <w:r>
        <w:rPr>
          <w:rFonts w:eastAsia="Times New Roman"/>
          <w:szCs w:val="24"/>
        </w:rPr>
        <w:t>Κλείνοντας, θα ήθελα να επαναλάβω ότι από την πλευρά του Κομμουνιστικού Κόμματος Ελλάδας</w:t>
      </w:r>
      <w:r>
        <w:rPr>
          <w:rFonts w:eastAsia="Times New Roman"/>
          <w:szCs w:val="24"/>
        </w:rPr>
        <w:t>,</w:t>
      </w:r>
      <w:r>
        <w:rPr>
          <w:rFonts w:eastAsia="Times New Roman"/>
          <w:szCs w:val="24"/>
        </w:rPr>
        <w:t xml:space="preserve"> βάζουμε το θέμα εφαρμογής του Κανονισμού και για το επόμενο διάστημα, όσο το δυνατόν περισσότερο. Εξαιρέσεις μπορεί να υπάρχουν. Κανείς δεν είναι παράλογος. Άλλο, όμως, η εξαίρεση και άλλο το να γίνεται η εξαίρεση κανόνας.</w:t>
      </w:r>
    </w:p>
    <w:p w14:paraId="327E4CCB"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Το δεύτερο είναι</w:t>
      </w:r>
      <w:r>
        <w:rPr>
          <w:rFonts w:eastAsia="Times New Roman" w:cs="Times New Roman"/>
          <w:szCs w:val="24"/>
        </w:rPr>
        <w:t>,</w:t>
      </w:r>
      <w:r>
        <w:rPr>
          <w:rFonts w:eastAsia="Times New Roman" w:cs="Times New Roman"/>
          <w:szCs w:val="24"/>
        </w:rPr>
        <w:t xml:space="preserve"> ότι εμείς θα ε</w:t>
      </w:r>
      <w:r>
        <w:rPr>
          <w:rFonts w:eastAsia="Times New Roman" w:cs="Times New Roman"/>
          <w:szCs w:val="24"/>
        </w:rPr>
        <w:t>ίμαστε σφόδρα αντίθετοι στην όποια κατεύθυνση περιορισμού της συζήτησης και κυρίως του χρόνου επεξεργασίας των νομοσχεδίων συνολικά. Σε αντίθετη περίπτωση είμαστε διατεθειμένοι να συμβά</w:t>
      </w:r>
      <w:r>
        <w:rPr>
          <w:rFonts w:eastAsia="Times New Roman" w:cs="Times New Roman"/>
          <w:szCs w:val="24"/>
        </w:rPr>
        <w:t>λ</w:t>
      </w:r>
      <w:r>
        <w:rPr>
          <w:rFonts w:eastAsia="Times New Roman" w:cs="Times New Roman"/>
          <w:szCs w:val="24"/>
        </w:rPr>
        <w:t>λουμε και εμείς.</w:t>
      </w:r>
    </w:p>
    <w:p w14:paraId="327E4CCC"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Ευχαριστώ, κύριε συνά</w:t>
      </w:r>
      <w:r>
        <w:rPr>
          <w:rFonts w:eastAsia="Times New Roman" w:cs="Times New Roman"/>
          <w:szCs w:val="24"/>
        </w:rPr>
        <w:t xml:space="preserve">δελφε. </w:t>
      </w:r>
    </w:p>
    <w:p w14:paraId="327E4CCD"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Ο κύριος Πρόεδρος της Βουλής έχει τον λόγο. </w:t>
      </w:r>
    </w:p>
    <w:p w14:paraId="327E4CCE"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Κυρίες και κύριοι συνάδελφοι, σήμερα ξεκίνησε μια πολύ ενδιαφέρουσα συζήτηση, η οποία είναι συνέχεια της συζήτησης</w:t>
      </w:r>
      <w:r>
        <w:rPr>
          <w:rFonts w:eastAsia="Times New Roman" w:cs="Times New Roman"/>
          <w:szCs w:val="24"/>
        </w:rPr>
        <w:t>,</w:t>
      </w:r>
      <w:r>
        <w:rPr>
          <w:rFonts w:eastAsia="Times New Roman" w:cs="Times New Roman"/>
          <w:szCs w:val="24"/>
        </w:rPr>
        <w:t xml:space="preserve"> που είχε γίνει για τις αλλαγές στο Β΄ Μέρος του</w:t>
      </w:r>
      <w:r>
        <w:rPr>
          <w:rFonts w:eastAsia="Times New Roman" w:cs="Times New Roman"/>
          <w:szCs w:val="24"/>
        </w:rPr>
        <w:t xml:space="preserve"> Κανονισμού της Βουλής, που επίσης ήταν πολύ ενδιαφέρουσα. </w:t>
      </w:r>
    </w:p>
    <w:p w14:paraId="327E4CCF"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Αυτή η συζήτηση θα εξελιχθεί, θα συνεχιστεί και ελπίζουμε να έχει τελειώσει σε έναν μήνα από τώρα, αφού ενδιάμεσα θα γίνουν και συνεδριάσεις της Επιτροπής Κανονισμού</w:t>
      </w:r>
      <w:r>
        <w:rPr>
          <w:rFonts w:eastAsia="Times New Roman" w:cs="Times New Roman"/>
          <w:szCs w:val="24"/>
        </w:rPr>
        <w:t>,</w:t>
      </w:r>
      <w:r>
        <w:rPr>
          <w:rFonts w:eastAsia="Times New Roman" w:cs="Times New Roman"/>
          <w:szCs w:val="24"/>
        </w:rPr>
        <w:t xml:space="preserve"> για να φέρνει, ίσως κατά τμήμ</w:t>
      </w:r>
      <w:r>
        <w:rPr>
          <w:rFonts w:eastAsia="Times New Roman" w:cs="Times New Roman"/>
          <w:szCs w:val="24"/>
        </w:rPr>
        <w:t>ατα, τα ζητήματα σε ό,τι αφορά στη νομοθετική διαδικασία, στην κοινοβουλευτική διαδικασία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327E4CD0"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Έχουν κατατεθεί πολύ ενδιαφέρουσες προτάσεις από πολλές πλευρές και όταν θα έρθουν τα οικεία άρθρα και οι διαδικασίες, νομίζω πως θα εξελιχθεί μια πάρα πολύ σ</w:t>
      </w:r>
      <w:r>
        <w:rPr>
          <w:rFonts w:eastAsia="Times New Roman" w:cs="Times New Roman"/>
          <w:szCs w:val="24"/>
        </w:rPr>
        <w:t xml:space="preserve">οβαρή συζήτηση. </w:t>
      </w:r>
    </w:p>
    <w:p w14:paraId="327E4CD1"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Θέλω να πω ότι ως Προεδρείο της Βουλής και με τη βοήθεια όλων των συναδέλφων, των εκπροσώπων των κομμάτων </w:t>
      </w:r>
      <w:r>
        <w:rPr>
          <w:rFonts w:eastAsia="Times New Roman" w:cs="Times New Roman"/>
          <w:szCs w:val="24"/>
        </w:rPr>
        <w:lastRenderedPageBreak/>
        <w:t xml:space="preserve">στη σχετική </w:t>
      </w:r>
      <w:r>
        <w:rPr>
          <w:rFonts w:eastAsia="Times New Roman" w:cs="Times New Roman"/>
          <w:szCs w:val="24"/>
        </w:rPr>
        <w:t>ε</w:t>
      </w:r>
      <w:r>
        <w:rPr>
          <w:rFonts w:eastAsia="Times New Roman" w:cs="Times New Roman"/>
          <w:szCs w:val="24"/>
        </w:rPr>
        <w:t>πιτροπή, είμαστε απολύτως συνεπείς με αυτό που είχαμε πει αναλαμβάνοντας, δηλαδή ότι δεν θα βάζουμε τα θέματα κάτω από τ</w:t>
      </w:r>
      <w:r>
        <w:rPr>
          <w:rFonts w:eastAsia="Times New Roman" w:cs="Times New Roman"/>
          <w:szCs w:val="24"/>
        </w:rPr>
        <w:t xml:space="preserve">ο χαλί ούτε θα τα παραπέμπουμε στις ελληνικές ή στις διεθνείς καλένδες και ασχολούμαστε με όλα τα ζητήματα, τα οποία είτε βρίσκονταν σε εκκρεμότητα είτε πρέπει να εκσυγχρονιστούν και να </w:t>
      </w:r>
      <w:proofErr w:type="spellStart"/>
      <w:r>
        <w:rPr>
          <w:rFonts w:eastAsia="Times New Roman" w:cs="Times New Roman"/>
          <w:szCs w:val="24"/>
        </w:rPr>
        <w:t>εξορθολογιστούν</w:t>
      </w:r>
      <w:proofErr w:type="spellEnd"/>
      <w:r>
        <w:rPr>
          <w:rFonts w:eastAsia="Times New Roman" w:cs="Times New Roman"/>
          <w:szCs w:val="24"/>
        </w:rPr>
        <w:t xml:space="preserve"> και αφορούν και στον Κανονισμό της Βουλής, όπως και σε</w:t>
      </w:r>
      <w:r>
        <w:rPr>
          <w:rFonts w:eastAsia="Times New Roman" w:cs="Times New Roman"/>
          <w:szCs w:val="24"/>
        </w:rPr>
        <w:t xml:space="preserve"> όλα τα άλλα τα διοικητικά, λειτουργικά και λοιπά θέματα της Βουλής. Είμαστε εντάξει και στους χρόνους μας σε σχέση με αυτό και νομίζω ότι θα πρέπει να είμαστε ευχαριστημένοι ως προς αυτό το ζήτημα.</w:t>
      </w:r>
    </w:p>
    <w:p w14:paraId="327E4CD2"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Βεβαίως σε ό,τι αφορά ειδικότερα στον Κανονισμό, πρέπει ν</w:t>
      </w:r>
      <w:r>
        <w:rPr>
          <w:rFonts w:eastAsia="Times New Roman" w:cs="Times New Roman"/>
          <w:szCs w:val="24"/>
        </w:rPr>
        <w:t xml:space="preserve">α έχουμε υπ’ </w:t>
      </w:r>
      <w:proofErr w:type="spellStart"/>
      <w:r>
        <w:rPr>
          <w:rFonts w:eastAsia="Times New Roman" w:cs="Times New Roman"/>
          <w:szCs w:val="24"/>
        </w:rPr>
        <w:t>όψιν</w:t>
      </w:r>
      <w:proofErr w:type="spellEnd"/>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ότι η Βουλή καλείται να λειτουργήσει και λειτουργεί τα τελευταία χρόνια με έναν Κανονισμό</w:t>
      </w:r>
      <w:r>
        <w:rPr>
          <w:rFonts w:eastAsia="Times New Roman" w:cs="Times New Roman"/>
          <w:szCs w:val="24"/>
        </w:rPr>
        <w:t>,</w:t>
      </w:r>
      <w:r>
        <w:rPr>
          <w:rFonts w:eastAsia="Times New Roman" w:cs="Times New Roman"/>
          <w:szCs w:val="24"/>
        </w:rPr>
        <w:t xml:space="preserve"> που είχε φτιαχτεί σε μια άλλη φάση και καλείται να λειτουργήσει σε μια συγκυρία</w:t>
      </w:r>
      <w:r>
        <w:rPr>
          <w:rFonts w:eastAsia="Times New Roman" w:cs="Times New Roman"/>
          <w:szCs w:val="24"/>
        </w:rPr>
        <w:t>,</w:t>
      </w:r>
      <w:r>
        <w:rPr>
          <w:rFonts w:eastAsia="Times New Roman" w:cs="Times New Roman"/>
          <w:szCs w:val="24"/>
        </w:rPr>
        <w:t xml:space="preserve"> όπου, πρώτον, τα κόμματα είναι πολύ περισσότερα. Είναι οκτώ κ</w:t>
      </w:r>
      <w:r>
        <w:rPr>
          <w:rFonts w:eastAsia="Times New Roman" w:cs="Times New Roman"/>
          <w:szCs w:val="24"/>
        </w:rPr>
        <w:t>αι μάλιστα είχαν γίνει εννέα</w:t>
      </w:r>
      <w:r>
        <w:rPr>
          <w:rFonts w:eastAsia="Times New Roman" w:cs="Times New Roman"/>
          <w:szCs w:val="24"/>
        </w:rPr>
        <w:t>,</w:t>
      </w:r>
      <w:r>
        <w:rPr>
          <w:rFonts w:eastAsia="Times New Roman" w:cs="Times New Roman"/>
          <w:szCs w:val="24"/>
        </w:rPr>
        <w:t xml:space="preserve"> όταν οι Ανεξάρτητοι Βουλευτές είχαν φτιάξει </w:t>
      </w:r>
      <w:r>
        <w:rPr>
          <w:rFonts w:eastAsia="Times New Roman" w:cs="Times New Roman"/>
          <w:szCs w:val="24"/>
        </w:rPr>
        <w:t>ο</w:t>
      </w:r>
      <w:r>
        <w:rPr>
          <w:rFonts w:eastAsia="Times New Roman" w:cs="Times New Roman"/>
          <w:szCs w:val="24"/>
        </w:rPr>
        <w:t xml:space="preserve">μάδα, γιατί ήταν πάνω από δέκα. Αυτό μπορεί να συμβεί και στην παρούσα περίοδο. Εάν μάλιστα εφαρμοστεί στο προσεχές διάστημα η απλή αναλογική που έχει ψηφιστεί από τη Βουλή, μπορεί </w:t>
      </w:r>
      <w:r>
        <w:rPr>
          <w:rFonts w:eastAsia="Times New Roman" w:cs="Times New Roman"/>
          <w:szCs w:val="24"/>
        </w:rPr>
        <w:t xml:space="preserve">να είναι μια Βουλή με περισσότερα κόμματα. Αυτό </w:t>
      </w:r>
      <w:r>
        <w:rPr>
          <w:rFonts w:eastAsia="Times New Roman" w:cs="Times New Roman"/>
          <w:szCs w:val="24"/>
        </w:rPr>
        <w:lastRenderedPageBreak/>
        <w:t>δεν αντιστοιχεί στον τρόπο και στην αντίληψη που είχε διαμορφωθεί ο Κανονισμός</w:t>
      </w:r>
      <w:r>
        <w:rPr>
          <w:rFonts w:eastAsia="Times New Roman" w:cs="Times New Roman"/>
          <w:szCs w:val="24"/>
        </w:rPr>
        <w:t>,</w:t>
      </w:r>
      <w:r>
        <w:rPr>
          <w:rFonts w:eastAsia="Times New Roman" w:cs="Times New Roman"/>
          <w:szCs w:val="24"/>
        </w:rPr>
        <w:t xml:space="preserve"> με τον οποίο λειτουργούσε η Βουλή τα προηγούμενα χρόνια. </w:t>
      </w:r>
    </w:p>
    <w:p w14:paraId="327E4CD3"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η Βουλή καλείται να λειτουργήσει και λειτουργεί με βάση συναινέσεις και με βάση ανοχές που υπάρχουν -περί αυτού πρόκειται. Γιατί να κρυβόμαστε μεταξύ μας; Μας ακούει και ο ελληνικός λαός- και πολλές φορές επίσης λειτουργεί –επιτρέψτε μου την έκφραση, ξέρω</w:t>
      </w:r>
      <w:r>
        <w:rPr>
          <w:rFonts w:eastAsia="Times New Roman" w:cs="Times New Roman"/>
          <w:szCs w:val="24"/>
        </w:rPr>
        <w:t xml:space="preserve"> ότι θα παρεξηγηθεί αλλά δεν με ενδιαφέρει- και με πατέντες που γίνονται με συνεννόηση, για να εξελίσσεται η διαδικασία, μέσα σε μια περίοδο όπου υπάρχουν δεσμεύσεις της χώρας από διεθνείς συμφωνίες. Καλώς ή κακώς υπάρχουν και υπάρχει και διαδικασία ουσιασ</w:t>
      </w:r>
      <w:r>
        <w:rPr>
          <w:rFonts w:eastAsia="Times New Roman" w:cs="Times New Roman"/>
          <w:szCs w:val="24"/>
        </w:rPr>
        <w:t>τικά επιτήρησης, καθώς και διαδικασίες που προκαλούν συμπτώματα ασφυξίας όλη την τελευταία εξαετία στη νομοθετική λειτουργία. Αυτά είναι γεγονότα και καταστάσεις που όλοι και όλες τα γνωρίζουμε.</w:t>
      </w:r>
    </w:p>
    <w:p w14:paraId="327E4CD4" w14:textId="77777777" w:rsidR="00077057" w:rsidRDefault="0010588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Άρα, λοιπόν, προσπαθήσαμε και προσπαθούμε, συζητώντας για τον</w:t>
      </w:r>
      <w:r>
        <w:rPr>
          <w:rFonts w:eastAsia="Times New Roman" w:cs="Times New Roman"/>
          <w:szCs w:val="24"/>
        </w:rPr>
        <w:t xml:space="preserve"> Κανονισμό, να θεωρήσουμε ότι πρέπει να εκσυγχρονιστεί, να </w:t>
      </w:r>
      <w:proofErr w:type="spellStart"/>
      <w:r>
        <w:rPr>
          <w:rFonts w:eastAsia="Times New Roman" w:cs="Times New Roman"/>
          <w:szCs w:val="24"/>
        </w:rPr>
        <w:t>εξορθολογιστεί</w:t>
      </w:r>
      <w:proofErr w:type="spellEnd"/>
      <w:r>
        <w:rPr>
          <w:rFonts w:eastAsia="Times New Roman" w:cs="Times New Roman"/>
          <w:szCs w:val="24"/>
        </w:rPr>
        <w:t xml:space="preserve">. Δεν μπορεί, όμως, να αντιστοιχιστεί και </w:t>
      </w:r>
      <w:r>
        <w:rPr>
          <w:rFonts w:eastAsia="Times New Roman" w:cs="Times New Roman"/>
          <w:szCs w:val="24"/>
        </w:rPr>
        <w:lastRenderedPageBreak/>
        <w:t>να εναρμονιστεί με μια κατάσταση</w:t>
      </w:r>
      <w:r>
        <w:rPr>
          <w:rFonts w:eastAsia="Times New Roman" w:cs="Times New Roman"/>
          <w:szCs w:val="24"/>
        </w:rPr>
        <w:t>,</w:t>
      </w:r>
      <w:r>
        <w:rPr>
          <w:rFonts w:eastAsia="Times New Roman" w:cs="Times New Roman"/>
          <w:szCs w:val="24"/>
        </w:rPr>
        <w:t xml:space="preserve"> την οποία ελπίζουμε -και εργαζόμαστε όλοι για αυτό- να την ξεπεράσουμε όσο γίνεται πιο γρήγορα. </w:t>
      </w:r>
    </w:p>
    <w:p w14:paraId="327E4CD5" w14:textId="77777777" w:rsidR="00077057" w:rsidRDefault="0010588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Είναι, δηλ</w:t>
      </w:r>
      <w:r>
        <w:rPr>
          <w:rFonts w:eastAsia="Times New Roman" w:cs="Times New Roman"/>
          <w:szCs w:val="24"/>
        </w:rPr>
        <w:t>αδή, φανερό ότι θα πρέπει να επιμείνουμε πάρα πολύ</w:t>
      </w:r>
      <w:r>
        <w:rPr>
          <w:rFonts w:eastAsia="Times New Roman" w:cs="Times New Roman"/>
          <w:szCs w:val="24"/>
        </w:rPr>
        <w:t>,</w:t>
      </w:r>
      <w:r>
        <w:rPr>
          <w:rFonts w:eastAsia="Times New Roman" w:cs="Times New Roman"/>
          <w:szCs w:val="24"/>
        </w:rPr>
        <w:t xml:space="preserve"> ο Κανονισμός να έχει την αντίληψη, τη φιλοσοφία, την κουλτούρα –αν θέλετε- και τη</w:t>
      </w:r>
      <w:r>
        <w:rPr>
          <w:rFonts w:eastAsia="Times New Roman" w:cs="Times New Roman"/>
          <w:szCs w:val="24"/>
        </w:rPr>
        <w:t>ν</w:t>
      </w:r>
      <w:r>
        <w:rPr>
          <w:rFonts w:eastAsia="Times New Roman" w:cs="Times New Roman"/>
          <w:szCs w:val="24"/>
        </w:rPr>
        <w:t xml:space="preserve"> άνεση, για την οποία μίλησε προηγουμένως ο συνάδελφος κ. </w:t>
      </w:r>
      <w:proofErr w:type="spellStart"/>
      <w:r>
        <w:rPr>
          <w:rFonts w:eastAsia="Times New Roman" w:cs="Times New Roman"/>
          <w:szCs w:val="24"/>
        </w:rPr>
        <w:t>Παφίλης</w:t>
      </w:r>
      <w:proofErr w:type="spellEnd"/>
      <w:r>
        <w:rPr>
          <w:rFonts w:eastAsia="Times New Roman" w:cs="Times New Roman"/>
          <w:szCs w:val="24"/>
        </w:rPr>
        <w:t xml:space="preserve"> και της χρονικής άνεσης και της δυνατότητας για δημιουργ</w:t>
      </w:r>
      <w:r>
        <w:rPr>
          <w:rFonts w:eastAsia="Times New Roman" w:cs="Times New Roman"/>
          <w:szCs w:val="24"/>
        </w:rPr>
        <w:t>ική συζήτηση συνθέσεις και τα λοιπά. Επίσης θα πρέπει ο Κανονισμός να έχει και τη δυνατότητα της ισηγορίας, της ισονομίας σε όλες τις πλευρές της δημοκρατικής διαδικασίας.</w:t>
      </w:r>
    </w:p>
    <w:p w14:paraId="327E4CD6" w14:textId="77777777" w:rsidR="00077057" w:rsidRDefault="0010588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Εδώ θέλω να αποσαφηνίσω κάτι, διότι ακούστηκαν αρκετά πράγματα και για το κατά πόσο </w:t>
      </w:r>
      <w:r>
        <w:rPr>
          <w:rFonts w:eastAsia="Times New Roman" w:cs="Times New Roman"/>
          <w:szCs w:val="24"/>
        </w:rPr>
        <w:t xml:space="preserve">η Βουλή είναι ο πυλώνας της δημοκρατίας και η κατ’ εξοχήν και μόνη διαδικασία νομοθέτησης και δικαιώματος νομοθέτησης. Δεν είναι ακριβώς έτσι και το γνωρίζουμε όλοι και όλες, διότι η νομοθετική πρωτοβουλία ανήκει στην Κυβέρνηση. </w:t>
      </w:r>
    </w:p>
    <w:p w14:paraId="327E4CD7" w14:textId="77777777" w:rsidR="00077057" w:rsidRDefault="0010588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Ακόμα και στα άρθρα και στ</w:t>
      </w:r>
      <w:r>
        <w:rPr>
          <w:rFonts w:eastAsia="Times New Roman" w:cs="Times New Roman"/>
          <w:szCs w:val="24"/>
        </w:rPr>
        <w:t xml:space="preserve">ις διαδικασίες στις οποίες έχει γίνει προσπάθεια να εξισορροπηθεί αυτό –παραδείγματος χάριν, προτάσεις νόμων κομμάτων, προτάσεις νόμων που μπορούν να </w:t>
      </w:r>
      <w:r>
        <w:rPr>
          <w:rFonts w:eastAsia="Times New Roman" w:cs="Times New Roman"/>
          <w:szCs w:val="24"/>
        </w:rPr>
        <w:lastRenderedPageBreak/>
        <w:t>γίνουν από Βουλευτές, ο κοινοβουλευτικός έλεγχος, όπου την πρωτοβουλία την έχουν οι Βουλευτές και τα λοιπά</w:t>
      </w:r>
      <w:r>
        <w:rPr>
          <w:rFonts w:eastAsia="Times New Roman" w:cs="Times New Roman"/>
          <w:szCs w:val="24"/>
        </w:rPr>
        <w:t xml:space="preserve">- σε τελευταία ανάλυση είναι η κυβέρνηση η οποία αποφασίζει, εισηγείται, γίνεται μια προ ημερησίας διάταξης συζήτηση. </w:t>
      </w:r>
    </w:p>
    <w:p w14:paraId="327E4CD8" w14:textId="77777777" w:rsidR="00077057" w:rsidRDefault="0010588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Δηλαδή αν δείτε όλα τα άρθρα και τη ραχοκοκαλιά αυτού του Κανονισμού, τον οποίο θέλουμε να τροποποιήσουμε και να συζητήσουμε, ο οποίος σε</w:t>
      </w:r>
      <w:r>
        <w:rPr>
          <w:rFonts w:eastAsia="Times New Roman" w:cs="Times New Roman"/>
          <w:szCs w:val="24"/>
        </w:rPr>
        <w:t xml:space="preserve"> κανονικές –υποτίθεται- περιόδους, σε αυτό που λέμε «κανονικότητα», μεταπολιτευτικές είχε διαμορφωθεί και έχει καταγραφεί, έχει μια αντίληψη, σύμφωνα με την οποία η Βουλή σε πολύ μεγάλο βαθμό παρακολουθεί ως προς τη νομοθετική πρωτοβουλία, για να είμαστε π</w:t>
      </w:r>
      <w:r>
        <w:rPr>
          <w:rFonts w:eastAsia="Times New Roman" w:cs="Times New Roman"/>
          <w:szCs w:val="24"/>
        </w:rPr>
        <w:t xml:space="preserve">άρα πολύ σαφείς. </w:t>
      </w:r>
    </w:p>
    <w:p w14:paraId="327E4CD9" w14:textId="77777777" w:rsidR="00077057" w:rsidRDefault="0010588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σας το λέω</w:t>
      </w:r>
      <w:r>
        <w:rPr>
          <w:rFonts w:eastAsia="Times New Roman" w:cs="Times New Roman"/>
          <w:szCs w:val="24"/>
        </w:rPr>
        <w:t>,</w:t>
      </w:r>
      <w:r>
        <w:rPr>
          <w:rFonts w:eastAsia="Times New Roman" w:cs="Times New Roman"/>
          <w:szCs w:val="24"/>
        </w:rPr>
        <w:t xml:space="preserve"> διότι πιστεύω ότι σε όλους τους </w:t>
      </w:r>
      <w:r>
        <w:rPr>
          <w:rFonts w:eastAsia="Times New Roman" w:cs="Times New Roman"/>
          <w:szCs w:val="24"/>
        </w:rPr>
        <w:t>ε</w:t>
      </w:r>
      <w:r>
        <w:rPr>
          <w:rFonts w:eastAsia="Times New Roman" w:cs="Times New Roman"/>
          <w:szCs w:val="24"/>
        </w:rPr>
        <w:t xml:space="preserve">κπροσώπους κομμάτων έρχονται -και σε εμένα, ως Πρόεδρο, μάλιστα πολλές φορές έρχονται- κοινωνικοί φορείς, οι οποίοι λένε «πάρτε αυτή την πρωτοβουλία να μπει αυτή η τροπολογία, να μπει αυτή </w:t>
      </w:r>
      <w:r>
        <w:rPr>
          <w:rFonts w:eastAsia="Times New Roman" w:cs="Times New Roman"/>
          <w:szCs w:val="24"/>
        </w:rPr>
        <w:t>η νομοθεσία». Αυτό δεν μπορεί να γίνει</w:t>
      </w:r>
      <w:r>
        <w:rPr>
          <w:rFonts w:eastAsia="Times New Roman" w:cs="Times New Roman"/>
          <w:szCs w:val="24"/>
        </w:rPr>
        <w:t>,</w:t>
      </w:r>
      <w:r>
        <w:rPr>
          <w:rFonts w:eastAsia="Times New Roman" w:cs="Times New Roman"/>
          <w:szCs w:val="24"/>
        </w:rPr>
        <w:t xml:space="preserve"> παρά μόνο και εφ’ όσον έρθει διά του αρμοδίου Υπουργού. Μπορούμε να πούμε μόνο την καλή μας κουβέντα, να συνηγορήσουμε ως κόμματα, ως Κοινοβουλευτικές Ομάδες, να έρθουν διά της Κυβέρνησης να εξετασθούν και να νομοθετ</w:t>
      </w:r>
      <w:r>
        <w:rPr>
          <w:rFonts w:eastAsia="Times New Roman" w:cs="Times New Roman"/>
          <w:szCs w:val="24"/>
        </w:rPr>
        <w:t xml:space="preserve">ήσουμε. Αυτό το λέω απλώς έτσι, για να </w:t>
      </w:r>
      <w:r>
        <w:rPr>
          <w:rFonts w:eastAsia="Times New Roman" w:cs="Times New Roman"/>
          <w:szCs w:val="24"/>
        </w:rPr>
        <w:lastRenderedPageBreak/>
        <w:t xml:space="preserve">ξέρουμε και το όριο που το ίδιο το Σύνταγμα εκ των πραγμάτων θέτει, βεβαίως, στον πρώτο πυλώνα της δημοκρατίας και της νομοθετικής διαδικασίας, που είναι η Βουλή. </w:t>
      </w:r>
    </w:p>
    <w:p w14:paraId="327E4CDA" w14:textId="77777777" w:rsidR="00077057" w:rsidRDefault="0010588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Ως προς τα συγκεκριμένα -τα οποία σήμερα ελπίζω ότι θ</w:t>
      </w:r>
      <w:r>
        <w:rPr>
          <w:rFonts w:eastAsia="Times New Roman" w:cs="Times New Roman"/>
          <w:szCs w:val="24"/>
        </w:rPr>
        <w:t xml:space="preserve">α ψηφιστούν απ’ ό,τι φάνηκε κιόλας- νομίζω πως έχουν δοθεί όλες οι διασαφηνίσεις. </w:t>
      </w:r>
    </w:p>
    <w:p w14:paraId="327E4CDB" w14:textId="77777777" w:rsidR="00077057" w:rsidRDefault="0010588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Για το ζήτημα της Διάσκεψης των Προέδρων είπα και μέσα στη συνεδρίαση</w:t>
      </w:r>
      <w:r>
        <w:rPr>
          <w:rFonts w:eastAsia="Times New Roman" w:cs="Times New Roman"/>
          <w:szCs w:val="24"/>
        </w:rPr>
        <w:t>,</w:t>
      </w:r>
      <w:r>
        <w:rPr>
          <w:rFonts w:eastAsia="Times New Roman" w:cs="Times New Roman"/>
          <w:szCs w:val="24"/>
        </w:rPr>
        <w:t xml:space="preserve"> ότι πρέπει να υπάρχει –διότι αυτό, επίσης, διαπνέει τον Κανονισμό σε όλα του τα άρθρα και η Διάσκεψη των Προέδρων είναι Επιτροπή της Βουλής- το τεκμήριο της δυνατότητας, έστω και οριακά, της πλειοψηφίας, έτσι όπως γίνεται και στις Διαρκείς Επιτροπές. Και </w:t>
      </w:r>
      <w:r>
        <w:rPr>
          <w:rFonts w:eastAsia="Times New Roman" w:cs="Times New Roman"/>
          <w:szCs w:val="24"/>
        </w:rPr>
        <w:t>η Διάσκεψη των Προέδρων έχει το ιδιαίτερο χαρακτηριστικό να έχει μια σύνθεση</w:t>
      </w:r>
      <w:r>
        <w:rPr>
          <w:rFonts w:eastAsia="Times New Roman" w:cs="Times New Roman"/>
          <w:szCs w:val="24"/>
        </w:rPr>
        <w:t>,</w:t>
      </w:r>
      <w:r>
        <w:rPr>
          <w:rFonts w:eastAsia="Times New Roman" w:cs="Times New Roman"/>
          <w:szCs w:val="24"/>
        </w:rPr>
        <w:t xml:space="preserve"> η οποία δεν είναι συγκεκριμένη ως προς τον αριθμό της. Δηλαδή κάθε φορά προκύπτει από το πόσοι πρώην Πρόεδροι της Βουλής είναι ξανά Βουλευτές και μπορεί να είναι παρόντες, πόσοι </w:t>
      </w:r>
      <w:r>
        <w:rPr>
          <w:rFonts w:eastAsia="Times New Roman" w:cs="Times New Roman"/>
          <w:szCs w:val="24"/>
        </w:rPr>
        <w:t xml:space="preserve">έχουν διπλές ιδιότητες. </w:t>
      </w:r>
    </w:p>
    <w:p w14:paraId="327E4CDC" w14:textId="77777777" w:rsidR="00077057" w:rsidRDefault="0010588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Να σας πω εγώ κάτι, κύριε </w:t>
      </w:r>
      <w:proofErr w:type="spellStart"/>
      <w:r>
        <w:rPr>
          <w:rFonts w:eastAsia="Times New Roman" w:cs="Times New Roman"/>
          <w:szCs w:val="24"/>
        </w:rPr>
        <w:t>Κεγκέρογλου</w:t>
      </w:r>
      <w:proofErr w:type="spellEnd"/>
      <w:r>
        <w:rPr>
          <w:rFonts w:eastAsia="Times New Roman" w:cs="Times New Roman"/>
          <w:szCs w:val="24"/>
        </w:rPr>
        <w:t xml:space="preserve">, επειδή θέσατε και εκ μέρους του κόμματός σας αυτό το ζήτημα. Η κ. Χριστοδουλοπούλου, παραδείγματος χάριν, η οποία είναι στη Διάσκεψη ως </w:t>
      </w:r>
      <w:r>
        <w:rPr>
          <w:rFonts w:eastAsia="Times New Roman" w:cs="Times New Roman"/>
          <w:szCs w:val="24"/>
        </w:rPr>
        <w:lastRenderedPageBreak/>
        <w:t>Αντιπρόεδρος της Βουλής, είναι ταυτόχρονα Πρόεδρος της Ε</w:t>
      </w:r>
      <w:r>
        <w:rPr>
          <w:rFonts w:eastAsia="Times New Roman" w:cs="Times New Roman"/>
          <w:szCs w:val="24"/>
        </w:rPr>
        <w:t xml:space="preserve">πιτροπής Θεσμών και Διαφάνειας. Και αντί της κ. Χριστοδουλοπούλου έχει έρθει ο κ. </w:t>
      </w:r>
      <w:proofErr w:type="spellStart"/>
      <w:r>
        <w:rPr>
          <w:rFonts w:eastAsia="Times New Roman" w:cs="Times New Roman"/>
          <w:szCs w:val="24"/>
        </w:rPr>
        <w:t>Τραγάκης</w:t>
      </w:r>
      <w:proofErr w:type="spellEnd"/>
      <w:r>
        <w:rPr>
          <w:rFonts w:eastAsia="Times New Roman" w:cs="Times New Roman"/>
          <w:szCs w:val="24"/>
        </w:rPr>
        <w:t xml:space="preserve">. </w:t>
      </w:r>
    </w:p>
    <w:p w14:paraId="327E4CDD" w14:textId="77777777" w:rsidR="00077057" w:rsidRDefault="00105889">
      <w:pPr>
        <w:tabs>
          <w:tab w:val="left" w:pos="1253"/>
        </w:tabs>
        <w:spacing w:line="600" w:lineRule="auto"/>
        <w:ind w:firstLine="720"/>
        <w:jc w:val="both"/>
        <w:rPr>
          <w:rFonts w:eastAsia="Times New Roman"/>
          <w:szCs w:val="24"/>
        </w:rPr>
      </w:pPr>
      <w:r>
        <w:rPr>
          <w:rFonts w:eastAsia="Times New Roman"/>
          <w:szCs w:val="24"/>
        </w:rPr>
        <w:t>Θα μπορούσε, λοιπόν, εάν δεν υπήρχε η διάσταση η στενή, η κομματική για να τηρηθούν οι αριθμοί και αυτή η οριακή πλειοψηφία, να γινόταν μία αντικατάσταση της κ. Χρ</w:t>
      </w:r>
      <w:r>
        <w:rPr>
          <w:rFonts w:eastAsia="Times New Roman"/>
          <w:szCs w:val="24"/>
        </w:rPr>
        <w:t xml:space="preserve">ιστοδουλοπούλου, έτσι ώστε να έρθει ένας ακόμα από το κυβερνών κόμμα. Δεν έγινε έτσι. Και σωστά δεν έγινε. Μου έδωσε τη γνωμοδότησή της και η Επιστημονική Επιτροπή και ήρθε στη Διάσκεψη των Προέδρων ο Πρόεδρος κ. </w:t>
      </w:r>
      <w:proofErr w:type="spellStart"/>
      <w:r>
        <w:rPr>
          <w:rFonts w:eastAsia="Times New Roman"/>
          <w:szCs w:val="24"/>
        </w:rPr>
        <w:t>Τραγάκης</w:t>
      </w:r>
      <w:proofErr w:type="spellEnd"/>
      <w:r>
        <w:rPr>
          <w:rFonts w:eastAsia="Times New Roman"/>
          <w:szCs w:val="24"/>
        </w:rPr>
        <w:t xml:space="preserve">. </w:t>
      </w:r>
    </w:p>
    <w:p w14:paraId="327E4CDE" w14:textId="77777777" w:rsidR="00077057" w:rsidRDefault="00105889">
      <w:pPr>
        <w:tabs>
          <w:tab w:val="left" w:pos="1253"/>
        </w:tabs>
        <w:spacing w:line="600" w:lineRule="auto"/>
        <w:ind w:firstLine="720"/>
        <w:jc w:val="both"/>
        <w:rPr>
          <w:rFonts w:eastAsia="Times New Roman"/>
          <w:szCs w:val="24"/>
        </w:rPr>
      </w:pPr>
      <w:r>
        <w:rPr>
          <w:rFonts w:eastAsia="Times New Roman"/>
          <w:szCs w:val="24"/>
        </w:rPr>
        <w:t>Αυτά, δηλαδή, τα ζητήματα πρέπει</w:t>
      </w:r>
      <w:r>
        <w:rPr>
          <w:rFonts w:eastAsia="Times New Roman"/>
          <w:szCs w:val="24"/>
        </w:rPr>
        <w:t xml:space="preserve"> να τα αντιμετωπίζουμε κάθε φορά</w:t>
      </w:r>
      <w:r>
        <w:rPr>
          <w:rFonts w:eastAsia="Times New Roman"/>
          <w:szCs w:val="24"/>
        </w:rPr>
        <w:t>,</w:t>
      </w:r>
      <w:r>
        <w:rPr>
          <w:rFonts w:eastAsia="Times New Roman"/>
          <w:szCs w:val="24"/>
        </w:rPr>
        <w:t xml:space="preserve"> με βάση την κατάσταση που διαμορφώνεται στη συγκεκριμένη </w:t>
      </w:r>
      <w:r>
        <w:rPr>
          <w:rFonts w:eastAsia="Times New Roman"/>
          <w:szCs w:val="24"/>
        </w:rPr>
        <w:t>Π</w:t>
      </w:r>
      <w:r>
        <w:rPr>
          <w:rFonts w:eastAsia="Times New Roman"/>
          <w:szCs w:val="24"/>
        </w:rPr>
        <w:t xml:space="preserve">ερίοδο της Βουλής μετά τις εκλογές. Δεν γίνεται διαφορετικά. Γι’ αυτό ακριβώς γίνεται και αυτή η πρόταση, εφόσον ξεπέρασαν τους πέντε οι </w:t>
      </w:r>
      <w:r>
        <w:rPr>
          <w:rFonts w:eastAsia="Times New Roman"/>
          <w:szCs w:val="24"/>
        </w:rPr>
        <w:t>Α</w:t>
      </w:r>
      <w:r>
        <w:rPr>
          <w:rFonts w:eastAsia="Times New Roman"/>
          <w:szCs w:val="24"/>
        </w:rPr>
        <w:t>νεξάρτητοι Βουλευτές και σ</w:t>
      </w:r>
      <w:r>
        <w:rPr>
          <w:rFonts w:eastAsia="Times New Roman"/>
          <w:szCs w:val="24"/>
        </w:rPr>
        <w:t>τέλνουν έναν κατά πλειοψηφία συνάδελφο, τον κ. Θεοχάρη, να συμμετέχει και ο Πρόεδρος της Επιτροπής Οικονομικών της Βουλής. Περί αυτού πρόκειται.</w:t>
      </w:r>
    </w:p>
    <w:p w14:paraId="327E4CDF" w14:textId="77777777" w:rsidR="00077057" w:rsidRDefault="00105889">
      <w:pPr>
        <w:tabs>
          <w:tab w:val="left" w:pos="1253"/>
        </w:tabs>
        <w:spacing w:line="600" w:lineRule="auto"/>
        <w:ind w:firstLine="720"/>
        <w:jc w:val="both"/>
        <w:rPr>
          <w:rFonts w:eastAsia="Times New Roman"/>
          <w:szCs w:val="24"/>
        </w:rPr>
      </w:pPr>
      <w:r>
        <w:rPr>
          <w:rFonts w:eastAsia="Times New Roman"/>
          <w:szCs w:val="24"/>
        </w:rPr>
        <w:lastRenderedPageBreak/>
        <w:t>Επαναλαμβάνω ότι σε μία άλλη Περίοδο της Βουλής, την προηγούμενη, στην οποία συμμετείχα στη Διάσκεψη των Προέδρ</w:t>
      </w:r>
      <w:r>
        <w:rPr>
          <w:rFonts w:eastAsia="Times New Roman"/>
          <w:szCs w:val="24"/>
        </w:rPr>
        <w:t xml:space="preserve">ων, συμμετείχαν δύο, τρεις πρώην Πρόεδροι της Βουλής και άλλαζαν τότε, κύριε </w:t>
      </w:r>
      <w:proofErr w:type="spellStart"/>
      <w:r>
        <w:rPr>
          <w:rFonts w:eastAsia="Times New Roman"/>
          <w:szCs w:val="24"/>
        </w:rPr>
        <w:t>Κεγκέρογλου</w:t>
      </w:r>
      <w:proofErr w:type="spellEnd"/>
      <w:r>
        <w:rPr>
          <w:rFonts w:eastAsia="Times New Roman"/>
          <w:szCs w:val="24"/>
        </w:rPr>
        <w:t>, και οι συσχετισμοί κ.λπ.</w:t>
      </w:r>
      <w:r>
        <w:rPr>
          <w:rFonts w:eastAsia="Times New Roman"/>
          <w:szCs w:val="24"/>
        </w:rPr>
        <w:t>.</w:t>
      </w:r>
      <w:r>
        <w:rPr>
          <w:rFonts w:eastAsia="Times New Roman"/>
          <w:szCs w:val="24"/>
        </w:rPr>
        <w:t xml:space="preserve"> Στην επόμενη, ενδεχομένως, μέσω άλλων συσχετισμών που ο ίδιος ο λαός θα έχει δώσει, μπορεί να είναι πολύ διαφορετική αυτή η σύνθεση. Έχει, δ</w:t>
      </w:r>
      <w:r>
        <w:rPr>
          <w:rFonts w:eastAsia="Times New Roman"/>
          <w:szCs w:val="24"/>
        </w:rPr>
        <w:t>ηλαδή, αυτή την ιδιαιτερότητα η Διάσκεψη των Προέδρων. Περί αυτού πρόκειται και αυτό ήθελα να το διευκρινίσω.</w:t>
      </w:r>
    </w:p>
    <w:p w14:paraId="327E4CE0" w14:textId="77777777" w:rsidR="00077057" w:rsidRDefault="00105889">
      <w:pPr>
        <w:tabs>
          <w:tab w:val="left" w:pos="1253"/>
        </w:tabs>
        <w:spacing w:line="600" w:lineRule="auto"/>
        <w:ind w:firstLine="720"/>
        <w:jc w:val="both"/>
        <w:rPr>
          <w:rFonts w:eastAsia="Times New Roman"/>
          <w:szCs w:val="24"/>
        </w:rPr>
      </w:pPr>
      <w:r>
        <w:rPr>
          <w:rFonts w:eastAsia="Times New Roman"/>
          <w:szCs w:val="24"/>
        </w:rPr>
        <w:t>Τα άλλα θέματα τα οποία εθίγησαν</w:t>
      </w:r>
      <w:r>
        <w:rPr>
          <w:rFonts w:eastAsia="Times New Roman"/>
          <w:szCs w:val="24"/>
        </w:rPr>
        <w:t>,</w:t>
      </w:r>
      <w:r>
        <w:rPr>
          <w:rFonts w:eastAsia="Times New Roman"/>
          <w:szCs w:val="24"/>
        </w:rPr>
        <w:t xml:space="preserve"> είναι πάρα πολύ λεπτά. Να υπάρξει, δηλαδή, μία πρόβλεψη και για βαρύτατα </w:t>
      </w:r>
      <w:proofErr w:type="spellStart"/>
      <w:r>
        <w:rPr>
          <w:rFonts w:eastAsia="Times New Roman"/>
          <w:szCs w:val="24"/>
        </w:rPr>
        <w:t>ασθενούντες</w:t>
      </w:r>
      <w:proofErr w:type="spellEnd"/>
      <w:r>
        <w:rPr>
          <w:rFonts w:eastAsia="Times New Roman"/>
          <w:szCs w:val="24"/>
        </w:rPr>
        <w:t xml:space="preserve"> ή για συναδέλφους οι οποίοι</w:t>
      </w:r>
      <w:r>
        <w:rPr>
          <w:rFonts w:eastAsia="Times New Roman"/>
          <w:szCs w:val="24"/>
        </w:rPr>
        <w:t xml:space="preserve"> –χτύπα ξύλο!- είχαν ένα ατύχημα, για να μπορεί να </w:t>
      </w:r>
      <w:proofErr w:type="spellStart"/>
      <w:r>
        <w:rPr>
          <w:rFonts w:eastAsia="Times New Roman"/>
          <w:szCs w:val="24"/>
        </w:rPr>
        <w:t>προσμετράται</w:t>
      </w:r>
      <w:proofErr w:type="spellEnd"/>
      <w:r>
        <w:rPr>
          <w:rFonts w:eastAsia="Times New Roman"/>
          <w:szCs w:val="24"/>
        </w:rPr>
        <w:t xml:space="preserve"> η ψήφος τους. Δεν είναι εύκολα ζητήματα. Θα τα συζητήσουμε ιδιαίτερα. Για όλα όσα ακούστηκαν</w:t>
      </w:r>
      <w:r>
        <w:rPr>
          <w:rFonts w:eastAsia="Times New Roman"/>
          <w:szCs w:val="24"/>
        </w:rPr>
        <w:t>,</w:t>
      </w:r>
      <w:r>
        <w:rPr>
          <w:rFonts w:eastAsia="Times New Roman"/>
          <w:szCs w:val="24"/>
        </w:rPr>
        <w:t xml:space="preserve"> είναι ήδη κατατεθειμένες οι προτάσεις, είναι γνωστές στους εκπροσώπους των κομμάτων και έχουμε και</w:t>
      </w:r>
      <w:r>
        <w:rPr>
          <w:rFonts w:eastAsia="Times New Roman"/>
          <w:szCs w:val="24"/>
        </w:rPr>
        <w:t xml:space="preserve"> θέσεις -τουλάχιστον εγώ ως Πρόεδρος- διότι δουλέψαμε μέσα στις διακοπές. Είναι θέματα</w:t>
      </w:r>
      <w:r>
        <w:rPr>
          <w:rFonts w:eastAsia="Times New Roman"/>
          <w:szCs w:val="24"/>
        </w:rPr>
        <w:t>,</w:t>
      </w:r>
      <w:r>
        <w:rPr>
          <w:rFonts w:eastAsia="Times New Roman"/>
          <w:szCs w:val="24"/>
        </w:rPr>
        <w:t xml:space="preserve"> που είτε είναι ευαίσθητα είτε επιδέχονται αρκετές ερμηνείες είτε χρειάζονται συνθέσεις τις οποίες θα κάνουμε εδώ.</w:t>
      </w:r>
    </w:p>
    <w:p w14:paraId="327E4CE1" w14:textId="77777777" w:rsidR="00077057" w:rsidRDefault="00105889">
      <w:pPr>
        <w:tabs>
          <w:tab w:val="left" w:pos="1253"/>
        </w:tabs>
        <w:spacing w:line="600" w:lineRule="auto"/>
        <w:ind w:firstLine="720"/>
        <w:jc w:val="both"/>
        <w:rPr>
          <w:rFonts w:eastAsia="Times New Roman"/>
          <w:szCs w:val="24"/>
        </w:rPr>
      </w:pPr>
      <w:r>
        <w:rPr>
          <w:rFonts w:eastAsia="Times New Roman"/>
          <w:szCs w:val="24"/>
        </w:rPr>
        <w:lastRenderedPageBreak/>
        <w:t>Και γι’ αυτό νομίζω ότι η διαδικασία σωστά ξεκίνησε σή</w:t>
      </w:r>
      <w:r>
        <w:rPr>
          <w:rFonts w:eastAsia="Times New Roman"/>
          <w:szCs w:val="24"/>
        </w:rPr>
        <w:t>μερα, μπήκαν κάποιες προτεραιότητες άμεσες, λειτουργικές θα έλεγε κανείς, και για τη Βουλή, κυρίως στο θέμα των προμηθειών, των διαγωνισμών κ.λπ., που πρέπει να επιλυθεί. Στα άλλα μέσα στον μήνα θα προχωρήσουμε.</w:t>
      </w:r>
    </w:p>
    <w:p w14:paraId="327E4CE2" w14:textId="77777777" w:rsidR="00077057" w:rsidRDefault="00105889">
      <w:pPr>
        <w:tabs>
          <w:tab w:val="left" w:pos="1253"/>
        </w:tabs>
        <w:spacing w:line="600" w:lineRule="auto"/>
        <w:ind w:firstLine="720"/>
        <w:jc w:val="both"/>
        <w:rPr>
          <w:rFonts w:eastAsia="Times New Roman"/>
          <w:szCs w:val="24"/>
        </w:rPr>
      </w:pPr>
      <w:r>
        <w:rPr>
          <w:rFonts w:eastAsia="Times New Roman"/>
          <w:szCs w:val="24"/>
        </w:rPr>
        <w:t>Ευχαριστώ πολύ.</w:t>
      </w:r>
    </w:p>
    <w:p w14:paraId="327E4CE3" w14:textId="77777777" w:rsidR="00077057" w:rsidRDefault="00105889">
      <w:pPr>
        <w:tabs>
          <w:tab w:val="left" w:pos="1253"/>
        </w:tabs>
        <w:spacing w:line="600" w:lineRule="auto"/>
        <w:ind w:firstLine="720"/>
        <w:jc w:val="center"/>
        <w:rPr>
          <w:rFonts w:eastAsia="Times New Roman"/>
          <w:szCs w:val="24"/>
        </w:rPr>
      </w:pPr>
      <w:r>
        <w:rPr>
          <w:rFonts w:eastAsia="Times New Roman"/>
          <w:szCs w:val="24"/>
        </w:rPr>
        <w:t>(Χειροκροτήματα από τις πτέρ</w:t>
      </w:r>
      <w:r>
        <w:rPr>
          <w:rFonts w:eastAsia="Times New Roman"/>
          <w:szCs w:val="24"/>
        </w:rPr>
        <w:t>υγες του ΣΥΡΙΖΑ και των ΑΝΕΛ)</w:t>
      </w:r>
    </w:p>
    <w:p w14:paraId="327E4CE4" w14:textId="77777777" w:rsidR="00077057" w:rsidRDefault="00105889">
      <w:pPr>
        <w:tabs>
          <w:tab w:val="left" w:pos="1253"/>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Πρόεδρε.</w:t>
      </w:r>
    </w:p>
    <w:p w14:paraId="327E4CE5" w14:textId="77777777" w:rsidR="00077057" w:rsidRDefault="00105889">
      <w:pPr>
        <w:tabs>
          <w:tab w:val="left" w:pos="1253"/>
        </w:tabs>
        <w:spacing w:line="600" w:lineRule="auto"/>
        <w:ind w:firstLine="720"/>
        <w:jc w:val="both"/>
        <w:rPr>
          <w:rFonts w:eastAsia="Times New Roman"/>
          <w:szCs w:val="24"/>
        </w:rPr>
      </w:pPr>
      <w:r>
        <w:rPr>
          <w:rFonts w:eastAsia="Times New Roman"/>
          <w:szCs w:val="24"/>
        </w:rPr>
        <w:t>Τον λόγο έχει ο κ. Καμμένος.</w:t>
      </w:r>
    </w:p>
    <w:p w14:paraId="327E4CE6" w14:textId="77777777" w:rsidR="00077057" w:rsidRDefault="00105889">
      <w:pPr>
        <w:tabs>
          <w:tab w:val="left" w:pos="1253"/>
        </w:tabs>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Ευχαριστώ πολύ, κύριε Πρόεδρε. Θα είμαι σύντομος.</w:t>
      </w:r>
    </w:p>
    <w:p w14:paraId="327E4CE7" w14:textId="77777777" w:rsidR="00077057" w:rsidRDefault="00105889">
      <w:pPr>
        <w:tabs>
          <w:tab w:val="left" w:pos="1253"/>
        </w:tabs>
        <w:spacing w:line="600" w:lineRule="auto"/>
        <w:ind w:firstLine="720"/>
        <w:jc w:val="both"/>
        <w:rPr>
          <w:rFonts w:eastAsia="Times New Roman"/>
          <w:szCs w:val="24"/>
        </w:rPr>
      </w:pPr>
      <w:r>
        <w:rPr>
          <w:rFonts w:eastAsia="Times New Roman"/>
          <w:szCs w:val="24"/>
        </w:rPr>
        <w:t>Οι Ανεξάρτητοι Έλληνες, όπως είπαμε και χθες στην εισήγησή μας, στηρί</w:t>
      </w:r>
      <w:r>
        <w:rPr>
          <w:rFonts w:eastAsia="Times New Roman"/>
          <w:szCs w:val="24"/>
        </w:rPr>
        <w:t>ζουμε όλες τις τροποποιήσεις που προτάθηκαν από το Προεδρείο. Είναι λογικές.</w:t>
      </w:r>
    </w:p>
    <w:p w14:paraId="327E4CE8" w14:textId="77777777" w:rsidR="00077057" w:rsidRDefault="00105889">
      <w:pPr>
        <w:tabs>
          <w:tab w:val="left" w:pos="1253"/>
        </w:tabs>
        <w:spacing w:line="600" w:lineRule="auto"/>
        <w:ind w:firstLine="720"/>
        <w:jc w:val="both"/>
        <w:rPr>
          <w:rFonts w:eastAsia="Times New Roman"/>
          <w:szCs w:val="24"/>
        </w:rPr>
      </w:pPr>
      <w:r>
        <w:rPr>
          <w:rFonts w:eastAsia="Times New Roman"/>
          <w:szCs w:val="24"/>
        </w:rPr>
        <w:t xml:space="preserve">Η σημαντικότερη απ’ όλες νομίζω ότι είναι η αυτοτέλεια ή η αυτονομία. Θα συμφωνήσω και με τους δύο όρους, δεν νομίζω </w:t>
      </w:r>
      <w:r>
        <w:rPr>
          <w:rFonts w:eastAsia="Times New Roman"/>
          <w:szCs w:val="24"/>
        </w:rPr>
        <w:lastRenderedPageBreak/>
        <w:t>ότι κάποιος είναι «χειρότερος» από τον άλλο, να χρησιμοποιούμε</w:t>
      </w:r>
      <w:r>
        <w:rPr>
          <w:rFonts w:eastAsia="Times New Roman"/>
          <w:szCs w:val="24"/>
        </w:rPr>
        <w:t xml:space="preserve"> για τη Βουλή σε σχέση με την προσπάθεια που πρέπει να κάνει να φτιάξει δημόσιες συμβάσεις, να έχει εποπτεία, επίβλεψη και να συνάπτει τις συμβάσεις αυτές για έργα και μελέτες που αφορούν τη Βουλή. </w:t>
      </w:r>
    </w:p>
    <w:p w14:paraId="327E4CE9" w14:textId="77777777" w:rsidR="00077057" w:rsidRDefault="00105889">
      <w:pPr>
        <w:tabs>
          <w:tab w:val="left" w:pos="1253"/>
        </w:tabs>
        <w:spacing w:line="600" w:lineRule="auto"/>
        <w:ind w:firstLine="720"/>
        <w:jc w:val="both"/>
        <w:rPr>
          <w:rFonts w:eastAsia="Times New Roman"/>
          <w:szCs w:val="24"/>
        </w:rPr>
      </w:pPr>
      <w:r>
        <w:rPr>
          <w:rFonts w:eastAsia="Times New Roman"/>
          <w:szCs w:val="24"/>
        </w:rPr>
        <w:t>Οπότε είναι εξαιρετικά σημαντικό</w:t>
      </w:r>
      <w:r>
        <w:rPr>
          <w:rFonts w:eastAsia="Times New Roman"/>
          <w:szCs w:val="24"/>
        </w:rPr>
        <w:t>,</w:t>
      </w:r>
      <w:r>
        <w:rPr>
          <w:rFonts w:eastAsia="Times New Roman"/>
          <w:szCs w:val="24"/>
        </w:rPr>
        <w:t xml:space="preserve"> όλα αυτά</w:t>
      </w:r>
      <w:r>
        <w:rPr>
          <w:rFonts w:eastAsia="Times New Roman"/>
          <w:szCs w:val="24"/>
        </w:rPr>
        <w:t xml:space="preserve"> όπως ψηφίστηκαν και προτάθηκαν, να ανεβαίνουν σε έναν δημόσιο διάλογο, να είναι δημόσια, να υπάρχει μια διαύγεια, μια διαφάνεια για πολύ απλούς δημοκρατικούς λόγους και για την ενημέρωση του κάθε πολίτη οπουδήποτε αυτός βρίσκεται, εντός ή εκτός Ελλάδας, </w:t>
      </w:r>
      <w:proofErr w:type="spellStart"/>
      <w:r>
        <w:rPr>
          <w:rFonts w:eastAsia="Times New Roman"/>
          <w:szCs w:val="24"/>
        </w:rPr>
        <w:t>π</w:t>
      </w:r>
      <w:r>
        <w:rPr>
          <w:rFonts w:eastAsia="Times New Roman"/>
          <w:szCs w:val="24"/>
        </w:rPr>
        <w:t>όσω</w:t>
      </w:r>
      <w:proofErr w:type="spellEnd"/>
      <w:r>
        <w:rPr>
          <w:rFonts w:eastAsia="Times New Roman"/>
          <w:szCs w:val="24"/>
        </w:rPr>
        <w:t xml:space="preserve"> μάλλον και των ίδιων των Βουλευτών οι οποίοι δεν παρακολουθούν, αν θέλετε, στο πλαίσιο των αρμοδιοτήτων που έχουν και τις εργασίες της Βουλής όσο έχει να κάνει με τις συμβάσεις που συνάπτει για διάφορα έργα και μελέτες. </w:t>
      </w:r>
    </w:p>
    <w:p w14:paraId="327E4CEA" w14:textId="77777777" w:rsidR="00077057" w:rsidRDefault="00105889">
      <w:pPr>
        <w:tabs>
          <w:tab w:val="left" w:pos="1253"/>
        </w:tabs>
        <w:spacing w:line="600" w:lineRule="auto"/>
        <w:ind w:firstLine="720"/>
        <w:jc w:val="both"/>
        <w:rPr>
          <w:rFonts w:eastAsia="Times New Roman"/>
          <w:szCs w:val="24"/>
        </w:rPr>
      </w:pPr>
      <w:r>
        <w:rPr>
          <w:rFonts w:eastAsia="Times New Roman"/>
          <w:szCs w:val="24"/>
        </w:rPr>
        <w:t>Για το ζήτημα των εγκύων συναδέ</w:t>
      </w:r>
      <w:r>
        <w:rPr>
          <w:rFonts w:eastAsia="Times New Roman"/>
          <w:szCs w:val="24"/>
        </w:rPr>
        <w:t>λφων δεν έχουμε να συζητήσουμε κάτι περαιτέρω. Το στηρίζουμε. Είναι εύλογο και λογικό. Συζητήσαμε εχθές και με τον Πρόεδρο όλες τις υπόλοιπες περιπτώσεις ασθενείας, ατυχήματος, χρόνιας παθήσεως. Είναι μια μεγάλη κουβέντα που πρέπει να γίνει, εάν κάποιος ακ</w:t>
      </w:r>
      <w:r>
        <w:rPr>
          <w:rFonts w:eastAsia="Times New Roman"/>
          <w:szCs w:val="24"/>
        </w:rPr>
        <w:t xml:space="preserve">ολουθεί μία φαρμακευτική αγωγή, για παράδειγμα, αν έχει τη διαύγεια για </w:t>
      </w:r>
      <w:r>
        <w:rPr>
          <w:rFonts w:eastAsia="Times New Roman"/>
          <w:szCs w:val="24"/>
        </w:rPr>
        <w:lastRenderedPageBreak/>
        <w:t>να ψηφίσει με οποιονδήποτε τρόπο εκτός Βουλής είτε δι’ αντιπροσώπου. Αυτό σε άλλα κοινοβούλια στην Ευρώπη ή ανά τον κόσμο συμβαίνει, αλλά στην Ελλάδα δεν μπορεί να ψηφίσει δι’ αντιπροσ</w:t>
      </w:r>
      <w:r>
        <w:rPr>
          <w:rFonts w:eastAsia="Times New Roman"/>
          <w:szCs w:val="24"/>
        </w:rPr>
        <w:t xml:space="preserve">ώπου παρά μόνο μέσω της επιστολικής ψήφου. </w:t>
      </w:r>
    </w:p>
    <w:p w14:paraId="327E4CEB" w14:textId="77777777" w:rsidR="00077057" w:rsidRDefault="00105889">
      <w:pPr>
        <w:tabs>
          <w:tab w:val="left" w:pos="1253"/>
        </w:tabs>
        <w:spacing w:line="600" w:lineRule="auto"/>
        <w:ind w:firstLine="720"/>
        <w:jc w:val="both"/>
        <w:rPr>
          <w:rFonts w:eastAsia="Times New Roman"/>
          <w:szCs w:val="24"/>
        </w:rPr>
      </w:pPr>
      <w:r>
        <w:rPr>
          <w:rFonts w:eastAsia="Times New Roman"/>
          <w:szCs w:val="24"/>
        </w:rPr>
        <w:t xml:space="preserve">Όλα αυτά θα συζητηθούν στο μέλλον. Νομίζω ότι υπάρχει καλή διάθεση και κατατέθηκαν πάρα πολλές προτάσεις. </w:t>
      </w:r>
    </w:p>
    <w:p w14:paraId="327E4CEC" w14:textId="77777777" w:rsidR="00077057" w:rsidRDefault="00105889">
      <w:pPr>
        <w:tabs>
          <w:tab w:val="left" w:pos="1253"/>
        </w:tabs>
        <w:spacing w:line="600" w:lineRule="auto"/>
        <w:ind w:firstLine="720"/>
        <w:jc w:val="both"/>
        <w:rPr>
          <w:rFonts w:eastAsia="Times New Roman"/>
          <w:szCs w:val="24"/>
        </w:rPr>
      </w:pPr>
      <w:r>
        <w:rPr>
          <w:rFonts w:eastAsia="Times New Roman"/>
          <w:szCs w:val="24"/>
        </w:rPr>
        <w:t>Στο πρώτο ζήτημα για την τροποποίηση που αφορά την αύξηση των μελών συμφωνήσαμε, ψηφίσαμε «ναι», εφόσον υ</w:t>
      </w:r>
      <w:r>
        <w:rPr>
          <w:rFonts w:eastAsia="Times New Roman"/>
          <w:szCs w:val="24"/>
        </w:rPr>
        <w:t xml:space="preserve">πάρχει Κοινοβουλευτική Ομάδα </w:t>
      </w:r>
      <w:r>
        <w:rPr>
          <w:rFonts w:eastAsia="Times New Roman"/>
          <w:szCs w:val="24"/>
        </w:rPr>
        <w:t>Α</w:t>
      </w:r>
      <w:r>
        <w:rPr>
          <w:rFonts w:eastAsia="Times New Roman"/>
          <w:szCs w:val="24"/>
        </w:rPr>
        <w:t>νεξαρτήτων Βουλευτών</w:t>
      </w:r>
      <w:r>
        <w:rPr>
          <w:rFonts w:eastAsia="Times New Roman"/>
          <w:szCs w:val="24"/>
        </w:rPr>
        <w:t>,</w:t>
      </w:r>
      <w:r>
        <w:rPr>
          <w:rFonts w:eastAsia="Times New Roman"/>
          <w:szCs w:val="24"/>
        </w:rPr>
        <w:t xml:space="preserve"> που εκπροσωπείται αυτή τη στιγμή από τον κ. Θεοχάρη. Και νομίζω ότι όλοι πρέπει να τους ευχηθούμε καλή επιτυχία, διότι πρέπει να συμβά</w:t>
      </w:r>
      <w:r>
        <w:rPr>
          <w:rFonts w:eastAsia="Times New Roman"/>
          <w:szCs w:val="24"/>
        </w:rPr>
        <w:t>λ</w:t>
      </w:r>
      <w:r>
        <w:rPr>
          <w:rFonts w:eastAsia="Times New Roman"/>
          <w:szCs w:val="24"/>
        </w:rPr>
        <w:t>λουν στο έργο της Βουλής, της δημοκρατίας και του κοινοβουλευτικού ελ</w:t>
      </w:r>
      <w:r>
        <w:rPr>
          <w:rFonts w:eastAsia="Times New Roman"/>
          <w:szCs w:val="24"/>
        </w:rPr>
        <w:t>έγχου προς εμάς, προς την Κυβέρνηση.</w:t>
      </w:r>
    </w:p>
    <w:p w14:paraId="327E4CED"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Δεν έχουμε άλλες παρατηρήσεις. Αυτό που πρέπει, κλείνοντας, να πω</w:t>
      </w:r>
      <w:r>
        <w:rPr>
          <w:rFonts w:eastAsia="Times New Roman" w:cs="Times New Roman"/>
          <w:szCs w:val="24"/>
        </w:rPr>
        <w:t>,</w:t>
      </w:r>
      <w:r>
        <w:rPr>
          <w:rFonts w:eastAsia="Times New Roman" w:cs="Times New Roman"/>
          <w:szCs w:val="24"/>
        </w:rPr>
        <w:t xml:space="preserve"> είναι πως ειδικά για εμάς τους νέους Βουλευτές και για τις Κοινοβουλευτικές Ομάδες που έχουν μικρή εκπροσώπηση, σημαντικό είναι το κομμάτι της επιστολικ</w:t>
      </w:r>
      <w:r>
        <w:rPr>
          <w:rFonts w:eastAsia="Times New Roman" w:cs="Times New Roman"/>
          <w:szCs w:val="24"/>
        </w:rPr>
        <w:t xml:space="preserve">ής ψήφου αν, για παράδειγμα, έχουμε δύο ή τρεις </w:t>
      </w:r>
      <w:r>
        <w:rPr>
          <w:rFonts w:eastAsia="Times New Roman" w:cs="Times New Roman"/>
          <w:szCs w:val="24"/>
        </w:rPr>
        <w:t>ε</w:t>
      </w:r>
      <w:r>
        <w:rPr>
          <w:rFonts w:eastAsia="Times New Roman" w:cs="Times New Roman"/>
          <w:szCs w:val="24"/>
        </w:rPr>
        <w:t xml:space="preserve">πιτροπές ή πρέπει από </w:t>
      </w:r>
      <w:r>
        <w:rPr>
          <w:rFonts w:eastAsia="Times New Roman" w:cs="Times New Roman"/>
          <w:szCs w:val="24"/>
        </w:rPr>
        <w:t>ε</w:t>
      </w:r>
      <w:r>
        <w:rPr>
          <w:rFonts w:eastAsia="Times New Roman" w:cs="Times New Roman"/>
          <w:szCs w:val="24"/>
        </w:rPr>
        <w:t xml:space="preserve">πιτροπή της Βουλής ή από το κόμμα μας να παραστούμε στο εξωτερικό για εργασία της </w:t>
      </w:r>
      <w:r>
        <w:rPr>
          <w:rFonts w:eastAsia="Times New Roman" w:cs="Times New Roman"/>
          <w:szCs w:val="24"/>
        </w:rPr>
        <w:t>ε</w:t>
      </w:r>
      <w:r>
        <w:rPr>
          <w:rFonts w:eastAsia="Times New Roman" w:cs="Times New Roman"/>
          <w:szCs w:val="24"/>
        </w:rPr>
        <w:t xml:space="preserve">πιτροπής της Βουλής ή του κόμματος. </w:t>
      </w:r>
    </w:p>
    <w:p w14:paraId="327E4CEE"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lastRenderedPageBreak/>
        <w:t>Θα μπορούσαμε να το βάλουμε αυτό στον Κανονισμό. Εμείς</w:t>
      </w:r>
      <w:r>
        <w:rPr>
          <w:rFonts w:eastAsia="Times New Roman" w:cs="Times New Roman"/>
          <w:szCs w:val="24"/>
        </w:rPr>
        <w:t xml:space="preserve"> ως Ανεξάρτητοι Έλληνες για παράδειγμα, δεν έχουμε κόσμο. Έχουμε Βουλευτές, μέλη της Κοινοβουλευτικής μας Ομάδας που είναι και Υπουργοί και δεν είναι όλοι στη Βουλή. Θα μπορούσαμε και εμείς να ψηφίζαμε με επιστολική ψήφο, ώστε να μη χαθεί και η εργασία που</w:t>
      </w:r>
      <w:r>
        <w:rPr>
          <w:rFonts w:eastAsia="Times New Roman" w:cs="Times New Roman"/>
          <w:szCs w:val="24"/>
        </w:rPr>
        <w:t xml:space="preserve"> έχουμε </w:t>
      </w:r>
      <w:proofErr w:type="spellStart"/>
      <w:r>
        <w:rPr>
          <w:rFonts w:eastAsia="Times New Roman" w:cs="Times New Roman"/>
          <w:szCs w:val="24"/>
        </w:rPr>
        <w:t>ενταλθεί</w:t>
      </w:r>
      <w:proofErr w:type="spellEnd"/>
      <w:r>
        <w:rPr>
          <w:rFonts w:eastAsia="Times New Roman" w:cs="Times New Roman"/>
          <w:szCs w:val="24"/>
        </w:rPr>
        <w:t xml:space="preserve"> να κάνουμε στο εξωτερικό. </w:t>
      </w:r>
    </w:p>
    <w:p w14:paraId="327E4CEF"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Το δεύτερο θέμα που συζήτησα</w:t>
      </w:r>
      <w:r>
        <w:rPr>
          <w:rFonts w:eastAsia="Times New Roman" w:cs="Times New Roman"/>
          <w:szCs w:val="24"/>
        </w:rPr>
        <w:t>,</w:t>
      </w:r>
      <w:r>
        <w:rPr>
          <w:rFonts w:eastAsia="Times New Roman" w:cs="Times New Roman"/>
          <w:szCs w:val="24"/>
        </w:rPr>
        <w:t xml:space="preserve"> ήταν η </w:t>
      </w:r>
      <w:proofErr w:type="spellStart"/>
      <w:r>
        <w:rPr>
          <w:rFonts w:eastAsia="Times New Roman" w:cs="Times New Roman"/>
          <w:szCs w:val="24"/>
        </w:rPr>
        <w:t>ψηφιοποίηση</w:t>
      </w:r>
      <w:proofErr w:type="spellEnd"/>
      <w:r>
        <w:rPr>
          <w:rFonts w:eastAsia="Times New Roman" w:cs="Times New Roman"/>
          <w:szCs w:val="24"/>
        </w:rPr>
        <w:t xml:space="preserve"> των εγγράφων της Βουλής. Με χαρά άκουσα ότι προχωράει το έργο πολύ γοργά. Είναι πολύ σημαντικό στον κοινοβουλευτικό έλεγχο, στις εισηγήσεις, στις ομιλίες, στις επί</w:t>
      </w:r>
      <w:r>
        <w:rPr>
          <w:rFonts w:eastAsia="Times New Roman" w:cs="Times New Roman"/>
          <w:szCs w:val="24"/>
        </w:rPr>
        <w:t>καιρες ερωτήσεις που κάνουμε στους Υπουργούς, όσα καταθέτουμε στη Βουλή να ψηφιοποιούνται, ώστε ανά πάσα στιγμή να μπορούμε να βρούμε αυτά τα στοιχεία και να μην ταλαιπωρούνται οι υπάλληλοι της Βουλής να βρίσκουν τα έγγραφα, να βγάζουν φωτοτυπίες και να έχ</w:t>
      </w:r>
      <w:r>
        <w:rPr>
          <w:rFonts w:eastAsia="Times New Roman" w:cs="Times New Roman"/>
          <w:szCs w:val="24"/>
        </w:rPr>
        <w:t xml:space="preserve">ουμε ένα τεράστιο διαχειριστικό κόστος και όχι μόνο, αλλά να κάνουμε και τη δική μας ζωής πιο εύκολη, για να ανασύρουμε στοιχεία ανά πάσα στιγμή. </w:t>
      </w:r>
    </w:p>
    <w:p w14:paraId="327E4CF0"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Τέλος, έθεσα και το θέμα της κοινοβουλευτικής εκπροσώπησης με τον αριθμό των Βουλευτών. Υπάρχουν αποχωρήσεις </w:t>
      </w:r>
      <w:r>
        <w:rPr>
          <w:rFonts w:eastAsia="Times New Roman" w:cs="Times New Roman"/>
          <w:szCs w:val="24"/>
        </w:rPr>
        <w:lastRenderedPageBreak/>
        <w:t>από πολλά κόμματα και τυγχάνει οι Ανεξάρτητοι Έλληνες να έχουν αλλάξει και στη σειρά των εισηγήσεων στη Βουλή. Έθεσα, λοιπόν, το θέμα</w:t>
      </w:r>
      <w:r>
        <w:rPr>
          <w:rFonts w:eastAsia="Times New Roman" w:cs="Times New Roman"/>
          <w:szCs w:val="24"/>
        </w:rPr>
        <w:t>,</w:t>
      </w:r>
      <w:r>
        <w:rPr>
          <w:rFonts w:eastAsia="Times New Roman" w:cs="Times New Roman"/>
          <w:szCs w:val="24"/>
        </w:rPr>
        <w:t xml:space="preserve"> του κατά πόσο θα έπρεπε να προβλεφθεί από τον Κανονισμό της Βουλής, άμεσα ή έμμεσα, και η αλλαγή στην εκπροσώπηση στα Προ</w:t>
      </w:r>
      <w:r>
        <w:rPr>
          <w:rFonts w:eastAsia="Times New Roman" w:cs="Times New Roman"/>
          <w:szCs w:val="24"/>
        </w:rPr>
        <w:t xml:space="preserve">εδρεία της Βουλής. Αυτό έγινε δεκτό. Το στήριξε και ο εισηγητής της Ένωσης Κεντρώων, κ. Γεωργιάδης. Νομίζω ότι είναι κάτι που πρέπει να δούμε. </w:t>
      </w:r>
    </w:p>
    <w:p w14:paraId="327E4CF1"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Ευχαριστώ πολύ. Χρόνια πολλά σε όλους. </w:t>
      </w:r>
    </w:p>
    <w:p w14:paraId="327E4CF2" w14:textId="77777777" w:rsidR="00077057" w:rsidRDefault="00105889">
      <w:pPr>
        <w:spacing w:line="600" w:lineRule="auto"/>
        <w:ind w:firstLine="720"/>
        <w:jc w:val="both"/>
        <w:rPr>
          <w:rFonts w:eastAsia="Times New Roman"/>
          <w:bCs/>
        </w:rPr>
      </w:pPr>
      <w:r>
        <w:rPr>
          <w:rFonts w:eastAsia="Times New Roman"/>
          <w:b/>
          <w:bCs/>
        </w:rPr>
        <w:t xml:space="preserve">ΠΡΟΕΔΡΕΥΩΝ (Σπυρίδων Λυκούδης): </w:t>
      </w:r>
      <w:r>
        <w:rPr>
          <w:rFonts w:eastAsia="Times New Roman"/>
          <w:bCs/>
        </w:rPr>
        <w:t>Ευχαριστώ, κύριε συνάδελφε.</w:t>
      </w:r>
    </w:p>
    <w:p w14:paraId="327E4CF3" w14:textId="77777777" w:rsidR="00077057" w:rsidRDefault="00105889">
      <w:pPr>
        <w:spacing w:line="600" w:lineRule="auto"/>
        <w:ind w:firstLine="720"/>
        <w:jc w:val="both"/>
        <w:rPr>
          <w:rFonts w:eastAsia="Times New Roman"/>
          <w:bCs/>
        </w:rPr>
      </w:pPr>
      <w:r>
        <w:rPr>
          <w:rFonts w:eastAsia="Times New Roman"/>
          <w:bCs/>
        </w:rPr>
        <w:t>Τελευταίος έ</w:t>
      </w:r>
      <w:r>
        <w:rPr>
          <w:rFonts w:eastAsia="Times New Roman"/>
          <w:bCs/>
        </w:rPr>
        <w:t>χει ζητήσει τον λόγο ο συνάδελφος κ. Καρράς.</w:t>
      </w:r>
    </w:p>
    <w:p w14:paraId="327E4CF4" w14:textId="77777777" w:rsidR="00077057" w:rsidRDefault="00105889">
      <w:pPr>
        <w:spacing w:line="600" w:lineRule="auto"/>
        <w:ind w:firstLine="720"/>
        <w:jc w:val="both"/>
        <w:rPr>
          <w:rFonts w:eastAsia="Times New Roman"/>
          <w:bCs/>
        </w:rPr>
      </w:pPr>
      <w:r>
        <w:rPr>
          <w:rFonts w:eastAsia="Times New Roman"/>
          <w:bCs/>
        </w:rPr>
        <w:t>Κύριε Καρρά, έχετε τον λόγο για πέντε λεπτά.</w:t>
      </w:r>
    </w:p>
    <w:p w14:paraId="327E4CF5" w14:textId="77777777" w:rsidR="00077057" w:rsidRDefault="00105889">
      <w:pPr>
        <w:spacing w:line="600" w:lineRule="auto"/>
        <w:ind w:firstLine="720"/>
        <w:jc w:val="both"/>
        <w:rPr>
          <w:rFonts w:eastAsia="Times New Roman"/>
          <w:bCs/>
        </w:rPr>
      </w:pPr>
      <w:r>
        <w:rPr>
          <w:rFonts w:eastAsia="Times New Roman"/>
          <w:b/>
          <w:bCs/>
        </w:rPr>
        <w:t>ΓΕΩΡΓΙΟΣ-ΔΗΜΗΤΡΙΟΣ ΚΑΡΡΑΣ:</w:t>
      </w:r>
      <w:r>
        <w:rPr>
          <w:rFonts w:eastAsia="Times New Roman"/>
          <w:bCs/>
        </w:rPr>
        <w:t xml:space="preserve"> Ευχαριστώ, κύριε Πρόεδρε.</w:t>
      </w:r>
    </w:p>
    <w:p w14:paraId="327E4CF6" w14:textId="77777777" w:rsidR="00077057" w:rsidRDefault="00105889">
      <w:pPr>
        <w:spacing w:line="600" w:lineRule="auto"/>
        <w:ind w:firstLine="720"/>
        <w:jc w:val="both"/>
        <w:rPr>
          <w:rFonts w:eastAsia="Times New Roman"/>
          <w:bCs/>
        </w:rPr>
      </w:pPr>
      <w:r>
        <w:rPr>
          <w:rFonts w:eastAsia="Times New Roman"/>
          <w:bCs/>
        </w:rPr>
        <w:t xml:space="preserve">Εύχομαι χρόνια πολλά, καλή χρονιά και παραγωγική σε όλους. </w:t>
      </w:r>
    </w:p>
    <w:p w14:paraId="327E4CF7" w14:textId="77777777" w:rsidR="00077057" w:rsidRDefault="00105889">
      <w:pPr>
        <w:spacing w:line="600" w:lineRule="auto"/>
        <w:ind w:firstLine="720"/>
        <w:jc w:val="both"/>
        <w:rPr>
          <w:rFonts w:eastAsia="Times New Roman"/>
          <w:bCs/>
        </w:rPr>
      </w:pPr>
      <w:r>
        <w:rPr>
          <w:rFonts w:eastAsia="Times New Roman"/>
          <w:bCs/>
        </w:rPr>
        <w:lastRenderedPageBreak/>
        <w:t xml:space="preserve">Έχω αποτελέσει μέλος της Επιτροπής Κανονισμού επί </w:t>
      </w:r>
      <w:proofErr w:type="spellStart"/>
      <w:r>
        <w:rPr>
          <w:rFonts w:eastAsia="Times New Roman"/>
          <w:bCs/>
        </w:rPr>
        <w:t>δεκ</w:t>
      </w:r>
      <w:r>
        <w:rPr>
          <w:rFonts w:eastAsia="Times New Roman"/>
          <w:bCs/>
        </w:rPr>
        <w:t>ατετράμηνο</w:t>
      </w:r>
      <w:proofErr w:type="spellEnd"/>
      <w:r>
        <w:rPr>
          <w:rFonts w:eastAsia="Times New Roman"/>
          <w:bCs/>
        </w:rPr>
        <w:t>. Έχω εργαστεί στην Επιτροπή Κανονισμού. Γινόταν, πράγματι, ένας εποικοδομητικός διάλογος και μπορώ να πω και δημοκρατικός. Όμως έχω βγάλει ένα συμπέρασμα –θα μου επιτρέψετε την έκφραση, κύριε Πρόεδρε, την οποία γνωρίζω ότι έχετε συμπαθήσει, γιατ</w:t>
      </w:r>
      <w:r>
        <w:rPr>
          <w:rFonts w:eastAsia="Times New Roman"/>
          <w:bCs/>
        </w:rPr>
        <w:t>ί την έχετε χρησιμοποιήσει και εσείς- με μία νομική διαστροφή.</w:t>
      </w:r>
    </w:p>
    <w:p w14:paraId="327E4CF8" w14:textId="77777777" w:rsidR="00077057" w:rsidRDefault="00105889">
      <w:pPr>
        <w:spacing w:line="600" w:lineRule="auto"/>
        <w:ind w:firstLine="720"/>
        <w:jc w:val="both"/>
        <w:rPr>
          <w:rFonts w:eastAsia="Times New Roman"/>
          <w:bCs/>
        </w:rPr>
      </w:pPr>
      <w:r>
        <w:rPr>
          <w:rFonts w:eastAsia="Times New Roman"/>
          <w:bCs/>
        </w:rPr>
        <w:t>Διαπίστωσα τούτο, ότι ο Κανονισμός και το Σύνταγμα δεν συμβαδίζουν. Γιατί το λέω αυτό; Ίσως έχει συνέπεια ο λόγος μου. Το Σύνταγμα παραπέμπει στον Κανονισμό τα θέματα λειτουργίας της Βουλής αλλ</w:t>
      </w:r>
      <w:r>
        <w:rPr>
          <w:rFonts w:eastAsia="Times New Roman"/>
          <w:bCs/>
        </w:rPr>
        <w:t xml:space="preserve">ά το Σύνταγμα είναι ο υπέρτατος νόμος και ο Κανονισμός της Βουλής πρέπει να συμβαδίζει. </w:t>
      </w:r>
    </w:p>
    <w:p w14:paraId="327E4CF9" w14:textId="77777777" w:rsidR="00077057" w:rsidRDefault="00105889">
      <w:pPr>
        <w:spacing w:line="600" w:lineRule="auto"/>
        <w:ind w:firstLine="720"/>
        <w:jc w:val="both"/>
        <w:rPr>
          <w:rFonts w:eastAsia="Times New Roman"/>
          <w:bCs/>
        </w:rPr>
      </w:pPr>
      <w:r>
        <w:rPr>
          <w:rFonts w:eastAsia="Times New Roman"/>
          <w:bCs/>
        </w:rPr>
        <w:t>Θέλω να κάνω κάποιες διαπιστώσεις, μεταξύ των οποίων και μία σημερινή από τη συζήτηση που κάνουμε. Όλος ο Κανονισμός δίνει το προβάδισμα στα κόμματα, ενώ το Σύνταγμα δ</w:t>
      </w:r>
      <w:r>
        <w:rPr>
          <w:rFonts w:eastAsia="Times New Roman"/>
          <w:bCs/>
        </w:rPr>
        <w:t>ίνει το προβάδισμα στους Βουλευτές τους οποίους αναγορεύει αντιπροσώπους του έθνους και το μόνο δικαίωμα που αναφέρεται στα κόμματα</w:t>
      </w:r>
      <w:r>
        <w:rPr>
          <w:rFonts w:eastAsia="Times New Roman"/>
          <w:bCs/>
        </w:rPr>
        <w:t>,</w:t>
      </w:r>
      <w:r>
        <w:rPr>
          <w:rFonts w:eastAsia="Times New Roman"/>
          <w:bCs/>
        </w:rPr>
        <w:t xml:space="preserve"> είναι για να εκφράζεται η Αρχή της Δεδηλωμένης, </w:t>
      </w:r>
      <w:r>
        <w:rPr>
          <w:rFonts w:eastAsia="Times New Roman"/>
          <w:bCs/>
        </w:rPr>
        <w:lastRenderedPageBreak/>
        <w:t>ούτως ώστε να λειτουργεί η Κυβέρνηση. Αυτό, όμως, και από παρωχημένους χρόν</w:t>
      </w:r>
      <w:r>
        <w:rPr>
          <w:rFonts w:eastAsia="Times New Roman"/>
          <w:bCs/>
        </w:rPr>
        <w:t xml:space="preserve">ους έχει μεταφερθεί ήδη στον Κανονισμό της Βουλής. </w:t>
      </w:r>
    </w:p>
    <w:p w14:paraId="327E4CFA" w14:textId="77777777" w:rsidR="00077057" w:rsidRDefault="00105889">
      <w:pPr>
        <w:spacing w:line="600" w:lineRule="auto"/>
        <w:ind w:firstLine="720"/>
        <w:jc w:val="both"/>
        <w:rPr>
          <w:rFonts w:eastAsia="Times New Roman"/>
          <w:bCs/>
        </w:rPr>
      </w:pPr>
      <w:r>
        <w:rPr>
          <w:rFonts w:eastAsia="Times New Roman"/>
          <w:bCs/>
        </w:rPr>
        <w:t>Θέλω να κάνω κάποιες συντομότατες παρατηρήσεις. Το βλέπω σήμερα στο άρθρο 1. Έρχεται η κυβερνητική πλειοψηφία και λέει τούτο, ότι επειδή οι Ανεξάρτητοι είναι πλέον των πέντε και εκπροσωπούνται στη Διάσκεψ</w:t>
      </w:r>
      <w:r>
        <w:rPr>
          <w:rFonts w:eastAsia="Times New Roman"/>
          <w:bCs/>
        </w:rPr>
        <w:t xml:space="preserve">η των Πρόεδρων, να βάλουμε ένα μέλος ακόμα, τον Πρόεδρο της Επιτροπής Οικονομικών της Βουλής, για να μη διαταραχθεί η ισορροπία. Αυτό συμβαδίζει με τη λειτουργία της Βουλής, μιας Βουλής η οποία πρέπει να είναι χώρος διαλόγου και ιδεών; </w:t>
      </w:r>
    </w:p>
    <w:p w14:paraId="327E4CFB" w14:textId="77777777" w:rsidR="00077057" w:rsidRDefault="00105889">
      <w:pPr>
        <w:spacing w:line="600" w:lineRule="auto"/>
        <w:ind w:firstLine="720"/>
        <w:jc w:val="both"/>
        <w:rPr>
          <w:rFonts w:eastAsia="Times New Roman"/>
          <w:bCs/>
        </w:rPr>
      </w:pPr>
      <w:r>
        <w:rPr>
          <w:rFonts w:eastAsia="Times New Roman"/>
          <w:bCs/>
        </w:rPr>
        <w:t>Η Βουλή δεν είναι τ</w:t>
      </w:r>
      <w:r>
        <w:rPr>
          <w:rFonts w:eastAsia="Times New Roman"/>
          <w:bCs/>
        </w:rPr>
        <w:t>α κόμματα, κύριε Πρόεδρε. Γιατί αν ακολουθήσουμε τα κόμματα, δεν έχει λόγο να λειτουργεί η Βουλή, δεν υπάρχει λόγος να διαμαρτύρονται οι συνάδελφοι</w:t>
      </w:r>
      <w:r>
        <w:rPr>
          <w:rFonts w:eastAsia="Times New Roman"/>
          <w:bCs/>
        </w:rPr>
        <w:t>,</w:t>
      </w:r>
      <w:r>
        <w:rPr>
          <w:rFonts w:eastAsia="Times New Roman"/>
          <w:bCs/>
        </w:rPr>
        <w:t xml:space="preserve"> ότι περιορίζεται ο χρόνος που τους χορηγείται για να εκφράσουν τις απόψεις τους. Συνεπώς το άρθρο 1, το οπο</w:t>
      </w:r>
      <w:r>
        <w:rPr>
          <w:rFonts w:eastAsia="Times New Roman"/>
          <w:bCs/>
        </w:rPr>
        <w:t xml:space="preserve">ίο αποτελεί πλέον το απαύγασμα του περιορισμού του δικαιώματος των Βουλευτών, εγώ προσωπικά δεν μπορώ να το υποστηρίξω. </w:t>
      </w:r>
    </w:p>
    <w:p w14:paraId="327E4CFC" w14:textId="77777777" w:rsidR="00077057" w:rsidRDefault="00105889">
      <w:pPr>
        <w:spacing w:line="600" w:lineRule="auto"/>
        <w:ind w:firstLine="720"/>
        <w:jc w:val="both"/>
        <w:rPr>
          <w:rFonts w:eastAsia="Times New Roman"/>
          <w:bCs/>
        </w:rPr>
      </w:pPr>
      <w:r>
        <w:rPr>
          <w:rFonts w:eastAsia="Times New Roman"/>
          <w:bCs/>
        </w:rPr>
        <w:lastRenderedPageBreak/>
        <w:t>Θέλω να προχωρήσω, όμως και παρακάτω, να πω δύο, τρεις λέξεις ακόμη. Ποια ήταν τα επιχειρήματα της φιμώσεως της φωνής των Βουλευτών και</w:t>
      </w:r>
      <w:r>
        <w:rPr>
          <w:rFonts w:eastAsia="Times New Roman"/>
          <w:bCs/>
        </w:rPr>
        <w:t xml:space="preserve"> ιδιαίτερα των Ανεξαρτήτων; </w:t>
      </w:r>
    </w:p>
    <w:p w14:paraId="327E4CFD" w14:textId="77777777" w:rsidR="00077057" w:rsidRDefault="00105889">
      <w:pPr>
        <w:spacing w:line="600" w:lineRule="auto"/>
        <w:jc w:val="both"/>
        <w:rPr>
          <w:rFonts w:eastAsia="Times New Roman" w:cs="Times New Roman"/>
          <w:szCs w:val="24"/>
        </w:rPr>
      </w:pPr>
      <w:r>
        <w:rPr>
          <w:rFonts w:eastAsia="Times New Roman" w:cs="Times New Roman"/>
          <w:szCs w:val="24"/>
        </w:rPr>
        <w:t xml:space="preserve">Τώρα έχω μια διαφορετική εμπειρία και ακούω πράγματα τα οποία δίνουν μια υποβάθμιση στον ρόλο των Ανεξαρτήτων Βουλευτών και επιπλέον, μεταφέρουν τα κόμματα μέσα στη Βουλή, έτσι ώστε να λειτουργεί η Βουλή μόνο κομματικά και όχι </w:t>
      </w:r>
      <w:r>
        <w:rPr>
          <w:rFonts w:eastAsia="Times New Roman" w:cs="Times New Roman"/>
          <w:szCs w:val="24"/>
        </w:rPr>
        <w:t xml:space="preserve">ως χώρος, όπως </w:t>
      </w:r>
      <w:proofErr w:type="spellStart"/>
      <w:r>
        <w:rPr>
          <w:rFonts w:eastAsia="Times New Roman" w:cs="Times New Roman"/>
          <w:szCs w:val="24"/>
        </w:rPr>
        <w:t>προείπα</w:t>
      </w:r>
      <w:proofErr w:type="spellEnd"/>
      <w:r>
        <w:rPr>
          <w:rFonts w:eastAsia="Times New Roman" w:cs="Times New Roman"/>
          <w:szCs w:val="24"/>
        </w:rPr>
        <w:t>, διαλόγου.</w:t>
      </w:r>
    </w:p>
    <w:p w14:paraId="327E4CFE"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Τα επιχειρήματα, λοιπόν, που ακούστηκαν ήταν ότι περιορίζεται ο χρόνος των αγορητών, των Κοινοβουλευτικών Εκπροσώπων.</w:t>
      </w:r>
    </w:p>
    <w:p w14:paraId="327E4CFF"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Έχω διατελέσει Κοινοβουλευτικός Εκπρόσωπος και μπορώ να πω, κύριε Πρόεδρε, ότι έχω κάνει και κατάχρηση τ</w:t>
      </w:r>
      <w:r>
        <w:rPr>
          <w:rFonts w:eastAsia="Times New Roman" w:cs="Times New Roman"/>
          <w:szCs w:val="24"/>
        </w:rPr>
        <w:t>ων δικαιωμάτων μου και πολλές φορές με την ανοχή του Προεδρείου. Δεν σημαίνει, όμως, ότι αυτό το καθεστώς πρέπει να διατηρείται. Για ποιον λόγο; Αν έρχονται τα νομοσχέδια είτε με τη μορφή του κατεπείγοντος είτε του επείγοντος ως πακέτο, για να ψηφιστούν απ</w:t>
      </w:r>
      <w:r>
        <w:rPr>
          <w:rFonts w:eastAsia="Times New Roman" w:cs="Times New Roman"/>
          <w:szCs w:val="24"/>
        </w:rPr>
        <w:t>ό την κυβερνητική πλειοψηφία, δεν συνεισφέρει η Βουλή πλέον. Δεν έχει ρόλο σημαντικό.</w:t>
      </w:r>
    </w:p>
    <w:p w14:paraId="327E4D00"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lastRenderedPageBreak/>
        <w:t>Περαιτέρω, ένα άλλο ζήτημα που τίθεται και θέλω να το πω, είναι το εξής. Ο περιορισμός του ρόλου των Βουλευτών εμφανίζεται και με την ποσόστωση των επίκαιρων ερωτήσεων κα</w:t>
      </w:r>
      <w:r>
        <w:rPr>
          <w:rFonts w:eastAsia="Times New Roman" w:cs="Times New Roman"/>
          <w:szCs w:val="24"/>
        </w:rPr>
        <w:t>ι επιπλέον και με το δικαίωμα του Ανεξάρτητου Βουλευτή το πότε, ποια ημέρα, αν και εφόσον καταθέσει επίκαιρη ερώτηση, για να συζητηθεί.</w:t>
      </w:r>
    </w:p>
    <w:p w14:paraId="327E4D01"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Εδώ πέρα, λοιπόν, θα πρέπει να πω -και θα το πω με κάθε συνέπεια- ότι όχι μόνο φαλκιδεύεται το δικαίωμα του Βουλευτή να </w:t>
      </w:r>
      <w:r>
        <w:rPr>
          <w:rFonts w:eastAsia="Times New Roman" w:cs="Times New Roman"/>
          <w:szCs w:val="24"/>
        </w:rPr>
        <w:t>ασκήσει κοινοβουλευτικό έλεγχο, αν περιμένει ο Ανεξάρτητος τελευταίος στη σειρά να υποβάλει μια ερώτηση και αν περισσεύει -δεν μιλώ για το θέμα της παρουσίας των Υπουργών, έχει εξαντληθεί αυτό- χρόνος για τον Ανεξάρτητο να ασκήσει τον κοινοβουλευτικό έλεγχ</w:t>
      </w:r>
      <w:r>
        <w:rPr>
          <w:rFonts w:eastAsia="Times New Roman" w:cs="Times New Roman"/>
          <w:szCs w:val="24"/>
        </w:rPr>
        <w:t xml:space="preserve">ο. Καταλαβαίνετε ότι δεν συμβαδίζει με το Σύνταγμα καμμία ρύθμιση από αυτές του ισχύοντος Κανονισμού. Ακόμη δε και με την εμπειρία την οποία έχω αποκτήσει στον σύντομο χρόνο δεν θα συμβαδίσει και ο επόμενος Κανονισμός. Όσο και αν είπε ο κ. </w:t>
      </w:r>
      <w:proofErr w:type="spellStart"/>
      <w:r>
        <w:rPr>
          <w:rFonts w:eastAsia="Times New Roman" w:cs="Times New Roman"/>
          <w:szCs w:val="24"/>
        </w:rPr>
        <w:t>Βούτσης</w:t>
      </w:r>
      <w:proofErr w:type="spellEnd"/>
      <w:r>
        <w:rPr>
          <w:rFonts w:eastAsia="Times New Roman" w:cs="Times New Roman"/>
          <w:szCs w:val="24"/>
        </w:rPr>
        <w:t xml:space="preserve"> ότι θα φ</w:t>
      </w:r>
      <w:r>
        <w:rPr>
          <w:rFonts w:eastAsia="Times New Roman" w:cs="Times New Roman"/>
          <w:szCs w:val="24"/>
        </w:rPr>
        <w:t xml:space="preserve">έρει Κανονισμό στη Βουλή να </w:t>
      </w:r>
      <w:proofErr w:type="spellStart"/>
      <w:r>
        <w:rPr>
          <w:rFonts w:eastAsia="Times New Roman" w:cs="Times New Roman"/>
          <w:szCs w:val="24"/>
        </w:rPr>
        <w:t>επικαιροποιήσει</w:t>
      </w:r>
      <w:proofErr w:type="spellEnd"/>
      <w:r>
        <w:rPr>
          <w:rFonts w:eastAsia="Times New Roman" w:cs="Times New Roman"/>
          <w:szCs w:val="24"/>
        </w:rPr>
        <w:t xml:space="preserve"> και να τον εκσυγχρονίσει, δεν θα συμβαδίζει.</w:t>
      </w:r>
    </w:p>
    <w:p w14:paraId="327E4D02"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Νομίζω, λοιπόν, ότι πρέπει να ανοίξει μια μεγάλη συζήτηση για το ποιος είναι ο ρόλος του Βουλευτή. Υπάρχει ο ρόλος </w:t>
      </w:r>
      <w:r>
        <w:rPr>
          <w:rFonts w:eastAsia="Times New Roman" w:cs="Times New Roman"/>
          <w:szCs w:val="24"/>
        </w:rPr>
        <w:lastRenderedPageBreak/>
        <w:t>του Βουλευτή; Έχει μόνο ρόλο να καλύπτει τα κόμματα;</w:t>
      </w:r>
      <w:r>
        <w:rPr>
          <w:rFonts w:eastAsia="Times New Roman" w:cs="Times New Roman"/>
          <w:szCs w:val="24"/>
        </w:rPr>
        <w:t xml:space="preserve"> Έχει ρόλο διαλόγου; Έχει λόγο ανεξαρτησίας γνώμης; Τα θέτω προς προβληματισμό.</w:t>
      </w:r>
    </w:p>
    <w:p w14:paraId="327E4D03"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327E4D04"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327E4D05"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κηρύσσεται περαιωμένη η συζήτηση επί της </w:t>
      </w:r>
      <w:r>
        <w:rPr>
          <w:rFonts w:eastAsia="Times New Roman" w:cs="Times New Roman"/>
          <w:szCs w:val="24"/>
        </w:rPr>
        <w:t>πρότασης:</w:t>
      </w:r>
      <w:r>
        <w:rPr>
          <w:rFonts w:eastAsia="Times New Roman" w:cs="Times New Roman"/>
          <w:szCs w:val="24"/>
        </w:rPr>
        <w:t xml:space="preserve"> </w:t>
      </w:r>
      <w:r>
        <w:rPr>
          <w:rFonts w:eastAsia="Times New Roman" w:cs="Times New Roman"/>
          <w:szCs w:val="24"/>
        </w:rPr>
        <w:t>«Γ</w:t>
      </w:r>
      <w:r>
        <w:rPr>
          <w:rFonts w:eastAsia="Times New Roman" w:cs="Times New Roman"/>
          <w:szCs w:val="24"/>
        </w:rPr>
        <w:t xml:space="preserve">ια την </w:t>
      </w:r>
      <w:r>
        <w:rPr>
          <w:rFonts w:eastAsia="Times New Roman" w:cs="Times New Roman"/>
          <w:szCs w:val="24"/>
        </w:rPr>
        <w:t>τροποποίηση διατάξεων του Κανονισμού της Βουλής</w:t>
      </w:r>
      <w:r>
        <w:rPr>
          <w:rFonts w:eastAsia="Times New Roman" w:cs="Times New Roman"/>
          <w:szCs w:val="24"/>
        </w:rPr>
        <w:t>»</w:t>
      </w:r>
      <w:r>
        <w:rPr>
          <w:rFonts w:eastAsia="Times New Roman" w:cs="Times New Roman"/>
          <w:szCs w:val="24"/>
        </w:rPr>
        <w:t>.</w:t>
      </w:r>
    </w:p>
    <w:p w14:paraId="327E4D06"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πρόταση επί της αρχής;</w:t>
      </w:r>
    </w:p>
    <w:p w14:paraId="327E4D07"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ΠΑΝΑΓΙΩΤΑ ΚΟΖΟΜΠΟΛΗ-ΑΜΑΝΑΤΙΔΗ:</w:t>
      </w:r>
      <w:r>
        <w:rPr>
          <w:rFonts w:eastAsia="Times New Roman" w:cs="Times New Roman"/>
          <w:szCs w:val="24"/>
        </w:rPr>
        <w:t xml:space="preserve"> Ναι.</w:t>
      </w:r>
    </w:p>
    <w:p w14:paraId="327E4D08"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Ναι.</w:t>
      </w:r>
    </w:p>
    <w:p w14:paraId="327E4D09"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Παρών.</w:t>
      </w:r>
    </w:p>
    <w:p w14:paraId="327E4D0A"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Ναι.</w:t>
      </w:r>
    </w:p>
    <w:p w14:paraId="327E4D0B"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Ναι.</w:t>
      </w:r>
    </w:p>
    <w:p w14:paraId="327E4D0C"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ΔΗΜΗΤΡΙΟΣ </w:t>
      </w:r>
      <w:r>
        <w:rPr>
          <w:rFonts w:eastAsia="Times New Roman" w:cs="Times New Roman"/>
          <w:b/>
          <w:szCs w:val="24"/>
        </w:rPr>
        <w:t>ΚΑΜΜΕΝΟΣ:</w:t>
      </w:r>
      <w:r>
        <w:rPr>
          <w:rFonts w:eastAsia="Times New Roman" w:cs="Times New Roman"/>
          <w:szCs w:val="24"/>
        </w:rPr>
        <w:t xml:space="preserve"> Ναι.</w:t>
      </w:r>
    </w:p>
    <w:p w14:paraId="327E4D0D"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lastRenderedPageBreak/>
        <w:t>ΓΡΗΓΟΡΙΟΣ ΨΑΡΙΑΝΟΣ:</w:t>
      </w:r>
      <w:r>
        <w:rPr>
          <w:rFonts w:eastAsia="Times New Roman" w:cs="Times New Roman"/>
          <w:szCs w:val="24"/>
        </w:rPr>
        <w:t xml:space="preserve"> Ναι.</w:t>
      </w:r>
    </w:p>
    <w:p w14:paraId="327E4D0E"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w:t>
      </w:r>
    </w:p>
    <w:p w14:paraId="327E4D0F"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Συνεπώς η πρόταση </w:t>
      </w:r>
      <w:r>
        <w:rPr>
          <w:rFonts w:eastAsia="Times New Roman" w:cs="Times New Roman"/>
          <w:szCs w:val="24"/>
        </w:rPr>
        <w:t>«Γ</w:t>
      </w:r>
      <w:r>
        <w:rPr>
          <w:rFonts w:eastAsia="Times New Roman" w:cs="Times New Roman"/>
          <w:szCs w:val="24"/>
        </w:rPr>
        <w:t>ια την τροποποίηση διατάξεων του Κανονισμού της Βουλής</w:t>
      </w:r>
      <w:r>
        <w:rPr>
          <w:rFonts w:eastAsia="Times New Roman" w:cs="Times New Roman"/>
          <w:szCs w:val="24"/>
        </w:rPr>
        <w:t>»</w:t>
      </w:r>
      <w:r>
        <w:rPr>
          <w:rFonts w:eastAsia="Times New Roman" w:cs="Times New Roman"/>
          <w:szCs w:val="24"/>
        </w:rPr>
        <w:t xml:space="preserve"> </w:t>
      </w:r>
      <w:r>
        <w:rPr>
          <w:rFonts w:eastAsia="Times New Roman" w:cs="Times New Roman"/>
          <w:szCs w:val="24"/>
        </w:rPr>
        <w:t>έγινε δεκτή επί της αρχής κατά πλειοψηφία.</w:t>
      </w:r>
    </w:p>
    <w:p w14:paraId="327E4D10"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Εισερχόμαστε στην ψήφιση επί των άρθρων.</w:t>
      </w:r>
    </w:p>
    <w:p w14:paraId="327E4D11"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 ως έχει;</w:t>
      </w:r>
    </w:p>
    <w:p w14:paraId="327E4D12"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ΠΑΝΑΓΙΩΤΑ ΚΟΖΟΜΠΟΛΗ-ΑΜΑΝΑΤΙΔΗ:</w:t>
      </w:r>
      <w:r>
        <w:rPr>
          <w:rFonts w:eastAsia="Times New Roman" w:cs="Times New Roman"/>
          <w:szCs w:val="24"/>
        </w:rPr>
        <w:t xml:space="preserve"> Ναι.</w:t>
      </w:r>
    </w:p>
    <w:p w14:paraId="327E4D13"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Ναι.</w:t>
      </w:r>
    </w:p>
    <w:p w14:paraId="327E4D14"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Παρών.</w:t>
      </w:r>
    </w:p>
    <w:p w14:paraId="327E4D15"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Όχι.</w:t>
      </w:r>
    </w:p>
    <w:p w14:paraId="327E4D16"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Όχι.</w:t>
      </w:r>
    </w:p>
    <w:p w14:paraId="327E4D17"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327E4D18"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Ναι.</w:t>
      </w:r>
    </w:p>
    <w:p w14:paraId="327E4D19"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w:t>
      </w:r>
      <w:r>
        <w:rPr>
          <w:rFonts w:eastAsia="Times New Roman" w:cs="Times New Roman"/>
          <w:szCs w:val="24"/>
        </w:rPr>
        <w:t>αι.</w:t>
      </w:r>
    </w:p>
    <w:p w14:paraId="327E4D1A"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Συνεπώς το άρθρο 1 έγινε δεκτό ως έχει κατά πλειοψηφία.</w:t>
      </w:r>
    </w:p>
    <w:p w14:paraId="327E4D1B"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 ως έχει;</w:t>
      </w:r>
    </w:p>
    <w:p w14:paraId="327E4D1C"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ΠΑΝΑΓΙΩΤΑ ΚΟΖΟΜΠΟΛΗ-ΑΜΑΝΑΤΙΔΗ:</w:t>
      </w:r>
      <w:r>
        <w:rPr>
          <w:rFonts w:eastAsia="Times New Roman" w:cs="Times New Roman"/>
          <w:szCs w:val="24"/>
        </w:rPr>
        <w:t xml:space="preserve"> Ναι.</w:t>
      </w:r>
    </w:p>
    <w:p w14:paraId="327E4D1D"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Ναι.</w:t>
      </w:r>
    </w:p>
    <w:p w14:paraId="327E4D1E"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Παρών.</w:t>
      </w:r>
    </w:p>
    <w:p w14:paraId="327E4D1F"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Ναι.</w:t>
      </w:r>
    </w:p>
    <w:p w14:paraId="327E4D20"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Ναι.</w:t>
      </w:r>
    </w:p>
    <w:p w14:paraId="327E4D21"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327E4D22"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Ναι.</w:t>
      </w:r>
    </w:p>
    <w:p w14:paraId="327E4D23"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w:t>
      </w:r>
    </w:p>
    <w:p w14:paraId="327E4D24"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2 έγινε δεκτό ως έχει κατά πλειοψηφία.</w:t>
      </w:r>
    </w:p>
    <w:p w14:paraId="327E4D25"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 ως έχει;</w:t>
      </w:r>
    </w:p>
    <w:p w14:paraId="327E4D26"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ΠΑΝΑΓΙΩΤΑ </w:t>
      </w:r>
      <w:r>
        <w:rPr>
          <w:rFonts w:eastAsia="Times New Roman" w:cs="Times New Roman"/>
          <w:b/>
          <w:szCs w:val="24"/>
        </w:rPr>
        <w:t>ΚΟΖΟΜΠΟΛΗ-ΑΜΑΝΑΤΙΔΗ:</w:t>
      </w:r>
      <w:r>
        <w:rPr>
          <w:rFonts w:eastAsia="Times New Roman" w:cs="Times New Roman"/>
          <w:szCs w:val="24"/>
        </w:rPr>
        <w:t xml:space="preserve"> Ναι.</w:t>
      </w:r>
    </w:p>
    <w:p w14:paraId="327E4D27"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Ναι.</w:t>
      </w:r>
    </w:p>
    <w:p w14:paraId="327E4D28"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lastRenderedPageBreak/>
        <w:t>ΧΡΗΣΤΟΣ ΠΑΠΠΑΣ:</w:t>
      </w:r>
      <w:r>
        <w:rPr>
          <w:rFonts w:eastAsia="Times New Roman" w:cs="Times New Roman"/>
          <w:szCs w:val="24"/>
        </w:rPr>
        <w:t xml:space="preserve"> Παρών.</w:t>
      </w:r>
    </w:p>
    <w:p w14:paraId="327E4D29"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Ναι.</w:t>
      </w:r>
    </w:p>
    <w:p w14:paraId="327E4D2A"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Ναι.</w:t>
      </w:r>
    </w:p>
    <w:p w14:paraId="327E4D2B"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327E4D2C"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Ναι.</w:t>
      </w:r>
    </w:p>
    <w:p w14:paraId="327E4D2D"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w:t>
      </w:r>
    </w:p>
    <w:p w14:paraId="327E4D2E"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3 έγινε δ</w:t>
      </w:r>
      <w:r>
        <w:rPr>
          <w:rFonts w:eastAsia="Times New Roman" w:cs="Times New Roman"/>
          <w:szCs w:val="24"/>
        </w:rPr>
        <w:t>εκτό ως έχει κατά πλειοψηφία.</w:t>
      </w:r>
    </w:p>
    <w:p w14:paraId="327E4D2F"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 ως έχει;</w:t>
      </w:r>
    </w:p>
    <w:p w14:paraId="327E4D30"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ΠΑΝΑΓΙΩΤΑ ΚΟΖΟΜΠΟΛΗ-ΑΜΑΝΑΤΙΔΗ: </w:t>
      </w:r>
      <w:r>
        <w:rPr>
          <w:rFonts w:eastAsia="Times New Roman" w:cs="Times New Roman"/>
          <w:szCs w:val="24"/>
        </w:rPr>
        <w:t>Ναι.</w:t>
      </w:r>
    </w:p>
    <w:p w14:paraId="327E4D31"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Ναι.</w:t>
      </w:r>
    </w:p>
    <w:p w14:paraId="327E4D32"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Παρών.</w:t>
      </w:r>
    </w:p>
    <w:p w14:paraId="327E4D33"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Ναι.</w:t>
      </w:r>
    </w:p>
    <w:p w14:paraId="327E4D34"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Ναι.</w:t>
      </w:r>
    </w:p>
    <w:p w14:paraId="327E4D35" w14:textId="77777777" w:rsidR="00077057" w:rsidRDefault="00105889">
      <w:pPr>
        <w:spacing w:line="600" w:lineRule="auto"/>
        <w:ind w:firstLine="720"/>
        <w:jc w:val="both"/>
        <w:rPr>
          <w:rFonts w:eastAsia="Times New Roman" w:cs="Times New Roman"/>
          <w:b/>
          <w:szCs w:val="24"/>
        </w:rPr>
      </w:pPr>
      <w:r>
        <w:rPr>
          <w:rFonts w:eastAsia="Times New Roman" w:cs="Times New Roman"/>
          <w:b/>
          <w:szCs w:val="24"/>
        </w:rPr>
        <w:t xml:space="preserve">ΔΗΜΗΤΡΙΟΣ ΚΑΜΜΕΝΟΣ: </w:t>
      </w:r>
      <w:r>
        <w:rPr>
          <w:rFonts w:eastAsia="Times New Roman" w:cs="Times New Roman"/>
          <w:szCs w:val="24"/>
        </w:rPr>
        <w:t>Ναι.</w:t>
      </w:r>
      <w:r>
        <w:rPr>
          <w:rFonts w:eastAsia="Times New Roman" w:cs="Times New Roman"/>
          <w:b/>
          <w:szCs w:val="24"/>
        </w:rPr>
        <w:t xml:space="preserve"> </w:t>
      </w:r>
    </w:p>
    <w:p w14:paraId="327E4D36"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ΓΡΗΓΟΡΙΟΣ ΨΑΡΙ</w:t>
      </w:r>
      <w:r>
        <w:rPr>
          <w:rFonts w:eastAsia="Times New Roman" w:cs="Times New Roman"/>
          <w:b/>
          <w:szCs w:val="24"/>
        </w:rPr>
        <w:t>ΑΝΟΣ:</w:t>
      </w:r>
      <w:r>
        <w:rPr>
          <w:rFonts w:eastAsia="Times New Roman" w:cs="Times New Roman"/>
          <w:szCs w:val="24"/>
        </w:rPr>
        <w:t xml:space="preserve"> Ναι.</w:t>
      </w:r>
    </w:p>
    <w:p w14:paraId="327E4D37"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lastRenderedPageBreak/>
        <w:t xml:space="preserve">ΜΑΡΙΟΣ ΓΕΩΡΓΙΑΔΗΣ: </w:t>
      </w:r>
      <w:r>
        <w:rPr>
          <w:rFonts w:eastAsia="Times New Roman" w:cs="Times New Roman"/>
          <w:szCs w:val="24"/>
        </w:rPr>
        <w:t>Ναι.</w:t>
      </w:r>
    </w:p>
    <w:p w14:paraId="327E4D38"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4 έγινε δεκτό ως έχει κατά πλειοψηφία.</w:t>
      </w:r>
    </w:p>
    <w:p w14:paraId="327E4D39"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 ως έχει;</w:t>
      </w:r>
    </w:p>
    <w:p w14:paraId="327E4D3A"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ΠΑΝΑΓΙΩΤΑ ΚΟΖΟΜΠΟΛΗ-ΑΜΑΝΑΤΙΔΗ: </w:t>
      </w:r>
      <w:r>
        <w:rPr>
          <w:rFonts w:eastAsia="Times New Roman" w:cs="Times New Roman"/>
          <w:szCs w:val="24"/>
        </w:rPr>
        <w:t>Ναι.</w:t>
      </w:r>
    </w:p>
    <w:p w14:paraId="327E4D3B"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Ναι.</w:t>
      </w:r>
    </w:p>
    <w:p w14:paraId="327E4D3C"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Παρών.</w:t>
      </w:r>
    </w:p>
    <w:p w14:paraId="327E4D3D"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Ναι.</w:t>
      </w:r>
    </w:p>
    <w:p w14:paraId="327E4D3E"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Ναι.</w:t>
      </w:r>
    </w:p>
    <w:p w14:paraId="327E4D3F"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327E4D40"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Ναι.</w:t>
      </w:r>
    </w:p>
    <w:p w14:paraId="327E4D41"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Ναι.</w:t>
      </w:r>
    </w:p>
    <w:p w14:paraId="327E4D42"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5 έγινε δεκτό ως έχει κατά πλειοψηφία.</w:t>
      </w:r>
    </w:p>
    <w:p w14:paraId="327E4D43"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w:t>
      </w:r>
      <w:r>
        <w:rPr>
          <w:rFonts w:eastAsia="Times New Roman" w:cs="Times New Roman"/>
          <w:szCs w:val="24"/>
        </w:rPr>
        <w:t>6 ως έχει;</w:t>
      </w:r>
    </w:p>
    <w:p w14:paraId="327E4D44"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ΠΑΝΑΓΙΩΤΑ ΚΟΖΟΜΠΟΛΗ-ΑΜΑΝΑΤΙΔΗ: </w:t>
      </w:r>
      <w:r>
        <w:rPr>
          <w:rFonts w:eastAsia="Times New Roman" w:cs="Times New Roman"/>
          <w:szCs w:val="24"/>
        </w:rPr>
        <w:t>Ναι.</w:t>
      </w:r>
    </w:p>
    <w:p w14:paraId="327E4D45"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ΤΡΑΓΑΚΗΣ: </w:t>
      </w:r>
      <w:r>
        <w:rPr>
          <w:rFonts w:eastAsia="Times New Roman" w:cs="Times New Roman"/>
          <w:szCs w:val="24"/>
        </w:rPr>
        <w:t>Ναι.</w:t>
      </w:r>
    </w:p>
    <w:p w14:paraId="327E4D46"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Παρών.</w:t>
      </w:r>
    </w:p>
    <w:p w14:paraId="327E4D47"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Ναι.</w:t>
      </w:r>
    </w:p>
    <w:p w14:paraId="327E4D48"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Ναι.</w:t>
      </w:r>
    </w:p>
    <w:p w14:paraId="327E4D49" w14:textId="77777777" w:rsidR="00077057" w:rsidRDefault="00105889">
      <w:pPr>
        <w:spacing w:line="600" w:lineRule="auto"/>
        <w:ind w:firstLine="720"/>
        <w:jc w:val="both"/>
        <w:rPr>
          <w:rFonts w:eastAsia="Times New Roman" w:cs="Times New Roman"/>
          <w:b/>
          <w:szCs w:val="24"/>
        </w:rPr>
      </w:pPr>
      <w:r>
        <w:rPr>
          <w:rFonts w:eastAsia="Times New Roman" w:cs="Times New Roman"/>
          <w:b/>
          <w:szCs w:val="24"/>
        </w:rPr>
        <w:t xml:space="preserve">ΔΗΜΗΤΡΙΟΣ ΚΑΜΜΕΝΟΣ: </w:t>
      </w:r>
      <w:r>
        <w:rPr>
          <w:rFonts w:eastAsia="Times New Roman" w:cs="Times New Roman"/>
          <w:szCs w:val="24"/>
        </w:rPr>
        <w:t>Ναι.</w:t>
      </w:r>
      <w:r>
        <w:rPr>
          <w:rFonts w:eastAsia="Times New Roman" w:cs="Times New Roman"/>
          <w:b/>
          <w:szCs w:val="24"/>
        </w:rPr>
        <w:t xml:space="preserve"> </w:t>
      </w:r>
    </w:p>
    <w:p w14:paraId="327E4D4A"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Ναι.</w:t>
      </w:r>
    </w:p>
    <w:p w14:paraId="327E4D4B"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Ναι.</w:t>
      </w:r>
    </w:p>
    <w:p w14:paraId="327E4D4C"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w:t>
      </w:r>
      <w:r>
        <w:rPr>
          <w:rFonts w:eastAsia="Times New Roman" w:cs="Times New Roman"/>
          <w:szCs w:val="24"/>
        </w:rPr>
        <w:t>πώς το άρθρο 6 έγινε δεκτό ως έχει κατά πλειοψηφία.</w:t>
      </w:r>
    </w:p>
    <w:p w14:paraId="327E4D4D"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 ως έχει;</w:t>
      </w:r>
    </w:p>
    <w:p w14:paraId="327E4D4E"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ΠΑΝΑΓΙΩΤΑ ΚΟΖΟΜΠΟΛΗ-ΑΜΑΝΑΤΙΔΗ: </w:t>
      </w:r>
      <w:r>
        <w:rPr>
          <w:rFonts w:eastAsia="Times New Roman" w:cs="Times New Roman"/>
          <w:szCs w:val="24"/>
        </w:rPr>
        <w:t>Ναι.</w:t>
      </w:r>
    </w:p>
    <w:p w14:paraId="327E4D4F"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Ναι.</w:t>
      </w:r>
    </w:p>
    <w:p w14:paraId="327E4D50"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Παρών.</w:t>
      </w:r>
    </w:p>
    <w:p w14:paraId="327E4D51"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Ναι.</w:t>
      </w:r>
    </w:p>
    <w:p w14:paraId="327E4D52"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Όχι.</w:t>
      </w:r>
    </w:p>
    <w:p w14:paraId="327E4D53" w14:textId="77777777" w:rsidR="00077057" w:rsidRDefault="00105889">
      <w:pPr>
        <w:spacing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b/>
          <w:szCs w:val="24"/>
        </w:rPr>
        <w:t xml:space="preserve">: </w:t>
      </w:r>
      <w:r>
        <w:rPr>
          <w:rFonts w:eastAsia="Times New Roman" w:cs="Times New Roman"/>
          <w:szCs w:val="24"/>
        </w:rPr>
        <w:t>Ναι.</w:t>
      </w:r>
      <w:r>
        <w:rPr>
          <w:rFonts w:eastAsia="Times New Roman" w:cs="Times New Roman"/>
          <w:b/>
          <w:szCs w:val="24"/>
        </w:rPr>
        <w:t xml:space="preserve"> </w:t>
      </w:r>
    </w:p>
    <w:p w14:paraId="327E4D54"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lastRenderedPageBreak/>
        <w:t>ΓΡΗΓΟΡΙΟΣ ΨΑΡΙΑΝΟΣ:</w:t>
      </w:r>
      <w:r>
        <w:rPr>
          <w:rFonts w:eastAsia="Times New Roman" w:cs="Times New Roman"/>
          <w:szCs w:val="24"/>
        </w:rPr>
        <w:t xml:space="preserve"> Ναι.</w:t>
      </w:r>
    </w:p>
    <w:p w14:paraId="327E4D55"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Ναι.</w:t>
      </w:r>
    </w:p>
    <w:p w14:paraId="327E4D56"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7 έγινε δεκτό ως έχει κατά πλειοψηφία.</w:t>
      </w:r>
    </w:p>
    <w:p w14:paraId="327E4D57"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 ως έχει;</w:t>
      </w:r>
    </w:p>
    <w:p w14:paraId="327E4D58"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ΠΑΝΑΓΙΩΤΑ ΚΟΖΟΜΠΟΛΗ-ΑΜΑΝΑΤΙΔΗ: </w:t>
      </w:r>
      <w:r>
        <w:rPr>
          <w:rFonts w:eastAsia="Times New Roman" w:cs="Times New Roman"/>
          <w:szCs w:val="24"/>
        </w:rPr>
        <w:t>Ναι.</w:t>
      </w:r>
    </w:p>
    <w:p w14:paraId="327E4D59"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Παρών.</w:t>
      </w:r>
    </w:p>
    <w:p w14:paraId="327E4D5A"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Παρών.</w:t>
      </w:r>
    </w:p>
    <w:p w14:paraId="327E4D5B"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Παρών.</w:t>
      </w:r>
    </w:p>
    <w:p w14:paraId="327E4D5C"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Ναι.</w:t>
      </w:r>
    </w:p>
    <w:p w14:paraId="327E4D5D" w14:textId="77777777" w:rsidR="00077057" w:rsidRDefault="00105889">
      <w:pPr>
        <w:spacing w:line="600" w:lineRule="auto"/>
        <w:ind w:firstLine="720"/>
        <w:jc w:val="both"/>
        <w:rPr>
          <w:rFonts w:eastAsia="Times New Roman" w:cs="Times New Roman"/>
          <w:b/>
          <w:szCs w:val="24"/>
        </w:rPr>
      </w:pPr>
      <w:r>
        <w:rPr>
          <w:rFonts w:eastAsia="Times New Roman" w:cs="Times New Roman"/>
          <w:b/>
          <w:szCs w:val="24"/>
        </w:rPr>
        <w:t xml:space="preserve">ΔΗΜΗΤΡΙΟΣ ΚΑΜΜΕΝΟΣ: </w:t>
      </w:r>
      <w:r>
        <w:rPr>
          <w:rFonts w:eastAsia="Times New Roman" w:cs="Times New Roman"/>
          <w:szCs w:val="24"/>
        </w:rPr>
        <w:t>Ναι.</w:t>
      </w:r>
      <w:r>
        <w:rPr>
          <w:rFonts w:eastAsia="Times New Roman" w:cs="Times New Roman"/>
          <w:b/>
          <w:szCs w:val="24"/>
        </w:rPr>
        <w:t xml:space="preserve"> </w:t>
      </w:r>
    </w:p>
    <w:p w14:paraId="327E4D5E"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Ναι.</w:t>
      </w:r>
    </w:p>
    <w:p w14:paraId="327E4D5F"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Ναι.</w:t>
      </w:r>
    </w:p>
    <w:p w14:paraId="327E4D60"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8 έγινε δεκτό ως έχει κατά πλειοψηφία.</w:t>
      </w:r>
    </w:p>
    <w:p w14:paraId="327E4D61"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327E4D62"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ακροτελεύτιο άρθρο;</w:t>
      </w:r>
    </w:p>
    <w:p w14:paraId="327E4D63"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ΠΑΝΑΓΙΩΤΑ ΚΟΖΟΜΠΟΛΗ-ΑΜΑΝΑΤΙΔΗ: </w:t>
      </w:r>
      <w:r>
        <w:rPr>
          <w:rFonts w:eastAsia="Times New Roman" w:cs="Times New Roman"/>
          <w:szCs w:val="24"/>
        </w:rPr>
        <w:t>Ναι.</w:t>
      </w:r>
    </w:p>
    <w:p w14:paraId="327E4D64"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Ναι.</w:t>
      </w:r>
    </w:p>
    <w:p w14:paraId="327E4D65"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Παρών.</w:t>
      </w:r>
    </w:p>
    <w:p w14:paraId="327E4D66"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Ναι.</w:t>
      </w:r>
    </w:p>
    <w:p w14:paraId="327E4D67"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Ναι.</w:t>
      </w:r>
    </w:p>
    <w:p w14:paraId="327E4D68" w14:textId="77777777" w:rsidR="00077057" w:rsidRDefault="00105889">
      <w:pPr>
        <w:spacing w:line="600" w:lineRule="auto"/>
        <w:ind w:firstLine="720"/>
        <w:jc w:val="both"/>
        <w:rPr>
          <w:rFonts w:eastAsia="Times New Roman" w:cs="Times New Roman"/>
          <w:b/>
          <w:szCs w:val="24"/>
        </w:rPr>
      </w:pPr>
      <w:r>
        <w:rPr>
          <w:rFonts w:eastAsia="Times New Roman" w:cs="Times New Roman"/>
          <w:b/>
          <w:szCs w:val="24"/>
        </w:rPr>
        <w:t>ΔΗΜΗΤΡΙΟΣ ΚΑΜΜΕΝ</w:t>
      </w:r>
      <w:r>
        <w:rPr>
          <w:rFonts w:eastAsia="Times New Roman" w:cs="Times New Roman"/>
          <w:b/>
          <w:szCs w:val="24"/>
        </w:rPr>
        <w:t xml:space="preserve">ΟΣ: </w:t>
      </w:r>
      <w:r>
        <w:rPr>
          <w:rFonts w:eastAsia="Times New Roman" w:cs="Times New Roman"/>
          <w:szCs w:val="24"/>
        </w:rPr>
        <w:t>Ναι.</w:t>
      </w:r>
      <w:r>
        <w:rPr>
          <w:rFonts w:eastAsia="Times New Roman" w:cs="Times New Roman"/>
          <w:b/>
          <w:szCs w:val="24"/>
        </w:rPr>
        <w:t xml:space="preserve"> </w:t>
      </w:r>
    </w:p>
    <w:p w14:paraId="327E4D69"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Ναι.</w:t>
      </w:r>
    </w:p>
    <w:p w14:paraId="327E4D6A"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Ναι.</w:t>
      </w:r>
    </w:p>
    <w:p w14:paraId="327E4D6B"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Τ</w:t>
      </w:r>
      <w:r>
        <w:rPr>
          <w:rFonts w:eastAsia="Times New Roman" w:cs="Times New Roman"/>
          <w:szCs w:val="24"/>
        </w:rPr>
        <w:t>ο ακροτελεύτιο άρθρο έγινε δεκτό κατά πλειοψηφία.</w:t>
      </w:r>
    </w:p>
    <w:p w14:paraId="327E4D6C"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Συνεπώς η πρόταση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«Γ</w:t>
      </w:r>
      <w:r>
        <w:rPr>
          <w:rFonts w:eastAsia="Times New Roman" w:cs="Times New Roman"/>
          <w:szCs w:val="24"/>
        </w:rPr>
        <w:t>ια την τροποποίηση διατάξεων του Κανονισμού της Βουλής</w:t>
      </w:r>
      <w:r>
        <w:rPr>
          <w:rFonts w:eastAsia="Times New Roman" w:cs="Times New Roman"/>
          <w:szCs w:val="24"/>
        </w:rPr>
        <w:t>»</w:t>
      </w:r>
      <w:r>
        <w:rPr>
          <w:rFonts w:eastAsia="Times New Roman" w:cs="Times New Roman"/>
          <w:szCs w:val="24"/>
        </w:rPr>
        <w:t xml:space="preserve"> έγινε δεκτή επί της αρχής και επί των</w:t>
      </w:r>
      <w:r>
        <w:rPr>
          <w:rFonts w:eastAsia="Times New Roman" w:cs="Times New Roman"/>
          <w:szCs w:val="24"/>
        </w:rPr>
        <w:t xml:space="preserve"> άρθρων.</w:t>
      </w:r>
    </w:p>
    <w:p w14:paraId="327E4D6D"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πρόταση και στο σύνολο;</w:t>
      </w:r>
    </w:p>
    <w:p w14:paraId="327E4D6E"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ΠΑΝΑΓΙΩΤΑ ΚΟΖΟΜΠΟΛΗ-ΑΜΑΝΑΤΙΔΗ: </w:t>
      </w:r>
      <w:r>
        <w:rPr>
          <w:rFonts w:eastAsia="Times New Roman" w:cs="Times New Roman"/>
          <w:szCs w:val="24"/>
        </w:rPr>
        <w:t>Ναι.</w:t>
      </w:r>
    </w:p>
    <w:p w14:paraId="327E4D6F"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ΤΡΑΓΑΚΗΣ: </w:t>
      </w:r>
      <w:r>
        <w:rPr>
          <w:rFonts w:eastAsia="Times New Roman" w:cs="Times New Roman"/>
          <w:szCs w:val="24"/>
        </w:rPr>
        <w:t>Ναι.</w:t>
      </w:r>
    </w:p>
    <w:p w14:paraId="327E4D70"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Παρών.</w:t>
      </w:r>
    </w:p>
    <w:p w14:paraId="327E4D71"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Ναι.</w:t>
      </w:r>
    </w:p>
    <w:p w14:paraId="327E4D72"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Ναι.</w:t>
      </w:r>
    </w:p>
    <w:p w14:paraId="327E4D73" w14:textId="77777777" w:rsidR="00077057" w:rsidRDefault="00105889">
      <w:pPr>
        <w:spacing w:line="600" w:lineRule="auto"/>
        <w:ind w:firstLine="720"/>
        <w:jc w:val="both"/>
        <w:rPr>
          <w:rFonts w:eastAsia="Times New Roman" w:cs="Times New Roman"/>
          <w:b/>
          <w:szCs w:val="24"/>
        </w:rPr>
      </w:pPr>
      <w:r>
        <w:rPr>
          <w:rFonts w:eastAsia="Times New Roman" w:cs="Times New Roman"/>
          <w:b/>
          <w:szCs w:val="24"/>
        </w:rPr>
        <w:t xml:space="preserve">ΔΗΜΗΤΡΙΟΣ ΚΑΜΜΕΝΟΣ: </w:t>
      </w:r>
      <w:r>
        <w:rPr>
          <w:rFonts w:eastAsia="Times New Roman" w:cs="Times New Roman"/>
          <w:szCs w:val="24"/>
        </w:rPr>
        <w:t>Ναι.</w:t>
      </w:r>
      <w:r>
        <w:rPr>
          <w:rFonts w:eastAsia="Times New Roman" w:cs="Times New Roman"/>
          <w:b/>
          <w:szCs w:val="24"/>
        </w:rPr>
        <w:t xml:space="preserve"> </w:t>
      </w:r>
    </w:p>
    <w:p w14:paraId="327E4D74"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Ναι.</w:t>
      </w:r>
    </w:p>
    <w:p w14:paraId="327E4D75"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Ναι.</w:t>
      </w:r>
    </w:p>
    <w:p w14:paraId="327E4D76"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Η πρόταση </w:t>
      </w:r>
      <w:r>
        <w:rPr>
          <w:rFonts w:eastAsia="Times New Roman" w:cs="Times New Roman"/>
          <w:szCs w:val="24"/>
        </w:rPr>
        <w:t>έγι</w:t>
      </w:r>
      <w:r>
        <w:rPr>
          <w:rFonts w:eastAsia="Times New Roman" w:cs="Times New Roman"/>
          <w:szCs w:val="24"/>
        </w:rPr>
        <w:t>νε δεκτή και στο σύνολο κατά πλειοψηφία.</w:t>
      </w:r>
    </w:p>
    <w:p w14:paraId="327E4D77"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Συνεπώς η πρόταση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«Γ</w:t>
      </w:r>
      <w:r>
        <w:rPr>
          <w:rFonts w:eastAsia="Times New Roman" w:cs="Times New Roman"/>
          <w:szCs w:val="24"/>
        </w:rPr>
        <w:t>ια την τροποποίηση διατάξεων του Κανονισμού της Βουλής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Μ</w:t>
      </w:r>
      <w:r>
        <w:rPr>
          <w:rFonts w:eastAsia="Times New Roman" w:cs="Times New Roman"/>
          <w:szCs w:val="24"/>
        </w:rPr>
        <w:t>έρος Κοινοβουλευτικό</w:t>
      </w:r>
      <w:r>
        <w:rPr>
          <w:rFonts w:eastAsia="Times New Roman" w:cs="Times New Roman"/>
          <w:szCs w:val="24"/>
        </w:rPr>
        <w:t xml:space="preserve"> </w:t>
      </w:r>
      <w:r>
        <w:rPr>
          <w:rFonts w:eastAsia="Times New Roman" w:cs="Times New Roman"/>
          <w:szCs w:val="24"/>
        </w:rPr>
        <w:t>(ΦΕΚ</w:t>
      </w:r>
      <w:r>
        <w:rPr>
          <w:rFonts w:eastAsia="Times New Roman" w:cs="Times New Roman"/>
          <w:szCs w:val="24"/>
        </w:rPr>
        <w:t xml:space="preserve"> 106</w:t>
      </w:r>
      <w:r>
        <w:rPr>
          <w:rFonts w:eastAsia="Times New Roman" w:cs="Times New Roman"/>
          <w:szCs w:val="24"/>
        </w:rPr>
        <w:t xml:space="preserve"> </w:t>
      </w:r>
      <w:r>
        <w:rPr>
          <w:rFonts w:eastAsia="Times New Roman" w:cs="Times New Roman"/>
          <w:szCs w:val="24"/>
        </w:rPr>
        <w:t>Α</w:t>
      </w:r>
      <w:r>
        <w:rPr>
          <w:rFonts w:eastAsia="Times New Roman" w:cs="Times New Roman"/>
          <w:szCs w:val="24"/>
        </w:rPr>
        <w:t>΄</w:t>
      </w:r>
      <w:r>
        <w:rPr>
          <w:rFonts w:eastAsia="Times New Roman" w:cs="Times New Roman"/>
          <w:szCs w:val="24"/>
        </w:rPr>
        <w:t>/</w:t>
      </w:r>
      <w:r>
        <w:rPr>
          <w:rFonts w:eastAsia="Times New Roman" w:cs="Times New Roman"/>
          <w:szCs w:val="24"/>
        </w:rPr>
        <w:t>24.6</w:t>
      </w:r>
      <w:r>
        <w:rPr>
          <w:rFonts w:eastAsia="Times New Roman" w:cs="Times New Roman"/>
          <w:szCs w:val="24"/>
        </w:rPr>
        <w:t>.1987)</w:t>
      </w:r>
      <w:r>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Μέρος Β΄</w:t>
      </w:r>
      <w:r>
        <w:rPr>
          <w:rFonts w:eastAsia="Times New Roman" w:cs="Times New Roman"/>
          <w:szCs w:val="24"/>
        </w:rPr>
        <w:t xml:space="preserve"> </w:t>
      </w:r>
      <w:r>
        <w:rPr>
          <w:rFonts w:eastAsia="Times New Roman" w:cs="Times New Roman"/>
          <w:szCs w:val="24"/>
        </w:rPr>
        <w:t>(ΦΕΚ</w:t>
      </w:r>
      <w:r>
        <w:rPr>
          <w:rFonts w:eastAsia="Times New Roman" w:cs="Times New Roman"/>
          <w:szCs w:val="24"/>
        </w:rPr>
        <w:t xml:space="preserve"> 51Α</w:t>
      </w:r>
      <w:r>
        <w:rPr>
          <w:rFonts w:eastAsia="Times New Roman" w:cs="Times New Roman"/>
          <w:szCs w:val="24"/>
        </w:rPr>
        <w:t>΄</w:t>
      </w:r>
      <w:r>
        <w:rPr>
          <w:rFonts w:eastAsia="Times New Roman" w:cs="Times New Roman"/>
          <w:szCs w:val="24"/>
        </w:rPr>
        <w:t>/</w:t>
      </w:r>
      <w:r>
        <w:rPr>
          <w:rFonts w:eastAsia="Times New Roman" w:cs="Times New Roman"/>
          <w:szCs w:val="24"/>
        </w:rPr>
        <w:t>10.4</w:t>
      </w:r>
      <w:r>
        <w:rPr>
          <w:rFonts w:eastAsia="Times New Roman" w:cs="Times New Roman"/>
          <w:szCs w:val="24"/>
        </w:rPr>
        <w:t>.1997)</w:t>
      </w:r>
      <w:r>
        <w:rPr>
          <w:rFonts w:eastAsia="Times New Roman" w:cs="Times New Roman"/>
          <w:szCs w:val="24"/>
        </w:rPr>
        <w:t>,</w:t>
      </w:r>
      <w:r>
        <w:rPr>
          <w:rFonts w:eastAsia="Times New Roman" w:cs="Times New Roman"/>
          <w:szCs w:val="24"/>
        </w:rPr>
        <w:t xml:space="preserve"> </w:t>
      </w:r>
      <w:r>
        <w:rPr>
          <w:rFonts w:eastAsia="Times New Roman" w:cs="Times New Roman"/>
          <w:szCs w:val="24"/>
        </w:rPr>
        <w:t>όπως ισχύουν</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έγινε δεκτή κατά πλειοψηφία επί της αρχής, των άρθρων και του συνόλου και έχει ως εξής: </w:t>
      </w:r>
    </w:p>
    <w:p w14:paraId="327E4D78" w14:textId="77777777" w:rsidR="00077057" w:rsidRDefault="00105889">
      <w:pPr>
        <w:jc w:val="center"/>
        <w:rPr>
          <w:rFonts w:eastAsia="Times New Roman" w:cs="Times New Roman"/>
          <w:color w:val="FF0000"/>
          <w:szCs w:val="24"/>
        </w:rPr>
      </w:pPr>
      <w:r w:rsidRPr="00B0366C">
        <w:rPr>
          <w:rFonts w:eastAsia="Times New Roman" w:cs="Times New Roman"/>
          <w:color w:val="FF0000"/>
          <w:szCs w:val="24"/>
        </w:rPr>
        <w:t xml:space="preserve">(Να </w:t>
      </w:r>
      <w:proofErr w:type="spellStart"/>
      <w:r w:rsidRPr="00B0366C">
        <w:rPr>
          <w:rFonts w:eastAsia="Times New Roman" w:cs="Times New Roman"/>
          <w:color w:val="FF0000"/>
          <w:szCs w:val="24"/>
        </w:rPr>
        <w:t>μπεί</w:t>
      </w:r>
      <w:proofErr w:type="spellEnd"/>
      <w:r w:rsidRPr="00B0366C">
        <w:rPr>
          <w:rFonts w:eastAsia="Times New Roman" w:cs="Times New Roman"/>
          <w:color w:val="FF0000"/>
          <w:szCs w:val="24"/>
        </w:rPr>
        <w:t xml:space="preserve"> η σελίδα 161</w:t>
      </w:r>
      <w:r w:rsidRPr="00B0366C">
        <w:rPr>
          <w:rFonts w:eastAsia="Times New Roman" w:cs="Times New Roman"/>
          <w:color w:val="FF0000"/>
          <w:szCs w:val="24"/>
          <w:vertAlign w:val="superscript"/>
        </w:rPr>
        <w:t>α</w:t>
      </w:r>
      <w:r w:rsidRPr="00B0366C">
        <w:rPr>
          <w:rFonts w:eastAsia="Times New Roman" w:cs="Times New Roman"/>
          <w:color w:val="FF0000"/>
          <w:szCs w:val="24"/>
        </w:rPr>
        <w:t>)</w:t>
      </w:r>
    </w:p>
    <w:p w14:paraId="327E4D79"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w:t>
      </w:r>
      <w:r>
        <w:rPr>
          <w:rFonts w:eastAsia="Times New Roman" w:cs="Times New Roman"/>
          <w:szCs w:val="24"/>
        </w:rPr>
        <w:t xml:space="preserve">στο σύνολο </w:t>
      </w:r>
      <w:r>
        <w:rPr>
          <w:rFonts w:eastAsia="Times New Roman" w:cs="Times New Roman"/>
          <w:szCs w:val="24"/>
        </w:rPr>
        <w:t>της παραπάνω πρότασης</w:t>
      </w:r>
      <w:r>
        <w:rPr>
          <w:rFonts w:eastAsia="Times New Roman" w:cs="Times New Roman"/>
          <w:szCs w:val="24"/>
        </w:rPr>
        <w:t>.</w:t>
      </w:r>
      <w:r>
        <w:rPr>
          <w:rFonts w:eastAsia="Times New Roman" w:cs="Times New Roman"/>
          <w:szCs w:val="24"/>
        </w:rPr>
        <w:t xml:space="preserve"> </w:t>
      </w:r>
    </w:p>
    <w:p w14:paraId="327E4D7A"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 xml:space="preserve">ΒΟΥΛΕΥΤΕΣ: </w:t>
      </w:r>
      <w:r>
        <w:rPr>
          <w:rFonts w:eastAsia="Times New Roman" w:cs="Times New Roman"/>
          <w:szCs w:val="24"/>
        </w:rPr>
        <w:t>Μάλιστα, μάλιστα.</w:t>
      </w:r>
    </w:p>
    <w:p w14:paraId="327E4D7B"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Συνεπώς </w:t>
      </w:r>
      <w:r>
        <w:rPr>
          <w:rFonts w:eastAsia="Times New Roman" w:cs="Times New Roman"/>
          <w:szCs w:val="24"/>
        </w:rPr>
        <w:t>τ</w:t>
      </w:r>
      <w:r>
        <w:rPr>
          <w:rFonts w:eastAsia="Times New Roman" w:cs="Times New Roman"/>
          <w:szCs w:val="24"/>
        </w:rPr>
        <w:t>ο Σώμα παρέσχε τη ζητηθείσα εξουσιοδότηση.</w:t>
      </w:r>
    </w:p>
    <w:p w14:paraId="327E4D7C"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ήθελα να σας ανακοινώσω ότι οι Υπουργοί Εξωτερικών, Παιδείας, Έρευνας και Θρησκευμάτων, Διοικητικής Ανασυγκρότησης, Οικονομικών και οι Αναπληρωτές Υπουργοί Εσωτερικών και Οικονομι</w:t>
      </w:r>
      <w:r>
        <w:rPr>
          <w:rFonts w:eastAsia="Times New Roman" w:cs="Times New Roman"/>
          <w:szCs w:val="24"/>
        </w:rPr>
        <w:t>κών κατέθεσαν στις 11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σχέδιο νόμου</w:t>
      </w:r>
      <w:r>
        <w:rPr>
          <w:rFonts w:eastAsia="Times New Roman" w:cs="Times New Roman"/>
          <w:szCs w:val="24"/>
        </w:rPr>
        <w:t>:</w:t>
      </w:r>
      <w:r>
        <w:rPr>
          <w:rFonts w:eastAsia="Times New Roman" w:cs="Times New Roman"/>
          <w:szCs w:val="24"/>
        </w:rPr>
        <w:t xml:space="preserve"> «Τροποποίηση του Κώδικα του Οργανισμού του Υπουργείου Εξωτερικών και λοιπές διατάξεις».</w:t>
      </w:r>
    </w:p>
    <w:p w14:paraId="327E4D7D"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327E4D7E" w14:textId="77777777" w:rsidR="00077057" w:rsidRDefault="00105889">
      <w:pPr>
        <w:jc w:val="center"/>
        <w:rPr>
          <w:rFonts w:eastAsia="Times New Roman" w:cs="Times New Roman"/>
          <w:color w:val="FF0000"/>
          <w:szCs w:val="24"/>
        </w:rPr>
      </w:pPr>
      <w:r w:rsidRPr="001E3F8C">
        <w:rPr>
          <w:rFonts w:eastAsia="Times New Roman" w:cs="Times New Roman"/>
          <w:color w:val="FF0000"/>
          <w:szCs w:val="24"/>
        </w:rPr>
        <w:t>(</w:t>
      </w:r>
      <w:r w:rsidRPr="001E3F8C">
        <w:rPr>
          <w:rFonts w:eastAsia="Times New Roman" w:cs="Times New Roman"/>
          <w:color w:val="FF0000"/>
          <w:szCs w:val="24"/>
        </w:rPr>
        <w:t>Αλλαγή σελίδας λόγω αλλαγής θ</w:t>
      </w:r>
      <w:r w:rsidRPr="001E3F8C">
        <w:rPr>
          <w:rFonts w:eastAsia="Times New Roman" w:cs="Times New Roman"/>
          <w:color w:val="FF0000"/>
          <w:szCs w:val="24"/>
        </w:rPr>
        <w:t>έ</w:t>
      </w:r>
      <w:r w:rsidRPr="001E3F8C">
        <w:rPr>
          <w:rFonts w:eastAsia="Times New Roman" w:cs="Times New Roman"/>
          <w:color w:val="FF0000"/>
          <w:szCs w:val="24"/>
        </w:rPr>
        <w:t>ματος</w:t>
      </w:r>
      <w:r w:rsidRPr="001E3F8C">
        <w:rPr>
          <w:rFonts w:eastAsia="Times New Roman" w:cs="Times New Roman"/>
          <w:color w:val="FF0000"/>
          <w:szCs w:val="24"/>
        </w:rPr>
        <w:t>)</w:t>
      </w:r>
    </w:p>
    <w:p w14:paraId="327E4D7F"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Κυρίες και κύριοι συνάδελφοι, </w:t>
      </w:r>
      <w:r>
        <w:rPr>
          <w:rFonts w:eastAsia="Times New Roman" w:cs="Times New Roman"/>
          <w:szCs w:val="24"/>
        </w:rPr>
        <w:t xml:space="preserve">εισερχόμαστε </w:t>
      </w:r>
      <w:r>
        <w:rPr>
          <w:rFonts w:eastAsia="Times New Roman" w:cs="Times New Roman"/>
          <w:szCs w:val="24"/>
        </w:rPr>
        <w:t>στην ημερήσια διάταξη της</w:t>
      </w:r>
    </w:p>
    <w:p w14:paraId="327E4D80" w14:textId="77777777" w:rsidR="00077057" w:rsidRDefault="00105889">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327E4D81" w14:textId="77777777" w:rsidR="00077057" w:rsidRDefault="00105889">
      <w:pPr>
        <w:spacing w:line="600" w:lineRule="auto"/>
        <w:ind w:firstLine="720"/>
        <w:jc w:val="both"/>
        <w:rPr>
          <w:rFonts w:eastAsia="Times New Roman"/>
          <w:color w:val="000000"/>
          <w:szCs w:val="24"/>
          <w:shd w:val="clear" w:color="auto" w:fill="FFFFFF"/>
        </w:rPr>
      </w:pPr>
      <w:r>
        <w:rPr>
          <w:rFonts w:eastAsia="Times New Roman"/>
          <w:szCs w:val="24"/>
        </w:rPr>
        <w:lastRenderedPageBreak/>
        <w:t>Μόνη συζήτηση και ψήφιση επί της αρχής</w:t>
      </w:r>
      <w:r>
        <w:rPr>
          <w:rFonts w:eastAsia="Times New Roman"/>
          <w:color w:val="000000"/>
          <w:szCs w:val="24"/>
          <w:shd w:val="clear" w:color="auto" w:fill="FFFFFF"/>
        </w:rPr>
        <w:t>, των άρθρων και του συνόλου του σχεδίου νόμου του Υπουργείου Τουρισμού: «Κύρωση του Μνημονίου Κατανόησης για Συνεργασία στον το</w:t>
      </w:r>
      <w:r>
        <w:rPr>
          <w:rFonts w:eastAsia="Times New Roman"/>
          <w:color w:val="000000"/>
          <w:szCs w:val="24"/>
          <w:shd w:val="clear" w:color="auto" w:fill="FFFFFF"/>
        </w:rPr>
        <w:t>μέα του Τουρισμού μεταξύ της Κυβέρνησης της Ελληνικής Δημοκρατίας και της Κυβέρνησης της Αραβικής Δημοκρατίας της Αιγύπτου και άλλες διατάξεις».</w:t>
      </w:r>
    </w:p>
    <w:p w14:paraId="327E4D82" w14:textId="77777777" w:rsidR="00077057" w:rsidRDefault="00105889">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 νομοσχέδιο ψηφίστηκε στη Διαρκή Επιτροπή κατά πλειοψηφία. Εισάγεται προς συζήτηση στη Βουλή με τη διαδικασία</w:t>
      </w:r>
      <w:r>
        <w:rPr>
          <w:rFonts w:eastAsia="Times New Roman"/>
          <w:color w:val="000000"/>
          <w:szCs w:val="24"/>
          <w:shd w:val="clear" w:color="auto" w:fill="FFFFFF"/>
        </w:rPr>
        <w:t xml:space="preserve"> του άρθρου 108 του Κανονισμού της Βουλής, δηλαδή μπορούν να λάβουν τον λόγο όσοι έχουν αντίρρηση επί της κυρώσεως αυτής της </w:t>
      </w:r>
      <w:r>
        <w:rPr>
          <w:rFonts w:eastAsia="Times New Roman"/>
          <w:color w:val="000000"/>
          <w:szCs w:val="24"/>
          <w:shd w:val="clear" w:color="auto" w:fill="FFFFFF"/>
        </w:rPr>
        <w:t>συμφωνίας</w:t>
      </w:r>
      <w:r>
        <w:rPr>
          <w:rFonts w:eastAsia="Times New Roman"/>
          <w:color w:val="000000"/>
          <w:szCs w:val="24"/>
          <w:shd w:val="clear" w:color="auto" w:fill="FFFFFF"/>
        </w:rPr>
        <w:t>.</w:t>
      </w:r>
    </w:p>
    <w:p w14:paraId="327E4D83" w14:textId="77777777" w:rsidR="00077057" w:rsidRDefault="00105889">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Υπήρξε η ψήφος «ΠΑΡΩΝ» της Χρυσής Αυγής και η ψήφος </w:t>
      </w:r>
      <w:r>
        <w:rPr>
          <w:rFonts w:eastAsia="Times New Roman"/>
          <w:color w:val="000000"/>
          <w:szCs w:val="24"/>
          <w:shd w:val="clear" w:color="auto" w:fill="FFFFFF"/>
        </w:rPr>
        <w:t xml:space="preserve">κατά </w:t>
      </w:r>
      <w:r>
        <w:rPr>
          <w:rFonts w:eastAsia="Times New Roman"/>
          <w:color w:val="000000"/>
          <w:szCs w:val="24"/>
          <w:shd w:val="clear" w:color="auto" w:fill="FFFFFF"/>
        </w:rPr>
        <w:t>του Κομμουνιστικού Κόμματος Ελλάδας. Επομένως, οι εκπρόσωποι τη</w:t>
      </w:r>
      <w:r>
        <w:rPr>
          <w:rFonts w:eastAsia="Times New Roman"/>
          <w:color w:val="000000"/>
          <w:szCs w:val="24"/>
          <w:shd w:val="clear" w:color="auto" w:fill="FFFFFF"/>
        </w:rPr>
        <w:t>ς Χρυσής Αυγής και του ΚΚΕ, αν θέλουν, μπορούν να λάβουν τον λόγο ως αντιρρησίες.</w:t>
      </w:r>
    </w:p>
    <w:p w14:paraId="327E4D84" w14:textId="77777777" w:rsidR="00077057" w:rsidRDefault="00105889">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Κυρία </w:t>
      </w:r>
      <w:proofErr w:type="spellStart"/>
      <w:r>
        <w:rPr>
          <w:rFonts w:eastAsia="Times New Roman"/>
          <w:color w:val="000000"/>
          <w:szCs w:val="24"/>
          <w:shd w:val="clear" w:color="auto" w:fill="FFFFFF"/>
        </w:rPr>
        <w:t>Ζαρούλια</w:t>
      </w:r>
      <w:proofErr w:type="spellEnd"/>
      <w:r>
        <w:rPr>
          <w:rFonts w:eastAsia="Times New Roman"/>
          <w:color w:val="000000"/>
          <w:szCs w:val="24"/>
          <w:shd w:val="clear" w:color="auto" w:fill="FFFFFF"/>
        </w:rPr>
        <w:t>, ορίστε, έχετε τον λόγο για πέντε λεπτά.</w:t>
      </w:r>
    </w:p>
    <w:p w14:paraId="327E4D85" w14:textId="77777777" w:rsidR="00077057" w:rsidRDefault="00105889">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ΕΛΕΝΗ ΖΑΡΟΥΛΙΑ: </w:t>
      </w:r>
      <w:r>
        <w:rPr>
          <w:rFonts w:eastAsia="Times New Roman"/>
          <w:color w:val="000000"/>
          <w:szCs w:val="24"/>
          <w:shd w:val="clear" w:color="auto" w:fill="FFFFFF"/>
        </w:rPr>
        <w:t>Συζητούμε σήμερα στην Ολομέλεια την κύρωση του Μνημονίου Κατανόησης για Συνεργασία στον τομέα του Τουρ</w:t>
      </w:r>
      <w:r>
        <w:rPr>
          <w:rFonts w:eastAsia="Times New Roman"/>
          <w:color w:val="000000"/>
          <w:szCs w:val="24"/>
          <w:shd w:val="clear" w:color="auto" w:fill="FFFFFF"/>
        </w:rPr>
        <w:t xml:space="preserve">ισμού μεταξύ Ελλάδας και Αιγύπτου. Με το εν </w:t>
      </w:r>
      <w:r>
        <w:rPr>
          <w:rFonts w:eastAsia="Times New Roman"/>
          <w:color w:val="000000"/>
          <w:szCs w:val="24"/>
          <w:shd w:val="clear" w:color="auto" w:fill="FFFFFF"/>
        </w:rPr>
        <w:lastRenderedPageBreak/>
        <w:t xml:space="preserve">λόγω </w:t>
      </w:r>
      <w:r>
        <w:rPr>
          <w:rFonts w:eastAsia="Times New Roman"/>
          <w:color w:val="000000"/>
          <w:szCs w:val="24"/>
          <w:shd w:val="clear" w:color="auto" w:fill="FFFFFF"/>
        </w:rPr>
        <w:t xml:space="preserve">μνημόνιο </w:t>
      </w:r>
      <w:r>
        <w:rPr>
          <w:rFonts w:eastAsia="Times New Roman"/>
          <w:color w:val="000000"/>
          <w:szCs w:val="24"/>
          <w:shd w:val="clear" w:color="auto" w:fill="FFFFFF"/>
        </w:rPr>
        <w:t xml:space="preserve">επιδιώκεται η ενθάρρυνση και η προώθηση της τουριστικής συνεργασίας μεταξύ των δύο χωρών με διαφόρους τρόπους προς όφελος και των δύο χωρών. </w:t>
      </w:r>
    </w:p>
    <w:p w14:paraId="327E4D86" w14:textId="77777777" w:rsidR="00077057" w:rsidRDefault="00105889">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Όπως είχαμε επισημάνει και κατά την τοποθέτησή μας στην </w:t>
      </w:r>
      <w:r>
        <w:rPr>
          <w:rFonts w:eastAsia="Times New Roman"/>
          <w:color w:val="000000"/>
          <w:szCs w:val="24"/>
          <w:shd w:val="clear" w:color="auto" w:fill="FFFFFF"/>
        </w:rPr>
        <w:t>επιτροπή</w:t>
      </w:r>
      <w:r>
        <w:rPr>
          <w:rFonts w:eastAsia="Times New Roman"/>
          <w:color w:val="000000"/>
          <w:szCs w:val="24"/>
          <w:shd w:val="clear" w:color="auto" w:fill="FFFFFF"/>
        </w:rPr>
        <w:t>, για να υπάρξει ουσιαστική και αποδοτική συνεργασία στον τουριστικό τομέα –εν προκειμένω, με την Αίγυπτο, αλλά και με οποιαδήποτε άλλη χώρα- θα πρέπει ακριβώς να υπάρξει το πλαίσιο εκείνο που θα ενισχύσει την ανταγωνιστικότητα του τουρισμού μας έναντι άλλ</w:t>
      </w:r>
      <w:r>
        <w:rPr>
          <w:rFonts w:eastAsia="Times New Roman"/>
          <w:color w:val="000000"/>
          <w:szCs w:val="24"/>
          <w:shd w:val="clear" w:color="auto" w:fill="FFFFFF"/>
        </w:rPr>
        <w:t xml:space="preserve">ων χωρών και θα καταστήσει την πατρίδα μας σταθερό τουριστικό προορισμό. Αλλιώς, καμμία συμφωνία ή κανένα μνημόνιο </w:t>
      </w:r>
      <w:r>
        <w:rPr>
          <w:rFonts w:eastAsia="Times New Roman"/>
          <w:color w:val="000000"/>
          <w:szCs w:val="24"/>
          <w:shd w:val="clear" w:color="auto" w:fill="FFFFFF"/>
        </w:rPr>
        <w:t>καταν</w:t>
      </w:r>
      <w:r>
        <w:rPr>
          <w:rFonts w:eastAsia="Times New Roman"/>
          <w:color w:val="000000"/>
          <w:szCs w:val="24"/>
          <w:shd w:val="clear" w:color="auto" w:fill="FFFFFF"/>
        </w:rPr>
        <w:t>ό</w:t>
      </w:r>
      <w:r>
        <w:rPr>
          <w:rFonts w:eastAsia="Times New Roman"/>
          <w:color w:val="000000"/>
          <w:szCs w:val="24"/>
          <w:shd w:val="clear" w:color="auto" w:fill="FFFFFF"/>
        </w:rPr>
        <w:t xml:space="preserve">ησης </w:t>
      </w:r>
      <w:r>
        <w:rPr>
          <w:rFonts w:eastAsia="Times New Roman"/>
          <w:color w:val="000000"/>
          <w:szCs w:val="24"/>
          <w:shd w:val="clear" w:color="auto" w:fill="FFFFFF"/>
        </w:rPr>
        <w:t>και συνεργασίας δεν θα έχει ουσία.</w:t>
      </w:r>
    </w:p>
    <w:p w14:paraId="327E4D87"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Πώς, όμως, εννοούμε την ενίσχυση του τουρισμού; Με τον ΦΠΑ στα νησιά; Με το 13% ΦΠΑ για τη διαμ</w:t>
      </w:r>
      <w:r>
        <w:rPr>
          <w:rFonts w:eastAsia="Times New Roman" w:cs="Times New Roman"/>
          <w:szCs w:val="24"/>
        </w:rPr>
        <w:t xml:space="preserve">ονή στα τουριστικά καταλύματα; Με την απουσία εθνικού σχεδίου για τον τουρισμό; </w:t>
      </w:r>
    </w:p>
    <w:p w14:paraId="327E4D88"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Για τη χρονιά που ήδη διανύουμε πολλοί είναι αυτοί που εκτιμούν ότι η ελληνική τουριστική βιομηχανία θα ωφεληθεί για μία ακόμα χρονιά από το κλίμα ανασφάλειας που επικρατεί στ</w:t>
      </w:r>
      <w:r>
        <w:rPr>
          <w:rFonts w:eastAsia="Times New Roman" w:cs="Times New Roman"/>
          <w:szCs w:val="24"/>
        </w:rPr>
        <w:t xml:space="preserve">ην Τουρκία. Υπάρχουν ήδη στοιχεία για αύξηση των </w:t>
      </w:r>
      <w:proofErr w:type="spellStart"/>
      <w:r>
        <w:rPr>
          <w:rFonts w:eastAsia="Times New Roman" w:cs="Times New Roman"/>
          <w:szCs w:val="24"/>
        </w:rPr>
        <w:t>προκρατήσεων</w:t>
      </w:r>
      <w:proofErr w:type="spellEnd"/>
      <w:r>
        <w:rPr>
          <w:rFonts w:eastAsia="Times New Roman" w:cs="Times New Roman"/>
          <w:szCs w:val="24"/>
        </w:rPr>
        <w:t xml:space="preserve"> για το 2017. </w:t>
      </w:r>
    </w:p>
    <w:p w14:paraId="327E4D89"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lastRenderedPageBreak/>
        <w:t>Το 2016 η πατρίδα μας φαίνεται να ωφελήθηκε έως ένα βαθμό από τα αρνητικά γεγονότα στην Τουρκία, είτε επρόκειτο για τρομοκρατικά χτυπήματα, είτε για το εμπάργκο που είχε επιβάλει η</w:t>
      </w:r>
      <w:r>
        <w:rPr>
          <w:rFonts w:eastAsia="Times New Roman" w:cs="Times New Roman"/>
          <w:szCs w:val="24"/>
        </w:rPr>
        <w:t xml:space="preserve"> Ρωσία σε τουρκικά προϊόντα και υπηρεσίες. Έτσι ένα μέρος των Γερμανών και άλλων τουριστών από τη </w:t>
      </w:r>
      <w:r>
        <w:rPr>
          <w:rFonts w:eastAsia="Times New Roman" w:cs="Times New Roman"/>
          <w:szCs w:val="24"/>
        </w:rPr>
        <w:t xml:space="preserve">Δυτική </w:t>
      </w:r>
      <w:r>
        <w:rPr>
          <w:rFonts w:eastAsia="Times New Roman" w:cs="Times New Roman"/>
          <w:szCs w:val="24"/>
        </w:rPr>
        <w:t>Ευρώπη αλλά και Ρώσων μετακινήθηκε από την Τουρκία προς τη χώρα μας. Η Ελλάδα είχε το δεκάμηνο Ιανουαρίου-</w:t>
      </w:r>
      <w:r>
        <w:rPr>
          <w:rFonts w:eastAsia="Times New Roman" w:cs="Times New Roman"/>
          <w:szCs w:val="24"/>
        </w:rPr>
        <w:t>Οκτ</w:t>
      </w:r>
      <w:r>
        <w:rPr>
          <w:rFonts w:eastAsia="Times New Roman" w:cs="Times New Roman"/>
          <w:szCs w:val="24"/>
        </w:rPr>
        <w:t>ω</w:t>
      </w:r>
      <w:r>
        <w:rPr>
          <w:rFonts w:eastAsia="Times New Roman" w:cs="Times New Roman"/>
          <w:szCs w:val="24"/>
        </w:rPr>
        <w:t xml:space="preserve">βρίου </w:t>
      </w:r>
      <w:r>
        <w:rPr>
          <w:rFonts w:eastAsia="Times New Roman" w:cs="Times New Roman"/>
          <w:szCs w:val="24"/>
        </w:rPr>
        <w:t>ρυθμό αύξησης 4,7% στο σύνολο των α</w:t>
      </w:r>
      <w:r>
        <w:rPr>
          <w:rFonts w:eastAsia="Times New Roman" w:cs="Times New Roman"/>
          <w:szCs w:val="24"/>
        </w:rPr>
        <w:t>φίξεων και 5,7% στις αεροπορικές αφίξεις το ενδεκάμηνο Ιανουαρίου-Νοεμβρίου.</w:t>
      </w:r>
    </w:p>
    <w:p w14:paraId="327E4D8A"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Αντιθέτως, η Τουρκία είχε πτώση του εισαγόμενου τουρισμού κατά 21,35% τον Νοέμβριο του 2016, σε σύγκριση με τον αντίστοιχο μήνα του 2015. Στο ενδεκάμηνο Ιανουαρίου-Νοεμβρίου η πτώ</w:t>
      </w:r>
      <w:r>
        <w:rPr>
          <w:rFonts w:eastAsia="Times New Roman" w:cs="Times New Roman"/>
          <w:szCs w:val="24"/>
        </w:rPr>
        <w:t>ση στις αφίξεις έφτασε το 30,85%, σε σύγκριση με το αντίστοιχο διάστημα του 2015.</w:t>
      </w:r>
    </w:p>
    <w:p w14:paraId="327E4D8B"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Παύουν πλέον να επιλέγουν την Τουρκία σαν τουριστικό προορισμό Βέλγοι και Ολλανδοί. Αυτό είναι κάτι που η πατρίδα μας πρέπει να το εκμεταλλευθεί περαιτέρω, γιατί μέχρι πρότιν</w:t>
      </w:r>
      <w:r>
        <w:rPr>
          <w:rFonts w:eastAsia="Times New Roman" w:cs="Times New Roman"/>
          <w:szCs w:val="24"/>
        </w:rPr>
        <w:t>ος, δυστυχώς, η Τουρκία είχε καταστεί επιθυμητός τουριστικός προορισμός για πολλούς Ευρωπαίους.</w:t>
      </w:r>
    </w:p>
    <w:p w14:paraId="327E4D8C"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lastRenderedPageBreak/>
        <w:t xml:space="preserve">Άρα, ερχόμαστε στον αρχικό μας προβληματισμό: Ενίσχυση του τουρισμού, ενίσχυση της ανταγωνιστικότητάς του. Πώς θα γίνει αυτό στην πράξη; Πώς θα γίνει η πατρίδα μας σταθερός τουριστικός προορισμός; </w:t>
      </w:r>
    </w:p>
    <w:p w14:paraId="327E4D8D"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Πρέπει να εμπλουτιστεί το ελληνικό τουριστικό προϊόν με υπ</w:t>
      </w:r>
      <w:r>
        <w:rPr>
          <w:rFonts w:eastAsia="Times New Roman" w:cs="Times New Roman"/>
          <w:szCs w:val="24"/>
        </w:rPr>
        <w:t xml:space="preserve">οδομές, προϊόντα και εναλλακτικές μορφές τουρισμού. Οι εναλλακτικές μορφές μετατρέπουν το προϊόν σε ποιοτικότερο, απευθύνονται σε καλύτερης ποιότητας επισκέπτες και αναβαθμίζουν ποιοτικά τον χρόνο παραμονής στον προορισμό. </w:t>
      </w:r>
    </w:p>
    <w:p w14:paraId="327E4D8E"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Θα πρέπει να αναπτύξουμε τον του</w:t>
      </w:r>
      <w:r>
        <w:rPr>
          <w:rFonts w:eastAsia="Times New Roman" w:cs="Times New Roman"/>
          <w:szCs w:val="24"/>
        </w:rPr>
        <w:t xml:space="preserve">ρισμό σε νέες περιοχές, εκεί που υπάρχουν υποδομές, αλλά συγχρόνως δεν έχουν κτιστεί πολλά καταλύματα. Να γίνουν καταλύματα εκεί που οι τόποι έχουν στερηθεί, λόγω αυτής της </w:t>
      </w:r>
      <w:proofErr w:type="spellStart"/>
      <w:r>
        <w:rPr>
          <w:rFonts w:eastAsia="Times New Roman" w:cs="Times New Roman"/>
          <w:szCs w:val="24"/>
        </w:rPr>
        <w:t>υπερσυγκέντρωσης</w:t>
      </w:r>
      <w:proofErr w:type="spellEnd"/>
      <w:r>
        <w:rPr>
          <w:rFonts w:eastAsia="Times New Roman" w:cs="Times New Roman"/>
          <w:szCs w:val="24"/>
        </w:rPr>
        <w:t xml:space="preserve">, τα οφέλη δεκαετιών τουριστικής ανάπτυξης. </w:t>
      </w:r>
    </w:p>
    <w:p w14:paraId="327E4D8F"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Θα πρέπει να στοχεύουμ</w:t>
      </w:r>
      <w:r>
        <w:rPr>
          <w:rFonts w:eastAsia="Times New Roman" w:cs="Times New Roman"/>
          <w:szCs w:val="24"/>
        </w:rPr>
        <w:t xml:space="preserve">ε στην αναβάθμιση της προσφοράς σε ποιοτικότερα επίπεδα. Καταλύματα και υποδοχές που αναπτύχθηκαν παλαιότερα παρουσιάζουν πρόβλημα </w:t>
      </w:r>
      <w:proofErr w:type="spellStart"/>
      <w:r>
        <w:rPr>
          <w:rFonts w:eastAsia="Times New Roman" w:cs="Times New Roman"/>
          <w:szCs w:val="24"/>
        </w:rPr>
        <w:t>ποιότητος</w:t>
      </w:r>
      <w:proofErr w:type="spellEnd"/>
      <w:r>
        <w:rPr>
          <w:rFonts w:eastAsia="Times New Roman" w:cs="Times New Roman"/>
          <w:szCs w:val="24"/>
        </w:rPr>
        <w:t xml:space="preserve">, μια και πολλά δεν έχουν ανακαινιστεί, αλλά και ανεπάρκειας στην εξυπηρέτηση της τουριστικής ζήτησης. </w:t>
      </w:r>
    </w:p>
    <w:p w14:paraId="327E4D90"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lastRenderedPageBreak/>
        <w:t>Τα καταλύματ</w:t>
      </w:r>
      <w:r>
        <w:rPr>
          <w:rFonts w:eastAsia="Times New Roman" w:cs="Times New Roman"/>
          <w:szCs w:val="24"/>
        </w:rPr>
        <w:t xml:space="preserve">α πρέπει όλα να ανακαινιστούν σε επίπεδο ανώτερο και όλοι οι επιχειρηματίες να βοηθηθούν με προγράμματα ΕΣΠΑ. Ο ανταγωνισμός με άλλες χώρες είναι μεγάλος και πρέπει να μπορούμε να </w:t>
      </w:r>
      <w:r>
        <w:rPr>
          <w:rFonts w:eastAsia="Times New Roman" w:cs="Times New Roman"/>
          <w:szCs w:val="24"/>
        </w:rPr>
        <w:t xml:space="preserve">αντεπεξέλθουμε </w:t>
      </w:r>
      <w:r>
        <w:rPr>
          <w:rFonts w:eastAsia="Times New Roman" w:cs="Times New Roman"/>
          <w:szCs w:val="24"/>
        </w:rPr>
        <w:t>στις νέες ανάγκες.</w:t>
      </w:r>
    </w:p>
    <w:p w14:paraId="327E4D91"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Σχετικά με τις υποδομές αεροδρόμια και λιμ</w:t>
      </w:r>
      <w:r>
        <w:rPr>
          <w:rFonts w:eastAsia="Times New Roman" w:cs="Times New Roman"/>
          <w:szCs w:val="24"/>
        </w:rPr>
        <w:t xml:space="preserve">άνια, πρέπει όπου υπάρχει ανάγκη να γίνουν τα απαραίτητα έργα αναβάθμισης. </w:t>
      </w:r>
    </w:p>
    <w:p w14:paraId="327E4D92"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Ταυτόχρονα θα πρέπει να στοχεύουμε στην αναβάθμιση ποιότητας υπηρεσιών, μέσω εκπαίδευσης των εργαζόμενων και των επιχειρηματιών στον τουρισμό. Τα στελέχη που εργάζονται στον τουρισ</w:t>
      </w:r>
      <w:r>
        <w:rPr>
          <w:rFonts w:eastAsia="Times New Roman" w:cs="Times New Roman"/>
          <w:szCs w:val="24"/>
        </w:rPr>
        <w:t xml:space="preserve">μό πρέπει να αναβαθμίσουν τις γνώσεις τους. </w:t>
      </w:r>
    </w:p>
    <w:p w14:paraId="327E4D93"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Οι ανώτερες σχολές τουριστικής εκπαίδευσης πρέπει να ενισχυθούν και όχι να κλείσουν. Θα πρέπει να ενισχυθεί και να αναβαθμιστεί το τουριστικό μάρκετινγκ, με σκοπό την αναβάθμιση και τη δυναμική προβολή της </w:t>
      </w:r>
      <w:r>
        <w:rPr>
          <w:rFonts w:eastAsia="Times New Roman" w:cs="Times New Roman"/>
          <w:szCs w:val="24"/>
        </w:rPr>
        <w:t>πατρί</w:t>
      </w:r>
      <w:r>
        <w:rPr>
          <w:rFonts w:eastAsia="Times New Roman" w:cs="Times New Roman"/>
          <w:szCs w:val="24"/>
        </w:rPr>
        <w:t xml:space="preserve">δας </w:t>
      </w:r>
      <w:r>
        <w:rPr>
          <w:rFonts w:eastAsia="Times New Roman" w:cs="Times New Roman"/>
          <w:szCs w:val="24"/>
        </w:rPr>
        <w:t xml:space="preserve">μας. </w:t>
      </w:r>
    </w:p>
    <w:p w14:paraId="327E4D94"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Ο τουρισμός θα πρέπει να συνδεθεί με την τοπική οικονομία, μέσω ανάπτυξης βιοτεχνίας, αγαθών και μέσω της προώθησης των τοπικών προϊόντων, όπως επί παραδείγματι η φέτα, το λάδι, οι ελιές και άλλα αγαθά της πατρίδας μας. Ακόμα και αυτά, </w:t>
      </w:r>
      <w:r>
        <w:rPr>
          <w:rFonts w:eastAsia="Times New Roman" w:cs="Times New Roman"/>
          <w:szCs w:val="24"/>
        </w:rPr>
        <w:lastRenderedPageBreak/>
        <w:t>με τις πολ</w:t>
      </w:r>
      <w:r>
        <w:rPr>
          <w:rFonts w:eastAsia="Times New Roman" w:cs="Times New Roman"/>
          <w:szCs w:val="24"/>
        </w:rPr>
        <w:t>ιτικές των μεταπολιτευτικών κυβερνήσεων, κινδυνεύουμε να τα χάσουμε.</w:t>
      </w:r>
    </w:p>
    <w:p w14:paraId="327E4D95"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Επίσης, οι οριζόντιες αυξήσεις επιβαρύνουν όλες τις άλλες δομές του ελληνικού τουρισμού, επηρεάζοντας καταλυτικά τους κλάδους ενοικίασης αυτοκινήτων, μεταφορών, τουριστικών λεωφορείων, δι</w:t>
      </w:r>
      <w:r>
        <w:rPr>
          <w:rFonts w:eastAsia="Times New Roman" w:cs="Times New Roman"/>
          <w:szCs w:val="24"/>
        </w:rPr>
        <w:t>οργάνωσης συνεδρίων, ταξιδιωτικών γραφείων, εστίασης κ.λπ.</w:t>
      </w:r>
      <w:r>
        <w:rPr>
          <w:rFonts w:eastAsia="Times New Roman" w:cs="Times New Roman"/>
          <w:szCs w:val="24"/>
        </w:rPr>
        <w:t>.</w:t>
      </w:r>
    </w:p>
    <w:p w14:paraId="327E4D96"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Η αυξημένη ροή λαθρομεταναστών έχει δημιουργήσει μείζον θέμα στον τουρισμό. Σύμφωνα με στοιχεία του Γερμανικού Ταξιδιωτικού Συνδέσμου που αφορούν στους πρώτους μήνες του τρέχοντος έτους, </w:t>
      </w:r>
      <w:r>
        <w:rPr>
          <w:rFonts w:eastAsia="Times New Roman" w:cs="Times New Roman"/>
          <w:szCs w:val="24"/>
        </w:rPr>
        <w:t>παραδοσιακά στην πρώτη θέση των προτιμήσεων των Γερμανών ταξιδιωτών παραμένουν οι ελληνικοί προορισμοί, όπως η Κρήτη, η Ρόδος και η Κέρκυρα. Ωστόσο δεν συμβαίνει το ίδιο με τη Σάμο και την Κω, τη Λέσβο και τη Χίο, για παράδειγμα, λόγω της αθρόας άφιξης λαθ</w:t>
      </w:r>
      <w:r>
        <w:rPr>
          <w:rFonts w:eastAsia="Times New Roman" w:cs="Times New Roman"/>
          <w:szCs w:val="24"/>
        </w:rPr>
        <w:t>ρομεταναστών, κάτι που για τα νησιά αυτά είναι πλέον καθεστώς και θα επιτείνει την ήδη άσχημη τουριστική κίνηση σε αυτά.</w:t>
      </w:r>
    </w:p>
    <w:p w14:paraId="327E4D97"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327E4D98"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lastRenderedPageBreak/>
        <w:t>Ο τριπλασιασμός του ΦΠΑ πέρυσι, η περαιτέρω αύξησή</w:t>
      </w:r>
      <w:r>
        <w:rPr>
          <w:rFonts w:eastAsia="Times New Roman" w:cs="Times New Roman"/>
          <w:szCs w:val="24"/>
        </w:rPr>
        <w:t xml:space="preserve"> του φέτος από 23% σε 24%, η κατάργηση της απαλλαγής των ξενοδοχειακών μονάδων από τον ΕΝΦΙΑ και η επιβολή συντελεστή 0,1%, καθώς και η αύξηση των ασφαλιστικών εισφορών, έχουν φέρει και θα φέρουν λίαν συντόμως, πολλές τουριστικές επιχειρήσεις που οριακά σώ</w:t>
      </w:r>
      <w:r>
        <w:rPr>
          <w:rFonts w:eastAsia="Times New Roman" w:cs="Times New Roman"/>
          <w:szCs w:val="24"/>
        </w:rPr>
        <w:t>θηκαν τα τελευταία πέντε χρόνια της ύφεσης, στα όρια της επιβίωσης.</w:t>
      </w:r>
    </w:p>
    <w:p w14:paraId="327E4D99"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Ας αναδείξουμε και ας αξιοποιήσουμε διάφορες μορφές τουρισμού: Ναυτικός τουρισμός, τουρισμός επίσκεψη πόλεων, ιατρικός τουρισμός, πολιτιστικός-θρησκευτικός τουρισμός, συνεδριακός και επαγγ</w:t>
      </w:r>
      <w:r>
        <w:rPr>
          <w:rFonts w:eastAsia="Times New Roman" w:cs="Times New Roman"/>
          <w:szCs w:val="24"/>
        </w:rPr>
        <w:t xml:space="preserve">ελματικός τουρισμός και φυσικά ο </w:t>
      </w:r>
      <w:proofErr w:type="spellStart"/>
      <w:r>
        <w:rPr>
          <w:rFonts w:eastAsia="Times New Roman" w:cs="Times New Roman"/>
          <w:szCs w:val="24"/>
        </w:rPr>
        <w:t>αγροτουρισμός</w:t>
      </w:r>
      <w:proofErr w:type="spellEnd"/>
      <w:r>
        <w:rPr>
          <w:rFonts w:eastAsia="Times New Roman" w:cs="Times New Roman"/>
          <w:szCs w:val="24"/>
        </w:rPr>
        <w:t xml:space="preserve"> </w:t>
      </w:r>
      <w:r>
        <w:rPr>
          <w:rFonts w:eastAsia="Times New Roman" w:cs="Times New Roman"/>
          <w:szCs w:val="24"/>
        </w:rPr>
        <w:t xml:space="preserve">και ο </w:t>
      </w:r>
      <w:proofErr w:type="spellStart"/>
      <w:r>
        <w:rPr>
          <w:rFonts w:eastAsia="Times New Roman" w:cs="Times New Roman"/>
          <w:szCs w:val="24"/>
        </w:rPr>
        <w:t>οικοτουρισμός</w:t>
      </w:r>
      <w:proofErr w:type="spellEnd"/>
      <w:r>
        <w:rPr>
          <w:rFonts w:eastAsia="Times New Roman" w:cs="Times New Roman"/>
          <w:szCs w:val="24"/>
        </w:rPr>
        <w:t>.</w:t>
      </w:r>
    </w:p>
    <w:p w14:paraId="327E4D9A" w14:textId="77777777" w:rsidR="00077057" w:rsidRDefault="00105889">
      <w:pPr>
        <w:spacing w:line="600" w:lineRule="auto"/>
        <w:ind w:firstLine="567"/>
        <w:jc w:val="both"/>
        <w:rPr>
          <w:rFonts w:eastAsia="Times New Roman" w:cs="Times New Roman"/>
          <w:szCs w:val="24"/>
        </w:rPr>
      </w:pPr>
      <w:r>
        <w:rPr>
          <w:rFonts w:eastAsia="Times New Roman" w:cs="Times New Roman"/>
          <w:szCs w:val="24"/>
        </w:rPr>
        <w:t xml:space="preserve">Ας βελτιώσουμε και προσαρμόσουμε τις υποδομές, ώστε όλες αυτές οι μορφές τουρισμού να είναι εφικτές για όλον τον χρόνο. Η απλοποίηση των διαδικασιών </w:t>
      </w:r>
      <w:proofErr w:type="spellStart"/>
      <w:r>
        <w:rPr>
          <w:rFonts w:eastAsia="Times New Roman" w:cs="Times New Roman"/>
          <w:szCs w:val="24"/>
        </w:rPr>
        <w:t>αδειοδότησης</w:t>
      </w:r>
      <w:proofErr w:type="spellEnd"/>
      <w:r>
        <w:rPr>
          <w:rFonts w:eastAsia="Times New Roman" w:cs="Times New Roman"/>
          <w:szCs w:val="24"/>
        </w:rPr>
        <w:t xml:space="preserve"> και λειτουργίας τουριστικώ</w:t>
      </w:r>
      <w:r>
        <w:rPr>
          <w:rFonts w:eastAsia="Times New Roman" w:cs="Times New Roman"/>
          <w:szCs w:val="24"/>
        </w:rPr>
        <w:t xml:space="preserve">ν εγκαταστάσεων και υποδομών είναι απαραίτητη. Διαρκές ζητούμενο ο ποιοτικός τουρισμός και η αύξηση της τουριστικής δαπάνης. Τα συνολικά νούμερα μπορεί να φαίνεται ότι ευημερούν. Ωστόσο, το μεγάλο στοίχημα της τουριστικής </w:t>
      </w:r>
      <w:r>
        <w:rPr>
          <w:rFonts w:eastAsia="Times New Roman" w:cs="Times New Roman"/>
          <w:szCs w:val="24"/>
        </w:rPr>
        <w:lastRenderedPageBreak/>
        <w:t xml:space="preserve">βιομηχανίας στην Ελλάδα παραμένει </w:t>
      </w:r>
      <w:r>
        <w:rPr>
          <w:rFonts w:eastAsia="Times New Roman" w:cs="Times New Roman"/>
          <w:szCs w:val="24"/>
        </w:rPr>
        <w:t xml:space="preserve">η προσέλκυση του ποιοτικού τουρισμού και η αύξηση της κατά κεφαλήν δαπάνης του τουρίστα. </w:t>
      </w:r>
    </w:p>
    <w:p w14:paraId="327E4D9B" w14:textId="77777777" w:rsidR="00077057" w:rsidRDefault="00105889">
      <w:pPr>
        <w:spacing w:line="600" w:lineRule="auto"/>
        <w:ind w:firstLine="567"/>
        <w:jc w:val="both"/>
        <w:rPr>
          <w:rFonts w:eastAsia="Times New Roman" w:cs="Times New Roman"/>
          <w:szCs w:val="24"/>
        </w:rPr>
      </w:pPr>
      <w:r>
        <w:rPr>
          <w:rFonts w:eastAsia="Times New Roman" w:cs="Times New Roman"/>
          <w:szCs w:val="24"/>
        </w:rPr>
        <w:t xml:space="preserve">Ας ενισχύσουμε με κάθε τρόπο τον τουρισμό προς όφελος της εθνικής μας οικονομίας, προς όφελος της πατρίδας μας. </w:t>
      </w:r>
    </w:p>
    <w:p w14:paraId="327E4D9C" w14:textId="77777777" w:rsidR="00077057" w:rsidRDefault="00105889">
      <w:pPr>
        <w:spacing w:line="600" w:lineRule="auto"/>
        <w:ind w:firstLine="567"/>
        <w:jc w:val="both"/>
        <w:rPr>
          <w:rFonts w:eastAsia="Times New Roman" w:cs="Times New Roman"/>
          <w:szCs w:val="24"/>
        </w:rPr>
      </w:pPr>
      <w:r>
        <w:rPr>
          <w:rFonts w:eastAsia="Times New Roman" w:cs="Times New Roman"/>
          <w:szCs w:val="24"/>
        </w:rPr>
        <w:t xml:space="preserve">Σας ευχαριστώ. </w:t>
      </w:r>
    </w:p>
    <w:p w14:paraId="327E4D9D" w14:textId="77777777" w:rsidR="00077057" w:rsidRDefault="00105889">
      <w:pPr>
        <w:spacing w:line="600" w:lineRule="auto"/>
        <w:ind w:firstLine="567"/>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Σας ε</w:t>
      </w:r>
      <w:r>
        <w:rPr>
          <w:rFonts w:eastAsia="Times New Roman" w:cs="Times New Roman"/>
          <w:szCs w:val="24"/>
        </w:rPr>
        <w:t xml:space="preserve">υχαριστούμε, κυρία συνάδελφε. </w:t>
      </w:r>
    </w:p>
    <w:p w14:paraId="327E4D9E" w14:textId="77777777" w:rsidR="00077057" w:rsidRDefault="00105889">
      <w:pPr>
        <w:spacing w:line="600" w:lineRule="auto"/>
        <w:ind w:firstLine="567"/>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xml:space="preserve">, έχετε τον λόγο. </w:t>
      </w:r>
    </w:p>
    <w:p w14:paraId="327E4D9F" w14:textId="77777777" w:rsidR="00077057" w:rsidRDefault="00105889">
      <w:pPr>
        <w:spacing w:line="600" w:lineRule="auto"/>
        <w:ind w:firstLine="567"/>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Κύριε Πρόεδρε, θα ήθελα λίγο χρόνο παραπάνω, γιατί χθες στην </w:t>
      </w:r>
      <w:r>
        <w:rPr>
          <w:rFonts w:eastAsia="Times New Roman" w:cs="Times New Roman"/>
          <w:szCs w:val="24"/>
        </w:rPr>
        <w:t xml:space="preserve">επιτροπή </w:t>
      </w:r>
      <w:r>
        <w:rPr>
          <w:rFonts w:eastAsia="Times New Roman" w:cs="Times New Roman"/>
          <w:szCs w:val="24"/>
        </w:rPr>
        <w:t>η κυρία Υπουργός μίλησε επί μακρόν. Η συζήτηση γενικεύεται, κάτι που είναι αντικειμενικό με αφορμή και τη</w:t>
      </w:r>
      <w:r>
        <w:rPr>
          <w:rFonts w:eastAsia="Times New Roman" w:cs="Times New Roman"/>
          <w:szCs w:val="24"/>
        </w:rPr>
        <w:t xml:space="preserve"> σύμβαση. Για τον λόγο αυτόν, θα θέλαμε να πούμε ορισμένα πράγματα για τις εξελίξεις. </w:t>
      </w:r>
    </w:p>
    <w:p w14:paraId="327E4DA0" w14:textId="77777777" w:rsidR="00077057" w:rsidRDefault="00105889">
      <w:pPr>
        <w:spacing w:line="600" w:lineRule="auto"/>
        <w:ind w:firstLine="567"/>
        <w:jc w:val="both"/>
        <w:rPr>
          <w:rFonts w:eastAsia="Times New Roman" w:cs="Times New Roman"/>
          <w:szCs w:val="24"/>
        </w:rPr>
      </w:pPr>
      <w:r>
        <w:rPr>
          <w:rFonts w:eastAsia="Times New Roman" w:cs="Times New Roman"/>
          <w:szCs w:val="24"/>
        </w:rPr>
        <w:t>Κατά την εκτίμησή μας, αυτές οι εξελίξεις είναι άμεσα συνδεδεμένες με την εξέλιξη της παγκόσμιας καπιταλιστικής οικονομίας, τις εξελίξεις στην Ευρωπαϊκή Ένωση, την εξέλι</w:t>
      </w:r>
      <w:r>
        <w:rPr>
          <w:rFonts w:eastAsia="Times New Roman" w:cs="Times New Roman"/>
          <w:szCs w:val="24"/>
        </w:rPr>
        <w:t xml:space="preserve">ξη της κρίσης στην Ελλάδα, με τις </w:t>
      </w:r>
      <w:proofErr w:type="spellStart"/>
      <w:r>
        <w:rPr>
          <w:rFonts w:eastAsia="Times New Roman" w:cs="Times New Roman"/>
          <w:szCs w:val="24"/>
        </w:rPr>
        <w:t>ενδοϊμπεριαλιστικές</w:t>
      </w:r>
      <w:proofErr w:type="spellEnd"/>
      <w:r>
        <w:rPr>
          <w:rFonts w:eastAsia="Times New Roman" w:cs="Times New Roman"/>
          <w:szCs w:val="24"/>
        </w:rPr>
        <w:t xml:space="preserve"> αντιθέσεις στη Μεσόγειο, τις ιμπεριαλιστικές επεμβάσεις και τις συνέπειες που </w:t>
      </w:r>
      <w:r>
        <w:rPr>
          <w:rFonts w:eastAsia="Times New Roman" w:cs="Times New Roman"/>
          <w:szCs w:val="24"/>
        </w:rPr>
        <w:lastRenderedPageBreak/>
        <w:t xml:space="preserve">προκαλούν στους λαούς με προσφυγιά και μετανάστευση πέρα από το θάνατο. </w:t>
      </w:r>
    </w:p>
    <w:p w14:paraId="327E4DA1" w14:textId="77777777" w:rsidR="00077057" w:rsidRDefault="00105889">
      <w:pPr>
        <w:spacing w:line="600" w:lineRule="auto"/>
        <w:ind w:firstLine="567"/>
        <w:jc w:val="both"/>
        <w:rPr>
          <w:rFonts w:eastAsia="Times New Roman" w:cs="Times New Roman"/>
          <w:szCs w:val="24"/>
        </w:rPr>
      </w:pPr>
      <w:r>
        <w:rPr>
          <w:rFonts w:eastAsia="Times New Roman" w:cs="Times New Roman"/>
          <w:szCs w:val="24"/>
        </w:rPr>
        <w:t>Οι εξελίξεις είναι συνδεδεμένες με την παρέμβαση το</w:t>
      </w:r>
      <w:r>
        <w:rPr>
          <w:rFonts w:eastAsia="Times New Roman" w:cs="Times New Roman"/>
          <w:szCs w:val="24"/>
        </w:rPr>
        <w:t xml:space="preserve">υ αστικού κράτους και των πολιτικών των κυβερνήσεων του κεφαλαίου που υλοποιούν τους σχεδιασμούς των μονοπωλιακών και επιχειρηματικών ομίλων ανοίγοντας νέα πεδία κερδοφορίας μέσα από τα λεγόμενα μνημόνια συνεργασίας, όπως αυτό που συζητάμε σήμερα. </w:t>
      </w:r>
    </w:p>
    <w:p w14:paraId="327E4DA2" w14:textId="77777777" w:rsidR="00077057" w:rsidRDefault="00105889">
      <w:pPr>
        <w:spacing w:line="600" w:lineRule="auto"/>
        <w:ind w:firstLine="567"/>
        <w:jc w:val="both"/>
        <w:rPr>
          <w:rFonts w:eastAsia="Times New Roman" w:cs="Times New Roman"/>
          <w:szCs w:val="24"/>
        </w:rPr>
      </w:pPr>
      <w:r>
        <w:rPr>
          <w:rFonts w:eastAsia="Times New Roman" w:cs="Times New Roman"/>
          <w:szCs w:val="24"/>
        </w:rPr>
        <w:t>Όλες οι</w:t>
      </w:r>
      <w:r>
        <w:rPr>
          <w:rFonts w:eastAsia="Times New Roman" w:cs="Times New Roman"/>
          <w:szCs w:val="24"/>
        </w:rPr>
        <w:t xml:space="preserve"> ελληνικές κυβερνήσεις κινήθηκαν και κινούνται στη βάση των κατευθύνσεων της Ευρωπαϊκής Ένωσης και της στρατηγικής που έχει συμφωνηθεί στις διάφορες συνθήκες της. Αυτές οι συνθήκες συμπυκνώνουν τις ανάγκες των ευρωπαϊκών μονοπωλίων στις σύγχρονες συνθήκες </w:t>
      </w:r>
      <w:r>
        <w:rPr>
          <w:rFonts w:eastAsia="Times New Roman" w:cs="Times New Roman"/>
          <w:szCs w:val="24"/>
        </w:rPr>
        <w:t xml:space="preserve">του οξυμένου διεθνούς ανταγωνισμού. Κοινός τους στόχος είναι η άνοδος της συγκέντρωσης και της συγκεντροποίησης σε όλους τους κλάδους και η δημιουργία ισχυρών επιχειρηματικών ομίλων που να μπορούν να </w:t>
      </w:r>
      <w:proofErr w:type="spellStart"/>
      <w:r>
        <w:rPr>
          <w:rFonts w:eastAsia="Times New Roman" w:cs="Times New Roman"/>
          <w:szCs w:val="24"/>
        </w:rPr>
        <w:t>αντεπεξέλθουν</w:t>
      </w:r>
      <w:proofErr w:type="spellEnd"/>
      <w:r>
        <w:rPr>
          <w:rFonts w:eastAsia="Times New Roman" w:cs="Times New Roman"/>
          <w:szCs w:val="24"/>
        </w:rPr>
        <w:t xml:space="preserve"> </w:t>
      </w:r>
      <w:r>
        <w:rPr>
          <w:rFonts w:eastAsia="Times New Roman" w:cs="Times New Roman"/>
          <w:szCs w:val="24"/>
        </w:rPr>
        <w:t>με καλύτερους όρους στον διεθνή ανταγωνισμ</w:t>
      </w:r>
      <w:r>
        <w:rPr>
          <w:rFonts w:eastAsia="Times New Roman" w:cs="Times New Roman"/>
          <w:szCs w:val="24"/>
        </w:rPr>
        <w:t xml:space="preserve">ό. </w:t>
      </w:r>
    </w:p>
    <w:p w14:paraId="327E4DA3" w14:textId="77777777" w:rsidR="00077057" w:rsidRDefault="00105889">
      <w:pPr>
        <w:spacing w:line="600" w:lineRule="auto"/>
        <w:ind w:firstLine="567"/>
        <w:jc w:val="both"/>
        <w:rPr>
          <w:rFonts w:eastAsia="Times New Roman" w:cs="Times New Roman"/>
          <w:szCs w:val="24"/>
        </w:rPr>
      </w:pPr>
      <w:r>
        <w:rPr>
          <w:rFonts w:eastAsia="Times New Roman" w:cs="Times New Roman"/>
          <w:szCs w:val="24"/>
        </w:rPr>
        <w:lastRenderedPageBreak/>
        <w:t xml:space="preserve">Οι συμφωνίες του ελληνικού κεφαλαίου με ξένα κεφάλαια </w:t>
      </w:r>
      <w:proofErr w:type="spellStart"/>
      <w:r>
        <w:rPr>
          <w:rFonts w:eastAsia="Times New Roman" w:cs="Times New Roman"/>
          <w:szCs w:val="24"/>
        </w:rPr>
        <w:t>διέπονται</w:t>
      </w:r>
      <w:proofErr w:type="spellEnd"/>
      <w:r>
        <w:rPr>
          <w:rFonts w:eastAsia="Times New Roman" w:cs="Times New Roman"/>
          <w:szCs w:val="24"/>
        </w:rPr>
        <w:t xml:space="preserve">, όπως όλες οι σχέσεις μεταξύ καπιταλιστών, ταυτόχρονα από συνεργασία αλλά και από ανταγωνισμούς, από μεγάλες διαφωνίες και αντιθέσεις. </w:t>
      </w:r>
    </w:p>
    <w:p w14:paraId="327E4DA4" w14:textId="77777777" w:rsidR="00077057" w:rsidRDefault="00105889">
      <w:pPr>
        <w:spacing w:line="600" w:lineRule="auto"/>
        <w:ind w:firstLine="567"/>
        <w:jc w:val="both"/>
        <w:rPr>
          <w:rFonts w:eastAsia="Times New Roman" w:cs="Times New Roman"/>
          <w:szCs w:val="24"/>
        </w:rPr>
      </w:pPr>
      <w:r>
        <w:rPr>
          <w:rFonts w:eastAsia="Times New Roman" w:cs="Times New Roman"/>
          <w:szCs w:val="24"/>
        </w:rPr>
        <w:t>Η βελτίωση των στόχων της ανταγωνιστικότητας των μον</w:t>
      </w:r>
      <w:r>
        <w:rPr>
          <w:rFonts w:eastAsia="Times New Roman" w:cs="Times New Roman"/>
          <w:szCs w:val="24"/>
        </w:rPr>
        <w:t>οπωλίων του τουριστικού κλάδου, συνδυάζεται με το χτύπημα των δικαιωμάτων των εργατοϋπαλλήλων του κλάδου.</w:t>
      </w:r>
    </w:p>
    <w:p w14:paraId="327E4DA5" w14:textId="77777777" w:rsidR="00077057" w:rsidRDefault="00105889">
      <w:pPr>
        <w:spacing w:line="600" w:lineRule="auto"/>
        <w:ind w:firstLine="567"/>
        <w:jc w:val="both"/>
        <w:rPr>
          <w:rFonts w:eastAsia="Times New Roman" w:cs="Times New Roman"/>
          <w:szCs w:val="24"/>
        </w:rPr>
      </w:pPr>
      <w:r>
        <w:rPr>
          <w:rFonts w:eastAsia="Times New Roman" w:cs="Times New Roman"/>
          <w:szCs w:val="24"/>
        </w:rPr>
        <w:t xml:space="preserve">Η Υπουργός, λοιπόν, στην </w:t>
      </w:r>
      <w:r>
        <w:rPr>
          <w:rFonts w:eastAsia="Times New Roman" w:cs="Times New Roman"/>
          <w:szCs w:val="24"/>
        </w:rPr>
        <w:t xml:space="preserve">επιτροπή </w:t>
      </w:r>
      <w:r>
        <w:rPr>
          <w:rFonts w:eastAsia="Times New Roman" w:cs="Times New Roman"/>
          <w:szCs w:val="24"/>
        </w:rPr>
        <w:t>αναφέρθηκε, όπως είπα, επί μακρόν στην πολιτική που ασκεί και μας κάλεσε να χαρούμε με την επιτυχία στον τουρισμό, μ</w:t>
      </w:r>
      <w:r>
        <w:rPr>
          <w:rFonts w:eastAsia="Times New Roman" w:cs="Times New Roman"/>
          <w:szCs w:val="24"/>
        </w:rPr>
        <w:t>ε την επιτυχία της Κυβέρνησης. Έχει δίκιο η Υπουργός να χαίρεται με τις εξελίξεις, αφού ο ρόλος της, όπως εξάλλου τον προβάλλει, είναι να δημιουργεί τις προϋποθέσεις και τις αναγκαίες συνθήκες με την πολιτική που ασκεί, ώστε οι επιχειρηματικοί όμιλοι να κά</w:t>
      </w:r>
      <w:r>
        <w:rPr>
          <w:rFonts w:eastAsia="Times New Roman" w:cs="Times New Roman"/>
          <w:szCs w:val="24"/>
        </w:rPr>
        <w:t xml:space="preserve">νουν «επικερδείς </w:t>
      </w:r>
      <w:r>
        <w:rPr>
          <w:rFonts w:eastAsia="Times New Roman" w:cs="Times New Roman"/>
          <w:szCs w:val="24"/>
          <w:lang w:val="en-US"/>
        </w:rPr>
        <w:t>business</w:t>
      </w:r>
      <w:r>
        <w:rPr>
          <w:rFonts w:eastAsia="Times New Roman" w:cs="Times New Roman"/>
          <w:szCs w:val="24"/>
        </w:rPr>
        <w:t xml:space="preserve">», όπως το λέει. </w:t>
      </w:r>
    </w:p>
    <w:p w14:paraId="327E4DA6" w14:textId="77777777" w:rsidR="00077057" w:rsidRDefault="00105889">
      <w:pPr>
        <w:spacing w:line="600" w:lineRule="auto"/>
        <w:ind w:firstLine="567"/>
        <w:jc w:val="both"/>
        <w:rPr>
          <w:rFonts w:eastAsia="Times New Roman" w:cs="Times New Roman"/>
          <w:szCs w:val="24"/>
        </w:rPr>
      </w:pPr>
      <w:r>
        <w:rPr>
          <w:rFonts w:eastAsia="Times New Roman" w:cs="Times New Roman"/>
          <w:szCs w:val="24"/>
        </w:rPr>
        <w:t xml:space="preserve">Όπως σημείωσε και στην </w:t>
      </w:r>
      <w:r>
        <w:rPr>
          <w:rFonts w:eastAsia="Times New Roman" w:cs="Times New Roman"/>
          <w:szCs w:val="24"/>
        </w:rPr>
        <w:t>επιτροπή</w:t>
      </w:r>
      <w:r>
        <w:rPr>
          <w:rFonts w:eastAsia="Times New Roman" w:cs="Times New Roman"/>
          <w:szCs w:val="24"/>
        </w:rPr>
        <w:t xml:space="preserve">, όλα τα Υπουργεία συνεργάστηκαν και αντιμετώπισαν τα προβλήματα με γρήγορες διαδικασίες συμβάλλοντας με τα έργα υποδομών, δρόμων, λιμανιών, αεροδρομίων και άλλες δράσεις στην ανάπτυξη του τουρισμού. </w:t>
      </w:r>
    </w:p>
    <w:p w14:paraId="327E4DA7" w14:textId="77777777" w:rsidR="00077057" w:rsidRDefault="00105889">
      <w:pPr>
        <w:spacing w:line="600" w:lineRule="auto"/>
        <w:ind w:firstLine="567"/>
        <w:jc w:val="both"/>
        <w:rPr>
          <w:rFonts w:eastAsia="Times New Roman" w:cs="Times New Roman"/>
          <w:szCs w:val="24"/>
        </w:rPr>
      </w:pPr>
      <w:r>
        <w:rPr>
          <w:rFonts w:eastAsia="Times New Roman" w:cs="Times New Roman"/>
          <w:szCs w:val="24"/>
        </w:rPr>
        <w:lastRenderedPageBreak/>
        <w:t>Ο εκπρόσωπος του Συνδέσμου των μεγάλων τουριστικών επιχ</w:t>
      </w:r>
      <w:r>
        <w:rPr>
          <w:rFonts w:eastAsia="Times New Roman" w:cs="Times New Roman"/>
          <w:szCs w:val="24"/>
        </w:rPr>
        <w:t xml:space="preserve">ειρήσεων </w:t>
      </w:r>
      <w:proofErr w:type="spellStart"/>
      <w:r>
        <w:rPr>
          <w:rFonts w:eastAsia="Times New Roman" w:cs="Times New Roman"/>
          <w:szCs w:val="24"/>
        </w:rPr>
        <w:t>επιχαίρει</w:t>
      </w:r>
      <w:proofErr w:type="spellEnd"/>
      <w:r>
        <w:rPr>
          <w:rFonts w:eastAsia="Times New Roman" w:cs="Times New Roman"/>
          <w:szCs w:val="24"/>
        </w:rPr>
        <w:t xml:space="preserve"> την Κυβέρνηση για την υλοποίηση όλων των αιτημάτων που έχουν καταθέσει και οδήγησαν σε νέο ρεκόρ κερδών των επιχειρήσεων. Καταθέτει δε αιτήματα προς υλοποίηση, όπως τη μείωση της φορολογίας των επιχειρήσεων, την επιχορήγηση για νέα αναπτ</w:t>
      </w:r>
      <w:r>
        <w:rPr>
          <w:rFonts w:eastAsia="Times New Roman" w:cs="Times New Roman"/>
          <w:szCs w:val="24"/>
        </w:rPr>
        <w:t xml:space="preserve">υξιακά σχέδια, την αξιοποίηση μεγαλύτερου μέρους του ΕΣΠΑ και τη δυνατότητα για παραπέρα ευελιξία. </w:t>
      </w:r>
    </w:p>
    <w:p w14:paraId="327E4DA8" w14:textId="77777777" w:rsidR="00077057" w:rsidRDefault="00105889">
      <w:pPr>
        <w:spacing w:line="600" w:lineRule="auto"/>
        <w:ind w:firstLine="567"/>
        <w:jc w:val="both"/>
        <w:rPr>
          <w:rFonts w:eastAsia="Times New Roman" w:cs="Times New Roman"/>
          <w:szCs w:val="24"/>
        </w:rPr>
      </w:pPr>
      <w:r>
        <w:rPr>
          <w:rFonts w:eastAsia="Times New Roman" w:cs="Times New Roman"/>
          <w:szCs w:val="24"/>
        </w:rPr>
        <w:t>Απαιτούν δε, προβάλλοντας το απάνθρωπο πρόσωπο του συστήματος, μέτρα ενάντια στους πρόσφυγες και μετανάστες, για να μη χαλάει η μόστρα και να μη γίνονται εμ</w:t>
      </w:r>
      <w:r>
        <w:rPr>
          <w:rFonts w:eastAsia="Times New Roman" w:cs="Times New Roman"/>
          <w:szCs w:val="24"/>
        </w:rPr>
        <w:t xml:space="preserve">πόδιο στην κερδοφορία τους. </w:t>
      </w:r>
    </w:p>
    <w:p w14:paraId="327E4DA9" w14:textId="77777777" w:rsidR="00077057" w:rsidRDefault="00105889">
      <w:pPr>
        <w:spacing w:line="600" w:lineRule="auto"/>
        <w:ind w:firstLine="567"/>
        <w:jc w:val="both"/>
        <w:rPr>
          <w:rFonts w:eastAsia="Times New Roman" w:cs="Times New Roman"/>
          <w:szCs w:val="24"/>
        </w:rPr>
      </w:pPr>
      <w:r>
        <w:rPr>
          <w:rFonts w:eastAsia="Times New Roman" w:cs="Times New Roman"/>
          <w:szCs w:val="24"/>
        </w:rPr>
        <w:t>Είναι χαρακτηριστική η έκφραση ξενοδόχου στην Κρήτη –δεν γνωρίζω αν μιλούσε ως εκπρόσωπός τους-, όταν γινόταν η συζήτηση για μεταφορά μέρους προσφύγων στο νησί, ο οποίος έλεγε ότι η επιχειρηματικότητα και η ανθρωπιά είναι έννοι</w:t>
      </w:r>
      <w:r>
        <w:rPr>
          <w:rFonts w:eastAsia="Times New Roman" w:cs="Times New Roman"/>
          <w:szCs w:val="24"/>
        </w:rPr>
        <w:t xml:space="preserve">ες αντίθετες. Αυτό βέβαια επιβεβαιώθηκε και αυτές τις μέρες με την άρνηση ξενοδόχων να περάσουν οι πρόσφυγες στους χώρους τους τις παγωμένες μέρες. </w:t>
      </w:r>
    </w:p>
    <w:p w14:paraId="327E4DAA" w14:textId="77777777" w:rsidR="00077057" w:rsidRDefault="00105889">
      <w:pPr>
        <w:spacing w:line="600" w:lineRule="auto"/>
        <w:ind w:firstLine="567"/>
        <w:jc w:val="both"/>
        <w:rPr>
          <w:rFonts w:eastAsia="Times New Roman" w:cs="Times New Roman"/>
          <w:szCs w:val="24"/>
        </w:rPr>
      </w:pPr>
      <w:r>
        <w:rPr>
          <w:rFonts w:eastAsia="Times New Roman" w:cs="Times New Roman"/>
          <w:szCs w:val="24"/>
        </w:rPr>
        <w:lastRenderedPageBreak/>
        <w:t>Οι επιχειρηματίες του κλάδου έχουν φέτος ενάμισι εκατομμύριο λόγους επιπλέον να πανηγυρίζουν και να χαίροντ</w:t>
      </w:r>
      <w:r>
        <w:rPr>
          <w:rFonts w:eastAsia="Times New Roman" w:cs="Times New Roman"/>
          <w:szCs w:val="24"/>
        </w:rPr>
        <w:t xml:space="preserve">αι, όπως η κυρία Υπουργός ή η Κυβέρνηση, όσες είναι και οι επιπλέον αφίξεις. Έχουν δισεκατομμύρια λόγους παραπάνω, όσα είναι και τα επιπλέον δισεκατομμύρια κερδών που τσέπωσαν αυτήν την περίοδο. </w:t>
      </w:r>
    </w:p>
    <w:p w14:paraId="327E4DAB" w14:textId="77777777" w:rsidR="00077057" w:rsidRDefault="00105889">
      <w:pPr>
        <w:spacing w:line="600" w:lineRule="auto"/>
        <w:ind w:firstLine="567"/>
        <w:jc w:val="both"/>
        <w:rPr>
          <w:rFonts w:eastAsia="Times New Roman" w:cs="Times New Roman"/>
          <w:szCs w:val="24"/>
        </w:rPr>
      </w:pPr>
      <w:r>
        <w:rPr>
          <w:rFonts w:eastAsia="Times New Roman" w:cs="Times New Roman"/>
          <w:szCs w:val="24"/>
        </w:rPr>
        <w:t>Αυτή η πορεία δεν μπορεί παρά να περνά μέσα από την άνοδο το</w:t>
      </w:r>
      <w:r>
        <w:rPr>
          <w:rFonts w:eastAsia="Times New Roman" w:cs="Times New Roman"/>
          <w:szCs w:val="24"/>
        </w:rPr>
        <w:t xml:space="preserve">υ βαθμού εκμετάλλευσης των εργαζομένων και την αύξηση της πίεσης στους αυτοαπασχολούμενους. </w:t>
      </w:r>
    </w:p>
    <w:p w14:paraId="327E4DAC" w14:textId="77777777" w:rsidR="00077057" w:rsidRDefault="00105889">
      <w:pPr>
        <w:spacing w:line="600" w:lineRule="auto"/>
        <w:ind w:firstLine="567"/>
        <w:jc w:val="both"/>
        <w:rPr>
          <w:rFonts w:eastAsia="Times New Roman" w:cs="Times New Roman"/>
          <w:szCs w:val="24"/>
        </w:rPr>
      </w:pPr>
      <w:r>
        <w:rPr>
          <w:rFonts w:eastAsia="Times New Roman" w:cs="Times New Roman"/>
          <w:szCs w:val="24"/>
        </w:rPr>
        <w:t xml:space="preserve">Στον κλάδο του τουρισμού επιταχύνθηκαν οι εξελίξεις που οδηγούν ακόμα σε μεγαλύτερη εκμετάλλευση των εργαζομένων με </w:t>
      </w:r>
      <w:proofErr w:type="spellStart"/>
      <w:r>
        <w:rPr>
          <w:rFonts w:eastAsia="Times New Roman" w:cs="Times New Roman"/>
          <w:szCs w:val="24"/>
        </w:rPr>
        <w:t>απληρωσιά</w:t>
      </w:r>
      <w:proofErr w:type="spellEnd"/>
      <w:r>
        <w:rPr>
          <w:rFonts w:eastAsia="Times New Roman" w:cs="Times New Roman"/>
          <w:szCs w:val="24"/>
        </w:rPr>
        <w:t>, με εντατικοποίηση της δουλειάς, με σ</w:t>
      </w:r>
      <w:r>
        <w:rPr>
          <w:rFonts w:eastAsia="Times New Roman" w:cs="Times New Roman"/>
          <w:szCs w:val="24"/>
        </w:rPr>
        <w:t>υγκεντροποίηση του κλάδου μέσα από αγοραπωλησίες, συγχωνεύσεις και εξαγορές με την εφαρμογή όλου του αντεργατικού πλαισίου που τώρα πλέον θα αγγίζει όλο και περισσότερους χώρους. Σε συνθήκες έντονης και σκληρής επίθεσης του μονοπωλιακού κεφαλαίου σε ηλεκτρ</w:t>
      </w:r>
      <w:r>
        <w:rPr>
          <w:rFonts w:eastAsia="Times New Roman" w:cs="Times New Roman"/>
          <w:szCs w:val="24"/>
        </w:rPr>
        <w:t>ονικό και διεθνές επίπεδο και με τους ανταγωνισμούς να οξύνονται, παίρνουν μια ακόμα πιο επικίνδυνη τροπή.</w:t>
      </w:r>
    </w:p>
    <w:p w14:paraId="327E4DAD" w14:textId="77777777" w:rsidR="00077057" w:rsidRDefault="00105889">
      <w:pPr>
        <w:spacing w:line="600" w:lineRule="auto"/>
        <w:jc w:val="both"/>
        <w:rPr>
          <w:rFonts w:eastAsia="Times New Roman" w:cs="Times New Roman"/>
          <w:szCs w:val="24"/>
        </w:rPr>
      </w:pPr>
      <w:r>
        <w:rPr>
          <w:rFonts w:eastAsia="Times New Roman" w:cs="Times New Roman"/>
          <w:szCs w:val="24"/>
        </w:rPr>
        <w:lastRenderedPageBreak/>
        <w:tab/>
        <w:t>Τα συμφέροντα των εργοδοτών και εργαζομένων είναι εντελώς αντιτιθέμενα, συγκρουόμενα, σε κα</w:t>
      </w:r>
      <w:r>
        <w:rPr>
          <w:rFonts w:eastAsia="Times New Roman" w:cs="Times New Roman"/>
          <w:szCs w:val="24"/>
        </w:rPr>
        <w:t>μ</w:t>
      </w:r>
      <w:r>
        <w:rPr>
          <w:rFonts w:eastAsia="Times New Roman" w:cs="Times New Roman"/>
          <w:szCs w:val="24"/>
        </w:rPr>
        <w:t>μία περίπτωση δεν ταυτίζονται αυτά. Τα ρεκόρ κερδών του τουρισμού πραγματοποιούνται πάνω στην όλο και βαθύτερη εκμετάλλευση των εργαζομένων στον τουρισμό. Σειρά νόμων που ψηφίστηκαν από τις ελληνικές κυβερνήσεις και διατηρούνται από τη σημερινή και αποφάσε</w:t>
      </w:r>
      <w:r>
        <w:rPr>
          <w:rFonts w:eastAsia="Times New Roman" w:cs="Times New Roman"/>
          <w:szCs w:val="24"/>
        </w:rPr>
        <w:t>ων της Ευρωπαϊκής Ένωσης, ενίσχυσαν την τάση συγκέντρωσης, συγκεντροποίησης και ισχυροποίησης των μονοπωλιακών ομίλων. Οι καπιταλιστές του κράτους αξιοποίησαν και αξιοποιούν στο έπακρο αυτό το νομικό και θεσμικό πλαίσιο για να αυξήσουν το βαθμό εκμετάλλευσ</w:t>
      </w:r>
      <w:r>
        <w:rPr>
          <w:rFonts w:eastAsia="Times New Roman" w:cs="Times New Roman"/>
          <w:szCs w:val="24"/>
        </w:rPr>
        <w:t>ης. Για παράδειγμα, η αποχώρηση πολλών ξενοδόχων από τις οργανώσεις τους, ειδικά στις μεγάλες τουριστικές περιοχές, συνοδεύεται με κάθετη πτώση του μέσου μισθού, στις περισσότερες περιπτώσεις στα όρια της Εθνικής Γενικής Συλλογικής Σύμβασης Εργασίας και ακ</w:t>
      </w:r>
      <w:r>
        <w:rPr>
          <w:rFonts w:eastAsia="Times New Roman" w:cs="Times New Roman"/>
          <w:szCs w:val="24"/>
        </w:rPr>
        <w:t>όμη παρακάτω.</w:t>
      </w:r>
    </w:p>
    <w:p w14:paraId="327E4DAE"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Οι εργαζόμενοι στον τουρισμό ζουν τις συνέπειες της ανάπτυξης με γενίκευση της ελαστικής εργασίας, με συμβάσεις μιας ημέρας, με μαύρη</w:t>
      </w:r>
      <w:r>
        <w:rPr>
          <w:rFonts w:eastAsia="Times New Roman" w:cs="Times New Roman"/>
          <w:szCs w:val="24"/>
        </w:rPr>
        <w:t xml:space="preserve"> </w:t>
      </w:r>
      <w:r>
        <w:rPr>
          <w:rFonts w:eastAsia="Times New Roman" w:cs="Times New Roman"/>
          <w:szCs w:val="24"/>
        </w:rPr>
        <w:t xml:space="preserve">εργασία, αδήλωτη, ανασφάλιστη, απλήρωτη, με εκτεταμένη εντατικοποίηση, με καταστρατήγηση του σταθερού </w:t>
      </w:r>
      <w:r>
        <w:rPr>
          <w:rFonts w:eastAsia="Times New Roman" w:cs="Times New Roman"/>
          <w:szCs w:val="24"/>
        </w:rPr>
        <w:lastRenderedPageBreak/>
        <w:t>ημερήσ</w:t>
      </w:r>
      <w:r>
        <w:rPr>
          <w:rFonts w:eastAsia="Times New Roman" w:cs="Times New Roman"/>
          <w:szCs w:val="24"/>
        </w:rPr>
        <w:t xml:space="preserve">ιου χρόνου δουλειάς, με παραβίαση της εβδομαδιαίας ανάπαυσης με </w:t>
      </w:r>
      <w:proofErr w:type="spellStart"/>
      <w:r>
        <w:rPr>
          <w:rFonts w:eastAsia="Times New Roman" w:cs="Times New Roman"/>
          <w:szCs w:val="24"/>
        </w:rPr>
        <w:t>πολυαπασχόληση</w:t>
      </w:r>
      <w:proofErr w:type="spellEnd"/>
      <w:r>
        <w:rPr>
          <w:rFonts w:eastAsia="Times New Roman" w:cs="Times New Roman"/>
          <w:szCs w:val="24"/>
        </w:rPr>
        <w:t xml:space="preserve">, με κατάργηση από την Κυβέρνηση του ΣΥΡΙΖΑ και του τελευταίου δικαιώματος, αυτού του δικαιώματος λήψης εφάπαξ με είκοσι χρόνια στο επάγγελμα. </w:t>
      </w:r>
    </w:p>
    <w:p w14:paraId="327E4DAF"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Όσον αφορά στο ύψος του μισθού αλλ</w:t>
      </w:r>
      <w:r>
        <w:rPr>
          <w:rFonts w:eastAsia="Times New Roman" w:cs="Times New Roman"/>
          <w:szCs w:val="24"/>
        </w:rPr>
        <w:t>ά και γενικότερα τα δικαιώματα των εργαζομένων του κλάδου, επειδή είπα ότι θα σας φέρω και στοιχεία που σοκάρουν, κυρία Υπουργέ, πρέπει να πούμε ότι από 885,69 ευρώ που ήταν το 2012, σήμερα ο μισθός είναι στα 586 ευρώ μ</w:t>
      </w:r>
      <w:r>
        <w:rPr>
          <w:rFonts w:eastAsia="Times New Roman" w:cs="Times New Roman"/>
          <w:szCs w:val="24"/>
        </w:rPr>
        <w:t>ε</w:t>
      </w:r>
      <w:r>
        <w:rPr>
          <w:rFonts w:eastAsia="Times New Roman" w:cs="Times New Roman"/>
          <w:szCs w:val="24"/>
        </w:rPr>
        <w:t>ικτά ή στα 511 για τους νέους κάτω τ</w:t>
      </w:r>
      <w:r>
        <w:rPr>
          <w:rFonts w:eastAsia="Times New Roman" w:cs="Times New Roman"/>
          <w:szCs w:val="24"/>
        </w:rPr>
        <w:t>ων είκοσι πέντε ετών. Δηλαδή, για να καταλάβουν όλοι περί τίνος μιλάμε, μιλάμε για 300 λιγότερα το μήνα έως 450 ευρώ λιγότερα το μήνα για τους εργαζόμενους σε αυτόν τον κλάδο που εσείς λέτε ότι αναπτύσσεται με γοργούς ρυθμούς, με απλήρωτες πια τις ατέλειωτ</w:t>
      </w:r>
      <w:r>
        <w:rPr>
          <w:rFonts w:eastAsia="Times New Roman" w:cs="Times New Roman"/>
          <w:szCs w:val="24"/>
        </w:rPr>
        <w:t xml:space="preserve">ες υπερωρίες τις οποίες υποχρεώνουν τους εργαζόμενους, με κατάργηση αποζημιώσεων σε περίπτωση απόλυσης, αφού η δοκιμαστική περίοδος με νόμο της </w:t>
      </w:r>
      <w:r>
        <w:rPr>
          <w:rFonts w:eastAsia="Times New Roman" w:cs="Times New Roman"/>
          <w:szCs w:val="24"/>
        </w:rPr>
        <w:t xml:space="preserve">κυβέρνησης </w:t>
      </w:r>
      <w:r>
        <w:rPr>
          <w:rFonts w:eastAsia="Times New Roman" w:cs="Times New Roman"/>
          <w:szCs w:val="24"/>
        </w:rPr>
        <w:t>της Νέας Δημοκρατίας και του ΠΑΣΟΚ πήγε στον ένα χρόνο από δύο μήνες που ήταν. Και αυτή η ρύθμιση, όπ</w:t>
      </w:r>
      <w:r>
        <w:rPr>
          <w:rFonts w:eastAsia="Times New Roman" w:cs="Times New Roman"/>
          <w:szCs w:val="24"/>
        </w:rPr>
        <w:t xml:space="preserve">ως και όλες οι άλλες ανατροπές διατηρούνται και σήμερα. </w:t>
      </w:r>
    </w:p>
    <w:p w14:paraId="327E4DB0"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lastRenderedPageBreak/>
        <w:t>Η γενικευμένη μαθητεία διαμορφώνει ακόμη πιο φτηνή εργατική δύναμη στον τουρισμό, αφού οι αμοιβές στην καλύτερη περίπτωση δεν ξεπερνούν τα 300 ευρώ το μήνα. Η Κυβέρνηση με εργαλείο τον ΟΑΕΔ και τα πρ</w:t>
      </w:r>
      <w:r>
        <w:rPr>
          <w:rFonts w:eastAsia="Times New Roman" w:cs="Times New Roman"/>
          <w:szCs w:val="24"/>
        </w:rPr>
        <w:t>ογράμματα επιδότησης εργασίας, όπως ισχυρίζεται, αυξάνει ακόμη περισσότερο την κερδοφορία των επιχειρηματικών ομίλων, αφού μειώνει ακόμη περισσότερο το λεγόμενο εργατικό κόστος και παραχωρεί πακτωλό δισεκατομμυρίων με επιταγές εργασίας στο κεφάλαιο. Δεν φτ</w:t>
      </w:r>
      <w:r>
        <w:rPr>
          <w:rFonts w:eastAsia="Times New Roman" w:cs="Times New Roman"/>
          <w:szCs w:val="24"/>
        </w:rPr>
        <w:t>άνει ο μεσαίωνας που διαμορφώνεται από τους επιχειρηματικούς ομίλους, όχι μόνο με την ανοχή αλλά και με τη καθοδήγηση της Κυβέρνησης, ανέτρεψαν ακόμα και τις ρυθμίσεις που υπήρχαν για την ενίσχυση από την ανεργία με μείωση των επιδομάτων. Σήμερα που συζητο</w:t>
      </w:r>
      <w:r>
        <w:rPr>
          <w:rFonts w:eastAsia="Times New Roman" w:cs="Times New Roman"/>
          <w:szCs w:val="24"/>
        </w:rPr>
        <w:t>ύμε δεν έχουν καταβληθεί ακόμα τα επιδόματα ανεργίας στην Ρόδο, στην Κω, στην Κέρκυρα, παντού. Η Κυβέρνηση έχει κάνει παύση πληρωμών στους  άνεργους σε αυτά τα επιδόματα, σε αυτά τα ισχνά επιδόματα για αυτούς τους εργαζόμενους.</w:t>
      </w:r>
    </w:p>
    <w:p w14:paraId="327E4DB1"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Άρα, από το ετήσιο εισόδημα,</w:t>
      </w:r>
      <w:r>
        <w:rPr>
          <w:rFonts w:eastAsia="Times New Roman" w:cs="Times New Roman"/>
          <w:szCs w:val="24"/>
        </w:rPr>
        <w:t xml:space="preserve"> κυρία Υπουργέ, των εργαζομένων που ήταν 5.300 ευρώ για παράδειγμα το 2012, σήμερα είναι 3.066 το ετήσιο εισόδημά τους, δηλαδή περνάνε σήμερα με </w:t>
      </w:r>
      <w:r>
        <w:rPr>
          <w:rFonts w:eastAsia="Times New Roman" w:cs="Times New Roman"/>
          <w:szCs w:val="24"/>
        </w:rPr>
        <w:lastRenderedPageBreak/>
        <w:t>255 ευρώ μέσο όρο το μήνα για όλο το χρόνο. Άρα, λοιπόν, τι χαίρεστε για αυτήν την εξέλιξη του τουρισμού; Ποιον</w:t>
      </w:r>
      <w:r>
        <w:rPr>
          <w:rFonts w:eastAsia="Times New Roman" w:cs="Times New Roman"/>
          <w:szCs w:val="24"/>
        </w:rPr>
        <w:t xml:space="preserve"> ευνοεί; Αυτή είναι η ανάπτυξη λοιπόν, πακτωλός κερδών από τη μία για τους επιχειρηματικούς ομίλους και φτώχ</w:t>
      </w:r>
      <w:r>
        <w:rPr>
          <w:rFonts w:eastAsia="Times New Roman" w:cs="Times New Roman"/>
          <w:szCs w:val="24"/>
        </w:rPr>
        <w:t>ε</w:t>
      </w:r>
      <w:r>
        <w:rPr>
          <w:rFonts w:eastAsia="Times New Roman" w:cs="Times New Roman"/>
          <w:szCs w:val="24"/>
        </w:rPr>
        <w:t>ια, εξαθλίωση από την άλλη των εργαζομένων. Η κατάσταση αυτή θα χειροτερεύσει μπροστά στην αξιολόγηση, στο ξεδίπλωμα της αντιλαϊκής πολιτικής της Κ</w:t>
      </w:r>
      <w:r>
        <w:rPr>
          <w:rFonts w:eastAsia="Times New Roman" w:cs="Times New Roman"/>
          <w:szCs w:val="24"/>
        </w:rPr>
        <w:t xml:space="preserve">υβέρνησης που αφορά τις συλλογικές συμβάσεις εργασίας, τις ομαδικές απολύσεις, τη συνέχιση της επίθεσης στα εργασιακά δικαιώματα και στις συνδικαλιστικές ελευθερίες. </w:t>
      </w:r>
    </w:p>
    <w:p w14:paraId="327E4DB2"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Ο τουρισμός και οι διακοπές στο πλαίσιο αυτού του δρόμου ανάπτυξης που υπηρετείτε του καπ</w:t>
      </w:r>
      <w:r>
        <w:rPr>
          <w:rFonts w:eastAsia="Times New Roman" w:cs="Times New Roman"/>
          <w:szCs w:val="24"/>
        </w:rPr>
        <w:t xml:space="preserve">ιταλισμού είναι πολυτελές εμπόρευμα και όχι κοινωνικό δικαίωμα. Στο πλαίσιο αυτό, όλο και περισσότεροι θα στερούνται αυτή τη δυνατότητα στις διακοπές και στην αναψυχή. </w:t>
      </w:r>
    </w:p>
    <w:p w14:paraId="327E4DB3"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Επειδή ο χρόνος όντως είναι λίγος, το μνημόνιο συνεργασίας Ελλάδας-Αιγύπτου απευθύνεται</w:t>
      </w:r>
      <w:r>
        <w:rPr>
          <w:rFonts w:eastAsia="Times New Roman" w:cs="Times New Roman"/>
          <w:szCs w:val="24"/>
        </w:rPr>
        <w:t xml:space="preserve"> στους επιχειρηματικούς ομίλους, στα τουριστικά πρακτορεία, στα τουριστικά γραφεία που καλούνται να προωθήσουν τουριστικά πακέτα, να συνδυάζουν επισκέψεις στην Ελλάδα και στην Αίγυπτο. Προβλέπει επιχειρηματικές συμπράξεις με διευκόλυνση των επενδύσεων και </w:t>
      </w:r>
      <w:r>
        <w:rPr>
          <w:rFonts w:eastAsia="Times New Roman" w:cs="Times New Roman"/>
          <w:szCs w:val="24"/>
        </w:rPr>
        <w:t xml:space="preserve">στη μία </w:t>
      </w:r>
      <w:r>
        <w:rPr>
          <w:rFonts w:eastAsia="Times New Roman" w:cs="Times New Roman"/>
          <w:szCs w:val="24"/>
        </w:rPr>
        <w:lastRenderedPageBreak/>
        <w:t>και στην άλλη χώρα, την προώθηση των επιχειρηματικών συμφερόντων μέσα από τη βοήθεια και τη σύμπραξη του δημόσιου με τον ιδιωτικό τομέα. Όπως είπε η Υπουργός χαρακτηριστικά, προσβλέπουμε στα πέντε εκατομμύρια τουριστών από την Αίγυπτο, για να γεμίσ</w:t>
      </w:r>
      <w:r>
        <w:rPr>
          <w:rFonts w:eastAsia="Times New Roman" w:cs="Times New Roman"/>
          <w:szCs w:val="24"/>
        </w:rPr>
        <w:t xml:space="preserve">ουν ακόμη περισσότερα τα </w:t>
      </w:r>
      <w:r>
        <w:rPr>
          <w:rFonts w:eastAsia="Times New Roman" w:cs="Times New Roman"/>
          <w:szCs w:val="24"/>
        </w:rPr>
        <w:t xml:space="preserve">θησαυροφυλάκιά </w:t>
      </w:r>
      <w:r>
        <w:rPr>
          <w:rFonts w:eastAsia="Times New Roman" w:cs="Times New Roman"/>
          <w:szCs w:val="24"/>
        </w:rPr>
        <w:t xml:space="preserve">τους οι εργοδότες. </w:t>
      </w:r>
    </w:p>
    <w:p w14:paraId="327E4DB4"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Τα συμφέροντα λοιπόν, των επιχειρηματικών ομίλων στην Ελλάδα και στην Αίγυπτο βρίσκονται σε αντίθεση με τα συμφέροντα των εργαζομένων στις δύο χώρες, αλλά και σε κάθε άλλη χώρα που υπογράφουμε τέτ</w:t>
      </w:r>
      <w:r>
        <w:rPr>
          <w:rFonts w:eastAsia="Times New Roman" w:cs="Times New Roman"/>
          <w:szCs w:val="24"/>
        </w:rPr>
        <w:t xml:space="preserve">οια σύμβαση συνεργασίας μαζί τους. </w:t>
      </w:r>
    </w:p>
    <w:p w14:paraId="327E4DB5"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Ψηφίζουμε «όχι» στη σύμβαση. </w:t>
      </w:r>
    </w:p>
    <w:p w14:paraId="327E4DB6"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27E4DB7"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327E4DB8"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κατά τη συζήτηση του νομοσχεδίου στην αρμόδια </w:t>
      </w:r>
      <w:r>
        <w:rPr>
          <w:rFonts w:eastAsia="Times New Roman" w:cs="Times New Roman"/>
          <w:szCs w:val="24"/>
        </w:rPr>
        <w:t xml:space="preserve">επιτροπή </w:t>
      </w:r>
      <w:r>
        <w:rPr>
          <w:rFonts w:eastAsia="Times New Roman" w:cs="Times New Roman"/>
          <w:szCs w:val="24"/>
        </w:rPr>
        <w:t>έγινε δεκτή και μια υπουργική τρο</w:t>
      </w:r>
      <w:r>
        <w:rPr>
          <w:rFonts w:eastAsia="Times New Roman" w:cs="Times New Roman"/>
          <w:szCs w:val="24"/>
        </w:rPr>
        <w:t>πολογία με αριθμό 890/1. Επί της τροπολογίας, που ενσωμα</w:t>
      </w:r>
      <w:r>
        <w:rPr>
          <w:rFonts w:eastAsia="Times New Roman" w:cs="Times New Roman"/>
          <w:szCs w:val="24"/>
        </w:rPr>
        <w:lastRenderedPageBreak/>
        <w:t xml:space="preserve">τώθηκε στο τρίτο άρθρο του παρόντος νομοσχεδίου, έχει ήδη ζητήσει τον λόγο ο κ. </w:t>
      </w:r>
      <w:proofErr w:type="spellStart"/>
      <w:r>
        <w:rPr>
          <w:rFonts w:eastAsia="Times New Roman" w:cs="Times New Roman"/>
          <w:szCs w:val="24"/>
        </w:rPr>
        <w:t>Ξυδάκης</w:t>
      </w:r>
      <w:proofErr w:type="spellEnd"/>
      <w:r>
        <w:rPr>
          <w:rFonts w:eastAsia="Times New Roman" w:cs="Times New Roman"/>
          <w:szCs w:val="24"/>
        </w:rPr>
        <w:t>. Να ανοίξει, λοιπόν, ένας κατάλογος ομιλητών.</w:t>
      </w:r>
    </w:p>
    <w:p w14:paraId="327E4DB9"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Να ρωτήσω κατ’ </w:t>
      </w:r>
      <w:r>
        <w:rPr>
          <w:rFonts w:eastAsia="Times New Roman" w:cs="Times New Roman"/>
          <w:szCs w:val="24"/>
        </w:rPr>
        <w:t xml:space="preserve">αρχάς </w:t>
      </w:r>
      <w:r>
        <w:rPr>
          <w:rFonts w:eastAsia="Times New Roman" w:cs="Times New Roman"/>
          <w:szCs w:val="24"/>
        </w:rPr>
        <w:t xml:space="preserve">αν θέλουν να προηγηθούν όσοι έχουν ενστάσεις </w:t>
      </w:r>
      <w:r>
        <w:rPr>
          <w:rFonts w:eastAsia="Times New Roman" w:cs="Times New Roman"/>
          <w:szCs w:val="24"/>
        </w:rPr>
        <w:t>επί της τροπολογίας. Είναι η Χρυσή Αυγή με το «παρών», η Νέα Δημοκρατία με την επιφύλαξη και το ΚΚΕ με την επιφύλαξη.</w:t>
      </w:r>
    </w:p>
    <w:p w14:paraId="327E4DBA"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Ξυδάκη</w:t>
      </w:r>
      <w:proofErr w:type="spellEnd"/>
      <w:r>
        <w:rPr>
          <w:rFonts w:eastAsia="Times New Roman" w:cs="Times New Roman"/>
          <w:szCs w:val="24"/>
        </w:rPr>
        <w:t xml:space="preserve">, έχετε αντίρρηση; </w:t>
      </w:r>
    </w:p>
    <w:p w14:paraId="327E4DBB"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Όχι, κύριε Πρόεδρε.</w:t>
      </w:r>
    </w:p>
    <w:p w14:paraId="327E4DBC"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 xml:space="preserve">Αναφέρεστε στην παράταση χρόνου για το </w:t>
      </w:r>
      <w:r>
        <w:rPr>
          <w:rFonts w:eastAsia="Times New Roman" w:cs="Times New Roman"/>
          <w:szCs w:val="24"/>
        </w:rPr>
        <w:t>«</w:t>
      </w:r>
      <w:r>
        <w:rPr>
          <w:rFonts w:eastAsia="Times New Roman" w:cs="Times New Roman"/>
          <w:szCs w:val="24"/>
        </w:rPr>
        <w:t>πόθεν έσχ</w:t>
      </w:r>
      <w:r>
        <w:rPr>
          <w:rFonts w:eastAsia="Times New Roman" w:cs="Times New Roman"/>
          <w:szCs w:val="24"/>
        </w:rPr>
        <w:t>ες</w:t>
      </w:r>
      <w:r>
        <w:rPr>
          <w:rFonts w:eastAsia="Times New Roman" w:cs="Times New Roman"/>
          <w:szCs w:val="24"/>
        </w:rPr>
        <w:t>»</w:t>
      </w:r>
      <w:r>
        <w:rPr>
          <w:rFonts w:eastAsia="Times New Roman" w:cs="Times New Roman"/>
          <w:szCs w:val="24"/>
        </w:rPr>
        <w:t>;</w:t>
      </w:r>
    </w:p>
    <w:p w14:paraId="327E4DBD"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Ναι, στην τροπολογία που ψηφίσαμε στην </w:t>
      </w:r>
      <w:r>
        <w:rPr>
          <w:rFonts w:eastAsia="Times New Roman" w:cs="Times New Roman"/>
          <w:szCs w:val="24"/>
        </w:rPr>
        <w:t>επιτροπή</w:t>
      </w:r>
      <w:r>
        <w:rPr>
          <w:rFonts w:eastAsia="Times New Roman" w:cs="Times New Roman"/>
          <w:szCs w:val="24"/>
        </w:rPr>
        <w:t xml:space="preserve">. </w:t>
      </w:r>
    </w:p>
    <w:p w14:paraId="327E4DBE"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Τον λόγο έχει ο κ. Ηλίας </w:t>
      </w:r>
      <w:proofErr w:type="spellStart"/>
      <w:r>
        <w:rPr>
          <w:rFonts w:eastAsia="Times New Roman" w:cs="Times New Roman"/>
          <w:szCs w:val="24"/>
        </w:rPr>
        <w:t>Παναγιώταρος</w:t>
      </w:r>
      <w:proofErr w:type="spellEnd"/>
      <w:r>
        <w:rPr>
          <w:rFonts w:eastAsia="Times New Roman" w:cs="Times New Roman"/>
          <w:szCs w:val="24"/>
        </w:rPr>
        <w:t xml:space="preserve"> από τη Χρυσή Αυγή για πέντε λεπτά.</w:t>
      </w:r>
    </w:p>
    <w:p w14:paraId="327E4DBF"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Ευχαριστώ, κύριε Πρόεδρε.</w:t>
      </w:r>
    </w:p>
    <w:p w14:paraId="327E4DC0"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Η Χρυσή Αυγή στην </w:t>
      </w:r>
      <w:r>
        <w:rPr>
          <w:rFonts w:eastAsia="Times New Roman" w:cs="Times New Roman"/>
          <w:szCs w:val="24"/>
        </w:rPr>
        <w:t xml:space="preserve">επιτροπή </w:t>
      </w:r>
      <w:r>
        <w:rPr>
          <w:rFonts w:eastAsia="Times New Roman" w:cs="Times New Roman"/>
          <w:szCs w:val="24"/>
        </w:rPr>
        <w:t xml:space="preserve">μέσω της </w:t>
      </w:r>
      <w:r>
        <w:rPr>
          <w:rFonts w:eastAsia="Times New Roman" w:cs="Times New Roman"/>
          <w:szCs w:val="24"/>
        </w:rPr>
        <w:t xml:space="preserve">ειδικής </w:t>
      </w:r>
      <w:r>
        <w:rPr>
          <w:rFonts w:eastAsia="Times New Roman" w:cs="Times New Roman"/>
          <w:szCs w:val="24"/>
        </w:rPr>
        <w:t>αγορήτριας</w:t>
      </w:r>
      <w:r>
        <w:rPr>
          <w:rFonts w:eastAsia="Times New Roman" w:cs="Times New Roman"/>
          <w:szCs w:val="24"/>
        </w:rPr>
        <w:t xml:space="preserve">, </w:t>
      </w:r>
      <w:r>
        <w:rPr>
          <w:rFonts w:eastAsia="Times New Roman" w:cs="Times New Roman"/>
          <w:szCs w:val="24"/>
        </w:rPr>
        <w:t xml:space="preserve">κ. </w:t>
      </w:r>
      <w:r>
        <w:rPr>
          <w:rFonts w:eastAsia="Times New Roman" w:cs="Times New Roman"/>
          <w:szCs w:val="24"/>
        </w:rPr>
        <w:t xml:space="preserve">Ελένης </w:t>
      </w:r>
      <w:proofErr w:type="spellStart"/>
      <w:r>
        <w:rPr>
          <w:rFonts w:eastAsia="Times New Roman" w:cs="Times New Roman"/>
          <w:szCs w:val="24"/>
        </w:rPr>
        <w:t>Ζαρούλια</w:t>
      </w:r>
      <w:proofErr w:type="spellEnd"/>
      <w:r>
        <w:rPr>
          <w:rFonts w:eastAsia="Times New Roman" w:cs="Times New Roman"/>
          <w:szCs w:val="24"/>
        </w:rPr>
        <w:t xml:space="preserve">, είπε ότι στην εν λόγω τροπολογία θα </w:t>
      </w:r>
      <w:r>
        <w:rPr>
          <w:rFonts w:eastAsia="Times New Roman" w:cs="Times New Roman"/>
          <w:szCs w:val="24"/>
        </w:rPr>
        <w:lastRenderedPageBreak/>
        <w:t xml:space="preserve">δηλώσουμε «παρών». Και θέλουμε να εξηγήσουμε αυτό το «παρών». </w:t>
      </w:r>
    </w:p>
    <w:p w14:paraId="327E4DC1"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«Παρών» διότι, όπως γνωρίζετε όλοι, υπάρχουν πολλές κατηγορίες νέων δημοσίων υπαλλήλων, όπως είναι οι αστυνομικοί, οι οποίοι </w:t>
      </w:r>
      <w:r>
        <w:rPr>
          <w:rFonts w:eastAsia="Times New Roman" w:cs="Times New Roman"/>
          <w:szCs w:val="24"/>
        </w:rPr>
        <w:t xml:space="preserve">υποχρεούνται από τούδε και στο εξής να υποβάλλουν δήλωση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Και μέχρι στιγμής, επειδή είναι μια πολύπλοκη διαδικασία, πολλοί εξ αυτών δεν έχουν καταφέρει να συμπληρώσουν τα χαρτιά τους και να βγουν τα απαραίτητα για τα δικαιολογητικά.</w:t>
      </w:r>
    </w:p>
    <w:p w14:paraId="327E4DC2"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Για αυτό</w:t>
      </w:r>
      <w:r>
        <w:rPr>
          <w:rFonts w:eastAsia="Times New Roman" w:cs="Times New Roman"/>
          <w:szCs w:val="24"/>
        </w:rPr>
        <w:t>ν</w:t>
      </w:r>
      <w:r>
        <w:rPr>
          <w:rFonts w:eastAsia="Times New Roman" w:cs="Times New Roman"/>
          <w:szCs w:val="24"/>
        </w:rPr>
        <w:t xml:space="preserve"> τον λόγο, κύριε Πρόεδρε, δηλώνουμε «παρών» σ’ αυτή την παράταση που δίνεται για το συγκεκριμένο ζήτημα.</w:t>
      </w:r>
    </w:p>
    <w:p w14:paraId="327E4DC3"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Ευχαριστώ.</w:t>
      </w:r>
    </w:p>
    <w:p w14:paraId="327E4DC4"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w:t>
      </w:r>
      <w:proofErr w:type="spellStart"/>
      <w:r>
        <w:rPr>
          <w:rFonts w:eastAsia="Times New Roman" w:cs="Times New Roman"/>
          <w:szCs w:val="24"/>
        </w:rPr>
        <w:t>Παναγιώταρε</w:t>
      </w:r>
      <w:proofErr w:type="spellEnd"/>
      <w:r>
        <w:rPr>
          <w:rFonts w:eastAsia="Times New Roman" w:cs="Times New Roman"/>
          <w:szCs w:val="24"/>
        </w:rPr>
        <w:t>.</w:t>
      </w:r>
    </w:p>
    <w:p w14:paraId="327E4DC5"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Μπουκώρος</w:t>
      </w:r>
      <w:proofErr w:type="spellEnd"/>
      <w:r>
        <w:rPr>
          <w:rFonts w:eastAsia="Times New Roman" w:cs="Times New Roman"/>
          <w:szCs w:val="24"/>
        </w:rPr>
        <w:t xml:space="preserve"> από τη Νέα Δημοκρατία.</w:t>
      </w:r>
    </w:p>
    <w:p w14:paraId="327E4DC6"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Ευχαρισ</w:t>
      </w:r>
      <w:r>
        <w:rPr>
          <w:rFonts w:eastAsia="Times New Roman" w:cs="Times New Roman"/>
          <w:szCs w:val="24"/>
        </w:rPr>
        <w:t>τώ, κύριε Πρόεδρε.</w:t>
      </w:r>
    </w:p>
    <w:p w14:paraId="327E4DC7"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lastRenderedPageBreak/>
        <w:t xml:space="preserve">Εκφράσαμε στην </w:t>
      </w:r>
      <w:r>
        <w:rPr>
          <w:rFonts w:eastAsia="Times New Roman" w:cs="Times New Roman"/>
          <w:szCs w:val="24"/>
        </w:rPr>
        <w:t xml:space="preserve">επιτροπή </w:t>
      </w:r>
      <w:r>
        <w:rPr>
          <w:rFonts w:eastAsia="Times New Roman" w:cs="Times New Roman"/>
          <w:szCs w:val="24"/>
        </w:rPr>
        <w:t>ορισμένες επιφυλάξεις, τις οποίες θα ήθελα να αιτιολογήσω, λέγοντας αρχικά ότι το Κοινοβούλιο έχει νομοθετήσει ότι οι δηλώσεις περιουσιακής κατάστασης όλων των υπόχρεων θα πρέπει να κατατίθενται μέχρι τις 31 Δεκεμ</w:t>
      </w:r>
      <w:r>
        <w:rPr>
          <w:rFonts w:eastAsia="Times New Roman" w:cs="Times New Roman"/>
          <w:szCs w:val="24"/>
        </w:rPr>
        <w:t xml:space="preserve">βρίου κάθε έτους. Βεβαίως, η παράταση για τεχνικούς λόγους μέχρι τις 15 Ιανουαρίου, για λόγους αδυναμίας παροχής των στοιχείων προς τους ενδιαφερόμενους από τις Δημόσιες Οικονομικές Υπηρεσίες, μπορεί να δικαιολογηθεί. </w:t>
      </w:r>
    </w:p>
    <w:p w14:paraId="327E4DC8"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Ωστόσο, η παράταση μέχρι τις 13 Απριλ</w:t>
      </w:r>
      <w:r>
        <w:rPr>
          <w:rFonts w:eastAsia="Times New Roman" w:cs="Times New Roman"/>
          <w:szCs w:val="24"/>
        </w:rPr>
        <w:t>ίου, την οποία δίνει η τροπολογία 890/1 που κατέθεσε ο κύριος Αναπληρωτής Υπουργός Δικαιοσύνης και την αιτιολόγησε επικαλούμενος ορισμένα επιχειρήματα, από την πλευρά μας χαρακτηρίζεται ως υπερβολικά μεγάλη. Αρκούσε, δηλαδή, ένα διάστημα μέχρι τα τέλη Φεβρ</w:t>
      </w:r>
      <w:r>
        <w:rPr>
          <w:rFonts w:eastAsia="Times New Roman" w:cs="Times New Roman"/>
          <w:szCs w:val="24"/>
        </w:rPr>
        <w:t xml:space="preserve">ουαρίου. Είπε ο κύριος Αναπληρωτής Υπουργός Δικαιοσύνης στη Βουλή ότι είναι ζητήματα </w:t>
      </w:r>
      <w:proofErr w:type="spellStart"/>
      <w:r>
        <w:rPr>
          <w:rFonts w:eastAsia="Times New Roman" w:cs="Times New Roman"/>
          <w:szCs w:val="24"/>
        </w:rPr>
        <w:t>καθαρογραφής</w:t>
      </w:r>
      <w:proofErr w:type="spellEnd"/>
      <w:r>
        <w:rPr>
          <w:rFonts w:eastAsia="Times New Roman" w:cs="Times New Roman"/>
          <w:szCs w:val="24"/>
        </w:rPr>
        <w:t xml:space="preserve"> της απόφασης του Συμβουλίου της Επικρατείας όπου είχαν προσφύγει κάποιοι υπόχρεοι. Αυτό, βεβαίως, είναι και μια επιβεβαίωση εκείνου που όλοι γνωρίζουμε, ότι η</w:t>
      </w:r>
      <w:r>
        <w:rPr>
          <w:rFonts w:eastAsia="Times New Roman" w:cs="Times New Roman"/>
          <w:szCs w:val="24"/>
        </w:rPr>
        <w:t xml:space="preserve"> απόφαση του Συμβουλίου της Επικρατείας έχει εκδοθεί.</w:t>
      </w:r>
    </w:p>
    <w:p w14:paraId="327E4DC9"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lastRenderedPageBreak/>
        <w:t>Όμως, κύριε Αναπληρωτή Υπουργέ της Δικαιοσύνης, ως πρώην κορυφαίος δικαστικός λειτουργός της χώρας θα έπρεπε να γνωρίζετε -και το γνωρίζετε, είμαι βέβαιος- ότι για θέματα γενικότερου ενδιαφέροντος με αί</w:t>
      </w:r>
      <w:r>
        <w:rPr>
          <w:rFonts w:eastAsia="Times New Roman" w:cs="Times New Roman"/>
          <w:szCs w:val="24"/>
        </w:rPr>
        <w:t xml:space="preserve">τημα των ενδιαφερόμενων πλευρών προς τον Πρόεδρο και τον </w:t>
      </w:r>
      <w:r>
        <w:rPr>
          <w:rFonts w:eastAsia="Times New Roman" w:cs="Times New Roman"/>
          <w:szCs w:val="24"/>
        </w:rPr>
        <w:t xml:space="preserve">εισηγητή </w:t>
      </w:r>
      <w:r>
        <w:rPr>
          <w:rFonts w:eastAsia="Times New Roman" w:cs="Times New Roman"/>
          <w:szCs w:val="24"/>
        </w:rPr>
        <w:t xml:space="preserve">του αρμοδίου </w:t>
      </w:r>
      <w:r>
        <w:rPr>
          <w:rFonts w:eastAsia="Times New Roman" w:cs="Times New Roman"/>
          <w:szCs w:val="24"/>
        </w:rPr>
        <w:t>τμήματος</w:t>
      </w:r>
      <w:r>
        <w:rPr>
          <w:rFonts w:eastAsia="Times New Roman" w:cs="Times New Roman"/>
          <w:szCs w:val="24"/>
        </w:rPr>
        <w:t xml:space="preserve"> του Συμβουλίου της Επικρατείας, η </w:t>
      </w:r>
      <w:proofErr w:type="spellStart"/>
      <w:r>
        <w:rPr>
          <w:rFonts w:eastAsia="Times New Roman" w:cs="Times New Roman"/>
          <w:szCs w:val="24"/>
        </w:rPr>
        <w:t>καθαρογραφή</w:t>
      </w:r>
      <w:proofErr w:type="spellEnd"/>
      <w:r>
        <w:rPr>
          <w:rFonts w:eastAsia="Times New Roman" w:cs="Times New Roman"/>
          <w:szCs w:val="24"/>
        </w:rPr>
        <w:t xml:space="preserve"> της απόφασης, για την οποία συζητάμε και για την οποία δίνεται η παράταση, θα μπορούσε να είχε γίνει σε συντομότερο χρόνο.</w:t>
      </w:r>
      <w:r>
        <w:rPr>
          <w:rFonts w:eastAsia="Times New Roman" w:cs="Times New Roman"/>
          <w:szCs w:val="24"/>
        </w:rPr>
        <w:t xml:space="preserve"> </w:t>
      </w:r>
    </w:p>
    <w:p w14:paraId="327E4DCA"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Δεν έχει χαρακτήρα γραφειοκρατικό η παρέμβασή μου και οι παρατηρήσεις μου αυτές, κύριε Υπουργέ. Πρέπει να γνωρίζετε ότι τα τελευταία χρόνια με την επέλαση του λαϊκισμού στη χώρα μας τόσο στην κοινωνία, αλλά ακόμα και εντός του Κοινοβουλίου, υπάρχουν δυνά</w:t>
      </w:r>
      <w:r>
        <w:rPr>
          <w:rFonts w:eastAsia="Times New Roman" w:cs="Times New Roman"/>
          <w:szCs w:val="24"/>
        </w:rPr>
        <w:t xml:space="preserve">μεις που αναζητούν ευκαιρίες, προκειμένου να πλήξουν το κύρος και να αμαυρώσουν την εικόνα του κοινοβουλευτισμού μας, του πολιτεύματός μας και εν τέλει της ίδιας της δημοκρατίας. Και το Κοινοβούλιο θα πρέπει να </w:t>
      </w:r>
      <w:proofErr w:type="spellStart"/>
      <w:r>
        <w:rPr>
          <w:rFonts w:eastAsia="Times New Roman" w:cs="Times New Roman"/>
          <w:szCs w:val="24"/>
        </w:rPr>
        <w:t>αυτοπροστατεύεται</w:t>
      </w:r>
      <w:proofErr w:type="spellEnd"/>
      <w:r>
        <w:rPr>
          <w:rFonts w:eastAsia="Times New Roman" w:cs="Times New Roman"/>
          <w:szCs w:val="24"/>
        </w:rPr>
        <w:t xml:space="preserve"> με τις ανάλογες κινήσεις κα</w:t>
      </w:r>
      <w:r>
        <w:rPr>
          <w:rFonts w:eastAsia="Times New Roman" w:cs="Times New Roman"/>
          <w:szCs w:val="24"/>
        </w:rPr>
        <w:t>ι τις ανάλογες ενέργειες. Εν τέλει, έχει μεγάλη σημασία το τι ψηφίζουμε, αλλά εξίσου σημαντικό είναι και το τι εικόνα εκπέμπεται προς την κοινωνία, για τους λόγους που προανέφερα.</w:t>
      </w:r>
    </w:p>
    <w:p w14:paraId="327E4DCB"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lastRenderedPageBreak/>
        <w:t xml:space="preserve">Είπατε στην </w:t>
      </w:r>
      <w:r>
        <w:rPr>
          <w:rFonts w:eastAsia="Times New Roman" w:cs="Times New Roman"/>
          <w:szCs w:val="24"/>
        </w:rPr>
        <w:t>επιτροπή</w:t>
      </w:r>
      <w:r>
        <w:rPr>
          <w:rFonts w:eastAsia="Times New Roman" w:cs="Times New Roman"/>
          <w:szCs w:val="24"/>
        </w:rPr>
        <w:t xml:space="preserve">, κύριε Αναπληρωτή Υπουργέ Δικαιοσύνης, ότι ελπίζετε να </w:t>
      </w:r>
      <w:r>
        <w:rPr>
          <w:rFonts w:eastAsia="Times New Roman" w:cs="Times New Roman"/>
          <w:szCs w:val="24"/>
        </w:rPr>
        <w:t>μην χρειαστεί νέα παράταση εξαιτίας του γεγονότος ότι συμπίπτει το τέλος της προθεσμίας με την τροπολογία στις 13 Απριλίου. Είναι οι ημέρες του Πάσχα, το γνωρίζουμε. Είναι Μεγάλη Τετάρτη 13 Απριλίου, 16 Απριλίου είναι το Πάσχα και ευχόμαστε κι εμείς να μην</w:t>
      </w:r>
      <w:r>
        <w:rPr>
          <w:rFonts w:eastAsia="Times New Roman" w:cs="Times New Roman"/>
          <w:szCs w:val="24"/>
        </w:rPr>
        <w:t xml:space="preserve"> χρειαστεί να δοθεί νέα παράταση.</w:t>
      </w:r>
    </w:p>
    <w:p w14:paraId="327E4DCC"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Εκείνο, όμως, που πρέπει να καταστεί σαφές προς πάσα κατεύθυνση είναι ότι αυτή η παράταση, η υπερβολική κατά την άποψή μας, για την κατάθεση των δηλώσεων περιουσιακής κατάστασης δεν είναι ούτε αίτημα ούτε απαίτηση του πολι</w:t>
      </w:r>
      <w:r>
        <w:rPr>
          <w:rFonts w:eastAsia="Times New Roman" w:cs="Times New Roman"/>
          <w:szCs w:val="24"/>
        </w:rPr>
        <w:t xml:space="preserve">τικού κόσμου. Το είπατε βεβαίως στην </w:t>
      </w:r>
      <w:r>
        <w:rPr>
          <w:rFonts w:eastAsia="Times New Roman" w:cs="Times New Roman"/>
          <w:szCs w:val="24"/>
        </w:rPr>
        <w:t xml:space="preserve">επιτροπή </w:t>
      </w:r>
      <w:r>
        <w:rPr>
          <w:rFonts w:eastAsia="Times New Roman" w:cs="Times New Roman"/>
          <w:szCs w:val="24"/>
        </w:rPr>
        <w:t xml:space="preserve">ότι πρέπει να γίνει πιο ξεκάθαρο για λόγους προστασίας της εικόνας του πολιτεύματος και της ίδιας της </w:t>
      </w:r>
      <w:r>
        <w:rPr>
          <w:rFonts w:eastAsia="Times New Roman" w:cs="Times New Roman"/>
          <w:szCs w:val="24"/>
        </w:rPr>
        <w:t>δημοκρατίας</w:t>
      </w:r>
      <w:r>
        <w:rPr>
          <w:rFonts w:eastAsia="Times New Roman" w:cs="Times New Roman"/>
          <w:szCs w:val="24"/>
        </w:rPr>
        <w:t>.</w:t>
      </w:r>
    </w:p>
    <w:p w14:paraId="327E4DCD"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Εν τέλει, θα ψηφίσουμε την τροπολογία, κύριε Πρόεδρε, γιατί εμείς ως Νέα Δημοκρατία πιστεύουμε </w:t>
      </w:r>
      <w:r>
        <w:rPr>
          <w:rFonts w:eastAsia="Times New Roman" w:cs="Times New Roman"/>
          <w:szCs w:val="24"/>
        </w:rPr>
        <w:t>ότι σε ζητήματα διαφάνειας της λειτουργίας του πολιτεύματός μας πρέπει εκτός από την εποικοδομητική κριτική να επικρατεί και πνεύμα συναίνεσης</w:t>
      </w:r>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γι’ αυτούς τους λόγους, για να προστατεύεται η εικόνα </w:t>
      </w:r>
      <w:r>
        <w:rPr>
          <w:rFonts w:eastAsia="Times New Roman" w:cs="Times New Roman"/>
          <w:szCs w:val="24"/>
        </w:rPr>
        <w:lastRenderedPageBreak/>
        <w:t xml:space="preserve">του πολιτεύματος, του κοινοβουλευτισμού και της </w:t>
      </w:r>
      <w:r>
        <w:rPr>
          <w:rFonts w:eastAsia="Times New Roman" w:cs="Times New Roman"/>
          <w:szCs w:val="24"/>
        </w:rPr>
        <w:t>δ</w:t>
      </w:r>
      <w:r>
        <w:rPr>
          <w:rFonts w:eastAsia="Times New Roman" w:cs="Times New Roman"/>
          <w:szCs w:val="24"/>
        </w:rPr>
        <w:t xml:space="preserve">ημοκρατίας </w:t>
      </w:r>
      <w:r>
        <w:rPr>
          <w:rFonts w:eastAsia="Times New Roman" w:cs="Times New Roman"/>
          <w:szCs w:val="24"/>
        </w:rPr>
        <w:t>μας.</w:t>
      </w:r>
    </w:p>
    <w:p w14:paraId="327E4DCE"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Σας ευχαριστώ.</w:t>
      </w:r>
    </w:p>
    <w:p w14:paraId="327E4DCF"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327E4DD0"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επιφυλαχθείς κ. </w:t>
      </w:r>
      <w:proofErr w:type="spellStart"/>
      <w:r>
        <w:rPr>
          <w:rFonts w:eastAsia="Times New Roman" w:cs="Times New Roman"/>
          <w:szCs w:val="24"/>
        </w:rPr>
        <w:t>Κατσώτης</w:t>
      </w:r>
      <w:proofErr w:type="spellEnd"/>
      <w:r>
        <w:rPr>
          <w:rFonts w:eastAsia="Times New Roman" w:cs="Times New Roman"/>
          <w:szCs w:val="24"/>
        </w:rPr>
        <w:t xml:space="preserve"> και μετά θα πάρουν τον λόγο η κ. Τριανταφύλλου, ο κ. </w:t>
      </w:r>
      <w:proofErr w:type="spellStart"/>
      <w:r>
        <w:rPr>
          <w:rFonts w:eastAsia="Times New Roman" w:cs="Times New Roman"/>
          <w:szCs w:val="24"/>
        </w:rPr>
        <w:t>Ξυδάκης</w:t>
      </w:r>
      <w:proofErr w:type="spellEnd"/>
      <w:r>
        <w:rPr>
          <w:rFonts w:eastAsia="Times New Roman" w:cs="Times New Roman"/>
          <w:szCs w:val="24"/>
        </w:rPr>
        <w:t xml:space="preserve"> και ο κ. Κωνσταντινόπουλος. Και στο τέλος η κυρία Υπουρ</w:t>
      </w:r>
      <w:r>
        <w:rPr>
          <w:rFonts w:eastAsia="Times New Roman" w:cs="Times New Roman"/>
          <w:szCs w:val="24"/>
        </w:rPr>
        <w:t>γός.</w:t>
      </w:r>
    </w:p>
    <w:p w14:paraId="327E4DD1"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w:t>
      </w:r>
      <w:r>
        <w:rPr>
          <w:rFonts w:eastAsia="Times New Roman" w:cs="Times New Roman"/>
          <w:b/>
          <w:szCs w:val="24"/>
        </w:rPr>
        <w:t>, Διαφάνειας και Ανθρωπίνων Δικαιωμάτων</w:t>
      </w:r>
      <w:r>
        <w:rPr>
          <w:rFonts w:eastAsia="Times New Roman" w:cs="Times New Roman"/>
          <w:b/>
          <w:szCs w:val="24"/>
        </w:rPr>
        <w:t>):</w:t>
      </w:r>
      <w:r>
        <w:rPr>
          <w:rFonts w:eastAsia="Times New Roman" w:cs="Times New Roman"/>
          <w:szCs w:val="24"/>
        </w:rPr>
        <w:t xml:space="preserve"> Θα ήθελα τον λόγο, κύριε Πρόεδρε, γιατί έχει γίνει μία παρανόηση.</w:t>
      </w:r>
    </w:p>
    <w:p w14:paraId="327E4DD2"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Μισό λεπτό, κύριε </w:t>
      </w:r>
      <w:proofErr w:type="spellStart"/>
      <w:r>
        <w:rPr>
          <w:rFonts w:eastAsia="Times New Roman" w:cs="Times New Roman"/>
          <w:szCs w:val="24"/>
        </w:rPr>
        <w:t>Κατσώτη</w:t>
      </w:r>
      <w:proofErr w:type="spellEnd"/>
      <w:r>
        <w:rPr>
          <w:rFonts w:eastAsia="Times New Roman" w:cs="Times New Roman"/>
          <w:szCs w:val="24"/>
        </w:rPr>
        <w:t>, για να παρέμβει ο κύριος Υπουργός για ένα λεπτό.</w:t>
      </w:r>
    </w:p>
    <w:p w14:paraId="327E4DD3"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Έχετε τον λόγο, κύριε Υπουργέ.</w:t>
      </w:r>
    </w:p>
    <w:p w14:paraId="327E4DD4"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w:t>
      </w:r>
      <w:r>
        <w:rPr>
          <w:rFonts w:eastAsia="Times New Roman" w:cs="Times New Roman"/>
          <w:b/>
          <w:szCs w:val="24"/>
        </w:rPr>
        <w:t>, Διαφάνειας και Ανθρωπίνων Δικαιωμάτων</w:t>
      </w:r>
      <w:r>
        <w:rPr>
          <w:rFonts w:eastAsia="Times New Roman" w:cs="Times New Roman"/>
          <w:b/>
          <w:szCs w:val="24"/>
        </w:rPr>
        <w:t>):</w:t>
      </w:r>
      <w:r>
        <w:rPr>
          <w:rFonts w:eastAsia="Times New Roman" w:cs="Times New Roman"/>
          <w:szCs w:val="24"/>
        </w:rPr>
        <w:t xml:space="preserve"> Ευχαριστώ.</w:t>
      </w:r>
    </w:p>
    <w:p w14:paraId="327E4DD5"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lastRenderedPageBreak/>
        <w:t>Πρόκειται περί διευκρίνισης αυτό που</w:t>
      </w:r>
      <w:r>
        <w:rPr>
          <w:rFonts w:eastAsia="Times New Roman" w:cs="Times New Roman"/>
          <w:szCs w:val="24"/>
        </w:rPr>
        <w:t xml:space="preserve"> θα πω. Δεν θέλω να πω ότι δεν καταλάβατε. Μάλλον εγώ δεν είχα εκφραστεί σωστά και έχει γίνει κάποια παρανόηση. Επαναλαμβάνω, εγώ ίσως δεν εκφράστηκα καλά. Εγώ δεν είπα ότι αν χρειαστεί, θα δώσουμε λόγω Πάσχα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Είπα ότι ίσως να χρειαστεί, αν αργή</w:t>
      </w:r>
      <w:r>
        <w:rPr>
          <w:rFonts w:eastAsia="Times New Roman" w:cs="Times New Roman"/>
          <w:szCs w:val="24"/>
        </w:rPr>
        <w:t xml:space="preserve">σει η </w:t>
      </w:r>
      <w:proofErr w:type="spellStart"/>
      <w:r>
        <w:rPr>
          <w:rFonts w:eastAsia="Times New Roman" w:cs="Times New Roman"/>
          <w:szCs w:val="24"/>
        </w:rPr>
        <w:t>καθαρογραφή</w:t>
      </w:r>
      <w:proofErr w:type="spellEnd"/>
      <w:r>
        <w:rPr>
          <w:rFonts w:eastAsia="Times New Roman" w:cs="Times New Roman"/>
          <w:szCs w:val="24"/>
        </w:rPr>
        <w:t>.</w:t>
      </w:r>
    </w:p>
    <w:p w14:paraId="327E4DD6"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Η έκδοση της απόφασης θα βγει από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αλλά όλοι ξέρουμε ότι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μερικές φορές, και τώρα τελευταία, καθυστερεί πάρα πολύ στην </w:t>
      </w:r>
      <w:proofErr w:type="spellStart"/>
      <w:r>
        <w:rPr>
          <w:rFonts w:eastAsia="Times New Roman" w:cs="Times New Roman"/>
          <w:szCs w:val="24"/>
        </w:rPr>
        <w:t>καθαρογραφή</w:t>
      </w:r>
      <w:proofErr w:type="spellEnd"/>
      <w:r>
        <w:rPr>
          <w:rFonts w:eastAsia="Times New Roman" w:cs="Times New Roman"/>
          <w:szCs w:val="24"/>
        </w:rPr>
        <w:t>. Το να έχουμε μόνο διαρροή της απόφασης, όπως συνήθως γίνεται σε μερικά ανώτατα δικαστή</w:t>
      </w:r>
      <w:r>
        <w:rPr>
          <w:rFonts w:eastAsia="Times New Roman" w:cs="Times New Roman"/>
          <w:szCs w:val="24"/>
        </w:rPr>
        <w:t>ρια χωρίς να έχουμε το σκεπτικό, όπως καταλαβαίνετε, δεν διευκολύνει κανέναν.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δεν έχει αποφασίσει ακόμα. Έχει δώσει αναστολή κατάθεσης. Πρέπει να το εξηγήσουμε κι αυτό. Απόφαση δεν έχουμε ακόμα, την περιμένουμε.</w:t>
      </w:r>
    </w:p>
    <w:p w14:paraId="327E4DD7"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Κατέστησα σαφές και στην </w:t>
      </w:r>
      <w:r>
        <w:rPr>
          <w:rFonts w:eastAsia="Times New Roman" w:cs="Times New Roman"/>
          <w:szCs w:val="24"/>
        </w:rPr>
        <w:t xml:space="preserve">επιτροπή </w:t>
      </w:r>
      <w:r>
        <w:rPr>
          <w:rFonts w:eastAsia="Times New Roman" w:cs="Times New Roman"/>
          <w:szCs w:val="24"/>
        </w:rPr>
        <w:t>και το ξαναλέω και θα το πω και όσες φορές χρειαστεί ακόμα ότι ο πολιτικός κόσμος ευχαρίστως υποβάλλει πόθεν έσχες. Κάποιες τάξεις -και μάλιστα κράτησα μια επιφύλαξη και λόγω της παλιάς μου ιδιότητας, διότι δεν ήθελα να στραφώ κατά παλιών μου συναδέλφων- δ</w:t>
      </w:r>
      <w:r>
        <w:rPr>
          <w:rFonts w:eastAsia="Times New Roman" w:cs="Times New Roman"/>
          <w:szCs w:val="24"/>
        </w:rPr>
        <w:t xml:space="preserve">είχνουν μια υπερβολική ευαισθησία για τα προσωπικά τους δεδομένα, </w:t>
      </w:r>
      <w:r>
        <w:rPr>
          <w:rFonts w:eastAsia="Times New Roman" w:cs="Times New Roman"/>
          <w:szCs w:val="24"/>
        </w:rPr>
        <w:lastRenderedPageBreak/>
        <w:t>παρ</w:t>
      </w:r>
      <w:r>
        <w:rPr>
          <w:rFonts w:eastAsia="Times New Roman" w:cs="Times New Roman"/>
          <w:szCs w:val="24"/>
        </w:rPr>
        <w:t xml:space="preserve">’ </w:t>
      </w:r>
      <w:r>
        <w:rPr>
          <w:rFonts w:eastAsia="Times New Roman" w:cs="Times New Roman"/>
          <w:szCs w:val="24"/>
        </w:rPr>
        <w:t>ότι μέχρι τώρα υπέβαλαν γραπτώς πόθεν έσχες και δεν υπήρξε κανένα θέμα. Και επισημαίνω ότι για αυτές τις κατηγορίες που προσέφυγαν στο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και </w:t>
      </w:r>
      <w:proofErr w:type="spellStart"/>
      <w:r>
        <w:rPr>
          <w:rFonts w:eastAsia="Times New Roman" w:cs="Times New Roman"/>
          <w:szCs w:val="24"/>
        </w:rPr>
        <w:t>προσέβαλαν</w:t>
      </w:r>
      <w:proofErr w:type="spellEnd"/>
      <w:r>
        <w:rPr>
          <w:rFonts w:eastAsia="Times New Roman" w:cs="Times New Roman"/>
          <w:szCs w:val="24"/>
        </w:rPr>
        <w:t xml:space="preserve"> την </w:t>
      </w:r>
      <w:r>
        <w:rPr>
          <w:rFonts w:eastAsia="Times New Roman" w:cs="Times New Roman"/>
          <w:szCs w:val="24"/>
        </w:rPr>
        <w:t xml:space="preserve">κοινή υπουργική απόφαση </w:t>
      </w:r>
      <w:r>
        <w:rPr>
          <w:rFonts w:eastAsia="Times New Roman" w:cs="Times New Roman"/>
          <w:szCs w:val="24"/>
        </w:rPr>
        <w:t>δεν υπάρχει ανάρτηση στο διαδίκτυο. Άρα, είναι αδικαιολόγητες οι ανησυχίες τους.</w:t>
      </w:r>
    </w:p>
    <w:p w14:paraId="327E4DD8"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Απέφυγα να μεγεθύνω το θέμα λόγω της παλιάς μου ιδιότητας, γιατί δεν ήθελα να φανώ ότι αντιπαρατίθεμαι στους παλιούς μου συναδέλφους, όμως κατέστησα σαφές και το ξανακαθιστώ ό</w:t>
      </w:r>
      <w:r>
        <w:rPr>
          <w:rFonts w:eastAsia="Times New Roman" w:cs="Times New Roman"/>
          <w:szCs w:val="24"/>
        </w:rPr>
        <w:t>τι ο πολιτικός κόσμος δεν είχε κα</w:t>
      </w:r>
      <w:r>
        <w:rPr>
          <w:rFonts w:eastAsia="Times New Roman" w:cs="Times New Roman"/>
          <w:szCs w:val="24"/>
        </w:rPr>
        <w:t>μ</w:t>
      </w:r>
      <w:r>
        <w:rPr>
          <w:rFonts w:eastAsia="Times New Roman" w:cs="Times New Roman"/>
          <w:szCs w:val="24"/>
        </w:rPr>
        <w:t>μία αντίρρηση. Ο πολιτικός κόσμος, τα μέρη του Κοινοβουλίου, οι πολιτικοί υποβάλλουν ευχαρίστως και δεν υπέβαλαν κα</w:t>
      </w:r>
      <w:r>
        <w:rPr>
          <w:rFonts w:eastAsia="Times New Roman" w:cs="Times New Roman"/>
          <w:szCs w:val="24"/>
        </w:rPr>
        <w:t>μ</w:t>
      </w:r>
      <w:r>
        <w:rPr>
          <w:rFonts w:eastAsia="Times New Roman" w:cs="Times New Roman"/>
          <w:szCs w:val="24"/>
        </w:rPr>
        <w:t>μία αντίρρηση. Είναι στη διαφάνεια και είναι πρόθυμοι να συμμετάσχουν στην προσπάθεια αυτή. Αυτοί που καθυ</w:t>
      </w:r>
      <w:r>
        <w:rPr>
          <w:rFonts w:eastAsia="Times New Roman" w:cs="Times New Roman"/>
          <w:szCs w:val="24"/>
        </w:rPr>
        <w:t xml:space="preserve">στερούν την ηλεκτρονική υποβολή είναι άλλοι εκτός πολιτικού κόσμου. Μαθαίνω ότι θα επακολουθήσουν και οι </w:t>
      </w:r>
      <w:proofErr w:type="spellStart"/>
      <w:r>
        <w:rPr>
          <w:rFonts w:eastAsia="Times New Roman" w:cs="Times New Roman"/>
          <w:szCs w:val="24"/>
        </w:rPr>
        <w:t>καναλάρχες</w:t>
      </w:r>
      <w:proofErr w:type="spellEnd"/>
      <w:r>
        <w:rPr>
          <w:rFonts w:eastAsia="Times New Roman" w:cs="Times New Roman"/>
          <w:szCs w:val="24"/>
        </w:rPr>
        <w:t xml:space="preserve">. Δεν θέλω να κάνω εγώ συνδυασμό δικαστών και </w:t>
      </w:r>
      <w:proofErr w:type="spellStart"/>
      <w:r>
        <w:rPr>
          <w:rFonts w:eastAsia="Times New Roman" w:cs="Times New Roman"/>
          <w:szCs w:val="24"/>
        </w:rPr>
        <w:t>καναλαρχών</w:t>
      </w:r>
      <w:proofErr w:type="spellEnd"/>
      <w:r>
        <w:rPr>
          <w:rFonts w:eastAsia="Times New Roman" w:cs="Times New Roman"/>
          <w:szCs w:val="24"/>
        </w:rPr>
        <w:t>. Θέλω να πιστεύω ότι είναι διαφορετικά τα κίνητρα.</w:t>
      </w:r>
    </w:p>
    <w:p w14:paraId="327E4DD9"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Επαναλαμβάνω, λοιπόν, ότι η παράτ</w:t>
      </w:r>
      <w:r>
        <w:rPr>
          <w:rFonts w:eastAsia="Times New Roman" w:cs="Times New Roman"/>
          <w:szCs w:val="24"/>
        </w:rPr>
        <w:t xml:space="preserve">αση δόθηκε μόνον και μόνον γιατί εκκρεμεί έκδοση απόφασης, όχι </w:t>
      </w:r>
      <w:proofErr w:type="spellStart"/>
      <w:r>
        <w:rPr>
          <w:rFonts w:eastAsia="Times New Roman" w:cs="Times New Roman"/>
          <w:szCs w:val="24"/>
        </w:rPr>
        <w:t>καθαρογραφή</w:t>
      </w:r>
      <w:proofErr w:type="spellEnd"/>
      <w:r>
        <w:rPr>
          <w:rFonts w:eastAsia="Times New Roman" w:cs="Times New Roman"/>
          <w:szCs w:val="24"/>
        </w:rPr>
        <w:t xml:space="preserve">, </w:t>
      </w:r>
      <w:r>
        <w:rPr>
          <w:rFonts w:eastAsia="Times New Roman" w:cs="Times New Roman"/>
          <w:szCs w:val="24"/>
        </w:rPr>
        <w:lastRenderedPageBreak/>
        <w:t>για να γίνει σαφές αυτό. Δεν έχει καν έκδοση απόφασης. Προσωρινή διαταγή έχει δώσει μόνον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και αναστολή.</w:t>
      </w:r>
    </w:p>
    <w:p w14:paraId="327E4DDA"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Άρα, στο τρίμηνο που είπα θεωρώ ότι είναι λογικό για τα ελληνικά δ</w:t>
      </w:r>
      <w:r>
        <w:rPr>
          <w:rFonts w:eastAsia="Times New Roman" w:cs="Times New Roman"/>
          <w:szCs w:val="24"/>
        </w:rPr>
        <w:t>εδομένα να εκδοθεί η απόφαση και να καθαρογραφτεί.</w:t>
      </w:r>
    </w:p>
    <w:p w14:paraId="327E4DDB"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Ευχαριστώ.</w:t>
      </w:r>
    </w:p>
    <w:p w14:paraId="327E4DDC"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Υπουργέ.</w:t>
      </w:r>
    </w:p>
    <w:p w14:paraId="327E4DDD"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Ακολουθεί ο συνάδελφος κ. </w:t>
      </w:r>
      <w:proofErr w:type="spellStart"/>
      <w:r>
        <w:rPr>
          <w:rFonts w:eastAsia="Times New Roman" w:cs="Times New Roman"/>
          <w:szCs w:val="24"/>
        </w:rPr>
        <w:t>Κατσώτης</w:t>
      </w:r>
      <w:proofErr w:type="spellEnd"/>
      <w:r>
        <w:rPr>
          <w:rFonts w:eastAsia="Times New Roman" w:cs="Times New Roman"/>
          <w:szCs w:val="24"/>
        </w:rPr>
        <w:t xml:space="preserve"> που έχει επιφυλαχθεί και μετά τον λόγο έχει ο κ. </w:t>
      </w:r>
      <w:proofErr w:type="spellStart"/>
      <w:r>
        <w:rPr>
          <w:rFonts w:eastAsia="Times New Roman" w:cs="Times New Roman"/>
          <w:szCs w:val="24"/>
        </w:rPr>
        <w:t>Ξυδάκης</w:t>
      </w:r>
      <w:proofErr w:type="spellEnd"/>
      <w:r>
        <w:rPr>
          <w:rFonts w:eastAsia="Times New Roman" w:cs="Times New Roman"/>
          <w:szCs w:val="24"/>
        </w:rPr>
        <w:t xml:space="preserve">, η κ. Τριανταφύλλου, ο κ. </w:t>
      </w:r>
      <w:r>
        <w:rPr>
          <w:rFonts w:eastAsia="Times New Roman" w:cs="Times New Roman"/>
          <w:szCs w:val="24"/>
        </w:rPr>
        <w:t>Κωνσταντινόπουλος, ο κ. Τζαβάρας και κλείνει η κυρία Υπουργός.</w:t>
      </w:r>
    </w:p>
    <w:p w14:paraId="327E4DDE"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έχετε τον λόγο.</w:t>
      </w:r>
    </w:p>
    <w:p w14:paraId="327E4DDF"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κύριε Πρόεδρε.</w:t>
      </w:r>
    </w:p>
    <w:p w14:paraId="327E4DE0"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Όσον αφορά την τροπολογία κρατήσαμε βέβαια επιφύλαξη. Φαίνεται εδώ η Κυβέρνηση έρχεται κατά περίπτωση να εφαρμόσει μια</w:t>
      </w:r>
      <w:r>
        <w:rPr>
          <w:rFonts w:eastAsia="Times New Roman" w:cs="Times New Roman"/>
          <w:szCs w:val="24"/>
        </w:rPr>
        <w:t xml:space="preserve"> απόφαση του </w:t>
      </w:r>
      <w:proofErr w:type="spellStart"/>
      <w:r>
        <w:rPr>
          <w:rFonts w:eastAsia="Times New Roman" w:cs="Times New Roman"/>
          <w:szCs w:val="24"/>
        </w:rPr>
        <w:t>ΣτΕ</w:t>
      </w:r>
      <w:proofErr w:type="spellEnd"/>
      <w:r>
        <w:rPr>
          <w:rFonts w:eastAsia="Times New Roman" w:cs="Times New Roman"/>
          <w:szCs w:val="24"/>
        </w:rPr>
        <w:t xml:space="preserve"> που μιλάει για αναστολή κατάθεσης του πόθεν έσχες.</w:t>
      </w:r>
    </w:p>
    <w:p w14:paraId="327E4DE1" w14:textId="77777777" w:rsidR="00077057" w:rsidRDefault="00105889">
      <w:pPr>
        <w:spacing w:line="600" w:lineRule="auto"/>
        <w:jc w:val="both"/>
        <w:rPr>
          <w:rFonts w:eastAsia="Times New Roman"/>
          <w:szCs w:val="24"/>
        </w:rPr>
      </w:pPr>
      <w:r>
        <w:rPr>
          <w:rFonts w:eastAsia="Times New Roman"/>
          <w:szCs w:val="24"/>
        </w:rPr>
        <w:lastRenderedPageBreak/>
        <w:t xml:space="preserve">Και με την απόφαση αυτή, η οποία δεν έχει ακόμα </w:t>
      </w:r>
      <w:proofErr w:type="spellStart"/>
      <w:r>
        <w:rPr>
          <w:rFonts w:eastAsia="Times New Roman"/>
          <w:szCs w:val="24"/>
        </w:rPr>
        <w:t>καθαρογραφεί</w:t>
      </w:r>
      <w:proofErr w:type="spellEnd"/>
      <w:r>
        <w:rPr>
          <w:rFonts w:eastAsia="Times New Roman"/>
          <w:szCs w:val="24"/>
        </w:rPr>
        <w:t xml:space="preserve"> -όπως λένε-, έρχεστε να υλοποιήσετε την απόφαση αυτήν.</w:t>
      </w:r>
    </w:p>
    <w:p w14:paraId="327E4DE2" w14:textId="77777777" w:rsidR="00077057" w:rsidRDefault="00105889">
      <w:pPr>
        <w:spacing w:line="600" w:lineRule="auto"/>
        <w:ind w:firstLine="720"/>
        <w:jc w:val="both"/>
        <w:rPr>
          <w:rFonts w:eastAsia="Times New Roman"/>
          <w:szCs w:val="24"/>
        </w:rPr>
      </w:pPr>
      <w:r>
        <w:rPr>
          <w:rFonts w:eastAsia="Times New Roman"/>
          <w:b/>
          <w:szCs w:val="24"/>
        </w:rPr>
        <w:t>ΕΛΕΝΑ ΚΟΥΝΤΟΥΡΑ (Υπουργός Τουρισμού):</w:t>
      </w:r>
      <w:r>
        <w:rPr>
          <w:rFonts w:eastAsia="Times New Roman"/>
          <w:szCs w:val="24"/>
        </w:rPr>
        <w:t xml:space="preserve"> Δεν έχει δικαστεί.</w:t>
      </w:r>
    </w:p>
    <w:p w14:paraId="327E4DE3" w14:textId="77777777" w:rsidR="00077057" w:rsidRDefault="00105889">
      <w:pPr>
        <w:spacing w:line="600" w:lineRule="auto"/>
        <w:ind w:firstLine="720"/>
        <w:jc w:val="both"/>
        <w:rPr>
          <w:rFonts w:eastAsia="Times New Roman"/>
          <w:szCs w:val="24"/>
        </w:rPr>
      </w:pPr>
      <w:r>
        <w:rPr>
          <w:rFonts w:eastAsia="Times New Roman"/>
          <w:b/>
          <w:szCs w:val="24"/>
        </w:rPr>
        <w:t>ΧΡΗΣΤΟΣ ΚΑΤΣΩΤΗ</w:t>
      </w:r>
      <w:r>
        <w:rPr>
          <w:rFonts w:eastAsia="Times New Roman"/>
          <w:b/>
          <w:szCs w:val="24"/>
        </w:rPr>
        <w:t>Σ:</w:t>
      </w:r>
      <w:r>
        <w:rPr>
          <w:rFonts w:eastAsia="Times New Roman"/>
          <w:szCs w:val="24"/>
        </w:rPr>
        <w:t xml:space="preserve"> Δεν έχει δικαστεί. Έχει δοθεί, όμως, προσωρινή διαταγή. Αυτό λέμε. Προσωρινή διαταγή. </w:t>
      </w:r>
    </w:p>
    <w:p w14:paraId="327E4DE4" w14:textId="77777777" w:rsidR="00077057" w:rsidRDefault="00105889">
      <w:pPr>
        <w:spacing w:line="600" w:lineRule="auto"/>
        <w:ind w:firstLine="720"/>
        <w:jc w:val="both"/>
        <w:rPr>
          <w:rFonts w:eastAsia="Times New Roman"/>
          <w:szCs w:val="24"/>
        </w:rPr>
      </w:pPr>
      <w:r>
        <w:rPr>
          <w:rFonts w:eastAsia="Times New Roman"/>
          <w:szCs w:val="24"/>
        </w:rPr>
        <w:t>Με αυτή, λοιπόν, την παράταση έρχεστε να υλοποιήσετε μια προσωρινή διαταγή του Συμβουλίου της Επικρατείας. Άλλες, όμως, αποφάσεις του Συμβουλίου της Επικρατείας που α</w:t>
      </w:r>
      <w:r>
        <w:rPr>
          <w:rFonts w:eastAsia="Times New Roman"/>
          <w:szCs w:val="24"/>
        </w:rPr>
        <w:t>φορούν, αν θέλετε, μισθούς εργαζομένων ή δικαιώνουν εργαζόμενους, δεν έρχεστε να τις υλοποιήσετε εδώ, όπως κάνετε με αυτό το θέμα του «πόθεν έσχες», που όντως είναι αιτήματα συγκεκριμένων ομάδων που είναι υπόχρεοι κατάθεσης του «πόθεν έσχες». Δεν αφορά διε</w:t>
      </w:r>
      <w:r>
        <w:rPr>
          <w:rFonts w:eastAsia="Times New Roman"/>
          <w:szCs w:val="24"/>
        </w:rPr>
        <w:t xml:space="preserve">υκόλυνση εργαζομένων και άλλων λαϊκών στρωμάτων. </w:t>
      </w:r>
    </w:p>
    <w:p w14:paraId="327E4DE5" w14:textId="77777777" w:rsidR="00077057" w:rsidRDefault="00105889">
      <w:pPr>
        <w:spacing w:line="600" w:lineRule="auto"/>
        <w:ind w:firstLine="720"/>
        <w:jc w:val="both"/>
        <w:rPr>
          <w:rFonts w:eastAsia="Times New Roman"/>
          <w:szCs w:val="24"/>
        </w:rPr>
      </w:pPr>
      <w:r>
        <w:rPr>
          <w:rFonts w:eastAsia="Times New Roman"/>
          <w:szCs w:val="24"/>
        </w:rPr>
        <w:t>Εμείς με αυτή τη λογική ψηφίζουμε «</w:t>
      </w:r>
      <w:r>
        <w:rPr>
          <w:rFonts w:eastAsia="Times New Roman"/>
          <w:szCs w:val="24"/>
        </w:rPr>
        <w:t>παρών</w:t>
      </w:r>
      <w:r>
        <w:rPr>
          <w:rFonts w:eastAsia="Times New Roman"/>
          <w:szCs w:val="24"/>
        </w:rPr>
        <w:t>» σε αυτήν τη συγκεκριμένη τροπολογία.</w:t>
      </w:r>
    </w:p>
    <w:p w14:paraId="327E4DE6" w14:textId="77777777" w:rsidR="00077057" w:rsidRDefault="00105889">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συνάδελφε.</w:t>
      </w:r>
    </w:p>
    <w:p w14:paraId="327E4DE7" w14:textId="77777777" w:rsidR="00077057" w:rsidRDefault="00105889">
      <w:pPr>
        <w:spacing w:line="600" w:lineRule="auto"/>
        <w:ind w:firstLine="720"/>
        <w:jc w:val="both"/>
        <w:rPr>
          <w:rFonts w:eastAsia="Times New Roman"/>
          <w:szCs w:val="24"/>
        </w:rPr>
      </w:pPr>
      <w:r>
        <w:rPr>
          <w:rFonts w:eastAsia="Times New Roman"/>
          <w:szCs w:val="24"/>
        </w:rPr>
        <w:lastRenderedPageBreak/>
        <w:t xml:space="preserve">Ο κ. </w:t>
      </w:r>
      <w:proofErr w:type="spellStart"/>
      <w:r>
        <w:rPr>
          <w:rFonts w:eastAsia="Times New Roman"/>
          <w:szCs w:val="24"/>
        </w:rPr>
        <w:t>Ξυδάκης</w:t>
      </w:r>
      <w:proofErr w:type="spellEnd"/>
      <w:r>
        <w:rPr>
          <w:rFonts w:eastAsia="Times New Roman"/>
          <w:szCs w:val="24"/>
        </w:rPr>
        <w:t xml:space="preserve"> έχει τον λόγο.</w:t>
      </w:r>
    </w:p>
    <w:p w14:paraId="327E4DE8" w14:textId="77777777" w:rsidR="00077057" w:rsidRDefault="00105889">
      <w:pPr>
        <w:spacing w:line="600" w:lineRule="auto"/>
        <w:ind w:firstLine="720"/>
        <w:jc w:val="both"/>
        <w:rPr>
          <w:rFonts w:eastAsia="Times New Roman"/>
          <w:szCs w:val="24"/>
        </w:rPr>
      </w:pPr>
      <w:r>
        <w:rPr>
          <w:rFonts w:eastAsia="Times New Roman"/>
          <w:b/>
          <w:szCs w:val="24"/>
        </w:rPr>
        <w:t>ΝΙΚΟΛΑΟΣ ΞΥΔΑΚΗΣ:</w:t>
      </w:r>
      <w:r>
        <w:rPr>
          <w:rFonts w:eastAsia="Times New Roman"/>
          <w:szCs w:val="24"/>
        </w:rPr>
        <w:t xml:space="preserve"> Ευχαριστώ, κύριε Πρόε</w:t>
      </w:r>
      <w:r>
        <w:rPr>
          <w:rFonts w:eastAsia="Times New Roman"/>
          <w:szCs w:val="24"/>
        </w:rPr>
        <w:t>δρε.</w:t>
      </w:r>
    </w:p>
    <w:p w14:paraId="327E4DE9" w14:textId="77777777" w:rsidR="00077057" w:rsidRDefault="00105889">
      <w:pPr>
        <w:spacing w:line="600" w:lineRule="auto"/>
        <w:ind w:firstLine="720"/>
        <w:jc w:val="both"/>
        <w:rPr>
          <w:rFonts w:eastAsia="Times New Roman"/>
          <w:szCs w:val="24"/>
        </w:rPr>
      </w:pPr>
      <w:r>
        <w:rPr>
          <w:rFonts w:eastAsia="Times New Roman"/>
          <w:szCs w:val="24"/>
        </w:rPr>
        <w:t xml:space="preserve">Έγινε μια σχετικά ικανοποιητική συζήτηση στην </w:t>
      </w:r>
      <w:r>
        <w:rPr>
          <w:rFonts w:eastAsia="Times New Roman"/>
          <w:szCs w:val="24"/>
        </w:rPr>
        <w:t xml:space="preserve">επιτροπή </w:t>
      </w:r>
      <w:r>
        <w:rPr>
          <w:rFonts w:eastAsia="Times New Roman"/>
          <w:szCs w:val="24"/>
        </w:rPr>
        <w:t>για την τροπολογία που έφερε ο Υπουργός. Από την πρώτη στιγμή είπαμε να διευκολύνουμε να δοθεί μια παράταση για πρακτικούς ουσιαστικά λόγους, αλλά και για ουσιαστικούς πολιτικούς λόγους.</w:t>
      </w:r>
    </w:p>
    <w:p w14:paraId="327E4DEA" w14:textId="77777777" w:rsidR="00077057" w:rsidRDefault="00105889">
      <w:pPr>
        <w:spacing w:line="600" w:lineRule="auto"/>
        <w:ind w:firstLine="720"/>
        <w:jc w:val="both"/>
        <w:rPr>
          <w:rFonts w:eastAsia="Times New Roman"/>
          <w:szCs w:val="24"/>
        </w:rPr>
      </w:pPr>
      <w:r>
        <w:rPr>
          <w:rFonts w:eastAsia="Times New Roman"/>
          <w:szCs w:val="24"/>
        </w:rPr>
        <w:t>Άκουσα το</w:t>
      </w:r>
      <w:r>
        <w:rPr>
          <w:rFonts w:eastAsia="Times New Roman"/>
          <w:szCs w:val="24"/>
        </w:rPr>
        <w:t xml:space="preserve">ν κ. </w:t>
      </w:r>
      <w:proofErr w:type="spellStart"/>
      <w:r>
        <w:rPr>
          <w:rFonts w:eastAsia="Times New Roman"/>
          <w:szCs w:val="24"/>
        </w:rPr>
        <w:t>Κατσώτη</w:t>
      </w:r>
      <w:proofErr w:type="spellEnd"/>
      <w:r>
        <w:rPr>
          <w:rFonts w:eastAsia="Times New Roman"/>
          <w:szCs w:val="24"/>
        </w:rPr>
        <w:t xml:space="preserve">. Δεν έχει ληφθεί απόφαση. Το διευκρίνισε ο Υπουργός. Η προσωρινή διαταγή δεν είναι δικαστική απόφαση. Είναι ένα είδος ασφαλιστικών μέτρων. Θα δοθεί. Υπάρχει μια αργή διαδικασία. Ώσπου να βγει, όμως, αυτή η απόφαση και ώσπου να </w:t>
      </w:r>
      <w:proofErr w:type="spellStart"/>
      <w:r>
        <w:rPr>
          <w:rFonts w:eastAsia="Times New Roman"/>
          <w:szCs w:val="24"/>
        </w:rPr>
        <w:t>καθαρογραφεί</w:t>
      </w:r>
      <w:proofErr w:type="spellEnd"/>
      <w:r>
        <w:rPr>
          <w:rFonts w:eastAsia="Times New Roman"/>
          <w:szCs w:val="24"/>
        </w:rPr>
        <w:t xml:space="preserve"> -πρ</w:t>
      </w:r>
      <w:r>
        <w:rPr>
          <w:rFonts w:eastAsia="Times New Roman"/>
          <w:szCs w:val="24"/>
        </w:rPr>
        <w:t xml:space="preserve">οσωπικά δεν κατάλαβα ποτέ τι σημαίνει «να </w:t>
      </w:r>
      <w:proofErr w:type="spellStart"/>
      <w:r>
        <w:rPr>
          <w:rFonts w:eastAsia="Times New Roman"/>
          <w:szCs w:val="24"/>
        </w:rPr>
        <w:t>καθαρογραφεί</w:t>
      </w:r>
      <w:proofErr w:type="spellEnd"/>
      <w:r>
        <w:rPr>
          <w:rFonts w:eastAsia="Times New Roman"/>
          <w:szCs w:val="24"/>
        </w:rPr>
        <w:t xml:space="preserve">» στα δικαστικά στην εποχή των υπολογιστών τουλάχιστον, δεν είμαστε στην εποχή του </w:t>
      </w:r>
      <w:proofErr w:type="spellStart"/>
      <w:r>
        <w:rPr>
          <w:rFonts w:eastAsia="Times New Roman"/>
          <w:szCs w:val="24"/>
        </w:rPr>
        <w:t>Μπουβάρ</w:t>
      </w:r>
      <w:proofErr w:type="spellEnd"/>
      <w:r>
        <w:rPr>
          <w:rFonts w:eastAsia="Times New Roman"/>
          <w:szCs w:val="24"/>
        </w:rPr>
        <w:t xml:space="preserve"> και </w:t>
      </w:r>
      <w:proofErr w:type="spellStart"/>
      <w:r>
        <w:rPr>
          <w:rFonts w:eastAsia="Times New Roman"/>
          <w:szCs w:val="24"/>
        </w:rPr>
        <w:t>Πεκισέ</w:t>
      </w:r>
      <w:proofErr w:type="spellEnd"/>
      <w:r>
        <w:rPr>
          <w:rFonts w:eastAsia="Times New Roman"/>
          <w:szCs w:val="24"/>
        </w:rPr>
        <w:t xml:space="preserve">, που αντέγραφαν με μολύβι και έσβηναν με </w:t>
      </w:r>
      <w:proofErr w:type="spellStart"/>
      <w:r>
        <w:rPr>
          <w:rFonts w:eastAsia="Times New Roman"/>
          <w:szCs w:val="24"/>
        </w:rPr>
        <w:t>σανδαράχη</w:t>
      </w:r>
      <w:proofErr w:type="spellEnd"/>
      <w:r>
        <w:rPr>
          <w:rFonts w:eastAsia="Times New Roman"/>
          <w:szCs w:val="24"/>
        </w:rPr>
        <w:t>-, θα δημιουργηθεί μια διαταραχή της ισονομίας και</w:t>
      </w:r>
      <w:r>
        <w:rPr>
          <w:rFonts w:eastAsia="Times New Roman"/>
          <w:szCs w:val="24"/>
        </w:rPr>
        <w:t xml:space="preserve"> της ισοπολιτείας. Κάποιες επαγγελματικές ομάδες και οι Βουλευτές -που δεν είναι επαγγελματική ομάδα, αλλά εκπροσωπούν τον πολιτικό κόσμο-, θα έχουν υποβάλλει και οι δικαστές θα είναι εκτός. Αυτό δημιουργεί ένα πρόβλημα. Η παράταση διευκολύνει, </w:t>
      </w:r>
      <w:r>
        <w:rPr>
          <w:rFonts w:eastAsia="Times New Roman"/>
          <w:szCs w:val="24"/>
        </w:rPr>
        <w:lastRenderedPageBreak/>
        <w:t xml:space="preserve">ώστε και ο </w:t>
      </w:r>
      <w:r>
        <w:rPr>
          <w:rFonts w:eastAsia="Times New Roman"/>
          <w:szCs w:val="24"/>
        </w:rPr>
        <w:t xml:space="preserve">πολιτικός κόσμος και η δικαστική εξουσία και οι υπόχρεες επαγγελματικές ομάδες στην υποβολή δηλώσεων, να πάνε όλοι μαζί. Δημιουργεί ένα ομοιογενές περιβάλλον. </w:t>
      </w:r>
    </w:p>
    <w:p w14:paraId="327E4DEB" w14:textId="77777777" w:rsidR="00077057" w:rsidRDefault="00105889">
      <w:pPr>
        <w:spacing w:line="600" w:lineRule="auto"/>
        <w:ind w:firstLine="720"/>
        <w:jc w:val="both"/>
        <w:rPr>
          <w:rFonts w:eastAsia="Times New Roman"/>
          <w:szCs w:val="24"/>
        </w:rPr>
      </w:pPr>
      <w:r>
        <w:rPr>
          <w:rFonts w:eastAsia="Times New Roman"/>
          <w:szCs w:val="24"/>
        </w:rPr>
        <w:t>Από την άλλη μεριά, ακούμε τις αιτιάσεις ή την δυσπιστία που εκφράζουν οι δικαστές και νομίζω ότ</w:t>
      </w:r>
      <w:r>
        <w:rPr>
          <w:rFonts w:eastAsia="Times New Roman"/>
          <w:szCs w:val="24"/>
        </w:rPr>
        <w:t>ι στο διάστημα αυτό θα μπορέσουν να δοθούν και κάποιες αναγκαίες διευκρινήσεις και διασφαλίσεις. Αν δεν πιστεύουν οι κρατικοί λειτουργοί, όπως είναι οι δικαστές, στην αξιοπιστία των συστημάτων του κράτους, δηλαδή στην ηλεκτρονική εφαρμογή, πρέπει να το δού</w:t>
      </w:r>
      <w:r>
        <w:rPr>
          <w:rFonts w:eastAsia="Times New Roman"/>
          <w:szCs w:val="24"/>
        </w:rPr>
        <w:t>με αυτό. Πρέπει να δούμε αν οι διασφαλίσεις, οι κρυπτογραφήσεις και η ασφάλεια του συστήματος είναι εφάμιλλη των συστημάτων της εφορίας, του Υπουργείου Οικονομικών, των συστημάτων των τραπεζών. Εμπιστευόμαστε όλα τα προσωπικά μας δεδομένα σε διάφορα ηλεκτρ</w:t>
      </w:r>
      <w:r>
        <w:rPr>
          <w:rFonts w:eastAsia="Times New Roman"/>
          <w:szCs w:val="24"/>
        </w:rPr>
        <w:t xml:space="preserve">ονικά συστήματα. </w:t>
      </w:r>
    </w:p>
    <w:p w14:paraId="327E4DEC" w14:textId="77777777" w:rsidR="00077057" w:rsidRDefault="00105889">
      <w:pPr>
        <w:spacing w:line="600" w:lineRule="auto"/>
        <w:ind w:firstLine="720"/>
        <w:jc w:val="both"/>
        <w:rPr>
          <w:rFonts w:eastAsia="Times New Roman"/>
          <w:szCs w:val="24"/>
        </w:rPr>
      </w:pPr>
      <w:r>
        <w:rPr>
          <w:rFonts w:eastAsia="Times New Roman"/>
          <w:szCs w:val="24"/>
        </w:rPr>
        <w:t xml:space="preserve">Θα πρέπει, λοιπόν, να δούμε αν είναι εφάμιλλη αυτή η ασφάλεια του συστήματος. Διότι αν είναι, έχει τελειώσει η συζήτηση. Ούτε δημοσιεύονται ούτε αναρτώνται και κανείς δεν παίρνει χαμπάρι. Των Βουλευτών που αναρτώνται, δεν αναρτώνται ούτε </w:t>
      </w:r>
      <w:r>
        <w:rPr>
          <w:rFonts w:eastAsia="Times New Roman"/>
          <w:szCs w:val="24"/>
        </w:rPr>
        <w:t xml:space="preserve">οι διευθύνσεις ακινήτων. Δεν υπάρχει τίποτα. Φοβούνται </w:t>
      </w:r>
      <w:r>
        <w:rPr>
          <w:rFonts w:eastAsia="Times New Roman"/>
          <w:szCs w:val="24"/>
        </w:rPr>
        <w:lastRenderedPageBreak/>
        <w:t xml:space="preserve">τον ανθρώπινο παράγοντα, αν κάποιοι θα διαρρεύσουν, θα διοχετεύσουν στοιχεία; Αυτό είναι, όμως, προκαταβολική δυσπιστία και καχυποψία έναντι του συνολικού πολιτειακού συστήματος. </w:t>
      </w:r>
    </w:p>
    <w:p w14:paraId="327E4DED" w14:textId="77777777" w:rsidR="00077057" w:rsidRDefault="00105889">
      <w:pPr>
        <w:spacing w:line="600" w:lineRule="auto"/>
        <w:ind w:firstLine="720"/>
        <w:jc w:val="both"/>
        <w:rPr>
          <w:rFonts w:eastAsia="Times New Roman"/>
          <w:szCs w:val="24"/>
        </w:rPr>
      </w:pPr>
      <w:r>
        <w:rPr>
          <w:rFonts w:eastAsia="Times New Roman"/>
          <w:szCs w:val="24"/>
        </w:rPr>
        <w:t>Πρέπει, λοιπόν, εμείς</w:t>
      </w:r>
      <w:r>
        <w:rPr>
          <w:rFonts w:eastAsia="Times New Roman"/>
          <w:szCs w:val="24"/>
        </w:rPr>
        <w:t xml:space="preserve"> ως Βουλευτές, που είμαστε αιρετοί, να διασφαλίσουμε ότι θα υπάρχουν ασφαλείς διαδικασίες, ότι θα υπάρχει εμπιστοσύνη σε αυτούς τους θεσμούς και να δώσουμε ένα μήνυμα στους πολίτες που μας παρακολουθούν. Οι πολίτες παρακολουθούν. Μας έχουν στο μικροσκόπιο.</w:t>
      </w:r>
      <w:r>
        <w:rPr>
          <w:rFonts w:eastAsia="Times New Roman"/>
          <w:szCs w:val="24"/>
        </w:rPr>
        <w:t xml:space="preserve"> Θα πρέπει όλα να γίνονται διαφανή. </w:t>
      </w:r>
    </w:p>
    <w:p w14:paraId="327E4DEE" w14:textId="77777777" w:rsidR="00077057" w:rsidRDefault="00105889">
      <w:pPr>
        <w:spacing w:line="600" w:lineRule="auto"/>
        <w:ind w:firstLine="720"/>
        <w:jc w:val="both"/>
        <w:rPr>
          <w:rFonts w:eastAsia="Times New Roman"/>
          <w:szCs w:val="24"/>
        </w:rPr>
      </w:pPr>
      <w:r>
        <w:rPr>
          <w:rFonts w:eastAsia="Times New Roman"/>
          <w:szCs w:val="24"/>
        </w:rPr>
        <w:t xml:space="preserve">Από εκεί και πέρα, στο τεχνικό μέρος, έχουν ακουστεί -και στον Τύπο τώρα-, ότι είναι μια χρονοβόρα διαδικασία, ότι είναι δύσκολη. Ωραία. Αυτά έχουμε ένα μικρό περιθώριο να τα δούμε, να τα βελτιώσουμε. Ωστόσο, η </w:t>
      </w:r>
      <w:proofErr w:type="spellStart"/>
      <w:r>
        <w:rPr>
          <w:rFonts w:eastAsia="Times New Roman"/>
          <w:szCs w:val="24"/>
        </w:rPr>
        <w:t>ψηφιοποί</w:t>
      </w:r>
      <w:r>
        <w:rPr>
          <w:rFonts w:eastAsia="Times New Roman"/>
          <w:szCs w:val="24"/>
        </w:rPr>
        <w:t>ηση</w:t>
      </w:r>
      <w:proofErr w:type="spellEnd"/>
      <w:r>
        <w:rPr>
          <w:rFonts w:eastAsia="Times New Roman"/>
          <w:szCs w:val="24"/>
        </w:rPr>
        <w:t xml:space="preserve"> της διαδικασίας, ακόμη κι αν είναι κοπιώδης και χρονοβόρα, από τη φετινή χρονιά, δημιουργεί μια ψηφιακή βάση δεδομένων. Από εκεί και πέρα, θα έχουμε πάρα πολλά εργαλεία στη διάθεσή μας, ώστε να γίνονται και επιλεκτικοί έλεγχοι και διασταυρώσεις και χρή</w:t>
      </w:r>
      <w:r>
        <w:rPr>
          <w:rFonts w:eastAsia="Times New Roman"/>
          <w:szCs w:val="24"/>
        </w:rPr>
        <w:t xml:space="preserve">ση, πάντα, βέβαια, με γνώμονα την ασφάλεια και τη διασφάλιση του προσωπικού απορρήτου. Είμαστε υπέρ αυτού. </w:t>
      </w:r>
    </w:p>
    <w:p w14:paraId="327E4DEF" w14:textId="77777777" w:rsidR="00077057" w:rsidRDefault="00105889">
      <w:pPr>
        <w:spacing w:line="600" w:lineRule="auto"/>
        <w:jc w:val="both"/>
        <w:rPr>
          <w:rFonts w:eastAsia="Times New Roman"/>
          <w:szCs w:val="24"/>
        </w:rPr>
      </w:pPr>
      <w:r>
        <w:rPr>
          <w:rFonts w:eastAsia="Times New Roman"/>
          <w:szCs w:val="24"/>
        </w:rPr>
        <w:lastRenderedPageBreak/>
        <w:t xml:space="preserve">Από εκεί και πέρα, νομίζω ότι είναι ένα βήμα. Είναι ένα βήμα. Στο «πόθεν έσχες» το γραπτό, όπως </w:t>
      </w:r>
      <w:proofErr w:type="spellStart"/>
      <w:r>
        <w:rPr>
          <w:rFonts w:eastAsia="Times New Roman"/>
          <w:szCs w:val="24"/>
        </w:rPr>
        <w:t>υπεβάλλετο</w:t>
      </w:r>
      <w:proofErr w:type="spellEnd"/>
      <w:r>
        <w:rPr>
          <w:rFonts w:eastAsia="Times New Roman"/>
          <w:szCs w:val="24"/>
        </w:rPr>
        <w:t>, υπήρχε ποικιλομορφία. Και εκτός των δημο</w:t>
      </w:r>
      <w:r>
        <w:rPr>
          <w:rFonts w:eastAsia="Times New Roman"/>
          <w:szCs w:val="24"/>
        </w:rPr>
        <w:t xml:space="preserve">σιεύσεων των Βουλευτών και Υπουργών, στα υπόλοιπα γνωρίζουμε πάρα πολύ καλά ότι δεκάδες χιλιάδες ή εκατοντάδες χιλιάδες φάκελοι από τις δηλώσεις βρίσκονται σε κάποιες αποθήκες δημοσίων υπηρεσιών και της </w:t>
      </w:r>
      <w:proofErr w:type="spellStart"/>
      <w:r>
        <w:rPr>
          <w:rFonts w:eastAsia="Times New Roman"/>
          <w:szCs w:val="24"/>
        </w:rPr>
        <w:t>Αντιεισαγγελείας</w:t>
      </w:r>
      <w:proofErr w:type="spellEnd"/>
      <w:r>
        <w:rPr>
          <w:rFonts w:eastAsia="Times New Roman"/>
          <w:szCs w:val="24"/>
        </w:rPr>
        <w:t xml:space="preserve">. </w:t>
      </w:r>
      <w:r>
        <w:rPr>
          <w:rFonts w:eastAsia="Times New Roman"/>
          <w:szCs w:val="24"/>
        </w:rPr>
        <w:t>Ουσιαστικά γίνεται η ενέργεια, αλλά</w:t>
      </w:r>
      <w:r>
        <w:rPr>
          <w:rFonts w:eastAsia="Times New Roman"/>
          <w:szCs w:val="24"/>
        </w:rPr>
        <w:t xml:space="preserve"> δεν είναι δυνατόν και δεν γίνεται ουδείς έλεγχος. </w:t>
      </w:r>
    </w:p>
    <w:p w14:paraId="327E4DF0" w14:textId="77777777" w:rsidR="00077057" w:rsidRDefault="00105889">
      <w:pPr>
        <w:spacing w:after="0" w:line="720" w:lineRule="auto"/>
        <w:ind w:firstLine="720"/>
        <w:jc w:val="both"/>
        <w:rPr>
          <w:rFonts w:eastAsia="Times New Roman"/>
          <w:szCs w:val="24"/>
        </w:rPr>
      </w:pPr>
      <w:r>
        <w:rPr>
          <w:rFonts w:eastAsia="Times New Roman"/>
          <w:szCs w:val="24"/>
        </w:rPr>
        <w:t>Περιμένουμε, λοιπόν, να δείξουμε αυτή την εμπιστοσύνη, περιμένουμε κριτική και βελτιώσεις γι’ αυτό το σύστημα και να δούμε τι θα γίνει μέχρι το τέλος της προθεσμίας. Νομίζω ότι μόνο βελτιωτικά βήματα μπορ</w:t>
      </w:r>
      <w:r>
        <w:rPr>
          <w:rFonts w:eastAsia="Times New Roman"/>
          <w:szCs w:val="24"/>
        </w:rPr>
        <w:t>ούν να γίνουν.</w:t>
      </w:r>
    </w:p>
    <w:p w14:paraId="327E4DF1" w14:textId="77777777" w:rsidR="00077057" w:rsidRDefault="00105889">
      <w:pPr>
        <w:spacing w:after="0" w:line="600" w:lineRule="auto"/>
        <w:ind w:firstLine="720"/>
        <w:jc w:val="both"/>
        <w:rPr>
          <w:rFonts w:eastAsia="Times New Roman"/>
          <w:szCs w:val="24"/>
        </w:rPr>
      </w:pPr>
      <w:r>
        <w:rPr>
          <w:rFonts w:eastAsia="Times New Roman"/>
          <w:szCs w:val="24"/>
        </w:rPr>
        <w:t>Ευχαριστώ.</w:t>
      </w:r>
    </w:p>
    <w:p w14:paraId="327E4DF2" w14:textId="77777777" w:rsidR="00077057" w:rsidRDefault="00105889">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συνάδελφε.</w:t>
      </w:r>
    </w:p>
    <w:p w14:paraId="327E4DF3" w14:textId="77777777" w:rsidR="00077057" w:rsidRDefault="00105889">
      <w:pPr>
        <w:spacing w:after="0" w:line="600" w:lineRule="auto"/>
        <w:ind w:firstLine="720"/>
        <w:jc w:val="both"/>
        <w:rPr>
          <w:rFonts w:eastAsia="Times New Roman"/>
          <w:szCs w:val="24"/>
        </w:rPr>
      </w:pPr>
      <w:r>
        <w:rPr>
          <w:rFonts w:eastAsia="Times New Roman"/>
          <w:szCs w:val="24"/>
        </w:rPr>
        <w:t>Η κ. Τριανταφύλλου έχει τον λόγο.</w:t>
      </w:r>
    </w:p>
    <w:p w14:paraId="327E4DF4" w14:textId="77777777" w:rsidR="00077057" w:rsidRDefault="00105889">
      <w:pPr>
        <w:spacing w:after="0" w:line="600" w:lineRule="auto"/>
        <w:ind w:firstLine="720"/>
        <w:jc w:val="both"/>
        <w:rPr>
          <w:rFonts w:eastAsia="Times New Roman"/>
          <w:szCs w:val="24"/>
        </w:rPr>
      </w:pPr>
      <w:r>
        <w:rPr>
          <w:rFonts w:eastAsia="Times New Roman"/>
          <w:b/>
          <w:szCs w:val="24"/>
        </w:rPr>
        <w:t>ΜΑΡΙΑ ΤΡΙΑΝΤΑΦΥΛΛΟΥ:</w:t>
      </w:r>
      <w:r>
        <w:rPr>
          <w:rFonts w:eastAsia="Times New Roman"/>
          <w:szCs w:val="24"/>
        </w:rPr>
        <w:t xml:space="preserve"> Ευχαριστώ, κύριε Πρόεδρε. Δεν θα χρειαστώ όλο τον χρόνο.</w:t>
      </w:r>
    </w:p>
    <w:p w14:paraId="327E4DF5" w14:textId="77777777" w:rsidR="00077057" w:rsidRDefault="00105889">
      <w:pPr>
        <w:spacing w:after="0" w:line="600" w:lineRule="auto"/>
        <w:ind w:firstLine="720"/>
        <w:jc w:val="both"/>
        <w:rPr>
          <w:rFonts w:eastAsia="Times New Roman"/>
          <w:szCs w:val="24"/>
        </w:rPr>
      </w:pPr>
      <w:r>
        <w:rPr>
          <w:rFonts w:eastAsia="Times New Roman"/>
          <w:szCs w:val="24"/>
        </w:rPr>
        <w:lastRenderedPageBreak/>
        <w:t xml:space="preserve">Είπε ο κ. </w:t>
      </w:r>
      <w:proofErr w:type="spellStart"/>
      <w:r>
        <w:rPr>
          <w:rFonts w:eastAsia="Times New Roman"/>
          <w:szCs w:val="24"/>
        </w:rPr>
        <w:t>Ξυδάκης</w:t>
      </w:r>
      <w:proofErr w:type="spellEnd"/>
      <w:r>
        <w:rPr>
          <w:rFonts w:eastAsia="Times New Roman"/>
          <w:szCs w:val="24"/>
        </w:rPr>
        <w:t xml:space="preserve">, είπαμε και στην </w:t>
      </w:r>
      <w:r>
        <w:rPr>
          <w:rFonts w:eastAsia="Times New Roman"/>
          <w:szCs w:val="24"/>
        </w:rPr>
        <w:t>επιτροπή</w:t>
      </w:r>
      <w:r>
        <w:rPr>
          <w:rFonts w:eastAsia="Times New Roman"/>
          <w:szCs w:val="24"/>
        </w:rPr>
        <w:t xml:space="preserve">, ότι παρέχουμε τη διευκόλυνση -αν και εκφράσαμε σκέψεις- όχι μόνο γιατί βάλλεται μία διαδικασία, όχι μόνο γιατί βάλλεται ευθέως μία </w:t>
      </w:r>
      <w:r>
        <w:rPr>
          <w:rFonts w:eastAsia="Times New Roman"/>
          <w:szCs w:val="24"/>
        </w:rPr>
        <w:t>ανεξάρτητη αρχή</w:t>
      </w:r>
      <w:r>
        <w:rPr>
          <w:rFonts w:eastAsia="Times New Roman"/>
          <w:szCs w:val="24"/>
        </w:rPr>
        <w:t>, αλλά υπάρχουν προβληματισμοί για την ίδια τη Βουλή και τη λειτουργία της. Επομένως, θεωρούμε ότι η παράτασ</w:t>
      </w:r>
      <w:r>
        <w:rPr>
          <w:rFonts w:eastAsia="Times New Roman"/>
          <w:szCs w:val="24"/>
        </w:rPr>
        <w:t xml:space="preserve">η συμβάλλει στην ισοπολιτεία και βέβαια θεωρούμε και εμμένουμε στην απόφαση για διαφάνεια. Η Κυβέρνηση αυτή έχει πάρει απόφαση για σύγκρουση με τη φαυλότητα κόντρα στην επέλαση της </w:t>
      </w:r>
      <w:proofErr w:type="spellStart"/>
      <w:r>
        <w:rPr>
          <w:rFonts w:eastAsia="Times New Roman"/>
          <w:szCs w:val="24"/>
        </w:rPr>
        <w:t>πελατοκρατείας</w:t>
      </w:r>
      <w:proofErr w:type="spellEnd"/>
      <w:r>
        <w:rPr>
          <w:rFonts w:eastAsia="Times New Roman"/>
          <w:szCs w:val="24"/>
        </w:rPr>
        <w:t xml:space="preserve"> η οποία υπήρξε όλα τα προηγούμενα χρόνια, με </w:t>
      </w:r>
      <w:proofErr w:type="spellStart"/>
      <w:r>
        <w:rPr>
          <w:rFonts w:eastAsia="Times New Roman"/>
          <w:szCs w:val="24"/>
        </w:rPr>
        <w:t>προεξάρχοντες</w:t>
      </w:r>
      <w:proofErr w:type="spellEnd"/>
      <w:r>
        <w:rPr>
          <w:rFonts w:eastAsia="Times New Roman"/>
          <w:szCs w:val="24"/>
        </w:rPr>
        <w:t xml:space="preserve"> τ</w:t>
      </w:r>
      <w:r>
        <w:rPr>
          <w:rFonts w:eastAsia="Times New Roman"/>
          <w:szCs w:val="24"/>
        </w:rPr>
        <w:t>α δύο κόμματα που κυβέρνησαν αυτό τον τόπο κυρίως από τη Μεταπολίτευση και μετά.</w:t>
      </w:r>
    </w:p>
    <w:p w14:paraId="327E4DF6" w14:textId="77777777" w:rsidR="00077057" w:rsidRDefault="00105889">
      <w:pPr>
        <w:spacing w:after="0" w:line="600" w:lineRule="auto"/>
        <w:ind w:firstLine="720"/>
        <w:jc w:val="both"/>
        <w:rPr>
          <w:rFonts w:eastAsia="Times New Roman"/>
          <w:szCs w:val="24"/>
        </w:rPr>
      </w:pPr>
      <w:r>
        <w:rPr>
          <w:rFonts w:eastAsia="Times New Roman"/>
          <w:szCs w:val="24"/>
        </w:rPr>
        <w:t>Θα τελειώσω, κάνοντας μόνο μία μικρή μνεία στην ίδια την κύρωση. Η αναγκαιότητα εθνικού κεντρικού σχεδιασμού</w:t>
      </w:r>
      <w:r>
        <w:rPr>
          <w:rFonts w:eastAsia="Times New Roman"/>
          <w:szCs w:val="24"/>
        </w:rPr>
        <w:t>,</w:t>
      </w:r>
      <w:r>
        <w:rPr>
          <w:rFonts w:eastAsia="Times New Roman"/>
          <w:szCs w:val="24"/>
        </w:rPr>
        <w:t xml:space="preserve"> την οποία αναφέραμε και στην </w:t>
      </w:r>
      <w:r>
        <w:rPr>
          <w:rFonts w:eastAsia="Times New Roman"/>
          <w:szCs w:val="24"/>
        </w:rPr>
        <w:t xml:space="preserve">επιτροπή </w:t>
      </w:r>
      <w:r>
        <w:rPr>
          <w:rFonts w:eastAsia="Times New Roman"/>
          <w:szCs w:val="24"/>
        </w:rPr>
        <w:t>και στην εισήγησή μας και σ</w:t>
      </w:r>
      <w:r>
        <w:rPr>
          <w:rFonts w:eastAsia="Times New Roman"/>
          <w:szCs w:val="24"/>
        </w:rPr>
        <w:t>τον τομέα του τουρισμού, όχι μόνο γίνεται αντιληπτή από το Υπουργείο Τουρισμού, αλλά υπάρχουν συγκεκριμένες προσπάθειες και ενέργειες από την τωρινή ηγεσία της Υπουργού και του Υπουργείου γενικότερα, οι οποίες θεραπεύουν τις παθογένειες του παρελθόντος.</w:t>
      </w:r>
    </w:p>
    <w:p w14:paraId="327E4DF7" w14:textId="77777777" w:rsidR="00077057" w:rsidRDefault="00105889">
      <w:pPr>
        <w:spacing w:line="600" w:lineRule="auto"/>
        <w:ind w:firstLine="720"/>
        <w:jc w:val="both"/>
        <w:rPr>
          <w:rFonts w:eastAsia="Times New Roman"/>
          <w:szCs w:val="24"/>
        </w:rPr>
      </w:pPr>
      <w:r>
        <w:rPr>
          <w:rFonts w:eastAsia="Times New Roman"/>
          <w:szCs w:val="24"/>
        </w:rPr>
        <w:lastRenderedPageBreak/>
        <w:t>Δε</w:t>
      </w:r>
      <w:r>
        <w:rPr>
          <w:rFonts w:eastAsia="Times New Roman"/>
          <w:szCs w:val="24"/>
        </w:rPr>
        <w:t>ν θέλω να επεκταθώ. Θα αναφέρω μόνο ένα μικρό παράδειγμα. Είχαμε αναφέρει ως πολύ σημαντική παθογένεια -όχι, όμως, ως τη σημαντικότερη- τη μεσαία και μικρή τουριστική επιχείρηση η οποία πραγματικά καταστράφηκε. Υπάρχουν συγκεκριμένες ενέργειες απ’ αυτή την</w:t>
      </w:r>
      <w:r>
        <w:rPr>
          <w:rFonts w:eastAsia="Times New Roman"/>
          <w:szCs w:val="24"/>
        </w:rPr>
        <w:t xml:space="preserve"> Κυβέρνηση και απ’ αυτή την ηγεσία του Υπουργείου Τουρισμού, που στηρίζουν τη μικρή και μεσαία επιχειρηματική, τουριστική επιχείρηση. Από κει και πέρα, υπάρχουν πάρα πολλά ζητήματα που πρέπει να γίνουν. </w:t>
      </w:r>
    </w:p>
    <w:p w14:paraId="327E4DF8" w14:textId="77777777" w:rsidR="00077057" w:rsidRDefault="00105889">
      <w:pPr>
        <w:spacing w:line="600" w:lineRule="auto"/>
        <w:ind w:firstLine="720"/>
        <w:jc w:val="both"/>
        <w:rPr>
          <w:rFonts w:eastAsia="Times New Roman"/>
          <w:szCs w:val="24"/>
        </w:rPr>
      </w:pPr>
      <w:r>
        <w:rPr>
          <w:rFonts w:eastAsia="Times New Roman"/>
          <w:szCs w:val="24"/>
        </w:rPr>
        <w:t xml:space="preserve">Πράγματι ο τουρισμός είναι κοινωνικό αγαθό. Ωστόσο, </w:t>
      </w:r>
      <w:r>
        <w:rPr>
          <w:rFonts w:eastAsia="Times New Roman"/>
          <w:szCs w:val="24"/>
        </w:rPr>
        <w:t>δεν είναι κοινωνός όλος ο λαός. Πρέπει να γίνουν προσπάθειες προς αυτό. Πρέπει να γίνουν πολλές προσπάθειες</w:t>
      </w:r>
      <w:r>
        <w:rPr>
          <w:rFonts w:eastAsia="Times New Roman"/>
          <w:szCs w:val="24"/>
        </w:rPr>
        <w:t>,</w:t>
      </w:r>
      <w:r>
        <w:rPr>
          <w:rFonts w:eastAsia="Times New Roman"/>
          <w:szCs w:val="24"/>
        </w:rPr>
        <w:t xml:space="preserve"> σε σχέση με τα εργασιακά. Είμαστε σίγουροι ότι και η Κυβέρνηση και το Υπουργείο Τουρισμού θα εργαστούν με πολύ μεγάλη αυταπάρνηση πάνω σε αυτό.</w:t>
      </w:r>
    </w:p>
    <w:p w14:paraId="327E4DF9" w14:textId="77777777" w:rsidR="00077057" w:rsidRDefault="00105889">
      <w:pPr>
        <w:spacing w:after="0" w:line="600" w:lineRule="auto"/>
        <w:ind w:firstLine="720"/>
        <w:jc w:val="both"/>
        <w:rPr>
          <w:rFonts w:eastAsia="Times New Roman"/>
          <w:szCs w:val="24"/>
        </w:rPr>
      </w:pPr>
      <w:r>
        <w:rPr>
          <w:rFonts w:eastAsia="Times New Roman"/>
          <w:szCs w:val="24"/>
        </w:rPr>
        <w:t>Σας</w:t>
      </w:r>
      <w:r>
        <w:rPr>
          <w:rFonts w:eastAsia="Times New Roman"/>
          <w:szCs w:val="24"/>
        </w:rPr>
        <w:t xml:space="preserve"> ευχαριστώ.</w:t>
      </w:r>
    </w:p>
    <w:p w14:paraId="327E4DFA" w14:textId="77777777" w:rsidR="00077057" w:rsidRDefault="00105889">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κυρία συνάδελφε.</w:t>
      </w:r>
    </w:p>
    <w:p w14:paraId="327E4DFB" w14:textId="77777777" w:rsidR="00077057" w:rsidRDefault="00105889">
      <w:pPr>
        <w:spacing w:after="0"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 Σώμα ότι η Διαρκής Επιτροπή Οικονομικών Υποθέ</w:t>
      </w:r>
      <w:r>
        <w:rPr>
          <w:rFonts w:eastAsia="Times New Roman"/>
          <w:szCs w:val="24"/>
        </w:rPr>
        <w:lastRenderedPageBreak/>
        <w:t xml:space="preserve">σεων καταθέτει την </w:t>
      </w:r>
      <w:r>
        <w:rPr>
          <w:rFonts w:eastAsia="Times New Roman"/>
          <w:szCs w:val="24"/>
        </w:rPr>
        <w:t xml:space="preserve">έκθεσή </w:t>
      </w:r>
      <w:r>
        <w:rPr>
          <w:rFonts w:eastAsia="Times New Roman"/>
          <w:szCs w:val="24"/>
        </w:rPr>
        <w:t>της στο σχέδιο νόμου του Υπουργείου Οικονομικών «Υπο</w:t>
      </w:r>
      <w:r>
        <w:rPr>
          <w:rFonts w:eastAsia="Times New Roman"/>
          <w:szCs w:val="24"/>
        </w:rPr>
        <w:t>χρεωτικός έλεγχος των ετήσιων και των ενοποιημένων χρηματοοικονομικών καταστάσεων, δημόσια εποπτεία επί του ελεγκτικού έργου και λοιπές διατάξεις».</w:t>
      </w:r>
    </w:p>
    <w:p w14:paraId="327E4DFC" w14:textId="77777777" w:rsidR="00077057" w:rsidRDefault="00105889">
      <w:pPr>
        <w:spacing w:after="0" w:line="600" w:lineRule="auto"/>
        <w:ind w:firstLine="720"/>
        <w:jc w:val="both"/>
        <w:rPr>
          <w:rFonts w:eastAsia="Times New Roman"/>
          <w:szCs w:val="24"/>
        </w:rPr>
      </w:pPr>
      <w:r>
        <w:rPr>
          <w:rFonts w:eastAsia="Times New Roman"/>
          <w:szCs w:val="24"/>
        </w:rPr>
        <w:t>Τον λόγο έχει ο κ. Κωνσταντινόπουλος.</w:t>
      </w:r>
    </w:p>
    <w:p w14:paraId="327E4DFD" w14:textId="77777777" w:rsidR="00077057" w:rsidRDefault="00105889">
      <w:pPr>
        <w:spacing w:after="0"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Ευχαριστώ, κύριε Πρόεδρε.</w:t>
      </w:r>
    </w:p>
    <w:p w14:paraId="327E4DFE" w14:textId="77777777" w:rsidR="00077057" w:rsidRDefault="00105889">
      <w:pPr>
        <w:spacing w:after="0" w:line="600" w:lineRule="auto"/>
        <w:ind w:firstLine="720"/>
        <w:jc w:val="both"/>
        <w:rPr>
          <w:rFonts w:eastAsia="Times New Roman"/>
          <w:szCs w:val="24"/>
        </w:rPr>
      </w:pPr>
      <w:r>
        <w:rPr>
          <w:rFonts w:eastAsia="Times New Roman"/>
          <w:szCs w:val="24"/>
        </w:rPr>
        <w:t>Άκουσα τη συνάδε</w:t>
      </w:r>
      <w:r>
        <w:rPr>
          <w:rFonts w:eastAsia="Times New Roman"/>
          <w:szCs w:val="24"/>
        </w:rPr>
        <w:t xml:space="preserve">λφο -και βλέποντας στα υπουργικά έδρανα- αυτό για την </w:t>
      </w:r>
      <w:proofErr w:type="spellStart"/>
      <w:r>
        <w:rPr>
          <w:rFonts w:eastAsia="Times New Roman"/>
          <w:szCs w:val="24"/>
        </w:rPr>
        <w:t>κομματοκρατία</w:t>
      </w:r>
      <w:proofErr w:type="spellEnd"/>
      <w:r>
        <w:rPr>
          <w:rFonts w:eastAsia="Times New Roman"/>
          <w:szCs w:val="24"/>
        </w:rPr>
        <w:t xml:space="preserve"> των προηγούμενων ετών, νόμιζα ότι το είπε για τον κύριο Υπουργό, ο οποίος συμμετείχε και σε άλλες κυβερνήσεις των προηγούμενων ετών. Νομίζω, όμως, ότι δεν είχε δει τα υπουργικά έδρανα.</w:t>
      </w:r>
    </w:p>
    <w:p w14:paraId="327E4DFF" w14:textId="77777777" w:rsidR="00077057" w:rsidRDefault="00105889">
      <w:pPr>
        <w:spacing w:after="0" w:line="600" w:lineRule="auto"/>
        <w:ind w:firstLine="720"/>
        <w:jc w:val="both"/>
        <w:rPr>
          <w:rFonts w:eastAsia="Times New Roman"/>
          <w:szCs w:val="24"/>
        </w:rPr>
      </w:pPr>
      <w:r>
        <w:rPr>
          <w:rFonts w:eastAsia="Times New Roman"/>
          <w:b/>
          <w:szCs w:val="24"/>
        </w:rPr>
        <w:t>ΜΑΡ</w:t>
      </w:r>
      <w:r>
        <w:rPr>
          <w:rFonts w:eastAsia="Times New Roman"/>
          <w:b/>
          <w:szCs w:val="24"/>
        </w:rPr>
        <w:t>ΙΑ ΤΡΙΑΝΤΑΦΥΛΛΟΥ:</w:t>
      </w:r>
      <w:r>
        <w:rPr>
          <w:rFonts w:eastAsia="Times New Roman"/>
          <w:szCs w:val="24"/>
        </w:rPr>
        <w:t xml:space="preserve"> Απλά έχουμε άλλη άποψη για την πολιτική.</w:t>
      </w:r>
    </w:p>
    <w:p w14:paraId="327E4E00" w14:textId="77777777" w:rsidR="00077057" w:rsidRDefault="00105889">
      <w:pPr>
        <w:spacing w:after="0"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Θέλω να σας πω ότι οι κυβερνήσεις κρίνονται κυρίως από το αν έχουν μάθει από τα λάθη του παρελθόντος και από το αν συνεχίζουν τα ίδια λάθη -αυτό είναι το βασικό- δηλαδή </w:t>
      </w:r>
      <w:r>
        <w:rPr>
          <w:rFonts w:eastAsia="Times New Roman"/>
          <w:szCs w:val="24"/>
        </w:rPr>
        <w:t>αν μέσα απ’ όλη αυτή τη διαδικασία η Κυβέρνηση μπορεί να προχωρήσει και να δώσει στους πολίτες ουσιαστική λύση στα θέματα τα οποία συζητάμε.</w:t>
      </w:r>
    </w:p>
    <w:p w14:paraId="327E4E01" w14:textId="77777777" w:rsidR="00077057" w:rsidRDefault="00105889">
      <w:pPr>
        <w:spacing w:after="0" w:line="600" w:lineRule="auto"/>
        <w:ind w:firstLine="720"/>
        <w:jc w:val="both"/>
        <w:rPr>
          <w:rFonts w:eastAsia="Times New Roman"/>
          <w:szCs w:val="24"/>
        </w:rPr>
      </w:pPr>
      <w:r>
        <w:rPr>
          <w:rFonts w:eastAsia="Times New Roman"/>
          <w:szCs w:val="24"/>
        </w:rPr>
        <w:lastRenderedPageBreak/>
        <w:t xml:space="preserve">Εμείς είπαμε πρώτοι στην </w:t>
      </w:r>
      <w:r>
        <w:rPr>
          <w:rFonts w:eastAsia="Times New Roman"/>
          <w:szCs w:val="24"/>
        </w:rPr>
        <w:t>επιτροπή</w:t>
      </w:r>
      <w:r>
        <w:rPr>
          <w:rFonts w:eastAsia="Times New Roman"/>
          <w:szCs w:val="24"/>
        </w:rPr>
        <w:t xml:space="preserve"> -και ρωτήσαμε τον Υπουργό και ήταν πολύ ξεκάθαρος, για να είμαστε απόλυτα ειλικρι</w:t>
      </w:r>
      <w:r>
        <w:rPr>
          <w:rFonts w:eastAsia="Times New Roman"/>
          <w:szCs w:val="24"/>
        </w:rPr>
        <w:t xml:space="preserve">νείς- ότι θα πρέπει να γνωρίζουν οι πολίτες πως αυτό το θέμα δεν ήλθε από τα κόμματα, από τον πολιτικό κόσμο. Ο Υπουργός ήταν πάρα πολύ ξεκάθαρος σε αυτό. Υπάρχει μία απόφαση, υπάρχουν διαδικασίες στο Συμβούλιο της Επικρατείας για τις οποίες δεν μπορεί να </w:t>
      </w:r>
      <w:r>
        <w:rPr>
          <w:rFonts w:eastAsia="Times New Roman"/>
          <w:szCs w:val="24"/>
        </w:rPr>
        <w:t xml:space="preserve">είμαστε α λα καρτ, μία να τις σεβόμαστε και μία να μην τις σεβόμαστε. Δεν μπαίνω τώρα στη λογική αν χρειάζεται ένας μήνας, δύο μήνες, τρεις μήνες. Όμως, υπάρχει ένα θέμα, το οποίο πρέπει να δει το Συμβούλιο της Επικρατείας και όλοι οι θεσμοί. </w:t>
      </w:r>
    </w:p>
    <w:p w14:paraId="327E4E02" w14:textId="77777777" w:rsidR="00077057" w:rsidRDefault="00105889">
      <w:pPr>
        <w:spacing w:line="600" w:lineRule="auto"/>
        <w:ind w:firstLine="720"/>
        <w:jc w:val="both"/>
        <w:rPr>
          <w:rFonts w:eastAsia="Times New Roman"/>
          <w:szCs w:val="24"/>
        </w:rPr>
      </w:pPr>
      <w:r>
        <w:rPr>
          <w:rFonts w:eastAsia="Times New Roman"/>
          <w:szCs w:val="24"/>
        </w:rPr>
        <w:t xml:space="preserve">Σε αυτή την </w:t>
      </w:r>
      <w:r>
        <w:rPr>
          <w:rFonts w:eastAsia="Times New Roman"/>
          <w:szCs w:val="24"/>
        </w:rPr>
        <w:t xml:space="preserve">προσπάθεια που γίνεται για τη διαφάνεια, δεν μπορεί να υπάρχουν δύο και τρεις κατηγορίες. Αυτή τη στιγμή υπάρχουν αστυνομικοί, γιατροί, πολιτικοί -πρώτα απ’ όλα πρέπει εμείς- δικαστικοί, </w:t>
      </w:r>
      <w:proofErr w:type="spellStart"/>
      <w:r>
        <w:rPr>
          <w:rFonts w:eastAsia="Times New Roman"/>
          <w:szCs w:val="24"/>
        </w:rPr>
        <w:t>καναλάρχες</w:t>
      </w:r>
      <w:proofErr w:type="spellEnd"/>
      <w:r>
        <w:rPr>
          <w:rFonts w:eastAsia="Times New Roman"/>
          <w:szCs w:val="24"/>
        </w:rPr>
        <w:t xml:space="preserve"> κλπ., οι οποίοι πρέπει να αντιμετωπίζονται επί </w:t>
      </w:r>
      <w:proofErr w:type="spellStart"/>
      <w:r>
        <w:rPr>
          <w:rFonts w:eastAsia="Times New Roman"/>
          <w:szCs w:val="24"/>
        </w:rPr>
        <w:t>ίσοις</w:t>
      </w:r>
      <w:proofErr w:type="spellEnd"/>
      <w:r>
        <w:rPr>
          <w:rFonts w:eastAsia="Times New Roman"/>
          <w:szCs w:val="24"/>
        </w:rPr>
        <w:t xml:space="preserve"> </w:t>
      </w:r>
      <w:proofErr w:type="spellStart"/>
      <w:r>
        <w:rPr>
          <w:rFonts w:eastAsia="Times New Roman"/>
          <w:szCs w:val="24"/>
        </w:rPr>
        <w:t>όροις</w:t>
      </w:r>
      <w:proofErr w:type="spellEnd"/>
      <w:r>
        <w:rPr>
          <w:rFonts w:eastAsia="Times New Roman"/>
          <w:szCs w:val="24"/>
        </w:rPr>
        <w:t>.</w:t>
      </w:r>
    </w:p>
    <w:p w14:paraId="327E4E03"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Κατανοώ ότι πρέπει να διασφαλίζονται -και είναι ευθύνη της πολιτεία- τα στοιχεία αυτά, τα οποία δεν πρέπει να χρησιμοποιούνται από οποιονδήποτε. Από εκεί και πέρα, όμως, πρέπει όλοι να είναι επί </w:t>
      </w:r>
      <w:proofErr w:type="spellStart"/>
      <w:r>
        <w:rPr>
          <w:rFonts w:eastAsia="Times New Roman" w:cs="Times New Roman"/>
          <w:szCs w:val="24"/>
        </w:rPr>
        <w:t>ίσοις</w:t>
      </w:r>
      <w:proofErr w:type="spellEnd"/>
      <w:r>
        <w:rPr>
          <w:rFonts w:eastAsia="Times New Roman" w:cs="Times New Roman"/>
          <w:szCs w:val="24"/>
        </w:rPr>
        <w:t xml:space="preserve"> </w:t>
      </w:r>
      <w:proofErr w:type="spellStart"/>
      <w:r>
        <w:rPr>
          <w:rFonts w:eastAsia="Times New Roman" w:cs="Times New Roman"/>
          <w:szCs w:val="24"/>
        </w:rPr>
        <w:t>όροις</w:t>
      </w:r>
      <w:proofErr w:type="spellEnd"/>
      <w:r>
        <w:rPr>
          <w:rFonts w:eastAsia="Times New Roman" w:cs="Times New Roman"/>
          <w:szCs w:val="24"/>
        </w:rPr>
        <w:t xml:space="preserve">. Δηλαδή, από τον αστυνομικό μέχρι </w:t>
      </w:r>
      <w:r>
        <w:rPr>
          <w:rFonts w:eastAsia="Times New Roman" w:cs="Times New Roman"/>
          <w:szCs w:val="24"/>
        </w:rPr>
        <w:lastRenderedPageBreak/>
        <w:t>τον Πρωθυπουρ</w:t>
      </w:r>
      <w:r>
        <w:rPr>
          <w:rFonts w:eastAsia="Times New Roman" w:cs="Times New Roman"/>
          <w:szCs w:val="24"/>
        </w:rPr>
        <w:t xml:space="preserve">γό, από τον δικαστή μέχρι τον </w:t>
      </w:r>
      <w:proofErr w:type="spellStart"/>
      <w:r>
        <w:rPr>
          <w:rFonts w:eastAsia="Times New Roman" w:cs="Times New Roman"/>
          <w:szCs w:val="24"/>
        </w:rPr>
        <w:t>καναλάρχη</w:t>
      </w:r>
      <w:proofErr w:type="spellEnd"/>
      <w:r>
        <w:rPr>
          <w:rFonts w:eastAsia="Times New Roman" w:cs="Times New Roman"/>
          <w:szCs w:val="24"/>
        </w:rPr>
        <w:t xml:space="preserve"> πρέπει η πολιτεία να τους αντιμετωπίζει το ίδιο. </w:t>
      </w:r>
    </w:p>
    <w:p w14:paraId="327E4E04"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Για αυτό από την πρώτη στιγμή δεν είχαμε καμμία επιφύλαξη και είπαμε «ναι» στην παράταση. Θα τη δείτε ανάλογα και με το πώς θα πάει η διαδικασία του Συμβουλίου της Επ</w:t>
      </w:r>
      <w:r>
        <w:rPr>
          <w:rFonts w:eastAsia="Times New Roman" w:cs="Times New Roman"/>
          <w:szCs w:val="24"/>
        </w:rPr>
        <w:t>ικρατείας. Όμως, όλος ο πολιτικός κόσμος, όλα τα δημοκρατικά κόμματα πρέπει να στείλουμε το μήνυμα ότι όλοι πρέπει να καταθέτουν το «πόθεν έσχες» τους. Θα πρέπει να υπάρχει διασφάλιση από μέρους της πολιτείας, αλλά κανένας δεν μπορεί να λειτουργεί υπό άλλο</w:t>
      </w:r>
      <w:r>
        <w:rPr>
          <w:rFonts w:eastAsia="Times New Roman" w:cs="Times New Roman"/>
          <w:szCs w:val="24"/>
        </w:rPr>
        <w:t xml:space="preserve"> καθεστώς. </w:t>
      </w:r>
    </w:p>
    <w:p w14:paraId="327E4E05"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327E4E06"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w:t>
      </w:r>
    </w:p>
    <w:p w14:paraId="327E4E07"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Τον λόγο έχει ο κ. Τζαβάρας. </w:t>
      </w:r>
    </w:p>
    <w:p w14:paraId="327E4E08"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Κύριε Πρόεδρε, πράγματι διαπιστώνουμε σήμερα ότι η Κυβέρνηση -και από ό,τι φαίνεται και η πλειοψηφία- έχει την τάση να </w:t>
      </w:r>
      <w:r>
        <w:rPr>
          <w:rFonts w:eastAsia="Times New Roman" w:cs="Times New Roman"/>
          <w:szCs w:val="24"/>
        </w:rPr>
        <w:t>αποφεύγει την κανονιστική προσέγγιση της πραγματικότητας</w:t>
      </w:r>
      <w:r>
        <w:rPr>
          <w:rFonts w:eastAsia="Times New Roman" w:cs="Times New Roman"/>
          <w:szCs w:val="24"/>
        </w:rPr>
        <w:t>,</w:t>
      </w:r>
      <w:r>
        <w:rPr>
          <w:rFonts w:eastAsia="Times New Roman" w:cs="Times New Roman"/>
          <w:szCs w:val="24"/>
        </w:rPr>
        <w:t xml:space="preserve"> την οποία </w:t>
      </w:r>
      <w:proofErr w:type="spellStart"/>
      <w:r>
        <w:rPr>
          <w:rFonts w:eastAsia="Times New Roman" w:cs="Times New Roman"/>
          <w:szCs w:val="24"/>
        </w:rPr>
        <w:t>καλούμεθα</w:t>
      </w:r>
      <w:proofErr w:type="spellEnd"/>
      <w:r>
        <w:rPr>
          <w:rFonts w:eastAsia="Times New Roman" w:cs="Times New Roman"/>
          <w:szCs w:val="24"/>
        </w:rPr>
        <w:t xml:space="preserve"> και με τη συγκεκριμένη τροπολογία να ρυθμίσουμε ως Βουλή. Περιορί</w:t>
      </w:r>
      <w:r>
        <w:rPr>
          <w:rFonts w:eastAsia="Times New Roman" w:cs="Times New Roman"/>
          <w:szCs w:val="24"/>
        </w:rPr>
        <w:lastRenderedPageBreak/>
        <w:t>ζεται ή αρέσκεται -θα έλεγα- σε μια φαντασιακή ανάδειξη ή προβολή κάποιων θεμάτων, τα οποία δεν έχουν καμμία σχέσ</w:t>
      </w:r>
      <w:r>
        <w:rPr>
          <w:rFonts w:eastAsia="Times New Roman" w:cs="Times New Roman"/>
          <w:szCs w:val="24"/>
        </w:rPr>
        <w:t xml:space="preserve">η με αυτό που είναι σήμερα το πρόβλημα. </w:t>
      </w:r>
    </w:p>
    <w:p w14:paraId="327E4E09"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Το λέω, δε, αυτό, παίρνοντας αφορμή και από τα λόγια που απεύθυνε προηγουμένως στο Σώμα ο ίδιος ο Πρόεδρος της Βουλής. Θέλω να πιστεύω ότι αυτά που είπε περί της «αρμοδιότητας» της Κυβέρνησης ουσιαστικά να νομοθετεί</w:t>
      </w:r>
      <w:r>
        <w:rPr>
          <w:rFonts w:eastAsia="Times New Roman" w:cs="Times New Roman"/>
          <w:szCs w:val="24"/>
        </w:rPr>
        <w:t xml:space="preserve"> και της Βουλής να έχει συνοδευτικό ρόλο -θέλω να πιστεύω, επαναλαμβάνω- μάλλον απέδιδαν μια πιο ευρεία αντίληψη για τα ζητήματα που πραγματικά έχουν καταντήσει να είναι μια ρουτίνα, όπως είπε.</w:t>
      </w:r>
    </w:p>
    <w:p w14:paraId="327E4E0A"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εκτός από τη φαντασιακή προβολή διαφόρων α</w:t>
      </w:r>
      <w:r>
        <w:rPr>
          <w:rFonts w:eastAsia="Times New Roman" w:cs="Times New Roman"/>
          <w:szCs w:val="24"/>
        </w:rPr>
        <w:t>ιτημάτων και εκτός από την προσχώρηση σε αυτό που θα λέγαμε «κανονιστικό ρόλο των πραγμάτων», δηλαδή να ερχόμαστε μονίμως ασθμαίνοντας και να νομοθετούμε, γιατί τα πράγματα έχουν εξελιχθεί σε τέτοιο βαθμό και σε τέτοια έκταση ώστε να μας επιβάλουν έναν συγ</w:t>
      </w:r>
      <w:r>
        <w:rPr>
          <w:rFonts w:eastAsia="Times New Roman" w:cs="Times New Roman"/>
          <w:szCs w:val="24"/>
        </w:rPr>
        <w:t xml:space="preserve">κεκριμένο τρόπο αντιμετώπισης νομοθετικής, υπάρχει -όπως </w:t>
      </w:r>
      <w:proofErr w:type="spellStart"/>
      <w:r>
        <w:rPr>
          <w:rFonts w:eastAsia="Times New Roman" w:cs="Times New Roman"/>
          <w:szCs w:val="24"/>
        </w:rPr>
        <w:t>προείπα</w:t>
      </w:r>
      <w:proofErr w:type="spellEnd"/>
      <w:r>
        <w:rPr>
          <w:rFonts w:eastAsia="Times New Roman" w:cs="Times New Roman"/>
          <w:szCs w:val="24"/>
        </w:rPr>
        <w:t xml:space="preserve">- και ο κανονιστικός τρόπος προσέγγισης των ζητημάτων. </w:t>
      </w:r>
    </w:p>
    <w:p w14:paraId="327E4E0B"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Έτσι, λοιπόν, εδώ -και </w:t>
      </w:r>
      <w:r>
        <w:rPr>
          <w:rFonts w:eastAsia="Times New Roman" w:cs="Times New Roman"/>
          <w:szCs w:val="24"/>
        </w:rPr>
        <w:t>απευθύνομαι</w:t>
      </w:r>
      <w:r>
        <w:rPr>
          <w:rFonts w:eastAsia="Times New Roman" w:cs="Times New Roman"/>
          <w:szCs w:val="24"/>
        </w:rPr>
        <w:t xml:space="preserve"> στον κύριο Αναπληρωτή Υπουργό- και ο ΣΥΡΙΖΑ, αλλά και η Κυβέρνηση, είχαν όλη </w:t>
      </w:r>
      <w:r>
        <w:rPr>
          <w:rFonts w:eastAsia="Times New Roman" w:cs="Times New Roman"/>
          <w:szCs w:val="24"/>
        </w:rPr>
        <w:lastRenderedPageBreak/>
        <w:t xml:space="preserve">την άνεση σε πολύ πιο </w:t>
      </w:r>
      <w:proofErr w:type="spellStart"/>
      <w:r>
        <w:rPr>
          <w:rFonts w:eastAsia="Times New Roman" w:cs="Times New Roman"/>
          <w:szCs w:val="24"/>
        </w:rPr>
        <w:t>ευ</w:t>
      </w:r>
      <w:r>
        <w:rPr>
          <w:rFonts w:eastAsia="Times New Roman" w:cs="Times New Roman"/>
          <w:szCs w:val="24"/>
        </w:rPr>
        <w:t>θετότερο</w:t>
      </w:r>
      <w:proofErr w:type="spellEnd"/>
      <w:r>
        <w:rPr>
          <w:rFonts w:eastAsia="Times New Roman" w:cs="Times New Roman"/>
          <w:szCs w:val="24"/>
        </w:rPr>
        <w:t xml:space="preserve"> χρόνο να αντιμετωπίσουν το ζήτημα το οποίο σήμερα με τη συγκεκριμένη τροπολογία μας καλούν να ρυθμίσουμε, όταν από τον Μάιο του 2015 -αν δεν </w:t>
      </w:r>
      <w:proofErr w:type="spellStart"/>
      <w:r>
        <w:rPr>
          <w:rFonts w:eastAsia="Times New Roman" w:cs="Times New Roman"/>
          <w:szCs w:val="24"/>
        </w:rPr>
        <w:t>απατώμαι</w:t>
      </w:r>
      <w:proofErr w:type="spellEnd"/>
      <w:r>
        <w:rPr>
          <w:rFonts w:eastAsia="Times New Roman" w:cs="Times New Roman"/>
          <w:szCs w:val="24"/>
        </w:rPr>
        <w:t xml:space="preserve"> πρέπει να ήταν στις 12 Μάιου του 2015-αν δεν </w:t>
      </w:r>
      <w:proofErr w:type="spellStart"/>
      <w:r>
        <w:rPr>
          <w:rFonts w:eastAsia="Times New Roman" w:cs="Times New Roman"/>
          <w:szCs w:val="24"/>
        </w:rPr>
        <w:t>απατώμαι</w:t>
      </w:r>
      <w:proofErr w:type="spellEnd"/>
      <w:r>
        <w:rPr>
          <w:rFonts w:eastAsia="Times New Roman" w:cs="Times New Roman"/>
          <w:szCs w:val="24"/>
        </w:rPr>
        <w:t xml:space="preserve">- ευρωβουλευτής του ΣΥΡΙΖΑ κατέθεσε σχετικό </w:t>
      </w:r>
      <w:r>
        <w:rPr>
          <w:rFonts w:eastAsia="Times New Roman" w:cs="Times New Roman"/>
          <w:szCs w:val="24"/>
        </w:rPr>
        <w:t xml:space="preserve">ερώτημα στο Ευρωπαϊκό Κοινοβούλιο για τα ζητήματα του ηλεκτρονικού «πόθεν έσχες» και του </w:t>
      </w:r>
      <w:proofErr w:type="spellStart"/>
      <w:r>
        <w:rPr>
          <w:rFonts w:eastAsia="Times New Roman" w:cs="Times New Roman"/>
          <w:szCs w:val="24"/>
        </w:rPr>
        <w:t>περιουσιολογίου</w:t>
      </w:r>
      <w:proofErr w:type="spellEnd"/>
      <w:r>
        <w:rPr>
          <w:rFonts w:eastAsia="Times New Roman" w:cs="Times New Roman"/>
          <w:szCs w:val="24"/>
        </w:rPr>
        <w:t xml:space="preserve">. Και εκεί από τον αρμόδιο Επίτροπο, τον κ. </w:t>
      </w:r>
      <w:proofErr w:type="spellStart"/>
      <w:r>
        <w:rPr>
          <w:rFonts w:eastAsia="Times New Roman" w:cs="Times New Roman"/>
          <w:szCs w:val="24"/>
        </w:rPr>
        <w:t>Μοσκοβισί</w:t>
      </w:r>
      <w:proofErr w:type="spellEnd"/>
      <w:r>
        <w:rPr>
          <w:rFonts w:eastAsia="Times New Roman" w:cs="Times New Roman"/>
          <w:szCs w:val="24"/>
        </w:rPr>
        <w:t>, έλαβε μια απάντηση στην οποία εμπεριέχεται ακριβώς και η δυσκολία με την οποία σήμερα -ή τουλάχισ</w:t>
      </w:r>
      <w:r>
        <w:rPr>
          <w:rFonts w:eastAsia="Times New Roman" w:cs="Times New Roman"/>
          <w:szCs w:val="24"/>
        </w:rPr>
        <w:t xml:space="preserve">τον σε πολύ </w:t>
      </w:r>
      <w:proofErr w:type="spellStart"/>
      <w:r>
        <w:rPr>
          <w:rFonts w:eastAsia="Times New Roman" w:cs="Times New Roman"/>
          <w:szCs w:val="24"/>
        </w:rPr>
        <w:t>ευθετότερο</w:t>
      </w:r>
      <w:proofErr w:type="spellEnd"/>
      <w:r>
        <w:rPr>
          <w:rFonts w:eastAsia="Times New Roman" w:cs="Times New Roman"/>
          <w:szCs w:val="24"/>
        </w:rPr>
        <w:t xml:space="preserve"> χρόνο, όπως σας είπα- είχε την υποχρέωση η Βουλή να αναμετρηθεί. Και αυτή η δυσκολία έχει να κάνει με το γεγονός ναι μεν ότι είναι αναγκαία η λειτουργία του ηλεκτρονικού «πόθεν έσχες», αλλά πάντα με τον σεβασμό των αρχών της εμπιστευ</w:t>
      </w:r>
      <w:r>
        <w:rPr>
          <w:rFonts w:eastAsia="Times New Roman" w:cs="Times New Roman"/>
          <w:szCs w:val="24"/>
        </w:rPr>
        <w:t xml:space="preserve">τικότητας και της </w:t>
      </w:r>
      <w:proofErr w:type="spellStart"/>
      <w:r>
        <w:rPr>
          <w:rFonts w:eastAsia="Times New Roman" w:cs="Times New Roman"/>
          <w:szCs w:val="24"/>
        </w:rPr>
        <w:t>ιδιωτικότητας</w:t>
      </w:r>
      <w:proofErr w:type="spellEnd"/>
      <w:r>
        <w:rPr>
          <w:rFonts w:eastAsia="Times New Roman" w:cs="Times New Roman"/>
          <w:szCs w:val="24"/>
        </w:rPr>
        <w:t>. Αυτά ακριβώς έχει πει και έχει γνωμοδοτήσει και η αρμόδια Αρχή Προστασίας των Προσωπικών Δεδομένων.</w:t>
      </w:r>
    </w:p>
    <w:p w14:paraId="327E4E0C" w14:textId="77777777" w:rsidR="00077057" w:rsidRDefault="00105889">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cs="Times New Roman"/>
          <w:szCs w:val="24"/>
        </w:rPr>
      </w:pPr>
      <w:r>
        <w:rPr>
          <w:rFonts w:eastAsia="Times New Roman" w:cs="Times New Roman"/>
          <w:szCs w:val="24"/>
        </w:rPr>
        <w:t xml:space="preserve">Άρα, σήμερα όταν </w:t>
      </w:r>
      <w:proofErr w:type="spellStart"/>
      <w:r>
        <w:rPr>
          <w:rFonts w:eastAsia="Times New Roman" w:cs="Times New Roman"/>
          <w:szCs w:val="24"/>
        </w:rPr>
        <w:t>καλούμεθα</w:t>
      </w:r>
      <w:proofErr w:type="spellEnd"/>
      <w:r>
        <w:rPr>
          <w:rFonts w:eastAsia="Times New Roman" w:cs="Times New Roman"/>
          <w:szCs w:val="24"/>
        </w:rPr>
        <w:t xml:space="preserve"> να παρατείνουμε, ουσιαστικά, δηλαδή, να συνενώσουμε στην αδυναμία της Κυβέρνησης να οργανώσει, </w:t>
      </w:r>
      <w:r>
        <w:rPr>
          <w:rFonts w:eastAsia="Times New Roman" w:cs="Times New Roman"/>
          <w:szCs w:val="24"/>
        </w:rPr>
        <w:t xml:space="preserve">να λειτουργήσει και να εφαρμόσει ένα σύστημα </w:t>
      </w:r>
      <w:r>
        <w:rPr>
          <w:rFonts w:eastAsia="Times New Roman" w:cs="Times New Roman"/>
          <w:szCs w:val="24"/>
        </w:rPr>
        <w:lastRenderedPageBreak/>
        <w:t>που διασφαλίζει τη διαφάνεια στο δημόσιο χώρο, ουσιαστικά ομολογούμε ότι η Κυβέρνηση δεν ανταποκρίθηκε στην υποχρέωση που έχει αναλάβει κ</w:t>
      </w:r>
      <w:r>
        <w:rPr>
          <w:rFonts w:eastAsia="Times New Roman"/>
          <w:szCs w:val="24"/>
        </w:rPr>
        <w:t xml:space="preserve">αι κυρίως -για να απαντήσω και στην </w:t>
      </w:r>
      <w:r>
        <w:rPr>
          <w:rFonts w:eastAsia="Times New Roman"/>
          <w:szCs w:val="24"/>
        </w:rPr>
        <w:t xml:space="preserve">κ. </w:t>
      </w:r>
      <w:r>
        <w:rPr>
          <w:rFonts w:eastAsia="Times New Roman"/>
          <w:szCs w:val="24"/>
        </w:rPr>
        <w:t>συνάδελφο- που όλο απέχει από το να</w:t>
      </w:r>
      <w:r>
        <w:rPr>
          <w:rFonts w:eastAsia="Times New Roman"/>
          <w:szCs w:val="24"/>
        </w:rPr>
        <w:t xml:space="preserve"> έχει με σοβαρό τρόπο την ικανότητα να αντιμετωπίσει τις δεσμεύσεις της, αυτή, δηλαδή, που την έχουν κάνει να βαυκαλίζεται ότι δήθεν αυτή για πρώτη φορά στην Ελλάδα υποστηρίζει πρακτικά και αποτελεσματικά τη διαφάνεια.</w:t>
      </w:r>
    </w:p>
    <w:p w14:paraId="327E4E0D" w14:textId="77777777" w:rsidR="00077057" w:rsidRDefault="00105889">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szCs w:val="24"/>
        </w:rPr>
        <w:t>Γι’ αυτό, λοιπόν, η συναίνεση της Νέα</w:t>
      </w:r>
      <w:r>
        <w:rPr>
          <w:rFonts w:eastAsia="Times New Roman"/>
          <w:szCs w:val="24"/>
        </w:rPr>
        <w:t>ς Δημοκρατίας έχει τον εξής απλό χαρακτήρα και περιλαμβάνει το εξής σαφές νόημα: Συμφωνούμε σε αυτήν την παράταση, γιατί, ακριβώς, εμείς πρώτοι είμαστε εκείνοι που έχουμε αναγνωρίσει και έχουμε αναγάγει σε πρώτιστο ζήτημα και αίτημα του δημόσιου βίου την π</w:t>
      </w:r>
      <w:r>
        <w:rPr>
          <w:rFonts w:eastAsia="Times New Roman"/>
          <w:szCs w:val="24"/>
        </w:rPr>
        <w:t>ροληπτική δράση της διοικήσεως και όλων των πολιτειακών θεσμών για την καταπολέμηση της διαφθοράς. Προνομιακό, δε, μέσο σε αυτόν τον αγώνα, είναι το «πόθεν έσχες» και κυρίως κάθε μέτρο που αφορά την εμπέδωση της διαφάνειας.</w:t>
      </w:r>
    </w:p>
    <w:p w14:paraId="327E4E0E" w14:textId="77777777" w:rsidR="00077057" w:rsidRDefault="00105889">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Ευχαριστώ.</w:t>
      </w:r>
    </w:p>
    <w:p w14:paraId="327E4E0F" w14:textId="77777777" w:rsidR="00077057" w:rsidRDefault="00105889">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 xml:space="preserve">ΠΡΟΕΔΡΕΥΩΝ (Σπυρίδων </w:t>
      </w:r>
      <w:r>
        <w:rPr>
          <w:rFonts w:eastAsia="Times New Roman"/>
          <w:b/>
          <w:szCs w:val="24"/>
        </w:rPr>
        <w:t xml:space="preserve">Λυκούδης): </w:t>
      </w:r>
      <w:r>
        <w:rPr>
          <w:rFonts w:eastAsia="Times New Roman"/>
          <w:szCs w:val="24"/>
        </w:rPr>
        <w:t xml:space="preserve">Ευχαριστώ, κύριε συνάδελφε. </w:t>
      </w:r>
    </w:p>
    <w:p w14:paraId="327E4E10" w14:textId="77777777" w:rsidR="00077057" w:rsidRDefault="00105889">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Ο συνάδελφος, κ. Ψαριανός -τελευταίος ομιλητής- έχει τον λόγο τώρα και η Υπουργός αμέσως μετά.</w:t>
      </w:r>
    </w:p>
    <w:p w14:paraId="327E4E11" w14:textId="77777777" w:rsidR="00077057" w:rsidRDefault="00105889">
      <w:pPr>
        <w:tabs>
          <w:tab w:val="left" w:pos="720"/>
          <w:tab w:val="left" w:pos="1440"/>
          <w:tab w:val="left" w:pos="1749"/>
          <w:tab w:val="left" w:pos="2160"/>
          <w:tab w:val="left" w:pos="2880"/>
          <w:tab w:val="left" w:pos="3600"/>
          <w:tab w:val="center" w:pos="4753"/>
        </w:tabs>
        <w:spacing w:before="240" w:line="600" w:lineRule="auto"/>
        <w:ind w:firstLine="720"/>
        <w:contextualSpacing/>
        <w:jc w:val="center"/>
        <w:rPr>
          <w:rFonts w:eastAsia="Times New Roman"/>
          <w:szCs w:val="24"/>
        </w:rPr>
      </w:pPr>
      <w:r>
        <w:rPr>
          <w:rFonts w:eastAsia="Times New Roman"/>
          <w:szCs w:val="24"/>
        </w:rPr>
        <w:t>(Θόρυβος στην Αίθουσα)</w:t>
      </w:r>
    </w:p>
    <w:p w14:paraId="327E4E12" w14:textId="77777777" w:rsidR="00077057" w:rsidRDefault="00105889">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Παρακαλώ, κύριο</w:t>
      </w:r>
      <w:r>
        <w:rPr>
          <w:rFonts w:eastAsia="Times New Roman"/>
          <w:szCs w:val="24"/>
        </w:rPr>
        <w:t>ι</w:t>
      </w:r>
      <w:r>
        <w:rPr>
          <w:rFonts w:eastAsia="Times New Roman"/>
          <w:szCs w:val="24"/>
        </w:rPr>
        <w:t xml:space="preserve"> συνάδελφοι.</w:t>
      </w:r>
    </w:p>
    <w:p w14:paraId="327E4E13" w14:textId="77777777" w:rsidR="00077057" w:rsidRDefault="00105889">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Ορίστε, κύριε Ψαριανέ.</w:t>
      </w:r>
    </w:p>
    <w:p w14:paraId="327E4E14" w14:textId="77777777" w:rsidR="00077057" w:rsidRDefault="00105889">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ΓΡΗΓΟΡΙΟΣ ΨΑΡΙΑΝΟΣ:</w:t>
      </w:r>
      <w:r>
        <w:rPr>
          <w:rFonts w:eastAsia="Times New Roman"/>
          <w:szCs w:val="24"/>
        </w:rPr>
        <w:t xml:space="preserve"> Ευχαριστώ πολύ, κύριε Πρόεδρε.</w:t>
      </w:r>
    </w:p>
    <w:p w14:paraId="327E4E15" w14:textId="77777777" w:rsidR="00077057" w:rsidRDefault="00105889">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Επί της ουσίας, δεν θα ήθελα να μπω στο ζήτημα αυτό. Ως Ποτάμι και ως άνθρωπος είμαστε και είμαι υπέρ κάθε προσπάθειας εκσυγχρονισμού και βελτίωσης του συστήματος σε όλα τα επίπεδα και σε όλους τους τομείς. Σε όποιον εκσυγχρ</w:t>
      </w:r>
      <w:r>
        <w:rPr>
          <w:rFonts w:eastAsia="Times New Roman"/>
          <w:szCs w:val="24"/>
        </w:rPr>
        <w:t xml:space="preserve">ονισμό, εξευρωπαϊσμό, σε οποιοδήποτε πράγμα θεσμοθετείται και με το οποίο φεύγουμε από τα καθιερωμένα και από αυτά που ως τώρα κάναμε και από αυτά που συμπεριφερόμασταν και τις πρακτικές που είχαμε ως τώρα, είμαστε πάντα σύμφωνοι και ψηφίζουμε. Είμαστε οι </w:t>
      </w:r>
      <w:r>
        <w:rPr>
          <w:rFonts w:eastAsia="Times New Roman"/>
          <w:szCs w:val="24"/>
        </w:rPr>
        <w:t xml:space="preserve">πρώτοι που τα ζητάμε κιόλας. </w:t>
      </w:r>
    </w:p>
    <w:p w14:paraId="327E4E16" w14:textId="77777777" w:rsidR="00077057" w:rsidRDefault="00105889">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Επί της ουσίας, λοιπόν, στην </w:t>
      </w:r>
      <w:proofErr w:type="spellStart"/>
      <w:r>
        <w:rPr>
          <w:rFonts w:eastAsia="Times New Roman"/>
          <w:szCs w:val="24"/>
        </w:rPr>
        <w:t>ψηφιοποίηση</w:t>
      </w:r>
      <w:proofErr w:type="spellEnd"/>
      <w:r>
        <w:rPr>
          <w:rFonts w:eastAsia="Times New Roman"/>
          <w:szCs w:val="24"/>
        </w:rPr>
        <w:t xml:space="preserve"> του «πόθεν έσχες» και σε όλα αυτά τα πράγματα, συμφωνούμε και υπερθεματίζουμε. Όμως, θέλω να σας πω ότι εάν γινόταν μια συζήτηση για αυτά τα θέματα αποκλειστικά με ένα νομοσχέδιο αναλυτ</w:t>
      </w:r>
      <w:r>
        <w:rPr>
          <w:rFonts w:eastAsia="Times New Roman"/>
          <w:szCs w:val="24"/>
        </w:rPr>
        <w:t xml:space="preserve">ικό, θα </w:t>
      </w:r>
      <w:r>
        <w:rPr>
          <w:rFonts w:eastAsia="Times New Roman"/>
          <w:szCs w:val="24"/>
        </w:rPr>
        <w:lastRenderedPageBreak/>
        <w:t>είχαμε όλοι την ευκαιρία να συζητήσουμε εκτενώς και να πούμε πού συμφωνούμε, πού διαφωνούμε και τι τροπολογίες προτείνουμε επί του θέματος. Όταν, όμως, από σύστημα έρχονται τέτοιες τροπολογίες πολύ σοβαρές -όπως τώρα που λέει για αναβολή και παράτα</w:t>
      </w:r>
      <w:r>
        <w:rPr>
          <w:rFonts w:eastAsia="Times New Roman"/>
          <w:szCs w:val="24"/>
        </w:rPr>
        <w:t xml:space="preserve">ση θητειών και αναβολή στην </w:t>
      </w:r>
      <w:proofErr w:type="spellStart"/>
      <w:r>
        <w:rPr>
          <w:rFonts w:eastAsia="Times New Roman"/>
          <w:szCs w:val="24"/>
        </w:rPr>
        <w:t>ψηφιοποίηση</w:t>
      </w:r>
      <w:proofErr w:type="spellEnd"/>
      <w:r>
        <w:rPr>
          <w:rFonts w:eastAsia="Times New Roman"/>
          <w:szCs w:val="24"/>
        </w:rPr>
        <w:t xml:space="preserve"> κλπ.- αυτά τα πράγματα -επί της ουσίας, ξαναλέω- μας καθηλώνουν σε αυτό που είμαστε. Αυτή η συζήτηση πρέπει να γίνεται επί της ουσίας, σε συγκεκριμένο χρόνο, με προκαθορισμένη ημερήσια διάταξη, σε ένα νομοσχέδιο που </w:t>
      </w:r>
      <w:r>
        <w:rPr>
          <w:rFonts w:eastAsia="Times New Roman"/>
          <w:szCs w:val="24"/>
        </w:rPr>
        <w:t>θα ρυθμίζει πάρα πολύ σοβαρά τέτοια θέματα.</w:t>
      </w:r>
    </w:p>
    <w:p w14:paraId="327E4E17" w14:textId="77777777" w:rsidR="00077057" w:rsidRDefault="00105889">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Αντίθετα, και αυτή η Κυβέρνηση, σε πολλαπλάσιο βαθμό από τις προηγούμενες κυβερνήσεις, τσοντάρει τροπολογίες σε συμβάσεις με τη Ζιμπάμπουε, σε συμβάσεις με άλλες χώρες για θέματα συμπεριφοράς των κολεοπτέρων. Σε </w:t>
      </w:r>
      <w:r>
        <w:rPr>
          <w:rFonts w:eastAsia="Times New Roman"/>
          <w:szCs w:val="24"/>
        </w:rPr>
        <w:t xml:space="preserve">οτιδήποτε μας κατέβει και όταν συζητάμε οποιαδήποτε σύμβαση, τσοντάρουμε πάρα πολύ σοβαρές τροπολογίες για πάρα πολύ σοβαρά θέματα που απασχολούν τη χώρα. </w:t>
      </w:r>
    </w:p>
    <w:p w14:paraId="327E4E18" w14:textId="77777777" w:rsidR="00077057" w:rsidRDefault="00105889">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Αυτή η πρακτική είναι καταδικαστέα 100%. Πρέπει να σταματήσει. Εάν βάζαμε επειγόντως και εκτάκτως κά</w:t>
      </w:r>
      <w:r>
        <w:rPr>
          <w:rFonts w:eastAsia="Times New Roman"/>
          <w:szCs w:val="24"/>
        </w:rPr>
        <w:t xml:space="preserve">τι που πρέπει να γίνει μεθαύριο και μία φορά στις είκοσι αναγκαζόμασταν να </w:t>
      </w:r>
      <w:r>
        <w:rPr>
          <w:rFonts w:eastAsia="Times New Roman"/>
          <w:szCs w:val="24"/>
        </w:rPr>
        <w:lastRenderedPageBreak/>
        <w:t>βάλουμε ένα τέτοιο θέμα, να το συζητήσουμε. Κατ’ εξαίρεση, δηλαδή, και εκτάκτως. Εάν, όμως, αυτό το κάνουμε «</w:t>
      </w:r>
      <w:proofErr w:type="spellStart"/>
      <w:r>
        <w:rPr>
          <w:rFonts w:eastAsia="Times New Roman"/>
          <w:szCs w:val="24"/>
        </w:rPr>
        <w:t>συστηματάκι</w:t>
      </w:r>
      <w:proofErr w:type="spellEnd"/>
      <w:r>
        <w:rPr>
          <w:rFonts w:eastAsia="Times New Roman"/>
          <w:szCs w:val="24"/>
        </w:rPr>
        <w:t>», επειδή έτσι μας βολεύει και επειδή θέλουμε να κάνουμε διάφ</w:t>
      </w:r>
      <w:r>
        <w:rPr>
          <w:rFonts w:eastAsia="Times New Roman"/>
          <w:szCs w:val="24"/>
        </w:rPr>
        <w:t xml:space="preserve">ορες τακτοποιήσεις ή να αναβάλλουμε πράγματα ή διάφορα πράγματα να τα κάνουμε γαργάρα -κατά το κοινώς λεγόμενο- αυτή η πρακτική είναι άθλια. Δεν μπορεί σε κάθε συζήτηση στη Βουλή να τσοντάρουμε διακόσιες πενήντα τροπολογίες σε πάρα πολύ σοβαρά ζητήματα. </w:t>
      </w:r>
    </w:p>
    <w:p w14:paraId="327E4E19" w14:textId="77777777" w:rsidR="00077057" w:rsidRDefault="00105889">
      <w:pPr>
        <w:spacing w:line="600" w:lineRule="auto"/>
        <w:ind w:firstLine="720"/>
        <w:jc w:val="both"/>
        <w:rPr>
          <w:rFonts w:eastAsia="Times New Roman"/>
          <w:szCs w:val="24"/>
        </w:rPr>
      </w:pPr>
      <w:r>
        <w:rPr>
          <w:rFonts w:eastAsia="Times New Roman"/>
          <w:szCs w:val="24"/>
        </w:rPr>
        <w:t>Γ</w:t>
      </w:r>
      <w:r>
        <w:rPr>
          <w:rFonts w:eastAsia="Times New Roman"/>
          <w:szCs w:val="24"/>
        </w:rPr>
        <w:t>ι’ αυτόν ακριβώς τον λόγο, σε κάποια θέματα επί της ουσίας θα συμφωνούσαμε και θα ψηφίζαμε και με τα δύο χέρια. Όμως, σε αναβολές και παρατάσεις και «άσε και να το δούμε αργότερα» διαφωνούμε τελείως. Επειδή, όμως, αυτή η πρακτική μας έχει γίνει συνήθεια, σ</w:t>
      </w:r>
      <w:r>
        <w:rPr>
          <w:rFonts w:eastAsia="Times New Roman"/>
          <w:szCs w:val="24"/>
        </w:rPr>
        <w:t>την καθημερινότητά μας, δηλαδή, να τσοντάρουμε τροπολογίες σε διάφορα δευτερεύοντα νομοσχέδια ή κυρώσεις, για αυτόν τον λόγο δεν θα ψηφίσουμε, θα μείνουμε στο «</w:t>
      </w:r>
      <w:r>
        <w:rPr>
          <w:rFonts w:eastAsia="Times New Roman"/>
          <w:szCs w:val="24"/>
        </w:rPr>
        <w:t>παρών</w:t>
      </w:r>
      <w:r>
        <w:rPr>
          <w:rFonts w:eastAsia="Times New Roman"/>
          <w:szCs w:val="24"/>
        </w:rPr>
        <w:t>».</w:t>
      </w:r>
    </w:p>
    <w:p w14:paraId="327E4E1A" w14:textId="77777777" w:rsidR="00077057" w:rsidRDefault="00105889">
      <w:pPr>
        <w:spacing w:line="600" w:lineRule="auto"/>
        <w:ind w:firstLine="720"/>
        <w:jc w:val="both"/>
        <w:rPr>
          <w:rFonts w:eastAsia="Times New Roman"/>
          <w:szCs w:val="24"/>
        </w:rPr>
      </w:pPr>
      <w:r>
        <w:rPr>
          <w:rFonts w:eastAsia="Times New Roman"/>
          <w:b/>
          <w:bCs/>
        </w:rPr>
        <w:t>ΔΗΜΗΤΡΙΟΣ ΠΑΠΑΓΓΕΛΟΠΟΥΛΟΣ (Αναπληρωτής Υπουργός Δικαιοσύνης, Διαφάνειας και Ανθρωπίνων Δ</w:t>
      </w:r>
      <w:r>
        <w:rPr>
          <w:rFonts w:eastAsia="Times New Roman"/>
          <w:b/>
          <w:bCs/>
        </w:rPr>
        <w:t xml:space="preserve">ικαιωμάτων): </w:t>
      </w:r>
      <w:r>
        <w:rPr>
          <w:rFonts w:eastAsia="Times New Roman"/>
          <w:bCs/>
        </w:rPr>
        <w:t>Κύριε Πρόεδρε, θα ήθελα τον λόγο για ένα λεπτό μόνο.</w:t>
      </w:r>
    </w:p>
    <w:p w14:paraId="327E4E1B" w14:textId="77777777" w:rsidR="00077057" w:rsidRDefault="00105889">
      <w:pPr>
        <w:spacing w:line="600" w:lineRule="auto"/>
        <w:ind w:firstLine="720"/>
        <w:jc w:val="both"/>
        <w:rPr>
          <w:rFonts w:eastAsia="Times New Roman"/>
          <w:bCs/>
        </w:rPr>
      </w:pPr>
      <w:r>
        <w:rPr>
          <w:rFonts w:eastAsia="Times New Roman"/>
          <w:b/>
          <w:bCs/>
        </w:rPr>
        <w:lastRenderedPageBreak/>
        <w:t xml:space="preserve">ΠΡΟΕΔΡΕΥΩΝ (Σπυρίδων Λυκούδης): </w:t>
      </w:r>
      <w:r>
        <w:rPr>
          <w:rFonts w:eastAsia="Times New Roman"/>
          <w:bCs/>
        </w:rPr>
        <w:t>Ορίστε, κύριε Υπουργέ.</w:t>
      </w:r>
    </w:p>
    <w:p w14:paraId="327E4E1C" w14:textId="77777777" w:rsidR="00077057" w:rsidRDefault="00105889">
      <w:pPr>
        <w:spacing w:line="600" w:lineRule="auto"/>
        <w:ind w:firstLine="720"/>
        <w:jc w:val="both"/>
        <w:rPr>
          <w:rFonts w:eastAsia="Times New Roman"/>
          <w:bCs/>
        </w:rPr>
      </w:pPr>
      <w:r>
        <w:rPr>
          <w:rFonts w:eastAsia="Times New Roman"/>
          <w:b/>
          <w:bCs/>
        </w:rPr>
        <w:t xml:space="preserve">ΔΗΜΗΤΡΙΟΣ ΠΑΠΑΓΓΕΛΟΠΟΥΛΟΣ (Αναπληρωτής Υπουργός Δικαιοσύνης, Διαφάνειας και Ανθρωπίνων Δικαιωμάτων): </w:t>
      </w:r>
      <w:r>
        <w:rPr>
          <w:rFonts w:eastAsia="Times New Roman"/>
          <w:bCs/>
        </w:rPr>
        <w:t>Θα ήθελα να πω στον κ. Ψαριανό ότι</w:t>
      </w:r>
      <w:r>
        <w:rPr>
          <w:rFonts w:eastAsia="Times New Roman"/>
          <w:bCs/>
        </w:rPr>
        <w:t xml:space="preserve"> για το σοβαρό θέμα της </w:t>
      </w:r>
      <w:proofErr w:type="spellStart"/>
      <w:r>
        <w:rPr>
          <w:rFonts w:eastAsia="Times New Roman"/>
          <w:bCs/>
        </w:rPr>
        <w:t>ψηφιοποίησης</w:t>
      </w:r>
      <w:proofErr w:type="spellEnd"/>
      <w:r>
        <w:rPr>
          <w:rFonts w:eastAsia="Times New Roman"/>
          <w:bCs/>
        </w:rPr>
        <w:t xml:space="preserve"> έγινε συζήτηση στην Βουλή και ψηφίστηκε και είχατε ψηφίσει και «</w:t>
      </w:r>
      <w:r>
        <w:rPr>
          <w:rFonts w:eastAsia="Times New Roman"/>
          <w:bCs/>
        </w:rPr>
        <w:t>παρών</w:t>
      </w:r>
      <w:r>
        <w:rPr>
          <w:rFonts w:eastAsia="Times New Roman"/>
          <w:bCs/>
        </w:rPr>
        <w:t xml:space="preserve">» προς τιμήν σας. </w:t>
      </w:r>
    </w:p>
    <w:p w14:paraId="327E4E1D" w14:textId="77777777" w:rsidR="00077057" w:rsidRDefault="00105889">
      <w:pPr>
        <w:spacing w:line="600" w:lineRule="auto"/>
        <w:ind w:firstLine="720"/>
        <w:jc w:val="both"/>
        <w:rPr>
          <w:rFonts w:eastAsia="Times New Roman"/>
          <w:bCs/>
        </w:rPr>
      </w:pPr>
      <w:r>
        <w:rPr>
          <w:rFonts w:eastAsia="Times New Roman"/>
          <w:b/>
          <w:bCs/>
        </w:rPr>
        <w:t>ΓΡΗΓΟΡΙΟΣ ΨΑΡΙΑΝΟΣ:</w:t>
      </w:r>
      <w:r>
        <w:rPr>
          <w:rFonts w:eastAsia="Times New Roman"/>
          <w:bCs/>
        </w:rPr>
        <w:t xml:space="preserve"> Μιλάμε για την τροπολογία.</w:t>
      </w:r>
    </w:p>
    <w:p w14:paraId="327E4E1E" w14:textId="77777777" w:rsidR="00077057" w:rsidRDefault="00105889">
      <w:pPr>
        <w:spacing w:line="600" w:lineRule="auto"/>
        <w:ind w:firstLine="720"/>
        <w:jc w:val="both"/>
        <w:rPr>
          <w:rFonts w:eastAsia="Times New Roman"/>
          <w:bCs/>
        </w:rPr>
      </w:pPr>
      <w:r>
        <w:rPr>
          <w:rFonts w:eastAsia="Times New Roman"/>
          <w:b/>
          <w:bCs/>
        </w:rPr>
        <w:t xml:space="preserve">ΔΗΜΗΤΡΙΟΣ ΠΑΠΑΓΓΕΛΟΠΟΥΛΟΣ (Αναπληρωτής Υπουργός Δικαιοσύνης, Διαφάνειας και Ανθρωπίνων Δικαιωμάτων): </w:t>
      </w:r>
      <w:r>
        <w:rPr>
          <w:rFonts w:eastAsia="Times New Roman"/>
          <w:bCs/>
        </w:rPr>
        <w:t>Η τροπολογία ήταν ένα έκτακτο γεγονός που προέκυψε. Στις 19 Δεκεμβρίου θεωρήθηκε και στις 21 Δεκεμβρίου εκδόθηκε η προσωρινή διαταγή του Σ</w:t>
      </w:r>
      <w:r>
        <w:rPr>
          <w:rFonts w:eastAsia="Times New Roman"/>
          <w:bCs/>
        </w:rPr>
        <w:t>.</w:t>
      </w:r>
      <w:r>
        <w:rPr>
          <w:rFonts w:eastAsia="Times New Roman"/>
          <w:bCs/>
        </w:rPr>
        <w:t>τ</w:t>
      </w:r>
      <w:r>
        <w:rPr>
          <w:rFonts w:eastAsia="Times New Roman"/>
          <w:bCs/>
        </w:rPr>
        <w:t>.</w:t>
      </w:r>
      <w:r>
        <w:rPr>
          <w:rFonts w:eastAsia="Times New Roman"/>
          <w:bCs/>
        </w:rPr>
        <w:t>Ε</w:t>
      </w:r>
      <w:r>
        <w:rPr>
          <w:rFonts w:eastAsia="Times New Roman"/>
          <w:bCs/>
        </w:rPr>
        <w:t>.,</w:t>
      </w:r>
      <w:r>
        <w:rPr>
          <w:rFonts w:eastAsia="Times New Roman"/>
          <w:bCs/>
        </w:rPr>
        <w:t xml:space="preserve"> μετά από π</w:t>
      </w:r>
      <w:r>
        <w:rPr>
          <w:rFonts w:eastAsia="Times New Roman"/>
          <w:bCs/>
        </w:rPr>
        <w:t xml:space="preserve">ροσφυγή των δικαστών που έλεγε να ανασταλεί η υποβολή τους και όχι η </w:t>
      </w:r>
      <w:proofErr w:type="spellStart"/>
      <w:r>
        <w:rPr>
          <w:rFonts w:eastAsia="Times New Roman"/>
          <w:bCs/>
        </w:rPr>
        <w:t>ψηφιοποίηση</w:t>
      </w:r>
      <w:proofErr w:type="spellEnd"/>
      <w:r>
        <w:rPr>
          <w:rFonts w:eastAsia="Times New Roman"/>
          <w:bCs/>
        </w:rPr>
        <w:t xml:space="preserve">. Η </w:t>
      </w:r>
      <w:proofErr w:type="spellStart"/>
      <w:r>
        <w:rPr>
          <w:rFonts w:eastAsia="Times New Roman"/>
          <w:bCs/>
        </w:rPr>
        <w:t>ψηφιοποίηση</w:t>
      </w:r>
      <w:proofErr w:type="spellEnd"/>
      <w:r>
        <w:rPr>
          <w:rFonts w:eastAsia="Times New Roman"/>
          <w:bCs/>
        </w:rPr>
        <w:t xml:space="preserve"> συνεχίζεται κανονικά.</w:t>
      </w:r>
    </w:p>
    <w:p w14:paraId="327E4E1F" w14:textId="77777777" w:rsidR="00077057" w:rsidRDefault="00105889">
      <w:pPr>
        <w:spacing w:line="600" w:lineRule="auto"/>
        <w:ind w:firstLine="720"/>
        <w:jc w:val="both"/>
        <w:rPr>
          <w:rFonts w:eastAsia="Times New Roman"/>
          <w:bCs/>
        </w:rPr>
      </w:pPr>
      <w:r>
        <w:rPr>
          <w:rFonts w:eastAsia="Times New Roman"/>
          <w:bCs/>
        </w:rPr>
        <w:t xml:space="preserve">Επομένως, και το Ποτάμι είχε ψηφίσει σε μια όντως εμπεριστατωμένη συζήτηση και στις </w:t>
      </w:r>
      <w:r>
        <w:rPr>
          <w:rFonts w:eastAsia="Times New Roman"/>
          <w:bCs/>
        </w:rPr>
        <w:t xml:space="preserve">επιτροπές </w:t>
      </w:r>
      <w:r>
        <w:rPr>
          <w:rFonts w:eastAsia="Times New Roman"/>
          <w:bCs/>
        </w:rPr>
        <w:t xml:space="preserve">και εδώ την </w:t>
      </w:r>
      <w:proofErr w:type="spellStart"/>
      <w:r>
        <w:rPr>
          <w:rFonts w:eastAsia="Times New Roman"/>
          <w:bCs/>
        </w:rPr>
        <w:t>ψηφιοποίηση</w:t>
      </w:r>
      <w:proofErr w:type="spellEnd"/>
      <w:r>
        <w:rPr>
          <w:rFonts w:eastAsia="Times New Roman"/>
          <w:bCs/>
        </w:rPr>
        <w:t>. Άρα, θεωρώ ότι είνα</w:t>
      </w:r>
      <w:r>
        <w:rPr>
          <w:rFonts w:eastAsia="Times New Roman"/>
          <w:bCs/>
        </w:rPr>
        <w:t>ι ικανοποιητική.</w:t>
      </w:r>
    </w:p>
    <w:p w14:paraId="327E4E20" w14:textId="77777777" w:rsidR="00077057" w:rsidRDefault="00105889">
      <w:pPr>
        <w:spacing w:line="600" w:lineRule="auto"/>
        <w:ind w:firstLine="720"/>
        <w:jc w:val="both"/>
        <w:rPr>
          <w:rFonts w:eastAsia="Times New Roman"/>
          <w:bCs/>
        </w:rPr>
      </w:pPr>
      <w:r>
        <w:rPr>
          <w:rFonts w:eastAsia="Times New Roman"/>
          <w:bCs/>
        </w:rPr>
        <w:lastRenderedPageBreak/>
        <w:t>Τώρα σε αυτά που είπε ο κ. Τζαβάρας, θα ομολογήσω ότι γενικά έχω -και να με συγχωρήσουν οι γιατροί- μια απέχθεια στους γιατρούς. Ίσως επειδή φοβάμαι ότι αν πάω θα μου βρουν πάρα πολλά. Τώρα, όμως, που θα φύγω, θα πάω στον γιατρό οπωσδήποτε</w:t>
      </w:r>
      <w:r>
        <w:rPr>
          <w:rFonts w:eastAsia="Times New Roman"/>
          <w:bCs/>
        </w:rPr>
        <w:t>, διότι έχω μια αδυναμία κατανόησης σήμερα. Δεν κατάλαβα καλά τι είπε ο κ. Τζαβάρας.</w:t>
      </w:r>
    </w:p>
    <w:p w14:paraId="327E4E21" w14:textId="77777777" w:rsidR="00077057" w:rsidRDefault="00105889">
      <w:pPr>
        <w:spacing w:line="600" w:lineRule="auto"/>
        <w:ind w:firstLine="720"/>
        <w:jc w:val="both"/>
        <w:rPr>
          <w:rFonts w:eastAsia="Times New Roman"/>
          <w:b/>
          <w:bCs/>
        </w:rPr>
      </w:pPr>
      <w:r>
        <w:rPr>
          <w:rFonts w:eastAsia="Times New Roman"/>
          <w:b/>
          <w:bCs/>
        </w:rPr>
        <w:t xml:space="preserve">ΚΩΝΣΤΑΝΤΙΝΟΣ ΤΖΑΒΑΡΑΣ: </w:t>
      </w:r>
      <w:r>
        <w:rPr>
          <w:rFonts w:eastAsia="Times New Roman"/>
          <w:bCs/>
        </w:rPr>
        <w:t>Θα σας εξηγήσω.</w:t>
      </w:r>
    </w:p>
    <w:p w14:paraId="327E4E22" w14:textId="77777777" w:rsidR="00077057" w:rsidRDefault="00105889">
      <w:pPr>
        <w:spacing w:line="600" w:lineRule="auto"/>
        <w:ind w:firstLine="720"/>
        <w:jc w:val="both"/>
        <w:rPr>
          <w:rFonts w:eastAsia="Times New Roman"/>
          <w:szCs w:val="24"/>
        </w:rPr>
      </w:pPr>
      <w:r>
        <w:rPr>
          <w:rFonts w:eastAsia="Times New Roman"/>
          <w:b/>
          <w:bCs/>
        </w:rPr>
        <w:t>ΔΗΜΗΤΡΙΟΣ ΠΑΠΑΓΓΕΛΟΠΟΥΛΟΣ (Αναπληρωτής Υπουργός Δικαιοσύνης, Διαφάνειας και Ανθρωπίνων Δικαιωμάτων):</w:t>
      </w:r>
      <w:r>
        <w:rPr>
          <w:rFonts w:eastAsia="Times New Roman"/>
          <w:szCs w:val="24"/>
        </w:rPr>
        <w:t xml:space="preserve"> Να μου εξηγήσετε, αλλά φοβάμαι </w:t>
      </w:r>
      <w:r>
        <w:rPr>
          <w:rFonts w:eastAsia="Times New Roman"/>
          <w:szCs w:val="24"/>
        </w:rPr>
        <w:t>πως δεν θα καταλάβω, γιατί έχω...</w:t>
      </w:r>
    </w:p>
    <w:p w14:paraId="327E4E23" w14:textId="77777777" w:rsidR="00077057" w:rsidRDefault="00105889">
      <w:pPr>
        <w:spacing w:line="600" w:lineRule="auto"/>
        <w:ind w:firstLine="720"/>
        <w:jc w:val="both"/>
        <w:rPr>
          <w:rFonts w:eastAsia="Times New Roman"/>
          <w:b/>
          <w:bCs/>
        </w:rPr>
      </w:pPr>
      <w:r>
        <w:rPr>
          <w:rFonts w:eastAsia="Times New Roman"/>
          <w:b/>
          <w:bCs/>
        </w:rPr>
        <w:t xml:space="preserve">ΚΩΝΣΤΑΝΤΙΝΟΣ ΤΖΑΒΑΡΑΣ: </w:t>
      </w:r>
      <w:r>
        <w:rPr>
          <w:rFonts w:eastAsia="Times New Roman"/>
          <w:bCs/>
        </w:rPr>
        <w:t>Σας έχω κάνει μια ερώτηση, κύριε Υπουργέ, αφού θέλετε να σας εξηγήσω…</w:t>
      </w:r>
    </w:p>
    <w:p w14:paraId="327E4E24" w14:textId="77777777" w:rsidR="00077057" w:rsidRDefault="00105889">
      <w:pPr>
        <w:spacing w:line="600" w:lineRule="auto"/>
        <w:ind w:firstLine="720"/>
        <w:jc w:val="both"/>
        <w:rPr>
          <w:rFonts w:eastAsia="Times New Roman"/>
          <w:bCs/>
        </w:rPr>
      </w:pPr>
      <w:r>
        <w:rPr>
          <w:rFonts w:eastAsia="Times New Roman"/>
          <w:b/>
          <w:bCs/>
        </w:rPr>
        <w:t>ΔΗΜΗΤΡΙΟΣ ΠΑΠΑΓΓΕΛΟΠΟΥΛΟΣ (Αναπληρωτής Υπουργός Δικαιοσύνης, Διαφάνειας και Ανθρωπίνων Δικαιωμάτων):</w:t>
      </w:r>
      <w:r>
        <w:rPr>
          <w:rFonts w:eastAsia="Times New Roman"/>
          <w:szCs w:val="24"/>
        </w:rPr>
        <w:t xml:space="preserve"> </w:t>
      </w:r>
      <w:r>
        <w:rPr>
          <w:rFonts w:eastAsia="Times New Roman"/>
          <w:bCs/>
        </w:rPr>
        <w:t>Γιατί με διακόπτετε; Γιατί μ</w:t>
      </w:r>
      <w:r>
        <w:rPr>
          <w:rFonts w:eastAsia="Times New Roman"/>
          <w:bCs/>
        </w:rPr>
        <w:t>ε διακόπτετε, κύριε Τζαβάρα; Θέλετε να επιτείνετε τη σύγχυσή μου; Εγώ ομολόγησα ότι δεν νοιώθω καλά και ότι θα πάω στον γιατρό.</w:t>
      </w:r>
    </w:p>
    <w:p w14:paraId="327E4E25" w14:textId="77777777" w:rsidR="00077057" w:rsidRDefault="00105889">
      <w:pPr>
        <w:spacing w:line="600" w:lineRule="auto"/>
        <w:ind w:firstLine="720"/>
        <w:jc w:val="both"/>
        <w:rPr>
          <w:rFonts w:eastAsia="Times New Roman"/>
          <w:bCs/>
        </w:rPr>
      </w:pPr>
      <w:r>
        <w:rPr>
          <w:rFonts w:eastAsia="Times New Roman"/>
          <w:b/>
          <w:bCs/>
        </w:rPr>
        <w:lastRenderedPageBreak/>
        <w:t xml:space="preserve">ΚΩΝΣΤΑΝΤΙΝΟΣ ΤΖΑΒΑΡΑΣ: </w:t>
      </w:r>
      <w:r>
        <w:rPr>
          <w:rFonts w:eastAsia="Times New Roman"/>
          <w:bCs/>
        </w:rPr>
        <w:t>Το ότι είστε μονίμως σε σύγχυση, το έχω καταλάβει.</w:t>
      </w:r>
    </w:p>
    <w:p w14:paraId="327E4E26" w14:textId="77777777" w:rsidR="00077057" w:rsidRDefault="00105889">
      <w:pPr>
        <w:spacing w:line="600" w:lineRule="auto"/>
        <w:ind w:firstLine="720"/>
        <w:jc w:val="both"/>
        <w:rPr>
          <w:rFonts w:eastAsia="Times New Roman"/>
          <w:bCs/>
        </w:rPr>
      </w:pPr>
      <w:r>
        <w:rPr>
          <w:rFonts w:eastAsia="Times New Roman"/>
          <w:bCs/>
        </w:rPr>
        <w:t>Κύριε Πρόεδρε, μου επιτρέπετε επί του Κανονισμού;</w:t>
      </w:r>
    </w:p>
    <w:p w14:paraId="327E4E27" w14:textId="77777777" w:rsidR="00077057" w:rsidRDefault="00105889">
      <w:pPr>
        <w:spacing w:line="600" w:lineRule="auto"/>
        <w:ind w:firstLine="720"/>
        <w:jc w:val="both"/>
        <w:rPr>
          <w:rFonts w:eastAsia="Times New Roman"/>
          <w:bCs/>
        </w:rPr>
      </w:pPr>
      <w:r>
        <w:rPr>
          <w:rFonts w:eastAsia="Times New Roman"/>
          <w:b/>
          <w:bCs/>
        </w:rPr>
        <w:t>ΠΡΟΕ</w:t>
      </w:r>
      <w:r>
        <w:rPr>
          <w:rFonts w:eastAsia="Times New Roman"/>
          <w:b/>
          <w:bCs/>
        </w:rPr>
        <w:t xml:space="preserve">ΔΡΕΥΩΝ (Σπυρίδων Λυκούδης): </w:t>
      </w:r>
      <w:r>
        <w:rPr>
          <w:rFonts w:eastAsia="Times New Roman"/>
          <w:bCs/>
        </w:rPr>
        <w:t xml:space="preserve">Κύριε Τζαβάρα, σας παρακαλώ. Αφήστε να ολοκληρώσει ο Υπουργός. </w:t>
      </w:r>
    </w:p>
    <w:p w14:paraId="327E4E28" w14:textId="77777777" w:rsidR="00077057" w:rsidRDefault="00105889">
      <w:pPr>
        <w:spacing w:line="600" w:lineRule="auto"/>
        <w:ind w:firstLine="720"/>
        <w:jc w:val="both"/>
        <w:rPr>
          <w:rFonts w:eastAsia="Times New Roman"/>
          <w:bCs/>
        </w:rPr>
      </w:pPr>
      <w:r>
        <w:rPr>
          <w:rFonts w:eastAsia="Times New Roman"/>
          <w:b/>
          <w:bCs/>
        </w:rPr>
        <w:t>ΚΩΝΣΤΑΝΤΙΝΟΣ ΤΖΑΒΑΡΑΣ:</w:t>
      </w:r>
      <w:r>
        <w:rPr>
          <w:rFonts w:eastAsia="Times New Roman"/>
          <w:bCs/>
        </w:rPr>
        <w:t xml:space="preserve"> Μα, απευθύνεται προσωπικά σε εμένα, χωρίς να έχει δικαίωμα και ενοχλείται που τον διακόπτω.</w:t>
      </w:r>
    </w:p>
    <w:p w14:paraId="327E4E29" w14:textId="77777777" w:rsidR="00077057" w:rsidRDefault="00105889">
      <w:pPr>
        <w:spacing w:line="600" w:lineRule="auto"/>
        <w:ind w:firstLine="720"/>
        <w:jc w:val="both"/>
        <w:rPr>
          <w:rFonts w:eastAsia="Times New Roman"/>
          <w:bCs/>
        </w:rPr>
      </w:pPr>
      <w:r>
        <w:rPr>
          <w:rFonts w:eastAsia="Times New Roman"/>
          <w:b/>
          <w:bCs/>
        </w:rPr>
        <w:t xml:space="preserve">ΠΡΟΕΔΡΕΥΩΝ (Σπυρίδων Λυκούδης): </w:t>
      </w:r>
      <w:r>
        <w:rPr>
          <w:rFonts w:eastAsia="Times New Roman"/>
          <w:bCs/>
        </w:rPr>
        <w:t xml:space="preserve">Είναι προφανές ότι θα ζητήσετε τον λόγο επί προσωπικού μετά, ο οποίος και θα σας δοθεί. </w:t>
      </w:r>
    </w:p>
    <w:p w14:paraId="327E4E2A" w14:textId="77777777" w:rsidR="00077057" w:rsidRDefault="00105889">
      <w:pPr>
        <w:spacing w:line="600" w:lineRule="auto"/>
        <w:ind w:firstLine="720"/>
        <w:jc w:val="both"/>
        <w:rPr>
          <w:rFonts w:eastAsia="Times New Roman"/>
          <w:bCs/>
        </w:rPr>
      </w:pPr>
      <w:r>
        <w:rPr>
          <w:rFonts w:eastAsia="Times New Roman"/>
          <w:b/>
          <w:bCs/>
        </w:rPr>
        <w:t xml:space="preserve">ΚΩΝΣΤΑΝΤΙΝΟΣ ΤΖΑΒΑΡΑΣ: </w:t>
      </w:r>
      <w:r>
        <w:rPr>
          <w:rFonts w:eastAsia="Times New Roman"/>
          <w:bCs/>
        </w:rPr>
        <w:t>Έχει</w:t>
      </w:r>
      <w:r>
        <w:rPr>
          <w:rFonts w:eastAsia="Times New Roman"/>
          <w:b/>
          <w:bCs/>
        </w:rPr>
        <w:t xml:space="preserve"> </w:t>
      </w:r>
      <w:r>
        <w:rPr>
          <w:rFonts w:eastAsia="Times New Roman"/>
          <w:bCs/>
        </w:rPr>
        <w:t>μια εμμονή με το πρόσωπό μου.</w:t>
      </w:r>
    </w:p>
    <w:p w14:paraId="327E4E2B" w14:textId="77777777" w:rsidR="00077057" w:rsidRDefault="00105889">
      <w:pPr>
        <w:spacing w:line="600" w:lineRule="auto"/>
        <w:ind w:firstLine="720"/>
        <w:jc w:val="both"/>
        <w:rPr>
          <w:rFonts w:eastAsia="Times New Roman"/>
          <w:bCs/>
        </w:rPr>
      </w:pPr>
      <w:r>
        <w:rPr>
          <w:rFonts w:eastAsia="Times New Roman"/>
          <w:b/>
          <w:bCs/>
        </w:rPr>
        <w:t>ΔΗΜΗΤΡΙΟΣ ΠΑΠΑΓΓΕΛΟΠΟΥΛΟΣ (Αναπληρωτής Υπουργός Δικαιοσύνης, Διαφάνειας και Ανθρωπίνων Δικαιωμάτων):</w:t>
      </w:r>
      <w:r>
        <w:rPr>
          <w:rFonts w:eastAsia="Times New Roman"/>
          <w:bCs/>
        </w:rPr>
        <w:t xml:space="preserve"> Δεν απευ</w:t>
      </w:r>
      <w:r>
        <w:rPr>
          <w:rFonts w:eastAsia="Times New Roman"/>
          <w:bCs/>
        </w:rPr>
        <w:t>θύνθηκα σε εσάς.</w:t>
      </w:r>
    </w:p>
    <w:p w14:paraId="327E4E2C" w14:textId="77777777" w:rsidR="00077057" w:rsidRDefault="00105889">
      <w:pPr>
        <w:spacing w:line="600" w:lineRule="auto"/>
        <w:ind w:firstLine="720"/>
        <w:jc w:val="both"/>
        <w:rPr>
          <w:rFonts w:eastAsia="Times New Roman"/>
          <w:bCs/>
        </w:rPr>
      </w:pPr>
      <w:r>
        <w:rPr>
          <w:rFonts w:eastAsia="Times New Roman"/>
          <w:b/>
          <w:bCs/>
        </w:rPr>
        <w:lastRenderedPageBreak/>
        <w:t>ΚΩΝΣΤΑΝΤΙΝΟΣ ΤΖΑΒΑΡΑΣ:</w:t>
      </w:r>
      <w:r>
        <w:rPr>
          <w:rFonts w:eastAsia="Times New Roman"/>
          <w:bCs/>
        </w:rPr>
        <w:t xml:space="preserve"> Υπάρχει και ο Κανονισμός. Υπάρχει το άρθρο 64 του Κανονισμού. Διαβάστε το και θα δείτε.</w:t>
      </w:r>
    </w:p>
    <w:p w14:paraId="327E4E2D" w14:textId="77777777" w:rsidR="00077057" w:rsidRDefault="00105889">
      <w:pPr>
        <w:spacing w:line="600" w:lineRule="auto"/>
        <w:ind w:firstLine="720"/>
        <w:jc w:val="both"/>
        <w:rPr>
          <w:rFonts w:eastAsia="Times New Roman"/>
          <w:bCs/>
        </w:rPr>
      </w:pPr>
      <w:r>
        <w:rPr>
          <w:rFonts w:eastAsia="Times New Roman"/>
          <w:b/>
          <w:bCs/>
        </w:rPr>
        <w:t>ΠΡΟΕΔΡΕΥΩΝ (Σπυρίδων Λυκούδης):</w:t>
      </w:r>
      <w:r>
        <w:rPr>
          <w:rFonts w:eastAsia="Times New Roman"/>
          <w:bCs/>
        </w:rPr>
        <w:t xml:space="preserve"> Κύριε Τζαβάρα, θα σας δώσω τον λόγο επί προσωπικού μετά. </w:t>
      </w:r>
    </w:p>
    <w:p w14:paraId="327E4E2E" w14:textId="77777777" w:rsidR="00077057" w:rsidRDefault="00105889">
      <w:pPr>
        <w:spacing w:line="600" w:lineRule="auto"/>
        <w:ind w:firstLine="720"/>
        <w:jc w:val="both"/>
        <w:rPr>
          <w:rFonts w:eastAsia="Times New Roman"/>
          <w:bCs/>
        </w:rPr>
      </w:pPr>
      <w:r>
        <w:rPr>
          <w:rFonts w:eastAsia="Times New Roman"/>
          <w:bCs/>
        </w:rPr>
        <w:t>Κύριε Υπουργέ, συνεχίστε, σας παρακαλώ</w:t>
      </w:r>
      <w:r>
        <w:rPr>
          <w:rFonts w:eastAsia="Times New Roman"/>
          <w:bCs/>
        </w:rPr>
        <w:t>.</w:t>
      </w:r>
    </w:p>
    <w:p w14:paraId="327E4E2F" w14:textId="77777777" w:rsidR="00077057" w:rsidRDefault="00105889">
      <w:pPr>
        <w:spacing w:line="600" w:lineRule="auto"/>
        <w:ind w:firstLine="720"/>
        <w:jc w:val="both"/>
        <w:rPr>
          <w:rFonts w:eastAsia="Times New Roman"/>
          <w:b/>
          <w:bCs/>
        </w:rPr>
      </w:pPr>
      <w:r>
        <w:rPr>
          <w:rFonts w:eastAsia="Times New Roman"/>
          <w:b/>
          <w:bCs/>
        </w:rPr>
        <w:t>ΔΗΜΗΤΡΙΟΣ ΠΑΠΑΓΓΕΛΟΠΟΥΛΟΣ (Αναπληρωτής Υπουργός Δικαιοσύνης, Διαφάνειας και Ανθρωπίνων Δικαιωμάτων):</w:t>
      </w:r>
      <w:r>
        <w:rPr>
          <w:rFonts w:eastAsia="Times New Roman"/>
          <w:szCs w:val="24"/>
        </w:rPr>
        <w:t xml:space="preserve"> </w:t>
      </w:r>
      <w:r>
        <w:rPr>
          <w:rFonts w:eastAsia="Times New Roman"/>
          <w:bCs/>
        </w:rPr>
        <w:t>Εγώ δεν έχω τίποτα με τον κ. Τζαβάρα, ούτε προσωπικό, ούτε τίποτα</w:t>
      </w:r>
      <w:r>
        <w:rPr>
          <w:rFonts w:eastAsia="Times New Roman"/>
          <w:szCs w:val="24"/>
        </w:rPr>
        <w:t>.</w:t>
      </w:r>
    </w:p>
    <w:p w14:paraId="327E4E30" w14:textId="77777777" w:rsidR="00077057" w:rsidRDefault="00105889">
      <w:pPr>
        <w:spacing w:line="600" w:lineRule="auto"/>
        <w:ind w:firstLine="720"/>
        <w:jc w:val="both"/>
        <w:rPr>
          <w:rFonts w:eastAsia="Times New Roman"/>
          <w:bCs/>
        </w:rPr>
      </w:pPr>
      <w:r>
        <w:rPr>
          <w:rFonts w:eastAsia="Times New Roman"/>
          <w:b/>
          <w:bCs/>
        </w:rPr>
        <w:t xml:space="preserve">ΚΩΝΣΤΑΝΤΙΝΟΣ ΤΖΑΒΑΡΑΣ: </w:t>
      </w:r>
      <w:r>
        <w:rPr>
          <w:rFonts w:eastAsia="Times New Roman"/>
          <w:bCs/>
        </w:rPr>
        <w:t>Ούτε κι εγώ.</w:t>
      </w:r>
    </w:p>
    <w:p w14:paraId="327E4E31" w14:textId="77777777" w:rsidR="00077057" w:rsidRDefault="00105889">
      <w:pPr>
        <w:spacing w:line="600" w:lineRule="auto"/>
        <w:ind w:firstLine="720"/>
        <w:jc w:val="both"/>
        <w:rPr>
          <w:rFonts w:eastAsia="Times New Roman"/>
          <w:szCs w:val="24"/>
        </w:rPr>
      </w:pPr>
      <w:r>
        <w:rPr>
          <w:rFonts w:eastAsia="Times New Roman"/>
          <w:b/>
          <w:bCs/>
        </w:rPr>
        <w:t>ΔΗΜΗΤΡΙΟΣ ΠΑΠΑΓΓΕΛΟΠΟΥΛΟΣ (Αναπληρωτής Υπουργός Δι</w:t>
      </w:r>
      <w:r>
        <w:rPr>
          <w:rFonts w:eastAsia="Times New Roman"/>
          <w:b/>
          <w:bCs/>
        </w:rPr>
        <w:t>καιοσύνης, Διαφάνειας και Ανθρωπίνων Δικαιωμάτων):</w:t>
      </w:r>
      <w:r>
        <w:rPr>
          <w:rFonts w:eastAsia="Times New Roman"/>
          <w:szCs w:val="24"/>
        </w:rPr>
        <w:t xml:space="preserve"> Απλώς ομολόγησα με θάρρος ότι δεν κατάλαβα. Αυτό δεν είναι κακό.</w:t>
      </w:r>
    </w:p>
    <w:p w14:paraId="327E4E32" w14:textId="77777777" w:rsidR="00077057" w:rsidRDefault="00105889">
      <w:pPr>
        <w:spacing w:line="600" w:lineRule="auto"/>
        <w:ind w:firstLine="720"/>
        <w:jc w:val="both"/>
        <w:rPr>
          <w:rFonts w:eastAsia="Times New Roman"/>
          <w:b/>
          <w:bCs/>
        </w:rPr>
      </w:pPr>
      <w:r>
        <w:rPr>
          <w:rFonts w:eastAsia="Times New Roman"/>
          <w:b/>
          <w:bCs/>
        </w:rPr>
        <w:t xml:space="preserve">ΚΩΝΣΤΑΝΤΙΝΟΣ ΤΖΑΒΑΡΑΣ: </w:t>
      </w:r>
      <w:r>
        <w:rPr>
          <w:rFonts w:eastAsia="Times New Roman"/>
          <w:bCs/>
        </w:rPr>
        <w:t>Όχι καθόλου κακό.</w:t>
      </w:r>
    </w:p>
    <w:p w14:paraId="327E4E33" w14:textId="77777777" w:rsidR="00077057" w:rsidRDefault="00105889">
      <w:pPr>
        <w:spacing w:line="600" w:lineRule="auto"/>
        <w:ind w:firstLine="720"/>
        <w:jc w:val="both"/>
        <w:rPr>
          <w:rFonts w:eastAsia="Times New Roman"/>
          <w:szCs w:val="24"/>
        </w:rPr>
      </w:pPr>
      <w:r>
        <w:rPr>
          <w:rFonts w:eastAsia="Times New Roman"/>
          <w:b/>
          <w:bCs/>
        </w:rPr>
        <w:lastRenderedPageBreak/>
        <w:t>ΔΗΜΗΤΡΙΟΣ ΠΑΠΑΓΓΕΛΟΠΟΥΛΟΣ (Αναπληρωτής Υπουργός Δικαιοσύνης, Διαφάνειας και Ανθρωπίνων Δικαιωμάτων)</w:t>
      </w:r>
      <w:r>
        <w:rPr>
          <w:rFonts w:eastAsia="Times New Roman"/>
          <w:b/>
          <w:bCs/>
        </w:rPr>
        <w:t>:</w:t>
      </w:r>
      <w:r>
        <w:rPr>
          <w:rFonts w:eastAsia="Times New Roman"/>
          <w:szCs w:val="24"/>
        </w:rPr>
        <w:t xml:space="preserve"> Τον εαυτό μου θίγω, ότι έχω μια αδυναμία συγκέντρωσης. Και μάλιστα είπα, ότι θα πάω και στους γιατρούς. Τι άλλο να κάνω;</w:t>
      </w:r>
    </w:p>
    <w:p w14:paraId="327E4E34" w14:textId="77777777" w:rsidR="00077057" w:rsidRDefault="00105889">
      <w:pPr>
        <w:spacing w:line="600" w:lineRule="auto"/>
        <w:ind w:firstLine="720"/>
        <w:jc w:val="both"/>
        <w:rPr>
          <w:rFonts w:eastAsia="Times New Roman"/>
          <w:szCs w:val="24"/>
        </w:rPr>
      </w:pPr>
      <w:r>
        <w:rPr>
          <w:rFonts w:eastAsia="Times New Roman"/>
          <w:szCs w:val="24"/>
        </w:rPr>
        <w:t>Θέλω να πω, λοιπόν, στον κ. Τζαβάρα αυτά που είπα και στον κ. Ψαριανό, ότι η τροπολογία που κατατέθηκε ήταν αδήριτη ανάγκη μετά την ε</w:t>
      </w:r>
      <w:r>
        <w:rPr>
          <w:rFonts w:eastAsia="Times New Roman"/>
          <w:szCs w:val="24"/>
        </w:rPr>
        <w:t>ξέλιξη και την προσφυγή. Δεν είχε τεθεί θέμα, ούτε πάμε να μπαλώσουμε τίποτα, ούτε πάμε να κρύψουμε τίποτα.</w:t>
      </w:r>
    </w:p>
    <w:p w14:paraId="327E4E35" w14:textId="77777777" w:rsidR="00077057" w:rsidRDefault="00105889">
      <w:pPr>
        <w:spacing w:line="600" w:lineRule="auto"/>
        <w:ind w:firstLine="720"/>
        <w:jc w:val="both"/>
        <w:rPr>
          <w:rFonts w:eastAsia="Times New Roman"/>
          <w:szCs w:val="24"/>
        </w:rPr>
      </w:pPr>
      <w:r>
        <w:rPr>
          <w:rFonts w:eastAsia="Times New Roman"/>
          <w:szCs w:val="24"/>
        </w:rPr>
        <w:t xml:space="preserve">Όσο για την διαφάνεια, κύριε Τζαβάρα, θέλω να σας ρωτήσω: Θυμάστε τι είχατε ψηφίσει στην </w:t>
      </w:r>
      <w:proofErr w:type="spellStart"/>
      <w:r>
        <w:rPr>
          <w:rFonts w:eastAsia="Times New Roman"/>
          <w:szCs w:val="24"/>
        </w:rPr>
        <w:t>ψηφιοποίηση</w:t>
      </w:r>
      <w:proofErr w:type="spellEnd"/>
      <w:r>
        <w:rPr>
          <w:rFonts w:eastAsia="Times New Roman"/>
          <w:szCs w:val="24"/>
        </w:rPr>
        <w:t xml:space="preserve"> σε αντίθεση με το Ποτάμι;</w:t>
      </w:r>
    </w:p>
    <w:p w14:paraId="327E4E36" w14:textId="77777777" w:rsidR="00077057" w:rsidRDefault="00105889">
      <w:pPr>
        <w:spacing w:line="600" w:lineRule="auto"/>
        <w:ind w:firstLine="720"/>
        <w:jc w:val="both"/>
        <w:rPr>
          <w:rFonts w:eastAsia="Times New Roman"/>
          <w:szCs w:val="24"/>
        </w:rPr>
      </w:pPr>
      <w:r>
        <w:rPr>
          <w:rFonts w:eastAsia="Times New Roman"/>
          <w:szCs w:val="24"/>
        </w:rPr>
        <w:t>Θα σταματήσω εδώ, αλλ</w:t>
      </w:r>
      <w:r>
        <w:rPr>
          <w:rFonts w:eastAsia="Times New Roman"/>
          <w:szCs w:val="24"/>
        </w:rPr>
        <w:t>ά είμαι στην διάθεση οποιουδήποτε.</w:t>
      </w:r>
    </w:p>
    <w:p w14:paraId="327E4E37" w14:textId="77777777" w:rsidR="00077057" w:rsidRDefault="00105889">
      <w:pPr>
        <w:spacing w:line="600" w:lineRule="auto"/>
        <w:ind w:firstLine="720"/>
        <w:jc w:val="both"/>
        <w:rPr>
          <w:rFonts w:eastAsia="Times New Roman"/>
          <w:szCs w:val="24"/>
        </w:rPr>
      </w:pPr>
      <w:r>
        <w:rPr>
          <w:rFonts w:eastAsia="Times New Roman"/>
          <w:b/>
          <w:bCs/>
        </w:rPr>
        <w:t xml:space="preserve">ΠΡΟΕΔΡΕΥΩΝ (Σπυρίδων Λυκούδης): </w:t>
      </w:r>
      <w:r>
        <w:rPr>
          <w:rFonts w:eastAsia="Times New Roman"/>
          <w:bCs/>
        </w:rPr>
        <w:t>Κύριε Τζαβάρα, έχετε τον λόγο. Αν είναι δυνατόν, όμως, συντομότατα.</w:t>
      </w:r>
    </w:p>
    <w:p w14:paraId="327E4E38" w14:textId="77777777" w:rsidR="00077057" w:rsidRDefault="00105889">
      <w:pPr>
        <w:spacing w:line="600" w:lineRule="auto"/>
        <w:ind w:firstLine="720"/>
        <w:jc w:val="both"/>
        <w:rPr>
          <w:rFonts w:eastAsia="Times New Roman"/>
          <w:bCs/>
        </w:rPr>
      </w:pPr>
      <w:r>
        <w:rPr>
          <w:rFonts w:eastAsia="Times New Roman"/>
          <w:b/>
          <w:bCs/>
        </w:rPr>
        <w:t xml:space="preserve">ΚΩΝΣΤΑΝΤΙΝΟΣ ΤΖΑΒΑΡΑΣ: </w:t>
      </w:r>
      <w:r>
        <w:rPr>
          <w:rFonts w:eastAsia="Times New Roman"/>
          <w:bCs/>
        </w:rPr>
        <w:t>Το ότι δεν καταλαβαίνει ο κύριος Υπουργός είναι δικό του πρόβλημα.</w:t>
      </w:r>
    </w:p>
    <w:p w14:paraId="327E4E39" w14:textId="77777777" w:rsidR="00077057" w:rsidRDefault="00105889">
      <w:pPr>
        <w:spacing w:line="600" w:lineRule="auto"/>
        <w:ind w:firstLine="720"/>
        <w:jc w:val="both"/>
        <w:rPr>
          <w:rFonts w:eastAsia="Times New Roman"/>
          <w:bCs/>
        </w:rPr>
      </w:pPr>
      <w:r>
        <w:rPr>
          <w:rFonts w:eastAsia="Times New Roman"/>
          <w:bCs/>
        </w:rPr>
        <w:lastRenderedPageBreak/>
        <w:t>Εγώ, όμως, επιμένω να λέω με σα</w:t>
      </w:r>
      <w:r>
        <w:rPr>
          <w:rFonts w:eastAsia="Times New Roman"/>
          <w:bCs/>
        </w:rPr>
        <w:t>φήνεια, ότι εδώ και αρκετούς μήνες -και το ξέρει πολύ καλά ο κύριος Υπουργός- έχω καταθέσει ως Βουλευτής, στα πλαίσια του Κοινοβουλευτικού Ελέγχου, ερώτηση συγκεκριμένη και τον έχω ειδοποιήσει ότι επειδή δεν έχει γίνει ακόμα τίποτα -πριν από πέντε έξι μήνε</w:t>
      </w:r>
      <w:r>
        <w:rPr>
          <w:rFonts w:eastAsia="Times New Roman"/>
          <w:bCs/>
        </w:rPr>
        <w:t xml:space="preserve">ς- προσέξτε γιατί θα βρεθείτε στην ανάγκη να μην ανταποκριθείτε στις υποχρεώσεις που έχετε, εάν δεν έχετε λάβει και υπόψη σας τα καινούργια δεδομένα που έχουν προκύψει από την γνωμοδότηση της αρμόδιας </w:t>
      </w:r>
      <w:r>
        <w:rPr>
          <w:rFonts w:eastAsia="Times New Roman"/>
          <w:bCs/>
        </w:rPr>
        <w:t>αρχής</w:t>
      </w:r>
      <w:r>
        <w:rPr>
          <w:rFonts w:eastAsia="Times New Roman"/>
          <w:bCs/>
        </w:rPr>
        <w:t>, αλλά και από αυτά που είχα την τιμή προηγουμένως</w:t>
      </w:r>
      <w:r>
        <w:rPr>
          <w:rFonts w:eastAsia="Times New Roman"/>
          <w:bCs/>
        </w:rPr>
        <w:t xml:space="preserve"> να αναφέρω στο Σώμα.</w:t>
      </w:r>
    </w:p>
    <w:p w14:paraId="327E4E3A" w14:textId="77777777" w:rsidR="00077057" w:rsidRDefault="00105889">
      <w:pPr>
        <w:spacing w:line="600" w:lineRule="auto"/>
        <w:ind w:firstLine="720"/>
        <w:jc w:val="both"/>
        <w:rPr>
          <w:rFonts w:eastAsia="Times New Roman"/>
          <w:bCs/>
        </w:rPr>
      </w:pPr>
      <w:r>
        <w:rPr>
          <w:rFonts w:eastAsia="Times New Roman"/>
          <w:bCs/>
        </w:rPr>
        <w:t xml:space="preserve">Το λέω, λοιπόν, αυτό γιατί προφανώς δεν τις επεξεργάζεται ο ίδιος ο Αναπληρωτής Υπουργός τις απαντήσεις που δίνει και τον δικαιολογώ. Ενδεχομένως έχει φόρτο εργασίας, υπάρχει το Γραφείο του Κοινοβουλευτικού Ελέγχου στο Υπουργείο. Και </w:t>
      </w:r>
      <w:r>
        <w:rPr>
          <w:rFonts w:eastAsia="Times New Roman"/>
          <w:bCs/>
        </w:rPr>
        <w:t>φαίνεται πως μάλλον ο κύριος Αναπληρωτής Υπουργός απλώς υπογράφει. Καλά κάνει. Δικαίωμα του είναι. Και αφού τον εμπιστεύονται, ας εξακολουθήσει να το κάνει.</w:t>
      </w:r>
    </w:p>
    <w:p w14:paraId="327E4E3B" w14:textId="77777777" w:rsidR="00077057" w:rsidRDefault="00105889">
      <w:pPr>
        <w:spacing w:line="600" w:lineRule="auto"/>
        <w:ind w:firstLine="720"/>
        <w:jc w:val="both"/>
        <w:rPr>
          <w:rFonts w:eastAsia="Times New Roman"/>
          <w:bCs/>
        </w:rPr>
      </w:pPr>
      <w:r>
        <w:rPr>
          <w:rFonts w:eastAsia="Times New Roman"/>
          <w:bCs/>
        </w:rPr>
        <w:t>Θα μου επιτρέψετε όμως, κύριε Πρόεδρε, να πω ότι από μέρους των Υπουργών συστηματικά παραβιάζεται ο</w:t>
      </w:r>
      <w:r>
        <w:rPr>
          <w:rFonts w:eastAsia="Times New Roman"/>
          <w:bCs/>
        </w:rPr>
        <w:t xml:space="preserve"> Κανονισμός. </w:t>
      </w:r>
    </w:p>
    <w:p w14:paraId="327E4E3C" w14:textId="77777777" w:rsidR="00077057" w:rsidRDefault="00105889">
      <w:pPr>
        <w:spacing w:line="600" w:lineRule="auto"/>
        <w:ind w:firstLine="720"/>
        <w:jc w:val="both"/>
        <w:rPr>
          <w:rFonts w:eastAsia="Times New Roman" w:cs="Times New Roman"/>
          <w:szCs w:val="24"/>
        </w:rPr>
      </w:pPr>
      <w:r>
        <w:rPr>
          <w:rFonts w:eastAsia="Times New Roman"/>
          <w:bCs/>
        </w:rPr>
        <w:lastRenderedPageBreak/>
        <w:t>Κατά παράβαση, λοιπόν, του άρθρου 66 του Κανονισμού της Βουλής, όπου απαγορεύεται απευθυνόμενος ομιλητής προς το Κοινοβούλιο να αναφέρεται σε πρόσωπο, αλλά μόνο στο Σώμα γενικά, απευθύνθηκε προσωπικά σε εμένα.</w:t>
      </w:r>
    </w:p>
    <w:p w14:paraId="327E4E3D"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Κι επειδή του απάντησα, ενοχλήθη</w:t>
      </w:r>
      <w:r>
        <w:rPr>
          <w:rFonts w:eastAsia="Times New Roman" w:cs="Times New Roman"/>
          <w:szCs w:val="24"/>
        </w:rPr>
        <w:t xml:space="preserve">κε γιατί τον διέκοψα. Εγώ δεν έχω κανέναν λόγο, αφού θέλει να κάνουμε ζωντανό διάλογο, γιατί αυτή είναι και η ουσία της δημοκρατίας. Η ουσία της δημοκρατίας στηρίζεται στην </w:t>
      </w:r>
      <w:proofErr w:type="spellStart"/>
      <w:r>
        <w:rPr>
          <w:rFonts w:eastAsia="Times New Roman" w:cs="Times New Roman"/>
          <w:szCs w:val="24"/>
        </w:rPr>
        <w:t>προφορικότητα</w:t>
      </w:r>
      <w:proofErr w:type="spellEnd"/>
      <w:r>
        <w:rPr>
          <w:rFonts w:eastAsia="Times New Roman" w:cs="Times New Roman"/>
          <w:szCs w:val="24"/>
        </w:rPr>
        <w:t xml:space="preserve">, στην αμεσότητα δηλαδή που προκύπτει απ’ αυτήν την </w:t>
      </w:r>
      <w:proofErr w:type="spellStart"/>
      <w:r>
        <w:rPr>
          <w:rFonts w:eastAsia="Times New Roman" w:cs="Times New Roman"/>
          <w:szCs w:val="24"/>
        </w:rPr>
        <w:t>προφορικότητα</w:t>
      </w:r>
      <w:proofErr w:type="spellEnd"/>
      <w:r>
        <w:rPr>
          <w:rFonts w:eastAsia="Times New Roman" w:cs="Times New Roman"/>
          <w:szCs w:val="24"/>
        </w:rPr>
        <w:t xml:space="preserve"> και </w:t>
      </w:r>
      <w:r>
        <w:rPr>
          <w:rFonts w:eastAsia="Times New Roman" w:cs="Times New Roman"/>
          <w:szCs w:val="24"/>
        </w:rPr>
        <w:t xml:space="preserve">που επιτρέπει σε αυτόν που μιλάει να απευθύνεται κατά πρόσωπο σε εκείνον από τον οποίο περιμένει απάντηση. Άρα, λοιπόν, μην ενοχλείστε, κύριε Υπουργέ. Αυτή είναι η δημοκρατία. Αν δεν την αντέχετε, τουλάχιστον σεβαστείτε τον Κανονισμό. </w:t>
      </w:r>
    </w:p>
    <w:p w14:paraId="327E4E3E"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ΕΛΕΝΑ ΚΟΥΝΤΟΥΡΑ (Υπο</w:t>
      </w:r>
      <w:r>
        <w:rPr>
          <w:rFonts w:eastAsia="Times New Roman" w:cs="Times New Roman"/>
          <w:b/>
          <w:szCs w:val="24"/>
        </w:rPr>
        <w:t>υργός Τουρισμού):</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ακούστηκε)</w:t>
      </w:r>
    </w:p>
    <w:p w14:paraId="327E4E3F"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Μη σχολιάζετε, κυρία Υπουργέ. Εδώ είναι Βουλή. Ενδεχομένως, γι’ αυτό έκανα αναφορά στα λόγια του Προέδρου. Πράγματι έχετε ξεθαρρέψει. Κι έχετε ξε</w:t>
      </w:r>
      <w:r>
        <w:rPr>
          <w:rFonts w:eastAsia="Times New Roman" w:cs="Times New Roman"/>
          <w:szCs w:val="24"/>
        </w:rPr>
        <w:lastRenderedPageBreak/>
        <w:t>θαρρέψει γιατί; Διότι αγνοείτε ότι εδώ σε αυτήν την Α</w:t>
      </w:r>
      <w:r>
        <w:rPr>
          <w:rFonts w:eastAsia="Times New Roman" w:cs="Times New Roman"/>
          <w:szCs w:val="24"/>
        </w:rPr>
        <w:t>ίθουσα ασκείται κατά τρόπο πραγματικό και συμβολικό η λαϊκή κυριαρχία. Και αυτή η λαϊκή κυριαρχία ασκείται με βάση την αρχή της αντιπροσώπευσης που συνδέει τον λαό με εμάς και όχι βέβαια με την Κυβέρνηση, η οποία κυβερνάει γιατί έχει την εμπιστοσύνη της Βο</w:t>
      </w:r>
      <w:r>
        <w:rPr>
          <w:rFonts w:eastAsia="Times New Roman" w:cs="Times New Roman"/>
          <w:szCs w:val="24"/>
        </w:rPr>
        <w:t>υλής. Αυτά είναι πάγιες αρχές, είναι συνταγματικά κατοχυρωμένες αρχές. Είναι κατακτήσεις…</w:t>
      </w:r>
    </w:p>
    <w:p w14:paraId="327E4E40"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Τζαβάρα, ολοκληρώστε. </w:t>
      </w:r>
    </w:p>
    <w:p w14:paraId="327E4E41"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…του Διαφωτισμού, στον οποίο εσχάτως κι εσείς πιστεύετε. Τελειώνω, κύριε Πρόεδρε. </w:t>
      </w:r>
    </w:p>
    <w:p w14:paraId="327E4E42"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Και γι’ αυτό, λοιπόν, θα σας παρακαλέσω με ευπρέπεια να έρχεστε σε αυτόν εδώ…</w:t>
      </w:r>
    </w:p>
    <w:p w14:paraId="327E4E43"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ΔΗΜΗΤΡΙΟΣ ΠΑΠΑΓΓΕΛΟΠΟΥΛΟΣ (Αναπληρωτής Υπουργός Δικαιοσύνης Διαφάνειας και Ανθρωπίνων Δικαιωμάτων): </w:t>
      </w:r>
      <w:r>
        <w:rPr>
          <w:rFonts w:eastAsia="Times New Roman" w:cs="Times New Roman"/>
          <w:szCs w:val="24"/>
        </w:rPr>
        <w:t xml:space="preserve">Όχι, κύριε Πρόεδρε. Τι λέει; Δεν είμαι ευπρεπής; </w:t>
      </w:r>
    </w:p>
    <w:p w14:paraId="327E4E44"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w:t>
      </w:r>
      <w:r>
        <w:rPr>
          <w:rFonts w:eastAsia="Times New Roman" w:cs="Times New Roman"/>
          <w:b/>
          <w:szCs w:val="24"/>
        </w:rPr>
        <w:t xml:space="preserve">ης): </w:t>
      </w:r>
      <w:r>
        <w:rPr>
          <w:rFonts w:eastAsia="Times New Roman" w:cs="Times New Roman"/>
          <w:szCs w:val="24"/>
        </w:rPr>
        <w:t xml:space="preserve">Κύριε Τζαβάρα, τελειώστε παρακαλώ. </w:t>
      </w:r>
    </w:p>
    <w:p w14:paraId="327E4E45"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ΤΖΑΒΑΡΑΣ:</w:t>
      </w:r>
      <w:r>
        <w:rPr>
          <w:rFonts w:eastAsia="Times New Roman" w:cs="Times New Roman"/>
          <w:szCs w:val="24"/>
        </w:rPr>
        <w:t xml:space="preserve"> Τελειώνω, κύριε Πρόεδρε. </w:t>
      </w:r>
    </w:p>
    <w:p w14:paraId="327E4E46" w14:textId="77777777" w:rsidR="00077057" w:rsidRDefault="00105889">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327E4E47"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Συγγνώμη τι είπατε; Καλά, το επίπεδό σας είναι γνωστό. </w:t>
      </w:r>
    </w:p>
    <w:p w14:paraId="327E4E48"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Συγγνώμη, είπαμε εμείς τίποτα; </w:t>
      </w:r>
    </w:p>
    <w:p w14:paraId="327E4E49"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Είν</w:t>
      </w:r>
      <w:r>
        <w:rPr>
          <w:rFonts w:eastAsia="Times New Roman" w:cs="Times New Roman"/>
          <w:szCs w:val="24"/>
        </w:rPr>
        <w:t xml:space="preserve">αι δυνατόν να ακούω από τέσσερις πλευρές διαμαρτυρίες; Αφήστε να ολοκληρώσει, να δούμε τι θα κάνουμε. </w:t>
      </w:r>
    </w:p>
    <w:p w14:paraId="327E4E4A"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Σας χαρακτηρίζει και βέβαια δεν χρειάζεται να το σχολιάσω. </w:t>
      </w:r>
    </w:p>
    <w:p w14:paraId="327E4E4B"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Τι σας είπαμε εμείς; </w:t>
      </w:r>
    </w:p>
    <w:p w14:paraId="327E4E4C"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Είπατ</w:t>
      </w:r>
      <w:r>
        <w:rPr>
          <w:rFonts w:eastAsia="Times New Roman" w:cs="Times New Roman"/>
          <w:szCs w:val="24"/>
        </w:rPr>
        <w:t>ε μια λέξη…</w:t>
      </w:r>
    </w:p>
    <w:p w14:paraId="327E4E4D"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Ολοκληρώσατε, κύριε Τζαβάρα. Ευχαριστώ. </w:t>
      </w:r>
    </w:p>
    <w:p w14:paraId="327E4E4E"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Τον λόγο έχει η Υπουργός Τουρισμού, κ. Έλενα Κουντουρά. </w:t>
      </w:r>
    </w:p>
    <w:p w14:paraId="327E4E4F"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παρακαλώ επί του νομοσχεδίου. </w:t>
      </w:r>
    </w:p>
    <w:p w14:paraId="327E4E50" w14:textId="77777777" w:rsidR="00077057" w:rsidRDefault="00105889">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327E4E51"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Κύριε Τζαβάρα</w:t>
      </w:r>
      <w:r>
        <w:rPr>
          <w:rFonts w:eastAsia="Times New Roman" w:cs="Times New Roman"/>
          <w:szCs w:val="24"/>
        </w:rPr>
        <w:t xml:space="preserve">, κύριε </w:t>
      </w:r>
      <w:proofErr w:type="spellStart"/>
      <w:r>
        <w:rPr>
          <w:rFonts w:eastAsia="Times New Roman" w:cs="Times New Roman"/>
          <w:szCs w:val="24"/>
        </w:rPr>
        <w:t>Παναγιώταρε</w:t>
      </w:r>
      <w:proofErr w:type="spellEnd"/>
      <w:r>
        <w:rPr>
          <w:rFonts w:eastAsia="Times New Roman" w:cs="Times New Roman"/>
          <w:szCs w:val="24"/>
        </w:rPr>
        <w:t xml:space="preserve">, σας παρακαλώ. </w:t>
      </w:r>
    </w:p>
    <w:p w14:paraId="327E4E52"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Κύριε Πρόεδρε, δημιουργείται θέμα χωρίς να υπάρχει θέμα.</w:t>
      </w:r>
    </w:p>
    <w:p w14:paraId="327E4E53"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Αφήστε την κυρία Υπουργό να μιλήσει για το νομοσχέδιό της σας παρακαλώ. Άλλη ώρα τα λέμε αυτά. </w:t>
      </w:r>
    </w:p>
    <w:p w14:paraId="327E4E54"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Ορίστε, κυρία Υπουργέ, έχετε τον λόγο. </w:t>
      </w:r>
    </w:p>
    <w:p w14:paraId="327E4E55"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ΕΛΕΝΑ ΚΟΥΝΤΟΥΡΑ (Υπουργός Τουρισμού):</w:t>
      </w:r>
      <w:r>
        <w:rPr>
          <w:rFonts w:eastAsia="Times New Roman" w:cs="Times New Roman"/>
          <w:szCs w:val="24"/>
        </w:rPr>
        <w:t xml:space="preserve"> Θα μου επιτρέψετε να μιλήσω για το νομοσχέδιο και να κάνω και μια γενικότερη αναφορά, δεδομένου ότι στην </w:t>
      </w:r>
      <w:r>
        <w:rPr>
          <w:rFonts w:eastAsia="Times New Roman" w:cs="Times New Roman"/>
          <w:szCs w:val="24"/>
        </w:rPr>
        <w:t xml:space="preserve">επιτροπή </w:t>
      </w:r>
      <w:r>
        <w:rPr>
          <w:rFonts w:eastAsia="Times New Roman" w:cs="Times New Roman"/>
          <w:szCs w:val="24"/>
        </w:rPr>
        <w:t>προχθές συζητήθηκαν πράγματα τα οποία διαστρεβλώνουν την πραγματ</w:t>
      </w:r>
      <w:r>
        <w:rPr>
          <w:rFonts w:eastAsia="Times New Roman" w:cs="Times New Roman"/>
          <w:szCs w:val="24"/>
        </w:rPr>
        <w:t xml:space="preserve">ικότητα, παραπλανούν την κοινή γνώμη και δημιουργούν στο Σώμα μια πλήρη σύγχυση. </w:t>
      </w:r>
    </w:p>
    <w:p w14:paraId="327E4E56"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Προκειμένου, λοιπόν, να ξεκαθαρίσω τι ακριβώς κάνει το Υπουργείο Τουρισμού και φυσικά η Κυβέρνηση ΣΥΡΙΖΑ – Ανε</w:t>
      </w:r>
      <w:r>
        <w:rPr>
          <w:rFonts w:eastAsia="Times New Roman" w:cs="Times New Roman"/>
          <w:szCs w:val="24"/>
        </w:rPr>
        <w:lastRenderedPageBreak/>
        <w:t>ξάρτητοι Έλληνες, θα κάνω μια γενικότερη αναφορά για την επιτυχί</w:t>
      </w:r>
      <w:r>
        <w:rPr>
          <w:rFonts w:eastAsia="Times New Roman" w:cs="Times New Roman"/>
          <w:szCs w:val="24"/>
        </w:rPr>
        <w:t xml:space="preserve">α της εθνικής τουριστικής πολιτικής που ήδη έχει αποδώσει εξαιρετικά αποτελέσματα και ενοχλεί ιδιαίτερα την Αξιωματική Αντιπολίτευση. </w:t>
      </w:r>
    </w:p>
    <w:p w14:paraId="327E4E57"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Μέσα σε συνθήκες, λοιπόν, έντονου ανταγωνισμού στην παγκόσμια οικονομία και εν μέσω ραγδαίων γεωπολιτικών αλλαγών και πολ</w:t>
      </w:r>
      <w:r>
        <w:rPr>
          <w:rFonts w:eastAsia="Times New Roman" w:cs="Times New Roman"/>
          <w:szCs w:val="24"/>
        </w:rPr>
        <w:t>ύ δυσάρεστων -θα έλεγα- γεγονότων που επηρεάζουν τον τουρισμό διεθνώς, η Ελλάδα παραμένει μια χώρα ασφαλής, σταθερή, φιλική και αποτελεί σήμερα μια δυνατή πρόταση ως παγκόσμιος ελκυστικός προορισμός για διακοπές, αλλά και για επενδύσεις. Τη διετία, λοιπόν,</w:t>
      </w:r>
      <w:r>
        <w:rPr>
          <w:rFonts w:eastAsia="Times New Roman" w:cs="Times New Roman"/>
          <w:szCs w:val="24"/>
        </w:rPr>
        <w:t xml:space="preserve"> του 2015 – 2016 ο ρυθμός ανάπτυξης του ελληνικού τουρισμού ήταν υψηλότερος από τον παγκόσμιο μέσο όρο τουριστικής ανάπτυξης και η πορεία αυτή δεν συνέβη ούτε τυχαία, κύριοι συνάδελφοι, ούτε οφείλεται σε συγκυρία, αλλά ούτε είναι αποτέλεσμα άλλων δυνάμεων </w:t>
      </w:r>
      <w:r>
        <w:rPr>
          <w:rFonts w:eastAsia="Times New Roman" w:cs="Times New Roman"/>
          <w:szCs w:val="24"/>
        </w:rPr>
        <w:t xml:space="preserve">παρά μίας συγκεκριμένης εθνικής τουριστικής πολιτικής με σχεδιασμό, με </w:t>
      </w:r>
      <w:proofErr w:type="spellStart"/>
      <w:r>
        <w:rPr>
          <w:rFonts w:eastAsia="Times New Roman" w:cs="Times New Roman"/>
          <w:szCs w:val="24"/>
        </w:rPr>
        <w:t>στοχευμένες</w:t>
      </w:r>
      <w:proofErr w:type="spellEnd"/>
      <w:r>
        <w:rPr>
          <w:rFonts w:eastAsia="Times New Roman" w:cs="Times New Roman"/>
          <w:szCs w:val="24"/>
        </w:rPr>
        <w:t xml:space="preserve"> ενέργειες που σχεδιάσαμε, εφαρμόσαμε το 2015, υλοποιήσαμε το 2016 κι έχουμε πραγματικά εξαιρετικά αποτελέσματα και τεράστια επιτυχία. </w:t>
      </w:r>
    </w:p>
    <w:p w14:paraId="327E4E58"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lastRenderedPageBreak/>
        <w:t xml:space="preserve">Σας θυμίζω, λοιπόν, ότι το 2015, όταν </w:t>
      </w:r>
      <w:r>
        <w:rPr>
          <w:rFonts w:eastAsia="Times New Roman" w:cs="Times New Roman"/>
          <w:szCs w:val="24"/>
        </w:rPr>
        <w:t xml:space="preserve">αναλάβαμε, ο τουρισμός μας βρισκόταν υπό το βάρος ισχυρών πιέσεων, υπό τη διαρκή απειλή του </w:t>
      </w:r>
      <w:proofErr w:type="spellStart"/>
      <w:r>
        <w:rPr>
          <w:rFonts w:eastAsia="Times New Roman" w:cs="Times New Roman"/>
          <w:szCs w:val="24"/>
          <w:lang w:val="en-US"/>
        </w:rPr>
        <w:t>Grexit</w:t>
      </w:r>
      <w:proofErr w:type="spellEnd"/>
      <w:r>
        <w:rPr>
          <w:rFonts w:eastAsia="Times New Roman" w:cs="Times New Roman"/>
          <w:szCs w:val="24"/>
        </w:rPr>
        <w:t>, της οικονομικής ασφυξίας, σκληρών πολιτικών διαπραγματεύσεων με τους εταίρους, δύο εκλογικές αναμετρήσεις, δημοψήφισμα, μια συνεχή αρνητική επίθεση από το ε</w:t>
      </w:r>
      <w:r>
        <w:rPr>
          <w:rFonts w:eastAsia="Times New Roman" w:cs="Times New Roman"/>
          <w:szCs w:val="24"/>
        </w:rPr>
        <w:t xml:space="preserve">ξωτερικό και τους ανταγωνιστές μας που δημιουργούσε πλήγμα στην εικόνα της χώρας μας. </w:t>
      </w:r>
    </w:p>
    <w:p w14:paraId="327E4E59"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Παρ’ όλες, λοιπόν, τις αντιξοότητες, διαχειριστήκαμε τις κρίσεις αυτές στον τουρισμό μας με εξαιρετική επιτυχία που έχει αναγνωριστεί, και το τονίζω αυτό, διεθνώς από το</w:t>
      </w:r>
      <w:r>
        <w:rPr>
          <w:rFonts w:eastAsia="Times New Roman" w:cs="Times New Roman"/>
          <w:szCs w:val="24"/>
        </w:rPr>
        <w:t xml:space="preserve">ν Παγκόσμιο Οργανισμό Τουρισμού και τον ίδιο τον γενικό Γραμματέα του Οργανισμού Παγκόσμιου Τουρισμού, τον κ. </w:t>
      </w:r>
      <w:proofErr w:type="spellStart"/>
      <w:r>
        <w:rPr>
          <w:rFonts w:eastAsia="Times New Roman" w:cs="Times New Roman"/>
          <w:szCs w:val="24"/>
        </w:rPr>
        <w:t>Τάλεμπ</w:t>
      </w:r>
      <w:proofErr w:type="spellEnd"/>
      <w:r>
        <w:rPr>
          <w:rFonts w:eastAsia="Times New Roman" w:cs="Times New Roman"/>
          <w:szCs w:val="24"/>
        </w:rPr>
        <w:t xml:space="preserve"> </w:t>
      </w:r>
      <w:proofErr w:type="spellStart"/>
      <w:r>
        <w:rPr>
          <w:rFonts w:eastAsia="Times New Roman" w:cs="Times New Roman"/>
          <w:szCs w:val="24"/>
        </w:rPr>
        <w:t>Ριφάι</w:t>
      </w:r>
      <w:proofErr w:type="spellEnd"/>
      <w:r>
        <w:rPr>
          <w:rFonts w:eastAsia="Times New Roman" w:cs="Times New Roman"/>
          <w:szCs w:val="24"/>
        </w:rPr>
        <w:t>, ο οποίος επανειλημμένα, σε δημόσιες ομιλίες του, έχει πει για την Ελλάδα ότι είναι παράδειγμα προς μίμηση εξαιρετικής διαχείρισης κρ</w:t>
      </w:r>
      <w:r>
        <w:rPr>
          <w:rFonts w:eastAsia="Times New Roman" w:cs="Times New Roman"/>
          <w:szCs w:val="24"/>
        </w:rPr>
        <w:t xml:space="preserve">ίσης, που ανέτρεψε την αρνητική εικόνα και κατάφερε να βγει με επιτυχία και με ιστορικά ρεκόρ αφίξεων.  </w:t>
      </w:r>
    </w:p>
    <w:p w14:paraId="327E4E5A"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Πραγματικά, πετύχαμε τα υψηλότερα νούμερα. Πετύχαμε ιστορικό ρεκόρ αφίξεων και εσόδων. Το 2016 ήταν μια χ</w:t>
      </w:r>
      <w:r>
        <w:rPr>
          <w:rFonts w:eastAsia="Times New Roman" w:cs="Times New Roman"/>
          <w:szCs w:val="24"/>
        </w:rPr>
        <w:t>ρ</w:t>
      </w:r>
      <w:r>
        <w:rPr>
          <w:rFonts w:eastAsia="Times New Roman" w:cs="Times New Roman"/>
          <w:szCs w:val="24"/>
        </w:rPr>
        <w:t>ονιά ρεκόρ μετά από μια χρονιά ρεκόρ. Οι αφίξ</w:t>
      </w:r>
      <w:r>
        <w:rPr>
          <w:rFonts w:eastAsia="Times New Roman" w:cs="Times New Roman"/>
          <w:szCs w:val="24"/>
        </w:rPr>
        <w:t xml:space="preserve">εις αγγίζουν τα είκοσι </w:t>
      </w:r>
      <w:proofErr w:type="spellStart"/>
      <w:r>
        <w:rPr>
          <w:rFonts w:eastAsia="Times New Roman" w:cs="Times New Roman"/>
          <w:szCs w:val="24"/>
        </w:rPr>
        <w:t>ε</w:t>
      </w:r>
      <w:r>
        <w:rPr>
          <w:rFonts w:eastAsia="Times New Roman" w:cs="Times New Roman"/>
          <w:szCs w:val="24"/>
        </w:rPr>
        <w:lastRenderedPageBreak/>
        <w:t>πτάμισι</w:t>
      </w:r>
      <w:proofErr w:type="spellEnd"/>
      <w:r>
        <w:rPr>
          <w:rFonts w:eastAsia="Times New Roman" w:cs="Times New Roman"/>
          <w:szCs w:val="24"/>
        </w:rPr>
        <w:t xml:space="preserve"> εκατομμύρια, το μεγαλύτερο μέχρι σήμερα αριθμό επισκεπτών στην Ελλάδα. Κι αυτό δεν το λέμε εμείς, το λένε όλα τα επίσημα στοιχεία, που φυσικά το Υπουργείο έχει, και όχι κάποιες ανακρίβειες που ακούγονται από μέρος της Αντιπο</w:t>
      </w:r>
      <w:r>
        <w:rPr>
          <w:rFonts w:eastAsia="Times New Roman" w:cs="Times New Roman"/>
          <w:szCs w:val="24"/>
        </w:rPr>
        <w:t>λίτευσης που θέλουν να προκαλέσουν σύγχυση. Και φυσικά, είναι γνωστή η τακτική της να επιχειρεί να αποκρύπτει την αλήθεια, να υπονομεύει το κυβερνητικό έργο, αλλά και να διαστρεβλώνει την πραγματικότητα και στην προκειμένη περίπτωση τη θετική πορεία του ελ</w:t>
      </w:r>
      <w:r>
        <w:rPr>
          <w:rFonts w:eastAsia="Times New Roman" w:cs="Times New Roman"/>
          <w:szCs w:val="24"/>
        </w:rPr>
        <w:t xml:space="preserve">ληνικού τουρισμού. </w:t>
      </w:r>
    </w:p>
    <w:p w14:paraId="327E4E5B"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Θέλω να τους τονίσω ότι αυτό είναι πολύ επικίνδυνο, γιατί επιτίθενται με αυτόν τον τρόπο σε όλο τον τουριστικό κόσμο, στους επιχειρηματίες και στους επαγγελματίες και φυσικά στην οικονομία της Ελλάδος, γιατί ο τουρισμός είναι το 20% του</w:t>
      </w:r>
      <w:r>
        <w:rPr>
          <w:rFonts w:eastAsia="Times New Roman" w:cs="Times New Roman"/>
          <w:szCs w:val="24"/>
        </w:rPr>
        <w:t xml:space="preserve"> ΑΕΠ, παίρνουμε μία μεγάλη ανάσα από τα έσοδα τα οποία έρχονται και δημιουργούνται πάρα πολλές θέσεις εργασίας. Γι’ αυτό, λοιπόν, θα έλεγα να είναι λίγο προσεκτικοί στις δηλώσεις τους και στον τρόπο που προσπαθούν να διαστρεβλώσουν την πραγματικότητα και ν</w:t>
      </w:r>
      <w:r>
        <w:rPr>
          <w:rFonts w:eastAsia="Times New Roman" w:cs="Times New Roman"/>
          <w:szCs w:val="24"/>
        </w:rPr>
        <w:t xml:space="preserve">α παραπλανήσουν την κοινή γνώμη. </w:t>
      </w:r>
    </w:p>
    <w:p w14:paraId="327E4E5C"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Μέσα, λοιπόν, σε μια πολύ δύσκολη οικονομική και γεωπολιτική συγκυρία από εξωγενείς και αστάθμητους παράγοντες </w:t>
      </w:r>
      <w:r>
        <w:rPr>
          <w:rFonts w:eastAsia="Times New Roman" w:cs="Times New Roman"/>
          <w:szCs w:val="24"/>
        </w:rPr>
        <w:lastRenderedPageBreak/>
        <w:t>που η Ελλάδα δεν μπορεί να ελέγξει και υπάρχει μία διεθν</w:t>
      </w:r>
      <w:r>
        <w:rPr>
          <w:rFonts w:eastAsia="Times New Roman" w:cs="Times New Roman"/>
          <w:szCs w:val="24"/>
        </w:rPr>
        <w:t>ή</w:t>
      </w:r>
      <w:r>
        <w:rPr>
          <w:rFonts w:eastAsia="Times New Roman" w:cs="Times New Roman"/>
          <w:szCs w:val="24"/>
        </w:rPr>
        <w:t>ς ανησυχία, θα έλεγα, με συνεχή δυσάρεστα γεγονότα και</w:t>
      </w:r>
      <w:r>
        <w:rPr>
          <w:rFonts w:eastAsia="Times New Roman" w:cs="Times New Roman"/>
          <w:szCs w:val="24"/>
        </w:rPr>
        <w:t xml:space="preserve"> στις γειτονικές μας χώρες, εμείς όχι μόνο καταφέραμε, όπως είπα πριν, να αντιστρέψουμε το αρνητικό κλίμα, αλλά επίσης πετύχαμε να είμαστε αξιόπιστοι, να μας βλέπουνε με εμπιστοσύνη, με σταθερότητα, με ασφάλεια και να είμαστε μία χώρα φιλική, ώστε όχι μόνο</w:t>
      </w:r>
      <w:r>
        <w:rPr>
          <w:rFonts w:eastAsia="Times New Roman" w:cs="Times New Roman"/>
          <w:szCs w:val="24"/>
        </w:rPr>
        <w:t xml:space="preserve"> να επιλέξουν την Ελλάδα για τις διακοπές τους, αλλά και να δραστηριοποιηθούν επιχειρηματικά. </w:t>
      </w:r>
    </w:p>
    <w:p w14:paraId="327E4E5D"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Είμαστε, λοιπόν, πολύ ικανοποιημένοι που η εθνική τουριστική πολιτική που σχεδιάσαμε με βάθος τετραετίας έδωσε τόσο γρήγορα, τόσο μεγάλα, πολλά και επιτυχημένα αποτελέσματα. </w:t>
      </w:r>
    </w:p>
    <w:p w14:paraId="327E4E5E"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Το πρώτο παράδειγμα είναι η επιμήκυνση της περιόδου. Για πρώτη φορά, η Κυβέρνηση </w:t>
      </w:r>
      <w:r>
        <w:rPr>
          <w:rFonts w:eastAsia="Times New Roman" w:cs="Times New Roman"/>
          <w:szCs w:val="24"/>
        </w:rPr>
        <w:t>ΣΥΡΙΖΑ-Ανεξάρτητοι Έλληνες το έκανε πραγματικότητα. Τους μήνες  Ιούλιο-Αύγουστο είχαμε εξαιρετικά υψηλές επιδόσεις και οι μήνες Σεπτέμβριος-Οκτώβριος-Νοέμβριος ήταν οι καλύτεροι μήνες όλων των εποχών. Ξεκινήσαμε τη θερινή επιμήκυνση από τον Μάρτιο, την ολο</w:t>
      </w:r>
      <w:r>
        <w:rPr>
          <w:rFonts w:eastAsia="Times New Roman" w:cs="Times New Roman"/>
          <w:szCs w:val="24"/>
        </w:rPr>
        <w:t xml:space="preserve">κληρώσαμε Νοέμβριο, ενώ στο παρελθόν τελείωνε τέλος Σεπτεμβρίου. Αυτό μεταφράστηκε σε </w:t>
      </w:r>
      <w:proofErr w:type="spellStart"/>
      <w:r>
        <w:rPr>
          <w:rFonts w:eastAsia="Times New Roman" w:cs="Times New Roman"/>
          <w:szCs w:val="24"/>
        </w:rPr>
        <w:t>πληρότητες</w:t>
      </w:r>
      <w:proofErr w:type="spellEnd"/>
      <w:r>
        <w:rPr>
          <w:rFonts w:eastAsia="Times New Roman" w:cs="Times New Roman"/>
          <w:szCs w:val="24"/>
        </w:rPr>
        <w:t xml:space="preserve"> στα ξενοδοχεία στην Αθήνα και </w:t>
      </w:r>
      <w:r>
        <w:rPr>
          <w:rFonts w:eastAsia="Times New Roman" w:cs="Times New Roman"/>
          <w:szCs w:val="24"/>
        </w:rPr>
        <w:lastRenderedPageBreak/>
        <w:t xml:space="preserve">Θεσσαλονίκη 100% και στο υπόλοιπο της Ελλάδος μέσο όρο 85%.   </w:t>
      </w:r>
    </w:p>
    <w:p w14:paraId="327E4E5F"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Είναι πολύ σημαντικό να πούμε ότι ανοίξαμε νέους ελληνικούς προορι</w:t>
      </w:r>
      <w:r>
        <w:rPr>
          <w:rFonts w:eastAsia="Times New Roman" w:cs="Times New Roman"/>
          <w:szCs w:val="24"/>
        </w:rPr>
        <w:t>σμούς έτσι ώστε να ωφεληθούν οι τοπικές κοινωνίες. Ανοίξαμε νέες αγορές υψηλού εισοδήματος και ταξιδιωτικού προϋπολογισμού, γιατί μας ενδιαφέρει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φέρουμε ποιοτικό τουρισμό και αυτό κάναμε, ανοίγοντας τη Μέση Ανατολή, με θεαματικές αφίξεις, ε</w:t>
      </w:r>
      <w:r>
        <w:rPr>
          <w:rFonts w:eastAsia="Times New Roman" w:cs="Times New Roman"/>
          <w:szCs w:val="24"/>
        </w:rPr>
        <w:t>νισχύοντας τη Ρωσία που πέρυσι είχε σοβαρό οικονομικό πρόβλημα και σήμερα είναι 30% επάνω, ενισχύοντας τον Καναδά και την Αμερική, που εκεί επίσης είχαμε πολύ σημαντικές αφίξεις αλλά και έσοδα, καθώς είναι αγορές που στο παρελθόν, λόγω του ότι υπήρχαν οι α</w:t>
      </w:r>
      <w:r>
        <w:rPr>
          <w:rFonts w:eastAsia="Times New Roman" w:cs="Times New Roman"/>
          <w:szCs w:val="24"/>
        </w:rPr>
        <w:t xml:space="preserve">πευθείας πτήσεις από την Ολυμπιακή, είχαμε πολύ μεγάλη εισροή τουριστών και για ένα διάστημα υπήρξε καταστολή. </w:t>
      </w:r>
    </w:p>
    <w:p w14:paraId="327E4E60"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Με διεκδικήσεις, με διαπραγματεύσεις σκληρές, με πρόγραμμα, με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και </w:t>
      </w:r>
      <w:r>
        <w:rPr>
          <w:rFonts w:eastAsia="Times New Roman" w:cs="Times New Roman"/>
          <w:szCs w:val="24"/>
          <w:lang w:val="en-US"/>
        </w:rPr>
        <w:t>action</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και με τη βοήθεια της ομογένειας –και τους ευχαριστ</w:t>
      </w:r>
      <w:r>
        <w:rPr>
          <w:rFonts w:eastAsia="Times New Roman" w:cs="Times New Roman"/>
          <w:szCs w:val="24"/>
        </w:rPr>
        <w:t xml:space="preserve">ώ μέσα από την καρδιά μου γι’ αυτό- καταφέραμε όχι μόνο να πετάει μία αεροπορική εταιρεία από την Αμερική προς την Ελλάδα, όπως συνέβαινε μέχρι το </w:t>
      </w:r>
      <w:r>
        <w:rPr>
          <w:rFonts w:eastAsia="Times New Roman" w:cs="Times New Roman"/>
          <w:szCs w:val="24"/>
        </w:rPr>
        <w:lastRenderedPageBreak/>
        <w:t>2015, αλλά καταφέραμε να φέρουμε τρεις αμερικανικές αεροπορικές εταιρείες και τριπλασιάσουμε τις αφίξεις στην</w:t>
      </w:r>
      <w:r>
        <w:rPr>
          <w:rFonts w:eastAsia="Times New Roman" w:cs="Times New Roman"/>
          <w:szCs w:val="24"/>
        </w:rPr>
        <w:t xml:space="preserve"> Ελλάδα.</w:t>
      </w:r>
    </w:p>
    <w:p w14:paraId="327E4E61" w14:textId="77777777" w:rsidR="00077057" w:rsidRDefault="00105889">
      <w:pPr>
        <w:spacing w:line="600" w:lineRule="auto"/>
        <w:ind w:firstLine="720"/>
        <w:jc w:val="both"/>
        <w:rPr>
          <w:rFonts w:eastAsia="Times New Roman"/>
          <w:szCs w:val="24"/>
        </w:rPr>
      </w:pPr>
      <w:r>
        <w:rPr>
          <w:rFonts w:eastAsia="Times New Roman"/>
          <w:szCs w:val="24"/>
        </w:rPr>
        <w:t>Θέλω να πω για τον θεματικό τουρισμό ότι είχε ξεκινήσει στο παρελθόν μία προσπάθεια και ολοκληρώθηκε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δικής μας διακυβέρνησης το 2015-2016 με πολύ </w:t>
      </w:r>
      <w:proofErr w:type="spellStart"/>
      <w:r>
        <w:rPr>
          <w:rFonts w:eastAsia="Times New Roman"/>
          <w:szCs w:val="24"/>
        </w:rPr>
        <w:t>στοχευμένες</w:t>
      </w:r>
      <w:proofErr w:type="spellEnd"/>
      <w:r>
        <w:rPr>
          <w:rFonts w:eastAsia="Times New Roman"/>
          <w:szCs w:val="24"/>
        </w:rPr>
        <w:t xml:space="preserve"> νομοθετικές παρεμβάσεις. Λύθηκαν προβλήματα τα οποία χρόνιζαν και δημιουρ</w:t>
      </w:r>
      <w:r>
        <w:rPr>
          <w:rFonts w:eastAsia="Times New Roman"/>
          <w:szCs w:val="24"/>
        </w:rPr>
        <w:t xml:space="preserve">γούσαν τρομερά προβλήματα στους επιχειρηματίες και τους επαγγελματίες του τουριστικού κλάδου. Δόθηκαν λύσεις έτσι ώστε να μπορούν να αξιοποιήσουν όλα αυτά στην καθημερινότητά μας -γιατί εκεί πραγματικά θα φανεί και η διαφορά- και εμείς να κάνουμε πράξη το </w:t>
      </w:r>
      <w:r>
        <w:rPr>
          <w:rFonts w:eastAsia="Times New Roman"/>
          <w:szCs w:val="24"/>
        </w:rPr>
        <w:t xml:space="preserve">όραμά μας «365 μέρες τον χρόνο τουρισμό» που για πρώτη φορά πάλι η Κυβέρνησή μας –το τονίζω- ΣΥΡΙΖΑ-ΑΝΕΛ και το Υπουργείο μας πέτυχε. </w:t>
      </w:r>
    </w:p>
    <w:p w14:paraId="327E4E62" w14:textId="77777777" w:rsidR="00077057" w:rsidRDefault="00105889">
      <w:pPr>
        <w:spacing w:line="600" w:lineRule="auto"/>
        <w:ind w:firstLine="720"/>
        <w:jc w:val="both"/>
        <w:rPr>
          <w:rFonts w:eastAsia="Times New Roman"/>
          <w:szCs w:val="24"/>
        </w:rPr>
      </w:pPr>
      <w:r>
        <w:rPr>
          <w:rFonts w:eastAsia="Times New Roman"/>
          <w:szCs w:val="24"/>
        </w:rPr>
        <w:t xml:space="preserve">Και διανύουμε αυτή την περίοδο Δεκέμβριο-Ιανουάριο μία κίνηση ρεκόρ με υψηλές </w:t>
      </w:r>
      <w:proofErr w:type="spellStart"/>
      <w:r>
        <w:rPr>
          <w:rFonts w:eastAsia="Times New Roman"/>
          <w:szCs w:val="24"/>
        </w:rPr>
        <w:t>πληρότητες</w:t>
      </w:r>
      <w:proofErr w:type="spellEnd"/>
      <w:r>
        <w:rPr>
          <w:rFonts w:eastAsia="Times New Roman"/>
          <w:szCs w:val="24"/>
        </w:rPr>
        <w:t xml:space="preserve"> σε αστικούς τουριστικούς χειμερι</w:t>
      </w:r>
      <w:r>
        <w:rPr>
          <w:rFonts w:eastAsia="Times New Roman"/>
          <w:szCs w:val="24"/>
        </w:rPr>
        <w:t>νούς προορισμούς, με διψήφια νούμερα για πρώτη φορά πάλι στη διάρκεια όλων αυτών των ετών που κάνουμε μια προσπάθεια να αναπτύξουμε το τουριστικό μας προϊόν.</w:t>
      </w:r>
    </w:p>
    <w:p w14:paraId="327E4E63" w14:textId="77777777" w:rsidR="00077057" w:rsidRDefault="00105889">
      <w:pPr>
        <w:spacing w:line="600" w:lineRule="auto"/>
        <w:ind w:firstLine="720"/>
        <w:jc w:val="both"/>
        <w:rPr>
          <w:rFonts w:eastAsia="Times New Roman"/>
          <w:szCs w:val="24"/>
        </w:rPr>
      </w:pPr>
      <w:r>
        <w:rPr>
          <w:rFonts w:eastAsia="Times New Roman"/>
          <w:szCs w:val="24"/>
        </w:rPr>
        <w:lastRenderedPageBreak/>
        <w:t>Για πρώτη φορά υπήρχε διακριτή αύξηση και του εσωτερικού ελληνικού τουρισμού –κάτι που αποκρύπτετα</w:t>
      </w:r>
      <w:r>
        <w:rPr>
          <w:rFonts w:eastAsia="Times New Roman"/>
          <w:szCs w:val="24"/>
        </w:rPr>
        <w:t>ι και δεν αναδεικνύεται από την Αξιωματική Αντιπολίτευση-, δεδομένου ότι κάναμε και προγράμματα κοινωνικού τουρισμού. Τα ενισχύσαμε μαζί με το Υπουργείο Εργασίας, την κ. Ράνια Αντωνοπούλου, τη διοικήτρια του ΟΑΕΔ, προκειμένου να στηρίξουμε και τον ελληνικό</w:t>
      </w:r>
      <w:r>
        <w:rPr>
          <w:rFonts w:eastAsia="Times New Roman"/>
          <w:szCs w:val="24"/>
        </w:rPr>
        <w:t xml:space="preserve"> τουρισμό αλλά και τα νησιά του βορείου Αιγαίου που δέχθηκαν τις πιέσεις από το προσφυγικό. </w:t>
      </w:r>
    </w:p>
    <w:p w14:paraId="327E4E64" w14:textId="77777777" w:rsidR="00077057" w:rsidRDefault="00105889">
      <w:pPr>
        <w:spacing w:line="600" w:lineRule="auto"/>
        <w:ind w:firstLine="720"/>
        <w:jc w:val="both"/>
        <w:rPr>
          <w:rFonts w:eastAsia="Times New Roman"/>
          <w:szCs w:val="24"/>
        </w:rPr>
      </w:pPr>
      <w:r>
        <w:rPr>
          <w:rFonts w:eastAsia="Times New Roman"/>
          <w:szCs w:val="24"/>
        </w:rPr>
        <w:t>Όταν, λοιπόν, εξασφαλίζουμε τουριστικά πακέτα θεματικού τουρισμού, -απευθείας συνδέσεις όχι μόνο από πρωτεύουσες του εξωτερικού προς τις πρωτεύουσες μας και τα νησ</w:t>
      </w:r>
      <w:r>
        <w:rPr>
          <w:rFonts w:eastAsia="Times New Roman"/>
          <w:szCs w:val="24"/>
        </w:rPr>
        <w:t>ιά μας αλλά ακόμα και από περιφέρειες προς την Ελλάδα- δημιουργώντας νέους δημοφιλείς προορισμούς, καταφέρνουμε να ενισχύσουμε και να τονώσουμε οικονομικά και όλες τις τοπικές κοινωνίες από τις σημαντικές αγορές τις οποίες ανοίξαμε, όπως είναι η Μέση Ανατο</w:t>
      </w:r>
      <w:r>
        <w:rPr>
          <w:rFonts w:eastAsia="Times New Roman"/>
          <w:szCs w:val="24"/>
        </w:rPr>
        <w:t>λή, η Κίνα και η Νότιος Κορέα. Και αυτό που προσπαθούμε, όμως, να κάνουμε είναι να στηρίξουμε και όλες αυτές τις ευρωπαϊκές ανερχόμενες αγορές, όπως είναι η Πολωνία, η Ρουμανία, η Σερβία. Το 2017 ανοίγουμε και την Ινδία.</w:t>
      </w:r>
    </w:p>
    <w:p w14:paraId="327E4E65" w14:textId="77777777" w:rsidR="00077057" w:rsidRDefault="00105889">
      <w:pPr>
        <w:spacing w:line="600" w:lineRule="auto"/>
        <w:ind w:firstLine="720"/>
        <w:jc w:val="both"/>
        <w:rPr>
          <w:rFonts w:eastAsia="Times New Roman"/>
          <w:szCs w:val="24"/>
        </w:rPr>
      </w:pPr>
      <w:r>
        <w:rPr>
          <w:rFonts w:eastAsia="Times New Roman"/>
          <w:szCs w:val="24"/>
        </w:rPr>
        <w:lastRenderedPageBreak/>
        <w:t>Και μέσα σε όλο αυτό το περιβάλλον,</w:t>
      </w:r>
      <w:r>
        <w:rPr>
          <w:rFonts w:eastAsia="Times New Roman"/>
          <w:szCs w:val="24"/>
        </w:rPr>
        <w:t xml:space="preserve"> όλα αυτά τα μνημόνια –όπως και το σημερινό το οποίο θα ψηφίσουμε- είναι προκειμένου να μπορέσουμε να αυξήσουμε τον τουρισμό προς την Ελλάδα, να κάνουμε συνέργειες, να γίνει η Μεσόγειος μια δυνατή ισχυρή επιλογή. Και είμαστε εμείς αυτοί που δίνουμε τη δυνα</w:t>
      </w:r>
      <w:r>
        <w:rPr>
          <w:rFonts w:eastAsia="Times New Roman"/>
          <w:szCs w:val="24"/>
        </w:rPr>
        <w:t>τότητα, το μήνυμα, αν θέλετε, τον συμβολισμό, να υπάρξει σταθερότητα, ασφάλεια, ειρήνη στην περιοχή μας.</w:t>
      </w:r>
    </w:p>
    <w:p w14:paraId="327E4E66" w14:textId="77777777" w:rsidR="00077057" w:rsidRDefault="00105889">
      <w:pPr>
        <w:spacing w:line="600" w:lineRule="auto"/>
        <w:ind w:firstLine="720"/>
        <w:jc w:val="both"/>
        <w:rPr>
          <w:rFonts w:eastAsia="Times New Roman"/>
          <w:szCs w:val="24"/>
        </w:rPr>
      </w:pPr>
      <w:r>
        <w:rPr>
          <w:rFonts w:eastAsia="Times New Roman"/>
          <w:szCs w:val="24"/>
        </w:rPr>
        <w:t>Έρχονται ανακρίβειες του τύπου ότι επειδή υπάρχει γεωπολιτικό πρόβλημα και οι άλλες χώρες έχουν χάσει, αν θέλετε, τουριστικές εισροές, η Ελλάδα θα έπρε</w:t>
      </w:r>
      <w:r>
        <w:rPr>
          <w:rFonts w:eastAsia="Times New Roman"/>
          <w:szCs w:val="24"/>
        </w:rPr>
        <w:t>πε να έχει πάρει ένα τεράστιο κομμάτι τουριστών. Αυτό είναι ανακρίβεια. Όλοι ξέρουμε πολύ καλά ότι η Ελλάδα χτίζει, τουλάχιστον</w:t>
      </w:r>
      <w:r>
        <w:rPr>
          <w:rFonts w:eastAsia="Times New Roman"/>
          <w:szCs w:val="24"/>
        </w:rPr>
        <w:t>,</w:t>
      </w:r>
      <w:r>
        <w:rPr>
          <w:rFonts w:eastAsia="Times New Roman"/>
          <w:szCs w:val="24"/>
        </w:rPr>
        <w:t xml:space="preserve"> με τη δική μας κυβερνητική πολιτική, σχέσεις σταθερές έτσι ώστε αυτό ο τουρίστας που θα έρθει, να ξαναέρθει, να γίνει πιστός, ν</w:t>
      </w:r>
      <w:r>
        <w:rPr>
          <w:rFonts w:eastAsia="Times New Roman"/>
          <w:szCs w:val="24"/>
        </w:rPr>
        <w:t xml:space="preserve">α ενισχύσουμε την ποιότητα των υπηρεσιών μας και να δημιουργήσουμε ένα τουριστικό ρεύμα που θα μας επιλέγει πάντα, αγνοώντας τι συνθήκες υπάρχουν στο γεωπολιτικό περιβάλλον ή στη γειτονιά μας. Το ότι η γειτονιά μας πλήττεται είναι εις βάρος μας, δεν είναι </w:t>
      </w:r>
      <w:r>
        <w:rPr>
          <w:rFonts w:eastAsia="Times New Roman"/>
          <w:szCs w:val="24"/>
        </w:rPr>
        <w:t xml:space="preserve">καλό. Το μερίδιο του τουρισμού το οποίο έρχεται στην ανατολική Μεσόγειο, όταν υπάρχει ανασφάλεια, μετακινείται μακριά. </w:t>
      </w:r>
    </w:p>
    <w:p w14:paraId="327E4E67" w14:textId="77777777" w:rsidR="00077057" w:rsidRDefault="00105889">
      <w:pPr>
        <w:spacing w:line="600" w:lineRule="auto"/>
        <w:ind w:firstLine="720"/>
        <w:jc w:val="both"/>
        <w:rPr>
          <w:rFonts w:eastAsia="Times New Roman"/>
          <w:szCs w:val="24"/>
        </w:rPr>
      </w:pPr>
      <w:r>
        <w:rPr>
          <w:rFonts w:eastAsia="Times New Roman"/>
          <w:szCs w:val="24"/>
        </w:rPr>
        <w:lastRenderedPageBreak/>
        <w:t xml:space="preserve">Η Ελλάδα, λοιπόν, πέτυχε τεράστια επιτυχία το 2016 για να μπορεί να φέρει αυτά τα εξαιρετικά αποτελέσματα που ξεπέρασαν κάθε προσδοκία. </w:t>
      </w:r>
      <w:r>
        <w:rPr>
          <w:rFonts w:eastAsia="Times New Roman"/>
          <w:szCs w:val="24"/>
        </w:rPr>
        <w:t>Και ακόμα, αν θέλετε, ο ιδιωτικός τομέας θεωρεί και βγάζει ανακοινώσεις ότι ο ελληνικός τουρισμός είναι πρωταθλητής. Μέχρι σήμερα, το 2017 δείχνει ότι έχει μια διψήφια αύξηση. Και όσον αφορά τον Τύπο στη Βρετανία, την Αυστρία, στη Γερμανία, στη Σκανδιναβία</w:t>
      </w:r>
      <w:r>
        <w:rPr>
          <w:rFonts w:eastAsia="Times New Roman"/>
          <w:szCs w:val="24"/>
        </w:rPr>
        <w:t xml:space="preserve">, δίνουν τίτλους όπως, «Η Ελλάδα πανηγυρίζει τη μεγάλη επιστροφή», «Έκρηξη ζήτησης των αφίξεων», «60% οι </w:t>
      </w:r>
      <w:proofErr w:type="spellStart"/>
      <w:r>
        <w:rPr>
          <w:rFonts w:eastAsia="Times New Roman"/>
          <w:szCs w:val="24"/>
        </w:rPr>
        <w:t>προκρατήσεις</w:t>
      </w:r>
      <w:proofErr w:type="spellEnd"/>
      <w:r>
        <w:rPr>
          <w:rFonts w:eastAsia="Times New Roman"/>
          <w:szCs w:val="24"/>
        </w:rPr>
        <w:t xml:space="preserve"> στην Αυστρία», «40% οι </w:t>
      </w:r>
      <w:proofErr w:type="spellStart"/>
      <w:r>
        <w:rPr>
          <w:rFonts w:eastAsia="Times New Roman"/>
          <w:szCs w:val="24"/>
        </w:rPr>
        <w:t>προκρατήσεις</w:t>
      </w:r>
      <w:proofErr w:type="spellEnd"/>
      <w:r>
        <w:rPr>
          <w:rFonts w:eastAsia="Times New Roman"/>
          <w:szCs w:val="24"/>
        </w:rPr>
        <w:t xml:space="preserve"> στην Ολλανδία».</w:t>
      </w:r>
    </w:p>
    <w:p w14:paraId="327E4E68"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Όσον αφορά την κρουαζιέρα το 2016, επειδή ειπώθηκε και αυτό στην </w:t>
      </w:r>
      <w:r>
        <w:rPr>
          <w:rFonts w:eastAsia="Times New Roman" w:cs="Times New Roman"/>
          <w:szCs w:val="24"/>
        </w:rPr>
        <w:t>ε</w:t>
      </w:r>
      <w:r>
        <w:rPr>
          <w:rFonts w:eastAsia="Times New Roman" w:cs="Times New Roman"/>
          <w:szCs w:val="24"/>
        </w:rPr>
        <w:t>πιτροπή, κάναμε πολύ</w:t>
      </w:r>
      <w:r>
        <w:rPr>
          <w:rFonts w:eastAsia="Times New Roman" w:cs="Times New Roman"/>
          <w:szCs w:val="24"/>
        </w:rPr>
        <w:t xml:space="preserve"> μεγάλο αγώνα για να διατηρήσουμε και να μας εμπιστευτούν οι ιδιώτες, οι πολυεθνικές εταιρείες, που αποφασίζουν φυσικά βάσει των συμφερόντων τους εάν θα βάλουν περισσότερα πλοία ή λιγότερα, δεδομένου ότι υπήρχε μια τεράστια ταραχή στην Ευρώπη και σε λιμάνι</w:t>
      </w:r>
      <w:r>
        <w:rPr>
          <w:rFonts w:eastAsia="Times New Roman" w:cs="Times New Roman"/>
          <w:szCs w:val="24"/>
        </w:rPr>
        <w:t xml:space="preserve">α της Τουρκίας ή της Αιγύπτου ή της Τυνησίας, που μπορεί να είχαν προορισμό να πάνε και αποφάσισαν ότι λόγω των δυσάρεστων αυτών εξελίξεων δεν θα πάνε. Ήταν τεράστια, λοιπόν, επιτυχία η αύξηση του 2016 στην κρουαζιέρα. </w:t>
      </w:r>
    </w:p>
    <w:p w14:paraId="327E4E69"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lastRenderedPageBreak/>
        <w:t>Έρχεται η Αξιωματική Αντιπολίτευση κ</w:t>
      </w:r>
      <w:r>
        <w:rPr>
          <w:rFonts w:eastAsia="Times New Roman" w:cs="Times New Roman"/>
          <w:szCs w:val="24"/>
        </w:rPr>
        <w:t>αι για άλλη μια φορά διαστρεβλώνει και αποκρύπτει το γεγονός ότι το 2017 αν θα υπάρξει κάποια μείωση πιθανή στην κρουαζιέρα, αυτό οφείλεται στο γεγονός ότι υπάρχει μια ταραχή στην Ευρώπη και μια, αν θέλετε, ανησυχία για όλους αυτούς τους τουρίστες που επιλ</w:t>
      </w:r>
      <w:r>
        <w:rPr>
          <w:rFonts w:eastAsia="Times New Roman" w:cs="Times New Roman"/>
          <w:szCs w:val="24"/>
        </w:rPr>
        <w:t xml:space="preserve">έγουν από μακρινές χώρες, όπως είναι η Αμερική ή ο Καναδάς, τις διακοπές με κρουαζιερόπλοια δεδομένου ότι αυτά κλείνονται ένα και δύο χρόνια πριν και φυσικά μπορεί να υπάρξει μια μείωση. </w:t>
      </w:r>
    </w:p>
    <w:p w14:paraId="327E4E6A"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Εμείς από την πλευρά μας, όμως, επειδή έχουμε και στην κρουαζιέρα εθ</w:t>
      </w:r>
      <w:r>
        <w:rPr>
          <w:rFonts w:eastAsia="Times New Roman" w:cs="Times New Roman"/>
          <w:szCs w:val="24"/>
        </w:rPr>
        <w:t>νική στρατηγική πολιτική, έχουμε καταφέρει να κάνουμε συμφωνίες, οι οποίες θα μας δώσουν τη δυνατότητα να στηρίξουμε και την κρουαζιέρα μας δυναμικά όταν στο παρελθόν, πριν από τη δική μας Κυβέρνηση, δεν υπήρχε καν ένα πρόγραμμα για τις κρουαζιέρες, ήταν σ</w:t>
      </w:r>
      <w:r>
        <w:rPr>
          <w:rFonts w:eastAsia="Times New Roman" w:cs="Times New Roman"/>
          <w:szCs w:val="24"/>
        </w:rPr>
        <w:t>τον αυτόματο πιλότο με μια πλήρη αδιαφορία.</w:t>
      </w:r>
    </w:p>
    <w:p w14:paraId="327E4E6B"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Ένα πολύ σημαντικό κομμάτι για την κρουαζιέρα είναι το ότι φτιάξαμε και την Επιτροπή Κρουαζιέρας όπου συμμετέχουν όλοι οι φορείς με το Υπουργείο Ναυτιλίας, το οποίο θα μας δώ</w:t>
      </w:r>
      <w:r>
        <w:rPr>
          <w:rFonts w:eastAsia="Times New Roman" w:cs="Times New Roman"/>
          <w:szCs w:val="24"/>
        </w:rPr>
        <w:lastRenderedPageBreak/>
        <w:t>σει, αν θέλετε, μια μεγαλύτερη δυνατότ</w:t>
      </w:r>
      <w:r>
        <w:rPr>
          <w:rFonts w:eastAsia="Times New Roman" w:cs="Times New Roman"/>
          <w:szCs w:val="24"/>
        </w:rPr>
        <w:t>ητα να δούμε πώς στα επόμενα χρόνια θα χτίσουμε αυτό το είδος τουρισμού, το οποίο θεωρούμε ότι μπορεί να φέρει πραγματικά πάρα πολλά έσοδα στην Ελλάδα και μπορεί –εκτός του ότι είμαστε ήδη μέσα στις τρεις πολύ σημαντικές επιλογές- να γίνουμε μια βασική επι</w:t>
      </w:r>
      <w:r>
        <w:rPr>
          <w:rFonts w:eastAsia="Times New Roman" w:cs="Times New Roman"/>
          <w:szCs w:val="24"/>
        </w:rPr>
        <w:t>λογή.</w:t>
      </w:r>
    </w:p>
    <w:p w14:paraId="327E4E6C"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Σε χθεσινές αναφορές πάλι ο εκπρόσωπος της Αξιωματικής Αντιπολίτευσης εκφράστηκε με ανακρίβειες. Είπε γι’ αυτά τα 27,5 εκατομμύρια ότι τα επίσημα στοιχεία από το «Ελευθέριος Βενιζέλος», από την Πολιτική Αεροπορία, από τα αεροδρόμια, τον οδικό τουρισμ</w:t>
      </w:r>
      <w:r>
        <w:rPr>
          <w:rFonts w:eastAsia="Times New Roman" w:cs="Times New Roman"/>
          <w:szCs w:val="24"/>
        </w:rPr>
        <w:t xml:space="preserve">ό, οι </w:t>
      </w:r>
      <w:r>
        <w:rPr>
          <w:rFonts w:eastAsia="Times New Roman" w:cs="Times New Roman"/>
          <w:szCs w:val="24"/>
          <w:lang w:val="en-US"/>
        </w:rPr>
        <w:t>tour</w:t>
      </w:r>
      <w:r>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xml:space="preserve"> του εξωτερικού, τα γραφεία μας του ΕΟΤ, το ίδιο το Υπουργείο, ο ΕΟΤ με τις έρευνές του, αλλά και όλοι οι άλλοι επίσημοι φορείς σφάλουν και ότι δεν υπάρχει ρεκόρ τουρισμού. Αλλά, με κάποιες ανακρίβειες, άρχισε να λέει ότι υπάρχουν κάποι</w:t>
      </w:r>
      <w:r>
        <w:rPr>
          <w:rFonts w:eastAsia="Times New Roman" w:cs="Times New Roman"/>
          <w:szCs w:val="24"/>
        </w:rPr>
        <w:t xml:space="preserve">οι από τα Σκόπια που έρχονται, μένουν μία ημέρα, φεύγουν, δεν ξέρουμε αν μπορούμε να τους υπολογίσουμε τουρίστες, άρχισε να λέει ότι υπάρχουν μετανάστες Έλληνες, οι οποίοι έρχονται και κατά πόσο, λοιπόν, αυτοί υπολογίζονται σαν τουρίστες. </w:t>
      </w:r>
    </w:p>
    <w:p w14:paraId="327E4E6D"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Είναι πραγματικά</w:t>
      </w:r>
      <w:r>
        <w:rPr>
          <w:rFonts w:eastAsia="Times New Roman" w:cs="Times New Roman"/>
          <w:szCs w:val="24"/>
        </w:rPr>
        <w:t xml:space="preserve"> πολύ επικίνδυνο αυτό που προσπαθούν να κάνουν. Γιατί, όπως σας είπα, όχι μόνο διαστρεβλώνουν </w:t>
      </w:r>
      <w:r>
        <w:rPr>
          <w:rFonts w:eastAsia="Times New Roman" w:cs="Times New Roman"/>
          <w:szCs w:val="24"/>
        </w:rPr>
        <w:lastRenderedPageBreak/>
        <w:t>την αλήθεια, αλλά δείχνουν μια εμπάθεια προς το εθνικό τουριστικό προϊόν, που είναι ο τουρισμός. Επιμένω να λέω ότι εδώ πρέπει να αφήσουμε τα μικροπολιτικά και μι</w:t>
      </w:r>
      <w:r>
        <w:rPr>
          <w:rFonts w:eastAsia="Times New Roman" w:cs="Times New Roman"/>
          <w:szCs w:val="24"/>
        </w:rPr>
        <w:t>κροκομματικά και χωρίς βάσιμα στοιχεία να λέμε ανακρίβειες και να διαστρεβλώνουμε την αλήθεια.</w:t>
      </w:r>
    </w:p>
    <w:p w14:paraId="327E4E6E"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Κυρία Υπουργέ, ολοκληρώσατε νομίζω.</w:t>
      </w:r>
    </w:p>
    <w:p w14:paraId="327E4E6F"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ΕΛΕΝΑ ΚΟΥΝΤΟΥΡΑ (Υπουργός Τουρισμού):</w:t>
      </w:r>
      <w:r>
        <w:rPr>
          <w:rFonts w:eastAsia="Times New Roman" w:cs="Times New Roman"/>
          <w:szCs w:val="24"/>
        </w:rPr>
        <w:t xml:space="preserve"> Βεβαίως. Έπρεπε να απαντηθούν, κύριε Πρόεδρε, αυτά. Για</w:t>
      </w:r>
      <w:r>
        <w:rPr>
          <w:rFonts w:eastAsia="Times New Roman" w:cs="Times New Roman"/>
          <w:szCs w:val="24"/>
        </w:rPr>
        <w:t>τί αυτά, δυστυχώς, αναπαράγονται.</w:t>
      </w:r>
    </w:p>
    <w:p w14:paraId="327E4E70"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Δεν είστε Αξιωματική Αντιπολίτευση. Είστε Κυβέρνηση. </w:t>
      </w:r>
    </w:p>
    <w:p w14:paraId="327E4E71"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w:t>
      </w:r>
      <w:proofErr w:type="spellStart"/>
      <w:r>
        <w:rPr>
          <w:rFonts w:eastAsia="Times New Roman" w:cs="Times New Roman"/>
          <w:szCs w:val="24"/>
        </w:rPr>
        <w:t>Μπουκώρο</w:t>
      </w:r>
      <w:proofErr w:type="spellEnd"/>
      <w:r>
        <w:rPr>
          <w:rFonts w:eastAsia="Times New Roman" w:cs="Times New Roman"/>
          <w:szCs w:val="24"/>
        </w:rPr>
        <w:t>, αφήστε να το διαχειριστώ εγώ τη συζήτηση. Σας παρακαλώ.</w:t>
      </w:r>
    </w:p>
    <w:p w14:paraId="327E4E72"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Κυρία Υπουργέ, λέτε ενδιαφέροντα πράγματα, </w:t>
      </w:r>
      <w:r>
        <w:rPr>
          <w:rFonts w:eastAsia="Times New Roman" w:cs="Times New Roman"/>
          <w:szCs w:val="24"/>
        </w:rPr>
        <w:t>αλλά μην ξεχνάτε το σημερινό θέμα.</w:t>
      </w:r>
    </w:p>
    <w:p w14:paraId="327E4E73"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Συνεχώς αντιπολιτεύεστε. Τα έσοδα πού πήγαν; Μπορείτε να μας πείτε τα έσοδα του 2016;</w:t>
      </w:r>
    </w:p>
    <w:p w14:paraId="327E4E74"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Κύριε </w:t>
      </w:r>
      <w:proofErr w:type="spellStart"/>
      <w:r>
        <w:rPr>
          <w:rFonts w:eastAsia="Times New Roman" w:cs="Times New Roman"/>
          <w:szCs w:val="24"/>
        </w:rPr>
        <w:t>Μπουκώρο</w:t>
      </w:r>
      <w:proofErr w:type="spellEnd"/>
      <w:r>
        <w:rPr>
          <w:rFonts w:eastAsia="Times New Roman" w:cs="Times New Roman"/>
          <w:szCs w:val="24"/>
        </w:rPr>
        <w:t>, σ</w:t>
      </w:r>
      <w:r>
        <w:rPr>
          <w:rFonts w:eastAsia="Times New Roman" w:cs="Times New Roman"/>
          <w:szCs w:val="24"/>
        </w:rPr>
        <w:t>ά</w:t>
      </w:r>
      <w:r>
        <w:rPr>
          <w:rFonts w:eastAsia="Times New Roman" w:cs="Times New Roman"/>
          <w:szCs w:val="24"/>
        </w:rPr>
        <w:t>ς παρακαλώ πάρα πολύ, αφήστε με να συνεννοηθώ. Θα επιμείνετε;</w:t>
      </w:r>
    </w:p>
    <w:p w14:paraId="327E4E75"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Έχου</w:t>
      </w:r>
      <w:r>
        <w:rPr>
          <w:rFonts w:eastAsia="Times New Roman" w:cs="Times New Roman"/>
          <w:szCs w:val="24"/>
        </w:rPr>
        <w:t xml:space="preserve">με ένα συγκεκριμένο θέμα, κυρία Υπουργέ, σήμερα, δηλαδή τη συμφωνία Ελλάδας-Αιγύπτου. Είναι ενδιαφέροντα αυτά που λέτε, αλλά είναι επί του συνόλου του τουριστικού ζητήματος. Πόσο θα κρατήσει η ομιλία σας; Είναι δυνατόν; </w:t>
      </w:r>
    </w:p>
    <w:p w14:paraId="327E4E76"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ΕΛΕΝΑ ΚΟΥΝΤΟΥΡΑ (Υπουργός Τουρισμού</w:t>
      </w:r>
      <w:r>
        <w:rPr>
          <w:rFonts w:eastAsia="Times New Roman" w:cs="Times New Roman"/>
          <w:b/>
          <w:szCs w:val="24"/>
        </w:rPr>
        <w:t>):</w:t>
      </w:r>
      <w:r>
        <w:rPr>
          <w:rFonts w:eastAsia="Times New Roman" w:cs="Times New Roman"/>
          <w:szCs w:val="24"/>
        </w:rPr>
        <w:t xml:space="preserve"> Λίγο ακόμα και τελειώνω.</w:t>
      </w:r>
    </w:p>
    <w:p w14:paraId="327E4E77"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Επειδή, κύριε Πρόεδρε, δυστυχώς, στην </w:t>
      </w:r>
      <w:r>
        <w:rPr>
          <w:rFonts w:eastAsia="Times New Roman" w:cs="Times New Roman"/>
          <w:szCs w:val="24"/>
        </w:rPr>
        <w:t>ε</w:t>
      </w:r>
      <w:r>
        <w:rPr>
          <w:rFonts w:eastAsia="Times New Roman" w:cs="Times New Roman"/>
          <w:szCs w:val="24"/>
        </w:rPr>
        <w:t>πιτροπή ακούστηκαν πράγματα τα οποία δεν μπορεί να μην απαντηθούν και επειδή εδώ στην Ολομέλεια της Βουλής πρέπει να ενημερώνεται όχι μόνο το Σώμα, αλλά και ο ελληνικός λαός, οφείλω να τα π</w:t>
      </w:r>
      <w:r>
        <w:rPr>
          <w:rFonts w:eastAsia="Times New Roman" w:cs="Times New Roman"/>
          <w:szCs w:val="24"/>
        </w:rPr>
        <w:t xml:space="preserve">ω. Γιατί διαστρεβλώνονται πραγματικά γεγονότα και περνάει μια εικόνα η οποία πλήττει τον ελληνικό τουρισμό, πλήττει τους επιχειρηματίες, τους επαγγελματίες και είναι πολύ σοβαρό για την εθνική μας οικονομία. Άρα οφείλω να αποκαταστήσω την αλήθεια. </w:t>
      </w:r>
    </w:p>
    <w:p w14:paraId="327E4E78"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ο</w:t>
      </w:r>
      <w:r>
        <w:rPr>
          <w:rFonts w:eastAsia="Times New Roman" w:cs="Times New Roman"/>
          <w:szCs w:val="24"/>
        </w:rPr>
        <w:t xml:space="preserve"> πλα</w:t>
      </w:r>
      <w:r>
        <w:rPr>
          <w:rFonts w:eastAsia="Times New Roman" w:cs="Times New Roman"/>
          <w:szCs w:val="24"/>
        </w:rPr>
        <w:t>ίσι</w:t>
      </w:r>
      <w:r>
        <w:rPr>
          <w:rFonts w:eastAsia="Times New Roman" w:cs="Times New Roman"/>
          <w:szCs w:val="24"/>
        </w:rPr>
        <w:t>ο</w:t>
      </w:r>
      <w:r>
        <w:rPr>
          <w:rFonts w:eastAsia="Times New Roman" w:cs="Times New Roman"/>
          <w:szCs w:val="24"/>
        </w:rPr>
        <w:t xml:space="preserve"> αυτής της προσπάθειας που γίνεται είναι και το μνημόνιο συνεργασίας της Αιγύπτου. Γιατί η Αίγυπτος είναι </w:t>
      </w:r>
      <w:r>
        <w:rPr>
          <w:rFonts w:eastAsia="Times New Roman" w:cs="Times New Roman"/>
          <w:szCs w:val="24"/>
        </w:rPr>
        <w:lastRenderedPageBreak/>
        <w:t xml:space="preserve">μια νέα αγορά που ανοίξαμε. Είναι η Κυβέρνησή μας η οποία στήριξε αυτήν τη διμερή συμφωνία. </w:t>
      </w:r>
      <w:r>
        <w:rPr>
          <w:rFonts w:eastAsia="Times New Roman" w:cs="Times New Roman"/>
          <w:szCs w:val="24"/>
        </w:rPr>
        <w:t>Είναι επισκέπτες υψηλής αγοραστικής δύναμης και οικονο</w:t>
      </w:r>
      <w:r>
        <w:rPr>
          <w:rFonts w:eastAsia="Times New Roman" w:cs="Times New Roman"/>
          <w:szCs w:val="24"/>
        </w:rPr>
        <w:t xml:space="preserve">μικής επιφάνειας. Γιατί η Αίγυπτος έχει περίπου πέντε εκατομμύρια ανθρώπους με πολύ μεγάλο εισόδημα, οι οποίοι ταξιδεύουν στο εξωτερικό όχι μόνο για αναψυχή, αλλά και για επαγγελματικά ταξίδια. </w:t>
      </w:r>
    </w:p>
    <w:p w14:paraId="327E4E79"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Και επειδή αυτές οι διμερείς σχέσεις κάνουν πολύ πιο συγκεκρι</w:t>
      </w:r>
      <w:r>
        <w:rPr>
          <w:rFonts w:eastAsia="Times New Roman" w:cs="Times New Roman"/>
          <w:szCs w:val="24"/>
        </w:rPr>
        <w:t>μένες τις συνεργασίες μεταξύ των χωρών και όχι σε ένα πιο γενικό πλαίσιο, όπως είναι οι τριμερείς σχέσεις ή γενικότερα οι επαφές και οι συμφωνίες, με δική μας πρωτοβουλία στις 21 Φεβρουαρίου 2016 με τον ομόλογό μου υπογράψαμε αυτό το μνημόνιο το οποίο ψηφί</w:t>
      </w:r>
      <w:r>
        <w:rPr>
          <w:rFonts w:eastAsia="Times New Roman" w:cs="Times New Roman"/>
          <w:szCs w:val="24"/>
        </w:rPr>
        <w:t>ζουμε σήμερα. Το πιο σημαντικό δεν είναι μόνο να αυξήσουμε τις ροές από την Αίγυπτο προς την Ελλάδα, αλλά είναι επίσης σημαντικό να ενισχύσουμε και την επιχειρηματικότητα.</w:t>
      </w:r>
    </w:p>
    <w:p w14:paraId="327E4E7A"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Εδώ θα κλείσω, λέγοντας ότι το 2016 οι επενδύσεις μας είναι πολύ σημαντικές. Υπάρχει</w:t>
      </w:r>
      <w:r>
        <w:rPr>
          <w:rFonts w:eastAsia="Times New Roman" w:cs="Times New Roman"/>
          <w:szCs w:val="24"/>
        </w:rPr>
        <w:t xml:space="preserve"> έκρηξη επενδύσεων. Κατατέθηκαν </w:t>
      </w:r>
      <w:proofErr w:type="spellStart"/>
      <w:r>
        <w:rPr>
          <w:rFonts w:eastAsia="Times New Roman" w:cs="Times New Roman"/>
          <w:szCs w:val="24"/>
        </w:rPr>
        <w:t>εκατόν</w:t>
      </w:r>
      <w:proofErr w:type="spellEnd"/>
      <w:r>
        <w:rPr>
          <w:rFonts w:eastAsia="Times New Roman" w:cs="Times New Roman"/>
          <w:szCs w:val="24"/>
        </w:rPr>
        <w:t xml:space="preserve"> σαράντα δύο προτάσεις από </w:t>
      </w:r>
      <w:proofErr w:type="spellStart"/>
      <w:r>
        <w:rPr>
          <w:rFonts w:eastAsia="Times New Roman" w:cs="Times New Roman"/>
          <w:szCs w:val="24"/>
        </w:rPr>
        <w:t>τετράστερα</w:t>
      </w:r>
      <w:proofErr w:type="spellEnd"/>
      <w:r>
        <w:rPr>
          <w:rFonts w:eastAsia="Times New Roman" w:cs="Times New Roman"/>
          <w:szCs w:val="24"/>
        </w:rPr>
        <w:t xml:space="preserve"> και </w:t>
      </w:r>
      <w:proofErr w:type="spellStart"/>
      <w:r>
        <w:rPr>
          <w:rFonts w:eastAsia="Times New Roman" w:cs="Times New Roman"/>
          <w:szCs w:val="24"/>
        </w:rPr>
        <w:t>πεντάστερα</w:t>
      </w:r>
      <w:proofErr w:type="spellEnd"/>
      <w:r>
        <w:rPr>
          <w:rFonts w:eastAsia="Times New Roman" w:cs="Times New Roman"/>
          <w:szCs w:val="24"/>
        </w:rPr>
        <w:t xml:space="preserve"> ξενοδοχεία, αλλά και από ειδικές υποδομές ειδικής τουριστικής υποδομής, που έχουν να κάνουν με υφιστάμενα, αλλά και </w:t>
      </w:r>
      <w:r>
        <w:rPr>
          <w:rFonts w:eastAsia="Times New Roman" w:cs="Times New Roman"/>
          <w:szCs w:val="24"/>
        </w:rPr>
        <w:lastRenderedPageBreak/>
        <w:t>με έργα αναβάθμισης για τον εκσυγχρονισμό τους. Γ</w:t>
      </w:r>
      <w:r>
        <w:rPr>
          <w:rFonts w:eastAsia="Times New Roman" w:cs="Times New Roman"/>
          <w:szCs w:val="24"/>
        </w:rPr>
        <w:t>ιατί, όπως είπαμε πριν, μας ενδιαφέρει πάρα πολύ η ποιότητα και ο αναπτυξιακός νόμος πρέπει να τονίσουμε ότι έχει περίπου 40% τουριστικές επενδύσεις και περίπου πάνω από 300 εκατομμύρια ευρώ έχουν μπει ως κεφάλαια για τον τουρισμό, για να ενισχυθούν οι μικ</w:t>
      </w:r>
      <w:r>
        <w:rPr>
          <w:rFonts w:eastAsia="Times New Roman" w:cs="Times New Roman"/>
          <w:szCs w:val="24"/>
        </w:rPr>
        <w:t>ρομεσαίες επιχειρήσεις και να μπορέσουν όλοι να ανταποκριθούν στις απαιτήσεις αυτού του προϊόντος που είναι ανταγωνιστικό και που η Ελλάδα μας έχει καταφέρει με τεράστια επιτυχία αυτά τα δυο χρόνια να σημειώσει ιστορικά ρεκόρ και αφίξεων και εσόδων.</w:t>
      </w:r>
    </w:p>
    <w:p w14:paraId="327E4E7B"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 xml:space="preserve">ΕΥΩΝ (Σπυρίδων Λυκούδης): </w:t>
      </w:r>
      <w:r>
        <w:rPr>
          <w:rFonts w:eastAsia="Times New Roman" w:cs="Times New Roman"/>
          <w:szCs w:val="24"/>
        </w:rPr>
        <w:t>Κυρία Υπουργέ, ολοκληρώσατε.</w:t>
      </w:r>
    </w:p>
    <w:p w14:paraId="327E4E7C"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ΕΛΕΝΑ ΚΟΥΝΤΟΥΡΑ (Υπουργός Τουρισμού): </w:t>
      </w:r>
      <w:r>
        <w:rPr>
          <w:rFonts w:eastAsia="Times New Roman" w:cs="Times New Roman"/>
          <w:szCs w:val="24"/>
        </w:rPr>
        <w:t>Κλείνω, κύριε Πρόεδρε, λέγοντας μια πρόταση για το θέμα των εσόδων. Είναι πρώτη φορά που κάποια στοιχεία που έχουν δει το φως της δημοσιότητας έχουν τεράστιες αποκ</w:t>
      </w:r>
      <w:r>
        <w:rPr>
          <w:rFonts w:eastAsia="Times New Roman" w:cs="Times New Roman"/>
          <w:szCs w:val="24"/>
        </w:rPr>
        <w:t>λίσεις, ενώ η μεθοδολογία είναι πάγια, χρόνια. Είναι η πρώτη φορά το 2016 που έχει ξεφύγει από τα όρια του στατιστικού λάθους και οι αποκλί</w:t>
      </w:r>
      <w:r>
        <w:rPr>
          <w:rFonts w:eastAsia="Times New Roman" w:cs="Times New Roman"/>
          <w:szCs w:val="24"/>
        </w:rPr>
        <w:lastRenderedPageBreak/>
        <w:t>σεις είναι τόσο μεγάλες, που το Υπουργείο, ο ΕΟΤ έχει συνάντηση την επόμενη εβδομάδα, προκειμένου να δούμε γιατί υπάρ</w:t>
      </w:r>
      <w:r>
        <w:rPr>
          <w:rFonts w:eastAsia="Times New Roman" w:cs="Times New Roman"/>
          <w:szCs w:val="24"/>
        </w:rPr>
        <w:t>χουν τόσο μεγάλες αποκλίσεις σ’ αυτά τα οποία δημοσιεύθηκαν.</w:t>
      </w:r>
    </w:p>
    <w:p w14:paraId="327E4E7D"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Είναι, επίσης, πολύ σημαντικό…</w:t>
      </w:r>
    </w:p>
    <w:p w14:paraId="327E4E7E"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κυρία Υπουργέ. Ολοκληρώσατε. </w:t>
      </w:r>
    </w:p>
    <w:p w14:paraId="327E4E7F"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ΕΛΕΝΑ ΚΟΥΝΤΟΥΡΑ (Υπουργός Τουρισμού): </w:t>
      </w:r>
      <w:r>
        <w:rPr>
          <w:rFonts w:eastAsia="Times New Roman" w:cs="Times New Roman"/>
          <w:szCs w:val="24"/>
        </w:rPr>
        <w:t>Κλείνω, κύριε Πρόεδρε.</w:t>
      </w:r>
    </w:p>
    <w:p w14:paraId="327E4E80"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w:t>
      </w:r>
      <w:r>
        <w:rPr>
          <w:rFonts w:eastAsia="Times New Roman" w:cs="Times New Roman"/>
          <w:b/>
          <w:szCs w:val="24"/>
        </w:rPr>
        <w:t xml:space="preserve">ης): </w:t>
      </w:r>
      <w:r>
        <w:rPr>
          <w:rFonts w:eastAsia="Times New Roman" w:cs="Times New Roman"/>
          <w:szCs w:val="24"/>
        </w:rPr>
        <w:t>Είσαστε στα είκοσι λεπτά, κυρία Υπουργέ!</w:t>
      </w:r>
    </w:p>
    <w:p w14:paraId="327E4E81"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ΕΛΕΝΑ ΚΟΥΝΤΟΥΡΑ (Υπουργός Τουρισμού): </w:t>
      </w:r>
      <w:r>
        <w:rPr>
          <w:rFonts w:eastAsia="Times New Roman" w:cs="Times New Roman"/>
          <w:szCs w:val="24"/>
        </w:rPr>
        <w:t>Σας εξήγησα ότι ζήτησα λίγο χρόνο, γιατί…</w:t>
      </w:r>
    </w:p>
    <w:p w14:paraId="327E4E82"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Μα, ζητήσατε ανοχή από τα δέκα λεπτά. Η ανοχή υπήρξε, αλλά φθάσατε στα είκοσι λεπτά. </w:t>
      </w:r>
    </w:p>
    <w:p w14:paraId="327E4E83"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ΕΛΕΝΑ ΚΟΥΝΤΟ</w:t>
      </w:r>
      <w:r>
        <w:rPr>
          <w:rFonts w:eastAsia="Times New Roman" w:cs="Times New Roman"/>
          <w:b/>
          <w:szCs w:val="24"/>
        </w:rPr>
        <w:t xml:space="preserve">ΥΡΑ (Υπουργός Τουρισμού): </w:t>
      </w:r>
      <w:r>
        <w:rPr>
          <w:rFonts w:eastAsia="Times New Roman" w:cs="Times New Roman"/>
          <w:szCs w:val="24"/>
        </w:rPr>
        <w:t>Θα είχα ολοκληρώσει.</w:t>
      </w:r>
    </w:p>
    <w:p w14:paraId="327E4E84"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 xml:space="preserve">Στην </w:t>
      </w:r>
      <w:r>
        <w:rPr>
          <w:rFonts w:eastAsia="Times New Roman" w:cs="Times New Roman"/>
          <w:szCs w:val="24"/>
        </w:rPr>
        <w:t>ε</w:t>
      </w:r>
      <w:r>
        <w:rPr>
          <w:rFonts w:eastAsia="Times New Roman" w:cs="Times New Roman"/>
          <w:szCs w:val="24"/>
        </w:rPr>
        <w:t>πιτροπή έχουμε ζητήσει από εσάς και έχετε δεχθεί ότι θα κάνουμε μια ειδική συνεδρίαση με τα θέματα τουριστικής πολιτικής. Είναι ανάγκη να τα πείτε όλα σήμερα;</w:t>
      </w:r>
    </w:p>
    <w:p w14:paraId="327E4E85"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ΕΛΕΝΑ ΚΟΥΝΤΟ</w:t>
      </w:r>
      <w:r>
        <w:rPr>
          <w:rFonts w:eastAsia="Times New Roman" w:cs="Times New Roman"/>
          <w:b/>
          <w:szCs w:val="24"/>
        </w:rPr>
        <w:t xml:space="preserve">ΥΡΑ (Υπουργός Τουρισμού): </w:t>
      </w:r>
      <w:r>
        <w:rPr>
          <w:rFonts w:eastAsia="Times New Roman" w:cs="Times New Roman"/>
          <w:szCs w:val="24"/>
        </w:rPr>
        <w:t xml:space="preserve">Ναι, κύριε Πρόεδρε, γιατί ακούστηκαν πράγματα, τα οποία… </w:t>
      </w:r>
    </w:p>
    <w:p w14:paraId="327E4E86"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Δεν είναι όμως η ημερησία διάταξη αυτή, τι να κάνουμε τώρα;</w:t>
      </w:r>
    </w:p>
    <w:p w14:paraId="327E4E87"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ΕΛΕΝΑ ΚΟΥΝΤΟΥΡΑ (Υπουργός Τουρισμού): </w:t>
      </w:r>
      <w:r>
        <w:rPr>
          <w:rFonts w:eastAsia="Times New Roman" w:cs="Times New Roman"/>
          <w:szCs w:val="24"/>
        </w:rPr>
        <w:t>Ακούστηκαν πράγματα τα οποία διαστρεβλώνου</w:t>
      </w:r>
      <w:r>
        <w:rPr>
          <w:rFonts w:eastAsia="Times New Roman" w:cs="Times New Roman"/>
          <w:szCs w:val="24"/>
        </w:rPr>
        <w:t>ν την αλήθεια και δυστυχώς δεχόμαστε μια τεράστια επίθεση, χωρίς να έχουμε βήμα να μπορούμε να μιλήσουμε. Αυτά, λοιπόν, ο ελληνικός λαός πρέπει να τα ξέρει.</w:t>
      </w:r>
    </w:p>
    <w:p w14:paraId="327E4E88"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Τονίζω, λοιπόν, για τελευταία φορά: Όπως τα περισσότερα κόμματα της Αντιπολίτευσης στηρίζουν αυτή τ</w:t>
      </w:r>
      <w:r>
        <w:rPr>
          <w:rFonts w:eastAsia="Times New Roman" w:cs="Times New Roman"/>
          <w:szCs w:val="24"/>
        </w:rPr>
        <w:t xml:space="preserve">η δυνατότητα να έχουμε εθνική συνοχή και να στηρίζουμε το εθνικό προϊόν, θέλω και η Αξιωματική Αντιπολίτευση, αντί να υπονομεύει και να </w:t>
      </w:r>
      <w:r>
        <w:rPr>
          <w:rFonts w:eastAsia="Times New Roman" w:cs="Times New Roman"/>
          <w:szCs w:val="24"/>
        </w:rPr>
        <w:lastRenderedPageBreak/>
        <w:t>διαστρεβλώνει τη θετική πορεία του τουρισμού, να έρθει με προτάσεις εποικοδομητικά και να μην δημιουργεί παραπλάνηση στη</w:t>
      </w:r>
      <w:r>
        <w:rPr>
          <w:rFonts w:eastAsia="Times New Roman" w:cs="Times New Roman"/>
          <w:szCs w:val="24"/>
        </w:rPr>
        <w:t>ν κοινή γνώμη.</w:t>
      </w:r>
    </w:p>
    <w:p w14:paraId="327E4E89"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Ευχαριστώ πολύ.</w:t>
      </w:r>
    </w:p>
    <w:p w14:paraId="327E4E8A"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Σας ευχαριστούμε.</w:t>
      </w:r>
    </w:p>
    <w:p w14:paraId="327E4E8B"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Κύριε Πρόεδρε, επί της διαδικασίας.</w:t>
      </w:r>
    </w:p>
    <w:p w14:paraId="327E4E8C"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Επί της διαδικασίας; Για ποιο θέμα;</w:t>
      </w:r>
    </w:p>
    <w:p w14:paraId="327E4E8D"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Κύριε Πρόεδρε, σήμερα εδώ </w:t>
      </w:r>
      <w:r>
        <w:rPr>
          <w:rFonts w:eastAsia="Times New Roman" w:cs="Times New Roman"/>
          <w:szCs w:val="24"/>
        </w:rPr>
        <w:t>συζητούμε την κύρωση ενός μνημονίου…</w:t>
      </w:r>
    </w:p>
    <w:p w14:paraId="327E4E8E"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Το ξέρω, θα παραβιάσετε ανοιχτές πόρτες τώρα. </w:t>
      </w:r>
    </w:p>
    <w:p w14:paraId="327E4E8F"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Έχει γίνει παραβίαση του Κανονισμού. Ζητώ τον λόγο για ένα λεπτό επί της διαδικασίας, κύριε Πρόεδρε. </w:t>
      </w:r>
    </w:p>
    <w:p w14:paraId="327E4E90"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w:t>
      </w:r>
      <w:r>
        <w:rPr>
          <w:rFonts w:eastAsia="Times New Roman" w:cs="Times New Roman"/>
          <w:b/>
          <w:szCs w:val="24"/>
        </w:rPr>
        <w:t xml:space="preserve">ν Λυκούδης): </w:t>
      </w:r>
      <w:r>
        <w:rPr>
          <w:rFonts w:eastAsia="Times New Roman" w:cs="Times New Roman"/>
          <w:szCs w:val="24"/>
        </w:rPr>
        <w:t xml:space="preserve">Κύριε </w:t>
      </w:r>
      <w:proofErr w:type="spellStart"/>
      <w:r>
        <w:rPr>
          <w:rFonts w:eastAsia="Times New Roman" w:cs="Times New Roman"/>
          <w:szCs w:val="24"/>
        </w:rPr>
        <w:t>Μπουκώρο</w:t>
      </w:r>
      <w:proofErr w:type="spellEnd"/>
      <w:r>
        <w:rPr>
          <w:rFonts w:eastAsia="Times New Roman" w:cs="Times New Roman"/>
          <w:szCs w:val="24"/>
        </w:rPr>
        <w:t>, έχετε τον λόγο.</w:t>
      </w:r>
    </w:p>
    <w:p w14:paraId="327E4E91"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Για ένα λεπτό, κύριε Πρόεδρε, για να διευκρινίσουμε κάποια πράγματα.</w:t>
      </w:r>
    </w:p>
    <w:p w14:paraId="327E4E92"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Συζητούμε σήμερα εδώ την κύρωση ενός μνημονίου συνεργασίας με τη φίλη χώρα της Αιγύπτου. Η κυρία Υπουργός διέπραξε ένα πολι</w:t>
      </w:r>
      <w:r>
        <w:rPr>
          <w:rFonts w:eastAsia="Times New Roman" w:cs="Times New Roman"/>
          <w:szCs w:val="24"/>
        </w:rPr>
        <w:t xml:space="preserve">τικό ολίσθημα μεγάλο. Εκμεταλλεύτηκε τη συναίνεση της Αξιωματικής Αντιπολίτευσης ακριβώς για το μνημόνιο συνεργασίας στις </w:t>
      </w:r>
      <w:r>
        <w:rPr>
          <w:rFonts w:eastAsia="Times New Roman" w:cs="Times New Roman"/>
          <w:szCs w:val="24"/>
        </w:rPr>
        <w:t>ε</w:t>
      </w:r>
      <w:r>
        <w:rPr>
          <w:rFonts w:eastAsia="Times New Roman" w:cs="Times New Roman"/>
          <w:szCs w:val="24"/>
        </w:rPr>
        <w:t>πιτροπές της Βουλής και ήρθε εδώ να κάνει φθηνή προπαγάνδα εναντίον της Αξιωματικής Αντιπολίτευσης, μιλώντας γενικώς για τον τουρισμό</w:t>
      </w:r>
      <w:r>
        <w:rPr>
          <w:rFonts w:eastAsia="Times New Roman" w:cs="Times New Roman"/>
          <w:szCs w:val="24"/>
        </w:rPr>
        <w:t xml:space="preserve">. </w:t>
      </w:r>
    </w:p>
    <w:p w14:paraId="327E4E93"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Είπε συγκεκριμένα η κυρία Υπουργός, κύριε Πρόεδρε… </w:t>
      </w:r>
    </w:p>
    <w:p w14:paraId="327E4E94"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Ναι, αλλά μην το επαναλάβετε…</w:t>
      </w:r>
    </w:p>
    <w:p w14:paraId="327E4E95"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Ναι, αλλά πρέπει να απαντώνται αυτά. </w:t>
      </w:r>
    </w:p>
    <w:p w14:paraId="327E4E96"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συνάδελφε…</w:t>
      </w:r>
    </w:p>
    <w:p w14:paraId="327E4E97"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ΜΠΟΥΚΩΡΟΣ: </w:t>
      </w:r>
      <w:r>
        <w:rPr>
          <w:rFonts w:eastAsia="Times New Roman" w:cs="Times New Roman"/>
          <w:szCs w:val="24"/>
        </w:rPr>
        <w:t xml:space="preserve">Σας παρακαλώ, </w:t>
      </w:r>
      <w:r>
        <w:rPr>
          <w:rFonts w:eastAsia="Times New Roman" w:cs="Times New Roman"/>
          <w:szCs w:val="24"/>
        </w:rPr>
        <w:t>κύριε Πρόεδρε.</w:t>
      </w:r>
    </w:p>
    <w:p w14:paraId="327E4E98"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Είπε ότι το 2016 είναι μια χρονιά ρεκόρ μετά από μια χρονιά ρεκόρ, που ήταν το 2015. Γιατί, κυρία Υπουργέ, το 2015 δεν ήταν μια χρονιά ρεκόρ μετά από μια χρονιά ρεκόρ που ήταν το 2014; Ποιος έστησε τις βάσεις ανάταξης του ελληνικού τουρισμού</w:t>
      </w:r>
      <w:r>
        <w:rPr>
          <w:rFonts w:eastAsia="Times New Roman" w:cs="Times New Roman"/>
          <w:szCs w:val="24"/>
        </w:rPr>
        <w:t xml:space="preserve">; </w:t>
      </w:r>
    </w:p>
    <w:p w14:paraId="327E4E99"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εν πάση </w:t>
      </w:r>
      <w:proofErr w:type="spellStart"/>
      <w:r>
        <w:rPr>
          <w:rFonts w:eastAsia="Times New Roman" w:cs="Times New Roman"/>
          <w:szCs w:val="24"/>
        </w:rPr>
        <w:t>περιπτώσει</w:t>
      </w:r>
      <w:proofErr w:type="spellEnd"/>
      <w:r>
        <w:rPr>
          <w:rFonts w:eastAsia="Times New Roman" w:cs="Times New Roman"/>
          <w:szCs w:val="24"/>
        </w:rPr>
        <w:t>, έχετε προκληθεί επανειλημμένως να δώσετε τα στοιχεία εσόδων, γιατί τα έσοδα από τον τουρισμό είναι αυτά που δείχνουν την πραγματική πορεία του τουρισμού. Και τα έσοδα το 2016 είναι εμφανώς μειωμένα. Αυτά είναι τα επιτεύγματά σας!</w:t>
      </w:r>
    </w:p>
    <w:p w14:paraId="327E4E9A" w14:textId="77777777" w:rsidR="00077057" w:rsidRDefault="00105889">
      <w:pPr>
        <w:tabs>
          <w:tab w:val="left" w:pos="1138"/>
          <w:tab w:val="left" w:pos="1565"/>
          <w:tab w:val="left" w:pos="2965"/>
          <w:tab w:val="center" w:pos="4753"/>
        </w:tabs>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327E4E9B"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Κύριε Πρόεδρε, τον λόγο παρακαλώ επί της διαδικασίας.</w:t>
      </w:r>
    </w:p>
    <w:p w14:paraId="327E4E9C"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ΕΛΕΝΑ ΚΟΥΝΤΟΥΡΑ (Υπουργός Τουρισμού):</w:t>
      </w:r>
      <w:r>
        <w:rPr>
          <w:rFonts w:eastAsia="Times New Roman" w:cs="Times New Roman"/>
          <w:szCs w:val="24"/>
        </w:rPr>
        <w:t xml:space="preserve"> Κύριε Πρόεδρε, τον λόγο παρακαλώ. </w:t>
      </w:r>
    </w:p>
    <w:p w14:paraId="327E4E9D"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Αποκλείεται. </w:t>
      </w:r>
    </w:p>
    <w:p w14:paraId="327E4E9E"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ΕΛΕΝΑ ΚΟΥΝΤΟΥΡΑ (Υπουργός Τουρισμού):</w:t>
      </w:r>
      <w:r>
        <w:rPr>
          <w:rFonts w:eastAsia="Times New Roman" w:cs="Times New Roman"/>
          <w:szCs w:val="24"/>
        </w:rPr>
        <w:t xml:space="preserve"> </w:t>
      </w:r>
      <w:r>
        <w:rPr>
          <w:rFonts w:eastAsia="Times New Roman" w:cs="Times New Roman"/>
          <w:szCs w:val="24"/>
        </w:rPr>
        <w:t xml:space="preserve">Όχι, κύριε Πρόεδρε, δεν μπορεί να ακούγονται τέτοια πράγματα. </w:t>
      </w:r>
    </w:p>
    <w:p w14:paraId="327E4E9F"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Όχι, δεν σας δίνω τον λόγο, διότι…</w:t>
      </w:r>
    </w:p>
    <w:p w14:paraId="327E4EA0"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ΕΛΕΝΑ ΚΟΥΝΤΟΥΡΑ (Υπουργός Τουρισμού):</w:t>
      </w:r>
      <w:r>
        <w:rPr>
          <w:rFonts w:eastAsia="Times New Roman" w:cs="Times New Roman"/>
          <w:szCs w:val="24"/>
        </w:rPr>
        <w:t xml:space="preserve"> Όχι, με </w:t>
      </w:r>
      <w:proofErr w:type="spellStart"/>
      <w:r>
        <w:rPr>
          <w:rFonts w:eastAsia="Times New Roman" w:cs="Times New Roman"/>
          <w:szCs w:val="24"/>
        </w:rPr>
        <w:t>συγχωρείτε</w:t>
      </w:r>
      <w:proofErr w:type="spellEnd"/>
      <w:r>
        <w:rPr>
          <w:rFonts w:eastAsia="Times New Roman" w:cs="Times New Roman"/>
          <w:szCs w:val="24"/>
        </w:rPr>
        <w:t>. Δεν μπορεί να ακούγονται ανακρίβειες στο Σώμα.</w:t>
      </w:r>
    </w:p>
    <w:p w14:paraId="327E4EA1"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w:t>
      </w:r>
      <w:r>
        <w:rPr>
          <w:rFonts w:eastAsia="Times New Roman" w:cs="Times New Roman"/>
          <w:b/>
          <w:szCs w:val="24"/>
        </w:rPr>
        <w:t>Λυκούδης):</w:t>
      </w:r>
      <w:r>
        <w:rPr>
          <w:rFonts w:eastAsia="Times New Roman" w:cs="Times New Roman"/>
          <w:szCs w:val="24"/>
        </w:rPr>
        <w:t xml:space="preserve"> Κυρία Υπουργέ, με </w:t>
      </w:r>
      <w:proofErr w:type="spellStart"/>
      <w:r>
        <w:rPr>
          <w:rFonts w:eastAsia="Times New Roman" w:cs="Times New Roman"/>
          <w:szCs w:val="24"/>
        </w:rPr>
        <w:t>συγχωρείτε</w:t>
      </w:r>
      <w:proofErr w:type="spellEnd"/>
      <w:r>
        <w:rPr>
          <w:rFonts w:eastAsia="Times New Roman" w:cs="Times New Roman"/>
          <w:szCs w:val="24"/>
        </w:rPr>
        <w:t xml:space="preserve"> πολύ. Στην αρχή αυτής της συνεδρίασης όλες σχεδόν οι πλευρές της Βουλής παραδέχθηκαν ότι δεν μπορεί να συνεχίζεται η κατάσταση παραβίασης του Κανονισμού. </w:t>
      </w:r>
    </w:p>
    <w:p w14:paraId="327E4EA2"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Ποιος παραβίασε τη διαδικασία, κύριε Πρό</w:t>
      </w:r>
      <w:r>
        <w:rPr>
          <w:rFonts w:eastAsia="Times New Roman" w:cs="Times New Roman"/>
          <w:szCs w:val="24"/>
        </w:rPr>
        <w:t>εδρε;</w:t>
      </w:r>
    </w:p>
    <w:p w14:paraId="327E4EA3"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Τι θέλετε, κυρία Τριανταφύλλου; </w:t>
      </w:r>
    </w:p>
    <w:p w14:paraId="327E4EA4"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Θέλω τον λόγο επί της διαδικασίας, ακριβώς όπως και ο κ. </w:t>
      </w:r>
      <w:proofErr w:type="spellStart"/>
      <w:r>
        <w:rPr>
          <w:rFonts w:eastAsia="Times New Roman" w:cs="Times New Roman"/>
          <w:szCs w:val="24"/>
        </w:rPr>
        <w:t>Μπουκώρος</w:t>
      </w:r>
      <w:proofErr w:type="spellEnd"/>
      <w:r>
        <w:rPr>
          <w:rFonts w:eastAsia="Times New Roman" w:cs="Times New Roman"/>
          <w:szCs w:val="24"/>
        </w:rPr>
        <w:t xml:space="preserve">. </w:t>
      </w:r>
    </w:p>
    <w:p w14:paraId="327E4EA5"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Αφήστε με να ολοκληρώσω και μετά. </w:t>
      </w:r>
    </w:p>
    <w:p w14:paraId="327E4EA6"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Κύριε Πρόεδρε, θα φύγω και θα ψηφίσετε το απόγευμα. </w:t>
      </w:r>
    </w:p>
    <w:p w14:paraId="327E4EA7"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Κύριε </w:t>
      </w:r>
      <w:proofErr w:type="spellStart"/>
      <w:r>
        <w:rPr>
          <w:rFonts w:eastAsia="Times New Roman" w:cs="Times New Roman"/>
          <w:szCs w:val="24"/>
        </w:rPr>
        <w:t>Καμμένε</w:t>
      </w:r>
      <w:proofErr w:type="spellEnd"/>
      <w:r>
        <w:rPr>
          <w:rFonts w:eastAsia="Times New Roman" w:cs="Times New Roman"/>
          <w:szCs w:val="24"/>
        </w:rPr>
        <w:t>, βοηθήστε με εσείς τουλάχιστον.</w:t>
      </w:r>
    </w:p>
    <w:p w14:paraId="327E4EA8"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Υπήρξε μια ομιλία της κυρίας Υπουργού που έφυγε από το θέμα, κατ’ ανοχή. Δεν πειράζει, αλλά να προχωρήσουμε παρακάτω. Αν, όμ</w:t>
      </w:r>
      <w:r>
        <w:rPr>
          <w:rFonts w:eastAsia="Times New Roman" w:cs="Times New Roman"/>
          <w:szCs w:val="24"/>
        </w:rPr>
        <w:t xml:space="preserve">ως, τώρα στην απάντηση του Κοινοβουλευτικού Εκπροσώπου της Νέας Δημοκρατίας θέλετε να ανταπαντήσετε, κυρία Υπουργέ, δεν θα προχωρήσουμε. Δεν το καταλαβαίνετε; </w:t>
      </w:r>
    </w:p>
    <w:p w14:paraId="327E4EA9"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ΕΛΕΝΑ ΚΟΥΝΤΟΥΡΑ (Υπουργός Τουρισμού):</w:t>
      </w:r>
      <w:r>
        <w:rPr>
          <w:rFonts w:eastAsia="Times New Roman" w:cs="Times New Roman"/>
          <w:szCs w:val="24"/>
        </w:rPr>
        <w:t xml:space="preserve"> Όχι, κύριε Πρόεδρε, θα πω μια φράση. </w:t>
      </w:r>
    </w:p>
    <w:p w14:paraId="327E4EAA"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(Σπυρίδων</w:t>
      </w:r>
      <w:r>
        <w:rPr>
          <w:rFonts w:eastAsia="Times New Roman" w:cs="Times New Roman"/>
          <w:b/>
          <w:szCs w:val="24"/>
        </w:rPr>
        <w:t xml:space="preserve"> Λυκούδης):</w:t>
      </w:r>
      <w:r>
        <w:rPr>
          <w:rFonts w:eastAsia="Times New Roman" w:cs="Times New Roman"/>
          <w:szCs w:val="24"/>
        </w:rPr>
        <w:t xml:space="preserve"> Μα, δεν το καταλαβαίνετε; </w:t>
      </w:r>
    </w:p>
    <w:p w14:paraId="327E4EAB"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ΕΛΕΝΑ ΚΟΥΝΤΟΥΡΑ (Υπουργός Τουρισμού):</w:t>
      </w:r>
      <w:r>
        <w:rPr>
          <w:rFonts w:eastAsia="Times New Roman" w:cs="Times New Roman"/>
          <w:szCs w:val="24"/>
        </w:rPr>
        <w:t xml:space="preserve"> Θέλω τον λόγο να πω μια φράση. </w:t>
      </w:r>
    </w:p>
    <w:p w14:paraId="327E4EAC"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Ειλικρινά σας το λέω, καλοπροαίρετα, βοηθήστε να ολοκληρώσουμε. </w:t>
      </w:r>
    </w:p>
    <w:p w14:paraId="327E4EAD"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Κύριε Πρόεδρε…</w:t>
      </w:r>
    </w:p>
    <w:p w14:paraId="327E4EAE"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(Σπυρίδων Λυκούδης):</w:t>
      </w:r>
      <w:r>
        <w:rPr>
          <w:rFonts w:eastAsia="Times New Roman" w:cs="Times New Roman"/>
          <w:szCs w:val="24"/>
        </w:rPr>
        <w:t xml:space="preserve"> Τι θέλετε, κύριε </w:t>
      </w:r>
      <w:proofErr w:type="spellStart"/>
      <w:r>
        <w:rPr>
          <w:rFonts w:eastAsia="Times New Roman" w:cs="Times New Roman"/>
          <w:szCs w:val="24"/>
        </w:rPr>
        <w:t>Ξυδάκη</w:t>
      </w:r>
      <w:proofErr w:type="spellEnd"/>
      <w:r>
        <w:rPr>
          <w:rFonts w:eastAsia="Times New Roman" w:cs="Times New Roman"/>
          <w:szCs w:val="24"/>
        </w:rPr>
        <w:t>, τώρα;</w:t>
      </w:r>
    </w:p>
    <w:p w14:paraId="327E4EAF"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Να το τελειώσουμε, κύριε Πρόεδρε.</w:t>
      </w:r>
    </w:p>
    <w:p w14:paraId="327E4EB0"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Άμα θέλετε να το τελειώσουμε, βοηθήστε με.</w:t>
      </w:r>
    </w:p>
    <w:p w14:paraId="327E4EB1"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Κύριε Πρόεδρε, εγώ αποχωρώ, δεν θα γίνω άλλο ρεζίλι. </w:t>
      </w:r>
    </w:p>
    <w:p w14:paraId="327E4EB2"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ΕΔΡΕΥΩΝ (Σπυρίδων Λυκούδης):</w:t>
      </w:r>
      <w:r>
        <w:rPr>
          <w:rFonts w:eastAsia="Times New Roman" w:cs="Times New Roman"/>
          <w:szCs w:val="24"/>
        </w:rPr>
        <w:t xml:space="preserve"> Κύριε </w:t>
      </w:r>
      <w:proofErr w:type="spellStart"/>
      <w:r>
        <w:rPr>
          <w:rFonts w:eastAsia="Times New Roman" w:cs="Times New Roman"/>
          <w:szCs w:val="24"/>
        </w:rPr>
        <w:t>Καμμένε</w:t>
      </w:r>
      <w:proofErr w:type="spellEnd"/>
      <w:r>
        <w:rPr>
          <w:rFonts w:eastAsia="Times New Roman" w:cs="Times New Roman"/>
          <w:szCs w:val="24"/>
        </w:rPr>
        <w:t xml:space="preserve">, από πλευράς Προεδρείου, συναισθανθείτε την ευθύνη που πρέπει να έχουμε όλοι. </w:t>
      </w:r>
    </w:p>
    <w:p w14:paraId="327E4EB3"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ΕΛΕΝΑ ΚΟΥΝΤΟΥΡΑ (Υπουργός Τουρισμού):</w:t>
      </w:r>
      <w:r>
        <w:rPr>
          <w:rFonts w:eastAsia="Times New Roman" w:cs="Times New Roman"/>
          <w:szCs w:val="24"/>
        </w:rPr>
        <w:t xml:space="preserve"> Σας παρακαλώ, κύριε Πρόεδρε, μια πρόταση μόνο, για να βάλω σε τάξη αυτά που ακούστηκαν.</w:t>
      </w:r>
    </w:p>
    <w:p w14:paraId="327E4EB4"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w:t>
      </w:r>
      <w:r>
        <w:rPr>
          <w:rFonts w:eastAsia="Times New Roman" w:cs="Times New Roman"/>
          <w:szCs w:val="24"/>
        </w:rPr>
        <w:t>πι</w:t>
      </w:r>
      <w:r>
        <w:rPr>
          <w:rFonts w:eastAsia="Times New Roman" w:cs="Times New Roman"/>
          <w:szCs w:val="24"/>
        </w:rPr>
        <w:t xml:space="preserve">τροπή με αυτήν την Κύρωση ειπώθηκαν πράγματα, τα οποία τα άκουσε ο ελληνικός λαός και βγήκαν και δηλώσεις σε δελτία τύπου και μάλιστα με ανακρίβειες. Εγώ, λοιπόν, κύριε Πρόεδρε, οφείλω να αποκαταστήσω αυτές τις ανακρίβειες. Γι’ αυτό αναγκάστηκα να κάνω τη </w:t>
      </w:r>
      <w:r>
        <w:rPr>
          <w:rFonts w:eastAsia="Times New Roman" w:cs="Times New Roman"/>
          <w:szCs w:val="24"/>
        </w:rPr>
        <w:t>συζήτηση αυτή.</w:t>
      </w:r>
    </w:p>
    <w:p w14:paraId="327E4EB5"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κυρία Υπουργέ, κάνετε λάθος. Δεν έχετε κανένα δικαίωμα να κάνετε τώρα αυτή τη συζήτηση. </w:t>
      </w:r>
    </w:p>
    <w:p w14:paraId="327E4EB6"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ΧΡΗΣΤΟΣ ΜΠΟΥΚΩΡΟΣ:</w:t>
      </w:r>
      <w:r>
        <w:rPr>
          <w:rFonts w:eastAsia="Times New Roman" w:cs="Times New Roman"/>
          <w:szCs w:val="24"/>
        </w:rPr>
        <w:t xml:space="preserve"> Κυρία Υπουργέ, διαστρέβλωση είναι αυτό που κάνετε εσείς. Κερδίζετε το παράσημο του πολ</w:t>
      </w:r>
      <w:r>
        <w:rPr>
          <w:rFonts w:eastAsia="Times New Roman" w:cs="Times New Roman"/>
          <w:szCs w:val="24"/>
        </w:rPr>
        <w:t xml:space="preserve">ιτικού γενιτσαρισμού. Σας το δίνουμε! </w:t>
      </w:r>
    </w:p>
    <w:p w14:paraId="327E4EB7"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ΕΛΕΝΑ ΚΟΥΝΤΟΥΡΑ (Υπουργός Τουρισμού):</w:t>
      </w:r>
      <w:r>
        <w:rPr>
          <w:rFonts w:eastAsia="Times New Roman" w:cs="Times New Roman"/>
          <w:szCs w:val="24"/>
        </w:rPr>
        <w:t xml:space="preserve"> Τελειώνω, λέγοντας…</w:t>
      </w:r>
    </w:p>
    <w:p w14:paraId="327E4EB8"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Αγνοείτε το Προεδρείο; Με </w:t>
      </w:r>
      <w:proofErr w:type="spellStart"/>
      <w:r>
        <w:rPr>
          <w:rFonts w:eastAsia="Times New Roman" w:cs="Times New Roman"/>
          <w:szCs w:val="24"/>
        </w:rPr>
        <w:t>συγχωρείτε</w:t>
      </w:r>
      <w:proofErr w:type="spellEnd"/>
      <w:r>
        <w:rPr>
          <w:rFonts w:eastAsia="Times New Roman" w:cs="Times New Roman"/>
          <w:szCs w:val="24"/>
        </w:rPr>
        <w:t xml:space="preserve">, δηλαδή! </w:t>
      </w:r>
    </w:p>
    <w:p w14:paraId="327E4EB9"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ΕΛΕΝΑ ΚΟΥΝΤΟΥΡΑ (Υπουργός Τουρισμού):</w:t>
      </w:r>
      <w:r>
        <w:rPr>
          <w:rFonts w:eastAsia="Times New Roman" w:cs="Times New Roman"/>
          <w:szCs w:val="24"/>
        </w:rPr>
        <w:t xml:space="preserve"> Τελειώνω, λέγοντας ότι η βάση αυτού του μν</w:t>
      </w:r>
      <w:r>
        <w:rPr>
          <w:rFonts w:eastAsia="Times New Roman" w:cs="Times New Roman"/>
          <w:szCs w:val="24"/>
        </w:rPr>
        <w:t>ημονίου και η συμφωνία είναι δεδομένη της συγκεκριμένης εθνικής πολιτικής που εφαρμόζουμε και αυτό ήταν που ανέπτυξα. Δεν βγήκα από το θέμα, ήμουν σαφέστατη.</w:t>
      </w:r>
    </w:p>
    <w:p w14:paraId="327E4EBA" w14:textId="77777777" w:rsidR="00077057" w:rsidRDefault="00105889">
      <w:pPr>
        <w:tabs>
          <w:tab w:val="left" w:pos="1138"/>
          <w:tab w:val="left" w:pos="1565"/>
          <w:tab w:val="left" w:pos="2965"/>
          <w:tab w:val="center" w:pos="4753"/>
        </w:tabs>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327E4EBB"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πολύ.</w:t>
      </w:r>
    </w:p>
    <w:p w14:paraId="327E4EBC" w14:textId="77777777" w:rsidR="00077057" w:rsidRDefault="00105889">
      <w:pPr>
        <w:spacing w:after="0" w:line="600" w:lineRule="auto"/>
        <w:ind w:firstLine="720"/>
        <w:jc w:val="both"/>
        <w:rPr>
          <w:rFonts w:eastAsia="Times New Roman" w:cs="Times New Roman"/>
        </w:rPr>
      </w:pPr>
      <w:r>
        <w:rPr>
          <w:rFonts w:eastAsia="Times New Roman" w:cs="Times New Roman"/>
          <w:szCs w:val="24"/>
        </w:rPr>
        <w:t xml:space="preserve">Κυρίες και κύριοι συνάδελφοι, </w:t>
      </w:r>
      <w:r>
        <w:rPr>
          <w:rFonts w:eastAsia="Times New Roman" w:cs="Times New Roman"/>
        </w:rPr>
        <w:t>έχω την τιμή να ανακοινώσω στο Σώμα ότι τη συνεδρίασή μας παρακολουθούν από τα άνω δυτικά θεωρεία –και γι’ αυτό πρέπει όλοι να είμαστε πολύ προσεκτικοί στη διαχείριση της συζήτησης- αφού προηγουμένως ξεναγήθηκαν στην έκθεση τη</w:t>
      </w:r>
      <w:r>
        <w:rPr>
          <w:rFonts w:eastAsia="Times New Roman" w:cs="Times New Roman"/>
        </w:rPr>
        <w:t xml:space="preserve">ς αίθουσας «ΕΛΕΥΘΕΡΙΟΣ </w:t>
      </w:r>
      <w:r>
        <w:rPr>
          <w:rFonts w:eastAsia="Times New Roman" w:cs="Times New Roman"/>
        </w:rPr>
        <w:lastRenderedPageBreak/>
        <w:t xml:space="preserve">ΒΕΝΙΖΕΛΟΣ» και ενημερώθηκαν για την ιστορία του κτηρίου και τον τρόπο οργάνωσης και λειτουργίας της Βουλής, πενήντα μαθητές και μαθήτριες και τρεις εκπαιδευτικοί συνοδοί τους από το 3ο Γυμνάσιο Σαλαμίνας. </w:t>
      </w:r>
    </w:p>
    <w:p w14:paraId="327E4EBD" w14:textId="77777777" w:rsidR="00077057" w:rsidRDefault="00105889">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327E4EBE" w14:textId="77777777" w:rsidR="00077057" w:rsidRDefault="00105889">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327E4EBF"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 Είναι ζωντανή η συζήτηση, ελπίζω ότι δεν μας παρεξηγείτε γενικά. Ευχαριστώ. </w:t>
      </w:r>
    </w:p>
    <w:p w14:paraId="327E4EC0"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Κύριε Πρόεδρε, τον λόγο παρακαλώ, για να τελειώσουμε ομαλά. </w:t>
      </w:r>
    </w:p>
    <w:p w14:paraId="327E4EC1"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κύ</w:t>
      </w:r>
      <w:r>
        <w:rPr>
          <w:rFonts w:eastAsia="Times New Roman" w:cs="Times New Roman"/>
          <w:szCs w:val="24"/>
        </w:rPr>
        <w:t xml:space="preserve">ριε </w:t>
      </w:r>
      <w:proofErr w:type="spellStart"/>
      <w:r>
        <w:rPr>
          <w:rFonts w:eastAsia="Times New Roman" w:cs="Times New Roman"/>
          <w:szCs w:val="24"/>
        </w:rPr>
        <w:t>Ξυδάκη</w:t>
      </w:r>
      <w:proofErr w:type="spellEnd"/>
      <w:r>
        <w:rPr>
          <w:rFonts w:eastAsia="Times New Roman" w:cs="Times New Roman"/>
          <w:szCs w:val="24"/>
        </w:rPr>
        <w:t>, θα δώσω τον λόγο στην κ. Τριανταφύλλου, γιατί είχε ζητήσει τον λόγο από πριν. Κυρία Τριανταφύλλου, έχετε τον λόγο επί της διαδικασίας αυστηρώς.</w:t>
      </w:r>
    </w:p>
    <w:p w14:paraId="327E4EC2"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Τόσο αυστηρώς όσο και ο κ. </w:t>
      </w:r>
      <w:proofErr w:type="spellStart"/>
      <w:r>
        <w:rPr>
          <w:rFonts w:eastAsia="Times New Roman" w:cs="Times New Roman"/>
          <w:szCs w:val="24"/>
        </w:rPr>
        <w:t>Μπουκώρος</w:t>
      </w:r>
      <w:proofErr w:type="spellEnd"/>
      <w:r>
        <w:rPr>
          <w:rFonts w:eastAsia="Times New Roman" w:cs="Times New Roman"/>
          <w:szCs w:val="24"/>
        </w:rPr>
        <w:t>.</w:t>
      </w:r>
    </w:p>
    <w:p w14:paraId="327E4EC3"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Δηλαδή, μ</w:t>
      </w:r>
      <w:r>
        <w:rPr>
          <w:rFonts w:eastAsia="Times New Roman" w:cs="Times New Roman"/>
          <w:szCs w:val="24"/>
        </w:rPr>
        <w:t>ας κάνετε…</w:t>
      </w:r>
    </w:p>
    <w:p w14:paraId="327E4EC4"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Κύριε Πρόεδρε, σας παρακαλώ…</w:t>
      </w:r>
    </w:p>
    <w:p w14:paraId="327E4EC5"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 xml:space="preserve">…για να καταλάβουμε τι θέλετε να πείτε. </w:t>
      </w:r>
    </w:p>
    <w:p w14:paraId="327E4EC6"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Κύριε Πρόεδρε, θέλω να πω το εξής: Είσαστε Πρόεδρος σ’ αυτή τη συνεδρίαση και νομίζω ότι μπορείτε πρα</w:t>
      </w:r>
      <w:r>
        <w:rPr>
          <w:rFonts w:eastAsia="Times New Roman" w:cs="Times New Roman"/>
          <w:szCs w:val="24"/>
        </w:rPr>
        <w:t>γματικά με ορθή σκέψη να δείτε ποιος παραβίασε τη διαδικασία, ποιος εκφράστηκε με τον τρόπο που εκφράστηκε. Έχετε δίκιο ότι παραβιάστηκε η διαδικασία, εγώ συνηγορώ σ’ αυτό, αλλά τουλάχιστον από την πλευρά του ΣΥΡΙΖΑ και από την εισηγήτρια του ΣΥΡΙΖΑ ειπώθη</w:t>
      </w:r>
      <w:r>
        <w:rPr>
          <w:rFonts w:eastAsia="Times New Roman" w:cs="Times New Roman"/>
          <w:szCs w:val="24"/>
        </w:rPr>
        <w:t xml:space="preserve">καν μόνο δύο πράγματα για την τροπολογία. Βεβαίως, ο καθένας μας, όπως τοποθετείται, φυσικά τοποθετείται πολιτικά, βεβαίως ο καθένας σχολιάζεται από τους υπόλοιπους πολιτικά, αλλά νομίζω ότι εδώ έχουν ξεπεραστεί τα </w:t>
      </w:r>
      <w:proofErr w:type="spellStart"/>
      <w:r>
        <w:rPr>
          <w:rFonts w:eastAsia="Times New Roman" w:cs="Times New Roman"/>
          <w:szCs w:val="24"/>
        </w:rPr>
        <w:t>εσκαμμένα</w:t>
      </w:r>
      <w:proofErr w:type="spellEnd"/>
      <w:r>
        <w:rPr>
          <w:rFonts w:eastAsia="Times New Roman" w:cs="Times New Roman"/>
          <w:szCs w:val="24"/>
        </w:rPr>
        <w:t xml:space="preserve">. </w:t>
      </w:r>
    </w:p>
    <w:p w14:paraId="327E4EC7"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Από ποιον; </w:t>
      </w:r>
    </w:p>
    <w:p w14:paraId="327E4EC8"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Είμαι σαφής.</w:t>
      </w:r>
    </w:p>
    <w:p w14:paraId="327E4EC9"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Με αυτή τη διαδικασία, λοιπόν, ξαναλέω ότι θα πρέπει να βρισκόμαστε συνεχώς σε σύγκρουση. Κατά την ταπεινή μου άποψη, εμείς διατηρήσαμε τη διαδικασία. Εγώ θα ήθελα πραγματικά και το Προεδρείο να κρίνει -νομίζω</w:t>
      </w:r>
      <w:r>
        <w:rPr>
          <w:rFonts w:eastAsia="Times New Roman" w:cs="Times New Roman"/>
          <w:szCs w:val="24"/>
        </w:rPr>
        <w:t xml:space="preserve"> ότι το έχει κάνει ήδη- και </w:t>
      </w:r>
      <w:r>
        <w:rPr>
          <w:rFonts w:eastAsia="Times New Roman" w:cs="Times New Roman"/>
          <w:szCs w:val="24"/>
        </w:rPr>
        <w:lastRenderedPageBreak/>
        <w:t xml:space="preserve">νομίζω ότι υπάρχουν συγκεκριμένοι εδώ μέσα, οι οποίοι ξεπερνούν τα </w:t>
      </w:r>
      <w:proofErr w:type="spellStart"/>
      <w:r>
        <w:rPr>
          <w:rFonts w:eastAsia="Times New Roman" w:cs="Times New Roman"/>
          <w:szCs w:val="24"/>
        </w:rPr>
        <w:t>εσκαμμένα</w:t>
      </w:r>
      <w:proofErr w:type="spellEnd"/>
      <w:r>
        <w:rPr>
          <w:rFonts w:eastAsia="Times New Roman" w:cs="Times New Roman"/>
          <w:szCs w:val="24"/>
        </w:rPr>
        <w:t xml:space="preserve"> πολλές φορές. Εμείς δεν γίναμε ποτέ τιμητές κανενός. </w:t>
      </w:r>
    </w:p>
    <w:p w14:paraId="327E4ECA"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327E4ECB"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Πάντως, το Προεδρείο ούτε σχολίασε ούτ</w:t>
      </w:r>
      <w:r>
        <w:rPr>
          <w:rFonts w:eastAsia="Times New Roman" w:cs="Times New Roman"/>
          <w:szCs w:val="24"/>
        </w:rPr>
        <w:t xml:space="preserve">ε θέλει να σχολιάσει περιεχόμενο ομιλιών. Το Προεδρείο προσπαθεί να διαφυλάξει μια ισορροπία στη συζήτηση και προσπαθεί να κάνει ό,τι μπορεί για να ακουστούν όλες οι απόψεις, αλλά να μην παραβιάζεται και ο Κανονισμός. </w:t>
      </w:r>
    </w:p>
    <w:p w14:paraId="327E4ECC"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Σήμερα δεν παραβ</w:t>
      </w:r>
      <w:r>
        <w:rPr>
          <w:rFonts w:eastAsia="Times New Roman" w:cs="Times New Roman"/>
          <w:szCs w:val="24"/>
        </w:rPr>
        <w:t xml:space="preserve">ιάστηκε, όμως. </w:t>
      </w:r>
    </w:p>
    <w:p w14:paraId="327E4ECD"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Το ξέρετε πολύ καλά ότι είχαμε μια εκτροπή από τη συζήτηση και όχι στο περιεχόμενο, στον χρόνο. Το ξέρετε πολύ καλά.</w:t>
      </w:r>
    </w:p>
    <w:p w14:paraId="327E4ECE" w14:textId="77777777" w:rsidR="00077057" w:rsidRDefault="00105889">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Ξυδάκη</w:t>
      </w:r>
      <w:proofErr w:type="spellEnd"/>
      <w:r>
        <w:rPr>
          <w:rFonts w:eastAsia="Times New Roman" w:cs="Times New Roman"/>
          <w:szCs w:val="24"/>
        </w:rPr>
        <w:t>, μια κουβέντα μόνο. Έχετε τον λόγο.</w:t>
      </w:r>
    </w:p>
    <w:p w14:paraId="327E4ECF"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Κοιτάξτε, κύριε Πρόεδρε,</w:t>
      </w:r>
      <w:r>
        <w:rPr>
          <w:rFonts w:eastAsia="Times New Roman" w:cs="Times New Roman"/>
          <w:szCs w:val="24"/>
        </w:rPr>
        <w:t xml:space="preserve"> και η ειδική αγορήτρια και εγώ ως εκπρόσωπος και στο θέμα της τροπολογίας για το πόθεν έσχες μιλήσαμε πολύ συγκεκριμένα με </w:t>
      </w:r>
      <w:r>
        <w:rPr>
          <w:rFonts w:eastAsia="Times New Roman" w:cs="Times New Roman"/>
          <w:szCs w:val="24"/>
        </w:rPr>
        <w:lastRenderedPageBreak/>
        <w:t xml:space="preserve">πολιτικό επιχείρημα και με διάθεση ήρεμη να τελειώσει μια διαδικασία, η οποία είναι προαποφασισμένη και </w:t>
      </w:r>
      <w:proofErr w:type="spellStart"/>
      <w:r>
        <w:rPr>
          <w:rFonts w:eastAsia="Times New Roman" w:cs="Times New Roman"/>
          <w:szCs w:val="24"/>
        </w:rPr>
        <w:t>συζητημένη</w:t>
      </w:r>
      <w:proofErr w:type="spellEnd"/>
      <w:r>
        <w:rPr>
          <w:rFonts w:eastAsia="Times New Roman" w:cs="Times New Roman"/>
          <w:szCs w:val="24"/>
        </w:rPr>
        <w:t xml:space="preserve"> στην </w:t>
      </w:r>
      <w:r>
        <w:rPr>
          <w:rFonts w:eastAsia="Times New Roman" w:cs="Times New Roman"/>
          <w:szCs w:val="24"/>
        </w:rPr>
        <w:t>ε</w:t>
      </w:r>
      <w:r>
        <w:rPr>
          <w:rFonts w:eastAsia="Times New Roman" w:cs="Times New Roman"/>
          <w:szCs w:val="24"/>
        </w:rPr>
        <w:t>πιτροπή, όπ</w:t>
      </w:r>
      <w:r>
        <w:rPr>
          <w:rFonts w:eastAsia="Times New Roman" w:cs="Times New Roman"/>
          <w:szCs w:val="24"/>
        </w:rPr>
        <w:t>ου επικράτησε ένα κλίμα συνεννόησης και σύνθεσης. Να τελειώσει η ιστορία!</w:t>
      </w:r>
    </w:p>
    <w:p w14:paraId="327E4ED0"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Δυστυχώς, και ο Κοινοβουλευτικός Εκπρόσωπος, τον οποίο υπολήπτομαι, ο κ. Τζαβάρας και ο κ. Ψαριανός έδωσαν άλλες προεκτάσεις. </w:t>
      </w:r>
      <w:proofErr w:type="spellStart"/>
      <w:r>
        <w:rPr>
          <w:rFonts w:eastAsia="Times New Roman" w:cs="Times New Roman"/>
          <w:szCs w:val="24"/>
        </w:rPr>
        <w:t>Εμέμφθησαν</w:t>
      </w:r>
      <w:proofErr w:type="spellEnd"/>
      <w:r>
        <w:rPr>
          <w:rFonts w:eastAsia="Times New Roman" w:cs="Times New Roman"/>
          <w:szCs w:val="24"/>
        </w:rPr>
        <w:t xml:space="preserve"> την Κυβέρνηση για πράγματα, τα οποία είναι άσ</w:t>
      </w:r>
      <w:r>
        <w:rPr>
          <w:rFonts w:eastAsia="Times New Roman" w:cs="Times New Roman"/>
          <w:szCs w:val="24"/>
        </w:rPr>
        <w:t xml:space="preserve">χετα της παρούσας συζητήσεως, δεν εμπίπτουν. Εδώ πάμε να κάνουμε μια διευθέτηση για το πόθεν έσχες, κατ’ οικονομία να δοθεί μια πολιτική και πρακτική λύση. Ας τελειώσει εδώ, ας κλείσουμε, γιατί έγινε μια καλή συζήτηση στην </w:t>
      </w:r>
      <w:r>
        <w:rPr>
          <w:rFonts w:eastAsia="Times New Roman" w:cs="Times New Roman"/>
          <w:szCs w:val="24"/>
        </w:rPr>
        <w:t>ε</w:t>
      </w:r>
      <w:r>
        <w:rPr>
          <w:rFonts w:eastAsia="Times New Roman" w:cs="Times New Roman"/>
          <w:szCs w:val="24"/>
        </w:rPr>
        <w:t>πιτροπή και φθάνουμε εδώ και δεί</w:t>
      </w:r>
      <w:r>
        <w:rPr>
          <w:rFonts w:eastAsia="Times New Roman" w:cs="Times New Roman"/>
          <w:szCs w:val="24"/>
        </w:rPr>
        <w:t>χνουμε την εντύπωση ενός σκυλοκαβγά. Έχουμε συμφωνήσει στα βασικά. Όποιος δεν συμφωνεί δηλώνει «παρών» και τελειώνει.</w:t>
      </w:r>
    </w:p>
    <w:p w14:paraId="327E4ED1" w14:textId="77777777" w:rsidR="00077057" w:rsidRDefault="00105889">
      <w:pPr>
        <w:spacing w:line="600" w:lineRule="auto"/>
        <w:ind w:firstLine="720"/>
        <w:jc w:val="both"/>
        <w:rPr>
          <w:rFonts w:eastAsia="Times New Roman"/>
          <w:bCs/>
        </w:rPr>
      </w:pPr>
      <w:r>
        <w:rPr>
          <w:rFonts w:eastAsia="Times New Roman"/>
          <w:b/>
          <w:bCs/>
        </w:rPr>
        <w:t xml:space="preserve">ΠΡΟΕΔΡΕΥΩΝ (Σπυρίδων Λυκούδης): </w:t>
      </w:r>
      <w:r>
        <w:rPr>
          <w:rFonts w:eastAsia="Times New Roman"/>
          <w:bCs/>
        </w:rPr>
        <w:t xml:space="preserve">Ωραία, κύριε </w:t>
      </w:r>
      <w:proofErr w:type="spellStart"/>
      <w:r>
        <w:rPr>
          <w:rFonts w:eastAsia="Times New Roman"/>
          <w:bCs/>
        </w:rPr>
        <w:t>Ξυδάκη</w:t>
      </w:r>
      <w:proofErr w:type="spellEnd"/>
      <w:r>
        <w:rPr>
          <w:rFonts w:eastAsia="Times New Roman"/>
          <w:bCs/>
        </w:rPr>
        <w:t>. Ας θεωρήσουμε ότι κλείνει έτσι ομαλά το ζήτημα.</w:t>
      </w:r>
    </w:p>
    <w:p w14:paraId="327E4ED2" w14:textId="77777777" w:rsidR="00077057" w:rsidRDefault="00105889">
      <w:pPr>
        <w:spacing w:line="600" w:lineRule="auto"/>
        <w:ind w:firstLine="720"/>
        <w:jc w:val="both"/>
        <w:rPr>
          <w:rFonts w:eastAsia="Times New Roman"/>
          <w:bCs/>
        </w:rPr>
      </w:pPr>
      <w:r>
        <w:rPr>
          <w:rFonts w:eastAsia="Times New Roman"/>
          <w:bCs/>
        </w:rPr>
        <w:t xml:space="preserve">Κύριε </w:t>
      </w:r>
      <w:proofErr w:type="spellStart"/>
      <w:r>
        <w:rPr>
          <w:rFonts w:eastAsia="Times New Roman"/>
          <w:bCs/>
        </w:rPr>
        <w:t>Κατσώτη</w:t>
      </w:r>
      <w:proofErr w:type="spellEnd"/>
      <w:r>
        <w:rPr>
          <w:rFonts w:eastAsia="Times New Roman"/>
          <w:bCs/>
        </w:rPr>
        <w:t xml:space="preserve">, θέλετε κάτι; </w:t>
      </w:r>
    </w:p>
    <w:p w14:paraId="327E4ED3" w14:textId="77777777" w:rsidR="00077057" w:rsidRDefault="00105889">
      <w:pPr>
        <w:spacing w:line="600" w:lineRule="auto"/>
        <w:ind w:firstLine="720"/>
        <w:jc w:val="both"/>
        <w:rPr>
          <w:rFonts w:eastAsia="Times New Roman" w:cs="Times New Roman"/>
          <w:szCs w:val="24"/>
        </w:rPr>
      </w:pPr>
      <w:r>
        <w:rPr>
          <w:rFonts w:eastAsia="Times New Roman"/>
          <w:b/>
          <w:bCs/>
        </w:rPr>
        <w:t xml:space="preserve">ΧΡΗΣΤΟΣ </w:t>
      </w:r>
      <w:r>
        <w:rPr>
          <w:rFonts w:eastAsia="Times New Roman"/>
          <w:b/>
          <w:bCs/>
        </w:rPr>
        <w:t>ΚΑΤΣΩΤΗΣ:</w:t>
      </w:r>
      <w:r>
        <w:rPr>
          <w:rFonts w:eastAsia="Times New Roman" w:cs="Times New Roman"/>
          <w:szCs w:val="24"/>
        </w:rPr>
        <w:t xml:space="preserve"> Κύριε Πρόεδρε, μπορώ να έχω τον λόγο;</w:t>
      </w:r>
    </w:p>
    <w:p w14:paraId="327E4ED4" w14:textId="77777777" w:rsidR="00077057" w:rsidRDefault="00105889">
      <w:pPr>
        <w:spacing w:line="600" w:lineRule="auto"/>
        <w:ind w:firstLine="720"/>
        <w:jc w:val="both"/>
        <w:rPr>
          <w:rFonts w:eastAsia="Times New Roman"/>
          <w:bCs/>
        </w:rPr>
      </w:pPr>
      <w:r>
        <w:rPr>
          <w:rFonts w:eastAsia="Times New Roman"/>
          <w:b/>
          <w:bCs/>
        </w:rPr>
        <w:lastRenderedPageBreak/>
        <w:t xml:space="preserve">ΠΡΟΕΔΡΕΥΩΝ (Σπυρίδων Λυκούδης): </w:t>
      </w:r>
      <w:r>
        <w:rPr>
          <w:rFonts w:eastAsia="Times New Roman"/>
          <w:bCs/>
        </w:rPr>
        <w:t xml:space="preserve">Κύριε </w:t>
      </w:r>
      <w:proofErr w:type="spellStart"/>
      <w:r>
        <w:rPr>
          <w:rFonts w:eastAsia="Times New Roman"/>
          <w:bCs/>
        </w:rPr>
        <w:t>Κατσώτη</w:t>
      </w:r>
      <w:proofErr w:type="spellEnd"/>
      <w:r>
        <w:rPr>
          <w:rFonts w:eastAsia="Times New Roman"/>
          <w:bCs/>
        </w:rPr>
        <w:t xml:space="preserve">, έχετε τον λόγο. </w:t>
      </w:r>
    </w:p>
    <w:p w14:paraId="327E4ED5" w14:textId="77777777" w:rsidR="00077057" w:rsidRDefault="00105889">
      <w:pPr>
        <w:spacing w:line="600" w:lineRule="auto"/>
        <w:ind w:firstLine="720"/>
        <w:jc w:val="both"/>
        <w:rPr>
          <w:rFonts w:eastAsia="Times New Roman"/>
          <w:bCs/>
        </w:rPr>
      </w:pPr>
      <w:r>
        <w:rPr>
          <w:rFonts w:eastAsia="Times New Roman"/>
          <w:b/>
          <w:bCs/>
        </w:rPr>
        <w:t xml:space="preserve">ΧΡΗΣΤΟΣ ΚΑΤΣΩΤΗΣ: </w:t>
      </w:r>
      <w:r>
        <w:rPr>
          <w:rFonts w:eastAsia="Times New Roman"/>
          <w:bCs/>
        </w:rPr>
        <w:t>Όπως προέβλεψα στην τοποθέτησή μου, είπα ότι θα γενικευθεί η συζήτηση και είναι αντικειμενικό. Εξάλλου, μας προϊδέασε η Υπουργ</w:t>
      </w:r>
      <w:r>
        <w:rPr>
          <w:rFonts w:eastAsia="Times New Roman"/>
          <w:bCs/>
        </w:rPr>
        <w:t xml:space="preserve">ός στην </w:t>
      </w:r>
      <w:r>
        <w:rPr>
          <w:rFonts w:eastAsia="Times New Roman"/>
          <w:bCs/>
        </w:rPr>
        <w:t>ε</w:t>
      </w:r>
      <w:r>
        <w:rPr>
          <w:rFonts w:eastAsia="Times New Roman"/>
          <w:bCs/>
        </w:rPr>
        <w:t xml:space="preserve">πιτροπή ότι σήμερα θα μας πει περισσότερα. </w:t>
      </w:r>
    </w:p>
    <w:p w14:paraId="327E4ED6" w14:textId="77777777" w:rsidR="00077057" w:rsidRDefault="00105889">
      <w:pPr>
        <w:spacing w:line="600" w:lineRule="auto"/>
        <w:ind w:firstLine="720"/>
        <w:jc w:val="both"/>
        <w:rPr>
          <w:rFonts w:eastAsia="Times New Roman"/>
          <w:bCs/>
        </w:rPr>
      </w:pPr>
      <w:r>
        <w:rPr>
          <w:rFonts w:eastAsia="Times New Roman"/>
          <w:bCs/>
        </w:rPr>
        <w:t xml:space="preserve">Κύριε Πρόεδρε, ήσασταν στην </w:t>
      </w:r>
      <w:r>
        <w:rPr>
          <w:rFonts w:eastAsia="Times New Roman"/>
          <w:bCs/>
        </w:rPr>
        <w:t>ε</w:t>
      </w:r>
      <w:r>
        <w:rPr>
          <w:rFonts w:eastAsia="Times New Roman"/>
          <w:bCs/>
        </w:rPr>
        <w:t>πιτροπή. Το ακούσατε αυτό. Περιμέναμε από την Υπουργό να πει όλα αυτά που είπε. Άρα, θα έπρεπε και το Προεδρείο να οργανώσει αλλιώς τη συζήτηση, γιατί τώρα, για παράδειγμα, π</w:t>
      </w:r>
      <w:r>
        <w:rPr>
          <w:rFonts w:eastAsia="Times New Roman"/>
          <w:bCs/>
        </w:rPr>
        <w:t xml:space="preserve">ροκύπτουν ζητήματα, που μπορούμε και πρέπει να απαντήσουμε στην Υπουργό, για όλα όσα λέει και για όλα όσα δεν λέει. Άρα, είναι ένα θέμα της συζήτησης, πώς οργανώνεται, τη στιγμή που η Υπουργός είπε στην </w:t>
      </w:r>
      <w:r>
        <w:rPr>
          <w:rFonts w:eastAsia="Times New Roman"/>
          <w:bCs/>
        </w:rPr>
        <w:t>ε</w:t>
      </w:r>
      <w:r>
        <w:rPr>
          <w:rFonts w:eastAsia="Times New Roman"/>
          <w:bCs/>
        </w:rPr>
        <w:t>πιτροπή ότι σήμερα θα πει και άλλα πράγματα.</w:t>
      </w:r>
    </w:p>
    <w:p w14:paraId="327E4ED7" w14:textId="77777777" w:rsidR="00077057" w:rsidRDefault="00105889">
      <w:pPr>
        <w:spacing w:line="600" w:lineRule="auto"/>
        <w:ind w:firstLine="720"/>
        <w:jc w:val="both"/>
        <w:rPr>
          <w:rFonts w:eastAsia="Times New Roman"/>
          <w:bCs/>
        </w:rPr>
      </w:pPr>
      <w:r>
        <w:rPr>
          <w:rFonts w:eastAsia="Times New Roman"/>
          <w:b/>
          <w:bCs/>
        </w:rPr>
        <w:t>ΠΡΟΕΔΡΕ</w:t>
      </w:r>
      <w:r>
        <w:rPr>
          <w:rFonts w:eastAsia="Times New Roman"/>
          <w:b/>
          <w:bCs/>
        </w:rPr>
        <w:t xml:space="preserve">ΥΩΝ (Σπυρίδων Λυκούδης): </w:t>
      </w:r>
      <w:r>
        <w:rPr>
          <w:rFonts w:eastAsia="Times New Roman"/>
          <w:bCs/>
        </w:rPr>
        <w:t xml:space="preserve">Κύριε </w:t>
      </w:r>
      <w:proofErr w:type="spellStart"/>
      <w:r>
        <w:rPr>
          <w:rFonts w:eastAsia="Times New Roman"/>
          <w:bCs/>
        </w:rPr>
        <w:t>Κατσώτη</w:t>
      </w:r>
      <w:proofErr w:type="spellEnd"/>
      <w:r>
        <w:rPr>
          <w:rFonts w:eastAsia="Times New Roman"/>
          <w:bCs/>
        </w:rPr>
        <w:t xml:space="preserve">, εγώ θέλω να σας πω ότι είπα και στη σημερινή συνεδρίαση ότι πραγματικά έχει ενδιαφέρον η ομιλία της κυρίας Υπουργού, διότι έθεσε διάφορα ζητήματα. Και στην </w:t>
      </w:r>
      <w:r>
        <w:rPr>
          <w:rFonts w:eastAsia="Times New Roman"/>
          <w:bCs/>
        </w:rPr>
        <w:t>ε</w:t>
      </w:r>
      <w:r>
        <w:rPr>
          <w:rFonts w:eastAsia="Times New Roman"/>
          <w:bCs/>
        </w:rPr>
        <w:t>πιτροπή σάς είπα ότι όλα τα ζητήματα…</w:t>
      </w:r>
    </w:p>
    <w:p w14:paraId="327E4ED8" w14:textId="77777777" w:rsidR="00077057" w:rsidRDefault="00105889">
      <w:pPr>
        <w:spacing w:line="600" w:lineRule="auto"/>
        <w:ind w:firstLine="720"/>
        <w:jc w:val="both"/>
        <w:rPr>
          <w:rFonts w:eastAsia="Times New Roman" w:cs="Times New Roman"/>
          <w:szCs w:val="24"/>
        </w:rPr>
      </w:pPr>
      <w:r>
        <w:rPr>
          <w:rFonts w:eastAsia="Times New Roman"/>
          <w:b/>
          <w:bCs/>
        </w:rPr>
        <w:lastRenderedPageBreak/>
        <w:t>ΧΡΗΣΤΟΣ ΜΠΟΥΚΩΡΟΣ:</w:t>
      </w:r>
      <w:r>
        <w:rPr>
          <w:rFonts w:eastAsia="Times New Roman" w:cs="Times New Roman"/>
          <w:szCs w:val="24"/>
        </w:rPr>
        <w:t xml:space="preserve"> Χω</w:t>
      </w:r>
      <w:r>
        <w:rPr>
          <w:rFonts w:eastAsia="Times New Roman" w:cs="Times New Roman"/>
          <w:szCs w:val="24"/>
        </w:rPr>
        <w:t>ρίς αντίλογο, κύριε Πρόεδρε; Στη Βουλή χωρίς αντίλογο;</w:t>
      </w:r>
    </w:p>
    <w:p w14:paraId="327E4ED9" w14:textId="77777777" w:rsidR="00077057" w:rsidRDefault="00105889">
      <w:pPr>
        <w:spacing w:line="600" w:lineRule="auto"/>
        <w:ind w:firstLine="720"/>
        <w:jc w:val="both"/>
        <w:rPr>
          <w:rFonts w:eastAsia="Times New Roman"/>
          <w:bCs/>
        </w:rPr>
      </w:pPr>
      <w:r>
        <w:rPr>
          <w:rFonts w:eastAsia="Times New Roman"/>
          <w:b/>
          <w:bCs/>
        </w:rPr>
        <w:t xml:space="preserve">ΠΡΟΕΔΡΕΥΩΝ (Σπυρίδων Λυκούδης): </w:t>
      </w:r>
      <w:r>
        <w:rPr>
          <w:rFonts w:eastAsia="Times New Roman"/>
          <w:bCs/>
        </w:rPr>
        <w:t xml:space="preserve">Με </w:t>
      </w:r>
      <w:proofErr w:type="spellStart"/>
      <w:r>
        <w:rPr>
          <w:rFonts w:eastAsia="Times New Roman"/>
          <w:bCs/>
        </w:rPr>
        <w:t>συγχωρείτε</w:t>
      </w:r>
      <w:proofErr w:type="spellEnd"/>
      <w:r>
        <w:rPr>
          <w:rFonts w:eastAsia="Times New Roman"/>
          <w:bCs/>
        </w:rPr>
        <w:t xml:space="preserve">. Αφήστε με να συνεχίσω. </w:t>
      </w:r>
    </w:p>
    <w:p w14:paraId="327E4EDA" w14:textId="77777777" w:rsidR="00077057" w:rsidRDefault="00105889">
      <w:pPr>
        <w:spacing w:line="600" w:lineRule="auto"/>
        <w:ind w:firstLine="720"/>
        <w:jc w:val="both"/>
        <w:rPr>
          <w:rFonts w:eastAsia="Times New Roman"/>
          <w:bCs/>
        </w:rPr>
      </w:pPr>
      <w:r>
        <w:rPr>
          <w:rFonts w:eastAsia="Times New Roman"/>
          <w:bCs/>
        </w:rPr>
        <w:t xml:space="preserve">Και τα ζητήματα, που θέσατε εσείς στην </w:t>
      </w:r>
      <w:r>
        <w:rPr>
          <w:rFonts w:eastAsia="Times New Roman"/>
          <w:bCs/>
        </w:rPr>
        <w:t>ε</w:t>
      </w:r>
      <w:r>
        <w:rPr>
          <w:rFonts w:eastAsia="Times New Roman"/>
          <w:bCs/>
        </w:rPr>
        <w:t>πιτροπή που είχαν σχέση με τον εργασιακό χώρο στον τομέα του τουρισμού είχαν εξαιρετικό εν</w:t>
      </w:r>
      <w:r>
        <w:rPr>
          <w:rFonts w:eastAsia="Times New Roman"/>
          <w:bCs/>
        </w:rPr>
        <w:t>διαφέρον. Όμως, εάν αναπτύξουμε όλα αυτά τα θέματα χωρίς να δοθεί η δυνατότητα στα άλλα κόμματα να έχουν, επίσης, συμμετοχή στην ουσία της συζήτησης, έχουμε παραβιάσει τον Κανονισμό, διότι τα άλλα κόμματα μίλησαν για το συγκεκριμένο θέμα τουριστικής συμφων</w:t>
      </w:r>
      <w:r>
        <w:rPr>
          <w:rFonts w:eastAsia="Times New Roman"/>
          <w:bCs/>
        </w:rPr>
        <w:t>ίας Ελλάδας-Αιγύπτου και επεκτάθηκε η συζήτηση χωρίς τη συμμετοχή τους, την ουσιαστική. Αυτό αδικεί τα άλλα κόμματα, γι’ αυτό λέω ότι παραβιάστηκε ο Κανονισμός.</w:t>
      </w:r>
    </w:p>
    <w:p w14:paraId="327E4EDB" w14:textId="77777777" w:rsidR="00077057" w:rsidRDefault="00105889">
      <w:pPr>
        <w:spacing w:line="600" w:lineRule="auto"/>
        <w:ind w:firstLine="720"/>
        <w:jc w:val="both"/>
        <w:rPr>
          <w:rFonts w:eastAsia="Times New Roman"/>
          <w:bCs/>
        </w:rPr>
      </w:pPr>
      <w:r>
        <w:rPr>
          <w:rFonts w:eastAsia="Times New Roman"/>
          <w:bCs/>
        </w:rPr>
        <w:t xml:space="preserve">Ευχαριστώ πολύ. Να ακολουθήσουμε την έκκληση του κ. </w:t>
      </w:r>
      <w:proofErr w:type="spellStart"/>
      <w:r>
        <w:rPr>
          <w:rFonts w:eastAsia="Times New Roman"/>
          <w:bCs/>
        </w:rPr>
        <w:t>Ξυδάκη</w:t>
      </w:r>
      <w:proofErr w:type="spellEnd"/>
      <w:r>
        <w:rPr>
          <w:rFonts w:eastAsia="Times New Roman"/>
          <w:bCs/>
        </w:rPr>
        <w:t xml:space="preserve"> να κλείσουμε αυτή τη συζήτηση και να</w:t>
      </w:r>
      <w:r>
        <w:rPr>
          <w:rFonts w:eastAsia="Times New Roman"/>
          <w:bCs/>
        </w:rPr>
        <w:t xml:space="preserve"> περάσουμε στην ψηφοφορία.</w:t>
      </w:r>
    </w:p>
    <w:p w14:paraId="327E4EDC" w14:textId="77777777" w:rsidR="00077057" w:rsidRDefault="00105889">
      <w:pPr>
        <w:spacing w:line="600" w:lineRule="auto"/>
        <w:ind w:firstLine="720"/>
        <w:jc w:val="both"/>
        <w:rPr>
          <w:rFonts w:eastAsia="Times New Roman"/>
          <w:bCs/>
        </w:rPr>
      </w:pPr>
      <w:r>
        <w:rPr>
          <w:rFonts w:eastAsia="Times New Roman"/>
          <w:bCs/>
        </w:rPr>
        <w:lastRenderedPageBreak/>
        <w:t>Κυρίες και κύριοι συνάδελφοι, κηρύσσεται περαιωμένη η συζήτηση επί της αρχής, των άρθρων και του συνόλου του σχεδίου νόμου του Υπουργείου Τουρισμού</w:t>
      </w:r>
      <w:r>
        <w:rPr>
          <w:rFonts w:eastAsia="Times New Roman"/>
          <w:bCs/>
        </w:rPr>
        <w:t>:</w:t>
      </w:r>
      <w:r>
        <w:rPr>
          <w:rFonts w:eastAsia="Times New Roman"/>
          <w:bCs/>
        </w:rPr>
        <w:t xml:space="preserve"> </w:t>
      </w:r>
      <w:r>
        <w:rPr>
          <w:rFonts w:eastAsia="Times New Roman" w:cs="Times New Roman"/>
          <w:szCs w:val="24"/>
        </w:rPr>
        <w:t xml:space="preserve">«Κύρωση του Μνημονίου Κατανόησης για Συνεργασία στον τομέα του Τουρισμού μεταξύ </w:t>
      </w:r>
      <w:r>
        <w:rPr>
          <w:rFonts w:eastAsia="Times New Roman" w:cs="Times New Roman"/>
          <w:szCs w:val="24"/>
        </w:rPr>
        <w:t>της Κυβέρνησης της Ελληνικής Δημοκρατίας και της Κυβέρνησης της Αραβικής Δημοκρατίας της Αιγύπτου και άλλες διατάξεις»</w:t>
      </w:r>
      <w:r>
        <w:rPr>
          <w:rFonts w:eastAsia="Times New Roman"/>
          <w:bCs/>
        </w:rPr>
        <w:t xml:space="preserve">. </w:t>
      </w:r>
    </w:p>
    <w:p w14:paraId="327E4EDD" w14:textId="77777777" w:rsidR="00077057" w:rsidRDefault="00105889">
      <w:pPr>
        <w:spacing w:line="600" w:lineRule="auto"/>
        <w:ind w:firstLine="720"/>
        <w:jc w:val="both"/>
        <w:rPr>
          <w:rFonts w:eastAsia="Times New Roman"/>
          <w:bCs/>
        </w:rPr>
      </w:pPr>
      <w:r>
        <w:rPr>
          <w:rFonts w:eastAsia="Times New Roman"/>
          <w:bCs/>
        </w:rPr>
        <w:t xml:space="preserve">Ερωτάται το Σώμα: Γίνεται δεκτό το νομοσχέδιο επί της αρχής; </w:t>
      </w:r>
    </w:p>
    <w:p w14:paraId="327E4EDE" w14:textId="77777777" w:rsidR="00077057" w:rsidRDefault="00105889">
      <w:pPr>
        <w:spacing w:line="600" w:lineRule="auto"/>
        <w:ind w:firstLine="720"/>
        <w:jc w:val="both"/>
        <w:rPr>
          <w:rFonts w:eastAsia="Times New Roman"/>
          <w:bCs/>
        </w:rPr>
      </w:pPr>
      <w:r>
        <w:rPr>
          <w:rFonts w:eastAsia="Times New Roman"/>
          <w:b/>
          <w:bCs/>
        </w:rPr>
        <w:t xml:space="preserve">ΜΑΡΙΑ ΤΡΙΑΝΤΑΦΥΛΛΟΥ: </w:t>
      </w:r>
      <w:r>
        <w:rPr>
          <w:rFonts w:eastAsia="Times New Roman"/>
          <w:bCs/>
        </w:rPr>
        <w:t>Ναι.</w:t>
      </w:r>
    </w:p>
    <w:p w14:paraId="327E4EDF" w14:textId="77777777" w:rsidR="00077057" w:rsidRDefault="00105889">
      <w:pPr>
        <w:spacing w:line="600" w:lineRule="auto"/>
        <w:ind w:firstLine="720"/>
        <w:jc w:val="both"/>
        <w:rPr>
          <w:rFonts w:eastAsia="Times New Roman"/>
          <w:bCs/>
        </w:rPr>
      </w:pPr>
      <w:r>
        <w:rPr>
          <w:rFonts w:eastAsia="Times New Roman"/>
          <w:b/>
          <w:bCs/>
        </w:rPr>
        <w:t>ΧΡΗΣΤΟΣ ΜΠΟΥΚΩΡΟΣ:</w:t>
      </w:r>
      <w:r>
        <w:rPr>
          <w:rFonts w:eastAsia="Times New Roman"/>
          <w:bCs/>
        </w:rPr>
        <w:t xml:space="preserve"> Ναι.</w:t>
      </w:r>
    </w:p>
    <w:p w14:paraId="327E4EE0" w14:textId="77777777" w:rsidR="00077057" w:rsidRDefault="00105889">
      <w:pPr>
        <w:spacing w:line="600" w:lineRule="auto"/>
        <w:ind w:firstLine="720"/>
        <w:jc w:val="both"/>
        <w:rPr>
          <w:rFonts w:eastAsia="Times New Roman"/>
          <w:bCs/>
        </w:rPr>
      </w:pPr>
      <w:r>
        <w:rPr>
          <w:rFonts w:eastAsia="Times New Roman"/>
          <w:b/>
          <w:bCs/>
        </w:rPr>
        <w:t>ΙΩΑΝΝΗΣ ΑΪΒΑΤΙΔΗΣ:</w:t>
      </w:r>
      <w:r>
        <w:rPr>
          <w:rFonts w:eastAsia="Times New Roman"/>
          <w:bCs/>
        </w:rPr>
        <w:t xml:space="preserve"> Παρών.</w:t>
      </w:r>
    </w:p>
    <w:p w14:paraId="327E4EE1" w14:textId="77777777" w:rsidR="00077057" w:rsidRDefault="00105889">
      <w:pPr>
        <w:spacing w:line="600" w:lineRule="auto"/>
        <w:ind w:firstLine="720"/>
        <w:jc w:val="both"/>
        <w:rPr>
          <w:rFonts w:eastAsia="Times New Roman"/>
          <w:bCs/>
        </w:rPr>
      </w:pPr>
      <w:r>
        <w:rPr>
          <w:rFonts w:eastAsia="Times New Roman"/>
          <w:b/>
          <w:bCs/>
        </w:rPr>
        <w:t>ΟΔΥΣΣΕΑΣ ΚΩΝΣΤΑΝΤΙΝΟΠΟΥΛΟΣ:</w:t>
      </w:r>
      <w:r>
        <w:rPr>
          <w:rFonts w:eastAsia="Times New Roman"/>
          <w:bCs/>
        </w:rPr>
        <w:t xml:space="preserve"> Ναι.</w:t>
      </w:r>
    </w:p>
    <w:p w14:paraId="327E4EE2" w14:textId="77777777" w:rsidR="00077057" w:rsidRDefault="00105889">
      <w:pPr>
        <w:spacing w:line="600" w:lineRule="auto"/>
        <w:ind w:firstLine="720"/>
        <w:jc w:val="both"/>
        <w:rPr>
          <w:rFonts w:eastAsia="Times New Roman"/>
          <w:bCs/>
        </w:rPr>
      </w:pPr>
      <w:r>
        <w:rPr>
          <w:rFonts w:eastAsia="Times New Roman"/>
          <w:b/>
          <w:bCs/>
        </w:rPr>
        <w:t>ΧΡΗΣΤΟΣ ΚΑΤΣΩΤΗΣ:</w:t>
      </w:r>
      <w:r>
        <w:rPr>
          <w:rFonts w:eastAsia="Times New Roman"/>
          <w:bCs/>
        </w:rPr>
        <w:t xml:space="preserve"> Όχι.</w:t>
      </w:r>
    </w:p>
    <w:p w14:paraId="327E4EE3"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 </w:t>
      </w:r>
    </w:p>
    <w:p w14:paraId="327E4EE4" w14:textId="77777777" w:rsidR="00077057" w:rsidRDefault="00105889">
      <w:pPr>
        <w:spacing w:line="600" w:lineRule="auto"/>
        <w:ind w:firstLine="720"/>
        <w:jc w:val="both"/>
        <w:rPr>
          <w:rFonts w:eastAsia="Times New Roman" w:cs="Times New Roman"/>
          <w:szCs w:val="24"/>
        </w:rPr>
      </w:pPr>
      <w:r>
        <w:rPr>
          <w:rFonts w:eastAsia="Times New Roman"/>
          <w:b/>
          <w:bCs/>
        </w:rPr>
        <w:t>ΓΡΗΓΟΡΙΟΣ ΨΑΡΙΑΝΟΣ:</w:t>
      </w:r>
      <w:r>
        <w:rPr>
          <w:rFonts w:eastAsia="Times New Roman" w:cs="Times New Roman"/>
          <w:szCs w:val="24"/>
        </w:rPr>
        <w:t xml:space="preserve"> Ναι.</w:t>
      </w:r>
    </w:p>
    <w:p w14:paraId="327E4EE5"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w:t>
      </w:r>
    </w:p>
    <w:p w14:paraId="327E4EE6" w14:textId="77777777" w:rsidR="00077057" w:rsidRDefault="00105889">
      <w:pPr>
        <w:spacing w:line="600" w:lineRule="auto"/>
        <w:ind w:firstLine="720"/>
        <w:jc w:val="both"/>
        <w:rPr>
          <w:rFonts w:eastAsia="Times New Roman"/>
          <w:bCs/>
        </w:rPr>
      </w:pPr>
      <w:r>
        <w:rPr>
          <w:rFonts w:eastAsia="Times New Roman"/>
          <w:b/>
          <w:bCs/>
        </w:rPr>
        <w:lastRenderedPageBreak/>
        <w:t xml:space="preserve">ΠΡΟΕΔΡΕΥΩΝ (Σπυρίδων Λυκούδης): </w:t>
      </w:r>
      <w:r>
        <w:rPr>
          <w:rFonts w:eastAsia="Times New Roman"/>
          <w:bCs/>
        </w:rPr>
        <w:t>Συνεπώς το νομοσχέδιο του Υπουργείου Τουρισμού</w:t>
      </w:r>
      <w:r>
        <w:rPr>
          <w:rFonts w:eastAsia="Times New Roman"/>
          <w:bCs/>
        </w:rPr>
        <w:t>:</w:t>
      </w:r>
      <w:r>
        <w:rPr>
          <w:rFonts w:eastAsia="Times New Roman"/>
          <w:bCs/>
        </w:rPr>
        <w:t xml:space="preserve"> </w:t>
      </w:r>
      <w:r>
        <w:rPr>
          <w:rFonts w:eastAsia="Times New Roman" w:cs="Times New Roman"/>
          <w:szCs w:val="24"/>
        </w:rPr>
        <w:t>«Κύρωση του Μνημονίου Κατανόη</w:t>
      </w:r>
      <w:r>
        <w:rPr>
          <w:rFonts w:eastAsia="Times New Roman" w:cs="Times New Roman"/>
          <w:szCs w:val="24"/>
        </w:rPr>
        <w:t>σης για Συνεργασία στον τομέα του Τουρισμού μεταξύ της Κυβέρνησης της Ελληνικής Δημοκρατίας και της Κυβέρνησης της Αραβικής Δημοκρατίας της Αιγύπτου και άλλες διατάξεις»,</w:t>
      </w:r>
      <w:r>
        <w:rPr>
          <w:rFonts w:eastAsia="Times New Roman"/>
          <w:bCs/>
        </w:rPr>
        <w:t xml:space="preserve"> έγινε δεκτό επί της αρχής κατά πλειοψηφία. </w:t>
      </w:r>
    </w:p>
    <w:p w14:paraId="327E4EE7"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ψήφιση επί των άρθρων. </w:t>
      </w:r>
    </w:p>
    <w:p w14:paraId="327E4EE8"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πρώτο ως έχει; </w:t>
      </w:r>
    </w:p>
    <w:p w14:paraId="327E4EE9"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27E4EEA"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Ναι. </w:t>
      </w:r>
    </w:p>
    <w:p w14:paraId="327E4EEB"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Παρών. </w:t>
      </w:r>
    </w:p>
    <w:p w14:paraId="327E4EEC"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Ναι. </w:t>
      </w:r>
    </w:p>
    <w:p w14:paraId="327E4EED"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Όχι. </w:t>
      </w:r>
    </w:p>
    <w:p w14:paraId="327E4EEE"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27E4EEF"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 xml:space="preserve">Ναι. </w:t>
      </w:r>
    </w:p>
    <w:p w14:paraId="327E4EF0"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 xml:space="preserve">Ναι. </w:t>
      </w:r>
    </w:p>
    <w:p w14:paraId="327E4EF1"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 xml:space="preserve">Συνεπώς το άρθρο πρώτο έγινε δεκτό ως έχει κατά πλειοψηφία. </w:t>
      </w:r>
    </w:p>
    <w:p w14:paraId="327E4EF2"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δεύτερο ως έχει; </w:t>
      </w:r>
    </w:p>
    <w:p w14:paraId="327E4EF3"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27E4EF4"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Ναι. </w:t>
      </w:r>
    </w:p>
    <w:p w14:paraId="327E4EF5"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Παρών. </w:t>
      </w:r>
    </w:p>
    <w:p w14:paraId="327E4EF6"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Ναι. </w:t>
      </w:r>
    </w:p>
    <w:p w14:paraId="327E4EF7"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Όχι. </w:t>
      </w:r>
    </w:p>
    <w:p w14:paraId="327E4EF8"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27E4EF9"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 xml:space="preserve">Ναι. </w:t>
      </w:r>
    </w:p>
    <w:p w14:paraId="327E4EFA"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 xml:space="preserve">Ναι. </w:t>
      </w:r>
    </w:p>
    <w:p w14:paraId="327E4EFB"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Συνεπώς το άρθρο </w:t>
      </w:r>
      <w:r>
        <w:rPr>
          <w:rFonts w:eastAsia="Times New Roman" w:cs="Times New Roman"/>
          <w:szCs w:val="24"/>
        </w:rPr>
        <w:t>δεύτερο</w:t>
      </w:r>
      <w:r>
        <w:rPr>
          <w:rFonts w:eastAsia="Times New Roman" w:cs="Times New Roman"/>
          <w:szCs w:val="24"/>
        </w:rPr>
        <w:t xml:space="preserve"> έγινε δεκτό ως έχει κατά πλειοψηφία. </w:t>
      </w:r>
    </w:p>
    <w:p w14:paraId="327E4EFC"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τρίτο ως έχει; </w:t>
      </w:r>
    </w:p>
    <w:p w14:paraId="327E4EFD"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27E4EFE"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ΜΠΟΥΚΩΡΟΣ: </w:t>
      </w:r>
      <w:r>
        <w:rPr>
          <w:rFonts w:eastAsia="Times New Roman" w:cs="Times New Roman"/>
          <w:szCs w:val="24"/>
        </w:rPr>
        <w:t xml:space="preserve">Ναι. </w:t>
      </w:r>
    </w:p>
    <w:p w14:paraId="327E4EFF"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Παρών. </w:t>
      </w:r>
    </w:p>
    <w:p w14:paraId="327E4F00"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Ναι. </w:t>
      </w:r>
    </w:p>
    <w:p w14:paraId="327E4F01"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Παρών. </w:t>
      </w:r>
    </w:p>
    <w:p w14:paraId="327E4F02"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27E4F03" w14:textId="77777777" w:rsidR="00077057" w:rsidRDefault="00105889">
      <w:pPr>
        <w:spacing w:line="600" w:lineRule="auto"/>
        <w:ind w:firstLine="720"/>
        <w:jc w:val="both"/>
        <w:rPr>
          <w:rFonts w:eastAsia="Times New Roman" w:cs="Times New Roman"/>
          <w:b/>
          <w:szCs w:val="24"/>
        </w:rPr>
      </w:pPr>
      <w:r>
        <w:rPr>
          <w:rFonts w:eastAsia="Times New Roman" w:cs="Times New Roman"/>
          <w:b/>
          <w:szCs w:val="24"/>
        </w:rPr>
        <w:t xml:space="preserve">ΓΡΗΓΟΡΙΟΣ ΨΑΡΙΑΝΟΣ: </w:t>
      </w:r>
      <w:r>
        <w:rPr>
          <w:rFonts w:eastAsia="Times New Roman" w:cs="Times New Roman"/>
          <w:szCs w:val="24"/>
        </w:rPr>
        <w:t>Παρών.</w:t>
      </w:r>
      <w:r>
        <w:rPr>
          <w:rFonts w:eastAsia="Times New Roman" w:cs="Times New Roman"/>
          <w:szCs w:val="24"/>
        </w:rPr>
        <w:t xml:space="preserve"> </w:t>
      </w:r>
    </w:p>
    <w:p w14:paraId="327E4F04"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 xml:space="preserve">Ναι. </w:t>
      </w:r>
    </w:p>
    <w:p w14:paraId="327E4F05"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Συνεπώς το άρθρο τρίτο έγινε δεκτό ως έχει κατά πλειοψηφία. </w:t>
      </w:r>
    </w:p>
    <w:p w14:paraId="327E4F06"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w:t>
      </w:r>
      <w:r>
        <w:rPr>
          <w:rFonts w:eastAsia="Times New Roman" w:cs="Times New Roman"/>
          <w:szCs w:val="24"/>
        </w:rPr>
        <w:t>υ</w:t>
      </w:r>
      <w:r>
        <w:rPr>
          <w:rFonts w:eastAsia="Times New Roman" w:cs="Times New Roman"/>
          <w:szCs w:val="24"/>
        </w:rPr>
        <w:t xml:space="preserve"> άρθρου. </w:t>
      </w:r>
    </w:p>
    <w:p w14:paraId="327E4F07"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ακροτελεύτιο άρθρο ως έχει; </w:t>
      </w:r>
    </w:p>
    <w:p w14:paraId="327E4F08"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ΜΑΡΙΑ ΤΡΙΑΝΤΑΦΥΛΛΟΥ:</w:t>
      </w:r>
      <w:r>
        <w:rPr>
          <w:rFonts w:eastAsia="Times New Roman" w:cs="Times New Roman"/>
          <w:b/>
          <w:szCs w:val="24"/>
        </w:rPr>
        <w:t xml:space="preserve"> </w:t>
      </w:r>
      <w:r>
        <w:rPr>
          <w:rFonts w:eastAsia="Times New Roman" w:cs="Times New Roman"/>
          <w:szCs w:val="24"/>
        </w:rPr>
        <w:t xml:space="preserve">Ναι. </w:t>
      </w:r>
    </w:p>
    <w:p w14:paraId="327E4F09"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Ναι. </w:t>
      </w:r>
    </w:p>
    <w:p w14:paraId="327E4F0A"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327E4F0B"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Ναι. </w:t>
      </w:r>
    </w:p>
    <w:p w14:paraId="327E4F0C"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ΚΑΤΣΩΤΗΣ: </w:t>
      </w:r>
      <w:r>
        <w:rPr>
          <w:rFonts w:eastAsia="Times New Roman" w:cs="Times New Roman"/>
          <w:szCs w:val="24"/>
        </w:rPr>
        <w:t>Όχι.</w:t>
      </w:r>
    </w:p>
    <w:p w14:paraId="327E4F0D"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27E4F0E"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 xml:space="preserve">Ναι. </w:t>
      </w:r>
    </w:p>
    <w:p w14:paraId="327E4F0F" w14:textId="77777777" w:rsidR="00077057" w:rsidRDefault="00105889">
      <w:pPr>
        <w:spacing w:line="600" w:lineRule="auto"/>
        <w:ind w:firstLine="720"/>
        <w:jc w:val="both"/>
        <w:rPr>
          <w:rFonts w:eastAsia="Times New Roman" w:cs="Times New Roman"/>
          <w:b/>
          <w:szCs w:val="24"/>
        </w:rPr>
      </w:pPr>
      <w:r>
        <w:rPr>
          <w:rFonts w:eastAsia="Times New Roman" w:cs="Times New Roman"/>
          <w:b/>
          <w:szCs w:val="24"/>
        </w:rPr>
        <w:t xml:space="preserve">ΜΑΡΙΟΣ ΓΕΩΡΓΙΑΔΗΣ: </w:t>
      </w:r>
      <w:r>
        <w:rPr>
          <w:rFonts w:eastAsia="Times New Roman" w:cs="Times New Roman"/>
          <w:szCs w:val="24"/>
        </w:rPr>
        <w:t xml:space="preserve">Ναι. </w:t>
      </w:r>
    </w:p>
    <w:p w14:paraId="327E4F10"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Το ακροτελεύτιο άρθρο έγινε δεκτό ως έχει κατά πλειοψηφία. </w:t>
      </w:r>
    </w:p>
    <w:p w14:paraId="327E4F11"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Εισερχόμαστε στην ψήφιση στο σύνολο.</w:t>
      </w:r>
    </w:p>
    <w:p w14:paraId="327E4F12"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και στο σύνολο; </w:t>
      </w:r>
    </w:p>
    <w:p w14:paraId="327E4F13"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27E4F14"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Ναι. </w:t>
      </w:r>
    </w:p>
    <w:p w14:paraId="327E4F15"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Παρών. </w:t>
      </w:r>
    </w:p>
    <w:p w14:paraId="327E4F16"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Ναι. </w:t>
      </w:r>
    </w:p>
    <w:p w14:paraId="327E4F17"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Όχι. </w:t>
      </w:r>
    </w:p>
    <w:p w14:paraId="327E4F18"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27E4F19"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 xml:space="preserve">Ναι. </w:t>
      </w:r>
    </w:p>
    <w:p w14:paraId="327E4F1A"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lastRenderedPageBreak/>
        <w:t xml:space="preserve">ΜΑΡΙΟΣ ΓΕΩΡΓΙΑΔΗΣ: </w:t>
      </w:r>
      <w:r>
        <w:rPr>
          <w:rFonts w:eastAsia="Times New Roman" w:cs="Times New Roman"/>
          <w:szCs w:val="24"/>
        </w:rPr>
        <w:t xml:space="preserve">Ναι. </w:t>
      </w:r>
    </w:p>
    <w:p w14:paraId="327E4F1B"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Το νομοσχέδιο έγινε δεκτό και στο σύνολο κατά πλειοψηφία.</w:t>
      </w:r>
    </w:p>
    <w:p w14:paraId="327E4F1C"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Συνεπώς το νομοσχέδιο τ</w:t>
      </w:r>
      <w:r>
        <w:rPr>
          <w:rFonts w:eastAsia="Times New Roman" w:cs="Times New Roman"/>
          <w:szCs w:val="24"/>
        </w:rPr>
        <w:t>ου Υπουργείου Τουρισμού</w:t>
      </w:r>
      <w:r>
        <w:rPr>
          <w:rFonts w:eastAsia="Times New Roman" w:cs="Times New Roman"/>
          <w:szCs w:val="24"/>
        </w:rPr>
        <w:t>:</w:t>
      </w:r>
      <w:r>
        <w:rPr>
          <w:rFonts w:eastAsia="Times New Roman" w:cs="Times New Roman"/>
          <w:szCs w:val="24"/>
        </w:rPr>
        <w:t xml:space="preserve"> «Κύρωση του Μνημονίου Κατανόησης για Συνεργασία στον τομέα του Τουρισμού μεταξύ της Κυβέρνησης της Ελληνικής Δημοκρατίας και της Κυβέρνησης της Αραβικής Δημοκρατίας της Αιγύπτου και άλλες διατάξεις» έγινε δεκτό κατά πλειοψηφία</w:t>
      </w:r>
      <w:r>
        <w:rPr>
          <w:rFonts w:eastAsia="Times New Roman" w:cs="Times New Roman"/>
          <w:szCs w:val="24"/>
        </w:rPr>
        <w:t>,</w:t>
      </w:r>
      <w:r>
        <w:rPr>
          <w:rFonts w:eastAsia="Times New Roman" w:cs="Times New Roman"/>
          <w:szCs w:val="24"/>
        </w:rPr>
        <w:t xml:space="preserve"> σε </w:t>
      </w:r>
      <w:r>
        <w:rPr>
          <w:rFonts w:eastAsia="Times New Roman" w:cs="Times New Roman"/>
          <w:szCs w:val="24"/>
        </w:rPr>
        <w:t>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 </w:t>
      </w:r>
    </w:p>
    <w:p w14:paraId="327E4F1D" w14:textId="77777777" w:rsidR="00077057" w:rsidRDefault="00105889">
      <w:pPr>
        <w:spacing w:line="600" w:lineRule="auto"/>
        <w:ind w:firstLine="720"/>
        <w:jc w:val="center"/>
        <w:rPr>
          <w:rFonts w:eastAsia="Times New Roman" w:cs="Times New Roman"/>
          <w:szCs w:val="24"/>
        </w:rPr>
      </w:pPr>
      <w:r>
        <w:rPr>
          <w:rFonts w:eastAsia="Times New Roman" w:cs="Times New Roman"/>
          <w:szCs w:val="24"/>
        </w:rPr>
        <w:t>(Να καταχωριστεί το κείμενο του νομοσχεδίου</w:t>
      </w:r>
      <w:r>
        <w:rPr>
          <w:rFonts w:eastAsia="Times New Roman" w:cs="Times New Roman"/>
          <w:szCs w:val="24"/>
        </w:rPr>
        <w:t xml:space="preserve"> σελ. 239α</w:t>
      </w:r>
      <w:r>
        <w:rPr>
          <w:rFonts w:eastAsia="Times New Roman" w:cs="Times New Roman"/>
          <w:szCs w:val="24"/>
        </w:rPr>
        <w:t>)</w:t>
      </w:r>
    </w:p>
    <w:p w14:paraId="327E4F1E"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Κυρίες και κύριοι συνάδελφοι, παρακαλώ το Σώμα να εξουσιοδοτήσει το Προεδρείο για την υπ’ ευθ</w:t>
      </w:r>
      <w:r>
        <w:rPr>
          <w:rFonts w:eastAsia="Times New Roman" w:cs="Times New Roman"/>
          <w:szCs w:val="24"/>
        </w:rPr>
        <w:t xml:space="preserve">ύνη του επικύρωση των Πρακτικών ως προς την ψήφιση στο σύνολο του παραπάνω νομοσχεδίου. </w:t>
      </w:r>
    </w:p>
    <w:p w14:paraId="327E4F1F"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 xml:space="preserve">ΒΟΥΛΕΥΤΕΣ: </w:t>
      </w:r>
      <w:r>
        <w:rPr>
          <w:rFonts w:eastAsia="Times New Roman" w:cs="Times New Roman"/>
          <w:szCs w:val="24"/>
        </w:rPr>
        <w:t xml:space="preserve">Μάλιστα, μάλιστα. </w:t>
      </w:r>
    </w:p>
    <w:p w14:paraId="327E4F20"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w:t>
      </w:r>
      <w:r>
        <w:rPr>
          <w:rFonts w:eastAsia="Times New Roman" w:cs="Times New Roman"/>
          <w:szCs w:val="24"/>
        </w:rPr>
        <w:t xml:space="preserve">ο Σώμα παρέσχε τη ζητηθείσα εξουσιοδότηση. </w:t>
      </w:r>
    </w:p>
    <w:p w14:paraId="327E4F21"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έχουν διανεμηθ</w:t>
      </w:r>
      <w:r>
        <w:rPr>
          <w:rFonts w:eastAsia="Times New Roman" w:cs="Times New Roman"/>
          <w:szCs w:val="24"/>
        </w:rPr>
        <w:t xml:space="preserve">εί τα Πρακτικά της Πέμπτης 10 Νοεμβρίου 2016 (πρωινή συνεδρίαση) και ερωτάται το Σώμα αν τα επικυρώνει. </w:t>
      </w:r>
    </w:p>
    <w:p w14:paraId="327E4F22"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327E4F23"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Συνεπώς τα Πρακτικά της Πέμπτης 10 Νοεμβρίου 2016 </w:t>
      </w:r>
      <w:r>
        <w:rPr>
          <w:rFonts w:eastAsia="Times New Roman" w:cs="Times New Roman"/>
          <w:szCs w:val="24"/>
        </w:rPr>
        <w:t xml:space="preserve">(πρωινή συνεδρίαση) </w:t>
      </w:r>
      <w:r>
        <w:rPr>
          <w:rFonts w:eastAsia="Times New Roman" w:cs="Times New Roman"/>
          <w:szCs w:val="24"/>
        </w:rPr>
        <w:t xml:space="preserve">επικυρώθηκαν. </w:t>
      </w:r>
    </w:p>
    <w:p w14:paraId="327E4F24" w14:textId="77777777" w:rsidR="00077057" w:rsidRDefault="00105889">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 xml:space="preserve">ύριοι συνάδελφοι, δέχεστε στο σημείο αυτό να λύσουμε τη συνεδρίαση; </w:t>
      </w:r>
    </w:p>
    <w:p w14:paraId="327E4F25"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327E4F26" w14:textId="77777777" w:rsidR="00077057" w:rsidRDefault="0010588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Με τη συναίνεση του Σώματος και ώρα 14.18</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ημέρα </w:t>
      </w:r>
      <w:r>
        <w:rPr>
          <w:rFonts w:eastAsia="Times New Roman" w:cs="Times New Roman"/>
          <w:szCs w:val="24"/>
        </w:rPr>
        <w:t xml:space="preserve">Παρασκευή </w:t>
      </w:r>
      <w:r>
        <w:rPr>
          <w:rFonts w:eastAsia="Times New Roman" w:cs="Times New Roman"/>
          <w:szCs w:val="24"/>
        </w:rPr>
        <w:t>13 Ιανουαρίου 2017 και ώρα 10.00</w:t>
      </w:r>
      <w:r>
        <w:rPr>
          <w:rFonts w:eastAsia="Times New Roman" w:cs="Times New Roman"/>
          <w:szCs w:val="24"/>
        </w:rPr>
        <w:t>΄</w:t>
      </w:r>
      <w:r>
        <w:rPr>
          <w:rFonts w:eastAsia="Times New Roman" w:cs="Times New Roman"/>
          <w:szCs w:val="24"/>
        </w:rPr>
        <w:t>, με αντικείμενο εργασιών του Σώματος κοινοβουλευτικό έλεγχο</w:t>
      </w:r>
      <w:r>
        <w:rPr>
          <w:rFonts w:eastAsia="Times New Roman" w:cs="Times New Roman"/>
          <w:szCs w:val="24"/>
        </w:rPr>
        <w:t>:</w:t>
      </w:r>
      <w:r>
        <w:rPr>
          <w:rFonts w:eastAsia="Times New Roman" w:cs="Times New Roman"/>
          <w:szCs w:val="24"/>
        </w:rPr>
        <w:t xml:space="preserve"> </w:t>
      </w:r>
      <w:r>
        <w:rPr>
          <w:rFonts w:eastAsia="Times New Roman" w:cs="Times New Roman"/>
          <w:szCs w:val="24"/>
        </w:rPr>
        <w:t>συζήτηση επίκαιρων ερωτήσεων</w:t>
      </w:r>
      <w:r>
        <w:rPr>
          <w:rFonts w:eastAsia="Times New Roman" w:cs="Times New Roman"/>
          <w:szCs w:val="24"/>
        </w:rPr>
        <w:t xml:space="preserve">. </w:t>
      </w:r>
    </w:p>
    <w:p w14:paraId="327E4F27" w14:textId="77777777" w:rsidR="00077057" w:rsidRDefault="00105889">
      <w:pPr>
        <w:spacing w:line="600" w:lineRule="auto"/>
        <w:ind w:firstLine="720"/>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sectPr w:rsidR="0007705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Z3hqrQBeZahhVjdQYegj11VZSVA=" w:salt="nBIsbUpTT64ck4UaKzAG4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057"/>
    <w:rsid w:val="00077057"/>
    <w:rsid w:val="00105889"/>
    <w:rsid w:val="006254F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E4AC9"/>
  <w15:docId w15:val="{C5F9005B-ED34-4D24-9E1C-166D0568C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C60D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C60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380</MetadataID>
    <Session xmlns="641f345b-441b-4b81-9152-adc2e73ba5e1">Β´</Session>
    <Date xmlns="641f345b-441b-4b81-9152-adc2e73ba5e1">2017-01-11T22:00:00+00:00</Date>
    <Status xmlns="641f345b-441b-4b81-9152-adc2e73ba5e1">
      <Url>http://srv-sp1/praktika/Lists/Incoming_Metadata/EditForm.aspx?ID=380&amp;Source=/praktika/Recordings_Library/Forms/AllItems.aspx</Url>
      <Description>Δημοσιεύτηκε</Description>
    </Status>
    <Meeting xmlns="641f345b-441b-4b81-9152-adc2e73ba5e1">ΝΔ´</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68890F-C61A-489B-81E2-760426D72166}">
  <ds:schemaRefs>
    <ds:schemaRef ds:uri="http://schemas.microsoft.com/office/infopath/2007/PartnerControls"/>
    <ds:schemaRef ds:uri="http://purl.org/dc/dcmitype/"/>
    <ds:schemaRef ds:uri="http://schemas.microsoft.com/office/2006/documentManagement/types"/>
    <ds:schemaRef ds:uri="http://www.w3.org/XML/1998/namespace"/>
    <ds:schemaRef ds:uri="http://purl.org/dc/elements/1.1/"/>
    <ds:schemaRef ds:uri="http://purl.org/dc/terms/"/>
    <ds:schemaRef ds:uri="http://schemas.openxmlformats.org/package/2006/metadata/core-properties"/>
    <ds:schemaRef ds:uri="641f345b-441b-4b81-9152-adc2e73ba5e1"/>
    <ds:schemaRef ds:uri="http://schemas.microsoft.com/office/2006/metadata/properties"/>
  </ds:schemaRefs>
</ds:datastoreItem>
</file>

<file path=customXml/itemProps2.xml><?xml version="1.0" encoding="utf-8"?>
<ds:datastoreItem xmlns:ds="http://schemas.openxmlformats.org/officeDocument/2006/customXml" ds:itemID="{A091BD45-A504-4B1E-BF36-02B175D7D4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185695-4148-4CA6-B105-FF91829C52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217</Pages>
  <Words>38866</Words>
  <Characters>209879</Characters>
  <Application>Microsoft Office Word</Application>
  <DocSecurity>0</DocSecurity>
  <Lines>1748</Lines>
  <Paragraphs>496</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248249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2017-01-20T08:28:00Z</dcterms:created>
  <dcterms:modified xsi:type="dcterms:W3CDTF">2017-01-20T08:28:00Z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