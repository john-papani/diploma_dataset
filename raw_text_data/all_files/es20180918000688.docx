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49E2F" w14:textId="77777777" w:rsidR="00652175" w:rsidRPr="00652175" w:rsidRDefault="00652175" w:rsidP="00652175">
      <w:pPr>
        <w:spacing w:after="0" w:line="360" w:lineRule="auto"/>
        <w:rPr>
          <w:ins w:id="0" w:author="Φλούδα Χριστίνα" w:date="2018-09-26T12:02:00Z"/>
          <w:rFonts w:eastAsia="Times New Roman"/>
          <w:szCs w:val="24"/>
          <w:lang w:eastAsia="en-US"/>
        </w:rPr>
      </w:pPr>
      <w:ins w:id="1" w:author="Φλούδα Χριστίνα" w:date="2018-09-26T12:02:00Z">
        <w:r w:rsidRPr="0065217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E2556AE" w14:textId="77777777" w:rsidR="00652175" w:rsidRPr="00652175" w:rsidRDefault="00652175" w:rsidP="00652175">
      <w:pPr>
        <w:spacing w:after="0" w:line="360" w:lineRule="auto"/>
        <w:rPr>
          <w:ins w:id="2" w:author="Φλούδα Χριστίνα" w:date="2018-09-26T12:02:00Z"/>
          <w:rFonts w:eastAsia="Times New Roman"/>
          <w:szCs w:val="24"/>
          <w:lang w:eastAsia="en-US"/>
        </w:rPr>
      </w:pPr>
    </w:p>
    <w:p w14:paraId="697B1060" w14:textId="77777777" w:rsidR="00652175" w:rsidRPr="00652175" w:rsidRDefault="00652175" w:rsidP="00652175">
      <w:pPr>
        <w:spacing w:after="0" w:line="360" w:lineRule="auto"/>
        <w:rPr>
          <w:ins w:id="3" w:author="Φλούδα Χριστίνα" w:date="2018-09-26T12:02:00Z"/>
          <w:rFonts w:eastAsia="Times New Roman"/>
          <w:szCs w:val="24"/>
          <w:lang w:eastAsia="en-US"/>
        </w:rPr>
      </w:pPr>
      <w:ins w:id="4" w:author="Φλούδα Χριστίνα" w:date="2018-09-26T12:02:00Z">
        <w:r w:rsidRPr="00652175">
          <w:rPr>
            <w:rFonts w:eastAsia="Times New Roman"/>
            <w:szCs w:val="24"/>
            <w:lang w:eastAsia="en-US"/>
          </w:rPr>
          <w:t>ΠΙΝΑΚΑΣ ΠΕΡΙΕΧΟΜΕΝΩΝ</w:t>
        </w:r>
      </w:ins>
    </w:p>
    <w:p w14:paraId="31301170" w14:textId="77777777" w:rsidR="00652175" w:rsidRPr="00652175" w:rsidRDefault="00652175" w:rsidP="00652175">
      <w:pPr>
        <w:spacing w:after="0" w:line="360" w:lineRule="auto"/>
        <w:rPr>
          <w:ins w:id="5" w:author="Φλούδα Χριστίνα" w:date="2018-09-26T12:02:00Z"/>
          <w:rFonts w:eastAsia="Times New Roman"/>
          <w:szCs w:val="24"/>
          <w:lang w:eastAsia="en-US"/>
        </w:rPr>
      </w:pPr>
      <w:ins w:id="6" w:author="Φλούδα Χριστίνα" w:date="2018-09-26T12:02:00Z">
        <w:r w:rsidRPr="00652175">
          <w:rPr>
            <w:rFonts w:eastAsia="Times New Roman"/>
            <w:szCs w:val="24"/>
            <w:lang w:eastAsia="en-US"/>
          </w:rPr>
          <w:t xml:space="preserve">ΙΖ΄ ΠΕΡΙΟΔΟΣ </w:t>
        </w:r>
      </w:ins>
    </w:p>
    <w:p w14:paraId="1C19B202" w14:textId="77777777" w:rsidR="00652175" w:rsidRPr="00652175" w:rsidRDefault="00652175" w:rsidP="00652175">
      <w:pPr>
        <w:spacing w:after="0" w:line="360" w:lineRule="auto"/>
        <w:rPr>
          <w:ins w:id="7" w:author="Φλούδα Χριστίνα" w:date="2018-09-26T12:02:00Z"/>
          <w:rFonts w:eastAsia="Times New Roman"/>
          <w:szCs w:val="24"/>
          <w:lang w:eastAsia="en-US"/>
        </w:rPr>
      </w:pPr>
      <w:ins w:id="8" w:author="Φλούδα Χριστίνα" w:date="2018-09-26T12:02:00Z">
        <w:r w:rsidRPr="00652175">
          <w:rPr>
            <w:rFonts w:eastAsia="Times New Roman"/>
            <w:szCs w:val="24"/>
            <w:lang w:eastAsia="en-US"/>
          </w:rPr>
          <w:t>ΠΡΟΕΔΡΕΥΟΜΕΝΗΣ ΚΟΙΝΟΒΟΥΛΕΥΤΙΚΗΣ ΔΗΜΟΚΡΑΤΙΑΣ</w:t>
        </w:r>
      </w:ins>
    </w:p>
    <w:p w14:paraId="20CEB2AC" w14:textId="77777777" w:rsidR="00652175" w:rsidRPr="00652175" w:rsidRDefault="00652175" w:rsidP="00652175">
      <w:pPr>
        <w:spacing w:after="0" w:line="360" w:lineRule="auto"/>
        <w:rPr>
          <w:ins w:id="9" w:author="Φλούδα Χριστίνα" w:date="2018-09-26T12:02:00Z"/>
          <w:rFonts w:eastAsia="Times New Roman"/>
          <w:szCs w:val="24"/>
          <w:lang w:eastAsia="en-US"/>
        </w:rPr>
      </w:pPr>
      <w:ins w:id="10" w:author="Φλούδα Χριστίνα" w:date="2018-09-26T12:02:00Z">
        <w:r w:rsidRPr="00652175">
          <w:rPr>
            <w:rFonts w:eastAsia="Times New Roman"/>
            <w:szCs w:val="24"/>
            <w:lang w:eastAsia="en-US"/>
          </w:rPr>
          <w:t>ΤΜΗΜΑ ΔΙΑΚΟΠΗΣ ΕΡΓΑΣΙΩΝ ΒΟΥΛΗΣ</w:t>
        </w:r>
      </w:ins>
    </w:p>
    <w:p w14:paraId="34A92FF3" w14:textId="77777777" w:rsidR="00652175" w:rsidRPr="00652175" w:rsidRDefault="00652175" w:rsidP="00652175">
      <w:pPr>
        <w:spacing w:after="0" w:line="360" w:lineRule="auto"/>
        <w:rPr>
          <w:ins w:id="11" w:author="Φλούδα Χριστίνα" w:date="2018-09-26T12:02:00Z"/>
          <w:rFonts w:eastAsia="Times New Roman"/>
          <w:szCs w:val="24"/>
          <w:lang w:eastAsia="en-US"/>
        </w:rPr>
      </w:pPr>
      <w:ins w:id="12" w:author="Φλούδα Χριστίνα" w:date="2018-09-26T12:02:00Z">
        <w:r w:rsidRPr="00652175">
          <w:rPr>
            <w:rFonts w:eastAsia="Times New Roman"/>
            <w:szCs w:val="24"/>
            <w:lang w:eastAsia="en-US"/>
          </w:rPr>
          <w:t>ΘΕΡΟΥΣ 2018</w:t>
        </w:r>
      </w:ins>
    </w:p>
    <w:p w14:paraId="1CBA9588" w14:textId="77777777" w:rsidR="00652175" w:rsidRPr="00652175" w:rsidRDefault="00652175" w:rsidP="00652175">
      <w:pPr>
        <w:spacing w:after="0" w:line="360" w:lineRule="auto"/>
        <w:rPr>
          <w:ins w:id="13" w:author="Φλούδα Χριστίνα" w:date="2018-09-26T12:02:00Z"/>
          <w:rFonts w:eastAsia="Times New Roman"/>
          <w:szCs w:val="24"/>
          <w:lang w:eastAsia="en-US"/>
        </w:rPr>
      </w:pPr>
    </w:p>
    <w:p w14:paraId="3D073FD9" w14:textId="77777777" w:rsidR="00652175" w:rsidRPr="00652175" w:rsidRDefault="00652175" w:rsidP="00652175">
      <w:pPr>
        <w:spacing w:after="0" w:line="360" w:lineRule="auto"/>
        <w:rPr>
          <w:ins w:id="14" w:author="Φλούδα Χριστίνα" w:date="2018-09-26T12:02:00Z"/>
          <w:rFonts w:eastAsia="Times New Roman"/>
          <w:szCs w:val="24"/>
          <w:lang w:eastAsia="en-US"/>
        </w:rPr>
      </w:pPr>
      <w:ins w:id="15" w:author="Φλούδα Χριστίνα" w:date="2018-09-26T12:02:00Z">
        <w:r w:rsidRPr="00652175">
          <w:rPr>
            <w:rFonts w:eastAsia="Times New Roman"/>
            <w:szCs w:val="24"/>
            <w:lang w:eastAsia="en-US"/>
          </w:rPr>
          <w:t>ΣΥΝΕΔΡΙΑΣΗ ΙΔ΄</w:t>
        </w:r>
      </w:ins>
    </w:p>
    <w:p w14:paraId="5A293F92" w14:textId="77777777" w:rsidR="00652175" w:rsidRPr="00652175" w:rsidRDefault="00652175" w:rsidP="00652175">
      <w:pPr>
        <w:spacing w:after="0" w:line="360" w:lineRule="auto"/>
        <w:rPr>
          <w:ins w:id="16" w:author="Φλούδα Χριστίνα" w:date="2018-09-26T12:02:00Z"/>
          <w:rFonts w:eastAsia="Times New Roman"/>
          <w:szCs w:val="24"/>
          <w:lang w:eastAsia="en-US"/>
        </w:rPr>
      </w:pPr>
      <w:ins w:id="17" w:author="Φλούδα Χριστίνα" w:date="2018-09-26T12:02:00Z">
        <w:r w:rsidRPr="00652175">
          <w:rPr>
            <w:rFonts w:eastAsia="Times New Roman"/>
            <w:szCs w:val="24"/>
            <w:lang w:eastAsia="en-US"/>
          </w:rPr>
          <w:t>Τρίτη  18 Σεπτεμβρίου 2018</w:t>
        </w:r>
      </w:ins>
    </w:p>
    <w:p w14:paraId="7B78B8C6" w14:textId="77777777" w:rsidR="00652175" w:rsidRPr="00652175" w:rsidRDefault="00652175" w:rsidP="00652175">
      <w:pPr>
        <w:spacing w:after="0" w:line="360" w:lineRule="auto"/>
        <w:rPr>
          <w:ins w:id="18" w:author="Φλούδα Χριστίνα" w:date="2018-09-26T12:02:00Z"/>
          <w:rFonts w:eastAsia="Times New Roman"/>
          <w:szCs w:val="24"/>
          <w:lang w:eastAsia="en-US"/>
        </w:rPr>
      </w:pPr>
    </w:p>
    <w:p w14:paraId="615583FB" w14:textId="77777777" w:rsidR="00652175" w:rsidRPr="00652175" w:rsidRDefault="00652175" w:rsidP="00652175">
      <w:pPr>
        <w:spacing w:after="0" w:line="360" w:lineRule="auto"/>
        <w:rPr>
          <w:ins w:id="19" w:author="Φλούδα Χριστίνα" w:date="2018-09-26T12:02:00Z"/>
          <w:rFonts w:eastAsia="Times New Roman"/>
          <w:szCs w:val="24"/>
          <w:lang w:eastAsia="en-US"/>
        </w:rPr>
      </w:pPr>
      <w:ins w:id="20" w:author="Φλούδα Χριστίνα" w:date="2018-09-26T12:02:00Z">
        <w:r w:rsidRPr="00652175">
          <w:rPr>
            <w:rFonts w:eastAsia="Times New Roman"/>
            <w:szCs w:val="24"/>
            <w:lang w:eastAsia="en-US"/>
          </w:rPr>
          <w:t>ΘΕΜΑΤΑ</w:t>
        </w:r>
      </w:ins>
    </w:p>
    <w:p w14:paraId="28B51E5C" w14:textId="77777777" w:rsidR="00652175" w:rsidRPr="00652175" w:rsidRDefault="00652175" w:rsidP="00652175">
      <w:pPr>
        <w:spacing w:after="0" w:line="360" w:lineRule="auto"/>
        <w:rPr>
          <w:ins w:id="21" w:author="Φλούδα Χριστίνα" w:date="2018-09-26T12:02:00Z"/>
          <w:rFonts w:eastAsia="Times New Roman"/>
          <w:szCs w:val="24"/>
          <w:lang w:eastAsia="en-US"/>
        </w:rPr>
      </w:pPr>
      <w:ins w:id="22" w:author="Φλούδα Χριστίνα" w:date="2018-09-26T12:02:00Z">
        <w:r w:rsidRPr="00652175">
          <w:rPr>
            <w:rFonts w:eastAsia="Times New Roman"/>
            <w:szCs w:val="24"/>
            <w:lang w:eastAsia="en-US"/>
          </w:rPr>
          <w:t xml:space="preserve"> </w:t>
        </w:r>
        <w:r w:rsidRPr="00652175">
          <w:rPr>
            <w:rFonts w:eastAsia="Times New Roman"/>
            <w:szCs w:val="24"/>
            <w:lang w:eastAsia="en-US"/>
          </w:rPr>
          <w:br/>
          <w:t xml:space="preserve">Α. ΕΙΔΙΚΑ ΘΕΜΑΤΑ </w:t>
        </w:r>
        <w:r w:rsidRPr="00652175">
          <w:rPr>
            <w:rFonts w:eastAsia="Times New Roman"/>
            <w:szCs w:val="24"/>
            <w:lang w:eastAsia="en-US"/>
          </w:rPr>
          <w:br/>
          <w:t xml:space="preserve">1. Αναφορά από τον </w:t>
        </w:r>
        <w:proofErr w:type="spellStart"/>
        <w:r w:rsidRPr="00652175">
          <w:rPr>
            <w:rFonts w:eastAsia="Times New Roman"/>
            <w:szCs w:val="24"/>
            <w:lang w:eastAsia="en-US"/>
          </w:rPr>
          <w:t>Προεδρεύοντα</w:t>
        </w:r>
        <w:proofErr w:type="spellEnd"/>
        <w:r w:rsidRPr="00652175">
          <w:rPr>
            <w:rFonts w:eastAsia="Times New Roman"/>
            <w:szCs w:val="24"/>
            <w:lang w:eastAsia="en-US"/>
          </w:rPr>
          <w:t xml:space="preserve"> για την Παγκόσμια Ημέρα της Δημοκρατίας, σελ. </w:t>
        </w:r>
        <w:r w:rsidRPr="00652175">
          <w:rPr>
            <w:rFonts w:eastAsia="Times New Roman"/>
            <w:szCs w:val="24"/>
            <w:lang w:eastAsia="en-US"/>
          </w:rPr>
          <w:br/>
          <w:t xml:space="preserve">2. Επί διαδικαστικού θέματος, σελ. </w:t>
        </w:r>
        <w:r w:rsidRPr="00652175">
          <w:rPr>
            <w:rFonts w:eastAsia="Times New Roman"/>
            <w:szCs w:val="24"/>
            <w:lang w:eastAsia="en-US"/>
          </w:rPr>
          <w:br/>
          <w:t xml:space="preserve"> </w:t>
        </w:r>
        <w:r w:rsidRPr="00652175">
          <w:rPr>
            <w:rFonts w:eastAsia="Times New Roman"/>
            <w:szCs w:val="24"/>
            <w:lang w:eastAsia="en-US"/>
          </w:rPr>
          <w:br/>
          <w:t xml:space="preserve">Β. ΚΟΙΝΟΒΟΥΛΕΥΤΙΚΟΣ ΕΛΕΓΧΟΣ </w:t>
        </w:r>
        <w:r w:rsidRPr="00652175">
          <w:rPr>
            <w:rFonts w:eastAsia="Times New Roman"/>
            <w:szCs w:val="24"/>
            <w:lang w:eastAsia="en-US"/>
          </w:rPr>
          <w:br/>
          <w:t xml:space="preserve">1. Ανακοίνωση αναφορών, σελ. </w:t>
        </w:r>
        <w:r w:rsidRPr="00652175">
          <w:rPr>
            <w:rFonts w:eastAsia="Times New Roman"/>
            <w:szCs w:val="24"/>
            <w:lang w:eastAsia="en-US"/>
          </w:rPr>
          <w:br/>
          <w:t xml:space="preserve">2. Ανακοίνωση του δελτίου επικαίρων ερωτήσεων της Πέμπτης 20 Σεπτεμβρίου 2018, σελ. </w:t>
        </w:r>
        <w:r w:rsidRPr="00652175">
          <w:rPr>
            <w:rFonts w:eastAsia="Times New Roman"/>
            <w:szCs w:val="24"/>
            <w:lang w:eastAsia="en-US"/>
          </w:rPr>
          <w:br/>
          <w:t>3. Συζήτηση επικαίρων ερωτήσεων:</w:t>
        </w:r>
      </w:ins>
    </w:p>
    <w:p w14:paraId="475A71A9" w14:textId="77777777" w:rsidR="00652175" w:rsidRPr="00652175" w:rsidRDefault="00652175" w:rsidP="00652175">
      <w:pPr>
        <w:spacing w:after="0" w:line="360" w:lineRule="auto"/>
        <w:rPr>
          <w:ins w:id="23" w:author="Φλούδα Χριστίνα" w:date="2018-09-26T12:02:00Z"/>
          <w:rFonts w:eastAsia="Times New Roman"/>
          <w:szCs w:val="24"/>
          <w:lang w:eastAsia="en-US"/>
        </w:rPr>
      </w:pPr>
      <w:ins w:id="24" w:author="Φλούδα Χριστίνα" w:date="2018-09-26T12:02:00Z">
        <w:r w:rsidRPr="00652175">
          <w:rPr>
            <w:rFonts w:eastAsia="Times New Roman"/>
            <w:szCs w:val="24"/>
            <w:lang w:eastAsia="en-US"/>
          </w:rPr>
          <w:t xml:space="preserve">    α) Προς τον Υπουργό Παιδείας,  Έρευνας και Θρησκευμάτων, με θέμα: «Αξιοποίηση και αναβάθμιση των παιδικών κατασκηνώσεων </w:t>
        </w:r>
        <w:proofErr w:type="spellStart"/>
        <w:r w:rsidRPr="00652175">
          <w:rPr>
            <w:rFonts w:eastAsia="Times New Roman"/>
            <w:szCs w:val="24"/>
            <w:lang w:eastAsia="en-US"/>
          </w:rPr>
          <w:t>Δρακότρυπας</w:t>
        </w:r>
        <w:proofErr w:type="spellEnd"/>
        <w:r w:rsidRPr="00652175">
          <w:rPr>
            <w:rFonts w:eastAsia="Times New Roman"/>
            <w:szCs w:val="24"/>
            <w:lang w:eastAsia="en-US"/>
          </w:rPr>
          <w:t xml:space="preserve"> και Καστανιάς του Νομού Καρδίτσας», σελ.</w:t>
        </w:r>
        <w:r w:rsidRPr="00652175">
          <w:rPr>
            <w:rFonts w:eastAsia="Times New Roman"/>
            <w:szCs w:val="24"/>
            <w:lang w:eastAsia="en-US"/>
          </w:rPr>
          <w:br/>
          <w:t xml:space="preserve">    β) Προς τον Υπουργό Παιδείας,  Έρευνας και Θρησκευμάτων, με θέμα: «Πανεπιστημιακή απομόνωση του Νομού Τρικάλων», σελ. </w:t>
        </w:r>
        <w:r w:rsidRPr="00652175">
          <w:rPr>
            <w:rFonts w:eastAsia="Times New Roman"/>
            <w:szCs w:val="24"/>
            <w:lang w:eastAsia="en-US"/>
          </w:rPr>
          <w:br/>
          <w:t xml:space="preserve">    </w:t>
        </w:r>
        <w:r w:rsidRPr="00652175">
          <w:rPr>
            <w:rFonts w:eastAsia="Times New Roman"/>
            <w:szCs w:val="24"/>
            <w:lang w:eastAsia="en-US"/>
          </w:rPr>
          <w:br/>
          <w:t xml:space="preserve">Γ. ΝΟΜΟΘΕΤΙΚΗ ΕΡΓΑΣΙΑ </w:t>
        </w:r>
        <w:r w:rsidRPr="00652175">
          <w:rPr>
            <w:rFonts w:eastAsia="Times New Roman"/>
            <w:szCs w:val="24"/>
            <w:lang w:eastAsia="en-US"/>
          </w:rPr>
          <w:br/>
          <w:t xml:space="preserve">1. Κατάθεση Εκθέσεως Διαρκούς Επιτροπής: </w:t>
        </w:r>
      </w:ins>
    </w:p>
    <w:p w14:paraId="73C729BF" w14:textId="77777777" w:rsidR="00652175" w:rsidRPr="00652175" w:rsidRDefault="00652175" w:rsidP="00652175">
      <w:pPr>
        <w:spacing w:after="0" w:line="360" w:lineRule="auto"/>
        <w:rPr>
          <w:ins w:id="25" w:author="Φλούδα Χριστίνα" w:date="2018-09-26T12:02:00Z"/>
          <w:rFonts w:eastAsia="Times New Roman"/>
          <w:szCs w:val="24"/>
          <w:lang w:eastAsia="en-US"/>
        </w:rPr>
      </w:pPr>
      <w:ins w:id="26" w:author="Φλούδα Χριστίνα" w:date="2018-09-26T12:02:00Z">
        <w:r w:rsidRPr="00652175">
          <w:rPr>
            <w:rFonts w:eastAsia="Times New Roman"/>
            <w:szCs w:val="24"/>
            <w:lang w:eastAsia="en-US"/>
          </w:rPr>
          <w:t xml:space="preserve">Η Διαρκής Επιτροπή Κοινωνικών Υποθέσεων καταθέτει την έκθεσή της στο σχέδιο νόμου του Υπουργείου Υγείας: «Κύρωση της Σύμβασης Δωρεάς μεταξύ του Ιδρύματος «Κοινωφελές  Ίδρυμα Σ. Νιάρχος» και του Ελληνικού Δημοσίου για την ενίσχυση και αναβάθμιση των υποδομών στον τομέα της Υγείας», σελ. </w:t>
        </w:r>
        <w:r w:rsidRPr="00652175">
          <w:rPr>
            <w:rFonts w:eastAsia="Times New Roman"/>
            <w:szCs w:val="24"/>
            <w:lang w:eastAsia="en-US"/>
          </w:rPr>
          <w:br/>
          <w:t>2. Κατάθεση σχεδίου νόμου:</w:t>
        </w:r>
      </w:ins>
    </w:p>
    <w:p w14:paraId="3A997DEC" w14:textId="77777777" w:rsidR="00652175" w:rsidRPr="00652175" w:rsidRDefault="00652175" w:rsidP="00652175">
      <w:pPr>
        <w:spacing w:after="0" w:line="360" w:lineRule="auto"/>
        <w:rPr>
          <w:ins w:id="27" w:author="Φλούδα Χριστίνα" w:date="2018-09-26T12:02:00Z"/>
          <w:rFonts w:eastAsia="Times New Roman"/>
          <w:szCs w:val="24"/>
          <w:lang w:eastAsia="en-US"/>
        </w:rPr>
      </w:pPr>
      <w:ins w:id="28" w:author="Φλούδα Χριστίνα" w:date="2018-09-26T12:02:00Z">
        <w:r w:rsidRPr="00652175">
          <w:rPr>
            <w:rFonts w:eastAsia="Times New Roman"/>
            <w:szCs w:val="24"/>
            <w:lang w:eastAsia="en-US"/>
          </w:rPr>
          <w:t xml:space="preserve">Ο Υπουργός Εξωτερικών, ο Αντιπρόεδρος της Κυβέρνησης και Υπουργός Οικονομίας και Ανάπτυξης, καθώς και ο Υφυπουργός Εξωτερικών κατέθεσαν στις 17-9-2018 σχέδιο νόμου: «Ενσωμάτωση στην ελληνική νομοθεσία της Οδηγίας 2015/637/ΕΕ του Συμβουλίου της 20ής Απριλίου 2015 (EEL 106/24-4-2015)», σελ. </w:t>
        </w:r>
        <w:r w:rsidRPr="00652175">
          <w:rPr>
            <w:rFonts w:eastAsia="Times New Roman"/>
            <w:szCs w:val="24"/>
            <w:lang w:eastAsia="en-US"/>
          </w:rPr>
          <w:br/>
        </w:r>
      </w:ins>
    </w:p>
    <w:p w14:paraId="2D809230" w14:textId="77777777" w:rsidR="00652175" w:rsidRPr="00652175" w:rsidRDefault="00652175" w:rsidP="00652175">
      <w:pPr>
        <w:spacing w:after="0" w:line="360" w:lineRule="auto"/>
        <w:rPr>
          <w:ins w:id="29" w:author="Φλούδα Χριστίνα" w:date="2018-09-26T12:02:00Z"/>
          <w:rFonts w:eastAsia="Times New Roman"/>
          <w:szCs w:val="24"/>
          <w:lang w:eastAsia="en-US"/>
        </w:rPr>
      </w:pPr>
      <w:ins w:id="30" w:author="Φλούδα Χριστίνα" w:date="2018-09-26T12:02:00Z">
        <w:r w:rsidRPr="00652175">
          <w:rPr>
            <w:rFonts w:eastAsia="Times New Roman"/>
            <w:szCs w:val="24"/>
            <w:lang w:eastAsia="en-US"/>
          </w:rPr>
          <w:t>ΠΡΟΕΔΡΕΥΩΝ</w:t>
        </w:r>
      </w:ins>
    </w:p>
    <w:p w14:paraId="387511E8" w14:textId="77777777" w:rsidR="00652175" w:rsidRPr="00652175" w:rsidRDefault="00652175" w:rsidP="00652175">
      <w:pPr>
        <w:spacing w:after="0" w:line="360" w:lineRule="auto"/>
        <w:rPr>
          <w:ins w:id="31" w:author="Φλούδα Χριστίνα" w:date="2018-09-26T12:02:00Z"/>
          <w:rFonts w:eastAsia="Times New Roman"/>
          <w:szCs w:val="24"/>
          <w:lang w:eastAsia="en-US"/>
        </w:rPr>
      </w:pPr>
    </w:p>
    <w:p w14:paraId="7E3CBC48" w14:textId="77777777" w:rsidR="00652175" w:rsidRPr="00652175" w:rsidRDefault="00652175" w:rsidP="00652175">
      <w:pPr>
        <w:spacing w:after="0" w:line="360" w:lineRule="auto"/>
        <w:rPr>
          <w:ins w:id="32" w:author="Φλούδα Χριστίνα" w:date="2018-09-26T12:02:00Z"/>
          <w:rFonts w:eastAsia="Times New Roman"/>
          <w:szCs w:val="24"/>
          <w:lang w:eastAsia="en-US"/>
        </w:rPr>
      </w:pPr>
      <w:ins w:id="33" w:author="Φλούδα Χριστίνα" w:date="2018-09-26T12:02:00Z">
        <w:r w:rsidRPr="00652175">
          <w:rPr>
            <w:rFonts w:eastAsia="Times New Roman"/>
            <w:szCs w:val="24"/>
            <w:lang w:eastAsia="en-US"/>
          </w:rPr>
          <w:t>ΓΕΩΡΓΙΑΔΗΣ Μ. , σελ.</w:t>
        </w:r>
        <w:r w:rsidRPr="00652175">
          <w:rPr>
            <w:rFonts w:eastAsia="Times New Roman"/>
            <w:szCs w:val="24"/>
            <w:lang w:eastAsia="en-US"/>
          </w:rPr>
          <w:br/>
        </w:r>
      </w:ins>
    </w:p>
    <w:p w14:paraId="7B100F89" w14:textId="77777777" w:rsidR="00652175" w:rsidRPr="00652175" w:rsidRDefault="00652175" w:rsidP="00652175">
      <w:pPr>
        <w:spacing w:after="0" w:line="360" w:lineRule="auto"/>
        <w:rPr>
          <w:ins w:id="34" w:author="Φλούδα Χριστίνα" w:date="2018-09-26T12:02:00Z"/>
          <w:rFonts w:eastAsia="Times New Roman"/>
          <w:szCs w:val="24"/>
          <w:lang w:eastAsia="en-US"/>
        </w:rPr>
      </w:pPr>
    </w:p>
    <w:p w14:paraId="323104DD" w14:textId="77777777" w:rsidR="00652175" w:rsidRPr="00652175" w:rsidRDefault="00652175" w:rsidP="00652175">
      <w:pPr>
        <w:spacing w:after="0" w:line="360" w:lineRule="auto"/>
        <w:rPr>
          <w:ins w:id="35" w:author="Φλούδα Χριστίνα" w:date="2018-09-26T12:02:00Z"/>
          <w:rFonts w:eastAsia="Times New Roman"/>
          <w:szCs w:val="24"/>
          <w:lang w:eastAsia="en-US"/>
        </w:rPr>
      </w:pPr>
      <w:ins w:id="36" w:author="Φλούδα Χριστίνα" w:date="2018-09-26T12:02:00Z">
        <w:r w:rsidRPr="00652175">
          <w:rPr>
            <w:rFonts w:eastAsia="Times New Roman"/>
            <w:szCs w:val="24"/>
            <w:lang w:eastAsia="en-US"/>
          </w:rPr>
          <w:t>ΟΜΙΛΗΤΕΣ</w:t>
        </w:r>
      </w:ins>
    </w:p>
    <w:p w14:paraId="32FB3889" w14:textId="1D946323" w:rsidR="00652175" w:rsidRDefault="00652175" w:rsidP="00652175">
      <w:pPr>
        <w:spacing w:line="600" w:lineRule="auto"/>
        <w:ind w:firstLine="720"/>
        <w:jc w:val="center"/>
        <w:rPr>
          <w:ins w:id="37" w:author="Φλούδα Χριστίνα" w:date="2018-09-26T12:02:00Z"/>
          <w:rFonts w:eastAsia="Times New Roman"/>
          <w:szCs w:val="24"/>
        </w:rPr>
      </w:pPr>
      <w:ins w:id="38" w:author="Φλούδα Χριστίνα" w:date="2018-09-26T12:02:00Z">
        <w:r w:rsidRPr="00652175">
          <w:rPr>
            <w:rFonts w:eastAsia="Times New Roman"/>
            <w:szCs w:val="24"/>
            <w:lang w:eastAsia="en-US"/>
          </w:rPr>
          <w:br/>
          <w:t>Α. Επί διαδικαστικού θέματος:</w:t>
        </w:r>
        <w:r w:rsidRPr="00652175">
          <w:rPr>
            <w:rFonts w:eastAsia="Times New Roman"/>
            <w:szCs w:val="24"/>
            <w:lang w:eastAsia="en-US"/>
          </w:rPr>
          <w:br/>
          <w:t>ΓΕΩΡΓΙΑΔΗΣ Μ. , σελ.</w:t>
        </w:r>
        <w:r w:rsidRPr="00652175">
          <w:rPr>
            <w:rFonts w:eastAsia="Times New Roman"/>
            <w:szCs w:val="24"/>
            <w:lang w:eastAsia="en-US"/>
          </w:rPr>
          <w:br/>
        </w:r>
        <w:r w:rsidRPr="00652175">
          <w:rPr>
            <w:rFonts w:eastAsia="Times New Roman"/>
            <w:szCs w:val="24"/>
            <w:lang w:eastAsia="en-US"/>
          </w:rPr>
          <w:br/>
          <w:t>Β. Επί των επικαίρων ερωτήσεων:</w:t>
        </w:r>
        <w:r w:rsidRPr="00652175">
          <w:rPr>
            <w:rFonts w:eastAsia="Times New Roman"/>
            <w:szCs w:val="24"/>
            <w:lang w:eastAsia="en-US"/>
          </w:rPr>
          <w:br/>
          <w:t>ΓΑΒΡΟΓΛΟΥ Κ. , σελ.</w:t>
        </w:r>
        <w:r w:rsidRPr="00652175">
          <w:rPr>
            <w:rFonts w:eastAsia="Times New Roman"/>
            <w:szCs w:val="24"/>
            <w:lang w:eastAsia="en-US"/>
          </w:rPr>
          <w:br/>
          <w:t>ΚΑΤΣΑΒΡΙΑ - ΣΙΩΡΟΠΟΥΛΟΥ Χ. , σελ.</w:t>
        </w:r>
        <w:r w:rsidRPr="00652175">
          <w:rPr>
            <w:rFonts w:eastAsia="Times New Roman"/>
            <w:szCs w:val="24"/>
            <w:lang w:eastAsia="en-US"/>
          </w:rPr>
          <w:br/>
          <w:t>ΣΚΡΕΚΑΣ Κ. , σελ.</w:t>
        </w:r>
        <w:r w:rsidRPr="00652175">
          <w:rPr>
            <w:rFonts w:eastAsia="Times New Roman"/>
            <w:szCs w:val="24"/>
            <w:lang w:eastAsia="en-US"/>
          </w:rPr>
          <w:br/>
        </w:r>
      </w:ins>
    </w:p>
    <w:p w14:paraId="7A3052CB" w14:textId="52376A70" w:rsidR="00E43293" w:rsidRDefault="0014036B">
      <w:pPr>
        <w:spacing w:line="600" w:lineRule="auto"/>
        <w:ind w:firstLine="720"/>
        <w:jc w:val="center"/>
        <w:rPr>
          <w:rFonts w:eastAsia="Times New Roman"/>
          <w:szCs w:val="24"/>
        </w:rPr>
      </w:pPr>
      <w:r>
        <w:rPr>
          <w:rFonts w:eastAsia="Times New Roman"/>
          <w:szCs w:val="24"/>
        </w:rPr>
        <w:t>ΠΡΑΚΤΙΚΑ ΒΟΥΛΗΣ</w:t>
      </w:r>
    </w:p>
    <w:p w14:paraId="7A3052CC" w14:textId="77777777" w:rsidR="00E43293" w:rsidRDefault="0014036B">
      <w:pPr>
        <w:spacing w:line="600" w:lineRule="auto"/>
        <w:ind w:firstLine="720"/>
        <w:jc w:val="center"/>
        <w:rPr>
          <w:rFonts w:eastAsia="Times New Roman"/>
          <w:szCs w:val="24"/>
        </w:rPr>
      </w:pPr>
      <w:r>
        <w:rPr>
          <w:rFonts w:eastAsia="Times New Roman"/>
          <w:szCs w:val="24"/>
        </w:rPr>
        <w:t>Ι</w:t>
      </w:r>
      <w:r>
        <w:rPr>
          <w:rFonts w:eastAsia="Times New Roman"/>
          <w:szCs w:val="24"/>
        </w:rPr>
        <w:t>Ζ΄ ΠΕΡΙΟΔΟΣ</w:t>
      </w:r>
    </w:p>
    <w:p w14:paraId="7A3052CD" w14:textId="77777777" w:rsidR="00E43293" w:rsidRDefault="0014036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A3052CE" w14:textId="77777777" w:rsidR="00E43293" w:rsidRDefault="0014036B">
      <w:pPr>
        <w:spacing w:line="600" w:lineRule="auto"/>
        <w:ind w:firstLine="720"/>
        <w:jc w:val="center"/>
        <w:rPr>
          <w:rFonts w:eastAsia="Times New Roman"/>
          <w:szCs w:val="24"/>
        </w:rPr>
      </w:pPr>
      <w:r>
        <w:rPr>
          <w:rFonts w:eastAsia="Times New Roman"/>
          <w:szCs w:val="24"/>
        </w:rPr>
        <w:t>ΣΥΝΟΔΟΣ Γ΄</w:t>
      </w:r>
    </w:p>
    <w:p w14:paraId="7A3052CF" w14:textId="77777777" w:rsidR="00E43293" w:rsidRDefault="0014036B">
      <w:pPr>
        <w:spacing w:line="600" w:lineRule="auto"/>
        <w:ind w:firstLine="720"/>
        <w:jc w:val="center"/>
        <w:rPr>
          <w:rFonts w:eastAsia="Times New Roman"/>
          <w:szCs w:val="24"/>
        </w:rPr>
      </w:pPr>
      <w:r>
        <w:rPr>
          <w:rFonts w:eastAsia="Times New Roman"/>
          <w:szCs w:val="24"/>
        </w:rPr>
        <w:t>ΤΜΗΜΑ ΔΙΑΚΟΠΗΣ ΕΡΓΑΣΙΩΝ ΤΗΣ ΒΟΥΛΗΣ</w:t>
      </w:r>
    </w:p>
    <w:p w14:paraId="7A3052D0" w14:textId="77777777" w:rsidR="00E43293" w:rsidRDefault="0014036B">
      <w:pPr>
        <w:spacing w:line="600" w:lineRule="auto"/>
        <w:ind w:firstLine="720"/>
        <w:jc w:val="center"/>
        <w:rPr>
          <w:rFonts w:eastAsia="Times New Roman"/>
          <w:szCs w:val="24"/>
        </w:rPr>
      </w:pPr>
      <w:r>
        <w:rPr>
          <w:rFonts w:eastAsia="Times New Roman"/>
          <w:szCs w:val="24"/>
        </w:rPr>
        <w:t>ΘΕΡΟΥΣ 2018</w:t>
      </w:r>
    </w:p>
    <w:p w14:paraId="7A3052D1" w14:textId="77777777" w:rsidR="00E43293" w:rsidRDefault="0014036B">
      <w:pPr>
        <w:spacing w:line="600" w:lineRule="auto"/>
        <w:ind w:firstLine="720"/>
        <w:jc w:val="center"/>
        <w:rPr>
          <w:rFonts w:eastAsia="Times New Roman"/>
          <w:szCs w:val="24"/>
        </w:rPr>
      </w:pPr>
      <w:r>
        <w:rPr>
          <w:rFonts w:eastAsia="Times New Roman"/>
          <w:szCs w:val="24"/>
        </w:rPr>
        <w:t>ΣΥΝΕΔΡΙΑΣΗ ΙΔ΄</w:t>
      </w:r>
    </w:p>
    <w:p w14:paraId="7A3052D2" w14:textId="77777777" w:rsidR="00E43293" w:rsidRDefault="0014036B">
      <w:pPr>
        <w:spacing w:line="600" w:lineRule="auto"/>
        <w:ind w:firstLine="720"/>
        <w:jc w:val="center"/>
        <w:rPr>
          <w:rFonts w:eastAsia="Times New Roman"/>
          <w:szCs w:val="24"/>
        </w:rPr>
      </w:pPr>
      <w:r>
        <w:rPr>
          <w:rFonts w:eastAsia="Times New Roman"/>
          <w:szCs w:val="24"/>
        </w:rPr>
        <w:t>Τρίτη 18 Σεπτεμβρίου 2018</w:t>
      </w:r>
    </w:p>
    <w:p w14:paraId="7A3052D3" w14:textId="77777777" w:rsidR="00E43293" w:rsidRDefault="0014036B">
      <w:pPr>
        <w:spacing w:line="600" w:lineRule="auto"/>
        <w:ind w:firstLine="720"/>
        <w:jc w:val="both"/>
        <w:rPr>
          <w:rFonts w:eastAsia="Times New Roman"/>
          <w:szCs w:val="24"/>
        </w:rPr>
      </w:pPr>
      <w:r>
        <w:rPr>
          <w:rFonts w:eastAsia="Times New Roman"/>
          <w:szCs w:val="24"/>
        </w:rPr>
        <w:t>Αθήνα, σήμερα στις 18 Σεπτεμβρίου 2018, ημέρα Τρίτη και ώρα 18.30΄</w:t>
      </w:r>
      <w:r w:rsidRPr="00ED1AC4">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της Γερουσίας του Βουλευτηρίου το Τμήμα Διακοπής Εργασιών της Βουλής (Γ</w:t>
      </w:r>
      <w:r>
        <w:rPr>
          <w:rFonts w:eastAsia="Times New Roman"/>
          <w:szCs w:val="24"/>
        </w:rPr>
        <w:t>΄</w:t>
      </w:r>
      <w:r>
        <w:rPr>
          <w:rFonts w:eastAsia="Times New Roman"/>
          <w:szCs w:val="24"/>
        </w:rPr>
        <w:t xml:space="preserve"> σύνθεση) για να συνεδριάσει υπό την προεδρία του Θ΄ Αντιπροέδρου αυτής κ</w:t>
      </w:r>
      <w:r w:rsidRPr="0008452B">
        <w:rPr>
          <w:rFonts w:eastAsia="Times New Roman"/>
          <w:szCs w:val="24"/>
        </w:rPr>
        <w:t>.</w:t>
      </w:r>
      <w:r w:rsidRPr="00E14EAA">
        <w:rPr>
          <w:rFonts w:eastAsia="Times New Roman"/>
          <w:b/>
          <w:szCs w:val="24"/>
        </w:rPr>
        <w:t xml:space="preserve"> ΜΑΡΙΟΥ ΓΕΩΡΓΙΑΔΗ</w:t>
      </w:r>
      <w:r w:rsidRPr="00ED1AC4">
        <w:rPr>
          <w:rFonts w:eastAsia="Times New Roman"/>
          <w:szCs w:val="24"/>
        </w:rPr>
        <w:t>.</w:t>
      </w:r>
    </w:p>
    <w:p w14:paraId="7A3052D4" w14:textId="77777777" w:rsidR="00E43293" w:rsidRDefault="0014036B">
      <w:pPr>
        <w:spacing w:line="600" w:lineRule="auto"/>
        <w:ind w:firstLine="720"/>
        <w:jc w:val="both"/>
        <w:rPr>
          <w:rFonts w:eastAsia="Times New Roman"/>
          <w:szCs w:val="24"/>
        </w:rPr>
      </w:pPr>
      <w:r>
        <w:rPr>
          <w:rFonts w:eastAsia="Times New Roman"/>
          <w:b/>
          <w:bCs/>
          <w:szCs w:val="24"/>
        </w:rPr>
        <w:t xml:space="preserve">ΠΡΟΕΔΡΕΥΩΝ (Μάριος Γεωργιάδης): </w:t>
      </w:r>
      <w:r>
        <w:rPr>
          <w:rFonts w:eastAsia="Times New Roman"/>
          <w:szCs w:val="24"/>
        </w:rPr>
        <w:t>Κυρίες και κύριοι συνάδελφοι, αρχίζει</w:t>
      </w:r>
      <w:r>
        <w:rPr>
          <w:rFonts w:eastAsia="Times New Roman"/>
          <w:szCs w:val="24"/>
        </w:rPr>
        <w:t xml:space="preserve"> η συνεδρίαση. </w:t>
      </w:r>
    </w:p>
    <w:p w14:paraId="7A3052D5"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στο Τμήμα.</w:t>
      </w:r>
    </w:p>
    <w:p w14:paraId="7A3052D6"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(Ανακοινώνονται προς το Τμήμα από τον κ. Νικόλαο Παναγιωτόπουλο</w:t>
      </w:r>
      <w:r w:rsidRPr="006B551F">
        <w:rPr>
          <w:rFonts w:eastAsia="Times New Roman" w:cs="Times New Roman"/>
          <w:szCs w:val="24"/>
        </w:rPr>
        <w:t>,</w:t>
      </w:r>
      <w:r>
        <w:rPr>
          <w:rFonts w:eastAsia="Times New Roman" w:cs="Times New Roman"/>
          <w:szCs w:val="24"/>
        </w:rPr>
        <w:t xml:space="preserve"> Βουλευτή Καβάλας, τα ακόλουθα:</w:t>
      </w:r>
    </w:p>
    <w:p w14:paraId="7A3052D7"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lastRenderedPageBreak/>
        <w:t>Α. ΚΑΤΑΘΕΣΗ ΑΝΑΦΟΡΩΝ</w:t>
      </w:r>
    </w:p>
    <w:p w14:paraId="7A3052D8" w14:textId="77777777" w:rsidR="00E43293" w:rsidRDefault="0014036B">
      <w:pPr>
        <w:spacing w:line="600" w:lineRule="auto"/>
        <w:jc w:val="center"/>
        <w:rPr>
          <w:rFonts w:eastAsia="Times New Roman" w:cs="Times New Roman"/>
          <w:color w:val="FF0000"/>
          <w:szCs w:val="24"/>
        </w:rPr>
      </w:pPr>
      <w:r w:rsidRPr="006B551F">
        <w:rPr>
          <w:rFonts w:eastAsia="Times New Roman" w:cs="Times New Roman"/>
          <w:color w:val="FF0000"/>
          <w:szCs w:val="24"/>
        </w:rPr>
        <w:t>(Να μπει η σελ.1α)</w:t>
      </w:r>
    </w:p>
    <w:p w14:paraId="7A3052D9"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ΕΡΩΤΗΣ</w:t>
      </w:r>
      <w:r>
        <w:rPr>
          <w:rFonts w:eastAsia="Times New Roman" w:cs="Times New Roman"/>
          <w:szCs w:val="24"/>
        </w:rPr>
        <w:t>ΕΙΣ ΥΠΟΥΡΓΩΝ</w:t>
      </w:r>
    </w:p>
    <w:p w14:paraId="7A3052DA" w14:textId="77777777" w:rsidR="00E43293" w:rsidRDefault="0014036B">
      <w:pPr>
        <w:spacing w:line="600" w:lineRule="auto"/>
        <w:jc w:val="center"/>
        <w:rPr>
          <w:rFonts w:eastAsia="Times New Roman"/>
          <w:color w:val="FF0000"/>
          <w:szCs w:val="24"/>
        </w:rPr>
      </w:pPr>
      <w:r w:rsidRPr="006B551F">
        <w:rPr>
          <w:rFonts w:eastAsia="Times New Roman"/>
          <w:color w:val="FF0000"/>
          <w:szCs w:val="24"/>
        </w:rPr>
        <w:t xml:space="preserve">(Να μπει η σελ.1β) </w:t>
      </w:r>
    </w:p>
    <w:p w14:paraId="7A3052DB" w14:textId="77777777" w:rsidR="00E43293" w:rsidRDefault="0014036B">
      <w:pPr>
        <w:spacing w:line="600" w:lineRule="auto"/>
        <w:jc w:val="center"/>
        <w:rPr>
          <w:rFonts w:eastAsia="Times New Roman"/>
          <w:color w:val="FF0000"/>
          <w:szCs w:val="24"/>
        </w:rPr>
      </w:pPr>
      <w:r w:rsidRPr="00F62CB4">
        <w:rPr>
          <w:rFonts w:eastAsia="Times New Roman"/>
          <w:color w:val="FF0000"/>
          <w:szCs w:val="24"/>
          <w:rPrChange w:id="39" w:author="Φλούδα Χριστίνα" w:date="2018-09-26T10:08:00Z">
            <w:rPr>
              <w:rFonts w:eastAsia="Times New Roman"/>
              <w:color w:val="FF0000"/>
              <w:szCs w:val="24"/>
              <w:lang w:val="en-US"/>
            </w:rPr>
          </w:rPrChange>
        </w:rPr>
        <w:t>(</w:t>
      </w:r>
      <w:r>
        <w:rPr>
          <w:rFonts w:eastAsia="Times New Roman"/>
          <w:color w:val="FF0000"/>
          <w:szCs w:val="24"/>
        </w:rPr>
        <w:t>ΑΛΛΑΓΗ ΣΕΛΙΔΑΣ</w:t>
      </w:r>
      <w:r w:rsidRPr="00F62CB4">
        <w:rPr>
          <w:rFonts w:eastAsia="Times New Roman"/>
          <w:color w:val="FF0000"/>
          <w:szCs w:val="24"/>
          <w:rPrChange w:id="40" w:author="Φλούδα Χριστίνα" w:date="2018-09-26T10:08:00Z">
            <w:rPr>
              <w:rFonts w:eastAsia="Times New Roman"/>
              <w:color w:val="FF0000"/>
              <w:szCs w:val="24"/>
              <w:lang w:val="en-US"/>
            </w:rPr>
          </w:rPrChange>
        </w:rPr>
        <w:t>)</w:t>
      </w:r>
    </w:p>
    <w:p w14:paraId="7A3052DC" w14:textId="77777777" w:rsidR="00E43293" w:rsidRDefault="0014036B">
      <w:pPr>
        <w:spacing w:line="600" w:lineRule="auto"/>
        <w:ind w:firstLine="720"/>
        <w:jc w:val="both"/>
        <w:rPr>
          <w:rFonts w:eastAsia="Times New Roman"/>
          <w:szCs w:val="24"/>
        </w:rPr>
      </w:pPr>
      <w:r>
        <w:rPr>
          <w:rFonts w:eastAsia="Times New Roman"/>
          <w:b/>
          <w:bCs/>
          <w:szCs w:val="24"/>
        </w:rPr>
        <w:t>ΠΡΟΕΔΡΕΥΩΝ (Μάριος Γεωργιάδης):</w:t>
      </w:r>
      <w:r w:rsidRPr="00B82387">
        <w:rPr>
          <w:rFonts w:eastAsia="Times New Roman"/>
          <w:szCs w:val="24"/>
        </w:rPr>
        <w:t xml:space="preserve"> </w:t>
      </w:r>
      <w:r>
        <w:rPr>
          <w:rFonts w:eastAsia="Times New Roman"/>
          <w:szCs w:val="24"/>
        </w:rPr>
        <w:t xml:space="preserve">Κυρίες και κύριοι συνάδελφοι, </w:t>
      </w:r>
      <w:r>
        <w:rPr>
          <w:rFonts w:eastAsia="Times New Roman"/>
          <w:szCs w:val="24"/>
        </w:rPr>
        <w:t>μ</w:t>
      </w:r>
      <w:r>
        <w:rPr>
          <w:rFonts w:eastAsia="Times New Roman"/>
          <w:szCs w:val="24"/>
        </w:rPr>
        <w:t xml:space="preserve">ε την άδεια του Τμήματος θα </w:t>
      </w:r>
      <w:r>
        <w:rPr>
          <w:rFonts w:eastAsia="Times New Roman"/>
          <w:szCs w:val="24"/>
        </w:rPr>
        <w:t>αρχίσουμε</w:t>
      </w:r>
      <w:r>
        <w:rPr>
          <w:rFonts w:eastAsia="Times New Roman"/>
          <w:szCs w:val="24"/>
        </w:rPr>
        <w:t xml:space="preserve"> χωρίς την παρουσία του Υπουργού, διότι είναι καθ’ οδόν. Επειδή, όμως, έχουμε και κάποιες α</w:t>
      </w:r>
      <w:r>
        <w:rPr>
          <w:rFonts w:eastAsia="Times New Roman"/>
          <w:szCs w:val="24"/>
        </w:rPr>
        <w:t>νακοινώσεις</w:t>
      </w:r>
      <w:r>
        <w:rPr>
          <w:rFonts w:eastAsia="Times New Roman"/>
          <w:szCs w:val="24"/>
        </w:rPr>
        <w:t>, θα προχωρήσουμε και θα έρθει και ο Υπουργός για να ξεκινήσουμε τη</w:t>
      </w:r>
      <w:r>
        <w:rPr>
          <w:rFonts w:eastAsia="Times New Roman"/>
          <w:szCs w:val="24"/>
        </w:rPr>
        <w:t xml:space="preserve"> συζήτηση των επικαίρων ερωτήσεων</w:t>
      </w:r>
      <w:r>
        <w:rPr>
          <w:rFonts w:eastAsia="Times New Roman"/>
          <w:szCs w:val="24"/>
        </w:rPr>
        <w:t>.</w:t>
      </w:r>
    </w:p>
    <w:p w14:paraId="7A3052DD"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ατ’ αρχάς, κ</w:t>
      </w:r>
      <w:r>
        <w:rPr>
          <w:rFonts w:eastAsia="Times New Roman" w:cs="Times New Roman"/>
          <w:szCs w:val="24"/>
        </w:rPr>
        <w:t>υρίες και κύριοι Βουλευτές, όπως γνωρίζετε, στις 15 Σεπτεμβρίου ήταν η Παγκόσμια Ημέρα Δημοκρατίας, όπως έχει καθιερωθεί από τη Γενική Συνέλε</w:t>
      </w:r>
      <w:r>
        <w:rPr>
          <w:rFonts w:eastAsia="Times New Roman" w:cs="Times New Roman"/>
          <w:szCs w:val="24"/>
        </w:rPr>
        <w:t>υση του ΟΗΕ το 2007.</w:t>
      </w:r>
    </w:p>
    <w:p w14:paraId="7A3052DE"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Η Βουλή των Ελλήνων συμμετέχει</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στις προσπάθειες με στόχο την ανάδειξη των αξιών που πρεσβεύουν η </w:t>
      </w:r>
      <w:r>
        <w:rPr>
          <w:rFonts w:eastAsia="Times New Roman" w:cs="Times New Roman"/>
          <w:szCs w:val="24"/>
        </w:rPr>
        <w:t>δ</w:t>
      </w:r>
      <w:r>
        <w:rPr>
          <w:rFonts w:eastAsia="Times New Roman" w:cs="Times New Roman"/>
          <w:szCs w:val="24"/>
        </w:rPr>
        <w:t xml:space="preserve">ημοκρατία και ο </w:t>
      </w:r>
      <w:r>
        <w:rPr>
          <w:rFonts w:eastAsia="Times New Roman" w:cs="Times New Roman"/>
          <w:szCs w:val="24"/>
        </w:rPr>
        <w:t>κ</w:t>
      </w:r>
      <w:r>
        <w:rPr>
          <w:rFonts w:eastAsia="Times New Roman" w:cs="Times New Roman"/>
          <w:szCs w:val="24"/>
        </w:rPr>
        <w:t xml:space="preserve">οινοβουλευτισμός και προκειμένου να τιμήσει τη συγκεκριμένη </w:t>
      </w:r>
      <w:r>
        <w:rPr>
          <w:rFonts w:eastAsia="Times New Roman" w:cs="Times New Roman"/>
          <w:szCs w:val="24"/>
        </w:rPr>
        <w:t>η</w:t>
      </w:r>
      <w:r>
        <w:rPr>
          <w:rFonts w:eastAsia="Times New Roman" w:cs="Times New Roman"/>
          <w:szCs w:val="24"/>
        </w:rPr>
        <w:t>μέρα, θα υπάρξει από πλευράς Προεδρείου μ</w:t>
      </w:r>
      <w:r>
        <w:rPr>
          <w:rFonts w:eastAsia="Times New Roman" w:cs="Times New Roman"/>
          <w:szCs w:val="24"/>
        </w:rPr>
        <w:t>ί</w:t>
      </w:r>
      <w:r>
        <w:rPr>
          <w:rFonts w:eastAsia="Times New Roman" w:cs="Times New Roman"/>
          <w:szCs w:val="24"/>
        </w:rPr>
        <w:t>α ολιγόλ</w:t>
      </w:r>
      <w:r>
        <w:rPr>
          <w:rFonts w:eastAsia="Times New Roman" w:cs="Times New Roman"/>
          <w:szCs w:val="24"/>
        </w:rPr>
        <w:t>επτη ομιλία, ενώ αμέσως μετά θα προχωρήσουμε με τη</w:t>
      </w:r>
      <w:r>
        <w:rPr>
          <w:rFonts w:eastAsia="Times New Roman" w:cs="Times New Roman"/>
          <w:szCs w:val="24"/>
        </w:rPr>
        <w:t xml:space="preserve"> συζήτηση των επικαίρων ερωτήσεων</w:t>
      </w:r>
      <w:r>
        <w:rPr>
          <w:rFonts w:eastAsia="Times New Roman" w:cs="Times New Roman"/>
          <w:szCs w:val="24"/>
        </w:rPr>
        <w:t>.</w:t>
      </w:r>
    </w:p>
    <w:p w14:paraId="7A3052DF"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δ</w:t>
      </w:r>
      <w:r>
        <w:rPr>
          <w:rFonts w:eastAsia="Times New Roman" w:cs="Times New Roman"/>
          <w:szCs w:val="24"/>
        </w:rPr>
        <w:t xml:space="preserve">ημοκρατία είναι το πολίτευμα της ισότητας, της ελευθερίας, της βούλησης, της χωρίς φόβο έκφρασης, του σεβασμού στην πλειοψηφία αλλά και στις </w:t>
      </w:r>
      <w:proofErr w:type="spellStart"/>
      <w:r>
        <w:rPr>
          <w:rFonts w:eastAsia="Times New Roman" w:cs="Times New Roman"/>
          <w:szCs w:val="24"/>
        </w:rPr>
        <w:t>μειοψηφίες</w:t>
      </w:r>
      <w:proofErr w:type="spellEnd"/>
      <w:r>
        <w:rPr>
          <w:rFonts w:eastAsia="Times New Roman" w:cs="Times New Roman"/>
          <w:szCs w:val="24"/>
        </w:rPr>
        <w:t xml:space="preserve">, της </w:t>
      </w:r>
      <w:r>
        <w:rPr>
          <w:rFonts w:eastAsia="Times New Roman" w:cs="Times New Roman"/>
          <w:szCs w:val="24"/>
        </w:rPr>
        <w:t>διαφορετικότητας, της δικαιοσύνης και της συνεργασίας. Είναι το πολίτευμα που δεν αφήνει περιθώρια για μίσος, διχασμό ή αδιέξοδα.</w:t>
      </w:r>
    </w:p>
    <w:p w14:paraId="7A3052E0"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ημοκρατία γεννήθηκε στην αρχαία Ελλάδα πριν από περισσότερα από </w:t>
      </w:r>
      <w:r>
        <w:rPr>
          <w:rFonts w:eastAsia="Times New Roman" w:cs="Times New Roman"/>
          <w:szCs w:val="24"/>
        </w:rPr>
        <w:t>δυόμισι χιλιάδες</w:t>
      </w:r>
      <w:r>
        <w:rPr>
          <w:rFonts w:eastAsia="Times New Roman" w:cs="Times New Roman"/>
          <w:szCs w:val="24"/>
        </w:rPr>
        <w:t xml:space="preserve"> χρόνια και μέχρι σήμερα παραμένει το πολίτ</w:t>
      </w:r>
      <w:r>
        <w:rPr>
          <w:rFonts w:eastAsia="Times New Roman" w:cs="Times New Roman"/>
          <w:szCs w:val="24"/>
        </w:rPr>
        <w:t>ευμα του σύγχρονου και πολιτισμένου κόσμου στέρεα και επί τόσους αιώνες. Και αυτό σημαίνει πολλά. Ακόμα και η Ακρόπολη το μοναδικό αυτό ανθρώπινο δημιούργημα εκεί ψηφά όπου βρίσκεται, παραμένει εκτεθειμένη σε όσα της έφερε ο χρόνος και η ιστορία.</w:t>
      </w:r>
    </w:p>
    <w:p w14:paraId="7A3052E1"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Οι αρχαίο</w:t>
      </w:r>
      <w:r>
        <w:rPr>
          <w:rFonts w:eastAsia="Times New Roman" w:cs="Times New Roman"/>
          <w:szCs w:val="24"/>
        </w:rPr>
        <w:t xml:space="preserve">ι Έλληνες, λοιπόν, οι πρόγονοί μας, ήταν οι δημιουργοί της </w:t>
      </w:r>
      <w:r>
        <w:rPr>
          <w:rFonts w:eastAsia="Times New Roman" w:cs="Times New Roman"/>
          <w:szCs w:val="24"/>
        </w:rPr>
        <w:t>δ</w:t>
      </w:r>
      <w:r>
        <w:rPr>
          <w:rFonts w:eastAsia="Times New Roman" w:cs="Times New Roman"/>
          <w:szCs w:val="24"/>
        </w:rPr>
        <w:t xml:space="preserve">ημοκρατίας καθώς και η πηγή της γνώσης, της φιλοσοφίας και του πολιτισμού. Ήταν ο πρώτος λαός που διατύπωσε θεωρίες για τις επιστήμες. Ήταν επίσης ο πρώτος λαός που εμπνεύστηκε και αισθάνθηκε την </w:t>
      </w:r>
      <w:r>
        <w:rPr>
          <w:rFonts w:eastAsia="Times New Roman" w:cs="Times New Roman"/>
          <w:szCs w:val="24"/>
        </w:rPr>
        <w:t>ανάγκη να καταγράψει ιστορία και να παρουσιάσει λογοτεχνία. Ήταν ακόμα ο πρώτος λαός που προβληματίστηκε και διατύπωσε φιλοσοφικές έννοιες, έννοιες  οικουμενικές και πανανθρώπινες, που χαρακτήρισαν ακόμα και προσδιόρισαν τον άνθρωπο, την κοινωνία, την αλήθ</w:t>
      </w:r>
      <w:r>
        <w:rPr>
          <w:rFonts w:eastAsia="Times New Roman" w:cs="Times New Roman"/>
          <w:szCs w:val="24"/>
        </w:rPr>
        <w:t>εια και τη ζωή και, το σημαντικότερο, ποτέ δεν χρειάστηκε έκτοτε να επαναδιατυπωθούν. Ίσχυσαν για πάντα από την πρώτη έκδοση.</w:t>
      </w:r>
    </w:p>
    <w:p w14:paraId="7A3052E2" w14:textId="77777777" w:rsidR="00E43293" w:rsidRDefault="0014036B">
      <w:pPr>
        <w:spacing w:line="600" w:lineRule="auto"/>
        <w:ind w:firstLine="720"/>
        <w:jc w:val="both"/>
        <w:rPr>
          <w:rFonts w:eastAsia="Times New Roman" w:cs="Times New Roman"/>
          <w:szCs w:val="24"/>
        </w:rPr>
      </w:pPr>
      <w:r>
        <w:rPr>
          <w:rFonts w:eastAsia="Times New Roman" w:cs="Times New Roman"/>
          <w:szCs w:val="24"/>
          <w:lang w:val="en-US"/>
        </w:rPr>
        <w:lastRenderedPageBreak/>
        <w:t>To</w:t>
      </w:r>
      <w:r w:rsidRPr="00501497">
        <w:rPr>
          <w:rFonts w:eastAsia="Times New Roman" w:cs="Times New Roman"/>
          <w:szCs w:val="24"/>
        </w:rPr>
        <w:t xml:space="preserve"> </w:t>
      </w:r>
      <w:r>
        <w:rPr>
          <w:rFonts w:eastAsia="Times New Roman" w:cs="Times New Roman"/>
          <w:szCs w:val="24"/>
        </w:rPr>
        <w:t>ίδιο ίσχυσε και για ένα από τα σημαντικότερα αγαθά, τη δημοκρατία, ως πολίτευμα, ως τρόπο διακυβέρνησης, ως παράδειγμα οργάνωση</w:t>
      </w:r>
      <w:r>
        <w:rPr>
          <w:rFonts w:eastAsia="Times New Roman" w:cs="Times New Roman"/>
          <w:szCs w:val="24"/>
        </w:rPr>
        <w:t>ς της κοινωνίας, αλλά και ως υπέρτατη ανθρώπινη αξία.</w:t>
      </w:r>
    </w:p>
    <w:p w14:paraId="7A3052E3"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Οι Έλληνες και όλη η ανθρωπότητα οφείλουμε πολλά στις κορυφαίες μορφές εκείνης της εποχής που έθεσαν τις βάσεις και συνέβαλαν στη διαμόρφωση του κρατικού οικοδομήματος και της παρακαταθήκης του: Στον Σό</w:t>
      </w:r>
      <w:r>
        <w:rPr>
          <w:rFonts w:eastAsia="Times New Roman" w:cs="Times New Roman"/>
          <w:szCs w:val="24"/>
        </w:rPr>
        <w:t>λωνα, που αναμόρφωσε τους πολιτικούς και κοινωνικούς θεσμούς στην αρχαία Αθήνα. Στον Κλεισθένη, που με τις μεταρρυθμίσεις του σφράγισε ουσιαστικά το δημοκρατικό χαρακτήρα του πολιτεύματος. Στον Περικλή του Χρυσού Αιώνα, που εξύψωσε ακόμη περισσότερο την Αθ</w:t>
      </w:r>
      <w:r>
        <w:rPr>
          <w:rFonts w:eastAsia="Times New Roman" w:cs="Times New Roman"/>
          <w:szCs w:val="24"/>
        </w:rPr>
        <w:t>ηναϊκή Δημοκρατία.</w:t>
      </w:r>
    </w:p>
    <w:p w14:paraId="7A3052E4"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 xml:space="preserve">Το να δοθεί σε όλους τους πολίτες το δικαίωμα, αλλά και το καθήκον να συμμετέχουν στη διακυβέρνηση της πόλης-κράτους, ήταν ίσως η πιο σημαντική κατάκτηση των αρχαίων Ελλήνων. </w:t>
      </w:r>
    </w:p>
    <w:p w14:paraId="7A3052E5"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 xml:space="preserve">Σήμερα, τόσες εκατοντάδες χιλιάδες χρόνια το ίδιο ψηλά </w:t>
      </w:r>
      <w:r>
        <w:rPr>
          <w:rFonts w:eastAsia="Times New Roman" w:cs="Times New Roman"/>
          <w:szCs w:val="24"/>
        </w:rPr>
        <w:t>στέκεται η δημοκρατία στον κόσμο μας, αποδεικνύοντας την ορθότητα, την διαχρονικότητα και κυρίως τη μοναδικότητά της.</w:t>
      </w:r>
    </w:p>
    <w:p w14:paraId="7A3052E6"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Πολλοί επιχείρησαν να την καταστρέψουν. Όμως ούτε οι παγκόσμιοι πόλεμοι το κατάφεραν και σίγουρα ούτε η σύγχρονη παγκοσμιοποίηση και η ανα</w:t>
      </w:r>
      <w:r>
        <w:rPr>
          <w:rFonts w:eastAsia="Times New Roman" w:cs="Times New Roman"/>
          <w:szCs w:val="24"/>
        </w:rPr>
        <w:t xml:space="preserve">στάτωση </w:t>
      </w:r>
      <w:r>
        <w:rPr>
          <w:rFonts w:eastAsia="Times New Roman" w:cs="Times New Roman"/>
          <w:szCs w:val="24"/>
        </w:rPr>
        <w:lastRenderedPageBreak/>
        <w:t xml:space="preserve">στον πλανήτη θα το πετύχει. Γιατί μετά τη δημοκρατία δεν υπάρχει ενδιάμεσος χώρος, δεν προσφέρεται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δεν υπάρχει διαπραγμάτευση για κάτι άλλο, υπάρχει απλά η άβυσσος.</w:t>
      </w:r>
    </w:p>
    <w:p w14:paraId="7A3052E7"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Ακόμη και λαοί, που επί δεκαετίες ζουν κάτω από βασανιστική καταπίεση, χω</w:t>
      </w:r>
      <w:r>
        <w:rPr>
          <w:rFonts w:eastAsia="Times New Roman" w:cs="Times New Roman"/>
          <w:szCs w:val="24"/>
        </w:rPr>
        <w:t>ρίς ελευθερίες ή δικαιώματα ή γνώσεις για τον έξω κόσμο, αντιλαμβάνονται ότι έχουν υποχρεωθεί να βρίσκονται στο περιθώριο και ότι οι κυβερνώντες τους δεν είναι τίποτε καλύτερο από δικτάτορες, παρίες της παγκόσμιας κοινωνίας και αιώνια στιγματισμένοι στην ι</w:t>
      </w:r>
      <w:r>
        <w:rPr>
          <w:rFonts w:eastAsia="Times New Roman" w:cs="Times New Roman"/>
          <w:szCs w:val="24"/>
        </w:rPr>
        <w:t>στορία.</w:t>
      </w:r>
    </w:p>
    <w:p w14:paraId="7A3052E8"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Όλα τα μέλη της παγκόσμιας δημοκρατικής κοινότητας οφείλουμε να κάνουμε ό,τι μπορούμε ώστε απλά άτομα, ομάδες που καταπιέζονται, ακόμη και ολόκληροι λαοί να αποκτήσουν επιτέλους αυτά που στερούνται. Γιατί όπου δεν υπάρχει δημοκρατία δεν υπάρχει αξί</w:t>
      </w:r>
      <w:r>
        <w:rPr>
          <w:rFonts w:eastAsia="Times New Roman" w:cs="Times New Roman"/>
          <w:szCs w:val="24"/>
        </w:rPr>
        <w:t>α ούτε ελπίδα. Άρα μάλλον ακόμη έχουμε δρόμο μπροστά μας στην προάσπιση και κυρίως στη διεύρυνση της δημοκρατίας και θα έπρεπε να μη τη θεωρούμε πάντα δεδομένη, αυτονόητη ή κεκτημένη.</w:t>
      </w:r>
    </w:p>
    <w:p w14:paraId="7A3052E9"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Στην πατρίδα μας αυτό το κτήριο, η Βουλή των Ελλήνων, αποτελεί τον βασικ</w:t>
      </w:r>
      <w:r>
        <w:rPr>
          <w:rFonts w:eastAsia="Times New Roman" w:cs="Times New Roman"/>
          <w:szCs w:val="24"/>
        </w:rPr>
        <w:t xml:space="preserve">ότερο πυλώνα της δημοκρατίας μας. Είναι ο χώρος στον οποίο εμείς, οι εκπρόσωποι και εκφραστές της λαϊκής κυριαρχίας, παρόντες και ενωμένοι, προσπαθούμε, </w:t>
      </w:r>
      <w:r>
        <w:rPr>
          <w:rFonts w:eastAsia="Times New Roman" w:cs="Times New Roman"/>
          <w:szCs w:val="24"/>
        </w:rPr>
        <w:lastRenderedPageBreak/>
        <w:t>σεβόμενοι το Σύνταγμα, τη νομοθεσία, τον Κανονισμό και τη δικαιοσύνη, να ασκούμε τα καθήκοντά μας στο ό</w:t>
      </w:r>
      <w:r>
        <w:rPr>
          <w:rFonts w:eastAsia="Times New Roman" w:cs="Times New Roman"/>
          <w:szCs w:val="24"/>
        </w:rPr>
        <w:t>νομά του και να προσφέρουμε επιπρόσθετη αξία.</w:t>
      </w:r>
    </w:p>
    <w:p w14:paraId="7A3052EA"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Είναι ο χώρος στον οποίο όλοι μαζί μπορούμε να συμφωνήσουμε ή να διαφωνήσουμε. Σε κάθε περίπτωση πάντως πρέπει να επιδιώκουμε ευρύτερες συμφωνίες και μεγαλύτερη αποδοχή ώστε ευκολότερα να διαμορφώνονται καλύτερ</w:t>
      </w:r>
      <w:r>
        <w:rPr>
          <w:rFonts w:eastAsia="Times New Roman" w:cs="Times New Roman"/>
          <w:szCs w:val="24"/>
        </w:rPr>
        <w:t>ες συνθήκες για τον ελληνικό λαό, γιατί, μην ξεχνάμε, πάντα θα υπάρχει η αγωνία της καθημερινότητας.</w:t>
      </w:r>
    </w:p>
    <w:p w14:paraId="7A3052EB"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Ίσως κάποιοι να επιθυμούσαν πάντα να συμφωνούμε σε όλα. Όμως, εδώ βρίσκεται και το μεγαλείο της δημοκρατίας. Όποιος διαφωνεί είναι το ίδιο αξιοσέβαστος και</w:t>
      </w:r>
      <w:r>
        <w:rPr>
          <w:rFonts w:eastAsia="Times New Roman" w:cs="Times New Roman"/>
          <w:szCs w:val="24"/>
        </w:rPr>
        <w:t xml:space="preserve"> σύμφωνος με εκείνον που συμφωνεί και το ίδιο συμβάλλει με τις δικές του ιδέες στην ομαλή λειτουργία της. </w:t>
      </w:r>
    </w:p>
    <w:p w14:paraId="7A3052EC"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 xml:space="preserve">Κάποιες φορές, είναι αλήθεια, ότι δοκιμάζονται οι διαδικασίες, αλλά γενικά αποδεικνύεται ότι πραγματικά </w:t>
      </w:r>
      <w:proofErr w:type="spellStart"/>
      <w:r>
        <w:rPr>
          <w:rFonts w:eastAsia="Times New Roman" w:cs="Times New Roman"/>
          <w:szCs w:val="24"/>
        </w:rPr>
        <w:t>σφυρηλατούνται</w:t>
      </w:r>
      <w:proofErr w:type="spellEnd"/>
      <w:r>
        <w:rPr>
          <w:rFonts w:eastAsia="Times New Roman" w:cs="Times New Roman"/>
          <w:szCs w:val="24"/>
        </w:rPr>
        <w:t xml:space="preserve"> οι αρχές και οι αξίες του Κοιν</w:t>
      </w:r>
      <w:r>
        <w:rPr>
          <w:rFonts w:eastAsia="Times New Roman" w:cs="Times New Roman"/>
          <w:szCs w:val="24"/>
        </w:rPr>
        <w:t>οβουλευτισμού. Με άλλα λόγια η δημοκρατία δεν παύει να παραμένει ένα ζωντανό πολίτευμα που φυσικά εξελίσσεται με την προϋπόθεση, βέβαια, της ενεργούς συμμετοχής των πολιτών και της συσπείρωσης όλων στον κοινό σκοπό. Είναι δε στο χέρι μας να την εμπλουτίσου</w:t>
      </w:r>
      <w:r>
        <w:rPr>
          <w:rFonts w:eastAsia="Times New Roman" w:cs="Times New Roman"/>
          <w:szCs w:val="24"/>
        </w:rPr>
        <w:t>με.</w:t>
      </w:r>
    </w:p>
    <w:p w14:paraId="7A3052ED"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επιτρέψτε μου να κλείσω με ένα ενωτικό μήνυμα που παραπέμπει στο πόσα πολλά μπορούμε να καταφέρουμε σαν λαός, εάν τηρούμε τα βασικά στη συνεννόησή μας και πιστέψουμε στη συλλογική δύναμη που προσφέρει η συνεργασία που άλλωσ</w:t>
      </w:r>
      <w:r>
        <w:rPr>
          <w:rFonts w:eastAsia="Times New Roman" w:cs="Times New Roman"/>
          <w:szCs w:val="24"/>
        </w:rPr>
        <w:t xml:space="preserve">τε είναι βασική αρχή της δημοκρατίας. </w:t>
      </w:r>
    </w:p>
    <w:p w14:paraId="7A3052EE"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 xml:space="preserve">Ας αναλογιστούμε για λίγα δευτερόλεπτα: Εάν σήμερα ήταν δυνατό, έστω για μία στιγμή μονάχα, να αφαιρεθούν από την ανθρωπότητα τα πάντα όσα, υλικά και άυλα, έχουν δημιουργήσει και προσφέρει οι Έλληνες στους αιώνες της </w:t>
      </w:r>
      <w:r>
        <w:rPr>
          <w:rFonts w:eastAsia="Times New Roman" w:cs="Times New Roman"/>
          <w:szCs w:val="24"/>
        </w:rPr>
        <w:t>παρουσίας τους, έστω από την κλασική αρχαιότητα έως σήμερα, δηλαδή, γλώσσα, επιστήμες, φιλοσοφία, δημοκρατία, Παρθενώνα, Όμηρο, Θουκυδίδη και τόσα άλλα, αλήθεια, ποια αξία θα έχει απομείνει στην ανθρωπότητα.</w:t>
      </w:r>
    </w:p>
    <w:p w14:paraId="7A3052EF"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Σας ευχαριστώ πολύ για την υπομονή σας.</w:t>
      </w:r>
    </w:p>
    <w:p w14:paraId="7A3052F0" w14:textId="77777777" w:rsidR="00E43293" w:rsidRDefault="0014036B">
      <w:pPr>
        <w:spacing w:line="600" w:lineRule="auto"/>
        <w:ind w:firstLine="709"/>
        <w:jc w:val="center"/>
        <w:rPr>
          <w:rFonts w:eastAsia="Times New Roman"/>
          <w:color w:val="FF0000"/>
          <w:szCs w:val="24"/>
        </w:rPr>
      </w:pPr>
      <w:r>
        <w:rPr>
          <w:rFonts w:eastAsia="Times New Roman"/>
          <w:color w:val="FF0000"/>
          <w:szCs w:val="24"/>
        </w:rPr>
        <w:t>(Α</w:t>
      </w:r>
      <w:r w:rsidRPr="00EE3357">
        <w:rPr>
          <w:rFonts w:eastAsia="Times New Roman"/>
          <w:color w:val="FF0000"/>
          <w:szCs w:val="24"/>
        </w:rPr>
        <w:t xml:space="preserve">ΛΛΑΓΗ </w:t>
      </w:r>
      <w:r w:rsidRPr="00EE3357">
        <w:rPr>
          <w:rFonts w:eastAsia="Times New Roman"/>
          <w:color w:val="FF0000"/>
          <w:szCs w:val="24"/>
        </w:rPr>
        <w:t>ΣΕΛΙΔΑΣ ΛΟΓΩ ΑΛΛΑΓΗΣ ΘΕΜΑΤΟΣ</w:t>
      </w:r>
      <w:r w:rsidRPr="00ED1AC4">
        <w:rPr>
          <w:rFonts w:eastAsia="Times New Roman"/>
          <w:color w:val="FF0000"/>
          <w:szCs w:val="24"/>
        </w:rPr>
        <w:t>)</w:t>
      </w:r>
    </w:p>
    <w:p w14:paraId="7A3052F1" w14:textId="77777777" w:rsidR="00E43293" w:rsidRDefault="0014036B">
      <w:pPr>
        <w:spacing w:line="600" w:lineRule="auto"/>
        <w:ind w:firstLine="720"/>
        <w:jc w:val="both"/>
        <w:rPr>
          <w:rFonts w:eastAsia="Times New Roman"/>
          <w:color w:val="000000"/>
          <w:szCs w:val="24"/>
        </w:rPr>
      </w:pPr>
      <w:r w:rsidRPr="009B0108">
        <w:rPr>
          <w:rFonts w:eastAsia="Times New Roman" w:cs="Times New Roman"/>
          <w:b/>
          <w:szCs w:val="24"/>
        </w:rPr>
        <w:t xml:space="preserve">ΠΡΟΕΔΡΕΥΩΝ (Μάριος Γεωργιάδης): </w:t>
      </w:r>
      <w:r>
        <w:rPr>
          <w:rFonts w:eastAsia="Times New Roman"/>
          <w:color w:val="000000"/>
          <w:szCs w:val="24"/>
        </w:rPr>
        <w:t xml:space="preserve">Κυρίες και κύριοι συνάδελφοι, εισερχόμαστε στη συζήτηση των </w:t>
      </w:r>
    </w:p>
    <w:p w14:paraId="7A3052F2" w14:textId="77777777" w:rsidR="00E43293" w:rsidRDefault="0014036B">
      <w:pPr>
        <w:spacing w:line="600" w:lineRule="auto"/>
        <w:ind w:firstLine="720"/>
        <w:jc w:val="center"/>
        <w:rPr>
          <w:rFonts w:eastAsia="Times New Roman"/>
          <w:b/>
          <w:color w:val="000000"/>
          <w:szCs w:val="24"/>
        </w:rPr>
      </w:pPr>
      <w:r>
        <w:rPr>
          <w:rFonts w:eastAsia="Times New Roman"/>
          <w:b/>
          <w:color w:val="000000"/>
          <w:szCs w:val="24"/>
        </w:rPr>
        <w:t>ΕΠΙΚΑΙΡΩΝ ΕΡΩΤΗΣΕΩΝ</w:t>
      </w:r>
    </w:p>
    <w:p w14:paraId="7A3052F3"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 xml:space="preserve">Κατ’ αρχάς επιτρέψτε μου να ανακοινώσω στο </w:t>
      </w:r>
      <w:r>
        <w:rPr>
          <w:rFonts w:eastAsia="Times New Roman" w:cs="Times New Roman"/>
          <w:szCs w:val="24"/>
        </w:rPr>
        <w:t xml:space="preserve">Τμήμα το δελτίο επικαίρων ερωτήσεων της Πέμπτης 20 Σεπτεμβρίου 2018. </w:t>
      </w:r>
    </w:p>
    <w:p w14:paraId="7A3052F4" w14:textId="77777777" w:rsidR="00E43293" w:rsidRDefault="0014036B">
      <w:pPr>
        <w:spacing w:line="600" w:lineRule="auto"/>
        <w:ind w:firstLine="720"/>
        <w:jc w:val="both"/>
        <w:rPr>
          <w:rFonts w:eastAsia="Times New Roman"/>
          <w:color w:val="000000"/>
          <w:szCs w:val="24"/>
        </w:rPr>
      </w:pPr>
      <w:r w:rsidRPr="00D649AD">
        <w:rPr>
          <w:rFonts w:eastAsia="Times New Roman"/>
          <w:bCs/>
          <w:color w:val="000000"/>
          <w:szCs w:val="24"/>
        </w:rPr>
        <w:lastRenderedPageBreak/>
        <w:t>ΕΠΙΚΑΙΡΕΣ ΕΡΩΤΗΣΕΙΣ (</w:t>
      </w:r>
      <w:r w:rsidRPr="00D649AD">
        <w:rPr>
          <w:rFonts w:eastAsia="Times New Roman"/>
          <w:bCs/>
          <w:color w:val="000000"/>
          <w:szCs w:val="24"/>
        </w:rPr>
        <w:t>Άρθρ</w:t>
      </w:r>
      <w:r>
        <w:rPr>
          <w:rFonts w:eastAsia="Times New Roman"/>
          <w:bCs/>
          <w:color w:val="000000"/>
          <w:szCs w:val="24"/>
        </w:rPr>
        <w:t>α</w:t>
      </w:r>
      <w:r w:rsidRPr="00D649AD">
        <w:rPr>
          <w:rFonts w:eastAsia="Times New Roman"/>
          <w:bCs/>
          <w:color w:val="000000"/>
          <w:szCs w:val="24"/>
        </w:rPr>
        <w:t xml:space="preserve"> </w:t>
      </w:r>
      <w:r w:rsidRPr="00D649AD">
        <w:rPr>
          <w:rFonts w:eastAsia="Times New Roman"/>
          <w:bCs/>
          <w:color w:val="000000"/>
          <w:szCs w:val="24"/>
        </w:rPr>
        <w:t>29 παρ</w:t>
      </w:r>
      <w:r>
        <w:rPr>
          <w:rFonts w:eastAsia="Times New Roman"/>
          <w:bCs/>
          <w:color w:val="000000"/>
          <w:szCs w:val="24"/>
        </w:rPr>
        <w:t>άγραφος</w:t>
      </w:r>
      <w:r w:rsidRPr="00D649AD">
        <w:rPr>
          <w:rFonts w:eastAsia="Times New Roman"/>
          <w:bCs/>
          <w:color w:val="000000"/>
          <w:szCs w:val="24"/>
        </w:rPr>
        <w:t xml:space="preserve"> 1 και 130 παρ</w:t>
      </w:r>
      <w:r>
        <w:rPr>
          <w:rFonts w:eastAsia="Times New Roman"/>
          <w:bCs/>
          <w:color w:val="000000"/>
          <w:szCs w:val="24"/>
        </w:rPr>
        <w:t>άγραφος</w:t>
      </w:r>
      <w:r w:rsidRPr="00D649AD">
        <w:rPr>
          <w:rFonts w:eastAsia="Times New Roman"/>
          <w:bCs/>
          <w:color w:val="000000"/>
          <w:szCs w:val="24"/>
        </w:rPr>
        <w:t xml:space="preserve"> 8 </w:t>
      </w:r>
      <w:r>
        <w:rPr>
          <w:rFonts w:eastAsia="Times New Roman"/>
          <w:bCs/>
          <w:color w:val="000000"/>
          <w:szCs w:val="24"/>
        </w:rPr>
        <w:t xml:space="preserve">του </w:t>
      </w:r>
      <w:r w:rsidRPr="00D649AD">
        <w:rPr>
          <w:rFonts w:eastAsia="Times New Roman"/>
          <w:bCs/>
          <w:color w:val="000000"/>
          <w:szCs w:val="24"/>
        </w:rPr>
        <w:t>Καν</w:t>
      </w:r>
      <w:r>
        <w:rPr>
          <w:rFonts w:eastAsia="Times New Roman"/>
          <w:bCs/>
          <w:color w:val="000000"/>
          <w:szCs w:val="24"/>
        </w:rPr>
        <w:t>ονισμού</w:t>
      </w:r>
      <w:r w:rsidRPr="00D649AD">
        <w:rPr>
          <w:rFonts w:eastAsia="Times New Roman"/>
          <w:bCs/>
          <w:color w:val="000000"/>
          <w:szCs w:val="24"/>
        </w:rPr>
        <w:t xml:space="preserve"> </w:t>
      </w:r>
      <w:r>
        <w:rPr>
          <w:rFonts w:eastAsia="Times New Roman"/>
          <w:bCs/>
          <w:color w:val="000000"/>
          <w:szCs w:val="24"/>
        </w:rPr>
        <w:t xml:space="preserve">της </w:t>
      </w:r>
      <w:r w:rsidRPr="00D649AD">
        <w:rPr>
          <w:rFonts w:eastAsia="Times New Roman"/>
          <w:bCs/>
          <w:color w:val="000000"/>
          <w:szCs w:val="24"/>
        </w:rPr>
        <w:t>Βουλής)</w:t>
      </w:r>
    </w:p>
    <w:p w14:paraId="7A3052F5" w14:textId="77777777" w:rsidR="00E43293" w:rsidRDefault="0014036B">
      <w:pPr>
        <w:spacing w:line="600" w:lineRule="auto"/>
        <w:ind w:firstLine="720"/>
        <w:jc w:val="both"/>
        <w:rPr>
          <w:rFonts w:eastAsia="Times New Roman"/>
          <w:color w:val="000000"/>
          <w:szCs w:val="24"/>
        </w:rPr>
      </w:pPr>
      <w:r>
        <w:rPr>
          <w:rFonts w:eastAsia="Times New Roman"/>
          <w:color w:val="000000"/>
          <w:szCs w:val="24"/>
        </w:rPr>
        <w:t>1. Η με αριθμό 45/13-9-2018 επίκαιρη ε</w:t>
      </w:r>
      <w:r w:rsidRPr="00D649AD">
        <w:rPr>
          <w:rFonts w:eastAsia="Times New Roman"/>
          <w:color w:val="000000"/>
          <w:szCs w:val="24"/>
        </w:rPr>
        <w:t>ρώτηση του Βουλευτή Β΄ Αθηνών της Νέας Δημοκρατίας κ.</w:t>
      </w:r>
      <w:r>
        <w:rPr>
          <w:rFonts w:eastAsia="Times New Roman"/>
          <w:b/>
          <w:bCs/>
          <w:color w:val="000000"/>
          <w:szCs w:val="24"/>
        </w:rPr>
        <w:t xml:space="preserve"> </w:t>
      </w:r>
      <w:r w:rsidRPr="00D649AD">
        <w:rPr>
          <w:rFonts w:eastAsia="Times New Roman"/>
          <w:bCs/>
          <w:color w:val="000000"/>
          <w:szCs w:val="24"/>
        </w:rPr>
        <w:t>Μιλτιάδη</w:t>
      </w:r>
      <w:r>
        <w:rPr>
          <w:rFonts w:eastAsia="Times New Roman"/>
          <w:color w:val="000000"/>
          <w:szCs w:val="24"/>
        </w:rPr>
        <w:t xml:space="preserve"> </w:t>
      </w:r>
      <w:r w:rsidRPr="00D649AD">
        <w:rPr>
          <w:rFonts w:eastAsia="Times New Roman"/>
          <w:bCs/>
          <w:color w:val="000000"/>
          <w:szCs w:val="24"/>
        </w:rPr>
        <w:t>Βαρβιτσιώτη</w:t>
      </w:r>
      <w:r>
        <w:rPr>
          <w:rFonts w:eastAsia="Times New Roman"/>
          <w:b/>
          <w:bCs/>
          <w:color w:val="000000"/>
          <w:szCs w:val="24"/>
        </w:rPr>
        <w:t xml:space="preserve"> </w:t>
      </w:r>
      <w:r w:rsidRPr="00D649AD">
        <w:rPr>
          <w:rFonts w:eastAsia="Times New Roman"/>
          <w:color w:val="000000"/>
          <w:szCs w:val="24"/>
        </w:rPr>
        <w:t>προς</w:t>
      </w:r>
      <w:r w:rsidRPr="00633503">
        <w:rPr>
          <w:rFonts w:eastAsia="Times New Roman"/>
          <w:color w:val="000000"/>
          <w:szCs w:val="24"/>
        </w:rPr>
        <w:t xml:space="preserve"> </w:t>
      </w:r>
      <w:r>
        <w:rPr>
          <w:rFonts w:eastAsia="Times New Roman"/>
          <w:color w:val="000000"/>
          <w:szCs w:val="24"/>
        </w:rPr>
        <w:t>τον</w:t>
      </w:r>
      <w:r w:rsidRPr="00D649AD">
        <w:rPr>
          <w:rFonts w:eastAsia="Times New Roman"/>
          <w:color w:val="000000"/>
          <w:szCs w:val="24"/>
        </w:rPr>
        <w:t xml:space="preserve"> Υπουργό</w:t>
      </w:r>
      <w:r>
        <w:rPr>
          <w:rFonts w:eastAsia="Times New Roman"/>
          <w:color w:val="000000"/>
          <w:szCs w:val="24"/>
        </w:rPr>
        <w:t xml:space="preserve"> </w:t>
      </w:r>
      <w:r w:rsidRPr="00D649AD">
        <w:rPr>
          <w:rFonts w:eastAsia="Times New Roman"/>
          <w:bCs/>
          <w:color w:val="000000"/>
          <w:szCs w:val="24"/>
        </w:rPr>
        <w:t>Μεταναστευτικής Πολιτικής</w:t>
      </w:r>
      <w:r w:rsidRPr="00CA2B66">
        <w:rPr>
          <w:rFonts w:eastAsia="Times New Roman"/>
          <w:bCs/>
          <w:color w:val="000000"/>
          <w:szCs w:val="24"/>
        </w:rPr>
        <w:t>,</w:t>
      </w:r>
      <w:r>
        <w:rPr>
          <w:rFonts w:eastAsia="Times New Roman"/>
          <w:bCs/>
          <w:color w:val="000000"/>
          <w:szCs w:val="24"/>
        </w:rPr>
        <w:t xml:space="preserve"> </w:t>
      </w:r>
      <w:r w:rsidRPr="00D649AD">
        <w:rPr>
          <w:rFonts w:eastAsia="Times New Roman"/>
          <w:color w:val="000000"/>
          <w:szCs w:val="24"/>
        </w:rPr>
        <w:t>με θέμα:</w:t>
      </w:r>
      <w:r w:rsidRPr="00D649AD">
        <w:rPr>
          <w:rFonts w:eastAsia="Times New Roman"/>
          <w:color w:val="000000"/>
          <w:szCs w:val="24"/>
        </w:rPr>
        <w:t xml:space="preserve"> «Απελπιστική η κατάσταση στα νησιά του Ανατολικού Αιγαίου».</w:t>
      </w:r>
    </w:p>
    <w:p w14:paraId="7A3052F6" w14:textId="77777777" w:rsidR="00E43293" w:rsidRDefault="0014036B">
      <w:pPr>
        <w:spacing w:line="600" w:lineRule="auto"/>
        <w:ind w:firstLine="720"/>
        <w:jc w:val="both"/>
        <w:rPr>
          <w:rFonts w:eastAsia="Times New Roman"/>
          <w:color w:val="000000"/>
          <w:szCs w:val="24"/>
        </w:rPr>
      </w:pPr>
      <w:r>
        <w:rPr>
          <w:rFonts w:eastAsia="Times New Roman"/>
          <w:color w:val="000000"/>
          <w:szCs w:val="24"/>
        </w:rPr>
        <w:t>2.</w:t>
      </w:r>
      <w:r w:rsidRPr="00D649AD">
        <w:rPr>
          <w:rFonts w:eastAsia="Times New Roman"/>
          <w:color w:val="000000"/>
          <w:szCs w:val="24"/>
        </w:rPr>
        <w:t xml:space="preserve"> Η με αριθμό 48/17-9-2</w:t>
      </w:r>
      <w:r>
        <w:rPr>
          <w:rFonts w:eastAsia="Times New Roman"/>
          <w:color w:val="000000"/>
          <w:szCs w:val="24"/>
        </w:rPr>
        <w:t>018 επίκαιρη ε</w:t>
      </w:r>
      <w:r w:rsidRPr="00D649AD">
        <w:rPr>
          <w:rFonts w:eastAsia="Times New Roman"/>
          <w:color w:val="000000"/>
          <w:szCs w:val="24"/>
        </w:rPr>
        <w:t>ρώτηση του Βουλευτή Β΄ Αθηνών της Δημο</w:t>
      </w:r>
      <w:r>
        <w:rPr>
          <w:rFonts w:eastAsia="Times New Roman"/>
          <w:color w:val="000000"/>
          <w:szCs w:val="24"/>
        </w:rPr>
        <w:t>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sidRPr="00D649AD">
        <w:rPr>
          <w:rFonts w:eastAsia="Times New Roman"/>
          <w:color w:val="000000"/>
          <w:szCs w:val="24"/>
        </w:rPr>
        <w:t>ΔΗΜΑΡ κ.</w:t>
      </w:r>
      <w:r>
        <w:rPr>
          <w:rFonts w:eastAsia="Times New Roman"/>
          <w:color w:val="000000"/>
          <w:szCs w:val="24"/>
        </w:rPr>
        <w:t xml:space="preserve"> </w:t>
      </w:r>
      <w:r w:rsidRPr="00D649AD">
        <w:rPr>
          <w:rFonts w:eastAsia="Times New Roman"/>
          <w:bCs/>
          <w:color w:val="000000"/>
          <w:szCs w:val="24"/>
        </w:rPr>
        <w:t>Γεωργίου</w:t>
      </w:r>
      <w:r>
        <w:rPr>
          <w:rFonts w:eastAsia="Times New Roman"/>
          <w:bCs/>
          <w:color w:val="000000"/>
          <w:szCs w:val="24"/>
        </w:rPr>
        <w:t xml:space="preserve"> </w:t>
      </w:r>
      <w:r w:rsidRPr="00D649AD">
        <w:rPr>
          <w:rFonts w:eastAsia="Times New Roman"/>
          <w:bCs/>
          <w:color w:val="000000"/>
          <w:szCs w:val="24"/>
        </w:rPr>
        <w:t>-</w:t>
      </w:r>
      <w:r>
        <w:rPr>
          <w:rFonts w:eastAsia="Times New Roman"/>
          <w:bCs/>
          <w:color w:val="000000"/>
          <w:szCs w:val="24"/>
        </w:rPr>
        <w:t xml:space="preserve"> </w:t>
      </w:r>
      <w:r w:rsidRPr="00D649AD">
        <w:rPr>
          <w:rFonts w:eastAsia="Times New Roman"/>
          <w:bCs/>
          <w:color w:val="000000"/>
          <w:szCs w:val="24"/>
        </w:rPr>
        <w:t>Δημήτριου Καρρά</w:t>
      </w:r>
      <w:r>
        <w:rPr>
          <w:rFonts w:eastAsia="Times New Roman"/>
          <w:b/>
          <w:bCs/>
          <w:color w:val="000000"/>
          <w:szCs w:val="24"/>
        </w:rPr>
        <w:t xml:space="preserve"> </w:t>
      </w:r>
      <w:r w:rsidRPr="00D649AD">
        <w:rPr>
          <w:rFonts w:eastAsia="Times New Roman"/>
          <w:color w:val="000000"/>
          <w:szCs w:val="24"/>
        </w:rPr>
        <w:t>προς την Υπουργό</w:t>
      </w:r>
      <w:r>
        <w:rPr>
          <w:rFonts w:eastAsia="Times New Roman"/>
          <w:color w:val="000000"/>
          <w:szCs w:val="24"/>
        </w:rPr>
        <w:t xml:space="preserve"> </w:t>
      </w:r>
      <w:r w:rsidRPr="00D649AD">
        <w:rPr>
          <w:rFonts w:eastAsia="Times New Roman"/>
          <w:bCs/>
          <w:color w:val="000000"/>
          <w:szCs w:val="24"/>
        </w:rPr>
        <w:t>Εργασίας, Κοινωνικής Ασφάλισης και Κ</w:t>
      </w:r>
      <w:r w:rsidRPr="00D649AD">
        <w:rPr>
          <w:rFonts w:eastAsia="Times New Roman"/>
          <w:bCs/>
          <w:color w:val="000000"/>
          <w:szCs w:val="24"/>
        </w:rPr>
        <w:t>οινωνικής Αλληλεγγύης,</w:t>
      </w:r>
      <w:r>
        <w:rPr>
          <w:rFonts w:eastAsia="Times New Roman"/>
          <w:b/>
          <w:bCs/>
          <w:color w:val="000000"/>
          <w:szCs w:val="24"/>
        </w:rPr>
        <w:t xml:space="preserve"> </w:t>
      </w:r>
      <w:r w:rsidRPr="00D649AD">
        <w:rPr>
          <w:rFonts w:eastAsia="Times New Roman"/>
          <w:color w:val="000000"/>
          <w:szCs w:val="24"/>
        </w:rPr>
        <w:t>με θέμα: «Επεκτείνεται η ανάλγητη πολιτική της Κυβέρνησης στον ασφαλιστικό τομέα και σε νέες κατηγορίες συμπολιτών μας».</w:t>
      </w:r>
    </w:p>
    <w:p w14:paraId="7A3052F7" w14:textId="77777777" w:rsidR="00E43293" w:rsidRDefault="0014036B">
      <w:pPr>
        <w:spacing w:line="600" w:lineRule="auto"/>
        <w:ind w:firstLine="720"/>
        <w:jc w:val="both"/>
        <w:rPr>
          <w:rFonts w:eastAsia="Times New Roman"/>
          <w:color w:val="000000"/>
          <w:szCs w:val="24"/>
        </w:rPr>
      </w:pPr>
      <w:r>
        <w:rPr>
          <w:rFonts w:eastAsia="Times New Roman"/>
          <w:color w:val="000000"/>
          <w:szCs w:val="24"/>
        </w:rPr>
        <w:t>3. Η με αριθμό 49/17-9-2018 επίκαιρη ε</w:t>
      </w:r>
      <w:r w:rsidRPr="00D649AD">
        <w:rPr>
          <w:rFonts w:eastAsia="Times New Roman"/>
          <w:color w:val="000000"/>
          <w:szCs w:val="24"/>
        </w:rPr>
        <w:t>ρώτηση του Βουλευτή Ηρακλείου του Κομμουνιστικού Κόμματος Ελλάδ</w:t>
      </w:r>
      <w:r>
        <w:rPr>
          <w:rFonts w:eastAsia="Times New Roman"/>
          <w:color w:val="000000"/>
          <w:szCs w:val="24"/>
        </w:rPr>
        <w:t>α</w:t>
      </w:r>
      <w:r w:rsidRPr="00D649AD">
        <w:rPr>
          <w:rFonts w:eastAsia="Times New Roman"/>
          <w:color w:val="000000"/>
          <w:szCs w:val="24"/>
        </w:rPr>
        <w:t>ς κ.</w:t>
      </w:r>
      <w:r>
        <w:rPr>
          <w:rFonts w:eastAsia="Times New Roman"/>
          <w:color w:val="000000"/>
          <w:szCs w:val="24"/>
        </w:rPr>
        <w:t xml:space="preserve"> </w:t>
      </w:r>
      <w:r w:rsidRPr="00D649AD">
        <w:rPr>
          <w:rFonts w:eastAsia="Times New Roman"/>
          <w:bCs/>
          <w:color w:val="000000"/>
          <w:szCs w:val="24"/>
        </w:rPr>
        <w:t>Εμμαν</w:t>
      </w:r>
      <w:r w:rsidRPr="00D649AD">
        <w:rPr>
          <w:rFonts w:eastAsia="Times New Roman"/>
          <w:bCs/>
          <w:color w:val="000000"/>
          <w:szCs w:val="24"/>
        </w:rPr>
        <w:t>ουήλ Συντυχάκη</w:t>
      </w:r>
      <w:r w:rsidRPr="00D649AD">
        <w:rPr>
          <w:rFonts w:eastAsia="Times New Roman"/>
          <w:color w:val="000000"/>
          <w:szCs w:val="24"/>
        </w:rPr>
        <w:t xml:space="preserve"> την Υπουργό</w:t>
      </w:r>
      <w:r>
        <w:rPr>
          <w:rFonts w:eastAsia="Times New Roman"/>
          <w:color w:val="000000"/>
          <w:szCs w:val="24"/>
        </w:rPr>
        <w:t xml:space="preserve"> </w:t>
      </w:r>
      <w:r w:rsidRPr="00D649AD">
        <w:rPr>
          <w:rFonts w:eastAsia="Times New Roman"/>
          <w:bCs/>
          <w:color w:val="000000"/>
          <w:szCs w:val="24"/>
        </w:rPr>
        <w:t>Πολιτισμού και Αθλητισμού,</w:t>
      </w:r>
      <w:r>
        <w:rPr>
          <w:rFonts w:eastAsia="Times New Roman"/>
          <w:color w:val="000000"/>
          <w:szCs w:val="24"/>
        </w:rPr>
        <w:t xml:space="preserve"> </w:t>
      </w:r>
      <w:r w:rsidRPr="00D649AD">
        <w:rPr>
          <w:rFonts w:eastAsia="Times New Roman"/>
          <w:color w:val="000000"/>
          <w:szCs w:val="24"/>
        </w:rPr>
        <w:t>με θέμα: «Να γίνονται οι απαραίτητες ιατρικές εξετάσεις όσων συμμετέχουν σε αθλητικές δραστηριότητες με κρατική ευθύνη και χρηματοδότηση μέσω των δομών του κράτους».</w:t>
      </w:r>
    </w:p>
    <w:p w14:paraId="7A3052F8" w14:textId="77777777" w:rsidR="00E43293" w:rsidRDefault="0014036B">
      <w:pPr>
        <w:spacing w:line="600" w:lineRule="auto"/>
        <w:ind w:firstLine="720"/>
        <w:jc w:val="both"/>
        <w:rPr>
          <w:rFonts w:eastAsia="Times New Roman"/>
          <w:color w:val="000000"/>
          <w:szCs w:val="24"/>
        </w:rPr>
      </w:pPr>
      <w:r>
        <w:rPr>
          <w:rFonts w:eastAsia="Times New Roman"/>
          <w:color w:val="000000"/>
          <w:szCs w:val="24"/>
        </w:rPr>
        <w:t>4. Η με αριθμό 46/13-9-2018 επίκαιρη</w:t>
      </w:r>
      <w:r>
        <w:rPr>
          <w:rFonts w:eastAsia="Times New Roman"/>
          <w:color w:val="000000"/>
          <w:szCs w:val="24"/>
        </w:rPr>
        <w:t xml:space="preserve"> ε</w:t>
      </w:r>
      <w:r w:rsidRPr="00D649AD">
        <w:rPr>
          <w:rFonts w:eastAsia="Times New Roman"/>
          <w:color w:val="000000"/>
          <w:szCs w:val="24"/>
        </w:rPr>
        <w:t>ρώτηση του Ζ΄ Αντιπροέδρου της Βουλής και Βουλευτή Α΄ Αθηνών του Ποταμιού κ.</w:t>
      </w:r>
      <w:r>
        <w:rPr>
          <w:rFonts w:eastAsia="Times New Roman"/>
          <w:color w:val="000000"/>
          <w:szCs w:val="24"/>
        </w:rPr>
        <w:t xml:space="preserve"> </w:t>
      </w:r>
      <w:r w:rsidRPr="00D649AD">
        <w:rPr>
          <w:rFonts w:eastAsia="Times New Roman"/>
          <w:bCs/>
          <w:color w:val="000000"/>
          <w:szCs w:val="24"/>
        </w:rPr>
        <w:t xml:space="preserve">Σπυρίδωνος Λυκούδη </w:t>
      </w:r>
      <w:r w:rsidRPr="00D649AD">
        <w:rPr>
          <w:rFonts w:eastAsia="Times New Roman"/>
          <w:color w:val="000000"/>
          <w:szCs w:val="24"/>
        </w:rPr>
        <w:t xml:space="preserve">προς την </w:t>
      </w:r>
      <w:r w:rsidRPr="00D649AD">
        <w:rPr>
          <w:rFonts w:eastAsia="Times New Roman"/>
          <w:color w:val="000000"/>
          <w:szCs w:val="24"/>
        </w:rPr>
        <w:lastRenderedPageBreak/>
        <w:t>Υπουργό</w:t>
      </w:r>
      <w:r>
        <w:rPr>
          <w:rFonts w:eastAsia="Times New Roman"/>
          <w:color w:val="000000"/>
          <w:szCs w:val="24"/>
        </w:rPr>
        <w:t xml:space="preserve"> </w:t>
      </w:r>
      <w:r w:rsidRPr="00D649AD">
        <w:rPr>
          <w:rFonts w:eastAsia="Times New Roman"/>
          <w:bCs/>
          <w:color w:val="000000"/>
          <w:szCs w:val="24"/>
        </w:rPr>
        <w:t>Πολιτισμού και Αθλητισμού,</w:t>
      </w:r>
      <w:r>
        <w:rPr>
          <w:rFonts w:eastAsia="Times New Roman"/>
          <w:color w:val="000000"/>
          <w:szCs w:val="24"/>
        </w:rPr>
        <w:t xml:space="preserve"> </w:t>
      </w:r>
      <w:r w:rsidRPr="00D649AD">
        <w:rPr>
          <w:rFonts w:eastAsia="Times New Roman"/>
          <w:color w:val="000000"/>
          <w:szCs w:val="24"/>
        </w:rPr>
        <w:t xml:space="preserve">με θέμα: «Ανησυχία για το μέλλον του ιερού της </w:t>
      </w:r>
      <w:proofErr w:type="spellStart"/>
      <w:r w:rsidRPr="00D649AD">
        <w:rPr>
          <w:rFonts w:eastAsia="Times New Roman"/>
          <w:color w:val="000000"/>
          <w:szCs w:val="24"/>
        </w:rPr>
        <w:t>Αγροτέρας</w:t>
      </w:r>
      <w:proofErr w:type="spellEnd"/>
      <w:r w:rsidRPr="00D649AD">
        <w:rPr>
          <w:rFonts w:eastAsia="Times New Roman"/>
          <w:color w:val="000000"/>
          <w:szCs w:val="24"/>
        </w:rPr>
        <w:t xml:space="preserve"> Αρτέμιδος εκφράζει ο Σύλλογος Ελλήνων Αρχαιολόγων».</w:t>
      </w:r>
    </w:p>
    <w:p w14:paraId="7A3052F9" w14:textId="77777777" w:rsidR="00E43293" w:rsidRDefault="0014036B">
      <w:pPr>
        <w:spacing w:line="600" w:lineRule="auto"/>
        <w:ind w:firstLine="720"/>
        <w:jc w:val="both"/>
        <w:rPr>
          <w:rFonts w:eastAsia="Times New Roman"/>
          <w:color w:val="000000"/>
          <w:szCs w:val="24"/>
        </w:rPr>
      </w:pPr>
      <w:r>
        <w:rPr>
          <w:rFonts w:eastAsia="Times New Roman"/>
          <w:color w:val="000000"/>
          <w:szCs w:val="24"/>
        </w:rPr>
        <w:t xml:space="preserve">5. Η </w:t>
      </w:r>
      <w:r>
        <w:rPr>
          <w:rFonts w:eastAsia="Times New Roman"/>
          <w:color w:val="000000"/>
          <w:szCs w:val="24"/>
        </w:rPr>
        <w:t>με αριθμό 43/13-9-2018 επίκαιρη ε</w:t>
      </w:r>
      <w:r w:rsidRPr="00D649AD">
        <w:rPr>
          <w:rFonts w:eastAsia="Times New Roman"/>
          <w:color w:val="000000"/>
          <w:szCs w:val="24"/>
        </w:rPr>
        <w:t>ρώτηση του Βουλευτή Αιτωλοακαρνανίας του Κομμουνιστικού Κόμματος Ελλάδ</w:t>
      </w:r>
      <w:r>
        <w:rPr>
          <w:rFonts w:eastAsia="Times New Roman"/>
          <w:color w:val="000000"/>
          <w:szCs w:val="24"/>
        </w:rPr>
        <w:t>α</w:t>
      </w:r>
      <w:r w:rsidRPr="00D649AD">
        <w:rPr>
          <w:rFonts w:eastAsia="Times New Roman"/>
          <w:color w:val="000000"/>
          <w:szCs w:val="24"/>
        </w:rPr>
        <w:t>ς κ.</w:t>
      </w:r>
      <w:r>
        <w:rPr>
          <w:rFonts w:eastAsia="Times New Roman"/>
          <w:color w:val="000000"/>
          <w:szCs w:val="24"/>
        </w:rPr>
        <w:t xml:space="preserve"> </w:t>
      </w:r>
      <w:r w:rsidRPr="00D649AD">
        <w:rPr>
          <w:rFonts w:eastAsia="Times New Roman"/>
          <w:bCs/>
          <w:color w:val="000000"/>
          <w:szCs w:val="24"/>
        </w:rPr>
        <w:t>Νικόλαου Μωραΐτη</w:t>
      </w:r>
      <w:r>
        <w:rPr>
          <w:rFonts w:eastAsia="Times New Roman"/>
          <w:b/>
          <w:bCs/>
          <w:color w:val="000000"/>
          <w:szCs w:val="24"/>
        </w:rPr>
        <w:t xml:space="preserve"> </w:t>
      </w:r>
      <w:r w:rsidRPr="00D649AD">
        <w:rPr>
          <w:rFonts w:eastAsia="Times New Roman"/>
          <w:color w:val="000000"/>
          <w:szCs w:val="24"/>
        </w:rPr>
        <w:t>προς τον Υπουργό</w:t>
      </w:r>
      <w:r>
        <w:rPr>
          <w:rFonts w:eastAsia="Times New Roman"/>
          <w:color w:val="000000"/>
          <w:szCs w:val="24"/>
        </w:rPr>
        <w:t xml:space="preserve"> </w:t>
      </w:r>
      <w:r w:rsidRPr="00D649AD">
        <w:rPr>
          <w:rFonts w:eastAsia="Times New Roman"/>
          <w:bCs/>
          <w:color w:val="000000"/>
          <w:szCs w:val="24"/>
        </w:rPr>
        <w:t>Υγείας,</w:t>
      </w:r>
      <w:r>
        <w:rPr>
          <w:rFonts w:eastAsia="Times New Roman"/>
          <w:color w:val="000000"/>
          <w:szCs w:val="24"/>
        </w:rPr>
        <w:t xml:space="preserve"> </w:t>
      </w:r>
      <w:r w:rsidRPr="00D649AD">
        <w:rPr>
          <w:rFonts w:eastAsia="Times New Roman"/>
          <w:color w:val="000000"/>
          <w:szCs w:val="24"/>
        </w:rPr>
        <w:t>με θέμα: «Προβλήματα στη λειτουργία του Κέντρου Φυσικής Ιατρικής και Αποκατάστασης (ΚΕΦΙΑΠ) Αμφιλοχίας».</w:t>
      </w:r>
    </w:p>
    <w:p w14:paraId="7A3052FA" w14:textId="77777777" w:rsidR="00E43293" w:rsidRDefault="0014036B">
      <w:pPr>
        <w:spacing w:line="600" w:lineRule="auto"/>
        <w:ind w:firstLine="720"/>
        <w:jc w:val="both"/>
        <w:rPr>
          <w:rFonts w:eastAsia="Times New Roman"/>
          <w:color w:val="000000"/>
          <w:szCs w:val="24"/>
        </w:rPr>
      </w:pPr>
      <w:r>
        <w:rPr>
          <w:rFonts w:eastAsia="Times New Roman"/>
          <w:color w:val="000000"/>
          <w:szCs w:val="24"/>
        </w:rPr>
        <w:t>6.</w:t>
      </w:r>
      <w:r w:rsidRPr="00D649AD">
        <w:rPr>
          <w:rFonts w:eastAsia="Times New Roman"/>
          <w:color w:val="000000"/>
          <w:szCs w:val="24"/>
        </w:rPr>
        <w:t xml:space="preserve"> Η με αριθμό 36/7-9-2018 </w:t>
      </w:r>
      <w:r>
        <w:rPr>
          <w:rFonts w:eastAsia="Times New Roman"/>
          <w:color w:val="000000"/>
          <w:szCs w:val="24"/>
        </w:rPr>
        <w:t>επίκαιρη ε</w:t>
      </w:r>
      <w:r w:rsidRPr="00D649AD">
        <w:rPr>
          <w:rFonts w:eastAsia="Times New Roman"/>
          <w:color w:val="000000"/>
          <w:szCs w:val="24"/>
        </w:rPr>
        <w:t>ρώτηση του Βουλευτή Αττικής των Ανεξαρτήτων Ελλήνων κ.</w:t>
      </w:r>
      <w:r>
        <w:rPr>
          <w:rFonts w:eastAsia="Times New Roman"/>
          <w:b/>
          <w:bCs/>
          <w:color w:val="000000"/>
          <w:szCs w:val="24"/>
        </w:rPr>
        <w:t xml:space="preserve"> </w:t>
      </w:r>
      <w:r w:rsidRPr="00D649AD">
        <w:rPr>
          <w:rFonts w:eastAsia="Times New Roman"/>
          <w:bCs/>
          <w:color w:val="000000"/>
          <w:szCs w:val="24"/>
        </w:rPr>
        <w:t xml:space="preserve">Κωνσταντίνου </w:t>
      </w:r>
      <w:proofErr w:type="spellStart"/>
      <w:r w:rsidRPr="00D649AD">
        <w:rPr>
          <w:rFonts w:eastAsia="Times New Roman"/>
          <w:bCs/>
          <w:color w:val="000000"/>
          <w:szCs w:val="24"/>
        </w:rPr>
        <w:t>Κατσίκη</w:t>
      </w:r>
      <w:proofErr w:type="spellEnd"/>
      <w:r>
        <w:rPr>
          <w:rFonts w:eastAsia="Times New Roman"/>
          <w:b/>
          <w:bCs/>
          <w:color w:val="000000"/>
          <w:szCs w:val="24"/>
        </w:rPr>
        <w:t xml:space="preserve"> </w:t>
      </w:r>
      <w:r w:rsidRPr="00D649AD">
        <w:rPr>
          <w:rFonts w:eastAsia="Times New Roman"/>
          <w:color w:val="000000"/>
          <w:szCs w:val="24"/>
        </w:rPr>
        <w:t>προς την Υπουργό</w:t>
      </w:r>
      <w:r>
        <w:rPr>
          <w:rFonts w:eastAsia="Times New Roman"/>
          <w:color w:val="000000"/>
          <w:szCs w:val="24"/>
        </w:rPr>
        <w:t xml:space="preserve"> </w:t>
      </w:r>
      <w:r w:rsidRPr="00D649AD">
        <w:rPr>
          <w:rFonts w:eastAsia="Times New Roman"/>
          <w:bCs/>
          <w:color w:val="000000"/>
          <w:szCs w:val="24"/>
        </w:rPr>
        <w:t>Πολιτισμού και Αθλητισμού,</w:t>
      </w:r>
      <w:r>
        <w:rPr>
          <w:rFonts w:eastAsia="Times New Roman"/>
          <w:b/>
          <w:bCs/>
          <w:color w:val="000000"/>
          <w:szCs w:val="24"/>
        </w:rPr>
        <w:t xml:space="preserve"> </w:t>
      </w:r>
      <w:r w:rsidRPr="00D649AD">
        <w:rPr>
          <w:rFonts w:eastAsia="Times New Roman"/>
          <w:color w:val="000000"/>
          <w:szCs w:val="24"/>
        </w:rPr>
        <w:t>με θέμα: «Αποκατάσταση τοιχογραφιών Ιερού Ναού Αγίου Ιωάννου Θεολόγου Δήμου Αχαρνών».</w:t>
      </w:r>
    </w:p>
    <w:p w14:paraId="7A3052FB" w14:textId="77777777" w:rsidR="00E43293" w:rsidRDefault="0014036B">
      <w:pPr>
        <w:spacing w:line="600" w:lineRule="auto"/>
        <w:ind w:firstLine="720"/>
        <w:jc w:val="both"/>
        <w:rPr>
          <w:rFonts w:eastAsia="Times New Roman"/>
          <w:color w:val="000000"/>
          <w:szCs w:val="24"/>
        </w:rPr>
      </w:pPr>
      <w:r>
        <w:rPr>
          <w:rFonts w:eastAsia="Times New Roman"/>
          <w:color w:val="000000"/>
          <w:szCs w:val="24"/>
        </w:rPr>
        <w:t>7. Η με αριθμ</w:t>
      </w:r>
      <w:r>
        <w:rPr>
          <w:rFonts w:eastAsia="Times New Roman"/>
          <w:color w:val="000000"/>
          <w:szCs w:val="24"/>
        </w:rPr>
        <w:t>ό 33/5-9-2018 ε</w:t>
      </w:r>
      <w:r w:rsidRPr="00D649AD">
        <w:rPr>
          <w:rFonts w:eastAsia="Times New Roman"/>
          <w:color w:val="000000"/>
          <w:szCs w:val="24"/>
        </w:rPr>
        <w:t xml:space="preserve">πίκαιρη </w:t>
      </w:r>
      <w:r>
        <w:rPr>
          <w:rFonts w:eastAsia="Times New Roman"/>
          <w:color w:val="000000"/>
          <w:szCs w:val="24"/>
        </w:rPr>
        <w:t>ε</w:t>
      </w:r>
      <w:r w:rsidRPr="00D649AD">
        <w:rPr>
          <w:rFonts w:eastAsia="Times New Roman"/>
          <w:color w:val="000000"/>
          <w:szCs w:val="24"/>
        </w:rPr>
        <w:t>ρώτηση του Βουλευτή Κιλκίς του Λαϊκού Συνδέσμου</w:t>
      </w:r>
      <w:r>
        <w:rPr>
          <w:rFonts w:eastAsia="Times New Roman"/>
          <w:color w:val="000000"/>
          <w:szCs w:val="24"/>
        </w:rPr>
        <w:t xml:space="preserve"> </w:t>
      </w:r>
      <w:r w:rsidRPr="00D649AD">
        <w:rPr>
          <w:rFonts w:eastAsia="Times New Roman"/>
          <w:color w:val="000000"/>
          <w:szCs w:val="24"/>
        </w:rPr>
        <w:t>–</w:t>
      </w:r>
      <w:r>
        <w:rPr>
          <w:rFonts w:eastAsia="Times New Roman"/>
          <w:color w:val="000000"/>
          <w:szCs w:val="24"/>
        </w:rPr>
        <w:t xml:space="preserve"> </w:t>
      </w:r>
      <w:r w:rsidRPr="00D649AD">
        <w:rPr>
          <w:rFonts w:eastAsia="Times New Roman"/>
          <w:color w:val="000000"/>
          <w:szCs w:val="24"/>
        </w:rPr>
        <w:t>Χρυσή Αυγή κ.</w:t>
      </w:r>
      <w:r>
        <w:rPr>
          <w:rFonts w:eastAsia="Times New Roman"/>
          <w:color w:val="000000"/>
          <w:szCs w:val="24"/>
        </w:rPr>
        <w:t xml:space="preserve"> </w:t>
      </w:r>
      <w:r w:rsidRPr="00D649AD">
        <w:rPr>
          <w:rFonts w:eastAsia="Times New Roman"/>
          <w:bCs/>
          <w:color w:val="000000"/>
          <w:szCs w:val="24"/>
        </w:rPr>
        <w:t>Χρήστου Χατζησάββα</w:t>
      </w:r>
      <w:r>
        <w:rPr>
          <w:rFonts w:eastAsia="Times New Roman"/>
          <w:color w:val="000000"/>
          <w:szCs w:val="24"/>
        </w:rPr>
        <w:t xml:space="preserve"> </w:t>
      </w:r>
      <w:r w:rsidRPr="00D649AD">
        <w:rPr>
          <w:rFonts w:eastAsia="Times New Roman"/>
          <w:color w:val="000000"/>
          <w:szCs w:val="24"/>
        </w:rPr>
        <w:t>προς τον Υπουργό</w:t>
      </w:r>
      <w:r>
        <w:rPr>
          <w:rFonts w:eastAsia="Times New Roman"/>
          <w:color w:val="000000"/>
          <w:szCs w:val="24"/>
        </w:rPr>
        <w:t xml:space="preserve"> </w:t>
      </w:r>
      <w:r w:rsidRPr="00D649AD">
        <w:rPr>
          <w:rFonts w:eastAsia="Times New Roman"/>
          <w:bCs/>
          <w:color w:val="000000"/>
          <w:szCs w:val="24"/>
        </w:rPr>
        <w:t>Εξωτερικών,</w:t>
      </w:r>
      <w:r w:rsidRPr="00D649AD">
        <w:rPr>
          <w:rFonts w:eastAsia="Times New Roman"/>
          <w:color w:val="000000"/>
          <w:szCs w:val="24"/>
        </w:rPr>
        <w:t xml:space="preserve"> με θέμα: «Υπήρξε εμπλοκή των Η.Π.Α. στο σκοπιανό ζήτημα;»</w:t>
      </w:r>
      <w:r>
        <w:rPr>
          <w:rFonts w:eastAsia="Times New Roman"/>
          <w:color w:val="000000"/>
          <w:szCs w:val="24"/>
        </w:rPr>
        <w:t>.</w:t>
      </w:r>
    </w:p>
    <w:p w14:paraId="7A3052FC" w14:textId="77777777" w:rsidR="00E43293" w:rsidRDefault="0014036B">
      <w:pPr>
        <w:spacing w:line="600" w:lineRule="auto"/>
        <w:ind w:firstLine="720"/>
        <w:jc w:val="both"/>
        <w:rPr>
          <w:rFonts w:eastAsia="Times New Roman"/>
          <w:color w:val="000000"/>
          <w:szCs w:val="24"/>
          <w:shd w:val="clear" w:color="auto" w:fill="FFFFFF"/>
        </w:rPr>
      </w:pPr>
      <w:r>
        <w:rPr>
          <w:rFonts w:eastAsia="Times New Roman"/>
          <w:color w:val="000000"/>
          <w:szCs w:val="24"/>
        </w:rPr>
        <w:t>Επίσης, κ</w:t>
      </w:r>
      <w:r>
        <w:rPr>
          <w:rFonts w:eastAsia="Times New Roman"/>
          <w:color w:val="000000"/>
          <w:szCs w:val="24"/>
        </w:rPr>
        <w:t>υρίες και κύριοι συνάδελφοι, έχω την τιμή να ανακοιν</w:t>
      </w:r>
      <w:r>
        <w:rPr>
          <w:rFonts w:eastAsia="Times New Roman"/>
          <w:color w:val="000000"/>
          <w:szCs w:val="24"/>
        </w:rPr>
        <w:t xml:space="preserve">ώσω </w:t>
      </w:r>
      <w:r>
        <w:rPr>
          <w:rFonts w:eastAsia="Times New Roman"/>
          <w:color w:val="000000"/>
          <w:szCs w:val="24"/>
        </w:rPr>
        <w:t>σ</w:t>
      </w:r>
      <w:r>
        <w:rPr>
          <w:rFonts w:eastAsia="Times New Roman"/>
          <w:color w:val="000000"/>
          <w:szCs w:val="24"/>
        </w:rPr>
        <w:t xml:space="preserve">το Τμήμα ότι η Διαρκής Επιτροπή Κοινωνικών Υποθέσεων καταθέτει την </w:t>
      </w:r>
      <w:r>
        <w:rPr>
          <w:rFonts w:eastAsia="Times New Roman"/>
          <w:color w:val="000000"/>
          <w:szCs w:val="24"/>
        </w:rPr>
        <w:t>έ</w:t>
      </w:r>
      <w:r>
        <w:rPr>
          <w:rFonts w:eastAsia="Times New Roman"/>
          <w:color w:val="000000"/>
          <w:szCs w:val="24"/>
        </w:rPr>
        <w:t>κθεσή της στο σχέδιο νόμου του Υπουργείου Υγείας</w:t>
      </w:r>
      <w:r>
        <w:rPr>
          <w:rFonts w:eastAsia="Times New Roman"/>
          <w:color w:val="000000"/>
          <w:szCs w:val="24"/>
        </w:rPr>
        <w:t>:</w:t>
      </w:r>
      <w:r>
        <w:rPr>
          <w:rFonts w:eastAsia="Times New Roman"/>
          <w:color w:val="000000"/>
          <w:szCs w:val="24"/>
        </w:rPr>
        <w:t xml:space="preserve"> «</w:t>
      </w:r>
      <w:r w:rsidRPr="00D649AD">
        <w:rPr>
          <w:rFonts w:eastAsia="Times New Roman"/>
          <w:color w:val="000000"/>
          <w:szCs w:val="24"/>
          <w:shd w:val="clear" w:color="auto" w:fill="FFFFFF"/>
        </w:rPr>
        <w:t xml:space="preserve">Κύρωση της Σύμβασης Δωρεάς μεταξύ του Ιδρύματος "Κοινωφελές Ίδρυμα Σ. Νιάρχος" και του Ελληνικού Δημοσίου για την ενίσχυση και </w:t>
      </w:r>
      <w:r w:rsidRPr="00D649AD">
        <w:rPr>
          <w:rFonts w:eastAsia="Times New Roman"/>
          <w:color w:val="000000"/>
          <w:szCs w:val="24"/>
          <w:shd w:val="clear" w:color="auto" w:fill="FFFFFF"/>
        </w:rPr>
        <w:t>αναβάθμιση των υποδομών στον τομέα της Υγείας</w:t>
      </w:r>
      <w:r>
        <w:rPr>
          <w:rFonts w:eastAsia="Times New Roman"/>
          <w:color w:val="000000"/>
          <w:szCs w:val="24"/>
          <w:shd w:val="clear" w:color="auto" w:fill="FFFFFF"/>
        </w:rPr>
        <w:t xml:space="preserve">». </w:t>
      </w:r>
    </w:p>
    <w:p w14:paraId="7A3052FD" w14:textId="77777777" w:rsidR="00E43293" w:rsidRDefault="0014036B">
      <w:pPr>
        <w:spacing w:line="600" w:lineRule="auto"/>
        <w:ind w:firstLine="720"/>
        <w:jc w:val="both"/>
        <w:rPr>
          <w:rFonts w:eastAsia="Times New Roman"/>
          <w:color w:val="000000"/>
          <w:szCs w:val="24"/>
        </w:rPr>
      </w:pPr>
      <w:r>
        <w:rPr>
          <w:rFonts w:eastAsia="Times New Roman"/>
          <w:color w:val="000000"/>
          <w:szCs w:val="24"/>
          <w:shd w:val="clear" w:color="auto" w:fill="FFFFFF"/>
        </w:rPr>
        <w:lastRenderedPageBreak/>
        <w:t>Επίσης,</w:t>
      </w:r>
      <w:r>
        <w:rPr>
          <w:rFonts w:eastAsia="Times New Roman"/>
          <w:color w:val="000000"/>
          <w:szCs w:val="24"/>
          <w:shd w:val="clear" w:color="auto" w:fill="FFFFFF"/>
        </w:rPr>
        <w:t xml:space="preserve"> ο Υπουργός Εξωτερικών, ο Αντιπρόεδρος της Κυβέρνησης και Υπουργός Οικονομίας και Ανάπτυξης, καθώς και ο Υφυπουργός Εξωτερικών κατέθεσαν στις 17</w:t>
      </w:r>
      <w:r>
        <w:rPr>
          <w:rFonts w:eastAsia="Times New Roman"/>
          <w:color w:val="000000"/>
          <w:szCs w:val="24"/>
          <w:shd w:val="clear" w:color="auto" w:fill="FFFFFF"/>
        </w:rPr>
        <w:t>-</w:t>
      </w:r>
      <w:r>
        <w:rPr>
          <w:rFonts w:eastAsia="Times New Roman"/>
          <w:color w:val="000000"/>
          <w:szCs w:val="24"/>
          <w:shd w:val="clear" w:color="auto" w:fill="FFFFFF"/>
        </w:rPr>
        <w:t>9</w:t>
      </w:r>
      <w:r>
        <w:rPr>
          <w:rFonts w:eastAsia="Times New Roman"/>
          <w:color w:val="000000"/>
          <w:szCs w:val="24"/>
          <w:shd w:val="clear" w:color="auto" w:fill="FFFFFF"/>
        </w:rPr>
        <w:t>-</w:t>
      </w:r>
      <w:r>
        <w:rPr>
          <w:rFonts w:eastAsia="Times New Roman"/>
          <w:color w:val="000000"/>
          <w:szCs w:val="24"/>
          <w:shd w:val="clear" w:color="auto" w:fill="FFFFFF"/>
        </w:rPr>
        <w:t>2018 σχέδιο νόμου: «Ενσωμάτωση στην ελληνική νομοθεσί</w:t>
      </w:r>
      <w:r>
        <w:rPr>
          <w:rFonts w:eastAsia="Times New Roman"/>
          <w:color w:val="000000"/>
          <w:szCs w:val="24"/>
          <w:shd w:val="clear" w:color="auto" w:fill="FFFFFF"/>
        </w:rPr>
        <w:t>α της Οδηγίας 2015/637/ΕΕ του Συμβουλίου της 20ής Απριλίου 2015 (</w:t>
      </w:r>
      <w:r>
        <w:rPr>
          <w:rFonts w:eastAsia="Times New Roman"/>
          <w:color w:val="000000"/>
          <w:szCs w:val="24"/>
          <w:shd w:val="clear" w:color="auto" w:fill="FFFFFF"/>
          <w:lang w:val="en-US"/>
        </w:rPr>
        <w:t>EEL</w:t>
      </w:r>
      <w:r w:rsidRPr="003F39ED">
        <w:rPr>
          <w:rFonts w:eastAsia="Times New Roman"/>
          <w:color w:val="000000"/>
          <w:szCs w:val="24"/>
          <w:shd w:val="clear" w:color="auto" w:fill="FFFFFF"/>
        </w:rPr>
        <w:t xml:space="preserve"> 106/24.4.2015)</w:t>
      </w:r>
      <w:r>
        <w:rPr>
          <w:rFonts w:eastAsia="Times New Roman"/>
          <w:color w:val="000000"/>
          <w:szCs w:val="24"/>
          <w:shd w:val="clear" w:color="auto" w:fill="FFFFFF"/>
        </w:rPr>
        <w:t>».</w:t>
      </w:r>
      <w:r w:rsidRPr="000C7D1F">
        <w:rPr>
          <w:rFonts w:eastAsia="Times New Roman"/>
          <w:color w:val="000000"/>
          <w:szCs w:val="24"/>
        </w:rPr>
        <w:t xml:space="preserve"> </w:t>
      </w:r>
    </w:p>
    <w:p w14:paraId="7A3052FE" w14:textId="77777777" w:rsidR="00E43293" w:rsidRDefault="0014036B">
      <w:pPr>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στο σημείο αυτό εισερχόμαστε στη συζήτηση του σημερινού δελτίου των επικαίρων ερωτήσεων, από το οποίο κατά τη διάρκεια της σημερινής </w:t>
      </w:r>
      <w:r>
        <w:rPr>
          <w:rFonts w:eastAsia="Times New Roman"/>
          <w:color w:val="000000"/>
          <w:szCs w:val="24"/>
        </w:rPr>
        <w:t>συνεδρίασης θα</w:t>
      </w:r>
      <w:r>
        <w:rPr>
          <w:rFonts w:eastAsia="Times New Roman"/>
          <w:b/>
          <w:color w:val="000000"/>
          <w:szCs w:val="24"/>
        </w:rPr>
        <w:t xml:space="preserve"> </w:t>
      </w:r>
      <w:r>
        <w:rPr>
          <w:rFonts w:eastAsia="Times New Roman"/>
          <w:color w:val="000000"/>
          <w:szCs w:val="24"/>
        </w:rPr>
        <w:t>συζητηθούν δύο ερωτήσεις</w:t>
      </w:r>
      <w:r>
        <w:rPr>
          <w:rFonts w:eastAsia="Times New Roman"/>
          <w:color w:val="000000"/>
          <w:szCs w:val="24"/>
        </w:rPr>
        <w:t>.</w:t>
      </w:r>
      <w:r>
        <w:rPr>
          <w:rFonts w:eastAsia="Times New Roman"/>
          <w:color w:val="000000"/>
          <w:szCs w:val="24"/>
        </w:rPr>
        <w:t xml:space="preserve"> </w:t>
      </w:r>
    </w:p>
    <w:p w14:paraId="7A3052FF" w14:textId="77777777" w:rsidR="00E43293" w:rsidRDefault="0014036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Αρχίζουμε με την πρώτη</w:t>
      </w:r>
      <w:r>
        <w:rPr>
          <w:rFonts w:eastAsia="Times New Roman"/>
          <w:color w:val="000000"/>
          <w:szCs w:val="24"/>
          <w:shd w:val="clear" w:color="auto" w:fill="FFFFFF"/>
        </w:rPr>
        <w:t xml:space="preserve"> με αριθμό 44/13</w:t>
      </w:r>
      <w:r>
        <w:rPr>
          <w:rFonts w:eastAsia="Times New Roman"/>
          <w:color w:val="000000"/>
          <w:szCs w:val="24"/>
          <w:shd w:val="clear" w:color="auto" w:fill="FFFFFF"/>
        </w:rPr>
        <w:t>-</w:t>
      </w:r>
      <w:r>
        <w:rPr>
          <w:rFonts w:eastAsia="Times New Roman"/>
          <w:color w:val="000000"/>
          <w:szCs w:val="24"/>
          <w:shd w:val="clear" w:color="auto" w:fill="FFFFFF"/>
        </w:rPr>
        <w:t>9</w:t>
      </w:r>
      <w:r>
        <w:rPr>
          <w:rFonts w:eastAsia="Times New Roman"/>
          <w:color w:val="000000"/>
          <w:szCs w:val="24"/>
          <w:shd w:val="clear" w:color="auto" w:fill="FFFFFF"/>
        </w:rPr>
        <w:t>-</w:t>
      </w:r>
      <w:r>
        <w:rPr>
          <w:rFonts w:eastAsia="Times New Roman"/>
          <w:color w:val="000000"/>
          <w:szCs w:val="24"/>
          <w:shd w:val="clear" w:color="auto" w:fill="FFFFFF"/>
        </w:rPr>
        <w:t xml:space="preserve">2018 επίκαιρη ερώτηση της Βουλευτού Καρδίτσας του Συνασπισμού Ριζοσπαστικής Αριστεράς κ. Χρυσούλας </w:t>
      </w:r>
      <w:proofErr w:type="spellStart"/>
      <w:r>
        <w:rPr>
          <w:rFonts w:eastAsia="Times New Roman"/>
          <w:color w:val="000000"/>
          <w:szCs w:val="24"/>
          <w:shd w:val="clear" w:color="auto" w:fill="FFFFFF"/>
        </w:rPr>
        <w:t>Κατσαβριά</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Σιωροπούλου</w:t>
      </w:r>
      <w:proofErr w:type="spellEnd"/>
      <w:r>
        <w:rPr>
          <w:rFonts w:eastAsia="Times New Roman"/>
          <w:color w:val="000000"/>
          <w:szCs w:val="24"/>
          <w:shd w:val="clear" w:color="auto" w:fill="FFFFFF"/>
        </w:rPr>
        <w:t xml:space="preserve"> προς τον Υπουργό Παιδείας, Έρευνας και </w:t>
      </w:r>
      <w:r>
        <w:rPr>
          <w:rFonts w:eastAsia="Times New Roman"/>
          <w:color w:val="000000"/>
          <w:szCs w:val="24"/>
          <w:shd w:val="clear" w:color="auto" w:fill="FFFFFF"/>
        </w:rPr>
        <w:t xml:space="preserve">Θρησκευμάτων, με θέμα: «Αξιοποίηση και αναβάθμιση των παιδικών κατασκηνώσεων </w:t>
      </w:r>
      <w:proofErr w:type="spellStart"/>
      <w:r>
        <w:rPr>
          <w:rFonts w:eastAsia="Times New Roman"/>
          <w:color w:val="000000"/>
          <w:szCs w:val="24"/>
          <w:shd w:val="clear" w:color="auto" w:fill="FFFFFF"/>
        </w:rPr>
        <w:t>Δρακότρυπας</w:t>
      </w:r>
      <w:proofErr w:type="spellEnd"/>
      <w:r>
        <w:rPr>
          <w:rFonts w:eastAsia="Times New Roman"/>
          <w:color w:val="000000"/>
          <w:szCs w:val="24"/>
          <w:shd w:val="clear" w:color="auto" w:fill="FFFFFF"/>
        </w:rPr>
        <w:t xml:space="preserve"> και Καστανιάς του Νομού Καρδίτσας».</w:t>
      </w:r>
    </w:p>
    <w:p w14:paraId="7A305300" w14:textId="77777777" w:rsidR="00E43293" w:rsidRDefault="0014036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συνάδελφε, έχετε δ</w:t>
      </w:r>
      <w:r>
        <w:rPr>
          <w:rFonts w:eastAsia="Times New Roman"/>
          <w:color w:val="000000"/>
          <w:szCs w:val="24"/>
          <w:shd w:val="clear" w:color="auto" w:fill="FFFFFF"/>
        </w:rPr>
        <w:t>ύ</w:t>
      </w:r>
      <w:r>
        <w:rPr>
          <w:rFonts w:eastAsia="Times New Roman"/>
          <w:color w:val="000000"/>
          <w:szCs w:val="24"/>
          <w:shd w:val="clear" w:color="auto" w:fill="FFFFFF"/>
        </w:rPr>
        <w:t xml:space="preserve">ο λεπτά προκειμένου να </w:t>
      </w:r>
      <w:proofErr w:type="spellStart"/>
      <w:r>
        <w:rPr>
          <w:rFonts w:eastAsia="Times New Roman"/>
          <w:color w:val="000000"/>
          <w:szCs w:val="24"/>
          <w:shd w:val="clear" w:color="auto" w:fill="FFFFFF"/>
        </w:rPr>
        <w:t>πρωτολογήσετε</w:t>
      </w:r>
      <w:proofErr w:type="spellEnd"/>
      <w:r>
        <w:rPr>
          <w:rFonts w:eastAsia="Times New Roman"/>
          <w:color w:val="000000"/>
          <w:szCs w:val="24"/>
          <w:shd w:val="clear" w:color="auto" w:fill="FFFFFF"/>
        </w:rPr>
        <w:t>.</w:t>
      </w:r>
    </w:p>
    <w:p w14:paraId="7A305301" w14:textId="77777777" w:rsidR="00E43293" w:rsidRDefault="0014036B">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ΧΡΥΣΟΥΛΑ ΚΑΤΣΑΒΡΙΑ</w:t>
      </w:r>
      <w:r>
        <w:rPr>
          <w:rFonts w:eastAsia="Times New Roman"/>
          <w:b/>
          <w:color w:val="000000"/>
          <w:szCs w:val="24"/>
          <w:shd w:val="clear" w:color="auto" w:fill="FFFFFF"/>
        </w:rPr>
        <w:t xml:space="preserve"> </w:t>
      </w:r>
      <w:r>
        <w:rPr>
          <w:rFonts w:eastAsia="Times New Roman"/>
          <w:b/>
          <w:color w:val="000000"/>
          <w:szCs w:val="24"/>
          <w:shd w:val="clear" w:color="auto" w:fill="FFFFFF"/>
        </w:rPr>
        <w:t>-</w:t>
      </w:r>
      <w:r>
        <w:rPr>
          <w:rFonts w:eastAsia="Times New Roman"/>
          <w:b/>
          <w:color w:val="000000"/>
          <w:szCs w:val="24"/>
          <w:shd w:val="clear" w:color="auto" w:fill="FFFFFF"/>
        </w:rPr>
        <w:t xml:space="preserve"> </w:t>
      </w:r>
      <w:r>
        <w:rPr>
          <w:rFonts w:eastAsia="Times New Roman"/>
          <w:b/>
          <w:color w:val="000000"/>
          <w:szCs w:val="24"/>
          <w:shd w:val="clear" w:color="auto" w:fill="FFFFFF"/>
        </w:rPr>
        <w:t xml:space="preserve">ΣΙΩΡΟΠΟΥΛΟΥ: </w:t>
      </w:r>
      <w:r>
        <w:rPr>
          <w:rFonts w:eastAsia="Times New Roman"/>
          <w:color w:val="000000"/>
          <w:szCs w:val="24"/>
          <w:shd w:val="clear" w:color="auto" w:fill="FFFFFF"/>
        </w:rPr>
        <w:t>Ευχαριστώ, κύριε Πρόεδρε.</w:t>
      </w:r>
    </w:p>
    <w:p w14:paraId="7A305302" w14:textId="77777777" w:rsidR="00E43293" w:rsidRDefault="0014036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w:t>
      </w:r>
      <w:r>
        <w:rPr>
          <w:rFonts w:eastAsia="Times New Roman"/>
          <w:color w:val="000000"/>
          <w:szCs w:val="24"/>
          <w:shd w:val="clear" w:color="auto" w:fill="FFFFFF"/>
        </w:rPr>
        <w:t xml:space="preserve">ουργέ, όλοι μας προσεγγίζουμε με κοινωνική ευαισθησία τον θεσμό των μαθητικών κατασκηνώσεων, στηρίζουμε τη δράση τους και θα θέλαμε να τους </w:t>
      </w:r>
      <w:r>
        <w:rPr>
          <w:rFonts w:eastAsia="Times New Roman"/>
          <w:color w:val="000000"/>
          <w:szCs w:val="24"/>
          <w:shd w:val="clear" w:color="auto" w:fill="FFFFFF"/>
        </w:rPr>
        <w:lastRenderedPageBreak/>
        <w:t>δοθεί η δέουσα προτεραιότητα για τον αποδεδειγμένο διαχρονικά κοινωνικό και παιδαγωγικό τους ρόλο, τη θετική τους επ</w:t>
      </w:r>
      <w:r>
        <w:rPr>
          <w:rFonts w:eastAsia="Times New Roman"/>
          <w:color w:val="000000"/>
          <w:szCs w:val="24"/>
          <w:shd w:val="clear" w:color="auto" w:fill="FFFFFF"/>
        </w:rPr>
        <w:t xml:space="preserve">ίδραση στην υγεία των παιδιών, τη σωματική και την ψυχική, αλλά και στη χειραφέτηση και κοινωνικοποίησή τους. </w:t>
      </w:r>
    </w:p>
    <w:p w14:paraId="7A305303" w14:textId="77777777" w:rsidR="00E43293" w:rsidRDefault="0014036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Υπουργείο Παιδείας διαθέτει πολλές κατασκηνώσεις αναξιοποίητες σε όλη την </w:t>
      </w:r>
      <w:r>
        <w:rPr>
          <w:rFonts w:eastAsia="Times New Roman"/>
          <w:color w:val="000000"/>
          <w:szCs w:val="24"/>
          <w:shd w:val="clear" w:color="auto" w:fill="FFFFFF"/>
        </w:rPr>
        <w:t>ε</w:t>
      </w:r>
      <w:r>
        <w:rPr>
          <w:rFonts w:eastAsia="Times New Roman"/>
          <w:color w:val="000000"/>
          <w:szCs w:val="24"/>
          <w:shd w:val="clear" w:color="auto" w:fill="FFFFFF"/>
        </w:rPr>
        <w:t>πικράτεια, για τις οποίες δεν έχουμε σε πολλές περιπτώσεις ούτε σαφ</w:t>
      </w:r>
      <w:r>
        <w:rPr>
          <w:rFonts w:eastAsia="Times New Roman"/>
          <w:color w:val="000000"/>
          <w:szCs w:val="24"/>
          <w:shd w:val="clear" w:color="auto" w:fill="FFFFFF"/>
        </w:rPr>
        <w:t>ή εικόνα και τα πλήρη περιγραφικά τους στοιχεία ούτε γνωρίζουμε ακριβώς το ιδιοκτησιακό καθεστώς τους.</w:t>
      </w:r>
    </w:p>
    <w:p w14:paraId="7A305304" w14:textId="77777777" w:rsidR="00E43293" w:rsidRDefault="0014036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να σας αναφέρω, κύριε Υπουργέ, την περίπτωση δυο παιδικών κατασκηνώσεων που έχουν αφήσει το αποτύπωμά τους στη μνήμη πολλών γενεών στην περιοχή </w:t>
      </w:r>
      <w:r>
        <w:rPr>
          <w:rFonts w:eastAsia="Times New Roman"/>
          <w:color w:val="000000"/>
          <w:szCs w:val="24"/>
          <w:shd w:val="clear" w:color="auto" w:fill="FFFFFF"/>
        </w:rPr>
        <w:t xml:space="preserve">μου, στο Νομό Καρδίτσας και ανήκουν στο Υπουργείο Παιδείας. Αυτές οι κατασκηνώσεις βρίσκονται σε δυο περιοχές με απαράμιλλη φυσική ομορφιά και άριστο κλίμα, η μία στην Καστανιά, δίπλα στη λίμνη Πλαστήρα και η άλλη στη </w:t>
      </w:r>
      <w:proofErr w:type="spellStart"/>
      <w:r>
        <w:rPr>
          <w:rFonts w:eastAsia="Times New Roman"/>
          <w:color w:val="000000"/>
          <w:szCs w:val="24"/>
          <w:shd w:val="clear" w:color="auto" w:fill="FFFFFF"/>
        </w:rPr>
        <w:t>Δρακότρυπα</w:t>
      </w:r>
      <w:proofErr w:type="spellEnd"/>
      <w:r>
        <w:rPr>
          <w:rFonts w:eastAsia="Times New Roman"/>
          <w:color w:val="000000"/>
          <w:szCs w:val="24"/>
          <w:shd w:val="clear" w:color="auto" w:fill="FFFFFF"/>
        </w:rPr>
        <w:t xml:space="preserve"> του Δήμου </w:t>
      </w:r>
      <w:proofErr w:type="spellStart"/>
      <w:r>
        <w:rPr>
          <w:rFonts w:eastAsia="Times New Roman"/>
          <w:color w:val="000000"/>
          <w:szCs w:val="24"/>
          <w:shd w:val="clear" w:color="auto" w:fill="FFFFFF"/>
        </w:rPr>
        <w:t>Μουζακίου</w:t>
      </w:r>
      <w:proofErr w:type="spellEnd"/>
      <w:r>
        <w:rPr>
          <w:rFonts w:eastAsia="Times New Roman"/>
          <w:color w:val="000000"/>
          <w:szCs w:val="24"/>
          <w:shd w:val="clear" w:color="auto" w:fill="FFFFFF"/>
        </w:rPr>
        <w:t xml:space="preserve"> και έχο</w:t>
      </w:r>
      <w:r>
        <w:rPr>
          <w:rFonts w:eastAsia="Times New Roman"/>
          <w:color w:val="000000"/>
          <w:szCs w:val="24"/>
          <w:shd w:val="clear" w:color="auto" w:fill="FFFFFF"/>
        </w:rPr>
        <w:t xml:space="preserve">υν εδώ και χρόνια παραχωρηθεί στην </w:t>
      </w:r>
      <w:r>
        <w:rPr>
          <w:rFonts w:eastAsia="Times New Roman"/>
          <w:color w:val="000000"/>
          <w:szCs w:val="24"/>
          <w:shd w:val="clear" w:color="auto" w:fill="FFFFFF"/>
        </w:rPr>
        <w:t>τ</w:t>
      </w:r>
      <w:r>
        <w:rPr>
          <w:rFonts w:eastAsia="Times New Roman"/>
          <w:color w:val="000000"/>
          <w:szCs w:val="24"/>
          <w:shd w:val="clear" w:color="auto" w:fill="FFFFFF"/>
        </w:rPr>
        <w:t xml:space="preserve">οπική </w:t>
      </w:r>
      <w:r>
        <w:rPr>
          <w:rFonts w:eastAsia="Times New Roman"/>
          <w:color w:val="000000"/>
          <w:szCs w:val="24"/>
          <w:shd w:val="clear" w:color="auto" w:fill="FFFFFF"/>
        </w:rPr>
        <w:t>α</w:t>
      </w:r>
      <w:r>
        <w:rPr>
          <w:rFonts w:eastAsia="Times New Roman"/>
          <w:color w:val="000000"/>
          <w:szCs w:val="24"/>
          <w:shd w:val="clear" w:color="auto" w:fill="FFFFFF"/>
        </w:rPr>
        <w:t xml:space="preserve">υτοδιοίκηση. Δυστυχώς, σήμερα παραμένουν κλειστές και εγκαταλελειμμένες, τη στιγμή που θα μπορούσαν, εάν το αποφασίσουμε, να επαναλειτουργήσουν και να προσφέρουν σημαντικές υπηρεσίες στα παιδιά αλλά και στην </w:t>
      </w:r>
      <w:r>
        <w:rPr>
          <w:rFonts w:eastAsia="Times New Roman"/>
          <w:color w:val="000000"/>
          <w:szCs w:val="24"/>
          <w:shd w:val="clear" w:color="auto" w:fill="FFFFFF"/>
        </w:rPr>
        <w:t>τοπική κοινωνία.</w:t>
      </w:r>
    </w:p>
    <w:p w14:paraId="7A305305" w14:textId="77777777" w:rsidR="00E43293" w:rsidRDefault="0014036B">
      <w:pPr>
        <w:spacing w:line="600" w:lineRule="auto"/>
        <w:ind w:firstLine="720"/>
        <w:jc w:val="both"/>
        <w:rPr>
          <w:rFonts w:eastAsia="Times New Roman" w:cs="Times New Roman"/>
          <w:szCs w:val="24"/>
        </w:rPr>
      </w:pPr>
      <w:r>
        <w:rPr>
          <w:rFonts w:eastAsia="Times New Roman"/>
          <w:color w:val="000000"/>
          <w:szCs w:val="24"/>
          <w:shd w:val="clear" w:color="auto" w:fill="FFFFFF"/>
        </w:rPr>
        <w:lastRenderedPageBreak/>
        <w:t xml:space="preserve">Οι παιδικές κατασκηνώσεις της Καστανιάς κατασκευάστηκαν σε μια έκταση είκοσι έξι στρεμμάτων το 1965 και λειτούργησαν από το Υπουργείο Παιδείας, φιλοξενώντας χιλιάδες παιδιά, μέχρι το 1983. Από το 1997 μέχρι το 2009 έγιναν αλλεπάλληλες και </w:t>
      </w:r>
      <w:r>
        <w:rPr>
          <w:rFonts w:eastAsia="Times New Roman"/>
          <w:color w:val="000000"/>
          <w:szCs w:val="24"/>
          <w:shd w:val="clear" w:color="auto" w:fill="FFFFFF"/>
        </w:rPr>
        <w:t>κοπιώδεις ενέργειες για την επαναλειτουργία της κατασκήνωσης από πολλούς φορείς, αλλά χωρίς αποτέλεσμα.</w:t>
      </w:r>
    </w:p>
    <w:p w14:paraId="7A305306" w14:textId="77777777" w:rsidR="00E43293" w:rsidRDefault="0014036B">
      <w:pPr>
        <w:spacing w:line="600" w:lineRule="auto"/>
        <w:ind w:firstLine="720"/>
        <w:jc w:val="both"/>
        <w:rPr>
          <w:rFonts w:eastAsia="Times New Roman" w:cs="Times New Roman"/>
          <w:bCs/>
          <w:shd w:val="clear" w:color="auto" w:fill="FFFFFF"/>
        </w:rPr>
      </w:pPr>
      <w:r>
        <w:rPr>
          <w:rFonts w:eastAsia="Times New Roman" w:cs="Times New Roman"/>
          <w:szCs w:val="24"/>
        </w:rPr>
        <w:t xml:space="preserve">Από το 2008 </w:t>
      </w:r>
      <w:r w:rsidRPr="00F331DF">
        <w:rPr>
          <w:rFonts w:eastAsia="Times New Roman"/>
          <w:bCs/>
        </w:rPr>
        <w:t>και</w:t>
      </w:r>
      <w:r>
        <w:rPr>
          <w:rFonts w:eastAsia="Times New Roman" w:cs="Times New Roman"/>
          <w:szCs w:val="24"/>
        </w:rPr>
        <w:t xml:space="preserve"> </w:t>
      </w:r>
      <w:r>
        <w:rPr>
          <w:rFonts w:eastAsia="Times New Roman" w:cs="Times New Roman"/>
          <w:bCs/>
          <w:shd w:val="clear" w:color="auto" w:fill="FFFFFF"/>
        </w:rPr>
        <w:t xml:space="preserve">για δεκαπέντε χρόνια οι κατασκηνώσεις παραχωρήθηκαν από το Υπουργείο Παιδείας στον τότε Δήμο </w:t>
      </w:r>
      <w:proofErr w:type="spellStart"/>
      <w:r>
        <w:rPr>
          <w:rFonts w:eastAsia="Times New Roman" w:cs="Times New Roman"/>
          <w:bCs/>
          <w:shd w:val="clear" w:color="auto" w:fill="FFFFFF"/>
        </w:rPr>
        <w:t>Ιτάμου</w:t>
      </w:r>
      <w:proofErr w:type="spellEnd"/>
      <w:r>
        <w:rPr>
          <w:rFonts w:eastAsia="Times New Roman" w:cs="Times New Roman"/>
          <w:bCs/>
          <w:shd w:val="clear" w:color="auto" w:fill="FFFFFF"/>
        </w:rPr>
        <w:t xml:space="preserve">, </w:t>
      </w:r>
      <w:r w:rsidRPr="003945D3">
        <w:rPr>
          <w:rFonts w:eastAsia="Times New Roman" w:cs="Times New Roman"/>
          <w:bCs/>
          <w:shd w:val="clear" w:color="auto" w:fill="FFFFFF"/>
        </w:rPr>
        <w:t>ο οποίος</w:t>
      </w:r>
      <w:r>
        <w:rPr>
          <w:rFonts w:eastAsia="Times New Roman" w:cs="Times New Roman"/>
          <w:bCs/>
          <w:shd w:val="clear" w:color="auto" w:fill="FFFFFF"/>
        </w:rPr>
        <w:t xml:space="preserve"> το 2009 διέθεσε σημαντικό </w:t>
      </w:r>
      <w:r>
        <w:rPr>
          <w:rFonts w:eastAsia="Times New Roman" w:cs="Times New Roman"/>
          <w:bCs/>
          <w:shd w:val="clear" w:color="auto" w:fill="FFFFFF"/>
        </w:rPr>
        <w:t xml:space="preserve">ποσό από το </w:t>
      </w:r>
      <w:r>
        <w:rPr>
          <w:rFonts w:eastAsia="Times New Roman" w:cs="Times New Roman"/>
          <w:bCs/>
          <w:shd w:val="clear" w:color="auto" w:fill="FFFFFF"/>
        </w:rPr>
        <w:t>π</w:t>
      </w:r>
      <w:r>
        <w:rPr>
          <w:rFonts w:eastAsia="Times New Roman" w:cs="Times New Roman"/>
          <w:bCs/>
          <w:shd w:val="clear" w:color="auto" w:fill="FFFFFF"/>
        </w:rPr>
        <w:t xml:space="preserve">ρόγραμμα </w:t>
      </w:r>
      <w:r>
        <w:rPr>
          <w:rFonts w:eastAsia="Times New Roman" w:cs="Times New Roman"/>
          <w:bCs/>
          <w:shd w:val="clear" w:color="auto" w:fill="FFFFFF"/>
        </w:rPr>
        <w:t>«</w:t>
      </w:r>
      <w:r>
        <w:rPr>
          <w:rFonts w:eastAsia="Times New Roman" w:cs="Times New Roman"/>
          <w:bCs/>
          <w:shd w:val="clear" w:color="auto" w:fill="FFFFFF"/>
        </w:rPr>
        <w:t>ΘΗΣΕΑΣ</w:t>
      </w:r>
      <w:r>
        <w:rPr>
          <w:rFonts w:eastAsia="Times New Roman" w:cs="Times New Roman"/>
          <w:bCs/>
          <w:shd w:val="clear" w:color="auto" w:fill="FFFFFF"/>
        </w:rPr>
        <w:t>»</w:t>
      </w:r>
      <w:r>
        <w:rPr>
          <w:rFonts w:eastAsia="Times New Roman" w:cs="Times New Roman"/>
          <w:bCs/>
          <w:shd w:val="clear" w:color="auto" w:fill="FFFFFF"/>
        </w:rPr>
        <w:t xml:space="preserve"> </w:t>
      </w:r>
      <w:r w:rsidRPr="003945D3">
        <w:rPr>
          <w:rFonts w:eastAsia="Times New Roman"/>
          <w:bCs/>
          <w:shd w:val="clear" w:color="auto" w:fill="FFFFFF"/>
        </w:rPr>
        <w:t>και</w:t>
      </w:r>
      <w:r>
        <w:rPr>
          <w:rFonts w:eastAsia="Times New Roman" w:cs="Times New Roman"/>
          <w:bCs/>
          <w:shd w:val="clear" w:color="auto" w:fill="FFFFFF"/>
        </w:rPr>
        <w:t xml:space="preserve"> </w:t>
      </w:r>
      <w:r w:rsidRPr="003945D3">
        <w:rPr>
          <w:rFonts w:eastAsia="Times New Roman" w:cs="Times New Roman"/>
          <w:bCs/>
          <w:shd w:val="clear" w:color="auto" w:fill="FFFFFF"/>
        </w:rPr>
        <w:t>δι</w:t>
      </w:r>
      <w:r>
        <w:rPr>
          <w:rFonts w:eastAsia="Times New Roman" w:cs="Times New Roman"/>
          <w:bCs/>
          <w:shd w:val="clear" w:color="auto" w:fill="FFFFFF"/>
        </w:rPr>
        <w:t xml:space="preserve">αμόρφωσε ένα τμήμα των κατασκηνώσεων. Στη συνέχεια, μεταφέρθηκαν μαζί με όλη την περιουσία του Δήμου </w:t>
      </w:r>
      <w:proofErr w:type="spellStart"/>
      <w:r>
        <w:rPr>
          <w:rFonts w:eastAsia="Times New Roman" w:cs="Times New Roman"/>
          <w:bCs/>
          <w:shd w:val="clear" w:color="auto" w:fill="FFFFFF"/>
        </w:rPr>
        <w:t>Ιτάμου</w:t>
      </w:r>
      <w:proofErr w:type="spellEnd"/>
      <w:r>
        <w:rPr>
          <w:rFonts w:eastAsia="Times New Roman" w:cs="Times New Roman"/>
          <w:bCs/>
          <w:shd w:val="clear" w:color="auto" w:fill="FFFFFF"/>
        </w:rPr>
        <w:t xml:space="preserve"> στον </w:t>
      </w:r>
      <w:proofErr w:type="spellStart"/>
      <w:r>
        <w:rPr>
          <w:rFonts w:eastAsia="Times New Roman" w:cs="Times New Roman"/>
          <w:bCs/>
          <w:shd w:val="clear" w:color="auto" w:fill="FFFFFF"/>
        </w:rPr>
        <w:t>κ</w:t>
      </w:r>
      <w:r>
        <w:rPr>
          <w:rFonts w:eastAsia="Times New Roman" w:cs="Times New Roman"/>
          <w:bCs/>
          <w:shd w:val="clear" w:color="auto" w:fill="FFFFFF"/>
        </w:rPr>
        <w:t>αλλικρατικό</w:t>
      </w:r>
      <w:proofErr w:type="spellEnd"/>
      <w:r>
        <w:rPr>
          <w:rFonts w:eastAsia="Times New Roman" w:cs="Times New Roman"/>
          <w:bCs/>
          <w:shd w:val="clear" w:color="auto" w:fill="FFFFFF"/>
        </w:rPr>
        <w:t xml:space="preserve"> Δήμο Καρδίτσας. </w:t>
      </w:r>
    </w:p>
    <w:p w14:paraId="7A305307" w14:textId="77777777" w:rsidR="00E43293" w:rsidRDefault="0014036B">
      <w:pPr>
        <w:spacing w:line="600" w:lineRule="auto"/>
        <w:ind w:firstLine="720"/>
        <w:jc w:val="both"/>
        <w:rPr>
          <w:rFonts w:eastAsia="Times New Roman" w:cs="Times New Roman"/>
          <w:bCs/>
          <w:shd w:val="clear" w:color="auto" w:fill="FFFFFF"/>
        </w:rPr>
      </w:pPr>
      <w:r w:rsidRPr="003945D3">
        <w:rPr>
          <w:rFonts w:eastAsia="Times New Roman" w:cs="Times New Roman"/>
          <w:bCs/>
          <w:shd w:val="clear" w:color="auto" w:fill="FFFFFF"/>
        </w:rPr>
        <w:t>Ιδιαίτερα</w:t>
      </w:r>
      <w:r>
        <w:rPr>
          <w:rFonts w:eastAsia="Times New Roman" w:cs="Times New Roman"/>
          <w:bCs/>
          <w:shd w:val="clear" w:color="auto" w:fill="FFFFFF"/>
        </w:rPr>
        <w:t xml:space="preserve">, οι μαθητικές κατασκηνώσεις της </w:t>
      </w:r>
      <w:proofErr w:type="spellStart"/>
      <w:r>
        <w:rPr>
          <w:rFonts w:eastAsia="Times New Roman" w:cs="Times New Roman"/>
          <w:bCs/>
          <w:shd w:val="clear" w:color="auto" w:fill="FFFFFF"/>
        </w:rPr>
        <w:t>Δρακότρυπας</w:t>
      </w:r>
      <w:proofErr w:type="spellEnd"/>
      <w:r>
        <w:rPr>
          <w:rFonts w:eastAsia="Times New Roman" w:cs="Times New Roman"/>
          <w:bCs/>
          <w:shd w:val="clear" w:color="auto" w:fill="FFFFFF"/>
        </w:rPr>
        <w:t xml:space="preserve"> με δωρεά της τοπικής κ</w:t>
      </w:r>
      <w:r>
        <w:rPr>
          <w:rFonts w:eastAsia="Times New Roman" w:cs="Times New Roman"/>
          <w:bCs/>
          <w:shd w:val="clear" w:color="auto" w:fill="FFFFFF"/>
        </w:rPr>
        <w:t xml:space="preserve">οινότητας το 1960 παραχωρήθηκαν στο Υπουργείο Παιδείας. Λειτούργησαν από το 1960 μέχρι το 1972, φιλοξενώντας χιλιάδες μαθητές του Νομού. </w:t>
      </w:r>
    </w:p>
    <w:p w14:paraId="7A305308" w14:textId="77777777" w:rsidR="00E43293" w:rsidRDefault="0014036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2004, το Υπουργείο Παιδείας με απόφαση της Κεντρικής Επιτροπής Μαθητικών Κατασκηνώσεων </w:t>
      </w:r>
      <w:r w:rsidRPr="003945D3">
        <w:rPr>
          <w:rFonts w:eastAsia="Times New Roman"/>
          <w:bCs/>
          <w:shd w:val="clear" w:color="auto" w:fill="FFFFFF"/>
        </w:rPr>
        <w:t>και</w:t>
      </w:r>
      <w:r>
        <w:rPr>
          <w:rFonts w:eastAsia="Times New Roman" w:cs="Times New Roman"/>
          <w:bCs/>
          <w:shd w:val="clear" w:color="auto" w:fill="FFFFFF"/>
        </w:rPr>
        <w:t xml:space="preserve"> Φιλοξενίας, τις παραχώρη</w:t>
      </w:r>
      <w:r>
        <w:rPr>
          <w:rFonts w:eastAsia="Times New Roman" w:cs="Times New Roman"/>
          <w:bCs/>
          <w:shd w:val="clear" w:color="auto" w:fill="FFFFFF"/>
        </w:rPr>
        <w:t xml:space="preserve">σε στον Δήμο </w:t>
      </w:r>
      <w:proofErr w:type="spellStart"/>
      <w:r>
        <w:rPr>
          <w:rFonts w:eastAsia="Times New Roman" w:cs="Times New Roman"/>
          <w:bCs/>
          <w:shd w:val="clear" w:color="auto" w:fill="FFFFFF"/>
        </w:rPr>
        <w:t>Μουζακίου</w:t>
      </w:r>
      <w:proofErr w:type="spellEnd"/>
      <w:r>
        <w:rPr>
          <w:rFonts w:eastAsia="Times New Roman" w:cs="Times New Roman"/>
          <w:bCs/>
          <w:shd w:val="clear" w:color="auto" w:fill="FFFFFF"/>
        </w:rPr>
        <w:t xml:space="preserve"> για δεκατρία χρόνια -ισχύει ακόμη αυτή η παραχώρηση- προκειμένου </w:t>
      </w:r>
      <w:r w:rsidRPr="003945D3">
        <w:rPr>
          <w:rFonts w:eastAsia="Times New Roman"/>
          <w:bCs/>
          <w:shd w:val="clear" w:color="auto" w:fill="FFFFFF"/>
        </w:rPr>
        <w:t>να</w:t>
      </w:r>
      <w:r>
        <w:rPr>
          <w:rFonts w:eastAsia="Times New Roman" w:cs="Times New Roman"/>
          <w:bCs/>
          <w:shd w:val="clear" w:color="auto" w:fill="FFFFFF"/>
        </w:rPr>
        <w:t xml:space="preserve"> τις λειτουργήσει ως κατασκηνωτικό κέντρο υπό την αιγίδα του. </w:t>
      </w:r>
      <w:r w:rsidRPr="003945D3">
        <w:rPr>
          <w:rFonts w:eastAsia="Times New Roman" w:cs="Times New Roman"/>
          <w:bCs/>
          <w:shd w:val="clear" w:color="auto" w:fill="FFFFFF"/>
        </w:rPr>
        <w:t>Όμως</w:t>
      </w:r>
      <w:r>
        <w:rPr>
          <w:rFonts w:eastAsia="Times New Roman" w:cs="Times New Roman"/>
          <w:bCs/>
          <w:shd w:val="clear" w:color="auto" w:fill="FFFFFF"/>
        </w:rPr>
        <w:t xml:space="preserve">, </w:t>
      </w:r>
      <w:r w:rsidRPr="003945D3">
        <w:rPr>
          <w:rFonts w:eastAsia="Times New Roman" w:cs="Times New Roman"/>
          <w:bCs/>
          <w:shd w:val="clear" w:color="auto" w:fill="FFFFFF"/>
        </w:rPr>
        <w:t xml:space="preserve">δεν </w:t>
      </w:r>
      <w:r>
        <w:rPr>
          <w:rFonts w:eastAsia="Times New Roman" w:cs="Times New Roman"/>
          <w:bCs/>
          <w:shd w:val="clear" w:color="auto" w:fill="FFFFFF"/>
        </w:rPr>
        <w:t xml:space="preserve">λειτούργησαν ποτέ </w:t>
      </w:r>
      <w:r w:rsidRPr="003945D3">
        <w:rPr>
          <w:rFonts w:eastAsia="Times New Roman"/>
          <w:bCs/>
          <w:shd w:val="clear" w:color="auto" w:fill="FFFFFF"/>
        </w:rPr>
        <w:t>και</w:t>
      </w:r>
      <w:r>
        <w:rPr>
          <w:rFonts w:eastAsia="Times New Roman" w:cs="Times New Roman"/>
          <w:bCs/>
          <w:shd w:val="clear" w:color="auto" w:fill="FFFFFF"/>
        </w:rPr>
        <w:t xml:space="preserve"> παραμένουν ανενεργές </w:t>
      </w:r>
      <w:r w:rsidRPr="003945D3">
        <w:rPr>
          <w:rFonts w:eastAsia="Times New Roman"/>
          <w:bCs/>
          <w:shd w:val="clear" w:color="auto" w:fill="FFFFFF"/>
        </w:rPr>
        <w:t>και</w:t>
      </w:r>
      <w:r>
        <w:rPr>
          <w:rFonts w:eastAsia="Times New Roman" w:cs="Times New Roman"/>
          <w:bCs/>
          <w:shd w:val="clear" w:color="auto" w:fill="FFFFFF"/>
        </w:rPr>
        <w:t xml:space="preserve"> </w:t>
      </w:r>
      <w:r w:rsidRPr="001B51C1">
        <w:rPr>
          <w:rFonts w:eastAsia="Times New Roman" w:cs="Times New Roman"/>
          <w:bCs/>
          <w:shd w:val="clear" w:color="auto" w:fill="FFFFFF"/>
        </w:rPr>
        <w:t>εγκαταλελειμμένες</w:t>
      </w:r>
      <w:r>
        <w:rPr>
          <w:rFonts w:eastAsia="Times New Roman" w:cs="Times New Roman"/>
          <w:bCs/>
          <w:shd w:val="clear" w:color="auto" w:fill="FFFFFF"/>
        </w:rPr>
        <w:t xml:space="preserve">. </w:t>
      </w:r>
    </w:p>
    <w:p w14:paraId="7A305309" w14:textId="77777777" w:rsidR="00E43293" w:rsidRDefault="0014036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Κατά την επίσκεψή μου στις πανέμορφες περιοχές της </w:t>
      </w:r>
      <w:proofErr w:type="spellStart"/>
      <w:r>
        <w:rPr>
          <w:rFonts w:eastAsia="Times New Roman" w:cs="Times New Roman"/>
          <w:bCs/>
          <w:shd w:val="clear" w:color="auto" w:fill="FFFFFF"/>
        </w:rPr>
        <w:t>Δρακότρυπας</w:t>
      </w:r>
      <w:proofErr w:type="spellEnd"/>
      <w:r>
        <w:rPr>
          <w:rFonts w:eastAsia="Times New Roman" w:cs="Times New Roman"/>
          <w:bCs/>
          <w:shd w:val="clear" w:color="auto" w:fill="FFFFFF"/>
        </w:rPr>
        <w:t xml:space="preserve"> </w:t>
      </w:r>
      <w:r w:rsidRPr="003945D3">
        <w:rPr>
          <w:rFonts w:eastAsia="Times New Roman"/>
          <w:bCs/>
          <w:shd w:val="clear" w:color="auto" w:fill="FFFFFF"/>
        </w:rPr>
        <w:t>και</w:t>
      </w:r>
      <w:r>
        <w:rPr>
          <w:rFonts w:eastAsia="Times New Roman" w:cs="Times New Roman"/>
          <w:bCs/>
          <w:shd w:val="clear" w:color="auto" w:fill="FFFFFF"/>
        </w:rPr>
        <w:t xml:space="preserve"> της Καστανιάς στις εγκαταστάσεις των δύο κατασκηνώσεων, μαζί με εκπροσώπους της τοπικής αυτοδιοίκησης </w:t>
      </w:r>
      <w:r w:rsidRPr="003945D3">
        <w:rPr>
          <w:rFonts w:eastAsia="Times New Roman" w:cs="Times New Roman"/>
          <w:bCs/>
          <w:shd w:val="clear" w:color="auto" w:fill="FFFFFF"/>
        </w:rPr>
        <w:t>αλλά</w:t>
      </w:r>
      <w:r>
        <w:rPr>
          <w:rFonts w:eastAsia="Times New Roman" w:cs="Times New Roman"/>
          <w:bCs/>
          <w:shd w:val="clear" w:color="auto" w:fill="FFFFFF"/>
        </w:rPr>
        <w:t xml:space="preserve"> </w:t>
      </w:r>
      <w:r w:rsidRPr="003945D3">
        <w:rPr>
          <w:rFonts w:eastAsia="Times New Roman"/>
          <w:bCs/>
          <w:shd w:val="clear" w:color="auto" w:fill="FFFFFF"/>
        </w:rPr>
        <w:t>και</w:t>
      </w:r>
      <w:r>
        <w:rPr>
          <w:rFonts w:eastAsia="Times New Roman" w:cs="Times New Roman"/>
          <w:bCs/>
          <w:shd w:val="clear" w:color="auto" w:fill="FFFFFF"/>
        </w:rPr>
        <w:t xml:space="preserve"> τοπικούς φορείς, διαπίστωσα, </w:t>
      </w:r>
      <w:r w:rsidRPr="003945D3">
        <w:rPr>
          <w:rFonts w:eastAsia="Times New Roman" w:cs="Times New Roman"/>
          <w:bCs/>
          <w:shd w:val="clear" w:color="auto" w:fill="FFFFFF"/>
        </w:rPr>
        <w:t>κύριε Υπουργέ</w:t>
      </w:r>
      <w:r>
        <w:rPr>
          <w:rFonts w:eastAsia="Times New Roman" w:cs="Times New Roman"/>
          <w:bCs/>
          <w:shd w:val="clear" w:color="auto" w:fill="FFFFFF"/>
        </w:rPr>
        <w:t xml:space="preserve">, με λύπη μου, </w:t>
      </w:r>
      <w:r w:rsidRPr="003945D3">
        <w:rPr>
          <w:rFonts w:eastAsia="Times New Roman"/>
          <w:bCs/>
          <w:shd w:val="clear" w:color="auto" w:fill="FFFFFF"/>
        </w:rPr>
        <w:t>ότι</w:t>
      </w:r>
      <w:r>
        <w:rPr>
          <w:rFonts w:eastAsia="Times New Roman" w:cs="Times New Roman"/>
          <w:bCs/>
          <w:shd w:val="clear" w:color="auto" w:fill="FFFFFF"/>
        </w:rPr>
        <w:t xml:space="preserve"> οι κατασκηνωτικοί</w:t>
      </w:r>
      <w:r>
        <w:rPr>
          <w:rFonts w:eastAsia="Times New Roman" w:cs="Times New Roman"/>
          <w:bCs/>
          <w:shd w:val="clear" w:color="auto" w:fill="FFFFFF"/>
        </w:rPr>
        <w:t xml:space="preserve"> αυτοί χώροι, </w:t>
      </w:r>
      <w:r w:rsidRPr="003945D3">
        <w:rPr>
          <w:rFonts w:eastAsia="Times New Roman" w:cs="Times New Roman"/>
          <w:bCs/>
          <w:shd w:val="clear" w:color="auto" w:fill="FFFFFF"/>
        </w:rPr>
        <w:t>που</w:t>
      </w:r>
      <w:r>
        <w:rPr>
          <w:rFonts w:eastAsia="Times New Roman" w:cs="Times New Roman"/>
          <w:bCs/>
          <w:shd w:val="clear" w:color="auto" w:fill="FFFFFF"/>
        </w:rPr>
        <w:t xml:space="preserve"> </w:t>
      </w:r>
      <w:r w:rsidRPr="003945D3">
        <w:rPr>
          <w:rFonts w:eastAsia="Times New Roman"/>
          <w:bCs/>
          <w:shd w:val="clear" w:color="auto" w:fill="FFFFFF"/>
        </w:rPr>
        <w:t>θα</w:t>
      </w:r>
      <w:r>
        <w:rPr>
          <w:rFonts w:eastAsia="Times New Roman" w:cs="Times New Roman"/>
          <w:bCs/>
          <w:shd w:val="clear" w:color="auto" w:fill="FFFFFF"/>
        </w:rPr>
        <w:t xml:space="preserve"> μπορούσαν </w:t>
      </w:r>
      <w:r w:rsidRPr="003945D3">
        <w:rPr>
          <w:rFonts w:eastAsia="Times New Roman"/>
          <w:bCs/>
          <w:shd w:val="clear" w:color="auto" w:fill="FFFFFF"/>
        </w:rPr>
        <w:t>να</w:t>
      </w:r>
      <w:r>
        <w:rPr>
          <w:rFonts w:eastAsia="Times New Roman" w:cs="Times New Roman"/>
          <w:bCs/>
          <w:shd w:val="clear" w:color="auto" w:fill="FFFFFF"/>
        </w:rPr>
        <w:t xml:space="preserve"> αποτελέσουν </w:t>
      </w:r>
      <w:r w:rsidRPr="003945D3">
        <w:rPr>
          <w:rFonts w:eastAsia="Times New Roman"/>
          <w:bCs/>
          <w:shd w:val="clear" w:color="auto" w:fill="FFFFFF"/>
        </w:rPr>
        <w:t>μια</w:t>
      </w:r>
      <w:r>
        <w:rPr>
          <w:rFonts w:eastAsia="Times New Roman" w:cs="Times New Roman"/>
          <w:bCs/>
          <w:shd w:val="clear" w:color="auto" w:fill="FFFFFF"/>
        </w:rPr>
        <w:t xml:space="preserve"> άριστη εναλλακτική μορφή εκπαίδευσης, αγωγής </w:t>
      </w:r>
      <w:r w:rsidRPr="003945D3">
        <w:rPr>
          <w:rFonts w:eastAsia="Times New Roman"/>
          <w:bCs/>
          <w:shd w:val="clear" w:color="auto" w:fill="FFFFFF"/>
        </w:rPr>
        <w:t>και</w:t>
      </w:r>
      <w:r>
        <w:rPr>
          <w:rFonts w:eastAsia="Times New Roman" w:cs="Times New Roman"/>
          <w:bCs/>
          <w:shd w:val="clear" w:color="auto" w:fill="FFFFFF"/>
        </w:rPr>
        <w:t xml:space="preserve"> αναψυχής, παραμένουν αναξιοποίητες, με κατεστραμμένες υποδομές. </w:t>
      </w:r>
    </w:p>
    <w:p w14:paraId="7A30530A" w14:textId="77777777" w:rsidR="00E43293" w:rsidRDefault="0014036B">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Σας ερωτώ, </w:t>
      </w:r>
      <w:r w:rsidRPr="003945D3">
        <w:rPr>
          <w:rFonts w:eastAsia="Times New Roman" w:cs="Times New Roman"/>
          <w:bCs/>
          <w:shd w:val="clear" w:color="auto" w:fill="FFFFFF"/>
        </w:rPr>
        <w:t>λοιπόν</w:t>
      </w:r>
      <w:r>
        <w:rPr>
          <w:rFonts w:eastAsia="Times New Roman" w:cs="Times New Roman"/>
          <w:bCs/>
          <w:shd w:val="clear" w:color="auto" w:fill="FFFFFF"/>
        </w:rPr>
        <w:t xml:space="preserve">, </w:t>
      </w:r>
      <w:r w:rsidRPr="003945D3">
        <w:rPr>
          <w:rFonts w:eastAsia="Times New Roman" w:cs="Times New Roman"/>
          <w:bCs/>
          <w:shd w:val="clear" w:color="auto" w:fill="FFFFFF"/>
        </w:rPr>
        <w:t>κύριε Υπουργέ</w:t>
      </w:r>
      <w:r>
        <w:rPr>
          <w:rFonts w:eastAsia="Times New Roman" w:cs="Times New Roman"/>
          <w:bCs/>
          <w:shd w:val="clear" w:color="auto" w:fill="FFFFFF"/>
        </w:rPr>
        <w:t xml:space="preserve">, </w:t>
      </w:r>
      <w:r>
        <w:rPr>
          <w:rFonts w:eastAsia="Times New Roman"/>
          <w:bCs/>
          <w:shd w:val="clear" w:color="auto" w:fill="FFFFFF"/>
        </w:rPr>
        <w:t xml:space="preserve">τι προτίθεστε από την επόμενη κατασκηνωτική χρονιά </w:t>
      </w:r>
      <w:r w:rsidRPr="003945D3">
        <w:rPr>
          <w:rFonts w:eastAsia="Times New Roman"/>
          <w:bCs/>
          <w:shd w:val="clear" w:color="auto" w:fill="FFFFFF"/>
        </w:rPr>
        <w:t>να</w:t>
      </w:r>
      <w:r>
        <w:rPr>
          <w:rFonts w:eastAsia="Times New Roman"/>
          <w:bCs/>
          <w:shd w:val="clear" w:color="auto" w:fill="FFFFFF"/>
        </w:rPr>
        <w:t xml:space="preserve"> πράξ</w:t>
      </w:r>
      <w:r>
        <w:rPr>
          <w:rFonts w:eastAsia="Times New Roman"/>
          <w:bCs/>
          <w:shd w:val="clear" w:color="auto" w:fill="FFFFFF"/>
        </w:rPr>
        <w:t xml:space="preserve">ετε, ώστε οι κατασκηνώσεις του Υπουργείου Παιδείας </w:t>
      </w:r>
      <w:r w:rsidRPr="003945D3">
        <w:rPr>
          <w:rFonts w:eastAsia="Times New Roman"/>
          <w:bCs/>
          <w:shd w:val="clear" w:color="auto" w:fill="FFFFFF"/>
        </w:rPr>
        <w:t>να</w:t>
      </w:r>
      <w:r>
        <w:rPr>
          <w:rFonts w:eastAsia="Times New Roman"/>
          <w:bCs/>
          <w:shd w:val="clear" w:color="auto" w:fill="FFFFFF"/>
        </w:rPr>
        <w:t xml:space="preserve"> αναβαθμιστούν, </w:t>
      </w:r>
      <w:r w:rsidRPr="003945D3">
        <w:rPr>
          <w:rFonts w:eastAsia="Times New Roman"/>
          <w:bCs/>
          <w:shd w:val="clear" w:color="auto" w:fill="FFFFFF"/>
        </w:rPr>
        <w:t>να</w:t>
      </w:r>
      <w:r>
        <w:rPr>
          <w:rFonts w:eastAsia="Times New Roman"/>
          <w:bCs/>
          <w:shd w:val="clear" w:color="auto" w:fill="FFFFFF"/>
        </w:rPr>
        <w:t xml:space="preserve"> εκσυγχρονιστούν </w:t>
      </w:r>
      <w:r w:rsidRPr="003945D3">
        <w:rPr>
          <w:rFonts w:eastAsia="Times New Roman"/>
          <w:bCs/>
          <w:shd w:val="clear" w:color="auto" w:fill="FFFFFF"/>
        </w:rPr>
        <w:t>και</w:t>
      </w:r>
      <w:r>
        <w:rPr>
          <w:rFonts w:eastAsia="Times New Roman"/>
          <w:bCs/>
          <w:shd w:val="clear" w:color="auto" w:fill="FFFFFF"/>
        </w:rPr>
        <w:t xml:space="preserve"> </w:t>
      </w:r>
      <w:r w:rsidRPr="003945D3">
        <w:rPr>
          <w:rFonts w:eastAsia="Times New Roman"/>
          <w:bCs/>
          <w:shd w:val="clear" w:color="auto" w:fill="FFFFFF"/>
        </w:rPr>
        <w:t>να</w:t>
      </w:r>
      <w:r>
        <w:rPr>
          <w:rFonts w:eastAsia="Times New Roman"/>
          <w:bCs/>
          <w:shd w:val="clear" w:color="auto" w:fill="FFFFFF"/>
        </w:rPr>
        <w:t xml:space="preserve"> επαναλειτουργήσουν; </w:t>
      </w:r>
    </w:p>
    <w:p w14:paraId="7A30530B" w14:textId="77777777" w:rsidR="00E43293" w:rsidRDefault="0014036B">
      <w:pPr>
        <w:spacing w:line="600" w:lineRule="auto"/>
        <w:ind w:firstLine="720"/>
        <w:jc w:val="both"/>
        <w:rPr>
          <w:rFonts w:eastAsia="Times New Roman"/>
          <w:bCs/>
          <w:shd w:val="clear" w:color="auto" w:fill="FFFFFF"/>
        </w:rPr>
      </w:pPr>
      <w:r>
        <w:rPr>
          <w:rFonts w:eastAsia="Times New Roman"/>
          <w:bCs/>
          <w:shd w:val="clear" w:color="auto" w:fill="FFFFFF"/>
        </w:rPr>
        <w:t xml:space="preserve">Έχετε επεξεργαστεί συνέργειες με άλλα Υπουργεία </w:t>
      </w:r>
      <w:r w:rsidRPr="003945D3">
        <w:rPr>
          <w:rFonts w:eastAsia="Times New Roman"/>
          <w:bCs/>
          <w:shd w:val="clear" w:color="auto" w:fill="FFFFFF"/>
        </w:rPr>
        <w:t>και</w:t>
      </w:r>
      <w:r>
        <w:rPr>
          <w:rFonts w:eastAsia="Times New Roman"/>
          <w:bCs/>
          <w:shd w:val="clear" w:color="auto" w:fill="FFFFFF"/>
        </w:rPr>
        <w:t xml:space="preserve"> με την τοπική αυτοδιοίκηση, ώστε από κοινού </w:t>
      </w:r>
      <w:r w:rsidRPr="003945D3">
        <w:rPr>
          <w:rFonts w:eastAsia="Times New Roman"/>
          <w:bCs/>
          <w:shd w:val="clear" w:color="auto" w:fill="FFFFFF"/>
        </w:rPr>
        <w:t>να</w:t>
      </w:r>
      <w:r>
        <w:rPr>
          <w:rFonts w:eastAsia="Times New Roman"/>
          <w:bCs/>
          <w:shd w:val="clear" w:color="auto" w:fill="FFFFFF"/>
        </w:rPr>
        <w:t xml:space="preserve"> υπάρξει ένας εθνικός σχεδιασμός, για </w:t>
      </w:r>
      <w:r w:rsidRPr="003945D3">
        <w:rPr>
          <w:rFonts w:eastAsia="Times New Roman"/>
          <w:bCs/>
          <w:shd w:val="clear" w:color="auto" w:fill="FFFFFF"/>
        </w:rPr>
        <w:t>να</w:t>
      </w:r>
      <w:r>
        <w:rPr>
          <w:rFonts w:eastAsia="Times New Roman"/>
          <w:bCs/>
          <w:shd w:val="clear" w:color="auto" w:fill="FFFFFF"/>
        </w:rPr>
        <w:t xml:space="preserve"> ε</w:t>
      </w:r>
      <w:r>
        <w:rPr>
          <w:rFonts w:eastAsia="Times New Roman"/>
          <w:bCs/>
          <w:shd w:val="clear" w:color="auto" w:fill="FFFFFF"/>
        </w:rPr>
        <w:t xml:space="preserve">πανεξετάσετε τον κατασκηνωτικό θεσμό ως </w:t>
      </w:r>
      <w:r w:rsidRPr="003945D3">
        <w:rPr>
          <w:rFonts w:eastAsia="Times New Roman"/>
          <w:bCs/>
          <w:shd w:val="clear" w:color="auto" w:fill="FFFFFF"/>
        </w:rPr>
        <w:t>μια</w:t>
      </w:r>
      <w:r>
        <w:rPr>
          <w:rFonts w:eastAsia="Times New Roman"/>
          <w:bCs/>
          <w:shd w:val="clear" w:color="auto" w:fill="FFFFFF"/>
        </w:rPr>
        <w:t xml:space="preserve"> συμπληρωματική εκπαιδευτική </w:t>
      </w:r>
      <w:r w:rsidRPr="003945D3">
        <w:rPr>
          <w:rFonts w:eastAsia="Times New Roman"/>
          <w:bCs/>
          <w:shd w:val="clear" w:color="auto" w:fill="FFFFFF"/>
        </w:rPr>
        <w:t>διαδικασία</w:t>
      </w:r>
      <w:r>
        <w:rPr>
          <w:rFonts w:eastAsia="Times New Roman"/>
          <w:bCs/>
          <w:shd w:val="clear" w:color="auto" w:fill="FFFFFF"/>
        </w:rPr>
        <w:t xml:space="preserve">, ικανή </w:t>
      </w:r>
      <w:r w:rsidRPr="003945D3">
        <w:rPr>
          <w:rFonts w:eastAsia="Times New Roman"/>
          <w:bCs/>
          <w:shd w:val="clear" w:color="auto" w:fill="FFFFFF"/>
        </w:rPr>
        <w:t>να</w:t>
      </w:r>
      <w:r>
        <w:rPr>
          <w:rFonts w:eastAsia="Times New Roman"/>
          <w:bCs/>
          <w:shd w:val="clear" w:color="auto" w:fill="FFFFFF"/>
        </w:rPr>
        <w:t xml:space="preserve"> ολοκληρώσει τη δημόσια εκπαίδευση </w:t>
      </w:r>
      <w:r w:rsidRPr="003945D3">
        <w:rPr>
          <w:rFonts w:eastAsia="Times New Roman"/>
          <w:bCs/>
          <w:shd w:val="clear" w:color="auto" w:fill="FFFFFF"/>
        </w:rPr>
        <w:t>και</w:t>
      </w:r>
      <w:r>
        <w:rPr>
          <w:rFonts w:eastAsia="Times New Roman"/>
          <w:bCs/>
          <w:shd w:val="clear" w:color="auto" w:fill="FFFFFF"/>
        </w:rPr>
        <w:t xml:space="preserve"> </w:t>
      </w:r>
      <w:r w:rsidRPr="003945D3">
        <w:rPr>
          <w:rFonts w:eastAsia="Times New Roman"/>
          <w:bCs/>
          <w:shd w:val="clear" w:color="auto" w:fill="FFFFFF"/>
        </w:rPr>
        <w:t>να</w:t>
      </w:r>
      <w:r>
        <w:rPr>
          <w:rFonts w:eastAsia="Times New Roman"/>
          <w:bCs/>
          <w:shd w:val="clear" w:color="auto" w:fill="FFFFFF"/>
        </w:rPr>
        <w:t xml:space="preserve"> την καταστήσει ελκυστική </w:t>
      </w:r>
      <w:r w:rsidRPr="003945D3">
        <w:rPr>
          <w:rFonts w:eastAsia="Times New Roman"/>
          <w:bCs/>
          <w:shd w:val="clear" w:color="auto" w:fill="FFFFFF"/>
        </w:rPr>
        <w:t>και</w:t>
      </w:r>
      <w:r>
        <w:rPr>
          <w:rFonts w:eastAsia="Times New Roman"/>
          <w:bCs/>
          <w:shd w:val="clear" w:color="auto" w:fill="FFFFFF"/>
        </w:rPr>
        <w:t xml:space="preserve"> αποτελεσματική; </w:t>
      </w:r>
    </w:p>
    <w:p w14:paraId="7A30530C" w14:textId="77777777" w:rsidR="00E43293" w:rsidRDefault="0014036B">
      <w:pPr>
        <w:spacing w:line="600" w:lineRule="auto"/>
        <w:ind w:firstLine="720"/>
        <w:jc w:val="both"/>
        <w:rPr>
          <w:rFonts w:eastAsia="Times New Roman"/>
          <w:bCs/>
          <w:shd w:val="clear" w:color="auto" w:fill="FFFFFF"/>
        </w:rPr>
      </w:pPr>
      <w:r>
        <w:rPr>
          <w:rFonts w:eastAsia="Times New Roman"/>
          <w:bCs/>
          <w:shd w:val="clear" w:color="auto" w:fill="FFFFFF"/>
        </w:rPr>
        <w:t xml:space="preserve">Στην κατεύθυνση αυτής της αναβάθμισης, προτίθεστε πιλοτικά </w:t>
      </w:r>
      <w:r w:rsidRPr="003945D3">
        <w:rPr>
          <w:rFonts w:eastAsia="Times New Roman"/>
          <w:bCs/>
          <w:shd w:val="clear" w:color="auto" w:fill="FFFFFF"/>
        </w:rPr>
        <w:t>να</w:t>
      </w:r>
      <w:r>
        <w:rPr>
          <w:rFonts w:eastAsia="Times New Roman"/>
          <w:bCs/>
          <w:shd w:val="clear" w:color="auto" w:fill="FFFFFF"/>
        </w:rPr>
        <w:t xml:space="preserve"> επανεξετάσετε την επαναλειτουργία των κατασκηνώσεων της </w:t>
      </w:r>
      <w:proofErr w:type="spellStart"/>
      <w:r>
        <w:rPr>
          <w:rFonts w:eastAsia="Times New Roman"/>
          <w:bCs/>
          <w:shd w:val="clear" w:color="auto" w:fill="FFFFFF"/>
        </w:rPr>
        <w:t>Δρακότρυπας</w:t>
      </w:r>
      <w:proofErr w:type="spellEnd"/>
      <w:r>
        <w:rPr>
          <w:rFonts w:eastAsia="Times New Roman"/>
          <w:bCs/>
          <w:shd w:val="clear" w:color="auto" w:fill="FFFFFF"/>
        </w:rPr>
        <w:t xml:space="preserve"> </w:t>
      </w:r>
      <w:r w:rsidRPr="003945D3">
        <w:rPr>
          <w:rFonts w:eastAsia="Times New Roman"/>
          <w:bCs/>
          <w:shd w:val="clear" w:color="auto" w:fill="FFFFFF"/>
        </w:rPr>
        <w:t>και</w:t>
      </w:r>
      <w:r>
        <w:rPr>
          <w:rFonts w:eastAsia="Times New Roman"/>
          <w:bCs/>
          <w:shd w:val="clear" w:color="auto" w:fill="FFFFFF"/>
        </w:rPr>
        <w:t xml:space="preserve"> της Καστα</w:t>
      </w:r>
      <w:r>
        <w:rPr>
          <w:rFonts w:eastAsia="Times New Roman"/>
          <w:bCs/>
          <w:shd w:val="clear" w:color="auto" w:fill="FFFFFF"/>
        </w:rPr>
        <w:lastRenderedPageBreak/>
        <w:t xml:space="preserve">νιάς, δεδομένου </w:t>
      </w:r>
      <w:r w:rsidRPr="003945D3">
        <w:rPr>
          <w:rFonts w:eastAsia="Times New Roman"/>
          <w:bCs/>
          <w:shd w:val="clear" w:color="auto" w:fill="FFFFFF"/>
        </w:rPr>
        <w:t>ότι</w:t>
      </w:r>
      <w:r>
        <w:rPr>
          <w:rFonts w:eastAsia="Times New Roman"/>
          <w:bCs/>
          <w:shd w:val="clear" w:color="auto" w:fill="FFFFFF"/>
        </w:rPr>
        <w:t xml:space="preserve"> ο Νομός Καρδίτσας στερείται ουσιαστικά κατασκηνώσεων</w:t>
      </w:r>
      <w:r>
        <w:rPr>
          <w:rFonts w:eastAsia="Times New Roman"/>
          <w:bCs/>
          <w:shd w:val="clear" w:color="auto" w:fill="FFFFFF"/>
        </w:rPr>
        <w:t>,</w:t>
      </w:r>
      <w:r>
        <w:rPr>
          <w:rFonts w:eastAsia="Times New Roman"/>
          <w:bCs/>
          <w:shd w:val="clear" w:color="auto" w:fill="FFFFFF"/>
        </w:rPr>
        <w:t xml:space="preserve"> ικανών </w:t>
      </w:r>
      <w:r w:rsidRPr="003945D3">
        <w:rPr>
          <w:rFonts w:eastAsia="Times New Roman"/>
          <w:bCs/>
          <w:shd w:val="clear" w:color="auto" w:fill="FFFFFF"/>
        </w:rPr>
        <w:t>να</w:t>
      </w:r>
      <w:r>
        <w:rPr>
          <w:rFonts w:eastAsia="Times New Roman"/>
          <w:bCs/>
          <w:shd w:val="clear" w:color="auto" w:fill="FFFFFF"/>
        </w:rPr>
        <w:t xml:space="preserve"> προσφέρουν ευκαιρίες εναλλακτικής </w:t>
      </w:r>
      <w:r w:rsidRPr="003945D3">
        <w:rPr>
          <w:rFonts w:eastAsia="Times New Roman"/>
          <w:bCs/>
          <w:shd w:val="clear" w:color="auto" w:fill="FFFFFF"/>
        </w:rPr>
        <w:t>και</w:t>
      </w:r>
      <w:r>
        <w:rPr>
          <w:rFonts w:eastAsia="Times New Roman"/>
          <w:bCs/>
          <w:shd w:val="clear" w:color="auto" w:fill="FFFFFF"/>
        </w:rPr>
        <w:t xml:space="preserve"> βιωματικής εμπειρίας στα παιδιά-μαθητές; </w:t>
      </w:r>
    </w:p>
    <w:p w14:paraId="7A30530D" w14:textId="77777777" w:rsidR="00E43293" w:rsidRDefault="0014036B">
      <w:pPr>
        <w:spacing w:line="600" w:lineRule="auto"/>
        <w:ind w:firstLine="720"/>
        <w:jc w:val="both"/>
        <w:rPr>
          <w:rFonts w:eastAsia="Times New Roman"/>
          <w:bCs/>
          <w:shd w:val="clear" w:color="auto" w:fill="FFFFFF"/>
        </w:rPr>
      </w:pPr>
      <w:r>
        <w:rPr>
          <w:rFonts w:eastAsia="Times New Roman"/>
          <w:bCs/>
          <w:shd w:val="clear" w:color="auto" w:fill="FFFFFF"/>
        </w:rPr>
        <w:t xml:space="preserve">Σας </w:t>
      </w:r>
      <w:r w:rsidRPr="007F593F">
        <w:rPr>
          <w:rFonts w:eastAsia="Times New Roman"/>
          <w:bCs/>
          <w:shd w:val="clear" w:color="auto" w:fill="FFFFFF"/>
        </w:rPr>
        <w:t>ευχαρι</w:t>
      </w:r>
      <w:r w:rsidRPr="007F593F">
        <w:rPr>
          <w:rFonts w:eastAsia="Times New Roman"/>
          <w:bCs/>
          <w:shd w:val="clear" w:color="auto" w:fill="FFFFFF"/>
        </w:rPr>
        <w:t>στώ</w:t>
      </w:r>
      <w:r>
        <w:rPr>
          <w:rFonts w:eastAsia="Times New Roman"/>
          <w:bCs/>
          <w:shd w:val="clear" w:color="auto" w:fill="FFFFFF"/>
        </w:rPr>
        <w:t>.</w:t>
      </w:r>
    </w:p>
    <w:p w14:paraId="7A30530E" w14:textId="77777777" w:rsidR="00E43293" w:rsidRDefault="0014036B">
      <w:pPr>
        <w:spacing w:line="600" w:lineRule="auto"/>
        <w:ind w:firstLine="720"/>
        <w:jc w:val="both"/>
        <w:rPr>
          <w:rFonts w:eastAsia="Times New Roman"/>
          <w:bCs/>
          <w:shd w:val="clear" w:color="auto" w:fill="FFFFFF"/>
        </w:rPr>
      </w:pPr>
      <w:r w:rsidRPr="007F593F">
        <w:rPr>
          <w:rFonts w:eastAsia="Times New Roman"/>
          <w:b/>
          <w:bCs/>
          <w:shd w:val="clear" w:color="auto" w:fill="FFFFFF"/>
        </w:rPr>
        <w:t>ΠΡΟΕΔΡΕ</w:t>
      </w:r>
      <w:r>
        <w:rPr>
          <w:rFonts w:eastAsia="Times New Roman"/>
          <w:b/>
          <w:bCs/>
          <w:shd w:val="clear" w:color="auto" w:fill="FFFFFF"/>
        </w:rPr>
        <w:t>Υ</w:t>
      </w:r>
      <w:r w:rsidRPr="007F593F">
        <w:rPr>
          <w:rFonts w:eastAsia="Times New Roman"/>
          <w:b/>
          <w:bCs/>
          <w:shd w:val="clear" w:color="auto" w:fill="FFFFFF"/>
        </w:rPr>
        <w:t>ΩΝ (Μάριος Γεωργιάδης):</w:t>
      </w:r>
      <w:r w:rsidRPr="007F593F">
        <w:rPr>
          <w:rFonts w:eastAsia="Times New Roman"/>
          <w:bCs/>
          <w:shd w:val="clear" w:color="auto" w:fill="FFFFFF"/>
        </w:rPr>
        <w:t xml:space="preserve"> </w:t>
      </w:r>
      <w:r>
        <w:rPr>
          <w:rFonts w:eastAsia="Times New Roman"/>
          <w:bCs/>
          <w:shd w:val="clear" w:color="auto" w:fill="FFFFFF"/>
        </w:rPr>
        <w:t>Ευχαριστούμε την κ</w:t>
      </w:r>
      <w:r>
        <w:rPr>
          <w:rFonts w:eastAsia="Times New Roman"/>
          <w:bCs/>
          <w:shd w:val="clear" w:color="auto" w:fill="FFFFFF"/>
        </w:rPr>
        <w:t>.</w:t>
      </w:r>
      <w:r>
        <w:rPr>
          <w:rFonts w:eastAsia="Times New Roman"/>
          <w:bCs/>
          <w:shd w:val="clear" w:color="auto" w:fill="FFFFFF"/>
        </w:rPr>
        <w:t xml:space="preserve"> </w:t>
      </w:r>
      <w:proofErr w:type="spellStart"/>
      <w:r>
        <w:rPr>
          <w:rFonts w:eastAsia="Times New Roman"/>
          <w:bCs/>
          <w:shd w:val="clear" w:color="auto" w:fill="FFFFFF"/>
        </w:rPr>
        <w:t>Κατσαβριά</w:t>
      </w:r>
      <w:proofErr w:type="spellEnd"/>
      <w:r>
        <w:rPr>
          <w:rFonts w:eastAsia="Times New Roman"/>
          <w:bCs/>
          <w:shd w:val="clear" w:color="auto" w:fill="FFFFFF"/>
        </w:rPr>
        <w:t xml:space="preserve">. </w:t>
      </w:r>
    </w:p>
    <w:p w14:paraId="7A30530F" w14:textId="77777777" w:rsidR="00E43293" w:rsidRDefault="0014036B">
      <w:pPr>
        <w:spacing w:line="600" w:lineRule="auto"/>
        <w:ind w:firstLine="720"/>
        <w:jc w:val="both"/>
        <w:rPr>
          <w:rFonts w:eastAsia="Times New Roman"/>
          <w:bCs/>
          <w:shd w:val="clear" w:color="auto" w:fill="FFFFFF"/>
        </w:rPr>
      </w:pPr>
      <w:r w:rsidRPr="007F593F">
        <w:rPr>
          <w:rFonts w:eastAsia="Times New Roman"/>
          <w:bCs/>
          <w:shd w:val="clear" w:color="auto" w:fill="FFFFFF"/>
        </w:rPr>
        <w:t>Κύριε Υπουργέ</w:t>
      </w:r>
      <w:r>
        <w:rPr>
          <w:rFonts w:eastAsia="Times New Roman"/>
          <w:bCs/>
          <w:shd w:val="clear" w:color="auto" w:fill="FFFFFF"/>
        </w:rPr>
        <w:t xml:space="preserve">, έχετε τρία λεπτά στη διάθεσή σας. </w:t>
      </w:r>
    </w:p>
    <w:p w14:paraId="7A305310" w14:textId="77777777" w:rsidR="00E43293" w:rsidRDefault="0014036B">
      <w:pPr>
        <w:spacing w:line="600" w:lineRule="auto"/>
        <w:ind w:firstLine="720"/>
        <w:jc w:val="both"/>
        <w:rPr>
          <w:rFonts w:eastAsia="Times New Roman"/>
          <w:bCs/>
          <w:shd w:val="clear" w:color="auto" w:fill="FFFFFF"/>
        </w:rPr>
      </w:pPr>
      <w:r w:rsidRPr="007F593F">
        <w:rPr>
          <w:rFonts w:eastAsia="Times New Roman"/>
          <w:b/>
          <w:bCs/>
          <w:shd w:val="clear" w:color="auto" w:fill="FFFFFF"/>
        </w:rPr>
        <w:t>ΚΩΝΣΤΑΝΤΙΝΟΣ ΓΑΒΡΟΓΛΟΥ (Υπουργός Παιδείας, Έρευνας και Θρησκευμάτων):</w:t>
      </w:r>
      <w:r>
        <w:rPr>
          <w:rFonts w:eastAsia="Times New Roman"/>
          <w:bCs/>
          <w:shd w:val="clear" w:color="auto" w:fill="FFFFFF"/>
        </w:rPr>
        <w:t xml:space="preserve"> Κατ</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αρχ</w:t>
      </w:r>
      <w:r>
        <w:rPr>
          <w:rFonts w:eastAsia="Times New Roman"/>
          <w:bCs/>
          <w:shd w:val="clear" w:color="auto" w:fill="FFFFFF"/>
        </w:rPr>
        <w:t>άς</w:t>
      </w:r>
      <w:r>
        <w:rPr>
          <w:rFonts w:eastAsia="Times New Roman"/>
          <w:bCs/>
          <w:shd w:val="clear" w:color="auto" w:fill="FFFFFF"/>
        </w:rPr>
        <w:t xml:space="preserve">, με </w:t>
      </w:r>
      <w:proofErr w:type="spellStart"/>
      <w:r>
        <w:rPr>
          <w:rFonts w:eastAsia="Times New Roman"/>
          <w:bCs/>
          <w:shd w:val="clear" w:color="auto" w:fill="FFFFFF"/>
        </w:rPr>
        <w:t>συγχωρείτε</w:t>
      </w:r>
      <w:proofErr w:type="spellEnd"/>
      <w:r>
        <w:rPr>
          <w:rFonts w:eastAsia="Times New Roman"/>
          <w:bCs/>
          <w:shd w:val="clear" w:color="auto" w:fill="FFFFFF"/>
        </w:rPr>
        <w:t xml:space="preserve"> για την καθυστέρηση. Είχε </w:t>
      </w:r>
      <w:r w:rsidRPr="007F593F">
        <w:rPr>
          <w:rFonts w:eastAsia="Times New Roman"/>
          <w:bCs/>
          <w:shd w:val="clear" w:color="auto" w:fill="FFFFFF"/>
        </w:rPr>
        <w:t>μια</w:t>
      </w:r>
      <w:r>
        <w:rPr>
          <w:rFonts w:eastAsia="Times New Roman"/>
          <w:bCs/>
          <w:shd w:val="clear" w:color="auto" w:fill="FFFFFF"/>
        </w:rPr>
        <w:t xml:space="preserve"> κίνηση</w:t>
      </w:r>
      <w:r w:rsidRPr="00087142">
        <w:rPr>
          <w:rFonts w:eastAsia="Times New Roman"/>
          <w:bCs/>
          <w:shd w:val="clear" w:color="auto" w:fill="FFFFFF"/>
        </w:rPr>
        <w:t xml:space="preserve"> </w:t>
      </w:r>
      <w:r>
        <w:rPr>
          <w:rFonts w:eastAsia="Times New Roman"/>
          <w:bCs/>
          <w:shd w:val="clear" w:color="auto" w:fill="FFFFFF"/>
        </w:rPr>
        <w:t xml:space="preserve">από </w:t>
      </w:r>
      <w:r>
        <w:rPr>
          <w:rFonts w:eastAsia="Times New Roman"/>
          <w:bCs/>
          <w:shd w:val="clear" w:color="auto" w:fill="FFFFFF"/>
        </w:rPr>
        <w:t>το Μαρούσι, ό</w:t>
      </w:r>
      <w:r w:rsidRPr="007F593F">
        <w:rPr>
          <w:rFonts w:eastAsia="Times New Roman"/>
          <w:bCs/>
          <w:shd w:val="clear" w:color="auto" w:fill="FFFFFF"/>
        </w:rPr>
        <w:t>που</w:t>
      </w:r>
      <w:r>
        <w:rPr>
          <w:rFonts w:eastAsia="Times New Roman"/>
          <w:bCs/>
          <w:shd w:val="clear" w:color="auto" w:fill="FFFFFF"/>
        </w:rPr>
        <w:t xml:space="preserve"> </w:t>
      </w:r>
      <w:r w:rsidRPr="007F593F">
        <w:rPr>
          <w:rFonts w:eastAsia="Times New Roman"/>
          <w:bCs/>
          <w:shd w:val="clear" w:color="auto" w:fill="FFFFFF"/>
        </w:rPr>
        <w:t>είναι</w:t>
      </w:r>
      <w:r>
        <w:rPr>
          <w:rFonts w:eastAsia="Times New Roman"/>
          <w:bCs/>
          <w:shd w:val="clear" w:color="auto" w:fill="FFFFFF"/>
        </w:rPr>
        <w:t xml:space="preserve"> το Υπουργείο, </w:t>
      </w:r>
      <w:r w:rsidRPr="007F593F">
        <w:rPr>
          <w:rFonts w:eastAsia="Times New Roman"/>
          <w:bCs/>
          <w:shd w:val="clear" w:color="auto" w:fill="FFFFFF"/>
        </w:rPr>
        <w:t>που</w:t>
      </w:r>
      <w:r>
        <w:rPr>
          <w:rFonts w:eastAsia="Times New Roman"/>
          <w:bCs/>
          <w:shd w:val="clear" w:color="auto" w:fill="FFFFFF"/>
        </w:rPr>
        <w:t xml:space="preserve"> πραγματικά δεν μπορέσαμε </w:t>
      </w:r>
      <w:r w:rsidRPr="007F593F">
        <w:rPr>
          <w:rFonts w:eastAsia="Times New Roman"/>
          <w:bCs/>
          <w:shd w:val="clear" w:color="auto" w:fill="FFFFFF"/>
        </w:rPr>
        <w:t>να</w:t>
      </w:r>
      <w:r>
        <w:rPr>
          <w:rFonts w:eastAsia="Times New Roman"/>
          <w:bCs/>
          <w:shd w:val="clear" w:color="auto" w:fill="FFFFFF"/>
        </w:rPr>
        <w:t xml:space="preserve"> την προβλέψουμε. </w:t>
      </w:r>
    </w:p>
    <w:p w14:paraId="7A305311" w14:textId="77777777" w:rsidR="00E43293" w:rsidRDefault="0014036B">
      <w:pPr>
        <w:spacing w:line="600" w:lineRule="auto"/>
        <w:ind w:firstLine="720"/>
        <w:jc w:val="both"/>
        <w:rPr>
          <w:rFonts w:eastAsia="Times New Roman"/>
          <w:bCs/>
          <w:shd w:val="clear" w:color="auto" w:fill="FFFFFF"/>
        </w:rPr>
      </w:pPr>
      <w:r>
        <w:rPr>
          <w:rFonts w:eastAsia="Times New Roman"/>
          <w:bCs/>
          <w:shd w:val="clear" w:color="auto" w:fill="FFFFFF"/>
        </w:rPr>
        <w:t xml:space="preserve">Κυρία </w:t>
      </w:r>
      <w:proofErr w:type="spellStart"/>
      <w:r>
        <w:rPr>
          <w:rFonts w:eastAsia="Times New Roman"/>
          <w:bCs/>
          <w:shd w:val="clear" w:color="auto" w:fill="FFFFFF"/>
        </w:rPr>
        <w:t>Κατσαβριά</w:t>
      </w:r>
      <w:proofErr w:type="spellEnd"/>
      <w:r>
        <w:rPr>
          <w:rFonts w:eastAsia="Times New Roman"/>
          <w:bCs/>
          <w:shd w:val="clear" w:color="auto" w:fill="FFFFFF"/>
        </w:rPr>
        <w:t xml:space="preserve">, </w:t>
      </w:r>
      <w:r w:rsidRPr="007F593F">
        <w:rPr>
          <w:rFonts w:eastAsia="Times New Roman"/>
          <w:bCs/>
          <w:shd w:val="clear" w:color="auto" w:fill="FFFFFF"/>
        </w:rPr>
        <w:t xml:space="preserve">δεν </w:t>
      </w:r>
      <w:r>
        <w:rPr>
          <w:rFonts w:eastAsia="Times New Roman"/>
          <w:bCs/>
          <w:shd w:val="clear" w:color="auto" w:fill="FFFFFF"/>
        </w:rPr>
        <w:t xml:space="preserve">θέλω να αρχίσω </w:t>
      </w:r>
      <w:r w:rsidRPr="007F593F">
        <w:rPr>
          <w:rFonts w:eastAsia="Times New Roman"/>
          <w:bCs/>
          <w:shd w:val="clear" w:color="auto" w:fill="FFFFFF"/>
        </w:rPr>
        <w:t>μια</w:t>
      </w:r>
      <w:r>
        <w:rPr>
          <w:rFonts w:eastAsia="Times New Roman"/>
          <w:bCs/>
          <w:shd w:val="clear" w:color="auto" w:fill="FFFFFF"/>
        </w:rPr>
        <w:t xml:space="preserve"> ιστορία για το ποιος φταίει </w:t>
      </w:r>
      <w:r w:rsidRPr="00087142">
        <w:rPr>
          <w:rFonts w:eastAsia="Times New Roman"/>
          <w:bCs/>
          <w:shd w:val="clear" w:color="auto" w:fill="FFFFFF"/>
        </w:rPr>
        <w:t>και</w:t>
      </w:r>
      <w:r>
        <w:rPr>
          <w:rFonts w:eastAsia="Times New Roman"/>
          <w:bCs/>
          <w:shd w:val="clear" w:color="auto" w:fill="FFFFFF"/>
        </w:rPr>
        <w:t xml:space="preserve"> ποιος </w:t>
      </w:r>
      <w:r w:rsidRPr="007F593F">
        <w:rPr>
          <w:rFonts w:eastAsia="Times New Roman"/>
          <w:bCs/>
          <w:shd w:val="clear" w:color="auto" w:fill="FFFFFF"/>
        </w:rPr>
        <w:t xml:space="preserve">δεν </w:t>
      </w:r>
      <w:r>
        <w:rPr>
          <w:rFonts w:eastAsia="Times New Roman"/>
          <w:bCs/>
          <w:shd w:val="clear" w:color="auto" w:fill="FFFFFF"/>
        </w:rPr>
        <w:t xml:space="preserve">φταίει, </w:t>
      </w:r>
      <w:r w:rsidRPr="007F593F">
        <w:rPr>
          <w:rFonts w:eastAsia="Times New Roman"/>
          <w:bCs/>
          <w:shd w:val="clear" w:color="auto" w:fill="FFFFFF"/>
        </w:rPr>
        <w:t>αλλά</w:t>
      </w:r>
      <w:r>
        <w:rPr>
          <w:rFonts w:eastAsia="Times New Roman"/>
          <w:bCs/>
          <w:shd w:val="clear" w:color="auto" w:fill="FFFFFF"/>
        </w:rPr>
        <w:t xml:space="preserve"> οι κατασκηνώσεις αυτές </w:t>
      </w:r>
      <w:r w:rsidRPr="007F593F">
        <w:rPr>
          <w:rFonts w:eastAsia="Times New Roman"/>
          <w:bCs/>
          <w:shd w:val="clear" w:color="auto" w:fill="FFFFFF"/>
        </w:rPr>
        <w:t xml:space="preserve">δεν </w:t>
      </w:r>
      <w:r>
        <w:rPr>
          <w:rFonts w:eastAsia="Times New Roman"/>
          <w:bCs/>
          <w:shd w:val="clear" w:color="auto" w:fill="FFFFFF"/>
        </w:rPr>
        <w:t xml:space="preserve">ανήκουν στο Υπουργείο Παιδείας. Έχουν παραχωρηθεί στους δύο </w:t>
      </w:r>
      <w:r>
        <w:rPr>
          <w:rFonts w:eastAsia="Times New Roman"/>
          <w:bCs/>
          <w:shd w:val="clear" w:color="auto" w:fill="FFFFFF"/>
        </w:rPr>
        <w:t>δ</w:t>
      </w:r>
      <w:r>
        <w:rPr>
          <w:rFonts w:eastAsia="Times New Roman"/>
          <w:bCs/>
          <w:shd w:val="clear" w:color="auto" w:fill="FFFFFF"/>
        </w:rPr>
        <w:t xml:space="preserve">ήμους, τους οποίους αναφέρατε κι εσείς. </w:t>
      </w:r>
    </w:p>
    <w:p w14:paraId="7A305312" w14:textId="77777777" w:rsidR="00E43293" w:rsidRDefault="0014036B">
      <w:pPr>
        <w:spacing w:line="600" w:lineRule="auto"/>
        <w:ind w:firstLine="720"/>
        <w:jc w:val="both"/>
        <w:rPr>
          <w:rFonts w:eastAsia="Times New Roman"/>
          <w:bCs/>
          <w:shd w:val="clear" w:color="auto" w:fill="FFFFFF"/>
        </w:rPr>
      </w:pPr>
      <w:r w:rsidRPr="007F593F">
        <w:rPr>
          <w:rFonts w:eastAsia="Times New Roman"/>
          <w:b/>
          <w:bCs/>
          <w:shd w:val="clear" w:color="auto" w:fill="FFFFFF"/>
        </w:rPr>
        <w:t>ΧΡΥΣΟΥΛΑ ΚΑΤΣΑΒΡΙΑ - ΣΙΩΡΟΠΟΥΛΟΥ:</w:t>
      </w:r>
      <w:r>
        <w:rPr>
          <w:rFonts w:eastAsia="Times New Roman"/>
          <w:bCs/>
          <w:shd w:val="clear" w:color="auto" w:fill="FFFFFF"/>
        </w:rPr>
        <w:t xml:space="preserve"> Για κάποια χρόνια, </w:t>
      </w:r>
      <w:r w:rsidRPr="007F593F">
        <w:rPr>
          <w:rFonts w:eastAsia="Times New Roman"/>
          <w:bCs/>
          <w:shd w:val="clear" w:color="auto" w:fill="FFFFFF"/>
        </w:rPr>
        <w:t>αλλά</w:t>
      </w:r>
      <w:r>
        <w:rPr>
          <w:rFonts w:eastAsia="Times New Roman"/>
          <w:bCs/>
          <w:shd w:val="clear" w:color="auto" w:fill="FFFFFF"/>
        </w:rPr>
        <w:t xml:space="preserve"> </w:t>
      </w:r>
      <w:r w:rsidRPr="007F593F">
        <w:rPr>
          <w:rFonts w:eastAsia="Times New Roman"/>
          <w:bCs/>
          <w:shd w:val="clear" w:color="auto" w:fill="FFFFFF"/>
        </w:rPr>
        <w:t>είναι</w:t>
      </w:r>
      <w:r>
        <w:rPr>
          <w:rFonts w:eastAsia="Times New Roman"/>
          <w:bCs/>
          <w:shd w:val="clear" w:color="auto" w:fill="FFFFFF"/>
        </w:rPr>
        <w:t xml:space="preserve"> περιουσία του Υπουργείου. </w:t>
      </w:r>
    </w:p>
    <w:p w14:paraId="7A305313" w14:textId="77777777" w:rsidR="00E43293" w:rsidRDefault="0014036B">
      <w:pPr>
        <w:spacing w:line="600" w:lineRule="auto"/>
        <w:ind w:firstLine="720"/>
        <w:jc w:val="both"/>
        <w:rPr>
          <w:rFonts w:eastAsia="Times New Roman"/>
          <w:bCs/>
          <w:shd w:val="clear" w:color="auto" w:fill="FFFFFF"/>
        </w:rPr>
      </w:pPr>
      <w:r w:rsidRPr="007F593F">
        <w:rPr>
          <w:rFonts w:eastAsia="Times New Roman"/>
          <w:b/>
          <w:bCs/>
          <w:shd w:val="clear" w:color="auto" w:fill="FFFFFF"/>
        </w:rPr>
        <w:t>ΚΩΝΣΤΑΝΤΙΝΟΣ ΓΑΒΡΟΓΛΟΥ (Υπουργός Παιδείας, Έρευνας και Θρησκευμ</w:t>
      </w:r>
      <w:r w:rsidRPr="007F593F">
        <w:rPr>
          <w:rFonts w:eastAsia="Times New Roman"/>
          <w:b/>
          <w:bCs/>
          <w:shd w:val="clear" w:color="auto" w:fill="FFFFFF"/>
        </w:rPr>
        <w:t>άτων):</w:t>
      </w:r>
      <w:r>
        <w:rPr>
          <w:rFonts w:eastAsia="Times New Roman"/>
          <w:b/>
          <w:bCs/>
          <w:shd w:val="clear" w:color="auto" w:fill="FFFFFF"/>
        </w:rPr>
        <w:t xml:space="preserve"> </w:t>
      </w:r>
      <w:r>
        <w:rPr>
          <w:rFonts w:eastAsia="Times New Roman"/>
          <w:bCs/>
          <w:shd w:val="clear" w:color="auto" w:fill="FFFFFF"/>
        </w:rPr>
        <w:t xml:space="preserve">Περιμένετε. </w:t>
      </w:r>
    </w:p>
    <w:p w14:paraId="7A305314" w14:textId="77777777" w:rsidR="00E43293" w:rsidRDefault="0014036B">
      <w:pPr>
        <w:spacing w:line="600" w:lineRule="auto"/>
        <w:ind w:firstLine="720"/>
        <w:jc w:val="both"/>
        <w:rPr>
          <w:rFonts w:eastAsia="Times New Roman"/>
          <w:bCs/>
          <w:shd w:val="clear" w:color="auto" w:fill="FFFFFF"/>
        </w:rPr>
      </w:pPr>
      <w:r w:rsidRPr="007F593F">
        <w:rPr>
          <w:rFonts w:eastAsia="Times New Roman"/>
          <w:bCs/>
          <w:shd w:val="clear" w:color="auto" w:fill="FFFFFF"/>
        </w:rPr>
        <w:lastRenderedPageBreak/>
        <w:t>Υπάρχουν</w:t>
      </w:r>
      <w:r>
        <w:rPr>
          <w:rFonts w:eastAsia="Times New Roman"/>
          <w:bCs/>
          <w:shd w:val="clear" w:color="auto" w:fill="FFFFFF"/>
        </w:rPr>
        <w:t xml:space="preserve"> συμβάσεις</w:t>
      </w:r>
      <w:r>
        <w:rPr>
          <w:rFonts w:eastAsia="Times New Roman"/>
          <w:bCs/>
          <w:shd w:val="clear" w:color="auto" w:fill="FFFFFF"/>
        </w:rPr>
        <w:t>,</w:t>
      </w:r>
      <w:r>
        <w:rPr>
          <w:rFonts w:eastAsia="Times New Roman"/>
          <w:bCs/>
          <w:shd w:val="clear" w:color="auto" w:fill="FFFFFF"/>
        </w:rPr>
        <w:t xml:space="preserve"> </w:t>
      </w:r>
      <w:r w:rsidRPr="007F593F">
        <w:rPr>
          <w:rFonts w:eastAsia="Times New Roman"/>
          <w:bCs/>
          <w:shd w:val="clear" w:color="auto" w:fill="FFFFFF"/>
        </w:rPr>
        <w:t>που</w:t>
      </w:r>
      <w:r>
        <w:rPr>
          <w:rFonts w:eastAsia="Times New Roman"/>
          <w:bCs/>
          <w:shd w:val="clear" w:color="auto" w:fill="FFFFFF"/>
        </w:rPr>
        <w:t xml:space="preserve"> έχουν υπογραφεί με τον μεν Δήμο </w:t>
      </w:r>
      <w:proofErr w:type="spellStart"/>
      <w:r>
        <w:rPr>
          <w:rFonts w:eastAsia="Times New Roman"/>
          <w:bCs/>
          <w:shd w:val="clear" w:color="auto" w:fill="FFFFFF"/>
        </w:rPr>
        <w:t>Μουζακίου</w:t>
      </w:r>
      <w:proofErr w:type="spellEnd"/>
      <w:r>
        <w:rPr>
          <w:rFonts w:eastAsia="Times New Roman"/>
          <w:bCs/>
          <w:shd w:val="clear" w:color="auto" w:fill="FFFFFF"/>
        </w:rPr>
        <w:t xml:space="preserve"> μέχρι το 2022 </w:t>
      </w:r>
      <w:r w:rsidRPr="007F593F">
        <w:rPr>
          <w:rFonts w:eastAsia="Times New Roman"/>
          <w:bCs/>
          <w:shd w:val="clear" w:color="auto" w:fill="FFFFFF"/>
        </w:rPr>
        <w:t>και</w:t>
      </w:r>
      <w:r>
        <w:rPr>
          <w:rFonts w:eastAsia="Times New Roman"/>
          <w:bCs/>
          <w:shd w:val="clear" w:color="auto" w:fill="FFFFFF"/>
        </w:rPr>
        <w:t xml:space="preserve"> με τον Δήμο Καρδίτσας μέχρι το 2023. Άρα μέχρι τότε</w:t>
      </w:r>
      <w:r>
        <w:rPr>
          <w:rFonts w:eastAsia="Times New Roman"/>
          <w:bCs/>
          <w:shd w:val="clear" w:color="auto" w:fill="FFFFFF"/>
        </w:rPr>
        <w:t>,</w:t>
      </w:r>
      <w:r>
        <w:rPr>
          <w:rFonts w:eastAsia="Times New Roman"/>
          <w:bCs/>
          <w:shd w:val="clear" w:color="auto" w:fill="FFFFFF"/>
        </w:rPr>
        <w:t xml:space="preserve"> </w:t>
      </w:r>
      <w:r w:rsidRPr="007F593F">
        <w:rPr>
          <w:rFonts w:eastAsia="Times New Roman"/>
          <w:bCs/>
          <w:shd w:val="clear" w:color="auto" w:fill="FFFFFF"/>
        </w:rPr>
        <w:t>είναι</w:t>
      </w:r>
      <w:r>
        <w:rPr>
          <w:rFonts w:eastAsia="Times New Roman"/>
          <w:bCs/>
          <w:shd w:val="clear" w:color="auto" w:fill="FFFFFF"/>
        </w:rPr>
        <w:t xml:space="preserve"> δική τους ευθύνη. </w:t>
      </w:r>
    </w:p>
    <w:p w14:paraId="7A305315" w14:textId="77777777" w:rsidR="00E43293" w:rsidRDefault="0014036B">
      <w:pPr>
        <w:spacing w:line="600" w:lineRule="auto"/>
        <w:ind w:firstLine="720"/>
        <w:jc w:val="both"/>
        <w:rPr>
          <w:rFonts w:eastAsia="Times New Roman"/>
          <w:bCs/>
          <w:shd w:val="clear" w:color="auto" w:fill="FFFFFF"/>
        </w:rPr>
      </w:pPr>
      <w:r>
        <w:rPr>
          <w:rFonts w:eastAsia="Times New Roman"/>
          <w:bCs/>
          <w:shd w:val="clear" w:color="auto" w:fill="FFFFFF"/>
        </w:rPr>
        <w:t xml:space="preserve">Το θέμα </w:t>
      </w:r>
      <w:r w:rsidRPr="007F593F">
        <w:rPr>
          <w:rFonts w:eastAsia="Times New Roman"/>
          <w:bCs/>
          <w:shd w:val="clear" w:color="auto" w:fill="FFFFFF"/>
        </w:rPr>
        <w:t>είναι</w:t>
      </w:r>
      <w:r>
        <w:rPr>
          <w:rFonts w:eastAsia="Times New Roman"/>
          <w:bCs/>
          <w:shd w:val="clear" w:color="auto" w:fill="FFFFFF"/>
        </w:rPr>
        <w:t xml:space="preserve"> πολύ σοβαρό, </w:t>
      </w:r>
      <w:r w:rsidRPr="007F593F">
        <w:rPr>
          <w:rFonts w:eastAsia="Times New Roman"/>
          <w:bCs/>
          <w:shd w:val="clear" w:color="auto" w:fill="FFFFFF"/>
        </w:rPr>
        <w:t>διότι</w:t>
      </w:r>
      <w:r>
        <w:rPr>
          <w:rFonts w:eastAsia="Times New Roman"/>
          <w:bCs/>
          <w:shd w:val="clear" w:color="auto" w:fill="FFFFFF"/>
        </w:rPr>
        <w:t xml:space="preserve"> έχουν αλλάξει, </w:t>
      </w:r>
      <w:r w:rsidRPr="007F593F">
        <w:rPr>
          <w:rFonts w:eastAsia="Times New Roman"/>
          <w:bCs/>
          <w:shd w:val="clear" w:color="auto" w:fill="FFFFFF"/>
        </w:rPr>
        <w:t>όπως</w:t>
      </w:r>
      <w:r>
        <w:rPr>
          <w:rFonts w:eastAsia="Times New Roman"/>
          <w:bCs/>
          <w:shd w:val="clear" w:color="auto" w:fill="FFFFFF"/>
        </w:rPr>
        <w:t xml:space="preserve"> καταλαβαίνετε, τα καθ</w:t>
      </w:r>
      <w:r>
        <w:rPr>
          <w:rFonts w:eastAsia="Times New Roman"/>
          <w:bCs/>
          <w:shd w:val="clear" w:color="auto" w:fill="FFFFFF"/>
        </w:rPr>
        <w:t xml:space="preserve">εστώτα, από τότε </w:t>
      </w:r>
      <w:r w:rsidRPr="007F593F">
        <w:rPr>
          <w:rFonts w:eastAsia="Times New Roman"/>
          <w:bCs/>
          <w:shd w:val="clear" w:color="auto" w:fill="FFFFFF"/>
        </w:rPr>
        <w:t>που</w:t>
      </w:r>
      <w:r>
        <w:rPr>
          <w:rFonts w:eastAsia="Times New Roman"/>
          <w:bCs/>
          <w:shd w:val="clear" w:color="auto" w:fill="FFFFFF"/>
        </w:rPr>
        <w:t xml:space="preserve"> αυτά είχαν παραχωρηθεί παλιά από το Υπουργείο Παιδείας. Έχουν παραχωρηθεί στους </w:t>
      </w:r>
      <w:r>
        <w:rPr>
          <w:rFonts w:eastAsia="Times New Roman"/>
          <w:bCs/>
          <w:shd w:val="clear" w:color="auto" w:fill="FFFFFF"/>
        </w:rPr>
        <w:t>δ</w:t>
      </w:r>
      <w:r>
        <w:rPr>
          <w:rFonts w:eastAsia="Times New Roman"/>
          <w:bCs/>
          <w:shd w:val="clear" w:color="auto" w:fill="FFFFFF"/>
        </w:rPr>
        <w:t xml:space="preserve">ήμους, όχι από τη δική μας </w:t>
      </w:r>
      <w:r w:rsidRPr="007F593F">
        <w:rPr>
          <w:rFonts w:eastAsia="Times New Roman"/>
          <w:bCs/>
          <w:shd w:val="clear" w:color="auto" w:fill="FFFFFF"/>
        </w:rPr>
        <w:t>Κυβέρνηση</w:t>
      </w:r>
      <w:r>
        <w:rPr>
          <w:rFonts w:eastAsia="Times New Roman"/>
          <w:bCs/>
          <w:shd w:val="clear" w:color="auto" w:fill="FFFFFF"/>
        </w:rPr>
        <w:t xml:space="preserve"> -καλώς κατά τη γνώμη μου- </w:t>
      </w:r>
      <w:r w:rsidRPr="007F593F">
        <w:rPr>
          <w:rFonts w:eastAsia="Times New Roman"/>
          <w:bCs/>
          <w:shd w:val="clear" w:color="auto" w:fill="FFFFFF"/>
        </w:rPr>
        <w:t>διότι</w:t>
      </w:r>
      <w:r>
        <w:rPr>
          <w:rFonts w:eastAsia="Times New Roman"/>
          <w:bCs/>
          <w:shd w:val="clear" w:color="auto" w:fill="FFFFFF"/>
        </w:rPr>
        <w:t xml:space="preserve"> το Υπουργείο Παιδείας</w:t>
      </w:r>
      <w:r>
        <w:rPr>
          <w:rFonts w:eastAsia="Times New Roman"/>
          <w:bCs/>
          <w:shd w:val="clear" w:color="auto" w:fill="FFFFFF"/>
        </w:rPr>
        <w:t>,</w:t>
      </w:r>
      <w:r>
        <w:rPr>
          <w:rFonts w:eastAsia="Times New Roman"/>
          <w:bCs/>
          <w:shd w:val="clear" w:color="auto" w:fill="FFFFFF"/>
        </w:rPr>
        <w:t xml:space="preserve"> κεντρικά </w:t>
      </w:r>
      <w:r w:rsidRPr="007F593F">
        <w:rPr>
          <w:rFonts w:eastAsia="Times New Roman"/>
          <w:bCs/>
          <w:shd w:val="clear" w:color="auto" w:fill="FFFFFF"/>
        </w:rPr>
        <w:t>δεν μπορεί</w:t>
      </w:r>
      <w:r>
        <w:rPr>
          <w:rFonts w:eastAsia="Times New Roman"/>
          <w:bCs/>
          <w:shd w:val="clear" w:color="auto" w:fill="FFFFFF"/>
        </w:rPr>
        <w:t xml:space="preserve"> </w:t>
      </w:r>
      <w:r w:rsidRPr="007F593F">
        <w:rPr>
          <w:rFonts w:eastAsia="Times New Roman"/>
          <w:bCs/>
          <w:shd w:val="clear" w:color="auto" w:fill="FFFFFF"/>
        </w:rPr>
        <w:t>να</w:t>
      </w:r>
      <w:r>
        <w:rPr>
          <w:rFonts w:eastAsia="Times New Roman"/>
          <w:bCs/>
          <w:shd w:val="clear" w:color="auto" w:fill="FFFFFF"/>
        </w:rPr>
        <w:t xml:space="preserve"> συντηρήσει όλες αυτές τις κατασκηνώσεις. </w:t>
      </w:r>
    </w:p>
    <w:p w14:paraId="7A305316" w14:textId="77777777" w:rsidR="00E43293" w:rsidRDefault="0014036B">
      <w:pPr>
        <w:spacing w:line="600" w:lineRule="auto"/>
        <w:ind w:firstLine="720"/>
        <w:jc w:val="both"/>
        <w:rPr>
          <w:rFonts w:eastAsia="Times New Roman"/>
          <w:bCs/>
          <w:shd w:val="clear" w:color="auto" w:fill="FFFFFF"/>
        </w:rPr>
      </w:pPr>
      <w:r>
        <w:rPr>
          <w:rFonts w:eastAsia="Times New Roman"/>
          <w:bCs/>
          <w:shd w:val="clear" w:color="auto" w:fill="FFFFFF"/>
        </w:rPr>
        <w:t xml:space="preserve">Το μεγάλο ερώτημα </w:t>
      </w:r>
      <w:r w:rsidRPr="007F593F">
        <w:rPr>
          <w:rFonts w:eastAsia="Times New Roman"/>
          <w:bCs/>
          <w:shd w:val="clear" w:color="auto" w:fill="FFFFFF"/>
        </w:rPr>
        <w:t>είναι</w:t>
      </w:r>
      <w:r>
        <w:rPr>
          <w:rFonts w:eastAsia="Times New Roman"/>
          <w:bCs/>
          <w:shd w:val="clear" w:color="auto" w:fill="FFFFFF"/>
        </w:rPr>
        <w:t xml:space="preserve"> </w:t>
      </w:r>
      <w:r w:rsidRPr="007F593F">
        <w:rPr>
          <w:rFonts w:eastAsia="Times New Roman"/>
          <w:bCs/>
          <w:shd w:val="clear" w:color="auto" w:fill="FFFFFF"/>
        </w:rPr>
        <w:t>γιατί</w:t>
      </w:r>
      <w:r>
        <w:rPr>
          <w:rFonts w:eastAsia="Times New Roman"/>
          <w:bCs/>
          <w:shd w:val="clear" w:color="auto" w:fill="FFFFFF"/>
        </w:rPr>
        <w:t xml:space="preserve"> </w:t>
      </w:r>
      <w:r w:rsidRPr="007F593F">
        <w:rPr>
          <w:rFonts w:eastAsia="Times New Roman"/>
          <w:bCs/>
          <w:shd w:val="clear" w:color="auto" w:fill="FFFFFF"/>
        </w:rPr>
        <w:t xml:space="preserve">δεν </w:t>
      </w:r>
      <w:r>
        <w:rPr>
          <w:rFonts w:eastAsia="Times New Roman"/>
          <w:bCs/>
          <w:shd w:val="clear" w:color="auto" w:fill="FFFFFF"/>
        </w:rPr>
        <w:t xml:space="preserve">μπόρεσαν αυτές οι κατασκηνώσεις </w:t>
      </w:r>
      <w:r>
        <w:rPr>
          <w:rFonts w:eastAsia="Times New Roman"/>
          <w:bCs/>
          <w:shd w:val="clear" w:color="auto" w:fill="FFFFFF"/>
        </w:rPr>
        <w:t>-</w:t>
      </w:r>
      <w:r w:rsidRPr="007F593F">
        <w:rPr>
          <w:rFonts w:eastAsia="Times New Roman"/>
          <w:bCs/>
          <w:shd w:val="clear" w:color="auto" w:fill="FFFFFF"/>
        </w:rPr>
        <w:t>και</w:t>
      </w:r>
      <w:r>
        <w:rPr>
          <w:rFonts w:eastAsia="Times New Roman"/>
          <w:bCs/>
          <w:shd w:val="clear" w:color="auto" w:fill="FFFFFF"/>
        </w:rPr>
        <w:t xml:space="preserve"> καταλαβαίνω </w:t>
      </w:r>
      <w:r w:rsidRPr="007F593F">
        <w:rPr>
          <w:rFonts w:eastAsia="Times New Roman"/>
          <w:bCs/>
          <w:shd w:val="clear" w:color="auto" w:fill="FFFFFF"/>
        </w:rPr>
        <w:t>ότι</w:t>
      </w:r>
      <w:r>
        <w:rPr>
          <w:rFonts w:eastAsia="Times New Roman"/>
          <w:bCs/>
          <w:shd w:val="clear" w:color="auto" w:fill="FFFFFF"/>
        </w:rPr>
        <w:t xml:space="preserve"> </w:t>
      </w:r>
      <w:r w:rsidRPr="007F593F">
        <w:rPr>
          <w:rFonts w:eastAsia="Times New Roman"/>
          <w:bCs/>
          <w:shd w:val="clear" w:color="auto" w:fill="FFFFFF"/>
        </w:rPr>
        <w:t>είναι</w:t>
      </w:r>
      <w:r>
        <w:rPr>
          <w:rFonts w:eastAsia="Times New Roman"/>
          <w:bCs/>
          <w:shd w:val="clear" w:color="auto" w:fill="FFFFFF"/>
        </w:rPr>
        <w:t xml:space="preserve"> σε εξαιρετικά όμορφα μέρη- </w:t>
      </w:r>
      <w:r w:rsidRPr="001B51C1">
        <w:rPr>
          <w:rFonts w:eastAsia="Times New Roman"/>
          <w:bCs/>
          <w:shd w:val="clear" w:color="auto" w:fill="FFFFFF"/>
        </w:rPr>
        <w:t>να</w:t>
      </w:r>
      <w:r>
        <w:rPr>
          <w:rFonts w:eastAsia="Times New Roman"/>
          <w:bCs/>
          <w:shd w:val="clear" w:color="auto" w:fill="FFFFFF"/>
        </w:rPr>
        <w:t xml:space="preserve"> λειτουργήσουν </w:t>
      </w:r>
      <w:r w:rsidRPr="001B51C1">
        <w:rPr>
          <w:rFonts w:eastAsia="Times New Roman"/>
          <w:bCs/>
          <w:shd w:val="clear" w:color="auto" w:fill="FFFFFF"/>
        </w:rPr>
        <w:t>και</w:t>
      </w:r>
      <w:r>
        <w:rPr>
          <w:rFonts w:eastAsia="Times New Roman"/>
          <w:bCs/>
          <w:shd w:val="clear" w:color="auto" w:fill="FFFFFF"/>
        </w:rPr>
        <w:t xml:space="preserve"> πολλαπλά. Θα μπορούσαν, </w:t>
      </w:r>
      <w:r w:rsidRPr="001B51C1">
        <w:rPr>
          <w:rFonts w:eastAsia="Times New Roman"/>
          <w:bCs/>
          <w:shd w:val="clear" w:color="auto" w:fill="FFFFFF"/>
        </w:rPr>
        <w:t>δηλαδή</w:t>
      </w:r>
      <w:r>
        <w:rPr>
          <w:rFonts w:eastAsia="Times New Roman"/>
          <w:bCs/>
          <w:shd w:val="clear" w:color="auto" w:fill="FFFFFF"/>
        </w:rPr>
        <w:t xml:space="preserve">, να λειτουργήσουν </w:t>
      </w:r>
      <w:r w:rsidRPr="001B51C1">
        <w:rPr>
          <w:rFonts w:eastAsia="Times New Roman"/>
          <w:bCs/>
          <w:shd w:val="clear" w:color="auto" w:fill="FFFFFF"/>
        </w:rPr>
        <w:t>και</w:t>
      </w:r>
      <w:r>
        <w:rPr>
          <w:rFonts w:eastAsia="Times New Roman"/>
          <w:bCs/>
          <w:shd w:val="clear" w:color="auto" w:fill="FFFFFF"/>
        </w:rPr>
        <w:t xml:space="preserve"> ως αθλητικά κέντρα.</w:t>
      </w:r>
      <w:r>
        <w:rPr>
          <w:rFonts w:eastAsia="Times New Roman"/>
          <w:bCs/>
          <w:shd w:val="clear" w:color="auto" w:fill="FFFFFF"/>
        </w:rPr>
        <w:t xml:space="preserve"> </w:t>
      </w:r>
    </w:p>
    <w:p w14:paraId="7A305317" w14:textId="77777777" w:rsidR="00E43293" w:rsidRDefault="0014036B">
      <w:pPr>
        <w:spacing w:line="600" w:lineRule="auto"/>
        <w:ind w:firstLine="720"/>
        <w:jc w:val="both"/>
        <w:rPr>
          <w:rFonts w:eastAsia="Times New Roman"/>
          <w:bCs/>
          <w:shd w:val="clear" w:color="auto" w:fill="FFFFFF"/>
        </w:rPr>
      </w:pPr>
      <w:r>
        <w:rPr>
          <w:rFonts w:eastAsia="Times New Roman"/>
          <w:bCs/>
          <w:shd w:val="clear" w:color="auto" w:fill="FFFFFF"/>
        </w:rPr>
        <w:t xml:space="preserve">Καταλαβαίνω </w:t>
      </w:r>
      <w:r w:rsidRPr="001B51C1">
        <w:rPr>
          <w:rFonts w:eastAsia="Times New Roman"/>
          <w:bCs/>
          <w:shd w:val="clear" w:color="auto" w:fill="FFFFFF"/>
        </w:rPr>
        <w:t>ότι</w:t>
      </w:r>
      <w:r>
        <w:rPr>
          <w:rFonts w:eastAsia="Times New Roman"/>
          <w:bCs/>
          <w:shd w:val="clear" w:color="auto" w:fill="FFFFFF"/>
        </w:rPr>
        <w:t xml:space="preserve"> υπήρχε </w:t>
      </w:r>
      <w:r w:rsidRPr="001B51C1">
        <w:rPr>
          <w:rFonts w:eastAsia="Times New Roman"/>
          <w:bCs/>
          <w:shd w:val="clear" w:color="auto" w:fill="FFFFFF"/>
        </w:rPr>
        <w:t>μια</w:t>
      </w:r>
      <w:r>
        <w:rPr>
          <w:rFonts w:eastAsia="Times New Roman"/>
          <w:bCs/>
          <w:shd w:val="clear" w:color="auto" w:fill="FFFFFF"/>
        </w:rPr>
        <w:t xml:space="preserve"> μελέτη </w:t>
      </w:r>
      <w:r w:rsidRPr="001B51C1">
        <w:rPr>
          <w:rFonts w:eastAsia="Times New Roman"/>
          <w:bCs/>
          <w:shd w:val="clear" w:color="auto" w:fill="FFFFFF"/>
        </w:rPr>
        <w:t>που</w:t>
      </w:r>
      <w:r>
        <w:rPr>
          <w:rFonts w:eastAsia="Times New Roman"/>
          <w:bCs/>
          <w:shd w:val="clear" w:color="auto" w:fill="FFFFFF"/>
        </w:rPr>
        <w:t xml:space="preserve"> κόστισε τότε στον </w:t>
      </w:r>
      <w:r>
        <w:rPr>
          <w:rFonts w:eastAsia="Times New Roman"/>
          <w:bCs/>
          <w:shd w:val="clear" w:color="auto" w:fill="FFFFFF"/>
        </w:rPr>
        <w:t>δ</w:t>
      </w:r>
      <w:r>
        <w:rPr>
          <w:rFonts w:eastAsia="Times New Roman"/>
          <w:bCs/>
          <w:shd w:val="clear" w:color="auto" w:fill="FFFFFF"/>
        </w:rPr>
        <w:t xml:space="preserve">ήμο 300.000 ευρώ για </w:t>
      </w:r>
      <w:r w:rsidRPr="001B51C1">
        <w:rPr>
          <w:rFonts w:eastAsia="Times New Roman"/>
          <w:bCs/>
          <w:shd w:val="clear" w:color="auto" w:fill="FFFFFF"/>
        </w:rPr>
        <w:t>να</w:t>
      </w:r>
      <w:r>
        <w:rPr>
          <w:rFonts w:eastAsia="Times New Roman"/>
          <w:bCs/>
          <w:shd w:val="clear" w:color="auto" w:fill="FFFFFF"/>
        </w:rPr>
        <w:t xml:space="preserve"> αξιοποιηθούν. Εκείνο, </w:t>
      </w:r>
      <w:r w:rsidRPr="001B51C1">
        <w:rPr>
          <w:rFonts w:eastAsia="Times New Roman"/>
          <w:bCs/>
          <w:shd w:val="clear" w:color="auto" w:fill="FFFFFF"/>
        </w:rPr>
        <w:t>λοιπόν</w:t>
      </w:r>
      <w:r>
        <w:rPr>
          <w:rFonts w:eastAsia="Times New Roman"/>
          <w:bCs/>
          <w:shd w:val="clear" w:color="auto" w:fill="FFFFFF"/>
        </w:rPr>
        <w:t xml:space="preserve">, </w:t>
      </w:r>
      <w:r w:rsidRPr="001B51C1">
        <w:rPr>
          <w:rFonts w:eastAsia="Times New Roman"/>
          <w:bCs/>
          <w:shd w:val="clear" w:color="auto" w:fill="FFFFFF"/>
        </w:rPr>
        <w:t>που</w:t>
      </w:r>
      <w:r>
        <w:rPr>
          <w:rFonts w:eastAsia="Times New Roman"/>
          <w:bCs/>
          <w:shd w:val="clear" w:color="auto" w:fill="FFFFFF"/>
        </w:rPr>
        <w:t xml:space="preserve"> </w:t>
      </w:r>
      <w:r w:rsidRPr="001B51C1">
        <w:rPr>
          <w:rFonts w:eastAsia="Times New Roman"/>
          <w:bCs/>
          <w:shd w:val="clear" w:color="auto" w:fill="FFFFFF"/>
        </w:rPr>
        <w:t>θα</w:t>
      </w:r>
      <w:r>
        <w:rPr>
          <w:rFonts w:eastAsia="Times New Roman"/>
          <w:bCs/>
          <w:shd w:val="clear" w:color="auto" w:fill="FFFFFF"/>
        </w:rPr>
        <w:t xml:space="preserve"> έλεγα</w:t>
      </w:r>
      <w:r>
        <w:rPr>
          <w:rFonts w:eastAsia="Times New Roman"/>
          <w:bCs/>
          <w:shd w:val="clear" w:color="auto" w:fill="FFFFFF"/>
        </w:rPr>
        <w:t>,</w:t>
      </w:r>
      <w:r>
        <w:rPr>
          <w:rFonts w:eastAsia="Times New Roman"/>
          <w:bCs/>
          <w:shd w:val="clear" w:color="auto" w:fill="FFFFFF"/>
        </w:rPr>
        <w:t xml:space="preserve"> </w:t>
      </w:r>
      <w:r w:rsidRPr="001B51C1">
        <w:rPr>
          <w:rFonts w:eastAsia="Times New Roman"/>
          <w:bCs/>
          <w:shd w:val="clear" w:color="auto" w:fill="FFFFFF"/>
        </w:rPr>
        <w:t>είναι</w:t>
      </w:r>
      <w:r>
        <w:rPr>
          <w:rFonts w:eastAsia="Times New Roman"/>
          <w:bCs/>
          <w:shd w:val="clear" w:color="auto" w:fill="FFFFFF"/>
        </w:rPr>
        <w:t xml:space="preserve"> </w:t>
      </w:r>
      <w:r w:rsidRPr="001B51C1">
        <w:rPr>
          <w:rFonts w:eastAsia="Times New Roman"/>
          <w:bCs/>
          <w:shd w:val="clear" w:color="auto" w:fill="FFFFFF"/>
        </w:rPr>
        <w:t>ότι</w:t>
      </w:r>
      <w:r>
        <w:rPr>
          <w:rFonts w:eastAsia="Times New Roman"/>
          <w:bCs/>
          <w:shd w:val="clear" w:color="auto" w:fill="FFFFFF"/>
        </w:rPr>
        <w:t xml:space="preserve"> το Υπουργείο Παιδείας </w:t>
      </w:r>
      <w:r w:rsidRPr="001B51C1">
        <w:rPr>
          <w:rFonts w:eastAsia="Times New Roman"/>
          <w:bCs/>
          <w:shd w:val="clear" w:color="auto" w:fill="FFFFFF"/>
        </w:rPr>
        <w:t>είναι</w:t>
      </w:r>
      <w:r>
        <w:rPr>
          <w:rFonts w:eastAsia="Times New Roman"/>
          <w:bCs/>
          <w:shd w:val="clear" w:color="auto" w:fill="FFFFFF"/>
        </w:rPr>
        <w:t xml:space="preserve"> πολύ ανοιχτό στο </w:t>
      </w:r>
      <w:r w:rsidRPr="001B51C1">
        <w:rPr>
          <w:rFonts w:eastAsia="Times New Roman"/>
          <w:bCs/>
          <w:shd w:val="clear" w:color="auto" w:fill="FFFFFF"/>
        </w:rPr>
        <w:t>να</w:t>
      </w:r>
      <w:r>
        <w:rPr>
          <w:rFonts w:eastAsia="Times New Roman"/>
          <w:bCs/>
          <w:shd w:val="clear" w:color="auto" w:fill="FFFFFF"/>
        </w:rPr>
        <w:t xml:space="preserve"> προχωρήσουμε</w:t>
      </w:r>
      <w:r>
        <w:rPr>
          <w:rFonts w:eastAsia="Times New Roman"/>
          <w:bCs/>
          <w:shd w:val="clear" w:color="auto" w:fill="FFFFFF"/>
        </w:rPr>
        <w:t>,</w:t>
      </w:r>
      <w:r>
        <w:rPr>
          <w:rFonts w:eastAsia="Times New Roman"/>
          <w:bCs/>
          <w:shd w:val="clear" w:color="auto" w:fill="FFFFFF"/>
        </w:rPr>
        <w:t xml:space="preserve"> αν θέλουν σε </w:t>
      </w:r>
      <w:r w:rsidRPr="00087142">
        <w:rPr>
          <w:rFonts w:eastAsia="Times New Roman"/>
          <w:bCs/>
          <w:shd w:val="clear" w:color="auto" w:fill="FFFFFF"/>
        </w:rPr>
        <w:t>μια</w:t>
      </w:r>
      <w:r>
        <w:rPr>
          <w:rFonts w:eastAsia="Times New Roman"/>
          <w:bCs/>
          <w:shd w:val="clear" w:color="auto" w:fill="FFFFFF"/>
        </w:rPr>
        <w:t xml:space="preserve"> αλλαγή</w:t>
      </w:r>
      <w:r>
        <w:rPr>
          <w:rFonts w:eastAsia="Times New Roman"/>
          <w:b/>
          <w:bCs/>
          <w:shd w:val="clear" w:color="auto" w:fill="FFFFFF"/>
        </w:rPr>
        <w:t xml:space="preserve"> </w:t>
      </w:r>
      <w:r>
        <w:rPr>
          <w:rFonts w:eastAsia="Times New Roman"/>
          <w:bCs/>
          <w:shd w:val="clear" w:color="auto" w:fill="FFFFFF"/>
        </w:rPr>
        <w:t xml:space="preserve">του καθεστώτος, εάν το νομικό καθεστώς </w:t>
      </w:r>
      <w:r w:rsidRPr="001B51C1">
        <w:rPr>
          <w:rFonts w:eastAsia="Times New Roman"/>
          <w:bCs/>
          <w:shd w:val="clear" w:color="auto" w:fill="FFFFFF"/>
        </w:rPr>
        <w:t>είναι</w:t>
      </w:r>
      <w:r>
        <w:rPr>
          <w:rFonts w:eastAsia="Times New Roman"/>
          <w:bCs/>
          <w:shd w:val="clear" w:color="auto" w:fill="FFFFFF"/>
        </w:rPr>
        <w:t xml:space="preserve"> αυτό </w:t>
      </w:r>
      <w:r w:rsidRPr="001B51C1">
        <w:rPr>
          <w:rFonts w:eastAsia="Times New Roman"/>
          <w:bCs/>
          <w:shd w:val="clear" w:color="auto" w:fill="FFFFFF"/>
        </w:rPr>
        <w:t>που</w:t>
      </w:r>
      <w:r>
        <w:rPr>
          <w:rFonts w:eastAsia="Times New Roman"/>
          <w:bCs/>
          <w:shd w:val="clear" w:color="auto" w:fill="FFFFFF"/>
        </w:rPr>
        <w:t xml:space="preserve"> τους εμποδίζει. </w:t>
      </w:r>
    </w:p>
    <w:p w14:paraId="7A305318" w14:textId="77777777" w:rsidR="00E43293" w:rsidRDefault="0014036B">
      <w:pPr>
        <w:spacing w:line="600" w:lineRule="auto"/>
        <w:ind w:firstLine="720"/>
        <w:jc w:val="both"/>
        <w:rPr>
          <w:rFonts w:eastAsia="Times New Roman" w:cs="Times New Roman"/>
          <w:szCs w:val="24"/>
        </w:rPr>
      </w:pPr>
      <w:r>
        <w:rPr>
          <w:rFonts w:eastAsia="Times New Roman"/>
          <w:bCs/>
          <w:shd w:val="clear" w:color="auto" w:fill="FFFFFF"/>
        </w:rPr>
        <w:t xml:space="preserve">Πάντως, </w:t>
      </w:r>
      <w:r w:rsidRPr="001B51C1">
        <w:rPr>
          <w:rFonts w:eastAsia="Times New Roman"/>
          <w:bCs/>
          <w:shd w:val="clear" w:color="auto" w:fill="FFFFFF"/>
        </w:rPr>
        <w:t>δεν μπορεί</w:t>
      </w:r>
      <w:r>
        <w:rPr>
          <w:rFonts w:eastAsia="Times New Roman"/>
          <w:bCs/>
          <w:shd w:val="clear" w:color="auto" w:fill="FFFFFF"/>
        </w:rPr>
        <w:t xml:space="preserve"> το Υπουργείο Παιδείας σήμερα </w:t>
      </w:r>
      <w:r w:rsidRPr="001B51C1">
        <w:rPr>
          <w:rFonts w:eastAsia="Times New Roman"/>
          <w:bCs/>
          <w:shd w:val="clear" w:color="auto" w:fill="FFFFFF"/>
        </w:rPr>
        <w:t>να</w:t>
      </w:r>
      <w:r>
        <w:rPr>
          <w:rFonts w:eastAsia="Times New Roman"/>
          <w:bCs/>
          <w:shd w:val="clear" w:color="auto" w:fill="FFFFFF"/>
        </w:rPr>
        <w:t xml:space="preserve"> πει στους </w:t>
      </w:r>
      <w:r>
        <w:rPr>
          <w:rFonts w:eastAsia="Times New Roman"/>
          <w:bCs/>
          <w:shd w:val="clear" w:color="auto" w:fill="FFFFFF"/>
        </w:rPr>
        <w:t>δ</w:t>
      </w:r>
      <w:r>
        <w:rPr>
          <w:rFonts w:eastAsia="Times New Roman"/>
          <w:bCs/>
          <w:shd w:val="clear" w:color="auto" w:fill="FFFFFF"/>
        </w:rPr>
        <w:t xml:space="preserve">ήμους τίποτα άλλο, πέρα από το </w:t>
      </w:r>
      <w:r w:rsidRPr="00087142">
        <w:rPr>
          <w:rFonts w:eastAsia="Times New Roman"/>
          <w:bCs/>
          <w:shd w:val="clear" w:color="auto" w:fill="FFFFFF"/>
        </w:rPr>
        <w:t>να</w:t>
      </w:r>
      <w:r>
        <w:rPr>
          <w:rFonts w:eastAsia="Times New Roman"/>
          <w:bCs/>
          <w:shd w:val="clear" w:color="auto" w:fill="FFFFFF"/>
        </w:rPr>
        <w:t xml:space="preserve"> κάνει </w:t>
      </w:r>
      <w:r w:rsidRPr="001B51C1">
        <w:rPr>
          <w:rFonts w:eastAsia="Times New Roman"/>
          <w:bCs/>
          <w:shd w:val="clear" w:color="auto" w:fill="FFFFFF"/>
        </w:rPr>
        <w:t>μια</w:t>
      </w:r>
      <w:r>
        <w:rPr>
          <w:rFonts w:eastAsia="Times New Roman"/>
          <w:bCs/>
          <w:shd w:val="clear" w:color="auto" w:fill="FFFFFF"/>
        </w:rPr>
        <w:t xml:space="preserve"> έκκληση </w:t>
      </w:r>
      <w:r w:rsidRPr="001B51C1">
        <w:rPr>
          <w:rFonts w:eastAsia="Times New Roman"/>
          <w:bCs/>
          <w:shd w:val="clear" w:color="auto" w:fill="FFFFFF"/>
        </w:rPr>
        <w:t>ότι</w:t>
      </w:r>
      <w:r>
        <w:rPr>
          <w:rFonts w:eastAsia="Times New Roman"/>
          <w:bCs/>
          <w:shd w:val="clear" w:color="auto" w:fill="FFFFFF"/>
        </w:rPr>
        <w:t xml:space="preserve"> </w:t>
      </w:r>
      <w:r w:rsidRPr="001B51C1">
        <w:rPr>
          <w:rFonts w:eastAsia="Times New Roman"/>
          <w:bCs/>
          <w:shd w:val="clear" w:color="auto" w:fill="FFFFFF"/>
        </w:rPr>
        <w:t>είναι</w:t>
      </w:r>
      <w:r>
        <w:rPr>
          <w:rFonts w:eastAsia="Times New Roman"/>
          <w:bCs/>
          <w:shd w:val="clear" w:color="auto" w:fill="FFFFFF"/>
        </w:rPr>
        <w:t xml:space="preserve"> πραγματικά κρίμα </w:t>
      </w:r>
      <w:r w:rsidRPr="001B51C1">
        <w:rPr>
          <w:rFonts w:eastAsia="Times New Roman"/>
          <w:bCs/>
          <w:shd w:val="clear" w:color="auto" w:fill="FFFFFF"/>
        </w:rPr>
        <w:t>να</w:t>
      </w:r>
      <w:r>
        <w:rPr>
          <w:rFonts w:eastAsia="Times New Roman"/>
          <w:bCs/>
          <w:shd w:val="clear" w:color="auto" w:fill="FFFFFF"/>
        </w:rPr>
        <w:t xml:space="preserve"> μην αξιοποιούμε τέτοιες εκτάσεις. Αν μπορ</w:t>
      </w:r>
      <w:r>
        <w:rPr>
          <w:rFonts w:eastAsia="Times New Roman"/>
          <w:bCs/>
          <w:shd w:val="clear" w:color="auto" w:fill="FFFFFF"/>
        </w:rPr>
        <w:t xml:space="preserve">ούμε </w:t>
      </w:r>
      <w:r w:rsidRPr="001B51C1">
        <w:rPr>
          <w:rFonts w:eastAsia="Times New Roman"/>
          <w:bCs/>
          <w:shd w:val="clear" w:color="auto" w:fill="FFFFFF"/>
        </w:rPr>
        <w:t>να</w:t>
      </w:r>
      <w:r>
        <w:rPr>
          <w:rFonts w:eastAsia="Times New Roman"/>
          <w:bCs/>
          <w:shd w:val="clear" w:color="auto" w:fill="FFFFFF"/>
        </w:rPr>
        <w:t xml:space="preserve"> βοηθήσουμε, </w:t>
      </w:r>
      <w:r w:rsidRPr="001B51C1">
        <w:rPr>
          <w:rFonts w:eastAsia="Times New Roman"/>
          <w:bCs/>
          <w:shd w:val="clear" w:color="auto" w:fill="FFFFFF"/>
        </w:rPr>
        <w:t>να</w:t>
      </w:r>
      <w:r>
        <w:rPr>
          <w:rFonts w:eastAsia="Times New Roman"/>
          <w:bCs/>
          <w:shd w:val="clear" w:color="auto" w:fill="FFFFFF"/>
        </w:rPr>
        <w:t xml:space="preserve"> βοηθήσουμε, </w:t>
      </w:r>
      <w:r w:rsidRPr="001B51C1">
        <w:rPr>
          <w:rFonts w:eastAsia="Times New Roman"/>
          <w:bCs/>
          <w:shd w:val="clear" w:color="auto" w:fill="FFFFFF"/>
        </w:rPr>
        <w:t>αλλά</w:t>
      </w:r>
      <w:r>
        <w:rPr>
          <w:rFonts w:eastAsia="Times New Roman"/>
          <w:bCs/>
          <w:shd w:val="clear" w:color="auto" w:fill="FFFFFF"/>
        </w:rPr>
        <w:t xml:space="preserve"> </w:t>
      </w:r>
      <w:r w:rsidRPr="001B51C1">
        <w:rPr>
          <w:rFonts w:eastAsia="Times New Roman"/>
          <w:bCs/>
          <w:shd w:val="clear" w:color="auto" w:fill="FFFFFF"/>
        </w:rPr>
        <w:lastRenderedPageBreak/>
        <w:t>και</w:t>
      </w:r>
      <w:r>
        <w:rPr>
          <w:rFonts w:eastAsia="Times New Roman"/>
          <w:bCs/>
          <w:shd w:val="clear" w:color="auto" w:fill="FFFFFF"/>
        </w:rPr>
        <w:t xml:space="preserve"> οι δήμοι </w:t>
      </w:r>
      <w:r w:rsidRPr="001B51C1">
        <w:rPr>
          <w:rFonts w:eastAsia="Times New Roman"/>
          <w:bCs/>
          <w:shd w:val="clear" w:color="auto" w:fill="FFFFFF"/>
        </w:rPr>
        <w:t>πρέπει</w:t>
      </w:r>
      <w:r>
        <w:rPr>
          <w:rFonts w:eastAsia="Times New Roman"/>
          <w:bCs/>
          <w:shd w:val="clear" w:color="auto" w:fill="FFFFFF"/>
        </w:rPr>
        <w:t xml:space="preserve"> </w:t>
      </w:r>
      <w:r w:rsidRPr="001B51C1">
        <w:rPr>
          <w:rFonts w:eastAsia="Times New Roman"/>
          <w:bCs/>
          <w:shd w:val="clear" w:color="auto" w:fill="FFFFFF"/>
        </w:rPr>
        <w:t>να</w:t>
      </w:r>
      <w:r>
        <w:rPr>
          <w:rFonts w:eastAsia="Times New Roman"/>
          <w:bCs/>
          <w:shd w:val="clear" w:color="auto" w:fill="FFFFFF"/>
        </w:rPr>
        <w:t xml:space="preserve"> μας πουν με την εμπλοκή τους τόσα χρόνια ποια ήταν τα πραγματικά προβλήματα</w:t>
      </w:r>
      <w:r>
        <w:rPr>
          <w:rFonts w:eastAsia="Times New Roman"/>
          <w:bCs/>
          <w:shd w:val="clear" w:color="auto" w:fill="FFFFFF"/>
        </w:rPr>
        <w:t>,</w:t>
      </w:r>
      <w:r>
        <w:rPr>
          <w:rFonts w:eastAsia="Times New Roman"/>
          <w:bCs/>
          <w:shd w:val="clear" w:color="auto" w:fill="FFFFFF"/>
        </w:rPr>
        <w:t xml:space="preserve"> </w:t>
      </w:r>
      <w:r w:rsidRPr="001B51C1">
        <w:rPr>
          <w:rFonts w:eastAsia="Times New Roman"/>
          <w:bCs/>
          <w:shd w:val="clear" w:color="auto" w:fill="FFFFFF"/>
        </w:rPr>
        <w:t>που</w:t>
      </w:r>
      <w:r>
        <w:rPr>
          <w:rFonts w:eastAsia="Times New Roman"/>
          <w:bCs/>
          <w:shd w:val="clear" w:color="auto" w:fill="FFFFFF"/>
        </w:rPr>
        <w:t xml:space="preserve"> αντιμετώπισαν </w:t>
      </w:r>
      <w:r w:rsidRPr="001B51C1">
        <w:rPr>
          <w:rFonts w:eastAsia="Times New Roman"/>
          <w:bCs/>
          <w:shd w:val="clear" w:color="auto" w:fill="FFFFFF"/>
        </w:rPr>
        <w:t>και</w:t>
      </w:r>
      <w:r>
        <w:rPr>
          <w:rFonts w:eastAsia="Times New Roman"/>
          <w:bCs/>
          <w:shd w:val="clear" w:color="auto" w:fill="FFFFFF"/>
        </w:rPr>
        <w:t xml:space="preserve"> </w:t>
      </w:r>
      <w:r w:rsidRPr="001B51C1">
        <w:rPr>
          <w:rFonts w:eastAsia="Times New Roman"/>
          <w:bCs/>
          <w:shd w:val="clear" w:color="auto" w:fill="FFFFFF"/>
        </w:rPr>
        <w:t>να</w:t>
      </w:r>
      <w:r>
        <w:rPr>
          <w:rFonts w:eastAsia="Times New Roman"/>
          <w:bCs/>
          <w:shd w:val="clear" w:color="auto" w:fill="FFFFFF"/>
        </w:rPr>
        <w:t xml:space="preserve"> δούμε αν μπορούν </w:t>
      </w:r>
      <w:r w:rsidRPr="001B51C1">
        <w:rPr>
          <w:rFonts w:eastAsia="Times New Roman"/>
          <w:bCs/>
          <w:shd w:val="clear" w:color="auto" w:fill="FFFFFF"/>
        </w:rPr>
        <w:t>να</w:t>
      </w:r>
      <w:r>
        <w:rPr>
          <w:rFonts w:eastAsia="Times New Roman"/>
          <w:bCs/>
          <w:shd w:val="clear" w:color="auto" w:fill="FFFFFF"/>
        </w:rPr>
        <w:t xml:space="preserve"> επιλυθούν ή όχι. </w:t>
      </w:r>
    </w:p>
    <w:p w14:paraId="7A305319"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Άρα εγώ θα πρότεινα να μεταφέρετε την πρόθεση του Υπο</w:t>
      </w:r>
      <w:r>
        <w:rPr>
          <w:rFonts w:eastAsia="Times New Roman" w:cs="Times New Roman"/>
          <w:szCs w:val="24"/>
        </w:rPr>
        <w:t>υργείου Παιδείας να συνεννοηθούμε με τους δήμους</w:t>
      </w:r>
      <w:r>
        <w:rPr>
          <w:rFonts w:eastAsia="Times New Roman" w:cs="Times New Roman"/>
          <w:szCs w:val="24"/>
        </w:rPr>
        <w:t>,</w:t>
      </w:r>
      <w:r>
        <w:rPr>
          <w:rFonts w:eastAsia="Times New Roman" w:cs="Times New Roman"/>
          <w:szCs w:val="24"/>
        </w:rPr>
        <w:t xml:space="preserve"> για να μας πουν και αυτοί τι δυσκολίες έχουν, διότι μπορεί ορισμένες δυσκολίες να είναι νομικές δυσκολίες ως προς τους δήμους και να αλλάξουμε ό,τι είναι να αλλάξουμε</w:t>
      </w:r>
      <w:r>
        <w:rPr>
          <w:rFonts w:eastAsia="Times New Roman" w:cs="Times New Roman"/>
          <w:szCs w:val="24"/>
        </w:rPr>
        <w:t>,</w:t>
      </w:r>
      <w:r>
        <w:rPr>
          <w:rFonts w:eastAsia="Times New Roman" w:cs="Times New Roman"/>
          <w:szCs w:val="24"/>
        </w:rPr>
        <w:t xml:space="preserve"> για να μπορέσουμε στοιχειωδώς να αξιοπ</w:t>
      </w:r>
      <w:r>
        <w:rPr>
          <w:rFonts w:eastAsia="Times New Roman" w:cs="Times New Roman"/>
          <w:szCs w:val="24"/>
        </w:rPr>
        <w:t xml:space="preserve">οιήσουμε μια κρατική περιουσία, κάτι που μάλλον θα είναι πολύ καλό και για νέα παιδιά. </w:t>
      </w:r>
    </w:p>
    <w:p w14:paraId="7A30531A" w14:textId="77777777" w:rsidR="00E43293" w:rsidRDefault="0014036B">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7A30531B"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Κατσαβριά</w:t>
      </w:r>
      <w:proofErr w:type="spellEnd"/>
      <w:r>
        <w:rPr>
          <w:rFonts w:eastAsia="Times New Roman" w:cs="Times New Roman"/>
          <w:szCs w:val="24"/>
        </w:rPr>
        <w:t xml:space="preserve">, έχετε τον λόγο για τρία λεπτά. </w:t>
      </w:r>
    </w:p>
    <w:p w14:paraId="7A30531C" w14:textId="77777777" w:rsidR="00E43293" w:rsidRDefault="0014036B">
      <w:pPr>
        <w:spacing w:line="600" w:lineRule="auto"/>
        <w:ind w:firstLine="720"/>
        <w:jc w:val="both"/>
        <w:rPr>
          <w:rFonts w:eastAsia="Times New Roman"/>
          <w:szCs w:val="24"/>
        </w:rPr>
      </w:pPr>
      <w:r w:rsidRPr="00B65647">
        <w:rPr>
          <w:rFonts w:eastAsia="Times New Roman"/>
          <w:b/>
          <w:szCs w:val="24"/>
        </w:rPr>
        <w:t xml:space="preserve">ΧΡΥΣΟΥΛΑ </w:t>
      </w:r>
      <w:r w:rsidRPr="00B65647">
        <w:rPr>
          <w:rFonts w:eastAsia="Times New Roman"/>
          <w:b/>
          <w:bCs/>
          <w:szCs w:val="24"/>
        </w:rPr>
        <w:t>ΚΑΤΣΑΒΡΙΑ</w:t>
      </w:r>
      <w:r>
        <w:rPr>
          <w:rFonts w:eastAsia="Times New Roman"/>
          <w:b/>
          <w:bCs/>
          <w:szCs w:val="24"/>
        </w:rPr>
        <w:t xml:space="preserve"> </w:t>
      </w:r>
      <w:r w:rsidRPr="00B65647">
        <w:rPr>
          <w:rFonts w:eastAsia="Times New Roman"/>
          <w:b/>
          <w:szCs w:val="24"/>
        </w:rPr>
        <w:t>-</w:t>
      </w:r>
      <w:r>
        <w:rPr>
          <w:rFonts w:eastAsia="Times New Roman"/>
          <w:b/>
          <w:szCs w:val="24"/>
        </w:rPr>
        <w:t xml:space="preserve"> </w:t>
      </w:r>
      <w:r w:rsidRPr="00B65647">
        <w:rPr>
          <w:rFonts w:eastAsia="Times New Roman"/>
          <w:b/>
          <w:szCs w:val="24"/>
        </w:rPr>
        <w:t>ΣΙΩΡΟΠΟΥΛΟΥ</w:t>
      </w:r>
      <w:r>
        <w:rPr>
          <w:rFonts w:eastAsia="Times New Roman"/>
          <w:b/>
          <w:szCs w:val="24"/>
        </w:rPr>
        <w:t>:</w:t>
      </w:r>
      <w:r>
        <w:rPr>
          <w:rFonts w:eastAsia="Times New Roman"/>
          <w:szCs w:val="24"/>
        </w:rPr>
        <w:t xml:space="preserve"> Ευχαριστώ, κύριε Πρόεδρε. </w:t>
      </w:r>
    </w:p>
    <w:p w14:paraId="7A30531D" w14:textId="77777777" w:rsidR="00E43293" w:rsidRDefault="0014036B">
      <w:pPr>
        <w:spacing w:line="600" w:lineRule="auto"/>
        <w:ind w:firstLine="720"/>
        <w:jc w:val="both"/>
        <w:rPr>
          <w:rFonts w:eastAsia="Times New Roman"/>
          <w:szCs w:val="24"/>
        </w:rPr>
      </w:pPr>
      <w:r>
        <w:rPr>
          <w:rFonts w:eastAsia="Times New Roman"/>
          <w:szCs w:val="24"/>
        </w:rPr>
        <w:t>Κύριε Υπουργέ, ακριβώς αυτό είναι το πνεύμα</w:t>
      </w:r>
      <w:r>
        <w:rPr>
          <w:rFonts w:eastAsia="Times New Roman"/>
          <w:szCs w:val="24"/>
        </w:rPr>
        <w:t>,</w:t>
      </w:r>
      <w:r>
        <w:rPr>
          <w:rFonts w:eastAsia="Times New Roman"/>
          <w:szCs w:val="24"/>
        </w:rPr>
        <w:t xml:space="preserve"> που διαπνέει τη δική μου ερώτηση και πρόταση σήμερα. Διότι, πράγματι, αυτές οι κατασκηνώσεις είναι αναξιοποίητες πάρα πολλά χρόνια. Καταλαβαίνετε, όμως, ότι υπάρχει μια αγωνία</w:t>
      </w:r>
      <w:r>
        <w:rPr>
          <w:rFonts w:eastAsia="Times New Roman"/>
          <w:szCs w:val="24"/>
        </w:rPr>
        <w:t>,</w:t>
      </w:r>
      <w:r>
        <w:rPr>
          <w:rFonts w:eastAsia="Times New Roman"/>
          <w:szCs w:val="24"/>
        </w:rPr>
        <w:t xml:space="preserve"> ιδιαίτ</w:t>
      </w:r>
      <w:r>
        <w:rPr>
          <w:rFonts w:eastAsia="Times New Roman"/>
          <w:szCs w:val="24"/>
        </w:rPr>
        <w:t>ερα από τις τοπικές κοινωνίες</w:t>
      </w:r>
      <w:r>
        <w:rPr>
          <w:rFonts w:eastAsia="Times New Roman"/>
          <w:szCs w:val="24"/>
        </w:rPr>
        <w:t>,</w:t>
      </w:r>
      <w:r>
        <w:rPr>
          <w:rFonts w:eastAsia="Times New Roman"/>
          <w:szCs w:val="24"/>
        </w:rPr>
        <w:t xml:space="preserve"> για να αναβαθμιστούν και να αξιοποιηθούν. Εδώ θα ήθελα πραγματικά</w:t>
      </w:r>
      <w:r>
        <w:rPr>
          <w:rFonts w:eastAsia="Times New Roman"/>
          <w:szCs w:val="24"/>
        </w:rPr>
        <w:t>,</w:t>
      </w:r>
      <w:r>
        <w:rPr>
          <w:rFonts w:eastAsia="Times New Roman"/>
          <w:szCs w:val="24"/>
        </w:rPr>
        <w:t xml:space="preserve"> να βρούμε ένα σημείο συνάντησης με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η </w:t>
      </w:r>
      <w:r>
        <w:rPr>
          <w:rFonts w:eastAsia="Times New Roman"/>
          <w:szCs w:val="24"/>
        </w:rPr>
        <w:lastRenderedPageBreak/>
        <w:t xml:space="preserve">οποία έχει την πρόθεση να δούμε αυτό το θέμα από κοινού, ώστε να το επεξεργαστούμε. </w:t>
      </w:r>
    </w:p>
    <w:p w14:paraId="7A30531E" w14:textId="77777777" w:rsidR="00E43293" w:rsidRDefault="0014036B">
      <w:pPr>
        <w:spacing w:line="600" w:lineRule="auto"/>
        <w:ind w:firstLine="720"/>
        <w:jc w:val="both"/>
        <w:rPr>
          <w:rFonts w:eastAsia="Times New Roman"/>
          <w:szCs w:val="24"/>
        </w:rPr>
      </w:pPr>
      <w:r>
        <w:rPr>
          <w:rFonts w:eastAsia="Times New Roman"/>
          <w:szCs w:val="24"/>
        </w:rPr>
        <w:t>Εγώ, λοιπόν</w:t>
      </w:r>
      <w:r>
        <w:rPr>
          <w:rFonts w:eastAsia="Times New Roman"/>
          <w:szCs w:val="24"/>
        </w:rPr>
        <w:t xml:space="preserve">, με αφορμή αυτήν την ερώτηση που σας κατέθεσα, θεωρώ ότι είναι σκόπιμο να δούμε συνολικά το θέμα των κατασκηνώσεων και στις τρεις διαστάσεις του, προκειμένου να στηρίξουμε μια αναπτυξιακή πολιτική με κοινωνικό πρόσημο. </w:t>
      </w:r>
    </w:p>
    <w:p w14:paraId="7A30531F" w14:textId="77777777" w:rsidR="00E43293" w:rsidRDefault="0014036B">
      <w:pPr>
        <w:spacing w:line="600" w:lineRule="auto"/>
        <w:ind w:firstLine="720"/>
        <w:jc w:val="both"/>
        <w:rPr>
          <w:rFonts w:eastAsia="Times New Roman"/>
          <w:szCs w:val="24"/>
        </w:rPr>
      </w:pPr>
      <w:r>
        <w:rPr>
          <w:rFonts w:eastAsia="Times New Roman"/>
          <w:szCs w:val="24"/>
        </w:rPr>
        <w:t>Η πρώτη του διάσταση αφορά στον ίδι</w:t>
      </w:r>
      <w:r>
        <w:rPr>
          <w:rFonts w:eastAsia="Times New Roman"/>
          <w:szCs w:val="24"/>
        </w:rPr>
        <w:t xml:space="preserve">ο τον κατασκηνωτικό θεσμό και στον ρόλο του στις σημερινές συνθήκες. </w:t>
      </w:r>
    </w:p>
    <w:p w14:paraId="7A305320" w14:textId="77777777" w:rsidR="00E43293" w:rsidRDefault="0014036B">
      <w:pPr>
        <w:spacing w:line="600" w:lineRule="auto"/>
        <w:ind w:firstLine="720"/>
        <w:jc w:val="both"/>
        <w:rPr>
          <w:rFonts w:eastAsia="Times New Roman"/>
          <w:szCs w:val="24"/>
        </w:rPr>
      </w:pPr>
      <w:r>
        <w:rPr>
          <w:rFonts w:eastAsia="Times New Roman"/>
          <w:szCs w:val="24"/>
        </w:rPr>
        <w:t>Η δεύτερη διάσταση αφορά στο γεγονός ότι οι κατασκηνώσεις του Υπουργείου Παιδείας –γιατί μπορεί να έχουν παραχωρηθεί στους δήμους, αλλά αυτό δεν σημαίνει ότι δεν είναι περιουσία αναξιοπο</w:t>
      </w:r>
      <w:r>
        <w:rPr>
          <w:rFonts w:eastAsia="Times New Roman"/>
          <w:szCs w:val="24"/>
        </w:rPr>
        <w:t xml:space="preserve">ίητη του Υπουργείου Παιδείας- αποτελούν κρατική περιουσία, συχνά </w:t>
      </w:r>
      <w:proofErr w:type="spellStart"/>
      <w:r>
        <w:rPr>
          <w:rFonts w:eastAsia="Times New Roman"/>
          <w:szCs w:val="24"/>
        </w:rPr>
        <w:t>απαξιωμένη</w:t>
      </w:r>
      <w:proofErr w:type="spellEnd"/>
      <w:r>
        <w:rPr>
          <w:rFonts w:eastAsia="Times New Roman"/>
          <w:szCs w:val="24"/>
        </w:rPr>
        <w:t xml:space="preserve"> και αναξιοποίητη, και κάποια στιγμή πρέπει να δούμε τι πρέπει να γίνει με αυτήν την υποδομή. </w:t>
      </w:r>
    </w:p>
    <w:p w14:paraId="7A305321" w14:textId="77777777" w:rsidR="00E43293" w:rsidRDefault="0014036B">
      <w:pPr>
        <w:spacing w:line="600" w:lineRule="auto"/>
        <w:ind w:firstLine="720"/>
        <w:jc w:val="both"/>
        <w:rPr>
          <w:rFonts w:eastAsia="Times New Roman"/>
          <w:szCs w:val="24"/>
        </w:rPr>
      </w:pPr>
      <w:r>
        <w:rPr>
          <w:rFonts w:eastAsia="Times New Roman"/>
          <w:szCs w:val="24"/>
        </w:rPr>
        <w:t>Η τρίτη διάσταση αφορά στις επιμέρους κατασκηνωτικές δομές, οι οποίες πρέπει να εξετασ</w:t>
      </w:r>
      <w:r>
        <w:rPr>
          <w:rFonts w:eastAsia="Times New Roman"/>
          <w:szCs w:val="24"/>
        </w:rPr>
        <w:t xml:space="preserve">τούν ως προς τη δυνατότητα της αξιοποίησής τους μέσα από τη σύμπραξη του Υπουργείου με άλλα Υπουργεία και με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w:t>
      </w:r>
    </w:p>
    <w:p w14:paraId="7A305322" w14:textId="77777777" w:rsidR="00E43293" w:rsidRDefault="0014036B">
      <w:pPr>
        <w:spacing w:line="600" w:lineRule="auto"/>
        <w:ind w:firstLine="720"/>
        <w:jc w:val="both"/>
        <w:rPr>
          <w:rFonts w:eastAsia="Times New Roman"/>
          <w:szCs w:val="24"/>
        </w:rPr>
      </w:pPr>
      <w:r>
        <w:rPr>
          <w:rFonts w:eastAsia="Times New Roman"/>
          <w:szCs w:val="24"/>
        </w:rPr>
        <w:t xml:space="preserve">Είναι πράγματι γεγονός ότι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έφτασε και αυτή στα όρια της κατάρρευσης</w:t>
      </w:r>
      <w:r>
        <w:rPr>
          <w:rFonts w:eastAsia="Times New Roman"/>
          <w:szCs w:val="24"/>
        </w:rPr>
        <w:t>,</w:t>
      </w:r>
      <w:r>
        <w:rPr>
          <w:rFonts w:eastAsia="Times New Roman"/>
          <w:szCs w:val="24"/>
        </w:rPr>
        <w:t xml:space="preserve"> μετά από περιοριστικές πολιτικ</w:t>
      </w:r>
      <w:r>
        <w:rPr>
          <w:rFonts w:eastAsia="Times New Roman"/>
          <w:szCs w:val="24"/>
        </w:rPr>
        <w:t>ές</w:t>
      </w:r>
      <w:r>
        <w:rPr>
          <w:rFonts w:eastAsia="Times New Roman"/>
          <w:szCs w:val="24"/>
        </w:rPr>
        <w:t>,</w:t>
      </w:r>
      <w:r>
        <w:rPr>
          <w:rFonts w:eastAsia="Times New Roman"/>
          <w:szCs w:val="24"/>
        </w:rPr>
        <w:t xml:space="preserve"> που επιβλήθηκαν στη χώρα </w:t>
      </w:r>
      <w:r>
        <w:rPr>
          <w:rFonts w:eastAsia="Times New Roman"/>
          <w:szCs w:val="24"/>
        </w:rPr>
        <w:lastRenderedPageBreak/>
        <w:t xml:space="preserve">εξαιτίας της χρεοκοπίας και όχι μόνο. Αυτό συμβαίνει εδώ και πολλά χρόνια. Επομένως, είναι κατανοητή η αδυναμία των δήμων να κάνουν μελέτες και επενδύσεις. </w:t>
      </w:r>
    </w:p>
    <w:p w14:paraId="7A305323" w14:textId="77777777" w:rsidR="00E43293" w:rsidRDefault="0014036B">
      <w:pPr>
        <w:spacing w:line="600" w:lineRule="auto"/>
        <w:ind w:firstLine="720"/>
        <w:jc w:val="both"/>
        <w:rPr>
          <w:rFonts w:eastAsia="Times New Roman"/>
          <w:szCs w:val="24"/>
        </w:rPr>
      </w:pPr>
      <w:r>
        <w:rPr>
          <w:rFonts w:eastAsia="Times New Roman"/>
          <w:szCs w:val="24"/>
        </w:rPr>
        <w:t>Το κράτος, όμως, και εν προκειμένω το Υπουργείου Παιδείας, μπορεί να ε</w:t>
      </w:r>
      <w:r>
        <w:rPr>
          <w:rFonts w:eastAsia="Times New Roman"/>
          <w:szCs w:val="24"/>
        </w:rPr>
        <w:t xml:space="preserve">ξασφαλίσει τους πόρους για τη μελέτη, την αποκατάσταση και την κατασκευή ενδεχομένως των απαραίτητων κατασκηνωτικών εγκαταστάσεων. </w:t>
      </w:r>
    </w:p>
    <w:p w14:paraId="7A305324" w14:textId="77777777" w:rsidR="00E43293" w:rsidRDefault="0014036B">
      <w:pPr>
        <w:spacing w:line="600" w:lineRule="auto"/>
        <w:ind w:firstLine="720"/>
        <w:jc w:val="both"/>
        <w:rPr>
          <w:rFonts w:eastAsia="Times New Roman"/>
          <w:szCs w:val="24"/>
        </w:rPr>
      </w:pPr>
      <w:r>
        <w:rPr>
          <w:rFonts w:eastAsia="Times New Roman"/>
          <w:szCs w:val="24"/>
        </w:rPr>
        <w:t xml:space="preserve">Ωστόσο,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μπορεί να αναλάβει τη διαχείριση και τη λειτουργία τους, καθώς διαθέτει την πολύτιμη γνώση των</w:t>
      </w:r>
      <w:r>
        <w:rPr>
          <w:rFonts w:eastAsia="Times New Roman"/>
          <w:szCs w:val="24"/>
        </w:rPr>
        <w:t xml:space="preserve"> τοπικών αναγκών και των δυνατοτήτων. Η κρατική περιουσία είναι αναγκαίο να διαφυλαχτεί ως τέτοια για το σήμερα και το αύριο των νέων γενεών. Όπως επισήμανα και στην </w:t>
      </w:r>
      <w:proofErr w:type="spellStart"/>
      <w:r>
        <w:rPr>
          <w:rFonts w:eastAsia="Times New Roman"/>
          <w:szCs w:val="24"/>
        </w:rPr>
        <w:t>πρωτολογία</w:t>
      </w:r>
      <w:proofErr w:type="spellEnd"/>
      <w:r>
        <w:rPr>
          <w:rFonts w:eastAsia="Times New Roman"/>
          <w:szCs w:val="24"/>
        </w:rPr>
        <w:t xml:space="preserve"> μου, είναι πολύ σημαντικό να δούμε τον κατασκηνωτικό θεσμό με μια πιο σύγχρονη </w:t>
      </w:r>
      <w:r>
        <w:rPr>
          <w:rFonts w:eastAsia="Times New Roman"/>
          <w:szCs w:val="24"/>
        </w:rPr>
        <w:t xml:space="preserve">ματιά. Αυτό, κατά τη γνώμη μου, σημαίνει αφενός στήριξη της λαϊκής οικογένειας και αφετέρου, ουσιαστική αναβάθμιση της εκπαιδευτικής διαδικασίας. </w:t>
      </w:r>
    </w:p>
    <w:p w14:paraId="7A305325" w14:textId="77777777" w:rsidR="00E43293" w:rsidRDefault="0014036B">
      <w:pPr>
        <w:spacing w:line="600" w:lineRule="auto"/>
        <w:ind w:firstLine="720"/>
        <w:jc w:val="both"/>
        <w:rPr>
          <w:rFonts w:eastAsia="Times New Roman"/>
          <w:szCs w:val="24"/>
        </w:rPr>
      </w:pPr>
      <w:r>
        <w:rPr>
          <w:rFonts w:eastAsia="Times New Roman"/>
          <w:szCs w:val="24"/>
        </w:rPr>
        <w:t>Επιπλέον, με τον τρόπο αυτό θεωρώ ότι θα αυξηθούν θεαματικά και οι προοπτικές της τοπικής και περιφερειακής α</w:t>
      </w:r>
      <w:r>
        <w:rPr>
          <w:rFonts w:eastAsia="Times New Roman"/>
          <w:szCs w:val="24"/>
        </w:rPr>
        <w:t>νάπτυξης, καθώς οι υποδομές των κατασκηνώσεων μπορεί να χρησιμοποιηθούν σε δύο επίπεδα: στο επίπεδο της ικανοποίησης αναγκών των ευπαθών κοινωνικών ομάδων και στο επίπεδο της εξοικείωσης με εναλλακτικές μορφές τουρισμού όλον τον χρόνο, όχι μόνο την περίοδο</w:t>
      </w:r>
      <w:r>
        <w:rPr>
          <w:rFonts w:eastAsia="Times New Roman"/>
          <w:szCs w:val="24"/>
        </w:rPr>
        <w:t xml:space="preserve"> του καλοκαιριού. </w:t>
      </w:r>
    </w:p>
    <w:p w14:paraId="7A305326" w14:textId="77777777" w:rsidR="00E43293" w:rsidRDefault="0014036B">
      <w:pPr>
        <w:spacing w:line="600" w:lineRule="auto"/>
        <w:ind w:firstLine="720"/>
        <w:jc w:val="both"/>
        <w:rPr>
          <w:rFonts w:eastAsia="Times New Roman"/>
          <w:szCs w:val="24"/>
        </w:rPr>
      </w:pPr>
      <w:r>
        <w:rPr>
          <w:rFonts w:eastAsia="Times New Roman"/>
          <w:szCs w:val="24"/>
        </w:rPr>
        <w:lastRenderedPageBreak/>
        <w:t xml:space="preserve">Κλείνοντας, κύριε Πρόεδρε και αγαπητέ κύριε Υπουργέ, έχω την πεποίθηση ότι η επαναλειτουργία των κατασκηνώσεων μόνο θετικά έχει να προσφέρει. Θα ήταν μεγάλη η χαρά μου να ξεκινούσαμε από τις κατασκηνώσεις του Νομού μου, της Καστανιάς και της </w:t>
      </w:r>
      <w:proofErr w:type="spellStart"/>
      <w:r>
        <w:rPr>
          <w:rFonts w:eastAsia="Times New Roman"/>
          <w:szCs w:val="24"/>
        </w:rPr>
        <w:t>Δρακότρυπας</w:t>
      </w:r>
      <w:proofErr w:type="spellEnd"/>
      <w:r>
        <w:rPr>
          <w:rFonts w:eastAsia="Times New Roman"/>
          <w:szCs w:val="24"/>
        </w:rPr>
        <w:t>. Τ</w:t>
      </w:r>
      <w:r>
        <w:rPr>
          <w:rFonts w:eastAsia="Times New Roman"/>
          <w:szCs w:val="24"/>
        </w:rPr>
        <w:t>α οφέλη για τα παιδιά και την ελληνική οικογένεια είναι προφανή και οι τοπικές κοινωνίες θα τονωθούν πολλαπλά. Θα ζωντανέψουν τα χωριά μας και κάποιοι νέοι θα αποκτήσουν το κίνητρο</w:t>
      </w:r>
      <w:r>
        <w:rPr>
          <w:rFonts w:eastAsia="Times New Roman"/>
          <w:szCs w:val="24"/>
        </w:rPr>
        <w:t>,</w:t>
      </w:r>
      <w:r>
        <w:rPr>
          <w:rFonts w:eastAsia="Times New Roman"/>
          <w:szCs w:val="24"/>
        </w:rPr>
        <w:t xml:space="preserve"> για να παραμείνουν εκεί. Κυρίως, όμως, θα δοθεί σε όλους η ευκαιρία να επα</w:t>
      </w:r>
      <w:r>
        <w:rPr>
          <w:rFonts w:eastAsia="Times New Roman"/>
          <w:szCs w:val="24"/>
        </w:rPr>
        <w:t xml:space="preserve">νασυνδεθεί η κοινωνία μας με τη φύση και την παράδοση του Νομού Καρδίτσας και κάθε τόπου, καθώς και με τις αξίες της συλλογικότητας, της συνεργασίας, της αλληλεγγύης και της κοινής δημιουργικής προσπάθειας. </w:t>
      </w:r>
    </w:p>
    <w:p w14:paraId="7A305327" w14:textId="77777777" w:rsidR="00E43293" w:rsidRDefault="0014036B">
      <w:pPr>
        <w:spacing w:line="600" w:lineRule="auto"/>
        <w:ind w:firstLine="720"/>
        <w:jc w:val="both"/>
        <w:rPr>
          <w:rFonts w:eastAsia="Times New Roman"/>
          <w:szCs w:val="24"/>
        </w:rPr>
      </w:pPr>
      <w:r>
        <w:rPr>
          <w:rFonts w:eastAsia="Times New Roman"/>
          <w:szCs w:val="24"/>
        </w:rPr>
        <w:t xml:space="preserve">Ευχαριστώ πολύ. </w:t>
      </w:r>
    </w:p>
    <w:p w14:paraId="7A305328" w14:textId="77777777" w:rsidR="00E43293" w:rsidRDefault="0014036B">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κι εμείς. </w:t>
      </w:r>
    </w:p>
    <w:p w14:paraId="7A305329"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7A30532A" w14:textId="77777777" w:rsidR="00E43293" w:rsidRDefault="0014036B">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Ευχαριστώ, κύριε Πρόεδρε. </w:t>
      </w:r>
    </w:p>
    <w:p w14:paraId="7A30532B"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Δεν θα επαναλάβω τις γενικές αρχές και κατευθύνσεις. Είναι προφανές ότι αυτά που αναφέρ</w:t>
      </w:r>
      <w:r>
        <w:rPr>
          <w:rFonts w:eastAsia="Times New Roman" w:cs="Times New Roman"/>
          <w:szCs w:val="24"/>
        </w:rPr>
        <w:t xml:space="preserve">ατε καλύπτουν και το Υπουργείο εκατό τοις εκατό. </w:t>
      </w:r>
    </w:p>
    <w:p w14:paraId="7A30532C"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lastRenderedPageBreak/>
        <w:t>Όμως, δεν μπορεί το Υπουργείο Παιδείας μονά ζυγά να χάνει. Λέμε δηλαδή ότι έχει πολύ μεγάλη σημασία</w:t>
      </w:r>
      <w:r>
        <w:rPr>
          <w:rFonts w:eastAsia="Times New Roman" w:cs="Times New Roman"/>
          <w:szCs w:val="24"/>
        </w:rPr>
        <w:t>,</w:t>
      </w:r>
      <w:r>
        <w:rPr>
          <w:rFonts w:eastAsia="Times New Roman" w:cs="Times New Roman"/>
          <w:szCs w:val="24"/>
        </w:rPr>
        <w:t xml:space="preserve"> οι δήμοι να παίρνουν πρωτοβουλίες για διάφορες δραστηριότητες των μαθητών και των παιδιών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w:t>
      </w:r>
    </w:p>
    <w:p w14:paraId="7A30532D" w14:textId="77777777" w:rsidR="00E43293" w:rsidRDefault="0014036B">
      <w:pPr>
        <w:tabs>
          <w:tab w:val="left" w:pos="2608"/>
        </w:tabs>
        <w:spacing w:line="600" w:lineRule="auto"/>
        <w:jc w:val="both"/>
        <w:rPr>
          <w:rFonts w:eastAsia="Times New Roman" w:cs="Times New Roman"/>
          <w:szCs w:val="24"/>
        </w:rPr>
      </w:pPr>
      <w:r>
        <w:rPr>
          <w:rFonts w:eastAsia="Times New Roman" w:cs="Times New Roman"/>
          <w:szCs w:val="24"/>
        </w:rPr>
        <w:t>Εδώ, λο</w:t>
      </w:r>
      <w:r>
        <w:rPr>
          <w:rFonts w:eastAsia="Times New Roman" w:cs="Times New Roman"/>
          <w:szCs w:val="24"/>
        </w:rPr>
        <w:t xml:space="preserve">ιπόν, παραχωρήθηκαν στον δήμο αυτές οι δύο κατασκηνώσεις. Πρέπει ο </w:t>
      </w:r>
      <w:r>
        <w:rPr>
          <w:rFonts w:eastAsia="Times New Roman" w:cs="Times New Roman"/>
          <w:szCs w:val="24"/>
        </w:rPr>
        <w:t>δ</w:t>
      </w:r>
      <w:r>
        <w:rPr>
          <w:rFonts w:eastAsia="Times New Roman" w:cs="Times New Roman"/>
          <w:szCs w:val="24"/>
        </w:rPr>
        <w:t>ήμος να μας πει και όχι μόνον ως έλεγχο</w:t>
      </w:r>
      <w:r>
        <w:rPr>
          <w:rFonts w:eastAsia="Times New Roman" w:cs="Times New Roman"/>
          <w:szCs w:val="24"/>
        </w:rPr>
        <w:t xml:space="preserve"> -</w:t>
      </w:r>
      <w:r>
        <w:rPr>
          <w:rFonts w:eastAsia="Times New Roman" w:cs="Times New Roman"/>
          <w:szCs w:val="24"/>
        </w:rPr>
        <w:t>που εγώ θα έλεγα και ως έλεγχο</w:t>
      </w:r>
      <w:r>
        <w:rPr>
          <w:rFonts w:eastAsia="Times New Roman" w:cs="Times New Roman"/>
          <w:szCs w:val="24"/>
        </w:rPr>
        <w:t>-</w:t>
      </w:r>
      <w:r>
        <w:rPr>
          <w:rFonts w:eastAsia="Times New Roman" w:cs="Times New Roman"/>
          <w:szCs w:val="24"/>
        </w:rPr>
        <w:t xml:space="preserve"> γιατί τόσο καιρό είναι αναξιοποίητες ή γιατί δεν έχει έρθει ποτέ στο Υπουργείο Παιδείας μία πρόταση από τον </w:t>
      </w:r>
      <w:r>
        <w:rPr>
          <w:rFonts w:eastAsia="Times New Roman" w:cs="Times New Roman"/>
          <w:szCs w:val="24"/>
        </w:rPr>
        <w:t>δ</w:t>
      </w:r>
      <w:r>
        <w:rPr>
          <w:rFonts w:eastAsia="Times New Roman" w:cs="Times New Roman"/>
          <w:szCs w:val="24"/>
        </w:rPr>
        <w:t>ήμο πο</w:t>
      </w:r>
      <w:r>
        <w:rPr>
          <w:rFonts w:eastAsia="Times New Roman" w:cs="Times New Roman"/>
          <w:szCs w:val="24"/>
        </w:rPr>
        <w:t>υ να λέει: «Έχουμε αυτές τις δυσκολίες» ή «Ζητάμε και μια πρόσθετη βοήθεια</w:t>
      </w:r>
      <w:r>
        <w:rPr>
          <w:rFonts w:eastAsia="Times New Roman" w:cs="Times New Roman"/>
          <w:szCs w:val="24"/>
        </w:rPr>
        <w:t>,</w:t>
      </w:r>
      <w:r>
        <w:rPr>
          <w:rFonts w:eastAsia="Times New Roman" w:cs="Times New Roman"/>
          <w:szCs w:val="24"/>
        </w:rPr>
        <w:t xml:space="preserve"> για να τα αξιοποιήσουμε». Δεν μπορεί το Υπουργείο Παιδείας</w:t>
      </w:r>
      <w:r>
        <w:rPr>
          <w:rFonts w:eastAsia="Times New Roman" w:cs="Times New Roman"/>
          <w:szCs w:val="24"/>
        </w:rPr>
        <w:t>,</w:t>
      </w:r>
      <w:r>
        <w:rPr>
          <w:rFonts w:eastAsia="Times New Roman" w:cs="Times New Roman"/>
          <w:szCs w:val="24"/>
        </w:rPr>
        <w:t xml:space="preserve"> για κάτι που έχει παραχωρήσει, στη συνέχεια να είναι πάνω από τον δήμο, που είναι ένας εξαιρετικά σημαντικός θεσμός. Λέω</w:t>
      </w:r>
      <w:r>
        <w:rPr>
          <w:rFonts w:eastAsia="Times New Roman" w:cs="Times New Roman"/>
          <w:szCs w:val="24"/>
        </w:rPr>
        <w:t>, λοιπόν, ότι ο καθένας πρέπει να ξέρει και τις ευθύνες που έχει.</w:t>
      </w:r>
    </w:p>
    <w:p w14:paraId="7A30532E" w14:textId="77777777" w:rsidR="00E43293" w:rsidRDefault="0014036B">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Δεύτερον, διαβάζω εδώ ότι το 2009 ο Δήμος </w:t>
      </w:r>
      <w:proofErr w:type="spellStart"/>
      <w:r>
        <w:rPr>
          <w:rFonts w:eastAsia="Times New Roman" w:cs="Times New Roman"/>
          <w:szCs w:val="24"/>
        </w:rPr>
        <w:t>Ιτάμου</w:t>
      </w:r>
      <w:proofErr w:type="spellEnd"/>
      <w:r>
        <w:rPr>
          <w:rFonts w:eastAsia="Times New Roman" w:cs="Times New Roman"/>
          <w:szCs w:val="24"/>
        </w:rPr>
        <w:t xml:space="preserve"> διέθεσε ποσό 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w:t>
      </w:r>
      <w:r>
        <w:rPr>
          <w:rFonts w:eastAsia="Times New Roman" w:cs="Times New Roman"/>
          <w:szCs w:val="24"/>
        </w:rPr>
        <w:t>ΘΗΣΕΑΣ</w:t>
      </w:r>
      <w:r>
        <w:rPr>
          <w:rFonts w:eastAsia="Times New Roman" w:cs="Times New Roman"/>
          <w:szCs w:val="24"/>
        </w:rPr>
        <w:t>»</w:t>
      </w:r>
      <w:r>
        <w:rPr>
          <w:rFonts w:eastAsia="Times New Roman" w:cs="Times New Roman"/>
          <w:szCs w:val="24"/>
        </w:rPr>
        <w:t xml:space="preserve"> και διαμόρφωσε ένα τμήμα των κατασκηνώσεων σε χώρο άθλησης με κερκίδα. Συντάχθηκε, επίσης, μελέτη από </w:t>
      </w:r>
      <w:r>
        <w:rPr>
          <w:rFonts w:eastAsia="Times New Roman" w:cs="Times New Roman"/>
          <w:szCs w:val="24"/>
        </w:rPr>
        <w:t>τον Οργανισμό Τουριστικής Εκπαίδευσης πλήρους οργάνωσης αθλητικού κέντρο</w:t>
      </w:r>
      <w:r>
        <w:rPr>
          <w:rFonts w:eastAsia="Times New Roman" w:cs="Times New Roman"/>
          <w:szCs w:val="24"/>
        </w:rPr>
        <w:t>υ</w:t>
      </w:r>
      <w:r>
        <w:rPr>
          <w:rFonts w:eastAsia="Times New Roman" w:cs="Times New Roman"/>
          <w:szCs w:val="24"/>
        </w:rPr>
        <w:t xml:space="preserve"> ύψους 300.000 ευρώ. Έχουν, λοιπόν, δαπανηθεί κάποια χρήματα. Έχουν υπάρξει κάποιες σκέψεις. </w:t>
      </w:r>
      <w:r>
        <w:rPr>
          <w:rFonts w:eastAsia="Times New Roman" w:cs="Times New Roman"/>
          <w:szCs w:val="24"/>
        </w:rPr>
        <w:t>Α</w:t>
      </w:r>
      <w:r>
        <w:rPr>
          <w:rFonts w:eastAsia="Times New Roman" w:cs="Times New Roman"/>
          <w:szCs w:val="24"/>
        </w:rPr>
        <w:t xml:space="preserve">ς </w:t>
      </w:r>
      <w:r>
        <w:rPr>
          <w:rFonts w:eastAsia="Times New Roman" w:cs="Times New Roman"/>
          <w:szCs w:val="24"/>
        </w:rPr>
        <w:t xml:space="preserve">τα </w:t>
      </w:r>
      <w:r>
        <w:rPr>
          <w:rFonts w:eastAsia="Times New Roman" w:cs="Times New Roman"/>
          <w:szCs w:val="24"/>
        </w:rPr>
        <w:t xml:space="preserve">συλλέξει όλα αυτά </w:t>
      </w:r>
      <w:r>
        <w:rPr>
          <w:rFonts w:eastAsia="Times New Roman" w:cs="Times New Roman"/>
          <w:szCs w:val="24"/>
        </w:rPr>
        <w:t xml:space="preserve">ο δήμος </w:t>
      </w:r>
      <w:r>
        <w:rPr>
          <w:rFonts w:eastAsia="Times New Roman" w:cs="Times New Roman"/>
          <w:szCs w:val="24"/>
        </w:rPr>
        <w:t xml:space="preserve">και ας δει τι μπορούμε να κάνουμε κι εμείς. </w:t>
      </w:r>
    </w:p>
    <w:p w14:paraId="7A30532F" w14:textId="77777777" w:rsidR="00E43293" w:rsidRDefault="0014036B">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Να σας πω ένα</w:t>
      </w:r>
      <w:r>
        <w:rPr>
          <w:rFonts w:eastAsia="Times New Roman" w:cs="Times New Roman"/>
          <w:szCs w:val="24"/>
        </w:rPr>
        <w:t xml:space="preserve"> άλλο παράδειγμα. </w:t>
      </w:r>
      <w:r>
        <w:rPr>
          <w:rFonts w:eastAsia="Times New Roman" w:cs="Times New Roman"/>
          <w:szCs w:val="24"/>
        </w:rPr>
        <w:t>δ</w:t>
      </w:r>
      <w:r>
        <w:rPr>
          <w:rFonts w:eastAsia="Times New Roman" w:cs="Times New Roman"/>
          <w:szCs w:val="24"/>
        </w:rPr>
        <w:t xml:space="preserve">ιάβασε </w:t>
      </w:r>
      <w:r>
        <w:rPr>
          <w:rFonts w:eastAsia="Times New Roman" w:cs="Times New Roman"/>
          <w:szCs w:val="24"/>
        </w:rPr>
        <w:t>πριν</w:t>
      </w:r>
      <w:r>
        <w:rPr>
          <w:rFonts w:eastAsia="Times New Roman" w:cs="Times New Roman"/>
          <w:szCs w:val="24"/>
        </w:rPr>
        <w:t xml:space="preserve"> ο Πρόεδρος για τον Δήμο Σητείας μία από τις αναφορές που έχει γίνει και λέει ότι κακώς κάποια δυσπρόσιτα έπαψαν να είναι δυσπρόσιτα κ</w:t>
      </w:r>
      <w:r>
        <w:rPr>
          <w:rFonts w:eastAsia="Times New Roman" w:cs="Times New Roman"/>
          <w:szCs w:val="24"/>
        </w:rPr>
        <w:t>.</w:t>
      </w:r>
      <w:r>
        <w:rPr>
          <w:rFonts w:eastAsia="Times New Roman" w:cs="Times New Roman"/>
          <w:szCs w:val="24"/>
        </w:rPr>
        <w:t xml:space="preserve">λπ.. Από τις 16 Ιανουαρίου έχουμε γνωστοποιήσει κι έχουμε </w:t>
      </w:r>
      <w:r>
        <w:rPr>
          <w:rFonts w:eastAsia="Times New Roman" w:cs="Times New Roman"/>
          <w:szCs w:val="24"/>
        </w:rPr>
        <w:t xml:space="preserve">ανεβάσει στο </w:t>
      </w:r>
      <w:r>
        <w:rPr>
          <w:rFonts w:eastAsia="Times New Roman" w:cs="Times New Roman"/>
          <w:szCs w:val="24"/>
          <w:lang w:val="en-US"/>
        </w:rPr>
        <w:t>site</w:t>
      </w:r>
      <w:r w:rsidRPr="00AF52B4">
        <w:rPr>
          <w:rFonts w:eastAsia="Times New Roman" w:cs="Times New Roman"/>
          <w:szCs w:val="24"/>
        </w:rPr>
        <w:t xml:space="preserve"> </w:t>
      </w:r>
      <w:r>
        <w:rPr>
          <w:rFonts w:eastAsia="Times New Roman" w:cs="Times New Roman"/>
          <w:szCs w:val="24"/>
        </w:rPr>
        <w:t xml:space="preserve">στο Υπουργείο Παιδείας την </w:t>
      </w:r>
      <w:proofErr w:type="spellStart"/>
      <w:r>
        <w:rPr>
          <w:rFonts w:eastAsia="Times New Roman" w:cs="Times New Roman"/>
          <w:szCs w:val="24"/>
        </w:rPr>
        <w:t>αναμοριοδότηση</w:t>
      </w:r>
      <w:proofErr w:type="spellEnd"/>
      <w:r>
        <w:rPr>
          <w:rFonts w:eastAsia="Times New Roman" w:cs="Times New Roman"/>
          <w:szCs w:val="24"/>
        </w:rPr>
        <w:t xml:space="preserve"> των σχολείων που έπρεπε να είχαν γίνει εδώ και τριάντα πέντε με σαράντα χρόνια, διότι δεν έχει γίνει έκτοτε </w:t>
      </w:r>
      <w:proofErr w:type="spellStart"/>
      <w:r>
        <w:rPr>
          <w:rFonts w:eastAsia="Times New Roman" w:cs="Times New Roman"/>
          <w:szCs w:val="24"/>
        </w:rPr>
        <w:t>αναμοριοδότηση</w:t>
      </w:r>
      <w:proofErr w:type="spellEnd"/>
      <w:r>
        <w:rPr>
          <w:rFonts w:eastAsia="Times New Roman" w:cs="Times New Roman"/>
          <w:szCs w:val="24"/>
        </w:rPr>
        <w:t>. Στο μεταξύ</w:t>
      </w:r>
      <w:r w:rsidRPr="00EF5606">
        <w:rPr>
          <w:rFonts w:eastAsia="Times New Roman" w:cs="Times New Roman"/>
          <w:szCs w:val="24"/>
        </w:rPr>
        <w:t>,</w:t>
      </w:r>
      <w:r>
        <w:rPr>
          <w:rFonts w:eastAsia="Times New Roman" w:cs="Times New Roman"/>
          <w:szCs w:val="24"/>
        </w:rPr>
        <w:t xml:space="preserve"> έχουν περάσει καινούργιοι δρόμοι, έχουν κλείσει διάφορα σχολεία, έχουν ανοίξει</w:t>
      </w:r>
      <w:r>
        <w:rPr>
          <w:rFonts w:eastAsia="Times New Roman" w:cs="Times New Roman"/>
          <w:szCs w:val="24"/>
        </w:rPr>
        <w:t xml:space="preserve"> διάφορα άλλα κ</w:t>
      </w:r>
      <w:r w:rsidRPr="00EF5606">
        <w:rPr>
          <w:rFonts w:eastAsia="Times New Roman" w:cs="Times New Roman"/>
          <w:szCs w:val="24"/>
        </w:rPr>
        <w:t>.</w:t>
      </w:r>
      <w:r>
        <w:rPr>
          <w:rFonts w:eastAsia="Times New Roman" w:cs="Times New Roman"/>
          <w:szCs w:val="24"/>
        </w:rPr>
        <w:t xml:space="preserve">λπ.. Αυτό το ήξερε όλη η Ελλάδα. Τώρα, λοιπόν, έρχονται διάφοροι και λένε: «Το είχατε αναρτήσει μεν, αλλά δεν το είχαμε πάρει χαμπάρι». Πώς αλλιώς να το κάνουμε; </w:t>
      </w:r>
    </w:p>
    <w:p w14:paraId="7A305330" w14:textId="77777777" w:rsidR="00E43293" w:rsidRDefault="0014036B">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Λέω, λοιπόν, ότι όλοι έχουν ευθύνες. Κι εμείς έχουμε ευθύνες, διότι από τ </w:t>
      </w:r>
      <w:proofErr w:type="spellStart"/>
      <w:r>
        <w:rPr>
          <w:rFonts w:eastAsia="Times New Roman" w:cs="Times New Roman"/>
          <w:szCs w:val="24"/>
        </w:rPr>
        <w:t>δεκ</w:t>
      </w:r>
      <w:r>
        <w:rPr>
          <w:rFonts w:eastAsia="Times New Roman" w:cs="Times New Roman"/>
          <w:szCs w:val="24"/>
        </w:rPr>
        <w:t>ατρεισήμισι</w:t>
      </w:r>
      <w:proofErr w:type="spellEnd"/>
      <w:r>
        <w:rPr>
          <w:rFonts w:eastAsia="Times New Roman" w:cs="Times New Roman"/>
          <w:szCs w:val="24"/>
        </w:rPr>
        <w:t xml:space="preserve"> χιλιάδες σχολεία μπορεί κάποια πράγματι να αδικήθηκαν ή να έπρεπε να γίνει μια διαφορετικού είδους διόρθωση. Αλλά όταν λέμε δημόσια διαβούλευση, αυτό ακριβώς εννοούμε. </w:t>
      </w:r>
    </w:p>
    <w:p w14:paraId="7A305331" w14:textId="77777777" w:rsidR="00E43293" w:rsidRDefault="0014036B">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Παρακαλώ, λοιπόν, να μεταφέρετε στον </w:t>
      </w:r>
      <w:r>
        <w:rPr>
          <w:rFonts w:eastAsia="Times New Roman" w:cs="Times New Roman"/>
          <w:szCs w:val="24"/>
        </w:rPr>
        <w:t>δ</w:t>
      </w:r>
      <w:r>
        <w:rPr>
          <w:rFonts w:eastAsia="Times New Roman" w:cs="Times New Roman"/>
          <w:szCs w:val="24"/>
        </w:rPr>
        <w:t>ήμο τη δική μας πολιτική πρόθεση να σ</w:t>
      </w:r>
      <w:r>
        <w:rPr>
          <w:rFonts w:eastAsia="Times New Roman" w:cs="Times New Roman"/>
          <w:szCs w:val="24"/>
        </w:rPr>
        <w:t>υνεννοηθούμε και να δούμε τι μπορούμε να κάνουμε</w:t>
      </w:r>
      <w:r>
        <w:rPr>
          <w:rFonts w:eastAsia="Times New Roman" w:cs="Times New Roman"/>
          <w:szCs w:val="24"/>
        </w:rPr>
        <w:t>,</w:t>
      </w:r>
      <w:r>
        <w:rPr>
          <w:rFonts w:eastAsia="Times New Roman" w:cs="Times New Roman"/>
          <w:szCs w:val="24"/>
        </w:rPr>
        <w:t xml:space="preserve"> στο πλαίσιο προφανώς των δυνατοτήτων μας και να δοθεί μια ζωή σε αυτούς τους δύο χώρους. </w:t>
      </w:r>
    </w:p>
    <w:p w14:paraId="7A305332" w14:textId="77777777" w:rsidR="00E43293" w:rsidRDefault="0014036B">
      <w:pPr>
        <w:tabs>
          <w:tab w:val="left" w:pos="2608"/>
        </w:tabs>
        <w:spacing w:line="600" w:lineRule="auto"/>
        <w:ind w:firstLine="720"/>
        <w:jc w:val="both"/>
        <w:rPr>
          <w:rFonts w:eastAsia="Times New Roman" w:cs="Times New Roman"/>
          <w:szCs w:val="24"/>
        </w:rPr>
      </w:pPr>
      <w:r>
        <w:rPr>
          <w:rFonts w:eastAsia="Times New Roman" w:cs="Times New Roman"/>
          <w:szCs w:val="24"/>
        </w:rPr>
        <w:t>Σας ευχαριστώ.</w:t>
      </w:r>
    </w:p>
    <w:p w14:paraId="7A305333" w14:textId="77777777" w:rsidR="00E43293" w:rsidRDefault="0014036B">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 τον κύριο Υπουργό.</w:t>
      </w:r>
    </w:p>
    <w:p w14:paraId="7A305334" w14:textId="77777777" w:rsidR="00E43293" w:rsidRDefault="0014036B">
      <w:pPr>
        <w:tabs>
          <w:tab w:val="left" w:pos="2820"/>
        </w:tabs>
        <w:spacing w:line="600" w:lineRule="auto"/>
        <w:ind w:firstLine="720"/>
        <w:jc w:val="both"/>
        <w:rPr>
          <w:rFonts w:eastAsia="Times New Roman"/>
          <w:szCs w:val="24"/>
        </w:rPr>
      </w:pPr>
      <w:r>
        <w:rPr>
          <w:rFonts w:eastAsia="Times New Roman"/>
          <w:szCs w:val="24"/>
        </w:rPr>
        <w:lastRenderedPageBreak/>
        <w:t xml:space="preserve">Πριν προχωρήσουμε στην επόμενη </w:t>
      </w:r>
      <w:r>
        <w:rPr>
          <w:rFonts w:eastAsia="Times New Roman"/>
          <w:szCs w:val="24"/>
        </w:rPr>
        <w:t>ερώτηση, θα αναγνώσω τα κωλύματα των Υπουργών για τέσσερις ερωτήσεις</w:t>
      </w:r>
      <w:r>
        <w:rPr>
          <w:rFonts w:eastAsia="Times New Roman"/>
          <w:szCs w:val="24"/>
        </w:rPr>
        <w:t>,</w:t>
      </w:r>
      <w:r>
        <w:rPr>
          <w:rFonts w:eastAsia="Times New Roman"/>
          <w:szCs w:val="24"/>
        </w:rPr>
        <w:t xml:space="preserve"> που δεν θα συζητηθούν. </w:t>
      </w:r>
    </w:p>
    <w:p w14:paraId="7A305335" w14:textId="77777777" w:rsidR="00E43293" w:rsidRDefault="0014036B">
      <w:pPr>
        <w:tabs>
          <w:tab w:val="left" w:pos="2820"/>
        </w:tabs>
        <w:spacing w:line="600" w:lineRule="auto"/>
        <w:ind w:firstLine="720"/>
        <w:jc w:val="both"/>
        <w:rPr>
          <w:rFonts w:eastAsia="Times New Roman" w:cs="Times New Roman"/>
          <w:szCs w:val="24"/>
        </w:rPr>
      </w:pPr>
      <w:r>
        <w:rPr>
          <w:rFonts w:eastAsia="Times New Roman"/>
          <w:szCs w:val="24"/>
        </w:rPr>
        <w:t xml:space="preserve">Η τρίτη </w:t>
      </w:r>
      <w:r>
        <w:rPr>
          <w:rFonts w:eastAsia="Times New Roman" w:cs="Times New Roman"/>
          <w:szCs w:val="24"/>
        </w:rPr>
        <w:t xml:space="preserve">με αριθμό 42/12-9-2018 </w:t>
      </w:r>
      <w:r>
        <w:rPr>
          <w:rFonts w:eastAsia="Times New Roman" w:cs="Times New Roman"/>
          <w:szCs w:val="24"/>
        </w:rPr>
        <w:t>επίκαιρη ερώτηση</w:t>
      </w:r>
      <w:r>
        <w:rPr>
          <w:rFonts w:eastAsia="Times New Roman" w:cs="Times New Roman"/>
          <w:szCs w:val="24"/>
        </w:rPr>
        <w:t xml:space="preserve"> </w:t>
      </w:r>
      <w:r>
        <w:rPr>
          <w:rFonts w:eastAsia="Times New Roman" w:cs="Times New Roman"/>
          <w:szCs w:val="24"/>
        </w:rPr>
        <w:t>του Βουλευτή Κιλκίς του Λαϊκού Συνδέσμου</w:t>
      </w:r>
      <w:r>
        <w:rPr>
          <w:rFonts w:eastAsia="Times New Roman" w:cs="Times New Roman"/>
          <w:szCs w:val="24"/>
        </w:rPr>
        <w:t xml:space="preserve"> - </w:t>
      </w:r>
      <w:r>
        <w:rPr>
          <w:rFonts w:eastAsia="Times New Roman" w:cs="Times New Roman"/>
          <w:szCs w:val="24"/>
        </w:rPr>
        <w:t xml:space="preserve">Χρυσή Αυγή κ. </w:t>
      </w:r>
      <w:r w:rsidRPr="00342C74">
        <w:rPr>
          <w:rFonts w:eastAsia="Times New Roman" w:cs="Times New Roman"/>
          <w:bCs/>
          <w:szCs w:val="24"/>
        </w:rPr>
        <w:t>Χρήστου Χατζησάββα</w:t>
      </w:r>
      <w:r>
        <w:rPr>
          <w:rFonts w:eastAsia="Times New Roman" w:cs="Times New Roman"/>
          <w:szCs w:val="24"/>
        </w:rPr>
        <w:t xml:space="preserve"> προς την Υπουργό</w:t>
      </w:r>
      <w:r>
        <w:rPr>
          <w:rFonts w:eastAsia="Times New Roman" w:cs="Times New Roman"/>
          <w:szCs w:val="24"/>
        </w:rPr>
        <w:t xml:space="preserve"> </w:t>
      </w:r>
      <w:r w:rsidRPr="00342C74">
        <w:rPr>
          <w:rFonts w:eastAsia="Times New Roman" w:cs="Times New Roman"/>
          <w:bCs/>
          <w:szCs w:val="24"/>
        </w:rPr>
        <w:t>Προστασίας του Πολίτ</w:t>
      </w:r>
      <w:r>
        <w:rPr>
          <w:rFonts w:eastAsia="Times New Roman" w:cs="Times New Roman"/>
          <w:bCs/>
          <w:szCs w:val="24"/>
        </w:rPr>
        <w:t>η</w:t>
      </w:r>
      <w:r>
        <w:rPr>
          <w:rFonts w:eastAsia="Times New Roman" w:cs="Times New Roman"/>
          <w:bCs/>
          <w:szCs w:val="24"/>
        </w:rPr>
        <w:t xml:space="preserve">, </w:t>
      </w:r>
      <w:r>
        <w:rPr>
          <w:rFonts w:eastAsia="Times New Roman" w:cs="Times New Roman"/>
          <w:szCs w:val="24"/>
        </w:rPr>
        <w:t>με θέμα: «Αναίτια βία άσκησε η ΕΛΑΣ στη διαδήλωση της Θεσσαλονίκης που διεξήχθη ενάντια στη συμφωνία των Πρεσπών», δεν θα συζητηθεί λόγω κωλύματος της Υπουργού Προστασίας κ</w:t>
      </w:r>
      <w:r>
        <w:rPr>
          <w:rFonts w:eastAsia="Times New Roman" w:cs="Times New Roman"/>
          <w:szCs w:val="24"/>
        </w:rPr>
        <w:t>.</w:t>
      </w:r>
      <w:r>
        <w:rPr>
          <w:rFonts w:eastAsia="Times New Roman" w:cs="Times New Roman"/>
          <w:szCs w:val="24"/>
        </w:rPr>
        <w:t xml:space="preserve"> Όλγας </w:t>
      </w:r>
      <w:proofErr w:type="spellStart"/>
      <w:r>
        <w:rPr>
          <w:rFonts w:eastAsia="Times New Roman" w:cs="Times New Roman"/>
          <w:szCs w:val="24"/>
        </w:rPr>
        <w:t>Γεροβασίλη</w:t>
      </w:r>
      <w:proofErr w:type="spellEnd"/>
      <w:r>
        <w:rPr>
          <w:rFonts w:eastAsia="Times New Roman" w:cs="Times New Roman"/>
          <w:szCs w:val="24"/>
        </w:rPr>
        <w:t>. Αιτία: κυβερνητική αποστολή στο εξωτερικό.</w:t>
      </w:r>
    </w:p>
    <w:p w14:paraId="7A305336" w14:textId="77777777" w:rsidR="00E43293" w:rsidRDefault="0014036B">
      <w:pPr>
        <w:tabs>
          <w:tab w:val="left" w:pos="2820"/>
        </w:tabs>
        <w:spacing w:line="600" w:lineRule="auto"/>
        <w:ind w:firstLine="720"/>
        <w:jc w:val="both"/>
        <w:rPr>
          <w:rFonts w:eastAsia="Times New Roman" w:cs="Times New Roman"/>
          <w:szCs w:val="24"/>
        </w:rPr>
      </w:pPr>
      <w:r>
        <w:rPr>
          <w:rFonts w:eastAsia="Times New Roman" w:cs="Times New Roman"/>
          <w:szCs w:val="24"/>
        </w:rPr>
        <w:t>Η τέταρτη με αριθμό</w:t>
      </w:r>
      <w:r>
        <w:rPr>
          <w:rFonts w:eastAsia="Times New Roman" w:cs="Times New Roman"/>
          <w:szCs w:val="24"/>
        </w:rPr>
        <w:t xml:space="preserve"> 43/13-9-2018 </w:t>
      </w:r>
      <w:r>
        <w:rPr>
          <w:rFonts w:eastAsia="Times New Roman" w:cs="Times New Roman"/>
          <w:szCs w:val="24"/>
        </w:rPr>
        <w:t xml:space="preserve">επίκαιρη ερώτηση </w:t>
      </w:r>
      <w:r>
        <w:rPr>
          <w:rFonts w:eastAsia="Times New Roman" w:cs="Times New Roman"/>
          <w:szCs w:val="24"/>
        </w:rPr>
        <w:t>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342C74">
        <w:rPr>
          <w:rFonts w:eastAsia="Times New Roman" w:cs="Times New Roman"/>
          <w:bCs/>
          <w:szCs w:val="24"/>
        </w:rPr>
        <w:t>Νικόλαου Μωραΐτη</w:t>
      </w:r>
      <w:r>
        <w:rPr>
          <w:rFonts w:eastAsia="Times New Roman" w:cs="Times New Roman"/>
          <w:b/>
          <w:bCs/>
          <w:szCs w:val="24"/>
        </w:rPr>
        <w:t xml:space="preserve"> </w:t>
      </w:r>
      <w:r>
        <w:rPr>
          <w:rFonts w:eastAsia="Times New Roman" w:cs="Times New Roman"/>
          <w:szCs w:val="24"/>
        </w:rPr>
        <w:t xml:space="preserve">προς τον Υπουργό </w:t>
      </w:r>
      <w:r w:rsidRPr="00342C74">
        <w:rPr>
          <w:rFonts w:eastAsia="Times New Roman" w:cs="Times New Roman"/>
          <w:bCs/>
          <w:szCs w:val="24"/>
        </w:rPr>
        <w:t>Υγείας,</w:t>
      </w:r>
      <w:r>
        <w:rPr>
          <w:rFonts w:eastAsia="Times New Roman" w:cs="Times New Roman"/>
          <w:szCs w:val="24"/>
        </w:rPr>
        <w:t xml:space="preserve"> με θέμα: «Προβλήματα στη λειτουργία του Κέντρου Φυσικής Ιατρικής και Αποκατάστασης (ΚΕΦΙΑΠ) Αμφιλοχίας»,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w:t>
      </w:r>
      <w:r>
        <w:rPr>
          <w:rFonts w:eastAsia="Times New Roman" w:cs="Times New Roman"/>
          <w:szCs w:val="24"/>
        </w:rPr>
        <w:t>εξαιτίας</w:t>
      </w:r>
      <w:r>
        <w:rPr>
          <w:rFonts w:eastAsia="Times New Roman" w:cs="Times New Roman"/>
          <w:szCs w:val="24"/>
        </w:rPr>
        <w:t xml:space="preserve"> φόρτου εργασίας.</w:t>
      </w:r>
    </w:p>
    <w:p w14:paraId="7A305337" w14:textId="77777777" w:rsidR="00E43293" w:rsidRDefault="0014036B">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Η πέμπτη </w:t>
      </w:r>
      <w:r>
        <w:rPr>
          <w:rFonts w:eastAsia="Times New Roman" w:cs="Times New Roman"/>
          <w:szCs w:val="24"/>
        </w:rPr>
        <w:t xml:space="preserve">με αριθμό 38/7-9-2018 </w:t>
      </w:r>
      <w:r>
        <w:rPr>
          <w:rFonts w:eastAsia="Times New Roman" w:cs="Times New Roman"/>
          <w:szCs w:val="24"/>
        </w:rPr>
        <w:t>επίκαιρη ερώτ</w:t>
      </w:r>
      <w:r>
        <w:rPr>
          <w:rFonts w:eastAsia="Times New Roman" w:cs="Times New Roman"/>
          <w:szCs w:val="24"/>
        </w:rPr>
        <w:t>ηση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r w:rsidRPr="00342C74">
        <w:rPr>
          <w:rFonts w:eastAsia="Times New Roman" w:cs="Times New Roman"/>
          <w:szCs w:val="24"/>
        </w:rPr>
        <w:t>κ</w:t>
      </w:r>
      <w:r>
        <w:rPr>
          <w:rFonts w:eastAsia="Times New Roman" w:cs="Times New Roman"/>
          <w:szCs w:val="24"/>
        </w:rPr>
        <w:t xml:space="preserve">. </w:t>
      </w:r>
      <w:r w:rsidRPr="00342C74">
        <w:rPr>
          <w:rFonts w:eastAsia="Times New Roman" w:cs="Times New Roman"/>
          <w:bCs/>
          <w:szCs w:val="24"/>
        </w:rPr>
        <w:t>Ιωάννη Κουτσούκου</w:t>
      </w:r>
      <w:r>
        <w:rPr>
          <w:rFonts w:eastAsia="Times New Roman" w:cs="Times New Roman"/>
          <w:szCs w:val="24"/>
        </w:rPr>
        <w:t xml:space="preserve"> προς τον Υπουργό </w:t>
      </w:r>
      <w:r w:rsidRPr="00342C74">
        <w:rPr>
          <w:rFonts w:eastAsia="Times New Roman" w:cs="Times New Roman"/>
          <w:bCs/>
          <w:szCs w:val="24"/>
        </w:rPr>
        <w:t>Υποδομών και Μεταφορών</w:t>
      </w:r>
      <w:r>
        <w:rPr>
          <w:rFonts w:eastAsia="Times New Roman" w:cs="Times New Roman"/>
          <w:szCs w:val="24"/>
        </w:rPr>
        <w:t>, με θέμα: «Ορατός πλέον ο κίνδυνος να μείνει η Ηλεία εκτός του εθνικού δικτύου των αυτοκινητοδρόμων, με βάση τις μεθοδεύσεις τη</w:t>
      </w:r>
      <w:r>
        <w:rPr>
          <w:rFonts w:eastAsia="Times New Roman" w:cs="Times New Roman"/>
          <w:szCs w:val="24"/>
        </w:rPr>
        <w:t>ς Κυβέρνησης στον πολύπαθο δρόμο Πάτρα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Πύργος», δεν θα συζητηθεί λόγω </w:t>
      </w:r>
      <w:r>
        <w:rPr>
          <w:rFonts w:eastAsia="Times New Roman" w:cs="Times New Roman"/>
          <w:szCs w:val="24"/>
        </w:rPr>
        <w:lastRenderedPageBreak/>
        <w:t xml:space="preserve">κωλύματος του Υπουργού Υποδομών και Μεταφορών κ. Χρήστου </w:t>
      </w:r>
      <w:proofErr w:type="spellStart"/>
      <w:r>
        <w:rPr>
          <w:rFonts w:eastAsia="Times New Roman" w:cs="Times New Roman"/>
          <w:szCs w:val="24"/>
        </w:rPr>
        <w:t>Σπίρτζη</w:t>
      </w:r>
      <w:proofErr w:type="spellEnd"/>
      <w:r>
        <w:rPr>
          <w:rFonts w:eastAsia="Times New Roman" w:cs="Times New Roman"/>
          <w:szCs w:val="24"/>
        </w:rPr>
        <w:t xml:space="preserve"> εξαιτίας</w:t>
      </w:r>
      <w:r>
        <w:rPr>
          <w:rFonts w:eastAsia="Times New Roman" w:cs="Times New Roman"/>
          <w:szCs w:val="24"/>
        </w:rPr>
        <w:t xml:space="preserve"> κυβερνητικής αποστολής στο εσωτερικό.</w:t>
      </w:r>
    </w:p>
    <w:p w14:paraId="7A305338" w14:textId="77777777" w:rsidR="00E43293" w:rsidRDefault="0014036B">
      <w:pPr>
        <w:tabs>
          <w:tab w:val="left" w:pos="2820"/>
        </w:tabs>
        <w:spacing w:line="600" w:lineRule="auto"/>
        <w:ind w:firstLine="720"/>
        <w:jc w:val="both"/>
        <w:rPr>
          <w:rFonts w:eastAsia="Times New Roman"/>
          <w:szCs w:val="24"/>
        </w:rPr>
      </w:pPr>
      <w:r>
        <w:rPr>
          <w:rFonts w:eastAsia="Times New Roman" w:cs="Times New Roman"/>
          <w:szCs w:val="24"/>
        </w:rPr>
        <w:t xml:space="preserve">Η έκτη με αριθμό 33/5-9-2018 </w:t>
      </w:r>
      <w:r>
        <w:rPr>
          <w:rFonts w:eastAsia="Times New Roman" w:cs="Times New Roman"/>
          <w:szCs w:val="24"/>
        </w:rPr>
        <w:t xml:space="preserve">επίκαιρη ερώτηση </w:t>
      </w:r>
      <w:r>
        <w:rPr>
          <w:rFonts w:eastAsia="Times New Roman" w:cs="Times New Roman"/>
          <w:szCs w:val="24"/>
        </w:rPr>
        <w:t>του Βουλευτή Κιλκίς του Λα</w:t>
      </w:r>
      <w:r>
        <w:rPr>
          <w:rFonts w:eastAsia="Times New Roman" w:cs="Times New Roman"/>
          <w:szCs w:val="24"/>
        </w:rPr>
        <w:t>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AC6474">
        <w:rPr>
          <w:rFonts w:eastAsia="Times New Roman" w:cs="Times New Roman"/>
          <w:bCs/>
          <w:szCs w:val="24"/>
        </w:rPr>
        <w:t>Χρήστου Χατζησάββα</w:t>
      </w:r>
      <w:r>
        <w:rPr>
          <w:rFonts w:eastAsia="Times New Roman" w:cs="Times New Roman"/>
          <w:szCs w:val="24"/>
        </w:rPr>
        <w:t xml:space="preserve"> προς τον Υπουργό </w:t>
      </w:r>
      <w:r w:rsidRPr="00AC6474">
        <w:rPr>
          <w:rFonts w:eastAsia="Times New Roman" w:cs="Times New Roman"/>
          <w:bCs/>
          <w:szCs w:val="24"/>
        </w:rPr>
        <w:t>Εξωτερικών,</w:t>
      </w:r>
      <w:r>
        <w:rPr>
          <w:rFonts w:eastAsia="Times New Roman" w:cs="Times New Roman"/>
          <w:szCs w:val="24"/>
        </w:rPr>
        <w:t xml:space="preserve"> με θέμα: «Υπήρξε εμπλοκή των ΗΠΑ στο σκοπιανό ζήτημα;», δ</w:t>
      </w:r>
      <w:r>
        <w:rPr>
          <w:rFonts w:eastAsia="Times New Roman"/>
          <w:szCs w:val="24"/>
        </w:rPr>
        <w:t xml:space="preserve">εν θα συζητηθεί λόγω κωλύματος του Υφυπουργού Εσωτερικών κ. Μάρκου </w:t>
      </w:r>
      <w:proofErr w:type="spellStart"/>
      <w:r>
        <w:rPr>
          <w:rFonts w:eastAsia="Times New Roman"/>
          <w:szCs w:val="24"/>
        </w:rPr>
        <w:t>Μπόλαρη</w:t>
      </w:r>
      <w:proofErr w:type="spellEnd"/>
      <w:r>
        <w:rPr>
          <w:rFonts w:eastAsia="Times New Roman"/>
          <w:szCs w:val="24"/>
        </w:rPr>
        <w:t xml:space="preserve"> </w:t>
      </w:r>
      <w:r>
        <w:rPr>
          <w:rFonts w:eastAsia="Times New Roman"/>
          <w:szCs w:val="24"/>
        </w:rPr>
        <w:t>εξαιτίας</w:t>
      </w:r>
      <w:r>
        <w:rPr>
          <w:rFonts w:eastAsia="Times New Roman"/>
          <w:szCs w:val="24"/>
        </w:rPr>
        <w:t xml:space="preserve"> φόρτου εργασίας.</w:t>
      </w:r>
    </w:p>
    <w:p w14:paraId="7A305339" w14:textId="77777777" w:rsidR="00E43293" w:rsidRDefault="0014036B">
      <w:pPr>
        <w:tabs>
          <w:tab w:val="left" w:pos="2820"/>
        </w:tabs>
        <w:spacing w:line="600" w:lineRule="auto"/>
        <w:ind w:firstLine="720"/>
        <w:jc w:val="both"/>
        <w:rPr>
          <w:rFonts w:eastAsia="Times New Roman"/>
          <w:szCs w:val="24"/>
        </w:rPr>
      </w:pPr>
      <w:r>
        <w:rPr>
          <w:rFonts w:eastAsia="Times New Roman"/>
          <w:szCs w:val="24"/>
        </w:rPr>
        <w:t>Για όλα τα παραπάνω</w:t>
      </w:r>
      <w:r>
        <w:rPr>
          <w:rFonts w:eastAsia="Times New Roman"/>
          <w:szCs w:val="24"/>
        </w:rPr>
        <w:t xml:space="preserve"> υπάρχει και σχετική επιστολή από τη Γραμματεία της Κυβερνήσεως.</w:t>
      </w:r>
    </w:p>
    <w:p w14:paraId="7A30533A" w14:textId="77777777" w:rsidR="00E43293" w:rsidRDefault="0014036B">
      <w:pPr>
        <w:tabs>
          <w:tab w:val="left" w:pos="2820"/>
        </w:tabs>
        <w:spacing w:line="600" w:lineRule="auto"/>
        <w:ind w:firstLine="720"/>
        <w:jc w:val="both"/>
        <w:rPr>
          <w:rFonts w:eastAsia="Times New Roman" w:cs="Times New Roman"/>
          <w:szCs w:val="24"/>
        </w:rPr>
      </w:pPr>
      <w:r>
        <w:rPr>
          <w:rFonts w:eastAsia="Times New Roman"/>
          <w:szCs w:val="24"/>
        </w:rPr>
        <w:t>Συνεχίζουμε με την τελευταία επίκαιρη ερώτηση για τη σημερινή συνεδρίαση</w:t>
      </w:r>
      <w:r>
        <w:rPr>
          <w:rFonts w:eastAsia="Times New Roman"/>
          <w:szCs w:val="24"/>
        </w:rPr>
        <w:t xml:space="preserve">, η οποία είναι </w:t>
      </w:r>
      <w:r>
        <w:rPr>
          <w:rFonts w:eastAsia="Times New Roman"/>
          <w:szCs w:val="24"/>
        </w:rPr>
        <w:t xml:space="preserve">η δεύτερη </w:t>
      </w:r>
      <w:r>
        <w:rPr>
          <w:rFonts w:eastAsia="Times New Roman" w:cs="Times New Roman"/>
          <w:szCs w:val="24"/>
        </w:rPr>
        <w:t xml:space="preserve">με αριθμό 41/12-9-2018 </w:t>
      </w:r>
      <w:r>
        <w:rPr>
          <w:rFonts w:eastAsia="Times New Roman"/>
          <w:szCs w:val="24"/>
        </w:rPr>
        <w:t>επίκαιρη ερώτηση τ</w:t>
      </w:r>
      <w:r>
        <w:rPr>
          <w:rFonts w:eastAsia="Times New Roman" w:cs="Times New Roman"/>
          <w:szCs w:val="24"/>
        </w:rPr>
        <w:t xml:space="preserve">ου Βουλευτή Τρικάλων της Νέας Δημοκρατίας κ. </w:t>
      </w:r>
      <w:r w:rsidRPr="00AC6474">
        <w:rPr>
          <w:rFonts w:eastAsia="Times New Roman" w:cs="Times New Roman"/>
          <w:bCs/>
          <w:szCs w:val="24"/>
        </w:rPr>
        <w:t>Κωνσταν</w:t>
      </w:r>
      <w:r w:rsidRPr="00AC6474">
        <w:rPr>
          <w:rFonts w:eastAsia="Times New Roman" w:cs="Times New Roman"/>
          <w:bCs/>
          <w:szCs w:val="24"/>
        </w:rPr>
        <w:t>τίνου Σκρέκα</w:t>
      </w:r>
      <w:r>
        <w:rPr>
          <w:rFonts w:eastAsia="Times New Roman" w:cs="Times New Roman"/>
          <w:szCs w:val="24"/>
        </w:rPr>
        <w:t xml:space="preserve"> προς τον Υπουργό </w:t>
      </w:r>
      <w:r w:rsidRPr="00AC6474">
        <w:rPr>
          <w:rFonts w:eastAsia="Times New Roman" w:cs="Times New Roman"/>
          <w:bCs/>
          <w:szCs w:val="24"/>
        </w:rPr>
        <w:t xml:space="preserve">Παιδείας, Έρευνας και Θρησκευμάτων, </w:t>
      </w:r>
      <w:r>
        <w:rPr>
          <w:rFonts w:eastAsia="Times New Roman" w:cs="Times New Roman"/>
          <w:szCs w:val="24"/>
        </w:rPr>
        <w:t>με θέμα: «Πανεπιστημιακή απομόνωση του Νομού Τρικάλων».</w:t>
      </w:r>
    </w:p>
    <w:p w14:paraId="7A30533B" w14:textId="77777777" w:rsidR="00E43293" w:rsidRDefault="0014036B">
      <w:pPr>
        <w:tabs>
          <w:tab w:val="left" w:pos="2820"/>
        </w:tabs>
        <w:spacing w:line="600" w:lineRule="auto"/>
        <w:ind w:firstLine="720"/>
        <w:jc w:val="both"/>
        <w:rPr>
          <w:rFonts w:eastAsia="Times New Roman"/>
          <w:szCs w:val="24"/>
        </w:rPr>
      </w:pPr>
      <w:r>
        <w:rPr>
          <w:rFonts w:eastAsia="Times New Roman" w:cs="Times New Roman"/>
          <w:szCs w:val="24"/>
        </w:rPr>
        <w:t xml:space="preserve">Κύριε συνάδελφε,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7A30533C" w14:textId="77777777" w:rsidR="00E43293" w:rsidRDefault="0014036B">
      <w:pPr>
        <w:tabs>
          <w:tab w:val="left" w:pos="2608"/>
        </w:tabs>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Ευχαριστώ, κύριε Πρόεδρε. </w:t>
      </w:r>
    </w:p>
    <w:p w14:paraId="7A30533D" w14:textId="77777777" w:rsidR="00E43293" w:rsidRDefault="0014036B">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ερώτηση </w:t>
      </w:r>
      <w:r>
        <w:rPr>
          <w:rFonts w:eastAsia="Times New Roman" w:cs="Times New Roman"/>
          <w:szCs w:val="24"/>
        </w:rPr>
        <w:t>αφορά το σχέδιο ενοποίησης του Πανεπιστημίου Θεσσαλίας, του ΤΕΙ Θεσσαλίας και του ΤΕΙ Στερεάς Ελλάδ</w:t>
      </w:r>
      <w:r>
        <w:rPr>
          <w:rFonts w:eastAsia="Times New Roman" w:cs="Times New Roman"/>
          <w:szCs w:val="24"/>
        </w:rPr>
        <w:t>α</w:t>
      </w:r>
      <w:r>
        <w:rPr>
          <w:rFonts w:eastAsia="Times New Roman" w:cs="Times New Roman"/>
          <w:szCs w:val="24"/>
        </w:rPr>
        <w:t>ς, το οποίο έχετε βγάλει σε δημόσια διαβούλευση στις 3 Ιουλίου.</w:t>
      </w:r>
    </w:p>
    <w:p w14:paraId="7A30533E"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t>Το νέο Πανεπιστήμιο Θεσσαλίας, έτσι όπως το έχετε σχεδιάσει, θα αποτελείται συνολικά από οχτ</w:t>
      </w:r>
      <w:r>
        <w:rPr>
          <w:rFonts w:eastAsia="Times New Roman"/>
          <w:szCs w:val="24"/>
        </w:rPr>
        <w:t>ώ σχολές με τριάντα τέσσερα τμήματα, από τα οποία μόλις δύο, δυστυχώς, έχουν έδρα τα Τρίκαλα. Δηλαδή, ποσοστό μόλις 5% των τμημάτων του νέου Πανεπιστημίου Θεσσαλίας θα έχουν έδρα τα Τρίκαλα, ενώ το 95% των τμημάτων θα λειτουργούν στους υπόλοιπους τρεις νομ</w:t>
      </w:r>
      <w:r>
        <w:rPr>
          <w:rFonts w:eastAsia="Times New Roman"/>
          <w:szCs w:val="24"/>
        </w:rPr>
        <w:t>ούς της Θεσσαλίας και στη Λαμία.</w:t>
      </w:r>
    </w:p>
    <w:p w14:paraId="7A30533F"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t>Είναι απαραίτητο, κύριε Υπουργέ, να τονίσω τη σπουδαία συνεισφορά της ανώτερης και ανώτατης εκπαίδευσης, πέραν της προσφοράς γνώσης, στην ανάπτυξη, αλλά και εξωστρέφεια της ελληνικής περιφέρειας. Όλο και πιο πολλά σήμερα πα</w:t>
      </w:r>
      <w:r>
        <w:rPr>
          <w:rFonts w:eastAsia="Times New Roman"/>
          <w:szCs w:val="24"/>
        </w:rPr>
        <w:t xml:space="preserve">νεπιστήμια αναγνωρίζουν τον αναπτυξιακό τους ρόλο στις ευρύτερες περιοχές του </w:t>
      </w:r>
      <w:proofErr w:type="spellStart"/>
      <w:r>
        <w:rPr>
          <w:rFonts w:eastAsia="Times New Roman"/>
          <w:szCs w:val="24"/>
        </w:rPr>
        <w:t>ενδιαφέροντός</w:t>
      </w:r>
      <w:proofErr w:type="spellEnd"/>
      <w:r>
        <w:rPr>
          <w:rFonts w:eastAsia="Times New Roman"/>
          <w:szCs w:val="24"/>
        </w:rPr>
        <w:t xml:space="preserve"> τους με την προώθηση προγραμμάτων για την ενθάρρυνση, ανάπτυξη σχέσεων συνεργασίας πανεπιστημίων, τοπικών κοινωνιών και τοπικών παραγωγικών τομέων.</w:t>
      </w:r>
    </w:p>
    <w:p w14:paraId="7A305340"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t>Μεγάλες περιοχές</w:t>
      </w:r>
      <w:r>
        <w:rPr>
          <w:rFonts w:eastAsia="Times New Roman"/>
          <w:szCs w:val="24"/>
        </w:rPr>
        <w:t xml:space="preserve"> της χώρας, κύριε Υπουργέ, θα είχαν </w:t>
      </w:r>
      <w:proofErr w:type="spellStart"/>
      <w:r>
        <w:rPr>
          <w:rFonts w:eastAsia="Times New Roman"/>
          <w:szCs w:val="24"/>
        </w:rPr>
        <w:t>ερημοποιηθεί</w:t>
      </w:r>
      <w:proofErr w:type="spellEnd"/>
      <w:r>
        <w:rPr>
          <w:rFonts w:eastAsia="Times New Roman"/>
          <w:szCs w:val="24"/>
        </w:rPr>
        <w:t xml:space="preserve"> και </w:t>
      </w:r>
      <w:proofErr w:type="spellStart"/>
      <w:r>
        <w:rPr>
          <w:rFonts w:eastAsia="Times New Roman"/>
          <w:szCs w:val="24"/>
        </w:rPr>
        <w:t>φτωχοποιηθεί</w:t>
      </w:r>
      <w:proofErr w:type="spellEnd"/>
      <w:r>
        <w:rPr>
          <w:rFonts w:eastAsia="Times New Roman"/>
          <w:szCs w:val="24"/>
        </w:rPr>
        <w:t xml:space="preserve">, εάν η πολιτεία δεν είχε φροντίσει να ιδρύσει ανώτερα και ανώτατα </w:t>
      </w:r>
      <w:r>
        <w:rPr>
          <w:rFonts w:eastAsia="Times New Roman"/>
          <w:szCs w:val="24"/>
        </w:rPr>
        <w:lastRenderedPageBreak/>
        <w:t>εκπαιδευτικά ιδρύματα, που συγκράτησαν νέους στις περιοχές αυτές, αλλά επιπλέον έφεραν και πολλούς φοιτητές από τα μεγάλα ασ</w:t>
      </w:r>
      <w:r>
        <w:rPr>
          <w:rFonts w:eastAsia="Times New Roman"/>
          <w:szCs w:val="24"/>
        </w:rPr>
        <w:t>τικά κέντρα.</w:t>
      </w:r>
    </w:p>
    <w:p w14:paraId="7A305341"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t xml:space="preserve">Η πολιτική ίδρυσης και </w:t>
      </w:r>
      <w:proofErr w:type="spellStart"/>
      <w:r>
        <w:rPr>
          <w:rFonts w:eastAsia="Times New Roman"/>
          <w:szCs w:val="24"/>
        </w:rPr>
        <w:t>χωροθέτησης</w:t>
      </w:r>
      <w:proofErr w:type="spellEnd"/>
      <w:r>
        <w:rPr>
          <w:rFonts w:eastAsia="Times New Roman"/>
          <w:szCs w:val="24"/>
        </w:rPr>
        <w:t xml:space="preserve"> περιφερειακών πανεπιστημίων, αλλά και μεταπτυχιακών προγραμμάτων είναι σημαντικό να εντάσσεται στο ευρύτερο πλαίσιο που ορίζουν οι πολιτικές για την ανάπτυξη και την εκπαίδευση, συνεκτιμώντας παράλληλα τις πε</w:t>
      </w:r>
      <w:r>
        <w:rPr>
          <w:rFonts w:eastAsia="Times New Roman"/>
          <w:szCs w:val="24"/>
        </w:rPr>
        <w:t>ριφερειακές και τοπικές ιδιαιτερότητες και ανάγκες, αλλά και δυνατότητες.</w:t>
      </w:r>
    </w:p>
    <w:p w14:paraId="7A305342"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t xml:space="preserve">Τα Τρίκαλα, κύριε Υπουργέ, διαθέτουν ισχυρά ανταγωνιστικά πλεονεκτήματα σε ό,τι αφορά τον τουρισμό, τον </w:t>
      </w:r>
      <w:proofErr w:type="spellStart"/>
      <w:r>
        <w:rPr>
          <w:rFonts w:eastAsia="Times New Roman"/>
          <w:szCs w:val="24"/>
        </w:rPr>
        <w:t>αγροτοκτηνοτροφικό</w:t>
      </w:r>
      <w:proofErr w:type="spellEnd"/>
      <w:r>
        <w:rPr>
          <w:rFonts w:eastAsia="Times New Roman"/>
          <w:szCs w:val="24"/>
        </w:rPr>
        <w:t xml:space="preserve"> τομέα, τη μεταποίηση αγροτικών και κτηνοτροφικών προϊόντων,</w:t>
      </w:r>
      <w:r>
        <w:rPr>
          <w:rFonts w:eastAsia="Times New Roman"/>
          <w:szCs w:val="24"/>
        </w:rPr>
        <w:t xml:space="preserve"> που, όμως, στο σχεδιασμό του νέου Πανεπιστημίου Θεσσαλίας που έχετε ανακοινώσει, δυστυχώς φαίνεται ότι δεν λαμβάνονται σοβαρά υπ’ </w:t>
      </w:r>
      <w:proofErr w:type="spellStart"/>
      <w:r>
        <w:rPr>
          <w:rFonts w:eastAsia="Times New Roman"/>
          <w:szCs w:val="24"/>
        </w:rPr>
        <w:t>όψιν</w:t>
      </w:r>
      <w:proofErr w:type="spellEnd"/>
      <w:r>
        <w:rPr>
          <w:rFonts w:eastAsia="Times New Roman"/>
          <w:szCs w:val="24"/>
        </w:rPr>
        <w:t>, συμβάλλοντας μ</w:t>
      </w:r>
      <w:r>
        <w:rPr>
          <w:rFonts w:eastAsia="Times New Roman"/>
          <w:szCs w:val="24"/>
        </w:rPr>
        <w:t>ε</w:t>
      </w:r>
      <w:r>
        <w:rPr>
          <w:rFonts w:eastAsia="Times New Roman"/>
          <w:szCs w:val="24"/>
        </w:rPr>
        <w:t xml:space="preserve"> αυτόν τον τρόπο, δυστυχώς, σε μια επιπλέον απομόνωση, αλλά και πανεπιστημιακό αποκλεισμό της περιφερεια</w:t>
      </w:r>
      <w:r>
        <w:rPr>
          <w:rFonts w:eastAsia="Times New Roman"/>
          <w:szCs w:val="24"/>
        </w:rPr>
        <w:t>κής ενότητας των Τρίκαλων.</w:t>
      </w:r>
    </w:p>
    <w:p w14:paraId="7A305343"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t xml:space="preserve">Είναι απαίτηση, λοιπόν, σήμερα και των θεσμών των Τρίκαλων, αλλά και του λαού των Τρίκαλων, να ληφθούν σοβαρά υπ’ </w:t>
      </w:r>
      <w:proofErr w:type="spellStart"/>
      <w:r>
        <w:rPr>
          <w:rFonts w:eastAsia="Times New Roman"/>
          <w:szCs w:val="24"/>
        </w:rPr>
        <w:t>όψιν</w:t>
      </w:r>
      <w:proofErr w:type="spellEnd"/>
      <w:r>
        <w:rPr>
          <w:rFonts w:eastAsia="Times New Roman"/>
          <w:szCs w:val="24"/>
        </w:rPr>
        <w:t xml:space="preserve"> τα ιδιαίτερα χαρακτηριστικά του νομού μας στον σχεδιασμό και τη λειτουργία των πανεπιστημιακών τμημάτων του νέ</w:t>
      </w:r>
      <w:r>
        <w:rPr>
          <w:rFonts w:eastAsia="Times New Roman"/>
          <w:szCs w:val="24"/>
        </w:rPr>
        <w:t>ου Πανεπιστημίου Θεσσαλίας.</w:t>
      </w:r>
    </w:p>
    <w:p w14:paraId="7A305344" w14:textId="77777777" w:rsidR="00E43293" w:rsidRDefault="0014036B">
      <w:pPr>
        <w:tabs>
          <w:tab w:val="left" w:pos="2940"/>
        </w:tabs>
        <w:spacing w:line="600" w:lineRule="auto"/>
        <w:ind w:firstLine="720"/>
        <w:jc w:val="both"/>
        <w:rPr>
          <w:rFonts w:eastAsia="Times New Roman"/>
          <w:szCs w:val="24"/>
        </w:rPr>
      </w:pPr>
      <w:r w:rsidRPr="008B50DD">
        <w:rPr>
          <w:rFonts w:eastAsia="Times New Roman"/>
          <w:b/>
          <w:szCs w:val="24"/>
        </w:rPr>
        <w:lastRenderedPageBreak/>
        <w:t>ΠΡΟΕΔΡΕΥΩΝ (Μάριος Γεωργιάδης):</w:t>
      </w:r>
      <w:r>
        <w:rPr>
          <w:rFonts w:eastAsia="Times New Roman"/>
          <w:szCs w:val="24"/>
        </w:rPr>
        <w:t xml:space="preserve"> Ευχαριστούμε τον κ. Σκρέκα.</w:t>
      </w:r>
    </w:p>
    <w:p w14:paraId="7A305345"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t>Κύριε Υπουργέ, έχετε τον λόγο για τρία λεπτά.</w:t>
      </w:r>
    </w:p>
    <w:p w14:paraId="7A305346" w14:textId="77777777" w:rsidR="00E43293" w:rsidRDefault="0014036B">
      <w:pPr>
        <w:tabs>
          <w:tab w:val="left" w:pos="2940"/>
        </w:tabs>
        <w:spacing w:line="600" w:lineRule="auto"/>
        <w:ind w:firstLine="720"/>
        <w:jc w:val="both"/>
        <w:rPr>
          <w:rFonts w:eastAsia="Times New Roman"/>
          <w:szCs w:val="24"/>
        </w:rPr>
      </w:pPr>
      <w:r w:rsidRPr="000839AC">
        <w:rPr>
          <w:rFonts w:eastAsia="Times New Roman"/>
          <w:b/>
          <w:szCs w:val="24"/>
        </w:rPr>
        <w:t>ΚΩΝΣΤΑΝΤΙΝΟΣ ΓΑΒΡΟΓΛΟΥ (Υπουργός Παιδείας, Έρευνας και Θρησκευμάτων):</w:t>
      </w:r>
      <w:r>
        <w:rPr>
          <w:rFonts w:eastAsia="Times New Roman"/>
          <w:szCs w:val="24"/>
        </w:rPr>
        <w:t xml:space="preserve"> Κύριε Σκρέκα, είμαι σίγουρος ότι θα έχετε πληροφορηθ</w:t>
      </w:r>
      <w:r>
        <w:rPr>
          <w:rFonts w:eastAsia="Times New Roman"/>
          <w:szCs w:val="24"/>
        </w:rPr>
        <w:t xml:space="preserve">εί ότι το σχέδιο που έχει κυκλοφορήσει είναι ένα σχέδιο μιας ομάδας εργασίας όπου συμμετείχαν συνάδελφοι από το </w:t>
      </w:r>
      <w:r>
        <w:rPr>
          <w:rFonts w:eastAsia="Times New Roman"/>
          <w:szCs w:val="24"/>
        </w:rPr>
        <w:t>π</w:t>
      </w:r>
      <w:r>
        <w:rPr>
          <w:rFonts w:eastAsia="Times New Roman"/>
          <w:szCs w:val="24"/>
        </w:rPr>
        <w:t>ανεπιστήμιο, από το ΤΕΙ Στερεάς Ελλάδας και από το ΤΕΙ Θεσσαλίας.</w:t>
      </w:r>
    </w:p>
    <w:p w14:paraId="7A305347"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t xml:space="preserve">Εγώ προσωπικά στις αρχές Αυγούστου επισκέφθηκα τα Τρίκαλα για να συζητήσουμε </w:t>
      </w:r>
      <w:r>
        <w:rPr>
          <w:rFonts w:eastAsia="Times New Roman"/>
          <w:szCs w:val="24"/>
        </w:rPr>
        <w:t xml:space="preserve">και με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και με τους καθηγητές εκεί την προοπτική του Ανώτατου Εκπαιδευτικού μας Ιδρύματος.</w:t>
      </w:r>
    </w:p>
    <w:p w14:paraId="7A305348"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t>Εδώ πρέπει να δούμε ορισμένα πράγματα. Αναφερθήκατε στην ενοποίηση των δύο ιδρυμάτων. Το μεταρρυθμιστικό μας σχέδιο ουδεμία σχέση έχει με ενοπ</w:t>
      </w:r>
      <w:r>
        <w:rPr>
          <w:rFonts w:eastAsia="Times New Roman"/>
          <w:szCs w:val="24"/>
        </w:rPr>
        <w:t xml:space="preserve">οίηση και πρέπει να γίνει κατανοητό αυτό. Το μεταρρυθμιστικό μας σχέδιο έχει σχέση με τη συζήτηση για το μέλλον της ανώτατης εκπαίδευσης στον τόπο μας. Είναι μια συζήτηση που δεν έχει γίνει επί τριάντα πέντε χρόνια. </w:t>
      </w:r>
    </w:p>
    <w:p w14:paraId="7A305349"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t>Εδώ, λοιπόν, πρέπει να συνεννοηθούμε με</w:t>
      </w:r>
      <w:r>
        <w:rPr>
          <w:rFonts w:eastAsia="Times New Roman"/>
          <w:szCs w:val="24"/>
        </w:rPr>
        <w:t>ταξύ μας ποιος έχει την τελική ευθύνη γι’ αυτήν την απόφαση. Την τελική ευθύνη την έχει το Υπουργείο Παιδείας σε συνεννόηση με τους ακαδημαϊκούς, γιατί είναι ένα ακαδημαϊκό ερώτημα.</w:t>
      </w:r>
    </w:p>
    <w:p w14:paraId="7A30534A"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lastRenderedPageBreak/>
        <w:t xml:space="preserve">Αυτό που έγινε με το σχέδιο </w:t>
      </w:r>
      <w:r>
        <w:rPr>
          <w:rFonts w:eastAsia="Times New Roman"/>
          <w:szCs w:val="24"/>
        </w:rPr>
        <w:t>«</w:t>
      </w:r>
      <w:r>
        <w:rPr>
          <w:rFonts w:eastAsia="Times New Roman"/>
          <w:szCs w:val="24"/>
        </w:rPr>
        <w:t>ΑΘΗΝΑ</w:t>
      </w:r>
      <w:r>
        <w:rPr>
          <w:rFonts w:eastAsia="Times New Roman"/>
          <w:szCs w:val="24"/>
        </w:rPr>
        <w:t>»</w:t>
      </w:r>
      <w:r>
        <w:rPr>
          <w:rFonts w:eastAsia="Times New Roman"/>
          <w:szCs w:val="24"/>
        </w:rPr>
        <w:t xml:space="preserve">, όπου στο όνομα </w:t>
      </w:r>
      <w:proofErr w:type="spellStart"/>
      <w:r>
        <w:rPr>
          <w:rFonts w:eastAsia="Times New Roman"/>
          <w:szCs w:val="24"/>
        </w:rPr>
        <w:t>ορθολογικοποίησης</w:t>
      </w:r>
      <w:proofErr w:type="spellEnd"/>
      <w:r>
        <w:rPr>
          <w:rFonts w:eastAsia="Times New Roman"/>
          <w:szCs w:val="24"/>
        </w:rPr>
        <w:t xml:space="preserve"> του </w:t>
      </w:r>
      <w:r>
        <w:rPr>
          <w:rFonts w:eastAsia="Times New Roman"/>
          <w:szCs w:val="24"/>
        </w:rPr>
        <w:t>χάρτη έγιναν τα πράγματα που έγιναν, που δεν θέλω να τα χαρακτηρίσω και τα βρίσκουμε κάθε μέρα μπροστά μας, δεν πρόκειται να γίνει ξανά.</w:t>
      </w:r>
    </w:p>
    <w:p w14:paraId="7A30534B"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t>Υπάρχει, όμως, και κάτι άλλο στο οποίο θα ήθελα πάρα πολύ να συμφωνήσουμε σε πολιτική βάση. Δεν επιτρέπεται το μέλλον της ανώτατης εκπαίδευσης να ορίζεται μέσα από τα αιτήματα της Τοπικής Αυτοδιοίκησης, γιατί ξέρετε ότι είναι ανθρώπινο και λογικό ο κάθε δή</w:t>
      </w:r>
      <w:r>
        <w:rPr>
          <w:rFonts w:eastAsia="Times New Roman"/>
          <w:szCs w:val="24"/>
        </w:rPr>
        <w:t xml:space="preserve">μαρχος να θέλει περισσότερα για τον τόπο του. </w:t>
      </w:r>
    </w:p>
    <w:p w14:paraId="7A30534C" w14:textId="77777777" w:rsidR="00E43293" w:rsidRDefault="0014036B">
      <w:pPr>
        <w:tabs>
          <w:tab w:val="left" w:pos="2940"/>
        </w:tabs>
        <w:spacing w:line="600" w:lineRule="auto"/>
        <w:ind w:firstLine="720"/>
        <w:jc w:val="both"/>
        <w:rPr>
          <w:rFonts w:eastAsia="Times New Roman"/>
          <w:szCs w:val="24"/>
        </w:rPr>
      </w:pPr>
      <w:r>
        <w:rPr>
          <w:rFonts w:eastAsia="Times New Roman"/>
          <w:szCs w:val="24"/>
        </w:rPr>
        <w:t>Έτσι έχει γίνει τόσα χρόνια. Τόσα χρόνια λόγω διαφόρων καταστάσεων και κυρίως καταστάσεων για τις οποίες δεν είμαστε πολύ περήφανοι, υπήρχαν τμήματα που αφέθηκαν στη μοίρα τους. Δεν το αναφέρατε. Υπάρχει το τμ</w:t>
      </w:r>
      <w:r>
        <w:rPr>
          <w:rFonts w:eastAsia="Times New Roman"/>
          <w:szCs w:val="24"/>
        </w:rPr>
        <w:t>ήμα των ΤΕΙ για τους πολιτικούς μηχανικούς στα Τρίκαλα που πρόκειται να κλείσει με αποφάσεις της δικής σας πρώην κυβέρνησης. Δεν είναι προσωπικό το θέμα. Λέω, λοιπόν, ότι όταν αρχίσεις στραβά, σε πέντε χρόνια θα τα βρεις μπροστά σου.</w:t>
      </w:r>
    </w:p>
    <w:p w14:paraId="7A30534D" w14:textId="77777777" w:rsidR="00E43293" w:rsidRDefault="0014036B">
      <w:pPr>
        <w:tabs>
          <w:tab w:val="left" w:pos="2940"/>
        </w:tabs>
        <w:spacing w:line="600" w:lineRule="auto"/>
        <w:ind w:firstLine="720"/>
        <w:jc w:val="both"/>
        <w:rPr>
          <w:rFonts w:eastAsia="Times New Roman"/>
          <w:color w:val="000000"/>
          <w:szCs w:val="24"/>
          <w:shd w:val="clear" w:color="auto" w:fill="FFFFFF"/>
        </w:rPr>
      </w:pPr>
      <w:r>
        <w:rPr>
          <w:rFonts w:eastAsia="Times New Roman"/>
          <w:szCs w:val="24"/>
        </w:rPr>
        <w:t>Άρα εμείς θέλουμε τους</w:t>
      </w:r>
      <w:r>
        <w:rPr>
          <w:rFonts w:eastAsia="Times New Roman"/>
          <w:szCs w:val="24"/>
        </w:rPr>
        <w:t xml:space="preserve"> δημάρχους δίπλα μας για να μπορέσουν να μας πουν τις ανάγκες, ώστε να δούμε πώς το </w:t>
      </w:r>
      <w:r>
        <w:rPr>
          <w:rFonts w:eastAsia="Times New Roman"/>
          <w:szCs w:val="24"/>
        </w:rPr>
        <w:t>π</w:t>
      </w:r>
      <w:r>
        <w:rPr>
          <w:rFonts w:eastAsia="Times New Roman"/>
          <w:szCs w:val="24"/>
        </w:rPr>
        <w:t>ανεπιστήμιο θα μπορεί να τις εξυπηρετήσει.</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Οι δήμαρχοι και οι περιφερειάρχες είναι οι καλύτεροι γνώστες αυτών των αναγκών. Αν η εκάστοτε ανάγκη θα μπορέσει να εξυπηρετηθεί με το άλφα ή βήτα τμήμα, αυτό </w:t>
      </w:r>
      <w:r>
        <w:rPr>
          <w:rFonts w:eastAsia="Times New Roman"/>
          <w:color w:val="000000"/>
          <w:szCs w:val="24"/>
          <w:shd w:val="clear" w:color="auto" w:fill="FFFFFF"/>
        </w:rPr>
        <w:lastRenderedPageBreak/>
        <w:t>είναι ένα ακαδημαϊκό πρόβλημα, μία μετάφραση, δηλαδή, των αναγκών σε ακαδημαϊκό τμήμα.</w:t>
      </w:r>
    </w:p>
    <w:p w14:paraId="7A30534E" w14:textId="77777777" w:rsidR="00E43293" w:rsidRDefault="0014036B">
      <w:pPr>
        <w:tabs>
          <w:tab w:val="left" w:pos="1470"/>
        </w:tabs>
        <w:spacing w:after="0" w:line="720" w:lineRule="auto"/>
        <w:ind w:firstLine="680"/>
        <w:jc w:val="both"/>
        <w:rPr>
          <w:rFonts w:eastAsia="Times New Roman"/>
          <w:color w:val="000000"/>
          <w:szCs w:val="24"/>
          <w:shd w:val="clear" w:color="auto" w:fill="FFFFFF"/>
        </w:rPr>
      </w:pPr>
      <w:r>
        <w:rPr>
          <w:rFonts w:eastAsia="Times New Roman"/>
          <w:color w:val="000000"/>
          <w:szCs w:val="24"/>
          <w:shd w:val="clear" w:color="auto" w:fill="FFFFFF"/>
        </w:rPr>
        <w:t>(Στο σημεί</w:t>
      </w:r>
      <w:r>
        <w:rPr>
          <w:rFonts w:eastAsia="Times New Roman"/>
          <w:color w:val="000000"/>
          <w:szCs w:val="24"/>
          <w:shd w:val="clear" w:color="auto" w:fill="FFFFFF"/>
        </w:rPr>
        <w:t>ο αυτό κτυπάει το κουδούνι λήξεως του χρόνου ομιλίας του κυρίου Υπουργού)</w:t>
      </w:r>
    </w:p>
    <w:p w14:paraId="7A30534F"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Έχουμε και λέμε λοιπόν: </w:t>
      </w:r>
    </w:p>
    <w:p w14:paraId="7A305350"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 Τρίκαλα έχουν ένα εξαιρετικό τμήμα, το Τμήμα Επιστήμης της Φυσικής Αγωγής και Αθλητισμού. Είχα τη χαρά πραγματικά να το επισκεφθώ και να μιλήσω με τους συ</w:t>
      </w:r>
      <w:r>
        <w:rPr>
          <w:rFonts w:eastAsia="Times New Roman"/>
          <w:color w:val="000000"/>
          <w:szCs w:val="24"/>
          <w:shd w:val="clear" w:color="auto" w:fill="FFFFFF"/>
        </w:rPr>
        <w:t xml:space="preserve">ναδέλφους εκεί. Μου έκανε άριστη εντύπωση. </w:t>
      </w:r>
    </w:p>
    <w:p w14:paraId="7A305351"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γίνεται μία πρόταση να ιδρυθεί ένα τμήμα </w:t>
      </w:r>
      <w:proofErr w:type="spellStart"/>
      <w:r>
        <w:rPr>
          <w:rFonts w:eastAsia="Times New Roman"/>
          <w:color w:val="000000"/>
          <w:szCs w:val="24"/>
          <w:shd w:val="clear" w:color="auto" w:fill="FFFFFF"/>
        </w:rPr>
        <w:t>διαιτολογίας</w:t>
      </w:r>
      <w:proofErr w:type="spellEnd"/>
      <w:r>
        <w:rPr>
          <w:rFonts w:eastAsia="Times New Roman"/>
          <w:color w:val="000000"/>
          <w:szCs w:val="24"/>
          <w:shd w:val="clear" w:color="auto" w:fill="FFFFFF"/>
        </w:rPr>
        <w:t>. Είναι τμήματα που τα βλέπει κανείς και σε διεθνή πανεπιστήμια. Όπως καταλαβαίνετε, ένα τμήμα φυσικής αγωγής δεν είναι ένα τμήμα απλώς γυμναστικής, όπ</w:t>
      </w:r>
      <w:r>
        <w:rPr>
          <w:rFonts w:eastAsia="Times New Roman"/>
          <w:color w:val="000000"/>
          <w:szCs w:val="24"/>
          <w:shd w:val="clear" w:color="auto" w:fill="FFFFFF"/>
        </w:rPr>
        <w:t>ως λέγαμε παλιά. Είναι ένα πολύ πιο σύνθετο τμήμα. Γι’ αυτό και ιδρύουμε και ένα ινστιτούτο κινησιολογίας στα Τρίκαλα. Επίσης, θα ιδρύσουμε διάφορα διετή προγράμματα σπουδών, που είναι ένας νέος θεσμός του πανεπιστημίου.</w:t>
      </w:r>
    </w:p>
    <w:p w14:paraId="7A305352"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Έχω, λοιπόν, την αίσθηση ότι, πρώτο</w:t>
      </w:r>
      <w:r>
        <w:rPr>
          <w:rFonts w:eastAsia="Times New Roman"/>
          <w:color w:val="000000"/>
          <w:szCs w:val="24"/>
          <w:shd w:val="clear" w:color="auto" w:fill="FFFFFF"/>
        </w:rPr>
        <w:t xml:space="preserve">ν, φεύγουμε από μία λογική που λέει «δώσε μου περισσότερα τμήματα», στην οποία μπαίνει και ο κόσμος μην γνωρίζοντας και υιοθετεί αυτήν την απαίτηση. </w:t>
      </w:r>
    </w:p>
    <w:p w14:paraId="7A305353"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Λέμε, λοιπόν, ότι συγκροτούμε αυτά τα τμήματα με ακαδημαϊκά κριτήρια, ακούμε την τοπική κοινωνία για τις α</w:t>
      </w:r>
      <w:r>
        <w:rPr>
          <w:rFonts w:eastAsia="Times New Roman"/>
          <w:color w:val="000000"/>
          <w:szCs w:val="24"/>
          <w:shd w:val="clear" w:color="auto" w:fill="FFFFFF"/>
        </w:rPr>
        <w:t xml:space="preserve">νάγκες της και πάμε ένα βήμα παρακάτω. Το βήμα παρακάτω είναι σε αυτήν τη μεταβατική περίοδο να μπορέσουμε να </w:t>
      </w:r>
      <w:proofErr w:type="spellStart"/>
      <w:r>
        <w:rPr>
          <w:rFonts w:eastAsia="Times New Roman"/>
          <w:color w:val="000000"/>
          <w:szCs w:val="24"/>
          <w:shd w:val="clear" w:color="auto" w:fill="FFFFFF"/>
        </w:rPr>
        <w:t>ορθολογικοποιήσουμε</w:t>
      </w:r>
      <w:proofErr w:type="spellEnd"/>
      <w:r>
        <w:rPr>
          <w:rFonts w:eastAsia="Times New Roman"/>
          <w:color w:val="000000"/>
          <w:szCs w:val="24"/>
          <w:shd w:val="clear" w:color="auto" w:fill="FFFFFF"/>
        </w:rPr>
        <w:t xml:space="preserve"> λίγο αυτήν την κατάσταση. Άρα δεν είναι ενοποίηση. Είναι η συζήτηση για το μέλλον των πανεπιστημίων. Αυτό σημαίνει, πρώτον, συ</w:t>
      </w:r>
      <w:r>
        <w:rPr>
          <w:rFonts w:eastAsia="Times New Roman"/>
          <w:color w:val="000000"/>
          <w:szCs w:val="24"/>
          <w:shd w:val="clear" w:color="auto" w:fill="FFFFFF"/>
        </w:rPr>
        <w:t>νεργίες ΤΕΙ – πανεπιστημίων, δεύτερον, ίδρυση εντελώς καινούριων τμημάτων, τρίτον, δημιουργία νέων θεσμών, όπως είναι τα πανεπιστημιακά ερευνητικά κέντρα και άρα τα ινστιτούτα και, τέταρτον, διετή προγράμματα σπουδών.</w:t>
      </w:r>
    </w:p>
    <w:p w14:paraId="7A305354"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sidRPr="00A7408F">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Κύριε </w:t>
      </w:r>
      <w:r>
        <w:rPr>
          <w:rFonts w:eastAsia="Times New Roman"/>
          <w:color w:val="000000"/>
          <w:szCs w:val="24"/>
          <w:shd w:val="clear" w:color="auto" w:fill="FFFFFF"/>
        </w:rPr>
        <w:t>Υπουργέ, να σας υπενθυμίσω ότι έχετε και δευτερολογία.</w:t>
      </w:r>
    </w:p>
    <w:p w14:paraId="7A305355"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sidRPr="00A7408F">
        <w:rPr>
          <w:rFonts w:eastAsia="Times New Roman"/>
          <w:b/>
          <w:color w:val="000000"/>
          <w:szCs w:val="24"/>
          <w:shd w:val="clear" w:color="auto" w:fill="FFFFFF"/>
        </w:rPr>
        <w:t>ΚΩΝΣΤΑΝΤΙΝΟΣ ΓΑΒΡΟΓΛΟΥ (Υπουργός Παιδείας, Έρευνας και Θρησκευμάτων):</w:t>
      </w:r>
      <w:r>
        <w:rPr>
          <w:rFonts w:eastAsia="Times New Roman"/>
          <w:color w:val="000000"/>
          <w:szCs w:val="24"/>
          <w:shd w:val="clear" w:color="auto" w:fill="FFFFFF"/>
        </w:rPr>
        <w:t xml:space="preserve"> Έχετε απόλυτο δίκιο.</w:t>
      </w:r>
    </w:p>
    <w:p w14:paraId="7A305356"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sidRPr="00A7408F">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Γι’ αυτό αν θέλετε ολοκληρώστε.</w:t>
      </w:r>
    </w:p>
    <w:p w14:paraId="7A305357"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sidRPr="00A7408F">
        <w:rPr>
          <w:rFonts w:eastAsia="Times New Roman"/>
          <w:b/>
          <w:color w:val="000000"/>
          <w:szCs w:val="24"/>
          <w:shd w:val="clear" w:color="auto" w:fill="FFFFFF"/>
        </w:rPr>
        <w:t>ΚΩΝΣΤΑΝΤΙΝΟΣ ΓΑΒΡΟΓΛΟΥ (Υπουργός Παιδείας, Έρε</w:t>
      </w:r>
      <w:r w:rsidRPr="00A7408F">
        <w:rPr>
          <w:rFonts w:eastAsia="Times New Roman"/>
          <w:b/>
          <w:color w:val="000000"/>
          <w:szCs w:val="24"/>
          <w:shd w:val="clear" w:color="auto" w:fill="FFFFFF"/>
        </w:rPr>
        <w:t>υνας και Θρησκευμάτων):</w:t>
      </w:r>
      <w:r>
        <w:rPr>
          <w:rFonts w:eastAsia="Times New Roman"/>
          <w:color w:val="000000"/>
          <w:szCs w:val="24"/>
          <w:shd w:val="clear" w:color="auto" w:fill="FFFFFF"/>
        </w:rPr>
        <w:t xml:space="preserve"> Άρα σε αυτό το πλαίσιο πρέπει να δούμε και τη θέση των Τρικάλων στον συνολικό σχεδιασμό. Δεν είναι τελικές οι αποφάσεις. Ακούμε, γιατί πράγματι μπορεί να έχουμε κάποιες πρόσθετες ιδέες. Πάντως είμαστε στην τελική ευθεία για να βγει </w:t>
      </w:r>
      <w:r>
        <w:rPr>
          <w:rFonts w:eastAsia="Times New Roman"/>
          <w:color w:val="000000"/>
          <w:szCs w:val="24"/>
          <w:shd w:val="clear" w:color="auto" w:fill="FFFFFF"/>
        </w:rPr>
        <w:t>το νομοσχέδιο στη διαβούλευση και μετά να κατατεθεί στη Βουλή.</w:t>
      </w:r>
    </w:p>
    <w:p w14:paraId="7A305358"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sidRPr="00A7408F">
        <w:rPr>
          <w:rFonts w:eastAsia="Times New Roman"/>
          <w:b/>
          <w:color w:val="000000"/>
          <w:szCs w:val="24"/>
          <w:shd w:val="clear" w:color="auto" w:fill="FFFFFF"/>
        </w:rPr>
        <w:lastRenderedPageBreak/>
        <w:t>ΠΡΟΕΔΡΕΥΩΝ (Μάριος Γεωργιάδης):</w:t>
      </w:r>
      <w:r>
        <w:rPr>
          <w:rFonts w:eastAsia="Times New Roman"/>
          <w:color w:val="000000"/>
          <w:szCs w:val="24"/>
          <w:shd w:val="clear" w:color="auto" w:fill="FFFFFF"/>
        </w:rPr>
        <w:t xml:space="preserve"> Κύριε Σκρέκα, έχετε τρία λεπτά για τη δευτερολογία σας.</w:t>
      </w:r>
    </w:p>
    <w:p w14:paraId="7A305359"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sidRPr="00A7408F">
        <w:rPr>
          <w:rFonts w:eastAsia="Times New Roman"/>
          <w:b/>
          <w:color w:val="000000"/>
          <w:szCs w:val="24"/>
          <w:shd w:val="clear" w:color="auto" w:fill="FFFFFF"/>
        </w:rPr>
        <w:t>ΚΩΝΣΤΑΝΤΙΝΟΣ ΣΚΡΕΚΑΣ:</w:t>
      </w:r>
      <w:r>
        <w:rPr>
          <w:rFonts w:eastAsia="Times New Roman"/>
          <w:color w:val="000000"/>
          <w:szCs w:val="24"/>
          <w:shd w:val="clear" w:color="auto" w:fill="FFFFFF"/>
        </w:rPr>
        <w:t xml:space="preserve"> Κύριε Υπουργέ, για να μην παίζουμε με τις λέξεις: όχι στην ενοποίηση, ναι στο μέλλο</w:t>
      </w:r>
      <w:r>
        <w:rPr>
          <w:rFonts w:eastAsia="Times New Roman"/>
          <w:color w:val="000000"/>
          <w:szCs w:val="24"/>
          <w:shd w:val="clear" w:color="auto" w:fill="FFFFFF"/>
        </w:rPr>
        <w:t>ν των πανεπιστημίων. Και για να σχεδιάσουμε το μέλλον των πανεπιστημίων, πρέπει να δούμε τι ζήτηση και ποιες απαιτήσεις θα έχει τα επόμενα χρόνια η αγορά εργασίας στους διάφορους κλάδους και βάσει αυτών των απαιτήσεων και βάσει τού τι θέλουμε να δημιουργήσ</w:t>
      </w:r>
      <w:r>
        <w:rPr>
          <w:rFonts w:eastAsia="Times New Roman"/>
          <w:color w:val="000000"/>
          <w:szCs w:val="24"/>
          <w:shd w:val="clear" w:color="auto" w:fill="FFFFFF"/>
        </w:rPr>
        <w:t>ουμε, τι φοιτητές θέλουμε να παράγουμε τα επόμενα χρόνια, να σχεδιάσουμε τα τμήματα τα οποία θα ιδρυθούν και θα λειτουργήσουν σήμερα. Και βέβαια για όλα αυτά επαναλαμβάνω ότι θα πρέπει να λάβουμε σοβαρά υπ</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όψιν</w:t>
      </w:r>
      <w:proofErr w:type="spellEnd"/>
      <w:r>
        <w:rPr>
          <w:rFonts w:eastAsia="Times New Roman"/>
          <w:color w:val="000000"/>
          <w:szCs w:val="24"/>
          <w:shd w:val="clear" w:color="auto" w:fill="FFFFFF"/>
        </w:rPr>
        <w:t xml:space="preserve"> τα ειδικά και τοπικά χαρακτηριστικά των διαφ</w:t>
      </w:r>
      <w:r>
        <w:rPr>
          <w:rFonts w:eastAsia="Times New Roman"/>
          <w:color w:val="000000"/>
          <w:szCs w:val="24"/>
          <w:shd w:val="clear" w:color="auto" w:fill="FFFFFF"/>
        </w:rPr>
        <w:t xml:space="preserve">όρων περιοχών της χώρας. </w:t>
      </w:r>
    </w:p>
    <w:p w14:paraId="7A30535A"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Επιτρέψτε μου να πω ότι μιλάμε για αδικία σε ό,τι αφορά τον Νομό Τρικάλων. Σήμερα στα Τρίκαλα, σύμφωνα με το σχέδιο το οποίο έχει βγει στη διαβούλευση -αν είναι αυτό το τελικό σχέδιο- θα λειτουργούν δύο τμήματα, εκ των οποίων το έ</w:t>
      </w:r>
      <w:r>
        <w:rPr>
          <w:rFonts w:eastAsia="Times New Roman"/>
          <w:color w:val="000000"/>
          <w:szCs w:val="24"/>
          <w:shd w:val="clear" w:color="auto" w:fill="FFFFFF"/>
        </w:rPr>
        <w:t xml:space="preserve">να είναι το ΤΕΦΑΑ, όπως είπατε, που λειτουργεί ήδη, και ένα νέο </w:t>
      </w:r>
      <w:r>
        <w:rPr>
          <w:rFonts w:eastAsia="Times New Roman"/>
          <w:color w:val="000000"/>
          <w:szCs w:val="24"/>
          <w:shd w:val="clear" w:color="auto" w:fill="FFFFFF"/>
        </w:rPr>
        <w:t>τ</w:t>
      </w:r>
      <w:r>
        <w:rPr>
          <w:rFonts w:eastAsia="Times New Roman"/>
          <w:color w:val="000000"/>
          <w:szCs w:val="24"/>
          <w:shd w:val="clear" w:color="auto" w:fill="FFFFFF"/>
        </w:rPr>
        <w:t xml:space="preserve">μήμα </w:t>
      </w:r>
      <w:proofErr w:type="spellStart"/>
      <w:r>
        <w:rPr>
          <w:rFonts w:eastAsia="Times New Roman"/>
          <w:color w:val="000000"/>
          <w:szCs w:val="24"/>
          <w:shd w:val="clear" w:color="auto" w:fill="FFFFFF"/>
        </w:rPr>
        <w:t>δ</w:t>
      </w:r>
      <w:r>
        <w:rPr>
          <w:rFonts w:eastAsia="Times New Roman"/>
          <w:color w:val="000000"/>
          <w:szCs w:val="24"/>
          <w:shd w:val="clear" w:color="auto" w:fill="FFFFFF"/>
        </w:rPr>
        <w:t>ιαιτολογίας</w:t>
      </w:r>
      <w:proofErr w:type="spellEnd"/>
      <w:r>
        <w:rPr>
          <w:rFonts w:eastAsia="Times New Roman"/>
          <w:color w:val="000000"/>
          <w:szCs w:val="24"/>
          <w:shd w:val="clear" w:color="auto" w:fill="FFFFFF"/>
        </w:rPr>
        <w:t xml:space="preserve"> και τρία διετή προγράμματα σπουδών συν ένα ινστιτούτο. Στη Λάρισα αντίστοιχα θα λειτουργούν εννέα τμήματα, εκ των οποίων επτά νέα, τέσσερα διετή προγράμματα, ένα πανεπιστημι</w:t>
      </w:r>
      <w:r>
        <w:rPr>
          <w:rFonts w:eastAsia="Times New Roman"/>
          <w:color w:val="000000"/>
          <w:szCs w:val="24"/>
          <w:shd w:val="clear" w:color="auto" w:fill="FFFFFF"/>
        </w:rPr>
        <w:t xml:space="preserve">ακό κέντρο, ένα τεχνολογικό πάρκο και ένα ινστιτούτο. Στον Βόλο θα λειτουργούν δεκατέσσερα τμήματα, εκ των οποίων δύο νέα, πέντε διετή προγράμματα, </w:t>
      </w:r>
      <w:r>
        <w:rPr>
          <w:rFonts w:eastAsia="Times New Roman"/>
          <w:color w:val="000000"/>
          <w:szCs w:val="24"/>
          <w:shd w:val="clear" w:color="auto" w:fill="FFFFFF"/>
        </w:rPr>
        <w:lastRenderedPageBreak/>
        <w:t>ένα πανεπιστημιακό κέντρο και δύο ινστιτούτα. Στη Λαμία θα λειτουργούν πέντε τμήματα, εκ των οποίων τρία νέα</w:t>
      </w:r>
      <w:r>
        <w:rPr>
          <w:rFonts w:eastAsia="Times New Roman"/>
          <w:color w:val="000000"/>
          <w:szCs w:val="24"/>
          <w:shd w:val="clear" w:color="auto" w:fill="FFFFFF"/>
        </w:rPr>
        <w:t xml:space="preserve"> και τρία διετή προγράμματα. Τέλος, στην Καρδίτσα θα λειτουργούν τέσσερα τμήματα εκ των οποίων τρία νέα, επιπλέον δύο διετή προγράμματα και ένα ινστιτούτο. </w:t>
      </w:r>
    </w:p>
    <w:p w14:paraId="7A30535B" w14:textId="77777777" w:rsidR="00E43293" w:rsidRDefault="0014036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επειδή συμφωνώ απόλυτα μαζί σας ότι εδώ δεν θα πρέπει να γίνεται πλειοδοσία λαϊκισμού, αλλά θα </w:t>
      </w:r>
      <w:r>
        <w:rPr>
          <w:rFonts w:eastAsia="Times New Roman"/>
          <w:color w:val="000000"/>
          <w:szCs w:val="24"/>
          <w:shd w:val="clear" w:color="auto" w:fill="FFFFFF"/>
        </w:rPr>
        <w:t>πρέπει με ακαδημαϊκά κριτήρια και λαμβάνοντας υπ</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όψιν</w:t>
      </w:r>
      <w:proofErr w:type="spellEnd"/>
      <w:r>
        <w:rPr>
          <w:rFonts w:eastAsia="Times New Roman"/>
          <w:color w:val="000000"/>
          <w:szCs w:val="24"/>
          <w:shd w:val="clear" w:color="auto" w:fill="FFFFFF"/>
        </w:rPr>
        <w:t xml:space="preserve"> τις τοπικές ανάγκες να σχεδιάσουμε το μέλλον των πανεπιστημίων, επιτρέψτε μου να πω ότι τα Τρίκαλα διαθέτουν τα ακόλουθα πολύ ισχυρά χαρακτηριστικά: Πρώτον, διαθέτουν ισχυρό πρωτογενή τομέα και ισχυρό </w:t>
      </w:r>
      <w:r>
        <w:rPr>
          <w:rFonts w:eastAsia="Times New Roman"/>
          <w:color w:val="000000"/>
          <w:szCs w:val="24"/>
          <w:shd w:val="clear" w:color="auto" w:fill="FFFFFF"/>
        </w:rPr>
        <w:t>μεταποιητικό κλάδο αγροτικών και κτηνοτροφικών προϊόντων, με πολύ μεγάλες εταιρείες, μία από τις οποίες είναι η κορυφαία στην ελληνική αγορά στη μεταποίηση κτηνοτροφικών προϊόντων και γύρω από αυτήν έχουν αναπτυχθεί πολλές μικρότερες και μεσαίες μεταποιητι</w:t>
      </w:r>
      <w:r>
        <w:rPr>
          <w:rFonts w:eastAsia="Times New Roman"/>
          <w:color w:val="000000"/>
          <w:szCs w:val="24"/>
          <w:shd w:val="clear" w:color="auto" w:fill="FFFFFF"/>
        </w:rPr>
        <w:t>κές μονάδες.</w:t>
      </w:r>
    </w:p>
    <w:p w14:paraId="7A30535C"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Επίσης</w:t>
      </w:r>
      <w:r w:rsidRPr="0079105D">
        <w:rPr>
          <w:rFonts w:eastAsia="Times New Roman" w:cs="Times New Roman"/>
          <w:szCs w:val="24"/>
        </w:rPr>
        <w:t>,</w:t>
      </w:r>
      <w:r>
        <w:rPr>
          <w:rFonts w:eastAsia="Times New Roman" w:cs="Times New Roman"/>
          <w:szCs w:val="24"/>
        </w:rPr>
        <w:t xml:space="preserve"> τα Τρίκαλα, όπως γνωρίζετε πάρα πολύ καλά, είναι μια έξυπνη πόλη. Εδώ και δεκαετίες, πάνω από μια δεκαετία επενδύουν στην καινοτομία και την έρευνα. Στα Τρίκαλα διαθέτουμε ισχυρή τουριστική οικονομία και είναι ένας από τους κορυφαίους προορισμούς της </w:t>
      </w:r>
      <w:r>
        <w:rPr>
          <w:rFonts w:eastAsia="Times New Roman" w:cs="Times New Roman"/>
          <w:szCs w:val="24"/>
        </w:rPr>
        <w:t>Ελλά</w:t>
      </w:r>
      <w:r>
        <w:rPr>
          <w:rFonts w:eastAsia="Times New Roman" w:cs="Times New Roman"/>
          <w:szCs w:val="24"/>
        </w:rPr>
        <w:t>δας</w:t>
      </w:r>
      <w:r>
        <w:rPr>
          <w:rFonts w:eastAsia="Times New Roman" w:cs="Times New Roman"/>
          <w:szCs w:val="24"/>
        </w:rPr>
        <w:t xml:space="preserve">. </w:t>
      </w:r>
    </w:p>
    <w:p w14:paraId="7A30535D"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lastRenderedPageBreak/>
        <w:t>Διαθέτουμε το κορυφαίο θεματικό πάρκο, που είναι ο Μύλος των Ξωτικών. Διαθέτουμε νέες και σύγχρονες οδικές συνδέσεις, που διαχρονικά πολλοί έχουν πασχίσει για να ολοκληρωθούν, όπως είναι ο νέος αυτοκινητόδρομος Ε65, αλλά και η σιδηροδρομική διασύνδεσ</w:t>
      </w:r>
      <w:r>
        <w:rPr>
          <w:rFonts w:eastAsia="Times New Roman" w:cs="Times New Roman"/>
          <w:szCs w:val="24"/>
        </w:rPr>
        <w:t xml:space="preserve">η, που προβλέπεται να ολοκληρωθούν την επόμενη διετία. </w:t>
      </w:r>
    </w:p>
    <w:p w14:paraId="7A30535E"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 xml:space="preserve">Τέλος, το πιο σημαντικό είναι ότι στα Τρίκαλα σήμερα έχει έδρα, λειτουργεί το Τμήμα Επιστήμης Φυσικής Αγωγής και Αθλητισμού, το ΤΕΦΑΑ Τρικάλων. </w:t>
      </w:r>
    </w:p>
    <w:p w14:paraId="7A30535F" w14:textId="77777777" w:rsidR="00E43293" w:rsidRDefault="0014036B">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 xml:space="preserve">(Στο σημείο αυτό κτυπάει το κουδούνι λήξεως του χρόνου </w:t>
      </w:r>
      <w:r w:rsidRPr="009A65EF">
        <w:rPr>
          <w:rFonts w:eastAsia="Times New Roman" w:cs="Times New Roman"/>
          <w:szCs w:val="24"/>
        </w:rPr>
        <w:t>ομιλίας του κυρίου Βουλευτή)</w:t>
      </w:r>
    </w:p>
    <w:p w14:paraId="7A305360"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14:paraId="7A305361"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Το συγκεκριμένο Τμήμα έχει αποκτήσει διεθνή φήμη, πράγμα που αποδεικνύεται, κύριε Υπουργέ, από το γεγονός ότι μέχρι σήμερα πενήντα φοιτητές από χώρες του εξωτερικού, ανεπτυγμένες χώρες, με ανεπτυγμέν</w:t>
      </w:r>
      <w:r>
        <w:rPr>
          <w:rFonts w:eastAsia="Times New Roman" w:cs="Times New Roman"/>
          <w:szCs w:val="24"/>
        </w:rPr>
        <w:t xml:space="preserve">α εκπαιδευτικά ιδρύματα στον τομέα αυτό έχουν επιλέξει να έρθουν στα Τρίκαλα και να φοιτήσουν στο συγκεκριμένο Τμήμα Επιστήμης Φυσικής Αγωγής και Αθλητισμού και να αποφοιτήσουν από το μεταπτυχιακό του πρόγραμμα. </w:t>
      </w:r>
    </w:p>
    <w:p w14:paraId="7A305362"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lastRenderedPageBreak/>
        <w:t>Αυτό το Τμήμα για να συνεχίσει την ανάπτυξή</w:t>
      </w:r>
      <w:r>
        <w:rPr>
          <w:rFonts w:eastAsia="Times New Roman" w:cs="Times New Roman"/>
          <w:szCs w:val="24"/>
        </w:rPr>
        <w:t xml:space="preserve"> του χρειάζεται, όπως καταλαβαίνετε πολύ καλά, ενδυνάμωση, ένα ακαδημαϊκό περιβάλλον. Χρειάζεται να υποστηριχθεί από νέα τμήματα συναφούς αντικειμένου. Αυτά θα μπορούσαν να είναι τμήματα φυσικοθεραπείας, αθλητικού τουρισμού ή διατροφής, όπως αυτό που έρχετ</w:t>
      </w:r>
      <w:r>
        <w:rPr>
          <w:rFonts w:eastAsia="Times New Roman" w:cs="Times New Roman"/>
          <w:szCs w:val="24"/>
        </w:rPr>
        <w:t>αι. Επίσης, χρειάζεται να ενισχυθεί με έμψυχο υλικό, με καθηγητές, διοικητικό προσωπικό και τεχνικούς. Γιατί με το να σχεδιάζουμε τμήματα και κουτάκια χωρίς έμψυχο δυναμικό δεν προσφέρουμε υπηρεσίες για ένα αξιοπρεπές εκπαιδευτικό σύστημα το οποίο θα παρέχ</w:t>
      </w:r>
      <w:r>
        <w:rPr>
          <w:rFonts w:eastAsia="Times New Roman" w:cs="Times New Roman"/>
          <w:szCs w:val="24"/>
        </w:rPr>
        <w:t xml:space="preserve">ει υψηλές υπηρεσίες ακαδημαϊκής εκπαίδευσης. </w:t>
      </w:r>
    </w:p>
    <w:p w14:paraId="7A305363"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Εκεί λοιπόν, η ερώτησή μου είναι συγκεκριμένη. Τι προτίθεστε να κάνετε εσείς, ως Κυβέρνηση, ώστε να λύσετε –εγώ θα πω- τα όποια προβλήματα δημιουργήθηκαν τα προηγούμενα χρόνια και δεν λύθηκαν, αλλά και να υποστ</w:t>
      </w:r>
      <w:r>
        <w:rPr>
          <w:rFonts w:eastAsia="Times New Roman" w:cs="Times New Roman"/>
          <w:szCs w:val="24"/>
        </w:rPr>
        <w:t>ηρίξετε τη λειτουργία αυτού του συγκεκριμένου Τμήματος, το οποίο μετατρέπεται όπως φαίνεται, σε σχολή, έτσι ώστε να συνεχίσει αυτό το τμήμα και η σχολή να παρέχει υπηρεσίες υψηλού ακαδημαϊκού επιπέδου.</w:t>
      </w:r>
    </w:p>
    <w:p w14:paraId="7A305364" w14:textId="77777777" w:rsidR="00E43293" w:rsidRDefault="0014036B">
      <w:pPr>
        <w:spacing w:line="600" w:lineRule="auto"/>
        <w:ind w:firstLine="720"/>
        <w:jc w:val="both"/>
        <w:rPr>
          <w:rFonts w:eastAsia="Times New Roman"/>
          <w:bCs/>
        </w:rPr>
      </w:pPr>
      <w:r w:rsidRPr="00F76E39">
        <w:rPr>
          <w:rFonts w:eastAsia="Times New Roman"/>
          <w:b/>
          <w:bCs/>
        </w:rPr>
        <w:t>ΠΡΟΕΔΡΕΥΩΝ (</w:t>
      </w:r>
      <w:r>
        <w:rPr>
          <w:rFonts w:eastAsia="Times New Roman"/>
          <w:b/>
          <w:bCs/>
        </w:rPr>
        <w:t>Μάριος Γεωργιάδης):</w:t>
      </w:r>
      <w:r>
        <w:rPr>
          <w:rFonts w:eastAsia="Times New Roman"/>
          <w:bCs/>
        </w:rPr>
        <w:t xml:space="preserve"> Ολοκληρώστε, κύριε συν</w:t>
      </w:r>
      <w:r>
        <w:rPr>
          <w:rFonts w:eastAsia="Times New Roman"/>
          <w:bCs/>
        </w:rPr>
        <w:t xml:space="preserve">άδελφε. </w:t>
      </w:r>
    </w:p>
    <w:p w14:paraId="7A305365" w14:textId="77777777" w:rsidR="00E43293" w:rsidRDefault="0014036B">
      <w:pPr>
        <w:spacing w:line="600" w:lineRule="auto"/>
        <w:ind w:firstLine="720"/>
        <w:jc w:val="both"/>
        <w:rPr>
          <w:rFonts w:eastAsia="Times New Roman" w:cs="Times New Roman"/>
          <w:szCs w:val="24"/>
        </w:rPr>
      </w:pPr>
      <w:r w:rsidRPr="0079105D">
        <w:rPr>
          <w:rFonts w:eastAsia="Times New Roman"/>
          <w:b/>
          <w:bCs/>
        </w:rPr>
        <w:t>ΚΩΝΣΤΑΝΤΙΝΟΣ ΣΚΡΕΚΑΣ:</w:t>
      </w:r>
      <w:r>
        <w:rPr>
          <w:rFonts w:eastAsia="Times New Roman"/>
          <w:bCs/>
        </w:rPr>
        <w:t xml:space="preserve"> Τελειώνω, κύριε Πρόεδρε, με έν</w:t>
      </w:r>
      <w:r>
        <w:rPr>
          <w:rFonts w:eastAsia="Times New Roman" w:cs="Times New Roman"/>
          <w:szCs w:val="24"/>
        </w:rPr>
        <w:t xml:space="preserve">α τελευταίο ερώτημα. </w:t>
      </w:r>
    </w:p>
    <w:p w14:paraId="7A305366"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προτίθεστε να καλέσετε όλους τους τοπικούς θεσμούς, το δήμαρχο, τον </w:t>
      </w:r>
      <w:proofErr w:type="spellStart"/>
      <w:r>
        <w:rPr>
          <w:rFonts w:eastAsia="Times New Roman" w:cs="Times New Roman"/>
          <w:szCs w:val="24"/>
        </w:rPr>
        <w:t>αντιπεριφερειάρχη</w:t>
      </w:r>
      <w:proofErr w:type="spellEnd"/>
      <w:r>
        <w:rPr>
          <w:rFonts w:eastAsia="Times New Roman" w:cs="Times New Roman"/>
          <w:szCs w:val="24"/>
        </w:rPr>
        <w:t>, αλλά και τους Βουλευτές όλων των κομμάτων για να συζητήσουμε από κοινού</w:t>
      </w:r>
      <w:r>
        <w:rPr>
          <w:rFonts w:eastAsia="Times New Roman" w:cs="Times New Roman"/>
          <w:szCs w:val="24"/>
        </w:rPr>
        <w:t xml:space="preserve"> τι μέλλει γενέσθαι για τον τόπο μας;</w:t>
      </w:r>
    </w:p>
    <w:p w14:paraId="7A305367"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Ευχαριστώ πολύ.</w:t>
      </w:r>
    </w:p>
    <w:p w14:paraId="7A305368" w14:textId="77777777" w:rsidR="00E43293" w:rsidRDefault="0014036B">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Σας ευχαριστούμε, κύριε Σκρέκα. </w:t>
      </w:r>
    </w:p>
    <w:p w14:paraId="7A305369"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7A30536A" w14:textId="77777777" w:rsidR="00E43293" w:rsidRDefault="0014036B">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Σας ευχαριστώ πολύ.</w:t>
      </w:r>
    </w:p>
    <w:p w14:paraId="7A30536B"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Χαίρομαι με τον τρόπο που εκθέσατε τα πολύ θετικά του νομού σας και της πόλης συγκεκριμένα, γιατί όντως αυτά ισχύουν. Μάλιστα, πολλά από αυτά τα διαπίστωσα όταν πήγα εκεί. Έχουμε μια μικρή διαφορά που, όταν τη συζητάμε με συναδέλφους, δεν είναι τόσο διαφορ</w:t>
      </w:r>
      <w:r>
        <w:rPr>
          <w:rFonts w:eastAsia="Times New Roman" w:cs="Times New Roman"/>
          <w:szCs w:val="24"/>
        </w:rPr>
        <w:t xml:space="preserve">ά. </w:t>
      </w:r>
    </w:p>
    <w:p w14:paraId="7A30536C"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Τι εννοώ; Δεν μπορεί ο σχεδιασμός των πανεπιστημίων να γίνεται αποκλειστικά και μόνο με τις ανάγκες της αγοράς εργασίας, γιατί η αγορά εργασίας, όπως ξέρετε, είναι ένα πράγμα πολύ μεταβαλλόμενο. Εμείς αυτό που θέλουμε είναι να μορφώνονται τα παιδιά κατ</w:t>
      </w:r>
      <w:r>
        <w:rPr>
          <w:rFonts w:eastAsia="Times New Roman" w:cs="Times New Roman"/>
          <w:szCs w:val="24"/>
        </w:rPr>
        <w:t xml:space="preserve">ά κύριο λόγο και να αποκτούν κάποιες δεξιότητες που να τους δίνουν την επιλογή για το ποια δουλειά θα βρουν. </w:t>
      </w:r>
    </w:p>
    <w:p w14:paraId="7A30536D"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lastRenderedPageBreak/>
        <w:t xml:space="preserve">Άρα, το πανεπιστήμιο στις μέρες μας είναι ένας θεσμός πολύ πιο ανοιχτός, αν θέλετε, στην κοινωνία και όχι αποκλειστικά στην αγορά εργασίας, χωρίς </w:t>
      </w:r>
      <w:r>
        <w:rPr>
          <w:rFonts w:eastAsia="Times New Roman" w:cs="Times New Roman"/>
          <w:szCs w:val="24"/>
        </w:rPr>
        <w:t>κανείς να παραβλέπει και το θέμα που θίξατε.</w:t>
      </w:r>
    </w:p>
    <w:p w14:paraId="7A30536E"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Το δεύτερο θέμα που αναφέρατε και έχει σχέση με αυτό το εξαιρετικό Τμήμα είναι πώς πράγματι έτσι είναι, έρχονται πολλά παιδιά από το εξωτερικό για να φοιτήσουν. Είναι κάτι που πρέπει να προβλέψουμε στο νομοσχέδι</w:t>
      </w:r>
      <w:r>
        <w:rPr>
          <w:rFonts w:eastAsia="Times New Roman" w:cs="Times New Roman"/>
          <w:szCs w:val="24"/>
        </w:rPr>
        <w:t>ο που θα καταθέσουμε, διότι είναι ένα τμήμα που έχει μια εξωστρέφεια από την πρώτη στιγμή που δημιουργήθηκε και μάλιστα η επιστημονική παρουσία των καθηγητών είναι σε διεθνές επίπεδο. Γι’ αυτό και κάνουμε και το Ινστιτούτο Κινησιολογίας, που είναι ένα ερευ</w:t>
      </w:r>
      <w:r>
        <w:rPr>
          <w:rFonts w:eastAsia="Times New Roman" w:cs="Times New Roman"/>
          <w:szCs w:val="24"/>
        </w:rPr>
        <w:t xml:space="preserve">νητικό ινστιτούτο. </w:t>
      </w:r>
    </w:p>
    <w:p w14:paraId="7A30536F"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 xml:space="preserve">Το τελευταίο θέμα που θίξατε είναι η στελέχωση και η υποδομή. Έχετε απόλυτο δίκιο όταν λέτε ότι δεν μπορεί κανείς να πάει σε τέτοιου είδους προγραμματισμό αν δεν υπάρχει μια δέσμευση ως προς τη στελέχωση αυτών των τμημάτων. </w:t>
      </w:r>
    </w:p>
    <w:p w14:paraId="7A305370"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Θα θυμάστε,</w:t>
      </w:r>
      <w:r>
        <w:rPr>
          <w:rFonts w:eastAsia="Times New Roman" w:cs="Times New Roman"/>
          <w:szCs w:val="24"/>
        </w:rPr>
        <w:t xml:space="preserve"> ενδεχομένως, ότι όταν ψηφίσαμε τον νόμο για το Ιόνιο Πανεπιστήμιο και το ΤΕΙ Ιονίων Νήσων και για το Πανεπιστήμιο Ιωαννίνων και το ΤΕΙ Ηπείρου, μετά από συνεννόηση με τις πρυτανικές </w:t>
      </w:r>
      <w:r>
        <w:rPr>
          <w:rFonts w:eastAsia="Times New Roman" w:cs="Times New Roman"/>
          <w:szCs w:val="24"/>
        </w:rPr>
        <w:t xml:space="preserve">αρχές </w:t>
      </w:r>
      <w:r>
        <w:rPr>
          <w:rFonts w:eastAsia="Times New Roman" w:cs="Times New Roman"/>
          <w:szCs w:val="24"/>
        </w:rPr>
        <w:t>δεσμευτήκαμε για τον ακριβή αριθμό καθηγητών που θα δώσουμε, όπως ε</w:t>
      </w:r>
      <w:r>
        <w:rPr>
          <w:rFonts w:eastAsia="Times New Roman" w:cs="Times New Roman"/>
          <w:szCs w:val="24"/>
        </w:rPr>
        <w:t xml:space="preserve">πίσης και για τη χρηματοδότηση γι’ αυτό το εγχείρημα. </w:t>
      </w:r>
    </w:p>
    <w:p w14:paraId="7A305371"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ότι το ίδιο θα κάνουμε και στην προκειμένη περίπτωση. Σε συνεννόηση με τις πρυτανικές Αρχές όλων των ιδρυμάτων θα δεσμευτούμε για τον ακριβή αριθμό καθηγητών που θα δώσει η Πολιτεία, </w:t>
      </w:r>
      <w:r>
        <w:rPr>
          <w:rFonts w:eastAsia="Times New Roman" w:cs="Times New Roman"/>
          <w:szCs w:val="24"/>
        </w:rPr>
        <w:t>μαζί με την επιπλέον χρηματοδότηση.</w:t>
      </w:r>
    </w:p>
    <w:p w14:paraId="7A305372"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Εμείς θα αναρτήσουμε το νομοσχέδιο για τη δημόσια διαβούλευση και θα ζητήσουμε να έρθουν οι δήμαρχοι, τα επιμελητήρια -όποιον κόσμο είχα συναντήσει επάνω- για να μας πουν τα σχόλιά τους. Είμαι σίγουρος ότι πολλά σχόλια θ</w:t>
      </w:r>
      <w:r>
        <w:rPr>
          <w:rFonts w:eastAsia="Times New Roman" w:cs="Times New Roman"/>
          <w:szCs w:val="24"/>
        </w:rPr>
        <w:t xml:space="preserve">α είναι </w:t>
      </w:r>
      <w:proofErr w:type="spellStart"/>
      <w:r>
        <w:rPr>
          <w:rFonts w:eastAsia="Times New Roman" w:cs="Times New Roman"/>
          <w:szCs w:val="24"/>
        </w:rPr>
        <w:t>ενσωματώσιμα</w:t>
      </w:r>
      <w:proofErr w:type="spellEnd"/>
      <w:r>
        <w:rPr>
          <w:rFonts w:eastAsia="Times New Roman" w:cs="Times New Roman"/>
          <w:szCs w:val="24"/>
        </w:rPr>
        <w:t xml:space="preserve">. Το ίδιο έγινε και στα Γιάννενα και στα Ιόνια. </w:t>
      </w:r>
    </w:p>
    <w:p w14:paraId="7A305373"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Θα πάμε, λοιπόν, προς την ψήφιση ενός νομοσχεδίου, επιδιώκοντας πραγματικά τη μεγαλύτερη δυνατή συναίνεση, για κάτι από το οποίο ειδικά τα Τρίκαλα βγαίνουν πολύ κερδισμένα ποιοτικά. Καταλ</w:t>
      </w:r>
      <w:r>
        <w:rPr>
          <w:rFonts w:eastAsia="Times New Roman" w:cs="Times New Roman"/>
          <w:szCs w:val="24"/>
        </w:rPr>
        <w:t>αβαίνετε τώρα. Μη συγκρίνουμε πόσα τμήματα έχει η Λάρισα και ο Βόλος. Υπάρχουν ιστορικοί λόγοι και λόγοι που έχουν σχέση με συγκεκριμένα τμήματα και πρέπει να δούμε αν ποιοτικά επί της ουσίας αναβαθμίζονται τα Τρίκαλα ή όχι. Εγώ νομίζω ότι αναβαθμίζονται κ</w:t>
      </w:r>
      <w:r>
        <w:rPr>
          <w:rFonts w:eastAsia="Times New Roman" w:cs="Times New Roman"/>
          <w:szCs w:val="24"/>
        </w:rPr>
        <w:t>αι, μάλιστα, με δραματικό τρόπο.</w:t>
      </w:r>
    </w:p>
    <w:p w14:paraId="7A305374"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Σας ευχαριστώ και πάλι.</w:t>
      </w:r>
    </w:p>
    <w:p w14:paraId="7A305375" w14:textId="77777777" w:rsidR="00E43293" w:rsidRDefault="0014036B">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7A305376"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t>Επομένως, ολοκληρώθηκε η συζήτηση των επικαίρων ερωτήσεων.</w:t>
      </w:r>
      <w:r w:rsidRPr="00A65DE5">
        <w:rPr>
          <w:rFonts w:eastAsia="Times New Roman" w:cs="Times New Roman"/>
          <w:szCs w:val="24"/>
        </w:rPr>
        <w:t xml:space="preserve"> </w:t>
      </w:r>
    </w:p>
    <w:p w14:paraId="7A305377" w14:textId="77777777" w:rsidR="00E43293" w:rsidRDefault="0014036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w:t>
      </w:r>
      <w:r>
        <w:rPr>
          <w:rFonts w:eastAsia="Times New Roman" w:cs="Times New Roman"/>
          <w:szCs w:val="24"/>
        </w:rPr>
        <w:t>αση;</w:t>
      </w:r>
    </w:p>
    <w:p w14:paraId="7A305378" w14:textId="77777777" w:rsidR="00E43293" w:rsidRDefault="0014036B">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7A305379" w14:textId="77777777" w:rsidR="00E43293" w:rsidRDefault="0014036B">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Με τη συναίνεση του Τμήματος και ώρα 19.15΄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szCs w:val="24"/>
        </w:rPr>
        <w:t xml:space="preserve"> προσεχή</w:t>
      </w:r>
      <w:r>
        <w:rPr>
          <w:rFonts w:eastAsia="Times New Roman" w:cs="Times New Roman"/>
          <w:szCs w:val="24"/>
        </w:rPr>
        <w:t xml:space="preserve"> Πέμπτη 20 Σεπτεμβρίου 2018 και ώρα 10.30΄, με αντικείμενο εργασιών του Τμήματος</w:t>
      </w:r>
      <w:r>
        <w:rPr>
          <w:rFonts w:eastAsia="Times New Roman" w:cs="Times New Roman"/>
          <w:szCs w:val="24"/>
        </w:rPr>
        <w:t>:</w:t>
      </w:r>
      <w:r>
        <w:rPr>
          <w:rFonts w:eastAsia="Times New Roman" w:cs="Times New Roman"/>
          <w:szCs w:val="24"/>
        </w:rPr>
        <w:t xml:space="preserve"> α) κοινοβουλευτικό έλεγχο, συζήτηση επικαίρων ερωτήσεων και β) νομοθετική εργασία, σύμφωνα με την ημερήσια διάταξη που έχει διανεμηθεί.</w:t>
      </w:r>
    </w:p>
    <w:p w14:paraId="7A30537A" w14:textId="77777777" w:rsidR="00E43293" w:rsidRDefault="0014036B">
      <w:pPr>
        <w:spacing w:line="600" w:lineRule="auto"/>
        <w:ind w:firstLine="720"/>
        <w:jc w:val="both"/>
        <w:rPr>
          <w:rFonts w:eastAsia="Times New Roman" w:cs="Times New Roman"/>
          <w:b/>
          <w:szCs w:val="24"/>
        </w:rPr>
      </w:pPr>
      <w:r w:rsidRPr="00A65DE5">
        <w:rPr>
          <w:rFonts w:eastAsia="Times New Roman" w:cs="Times New Roman"/>
          <w:b/>
          <w:szCs w:val="24"/>
        </w:rPr>
        <w:t>Ο ΠΡΟΕΔΡΟΣ                                                  ΟΙ ΓΡΑΜΜΑΤΕΙΣ</w:t>
      </w:r>
    </w:p>
    <w:p w14:paraId="7A30537B" w14:textId="77777777" w:rsidR="00E43293" w:rsidRDefault="00E43293">
      <w:pPr>
        <w:spacing w:line="600" w:lineRule="auto"/>
        <w:ind w:firstLine="720"/>
        <w:jc w:val="both"/>
        <w:rPr>
          <w:rFonts w:eastAsia="Times New Roman" w:cs="Times New Roman"/>
          <w:szCs w:val="24"/>
        </w:rPr>
      </w:pPr>
      <w:bookmarkStart w:id="41" w:name="_GoBack"/>
      <w:bookmarkEnd w:id="41"/>
    </w:p>
    <w:sectPr w:rsidR="00E432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hWnMKRIUNCBMHAHFp23OJpg2A/s=" w:salt="R0zTQc87U7SvZj0jqmGQ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293"/>
    <w:rsid w:val="00652175"/>
    <w:rsid w:val="00E43293"/>
    <w:rsid w:val="00F62C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52CB"/>
  <w15:docId w15:val="{0DFC1571-5946-460E-8C44-68B200BE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7A3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A7A31"/>
    <w:rPr>
      <w:rFonts w:ascii="Segoe UI" w:hAnsi="Segoe UI" w:cs="Segoe UI"/>
      <w:sz w:val="18"/>
      <w:szCs w:val="18"/>
    </w:rPr>
  </w:style>
  <w:style w:type="paragraph" w:styleId="a4">
    <w:name w:val="Revision"/>
    <w:hidden/>
    <w:uiPriority w:val="99"/>
    <w:semiHidden/>
    <w:rsid w:val="002756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688</MetadataID>
    <Session xmlns="641f345b-441b-4b81-9152-adc2e73ba5e1">Γ´</Session>
    <Date xmlns="641f345b-441b-4b81-9152-adc2e73ba5e1">2018-09-17T21:00:00+00:00</Date>
    <Status xmlns="641f345b-441b-4b81-9152-adc2e73ba5e1">
      <Url>http://srv-sp1/praktika/Lists/Incoming_Metadata/EditForm.aspx?ID=688&amp;Source=/praktika/Recordings_Library/Forms/AllItems.aspx</Url>
      <Description>Δημοσιεύτηκε</Description>
    </Status>
    <Meeting xmlns="641f345b-441b-4b81-9152-adc2e73ba5e1">ΙΔ´</Meeting>
  </documentManagement>
</p:properties>
</file>

<file path=customXml/itemProps1.xml><?xml version="1.0" encoding="utf-8"?>
<ds:datastoreItem xmlns:ds="http://schemas.openxmlformats.org/officeDocument/2006/customXml" ds:itemID="{83C3572C-DF6F-4933-86F5-3905EBEE0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2D292E-0DEC-4B04-A1FE-F4D3F96BA9C9}">
  <ds:schemaRefs>
    <ds:schemaRef ds:uri="http://schemas.microsoft.com/sharepoint/v3/contenttype/forms"/>
  </ds:schemaRefs>
</ds:datastoreItem>
</file>

<file path=customXml/itemProps3.xml><?xml version="1.0" encoding="utf-8"?>
<ds:datastoreItem xmlns:ds="http://schemas.openxmlformats.org/officeDocument/2006/customXml" ds:itemID="{46E1DE0D-7507-4FC6-A41A-21D3FD24396A}">
  <ds:schemaRefs>
    <ds:schemaRef ds:uri="http://purl.org/dc/elements/1.1/"/>
    <ds:schemaRef ds:uri="http://schemas.microsoft.com/office/infopath/2007/PartnerControls"/>
    <ds:schemaRef ds:uri="http://purl.org/dc/terms/"/>
    <ds:schemaRef ds:uri="http://schemas.microsoft.com/office/2006/documentManagement/types"/>
    <ds:schemaRef ds:uri="http://schemas.microsoft.com/office/2006/metadata/properties"/>
    <ds:schemaRef ds:uri="http://schemas.openxmlformats.org/package/2006/metadata/core-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6737</Words>
  <Characters>36382</Characters>
  <Application>Microsoft Office Word</Application>
  <DocSecurity>0</DocSecurity>
  <Lines>303</Lines>
  <Paragraphs>86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2018-09-26T09:03:00Z</dcterms:created>
  <dcterms:modified xsi:type="dcterms:W3CDTF">2018-09-26T09:03:00Z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