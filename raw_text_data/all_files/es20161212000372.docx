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4783C" w14:textId="77777777" w:rsidR="00494532" w:rsidRPr="00494532" w:rsidRDefault="00494532" w:rsidP="00494532">
      <w:pPr>
        <w:spacing w:after="0" w:line="360" w:lineRule="auto"/>
        <w:rPr>
          <w:ins w:id="0" w:author="Φλούδα Χριστίνα" w:date="2016-12-19T13:47:00Z"/>
          <w:rFonts w:eastAsia="Times New Roman"/>
          <w:szCs w:val="24"/>
          <w:lang w:eastAsia="en-US"/>
        </w:rPr>
      </w:pPr>
      <w:bookmarkStart w:id="1" w:name="_GoBack"/>
      <w:bookmarkEnd w:id="1"/>
      <w:ins w:id="2" w:author="Φλούδα Χριστίνα" w:date="2016-12-19T13:47:00Z">
        <w:r w:rsidRPr="0049453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2457256" w14:textId="77777777" w:rsidR="00494532" w:rsidRPr="00494532" w:rsidRDefault="00494532" w:rsidP="00494532">
      <w:pPr>
        <w:spacing w:after="0" w:line="360" w:lineRule="auto"/>
        <w:rPr>
          <w:ins w:id="3" w:author="Φλούδα Χριστίνα" w:date="2016-12-19T13:47:00Z"/>
          <w:rFonts w:eastAsia="Times New Roman"/>
          <w:szCs w:val="24"/>
          <w:lang w:eastAsia="en-US"/>
        </w:rPr>
      </w:pPr>
    </w:p>
    <w:p w14:paraId="0D400D3C" w14:textId="77777777" w:rsidR="00494532" w:rsidRPr="00494532" w:rsidRDefault="00494532" w:rsidP="00494532">
      <w:pPr>
        <w:spacing w:after="0" w:line="360" w:lineRule="auto"/>
        <w:rPr>
          <w:ins w:id="4" w:author="Φλούδα Χριστίνα" w:date="2016-12-19T13:47:00Z"/>
          <w:rFonts w:eastAsia="Times New Roman"/>
          <w:szCs w:val="24"/>
          <w:lang w:eastAsia="en-US"/>
        </w:rPr>
      </w:pPr>
      <w:ins w:id="5" w:author="Φλούδα Χριστίνα" w:date="2016-12-19T13:47:00Z">
        <w:r w:rsidRPr="00494532">
          <w:rPr>
            <w:rFonts w:eastAsia="Times New Roman"/>
            <w:szCs w:val="24"/>
            <w:lang w:eastAsia="en-US"/>
          </w:rPr>
          <w:t>ΠΙΝΑΚΑΣ ΠΕΡΙΕΧΟΜΕΝΩΝ</w:t>
        </w:r>
      </w:ins>
    </w:p>
    <w:p w14:paraId="6D486EEA" w14:textId="77777777" w:rsidR="00494532" w:rsidRPr="00494532" w:rsidRDefault="00494532" w:rsidP="00494532">
      <w:pPr>
        <w:spacing w:after="0" w:line="360" w:lineRule="auto"/>
        <w:rPr>
          <w:ins w:id="6" w:author="Φλούδα Χριστίνα" w:date="2016-12-19T13:47:00Z"/>
          <w:rFonts w:eastAsia="Times New Roman"/>
          <w:szCs w:val="24"/>
          <w:lang w:eastAsia="en-US"/>
        </w:rPr>
      </w:pPr>
      <w:ins w:id="7" w:author="Φλούδα Χριστίνα" w:date="2016-12-19T13:47:00Z">
        <w:r w:rsidRPr="00494532">
          <w:rPr>
            <w:rFonts w:eastAsia="Times New Roman"/>
            <w:szCs w:val="24"/>
            <w:lang w:eastAsia="en-US"/>
          </w:rPr>
          <w:t xml:space="preserve">ΙΖ΄ ΠΕΡΙΟΔΟΣ </w:t>
        </w:r>
      </w:ins>
    </w:p>
    <w:p w14:paraId="0ED40916" w14:textId="77777777" w:rsidR="00494532" w:rsidRPr="00494532" w:rsidRDefault="00494532" w:rsidP="00494532">
      <w:pPr>
        <w:spacing w:after="0" w:line="360" w:lineRule="auto"/>
        <w:rPr>
          <w:ins w:id="8" w:author="Φλούδα Χριστίνα" w:date="2016-12-19T13:47:00Z"/>
          <w:rFonts w:eastAsia="Times New Roman"/>
          <w:szCs w:val="24"/>
          <w:lang w:eastAsia="en-US"/>
        </w:rPr>
      </w:pPr>
      <w:ins w:id="9" w:author="Φλούδα Χριστίνα" w:date="2016-12-19T13:47:00Z">
        <w:r w:rsidRPr="00494532">
          <w:rPr>
            <w:rFonts w:eastAsia="Times New Roman"/>
            <w:szCs w:val="24"/>
            <w:lang w:eastAsia="en-US"/>
          </w:rPr>
          <w:t>ΠΡΟΕΔΡΕΥΟΜΕΝΗΣ ΚΟΙΝΟΒΟΥΛΕΥΤΙΚΗΣ ΔΗΜΟΚΡΑΤΙΑΣ</w:t>
        </w:r>
      </w:ins>
    </w:p>
    <w:p w14:paraId="776D510E" w14:textId="77777777" w:rsidR="00494532" w:rsidRPr="00494532" w:rsidRDefault="00494532" w:rsidP="00494532">
      <w:pPr>
        <w:spacing w:after="0" w:line="360" w:lineRule="auto"/>
        <w:rPr>
          <w:ins w:id="10" w:author="Φλούδα Χριστίνα" w:date="2016-12-19T13:47:00Z"/>
          <w:rFonts w:eastAsia="Times New Roman"/>
          <w:szCs w:val="24"/>
          <w:lang w:eastAsia="en-US"/>
        </w:rPr>
      </w:pPr>
      <w:ins w:id="11" w:author="Φλούδα Χριστίνα" w:date="2016-12-19T13:47:00Z">
        <w:r w:rsidRPr="00494532">
          <w:rPr>
            <w:rFonts w:eastAsia="Times New Roman"/>
            <w:szCs w:val="24"/>
            <w:lang w:eastAsia="en-US"/>
          </w:rPr>
          <w:t>ΣΥΝΟΔΟΣ Β΄</w:t>
        </w:r>
      </w:ins>
    </w:p>
    <w:p w14:paraId="37CB6B8A" w14:textId="77777777" w:rsidR="00494532" w:rsidRPr="00494532" w:rsidRDefault="00494532" w:rsidP="00494532">
      <w:pPr>
        <w:spacing w:after="0" w:line="360" w:lineRule="auto"/>
        <w:rPr>
          <w:ins w:id="12" w:author="Φλούδα Χριστίνα" w:date="2016-12-19T13:47:00Z"/>
          <w:rFonts w:eastAsia="Times New Roman"/>
          <w:szCs w:val="24"/>
          <w:lang w:eastAsia="en-US"/>
        </w:rPr>
      </w:pPr>
    </w:p>
    <w:p w14:paraId="11E964E1" w14:textId="77777777" w:rsidR="00494532" w:rsidRPr="00494532" w:rsidRDefault="00494532" w:rsidP="00494532">
      <w:pPr>
        <w:spacing w:after="0" w:line="360" w:lineRule="auto"/>
        <w:rPr>
          <w:ins w:id="13" w:author="Φλούδα Χριστίνα" w:date="2016-12-19T13:47:00Z"/>
          <w:rFonts w:eastAsia="Times New Roman"/>
          <w:szCs w:val="24"/>
          <w:lang w:eastAsia="en-US"/>
        </w:rPr>
      </w:pPr>
      <w:ins w:id="14" w:author="Φλούδα Χριστίνα" w:date="2016-12-19T13:47:00Z">
        <w:r w:rsidRPr="00494532">
          <w:rPr>
            <w:rFonts w:eastAsia="Times New Roman"/>
            <w:szCs w:val="24"/>
            <w:lang w:eastAsia="en-US"/>
          </w:rPr>
          <w:t>ΣΥΝΕΔΡΙΑΣΗ ΜΣΤ΄</w:t>
        </w:r>
      </w:ins>
    </w:p>
    <w:p w14:paraId="41CFB3C0" w14:textId="77777777" w:rsidR="00494532" w:rsidRPr="00494532" w:rsidRDefault="00494532" w:rsidP="00494532">
      <w:pPr>
        <w:spacing w:after="0" w:line="360" w:lineRule="auto"/>
        <w:rPr>
          <w:ins w:id="15" w:author="Φλούδα Χριστίνα" w:date="2016-12-19T13:47:00Z"/>
          <w:rFonts w:eastAsia="Times New Roman"/>
          <w:szCs w:val="24"/>
          <w:lang w:eastAsia="en-US"/>
        </w:rPr>
      </w:pPr>
      <w:ins w:id="16" w:author="Φλούδα Χριστίνα" w:date="2016-12-19T13:47:00Z">
        <w:r w:rsidRPr="00494532">
          <w:rPr>
            <w:rFonts w:eastAsia="Times New Roman"/>
            <w:szCs w:val="24"/>
            <w:lang w:eastAsia="en-US"/>
          </w:rPr>
          <w:t>Δευτέρα  12 Δεκεμβρίου 2016</w:t>
        </w:r>
      </w:ins>
    </w:p>
    <w:p w14:paraId="582FA670" w14:textId="77777777" w:rsidR="00494532" w:rsidRPr="00494532" w:rsidRDefault="00494532" w:rsidP="00494532">
      <w:pPr>
        <w:spacing w:after="0" w:line="360" w:lineRule="auto"/>
        <w:rPr>
          <w:ins w:id="17" w:author="Φλούδα Χριστίνα" w:date="2016-12-19T13:47:00Z"/>
          <w:rFonts w:eastAsia="Times New Roman"/>
          <w:szCs w:val="24"/>
          <w:lang w:eastAsia="en-US"/>
        </w:rPr>
      </w:pPr>
    </w:p>
    <w:p w14:paraId="371100C9" w14:textId="77777777" w:rsidR="00494532" w:rsidRPr="00494532" w:rsidRDefault="00494532" w:rsidP="00494532">
      <w:pPr>
        <w:spacing w:after="0" w:line="360" w:lineRule="auto"/>
        <w:rPr>
          <w:ins w:id="18" w:author="Φλούδα Χριστίνα" w:date="2016-12-19T13:47:00Z"/>
          <w:rFonts w:eastAsia="Times New Roman"/>
          <w:szCs w:val="24"/>
          <w:lang w:eastAsia="en-US"/>
        </w:rPr>
      </w:pPr>
      <w:ins w:id="19" w:author="Φλούδα Χριστίνα" w:date="2016-12-19T13:47:00Z">
        <w:r w:rsidRPr="00494532">
          <w:rPr>
            <w:rFonts w:eastAsia="Times New Roman"/>
            <w:szCs w:val="24"/>
            <w:lang w:eastAsia="en-US"/>
          </w:rPr>
          <w:t>ΘΕΜΑΤΑ</w:t>
        </w:r>
      </w:ins>
    </w:p>
    <w:p w14:paraId="225800A7" w14:textId="77777777" w:rsidR="00494532" w:rsidRPr="00494532" w:rsidRDefault="00494532" w:rsidP="00494532">
      <w:pPr>
        <w:spacing w:after="0" w:line="360" w:lineRule="auto"/>
        <w:rPr>
          <w:ins w:id="20" w:author="Φλούδα Χριστίνα" w:date="2016-12-19T13:47:00Z"/>
          <w:rFonts w:eastAsia="Times New Roman"/>
          <w:szCs w:val="24"/>
          <w:lang w:eastAsia="en-US"/>
        </w:rPr>
      </w:pPr>
      <w:ins w:id="21" w:author="Φλούδα Χριστίνα" w:date="2016-12-19T13:47:00Z">
        <w:r w:rsidRPr="00494532">
          <w:rPr>
            <w:rFonts w:eastAsia="Times New Roman"/>
            <w:szCs w:val="24"/>
            <w:lang w:eastAsia="en-US"/>
          </w:rPr>
          <w:t xml:space="preserve"> </w:t>
        </w:r>
        <w:r w:rsidRPr="00494532">
          <w:rPr>
            <w:rFonts w:eastAsia="Times New Roman"/>
            <w:szCs w:val="24"/>
            <w:lang w:eastAsia="en-US"/>
          </w:rPr>
          <w:br/>
          <w:t xml:space="preserve">Α. ΕΙΔΙΚΑ ΘΕΜΑΤΑ </w:t>
        </w:r>
        <w:r w:rsidRPr="00494532">
          <w:rPr>
            <w:rFonts w:eastAsia="Times New Roman"/>
            <w:szCs w:val="24"/>
            <w:lang w:eastAsia="en-US"/>
          </w:rPr>
          <w:br/>
          <w:t xml:space="preserve">1. Επικύρωση Πρακτικών, σελ. </w:t>
        </w:r>
        <w:r w:rsidRPr="00494532">
          <w:rPr>
            <w:rFonts w:eastAsia="Times New Roman"/>
            <w:szCs w:val="24"/>
            <w:lang w:eastAsia="en-US"/>
          </w:rPr>
          <w:br/>
          <w:t xml:space="preserve">2.  Άδεια απουσίας του Βουλευτή κ. Ι. Ανδριανού, σελ. </w:t>
        </w:r>
        <w:r w:rsidRPr="00494532">
          <w:rPr>
            <w:rFonts w:eastAsia="Times New Roman"/>
            <w:szCs w:val="24"/>
            <w:lang w:eastAsia="en-US"/>
          </w:rPr>
          <w:br/>
          <w:t xml:space="preserve">3. Ανακοινώνεται ότι τη συνεδρίαση παρακολουθούν μαθητές από το ΕΠΑΛ "Ελευθερίου Βενιζέλου" Χανίων Κρήτης, σελ. </w:t>
        </w:r>
        <w:r w:rsidRPr="00494532">
          <w:rPr>
            <w:rFonts w:eastAsia="Times New Roman"/>
            <w:szCs w:val="24"/>
            <w:lang w:eastAsia="en-US"/>
          </w:rPr>
          <w:br/>
          <w:t xml:space="preserve">4. Επί διαδικαστικού θέματος, σελ. </w:t>
        </w:r>
        <w:r w:rsidRPr="00494532">
          <w:rPr>
            <w:rFonts w:eastAsia="Times New Roman"/>
            <w:szCs w:val="24"/>
            <w:lang w:eastAsia="en-US"/>
          </w:rPr>
          <w:br/>
          <w:t xml:space="preserve"> </w:t>
        </w:r>
        <w:r w:rsidRPr="00494532">
          <w:rPr>
            <w:rFonts w:eastAsia="Times New Roman"/>
            <w:szCs w:val="24"/>
            <w:lang w:eastAsia="en-US"/>
          </w:rPr>
          <w:br/>
          <w:t xml:space="preserve">Β. ΚΟΙΝΟΒΟΥΛΕΥΤΙΚΟΣ ΕΛΕΓΧΟΣ </w:t>
        </w:r>
        <w:r w:rsidRPr="00494532">
          <w:rPr>
            <w:rFonts w:eastAsia="Times New Roman"/>
            <w:szCs w:val="24"/>
            <w:lang w:eastAsia="en-US"/>
          </w:rPr>
          <w:br/>
          <w:t xml:space="preserve">1. Κατάθεση αναφορών, σελ. </w:t>
        </w:r>
        <w:r w:rsidRPr="00494532">
          <w:rPr>
            <w:rFonts w:eastAsia="Times New Roman"/>
            <w:szCs w:val="24"/>
            <w:lang w:eastAsia="en-US"/>
          </w:rPr>
          <w:br/>
          <w:t>2. Συζήτηση επικαίρων ερωτήσεων:</w:t>
        </w:r>
        <w:r w:rsidRPr="00494532">
          <w:rPr>
            <w:rFonts w:eastAsia="Times New Roman"/>
            <w:szCs w:val="24"/>
            <w:lang w:eastAsia="en-US"/>
          </w:rPr>
          <w:br/>
          <w:t xml:space="preserve">    α) Προς τον Υπουργό Παιδείας,  Έρευνας και Θρησκευμάτων, σχετικά με τις μεταγραφές Ελλήνων Φοιτητών στην Ελλάδα από το Ιταλικό Πανεπιστήμιο της πόλης του </w:t>
        </w:r>
        <w:proofErr w:type="spellStart"/>
        <w:r w:rsidRPr="00494532">
          <w:rPr>
            <w:rFonts w:eastAsia="Times New Roman"/>
            <w:szCs w:val="24"/>
            <w:lang w:eastAsia="en-US"/>
          </w:rPr>
          <w:t>Καμερίνο</w:t>
        </w:r>
        <w:proofErr w:type="spellEnd"/>
        <w:r w:rsidRPr="00494532">
          <w:rPr>
            <w:rFonts w:eastAsia="Times New Roman"/>
            <w:szCs w:val="24"/>
            <w:lang w:eastAsia="en-US"/>
          </w:rPr>
          <w:t xml:space="preserve">, σελ. </w:t>
        </w:r>
        <w:r w:rsidRPr="00494532">
          <w:rPr>
            <w:rFonts w:eastAsia="Times New Roman"/>
            <w:szCs w:val="24"/>
            <w:lang w:eastAsia="en-US"/>
          </w:rPr>
          <w:br/>
          <w:t xml:space="preserve">    β) Προς την Υπουργό Πολιτισμού και Αθλητισμού, σχετικά με την </w:t>
        </w:r>
        <w:proofErr w:type="spellStart"/>
        <w:r w:rsidRPr="00494532">
          <w:rPr>
            <w:rFonts w:eastAsia="Times New Roman"/>
            <w:szCs w:val="24"/>
            <w:lang w:eastAsia="en-US"/>
          </w:rPr>
          <w:t>ψηφιοποίηση</w:t>
        </w:r>
        <w:proofErr w:type="spellEnd"/>
        <w:r w:rsidRPr="00494532">
          <w:rPr>
            <w:rFonts w:eastAsia="Times New Roman"/>
            <w:szCs w:val="24"/>
            <w:lang w:eastAsia="en-US"/>
          </w:rPr>
          <w:t xml:space="preserve"> κινητών μνημείων και τις άθλιες εργασιακές συνθήκες που καλούνται να δουλέψουν οι αρχαιολόγοι, σελ. </w:t>
        </w:r>
        <w:r w:rsidRPr="00494532">
          <w:rPr>
            <w:rFonts w:eastAsia="Times New Roman"/>
            <w:szCs w:val="24"/>
            <w:lang w:eastAsia="en-US"/>
          </w:rPr>
          <w:br/>
        </w:r>
      </w:ins>
    </w:p>
    <w:p w14:paraId="251DD425" w14:textId="77777777" w:rsidR="00494532" w:rsidRPr="00494532" w:rsidRDefault="00494532" w:rsidP="00494532">
      <w:pPr>
        <w:spacing w:after="0" w:line="360" w:lineRule="auto"/>
        <w:rPr>
          <w:ins w:id="22" w:author="Φλούδα Χριστίνα" w:date="2016-12-19T13:47:00Z"/>
          <w:rFonts w:eastAsia="Times New Roman"/>
          <w:szCs w:val="24"/>
          <w:lang w:eastAsia="en-US"/>
        </w:rPr>
      </w:pPr>
    </w:p>
    <w:p w14:paraId="0460623E" w14:textId="77777777" w:rsidR="00494532" w:rsidRPr="00494532" w:rsidRDefault="00494532" w:rsidP="00494532">
      <w:pPr>
        <w:spacing w:after="0" w:line="360" w:lineRule="auto"/>
        <w:rPr>
          <w:ins w:id="23" w:author="Φλούδα Χριστίνα" w:date="2016-12-19T13:47:00Z"/>
          <w:rFonts w:eastAsia="Times New Roman"/>
          <w:szCs w:val="24"/>
          <w:lang w:eastAsia="en-US"/>
        </w:rPr>
      </w:pPr>
      <w:ins w:id="24" w:author="Φλούδα Χριστίνα" w:date="2016-12-19T13:47:00Z">
        <w:r w:rsidRPr="00494532">
          <w:rPr>
            <w:rFonts w:eastAsia="Times New Roman"/>
            <w:szCs w:val="24"/>
            <w:lang w:eastAsia="en-US"/>
          </w:rPr>
          <w:t>ΠΡΟΕΔΡΕΥΩΝ</w:t>
        </w:r>
      </w:ins>
    </w:p>
    <w:p w14:paraId="00A58CFD" w14:textId="77777777" w:rsidR="00494532" w:rsidRPr="00494532" w:rsidRDefault="00494532" w:rsidP="00494532">
      <w:pPr>
        <w:spacing w:after="0" w:line="360" w:lineRule="auto"/>
        <w:rPr>
          <w:ins w:id="25" w:author="Φλούδα Χριστίνα" w:date="2016-12-19T13:47:00Z"/>
          <w:rFonts w:eastAsia="Times New Roman"/>
          <w:szCs w:val="24"/>
          <w:lang w:eastAsia="en-US"/>
        </w:rPr>
      </w:pPr>
      <w:ins w:id="26" w:author="Φλούδα Χριστίνα" w:date="2016-12-19T13:47:00Z">
        <w:r w:rsidRPr="00494532">
          <w:rPr>
            <w:rFonts w:eastAsia="Times New Roman"/>
            <w:szCs w:val="24"/>
            <w:lang w:eastAsia="en-US"/>
          </w:rPr>
          <w:t>ΚΡΕΜΑΣΤΙΝΟΣ Δ. , σελ.</w:t>
        </w:r>
        <w:r w:rsidRPr="00494532">
          <w:rPr>
            <w:rFonts w:eastAsia="Times New Roman"/>
            <w:szCs w:val="24"/>
            <w:lang w:eastAsia="en-US"/>
          </w:rPr>
          <w:br/>
        </w:r>
      </w:ins>
    </w:p>
    <w:p w14:paraId="6A1E7CAE" w14:textId="77777777" w:rsidR="00494532" w:rsidRPr="00494532" w:rsidRDefault="00494532" w:rsidP="00494532">
      <w:pPr>
        <w:spacing w:after="0" w:line="360" w:lineRule="auto"/>
        <w:rPr>
          <w:ins w:id="27" w:author="Φλούδα Χριστίνα" w:date="2016-12-19T13:47:00Z"/>
          <w:rFonts w:eastAsia="Times New Roman"/>
          <w:szCs w:val="24"/>
          <w:lang w:eastAsia="en-US"/>
        </w:rPr>
      </w:pPr>
      <w:ins w:id="28" w:author="Φλούδα Χριστίνα" w:date="2016-12-19T13:47:00Z">
        <w:r w:rsidRPr="00494532">
          <w:rPr>
            <w:rFonts w:eastAsia="Times New Roman"/>
            <w:szCs w:val="24"/>
            <w:lang w:eastAsia="en-US"/>
          </w:rPr>
          <w:t>ΟΜΙΛΗΤΕΣ</w:t>
        </w:r>
      </w:ins>
    </w:p>
    <w:p w14:paraId="035208B1" w14:textId="2EA216F3" w:rsidR="00494532" w:rsidRDefault="00494532" w:rsidP="00494532">
      <w:pPr>
        <w:spacing w:after="0" w:line="600" w:lineRule="auto"/>
        <w:ind w:firstLine="720"/>
        <w:jc w:val="both"/>
        <w:rPr>
          <w:ins w:id="29" w:author="Φλούδα Χριστίνα" w:date="2016-12-19T13:47:00Z"/>
          <w:rFonts w:eastAsia="Times New Roman"/>
          <w:szCs w:val="24"/>
        </w:rPr>
        <w:pPrChange w:id="30" w:author="Φλούδα Χριστίνα" w:date="2016-12-19T13:47:00Z">
          <w:pPr>
            <w:spacing w:after="0" w:line="600" w:lineRule="auto"/>
            <w:ind w:firstLine="720"/>
            <w:jc w:val="center"/>
          </w:pPr>
        </w:pPrChange>
      </w:pPr>
      <w:ins w:id="31" w:author="Φλούδα Χριστίνα" w:date="2016-12-19T13:47:00Z">
        <w:r w:rsidRPr="00494532">
          <w:rPr>
            <w:rFonts w:eastAsia="Times New Roman"/>
            <w:szCs w:val="24"/>
            <w:lang w:eastAsia="en-US"/>
          </w:rPr>
          <w:br/>
          <w:t>Α. Επί διαδικαστικού θέματος:</w:t>
        </w:r>
        <w:r w:rsidRPr="00494532">
          <w:rPr>
            <w:rFonts w:eastAsia="Times New Roman"/>
            <w:szCs w:val="24"/>
            <w:lang w:eastAsia="en-US"/>
          </w:rPr>
          <w:br/>
          <w:t>ΚΡΕΜΑΣΤΙΝΟΣ Δ. , σελ.</w:t>
        </w:r>
        <w:r w:rsidRPr="00494532">
          <w:rPr>
            <w:rFonts w:eastAsia="Times New Roman"/>
            <w:szCs w:val="24"/>
            <w:lang w:eastAsia="en-US"/>
          </w:rPr>
          <w:br/>
          <w:t>ΚΩΝΣΤΑΝΤΙΝΟΠΟΥΛΟΣ Ο. , σελ.</w:t>
        </w:r>
        <w:r w:rsidRPr="00494532">
          <w:rPr>
            <w:rFonts w:eastAsia="Times New Roman"/>
            <w:szCs w:val="24"/>
            <w:lang w:eastAsia="en-US"/>
          </w:rPr>
          <w:br/>
        </w:r>
        <w:r w:rsidRPr="00494532">
          <w:rPr>
            <w:rFonts w:eastAsia="Times New Roman"/>
            <w:szCs w:val="24"/>
            <w:lang w:eastAsia="en-US"/>
          </w:rPr>
          <w:br/>
          <w:t>Β. Επί των επικαίρων ερωτήσεων:</w:t>
        </w:r>
        <w:r w:rsidRPr="00494532">
          <w:rPr>
            <w:rFonts w:eastAsia="Times New Roman"/>
            <w:szCs w:val="24"/>
            <w:lang w:eastAsia="en-US"/>
          </w:rPr>
          <w:br/>
          <w:t>ΓΑΒΡΟΓΛΟΥ Κ. , σελ.</w:t>
        </w:r>
        <w:r w:rsidRPr="00494532">
          <w:rPr>
            <w:rFonts w:eastAsia="Times New Roman"/>
            <w:szCs w:val="24"/>
            <w:lang w:eastAsia="en-US"/>
          </w:rPr>
          <w:br/>
          <w:t>ΚΑΤΣΙΚΗΣ Κ. , σελ.</w:t>
        </w:r>
        <w:r w:rsidRPr="00494532">
          <w:rPr>
            <w:rFonts w:eastAsia="Times New Roman"/>
            <w:szCs w:val="24"/>
            <w:lang w:eastAsia="en-US"/>
          </w:rPr>
          <w:br/>
          <w:t>ΚΟΝΙΟΡΔΟΥ Λ. , σελ.</w:t>
        </w:r>
        <w:r w:rsidRPr="00494532">
          <w:rPr>
            <w:rFonts w:eastAsia="Times New Roman"/>
            <w:szCs w:val="24"/>
            <w:lang w:eastAsia="en-US"/>
          </w:rPr>
          <w:br/>
          <w:t>ΣΥΝΤΥΧΑΚΗΣ Ε. , σελ.</w:t>
        </w:r>
        <w:r w:rsidRPr="00494532">
          <w:rPr>
            <w:rFonts w:eastAsia="Times New Roman"/>
            <w:szCs w:val="24"/>
            <w:lang w:eastAsia="en-US"/>
          </w:rPr>
          <w:br/>
        </w:r>
      </w:ins>
    </w:p>
    <w:p w14:paraId="440C7E47" w14:textId="77777777" w:rsidR="005417B4" w:rsidRDefault="00494532">
      <w:pPr>
        <w:spacing w:after="0" w:line="600" w:lineRule="auto"/>
        <w:ind w:firstLine="720"/>
        <w:jc w:val="center"/>
        <w:rPr>
          <w:rFonts w:eastAsia="Times New Roman"/>
          <w:szCs w:val="24"/>
        </w:rPr>
      </w:pPr>
      <w:r>
        <w:rPr>
          <w:rFonts w:eastAsia="Times New Roman"/>
          <w:szCs w:val="24"/>
        </w:rPr>
        <w:t>ΠΡΑΚΤΙΚΑ ΒΟΥΛΗΣ</w:t>
      </w:r>
    </w:p>
    <w:p w14:paraId="440C7E48" w14:textId="77777777" w:rsidR="005417B4" w:rsidRDefault="00494532">
      <w:pPr>
        <w:spacing w:after="0" w:line="600" w:lineRule="auto"/>
        <w:ind w:firstLine="720"/>
        <w:jc w:val="center"/>
        <w:rPr>
          <w:rFonts w:eastAsia="Times New Roman"/>
          <w:szCs w:val="24"/>
        </w:rPr>
      </w:pPr>
      <w:r>
        <w:rPr>
          <w:rFonts w:eastAsia="Times New Roman"/>
          <w:szCs w:val="24"/>
        </w:rPr>
        <w:t xml:space="preserve">ΙΖ΄ ΠΕΡΙΟΔΟΣ </w:t>
      </w:r>
    </w:p>
    <w:p w14:paraId="440C7E49" w14:textId="77777777" w:rsidR="005417B4" w:rsidRDefault="00494532">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40C7E4A" w14:textId="77777777" w:rsidR="005417B4" w:rsidRDefault="00494532">
      <w:pPr>
        <w:spacing w:after="0" w:line="600" w:lineRule="auto"/>
        <w:ind w:firstLine="720"/>
        <w:jc w:val="center"/>
        <w:rPr>
          <w:rFonts w:eastAsia="Times New Roman"/>
          <w:szCs w:val="24"/>
        </w:rPr>
      </w:pPr>
      <w:r>
        <w:rPr>
          <w:rFonts w:eastAsia="Times New Roman"/>
          <w:szCs w:val="24"/>
        </w:rPr>
        <w:t>ΣΥΝΟΔΟΣ Β΄</w:t>
      </w:r>
    </w:p>
    <w:p w14:paraId="440C7E4B" w14:textId="77777777" w:rsidR="005417B4" w:rsidRDefault="00494532">
      <w:pPr>
        <w:spacing w:after="0" w:line="600" w:lineRule="auto"/>
        <w:ind w:firstLine="720"/>
        <w:jc w:val="center"/>
        <w:rPr>
          <w:rFonts w:eastAsia="Times New Roman"/>
          <w:szCs w:val="24"/>
        </w:rPr>
      </w:pPr>
      <w:r>
        <w:rPr>
          <w:rFonts w:eastAsia="Times New Roman"/>
          <w:szCs w:val="24"/>
        </w:rPr>
        <w:t>ΣΥΝΕΔΡΙΑΣΗ ΜΣΤ΄</w:t>
      </w:r>
    </w:p>
    <w:p w14:paraId="440C7E4C" w14:textId="77777777" w:rsidR="005417B4" w:rsidRDefault="00494532">
      <w:pPr>
        <w:spacing w:after="0" w:line="600" w:lineRule="auto"/>
        <w:ind w:firstLine="720"/>
        <w:jc w:val="center"/>
        <w:rPr>
          <w:rFonts w:eastAsia="Times New Roman"/>
          <w:szCs w:val="24"/>
        </w:rPr>
      </w:pPr>
      <w:r>
        <w:rPr>
          <w:rFonts w:eastAsia="Times New Roman"/>
          <w:szCs w:val="24"/>
        </w:rPr>
        <w:t>Δευτέρα 12 Δεκεμβρίου 2016</w:t>
      </w:r>
    </w:p>
    <w:p w14:paraId="440C7E4D" w14:textId="77777777" w:rsidR="005417B4" w:rsidRDefault="00494532">
      <w:pPr>
        <w:spacing w:after="0" w:line="600" w:lineRule="auto"/>
        <w:ind w:firstLine="720"/>
        <w:jc w:val="both"/>
        <w:rPr>
          <w:rFonts w:eastAsia="Times New Roman"/>
          <w:szCs w:val="24"/>
        </w:rPr>
      </w:pPr>
      <w:r>
        <w:rPr>
          <w:rFonts w:eastAsia="Times New Roman"/>
          <w:szCs w:val="24"/>
        </w:rPr>
        <w:t>Αθήνα, σήμερα στις 12 Δεκεμβρίου 2016, ημέρα Δευτέρα και ώρα 18.01΄</w:t>
      </w:r>
      <w:r w:rsidRPr="00D7192C">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w:t>
      </w:r>
      <w:r>
        <w:rPr>
          <w:rFonts w:eastAsia="Times New Roman"/>
          <w:szCs w:val="24"/>
        </w:rPr>
        <w:t>΄</w:t>
      </w:r>
      <w:r>
        <w:rPr>
          <w:rFonts w:eastAsia="Times New Roman"/>
          <w:szCs w:val="24"/>
        </w:rPr>
        <w:t xml:space="preserve"> Αντιπροέδρου αυτής κ. </w:t>
      </w:r>
      <w:r w:rsidRPr="00D7192C">
        <w:rPr>
          <w:rFonts w:eastAsia="Times New Roman"/>
          <w:b/>
          <w:szCs w:val="24"/>
        </w:rPr>
        <w:t>ΔΗΜΗΤΡΙΟΥ ΚΡΕΜΑΣΤΙΝΟΥ</w:t>
      </w:r>
      <w:r>
        <w:rPr>
          <w:rFonts w:eastAsia="Times New Roman"/>
          <w:szCs w:val="24"/>
        </w:rPr>
        <w:t xml:space="preserve">. </w:t>
      </w:r>
    </w:p>
    <w:p w14:paraId="440C7E4E" w14:textId="77777777" w:rsidR="005417B4" w:rsidRDefault="00494532">
      <w:pPr>
        <w:spacing w:after="0" w:line="600" w:lineRule="auto"/>
        <w:ind w:firstLine="720"/>
        <w:jc w:val="both"/>
        <w:rPr>
          <w:rFonts w:eastAsia="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w:t>
      </w:r>
      <w:r>
        <w:rPr>
          <w:rFonts w:eastAsia="Times New Roman"/>
          <w:szCs w:val="24"/>
        </w:rPr>
        <w:t>υρίες και κύριοι συνάδελφοι, αρχίζει η συνεδρίαση.</w:t>
      </w:r>
    </w:p>
    <w:p w14:paraId="440C7E4F" w14:textId="77777777" w:rsidR="005417B4" w:rsidRDefault="00494532">
      <w:pPr>
        <w:spacing w:after="0" w:line="600" w:lineRule="auto"/>
        <w:ind w:firstLine="720"/>
        <w:jc w:val="both"/>
        <w:rPr>
          <w:rFonts w:eastAsia="Times New Roman"/>
          <w:szCs w:val="24"/>
        </w:rPr>
      </w:pPr>
      <w:r>
        <w:rPr>
          <w:rFonts w:eastAsia="Times New Roman"/>
          <w:szCs w:val="24"/>
        </w:rPr>
        <w:t>Πα</w:t>
      </w:r>
      <w:r>
        <w:rPr>
          <w:rFonts w:eastAsia="Times New Roman"/>
          <w:szCs w:val="24"/>
        </w:rPr>
        <w:t xml:space="preserve">ρακαλείται η κυρία Γραμματέας να ανακοινώσει τις αναφορές προς το Σώμα. </w:t>
      </w:r>
    </w:p>
    <w:p w14:paraId="440C7E50" w14:textId="77777777" w:rsidR="005417B4" w:rsidRDefault="00494532">
      <w:pPr>
        <w:spacing w:after="0" w:line="600" w:lineRule="auto"/>
        <w:ind w:firstLine="720"/>
        <w:jc w:val="both"/>
        <w:rPr>
          <w:rFonts w:eastAsia="Times New Roman"/>
          <w:szCs w:val="24"/>
        </w:rPr>
      </w:pPr>
      <w:r>
        <w:rPr>
          <w:rFonts w:eastAsia="Times New Roman"/>
          <w:szCs w:val="24"/>
        </w:rPr>
        <w:lastRenderedPageBreak/>
        <w:t xml:space="preserve"> (Ανακοινώνονται προς το Σώμα από τη Γραμματέα της Βουλής κ. Αναστασία </w:t>
      </w:r>
      <w:proofErr w:type="spellStart"/>
      <w:r>
        <w:rPr>
          <w:rFonts w:eastAsia="Times New Roman"/>
          <w:szCs w:val="24"/>
        </w:rPr>
        <w:t>Γκαρά</w:t>
      </w:r>
      <w:proofErr w:type="spellEnd"/>
      <w:r>
        <w:rPr>
          <w:rFonts w:eastAsia="Times New Roman"/>
          <w:szCs w:val="24"/>
        </w:rPr>
        <w:t>, Βουλευτή Έβρου</w:t>
      </w:r>
      <w:r w:rsidRPr="00D7192C">
        <w:rPr>
          <w:rFonts w:eastAsia="Times New Roman"/>
          <w:szCs w:val="24"/>
        </w:rPr>
        <w:t>,</w:t>
      </w:r>
      <w:r>
        <w:rPr>
          <w:rFonts w:eastAsia="Times New Roman"/>
          <w:szCs w:val="24"/>
        </w:rPr>
        <w:t xml:space="preserve"> τα ακόλουθα:</w:t>
      </w:r>
    </w:p>
    <w:p w14:paraId="440C7E51" w14:textId="6D4A3870" w:rsidR="005417B4" w:rsidDel="00A9634B" w:rsidRDefault="005417B4">
      <w:pPr>
        <w:spacing w:after="0" w:line="600" w:lineRule="auto"/>
        <w:ind w:firstLine="720"/>
        <w:jc w:val="center"/>
        <w:rPr>
          <w:del w:id="32" w:author="Φλούδα Χριστίνα" w:date="2016-12-19T13:44:00Z"/>
          <w:rFonts w:eastAsia="Times New Roman"/>
          <w:szCs w:val="24"/>
        </w:rPr>
      </w:pPr>
    </w:p>
    <w:p w14:paraId="440C7E52" w14:textId="77777777" w:rsidR="005417B4" w:rsidRDefault="00494532">
      <w:pPr>
        <w:spacing w:after="0" w:line="600" w:lineRule="auto"/>
        <w:ind w:firstLine="720"/>
        <w:jc w:val="center"/>
        <w:rPr>
          <w:rFonts w:eastAsia="Times New Roman"/>
          <w:szCs w:val="24"/>
        </w:rPr>
      </w:pPr>
      <w:r>
        <w:rPr>
          <w:rFonts w:eastAsia="Times New Roman"/>
          <w:szCs w:val="24"/>
        </w:rPr>
        <w:t>ΑΛΛΑΓΗ ΣΕΛΙΔΑΣ</w:t>
      </w:r>
    </w:p>
    <w:p w14:paraId="440C7E53" w14:textId="77777777" w:rsidR="005417B4" w:rsidRDefault="00494532">
      <w:pPr>
        <w:spacing w:after="0" w:line="600" w:lineRule="auto"/>
        <w:ind w:firstLine="720"/>
        <w:jc w:val="both"/>
        <w:rPr>
          <w:rFonts w:eastAsia="Times New Roman"/>
          <w:szCs w:val="24"/>
        </w:rPr>
      </w:pPr>
      <w:r>
        <w:rPr>
          <w:rFonts w:eastAsia="Times New Roman"/>
          <w:szCs w:val="24"/>
        </w:rPr>
        <w:t>Α. ΚΑΤΑΘΕΣΗ ΑΝΑΦΟΡΩΝ</w:t>
      </w:r>
    </w:p>
    <w:p w14:paraId="440C7E54" w14:textId="77777777" w:rsidR="005417B4" w:rsidRDefault="00494532">
      <w:pPr>
        <w:spacing w:after="0" w:line="600" w:lineRule="auto"/>
        <w:ind w:firstLine="720"/>
        <w:jc w:val="center"/>
        <w:rPr>
          <w:rFonts w:eastAsia="Times New Roman"/>
          <w:szCs w:val="24"/>
        </w:rPr>
      </w:pPr>
      <w:r>
        <w:rPr>
          <w:rFonts w:eastAsia="Times New Roman"/>
          <w:szCs w:val="24"/>
        </w:rPr>
        <w:t>(Να μπει η σελ. 1</w:t>
      </w:r>
      <w:r w:rsidRPr="00C60F4F">
        <w:rPr>
          <w:rFonts w:eastAsia="Times New Roman"/>
          <w:szCs w:val="24"/>
        </w:rPr>
        <w:t>α</w:t>
      </w:r>
      <w:r>
        <w:rPr>
          <w:rFonts w:eastAsia="Times New Roman"/>
          <w:szCs w:val="24"/>
        </w:rPr>
        <w:t>)</w:t>
      </w:r>
    </w:p>
    <w:p w14:paraId="440C7E55" w14:textId="77777777" w:rsidR="005417B4" w:rsidRDefault="00494532">
      <w:pPr>
        <w:spacing w:after="0" w:line="600" w:lineRule="auto"/>
        <w:ind w:firstLine="720"/>
        <w:jc w:val="both"/>
        <w:rPr>
          <w:rFonts w:eastAsia="Times New Roman"/>
          <w:szCs w:val="24"/>
        </w:rPr>
      </w:pPr>
      <w:r>
        <w:rPr>
          <w:rFonts w:eastAsia="Times New Roman"/>
          <w:szCs w:val="24"/>
        </w:rPr>
        <w:t>Β. ΑΠΑΝΤΗΣΕΙΣ ΥΠΟΥΡ</w:t>
      </w:r>
      <w:r>
        <w:rPr>
          <w:rFonts w:eastAsia="Times New Roman"/>
          <w:szCs w:val="24"/>
        </w:rPr>
        <w:t>ΓΩΝ ΣΕ ΕΡΩΤΗΣΕΙΣ ΒΟΥΛΕΥΤΩΝ</w:t>
      </w:r>
    </w:p>
    <w:p w14:paraId="440C7E56" w14:textId="77777777" w:rsidR="005417B4" w:rsidRDefault="00494532">
      <w:pPr>
        <w:spacing w:after="0" w:line="600" w:lineRule="auto"/>
        <w:ind w:firstLine="720"/>
        <w:jc w:val="center"/>
        <w:rPr>
          <w:rFonts w:eastAsia="Times New Roman"/>
          <w:szCs w:val="24"/>
        </w:rPr>
      </w:pPr>
      <w:r>
        <w:rPr>
          <w:rFonts w:eastAsia="Times New Roman"/>
          <w:szCs w:val="24"/>
        </w:rPr>
        <w:t>(Να μπει η σελ.1β)</w:t>
      </w:r>
    </w:p>
    <w:p w14:paraId="440C7E57" w14:textId="77777777" w:rsidR="005417B4" w:rsidRDefault="00494532">
      <w:pPr>
        <w:spacing w:after="0" w:line="600" w:lineRule="auto"/>
        <w:ind w:firstLine="720"/>
        <w:jc w:val="center"/>
        <w:rPr>
          <w:rFonts w:eastAsia="Times New Roman"/>
          <w:szCs w:val="24"/>
        </w:rPr>
      </w:pPr>
      <w:r>
        <w:rPr>
          <w:rFonts w:eastAsia="Times New Roman"/>
          <w:szCs w:val="24"/>
        </w:rPr>
        <w:t>ΑΛΛΑΓΗ ΣΕΛΙΔΑΣ</w:t>
      </w:r>
    </w:p>
    <w:p w14:paraId="440C7E58" w14:textId="77777777" w:rsidR="005417B4" w:rsidRDefault="00494532">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εισερχόμ</w:t>
      </w:r>
      <w:r>
        <w:rPr>
          <w:rFonts w:eastAsia="Times New Roman" w:cs="Times New Roman"/>
          <w:szCs w:val="24"/>
        </w:rPr>
        <w:t>αστε</w:t>
      </w:r>
      <w:r>
        <w:rPr>
          <w:rFonts w:eastAsia="Times New Roman" w:cs="Times New Roman"/>
          <w:szCs w:val="24"/>
        </w:rPr>
        <w:t xml:space="preserve"> στη συζήτηση των</w:t>
      </w:r>
    </w:p>
    <w:p w14:paraId="440C7E59" w14:textId="77777777" w:rsidR="005417B4" w:rsidRDefault="00494532">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440C7E5A"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lastRenderedPageBreak/>
        <w:t>Θα ήθελα πρώτα να ανακοινώσω προς το Σώμα ότι ο Γενικός Γραμματέας της Κυβέρνησ</w:t>
      </w:r>
      <w:r>
        <w:rPr>
          <w:rFonts w:eastAsia="Times New Roman" w:cs="Times New Roman"/>
          <w:szCs w:val="24"/>
        </w:rPr>
        <w:t>ης, κ. Καλογήρου, ενημερώνει τη Βουλή ότι θα απαντηθούν δύο ερωτήσεις και δεν θα απαντηθούν δεκαπέντε ερωτήσεις.</w:t>
      </w:r>
    </w:p>
    <w:p w14:paraId="440C7E5B"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Δεν θα συζητηθούν λόγω κωλύματος των αρμοδίων Υπουργών και θα επαναπροσδιοριστούν για συζήτηση οι εξής επίκαιρες ερωτήσεις:</w:t>
      </w:r>
    </w:p>
    <w:p w14:paraId="440C7E5C"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δεύτερη </w:t>
      </w:r>
      <w:r>
        <w:rPr>
          <w:rFonts w:eastAsia="Times New Roman" w:cs="Times New Roman"/>
          <w:szCs w:val="24"/>
        </w:rPr>
        <w:t>με αριθμό</w:t>
      </w:r>
      <w:r>
        <w:rPr>
          <w:rFonts w:eastAsia="Times New Roman" w:cs="Times New Roman"/>
          <w:szCs w:val="24"/>
        </w:rPr>
        <w:t xml:space="preserve"> 265/6-12-2016 επίκαιρη ερώτηση πρώτου κύκλου του Βουλευτή Αττικής της Νέας Δημοκρατίας κ. </w:t>
      </w:r>
      <w:r>
        <w:rPr>
          <w:rFonts w:eastAsia="Times New Roman" w:cs="Times New Roman"/>
          <w:bCs/>
          <w:szCs w:val="24"/>
        </w:rPr>
        <w:t>Μαυρουδή Βορίδη</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 δολοφονική επίθεση συμμορίας κατά του </w:t>
      </w:r>
      <w:r>
        <w:rPr>
          <w:rFonts w:eastAsia="Times New Roman" w:cs="Times New Roman"/>
          <w:szCs w:val="24"/>
        </w:rPr>
        <w:t>γ</w:t>
      </w:r>
      <w:r>
        <w:rPr>
          <w:rFonts w:eastAsia="Times New Roman" w:cs="Times New Roman"/>
          <w:szCs w:val="24"/>
        </w:rPr>
        <w:t xml:space="preserve">ραμματέα ΔΑΠ-ΝΔΦΚ ΑΤΕΙ Θεσσαλονίκης, δεν θα συζητηθεί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 επειδή θα βρίσκεται εκτός Αθηνών.</w:t>
      </w:r>
    </w:p>
    <w:p w14:paraId="440C7E5D"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έκτη </w:t>
      </w:r>
      <w:r>
        <w:rPr>
          <w:rFonts w:eastAsia="Times New Roman" w:cs="Times New Roman"/>
          <w:szCs w:val="24"/>
        </w:rPr>
        <w:t>με αριθμό 174/7-11-2016 επίκαιρη ερώτηση δεύτερου κύκλου του Βουλευτή Δράμας του Συνασπισμού Ριζοσπασ</w:t>
      </w:r>
      <w:r>
        <w:rPr>
          <w:rFonts w:eastAsia="Times New Roman" w:cs="Times New Roman"/>
          <w:szCs w:val="24"/>
        </w:rPr>
        <w:t xml:space="preserve">τικής Αριστεράς κ. </w:t>
      </w:r>
      <w:r>
        <w:rPr>
          <w:rFonts w:eastAsia="Times New Roman" w:cs="Times New Roman"/>
          <w:bCs/>
          <w:szCs w:val="24"/>
        </w:rPr>
        <w:t>Χρήστου Καραγιαννίδη</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Εσωτερικών, </w:t>
      </w:r>
      <w:r>
        <w:rPr>
          <w:rFonts w:eastAsia="Times New Roman" w:cs="Times New Roman"/>
          <w:szCs w:val="24"/>
        </w:rPr>
        <w:t xml:space="preserve">σχετικά με την άμεση επίλυση των προβλημάτων που αντιμετωπίζουν οι </w:t>
      </w:r>
      <w:r>
        <w:rPr>
          <w:rFonts w:eastAsia="Times New Roman" w:cs="Times New Roman"/>
          <w:szCs w:val="24"/>
        </w:rPr>
        <w:t>π</w:t>
      </w:r>
      <w:r>
        <w:rPr>
          <w:rFonts w:eastAsia="Times New Roman" w:cs="Times New Roman"/>
          <w:szCs w:val="24"/>
        </w:rPr>
        <w:t xml:space="preserve">υροσβέστες </w:t>
      </w:r>
      <w:r>
        <w:rPr>
          <w:rFonts w:eastAsia="Times New Roman" w:cs="Times New Roman"/>
          <w:szCs w:val="24"/>
        </w:rPr>
        <w:lastRenderedPageBreak/>
        <w:t>π</w:t>
      </w:r>
      <w:r>
        <w:rPr>
          <w:rFonts w:eastAsia="Times New Roman" w:cs="Times New Roman"/>
          <w:szCs w:val="24"/>
        </w:rPr>
        <w:t xml:space="preserve">ενταετούς </w:t>
      </w:r>
      <w:r>
        <w:rPr>
          <w:rFonts w:eastAsia="Times New Roman" w:cs="Times New Roman"/>
          <w:szCs w:val="24"/>
        </w:rPr>
        <w:t>υ</w:t>
      </w:r>
      <w:r>
        <w:rPr>
          <w:rFonts w:eastAsia="Times New Roman" w:cs="Times New Roman"/>
          <w:szCs w:val="24"/>
        </w:rPr>
        <w:t xml:space="preserve">ποχρέωσης, δεν θα συζητηθεί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 επειδή θ</w:t>
      </w:r>
      <w:r>
        <w:rPr>
          <w:rFonts w:eastAsia="Times New Roman" w:cs="Times New Roman"/>
          <w:szCs w:val="24"/>
        </w:rPr>
        <w:t>α βρίσκεται εκτός Αθηνών.</w:t>
      </w:r>
    </w:p>
    <w:p w14:paraId="440C7E5E"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όγδοη </w:t>
      </w:r>
      <w:r>
        <w:rPr>
          <w:rFonts w:eastAsia="Times New Roman" w:cs="Times New Roman"/>
          <w:szCs w:val="24"/>
        </w:rPr>
        <w:t>με αριθμό 147/27-10-2016 επίκαιρη ερώτηση δεύτερου κύκλου του Βουλευτή Β΄ Πειραι</w:t>
      </w:r>
      <w:r>
        <w:rPr>
          <w:rFonts w:eastAsia="Times New Roman" w:cs="Times New Roman"/>
          <w:szCs w:val="24"/>
        </w:rPr>
        <w:t>ώς</w:t>
      </w:r>
      <w:r>
        <w:rPr>
          <w:rFonts w:eastAsia="Times New Roman" w:cs="Times New Roman"/>
          <w:szCs w:val="24"/>
        </w:rPr>
        <w:t xml:space="preserve"> του Λαϊκού Συνδέσμου – Χρυσή Αυγή κ. </w:t>
      </w:r>
      <w:r>
        <w:rPr>
          <w:rFonts w:eastAsia="Times New Roman" w:cs="Times New Roman"/>
          <w:bCs/>
          <w:szCs w:val="24"/>
        </w:rPr>
        <w:t>Ιωάννη Λαγού</w:t>
      </w:r>
      <w:r>
        <w:rPr>
          <w:rFonts w:eastAsia="Times New Roman" w:cs="Times New Roman"/>
          <w:szCs w:val="24"/>
        </w:rPr>
        <w:t xml:space="preserve"> προς τον Υπουργό </w:t>
      </w:r>
      <w:r>
        <w:rPr>
          <w:rFonts w:eastAsia="Times New Roman" w:cs="Times New Roman"/>
          <w:bCs/>
          <w:szCs w:val="24"/>
        </w:rPr>
        <w:t xml:space="preserve">Εσωτερικών, </w:t>
      </w:r>
      <w:r>
        <w:rPr>
          <w:rFonts w:eastAsia="Times New Roman" w:cs="Times New Roman"/>
          <w:szCs w:val="24"/>
        </w:rPr>
        <w:t xml:space="preserve">σχετικά με την καταστροφή της περιουσίας του </w:t>
      </w:r>
      <w:r>
        <w:rPr>
          <w:rFonts w:eastAsia="Times New Roman" w:cs="Times New Roman"/>
          <w:szCs w:val="24"/>
        </w:rPr>
        <w:t>ε</w:t>
      </w:r>
      <w:r>
        <w:rPr>
          <w:rFonts w:eastAsia="Times New Roman" w:cs="Times New Roman"/>
          <w:szCs w:val="24"/>
        </w:rPr>
        <w:t xml:space="preserve">λληνικού λαού </w:t>
      </w:r>
      <w:r>
        <w:rPr>
          <w:rFonts w:eastAsia="Times New Roman" w:cs="Times New Roman"/>
          <w:szCs w:val="24"/>
        </w:rPr>
        <w:t xml:space="preserve">που προκαλούν οι λαθρομετανάστες στη Μόρια Μυτιλήνης, στη Χίο και σε άλλα νησιά του Αιγαίου δεν θα συζητηθεί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 επειδή θα βρίσκεται εκτός Αθηνών.</w:t>
      </w:r>
    </w:p>
    <w:p w14:paraId="440C7E5F"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Η ένατη με αριθμό 99/14-10-2016 </w:t>
      </w:r>
      <w:r>
        <w:rPr>
          <w:rFonts w:eastAsia="Times New Roman" w:cs="Times New Roman"/>
          <w:szCs w:val="24"/>
        </w:rPr>
        <w:t>επίκαιρη ερώτηση δεύτ</w:t>
      </w:r>
      <w:r>
        <w:rPr>
          <w:rFonts w:eastAsia="Times New Roman" w:cs="Times New Roman"/>
          <w:szCs w:val="24"/>
        </w:rPr>
        <w:t xml:space="preserve">ερου κύκλου </w:t>
      </w:r>
      <w:r>
        <w:rPr>
          <w:rFonts w:eastAsia="Times New Roman" w:cs="Times New Roman"/>
          <w:szCs w:val="24"/>
        </w:rPr>
        <w:t>του Βουλευτή Εύβοιας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Νικόλαου Μίχου προς τον Υπουργό Εσωτερικών, σχετικά με τη διεξαγωγή ενδελεχούς έρευνας για τις εκτεταμένες πυρκαγιές σε Χίο, Εύβοια και Θάσο δεν </w:t>
      </w:r>
      <w:r>
        <w:rPr>
          <w:rFonts w:eastAsia="Times New Roman" w:cs="Times New Roman"/>
          <w:szCs w:val="24"/>
        </w:rPr>
        <w:lastRenderedPageBreak/>
        <w:t>θα συζητηθεί λόγω κωλύματος του Αναπληρωτ</w:t>
      </w:r>
      <w:r>
        <w:rPr>
          <w:rFonts w:eastAsia="Times New Roman" w:cs="Times New Roman"/>
          <w:szCs w:val="24"/>
        </w:rPr>
        <w:t xml:space="preserve">ή Υπουργού Εσωτερικών κ. </w:t>
      </w:r>
      <w:proofErr w:type="spellStart"/>
      <w:r>
        <w:rPr>
          <w:rFonts w:eastAsia="Times New Roman" w:cs="Times New Roman"/>
          <w:szCs w:val="24"/>
        </w:rPr>
        <w:t>Τόσκα</w:t>
      </w:r>
      <w:proofErr w:type="spellEnd"/>
      <w:r>
        <w:rPr>
          <w:rFonts w:eastAsia="Times New Roman" w:cs="Times New Roman"/>
          <w:szCs w:val="24"/>
        </w:rPr>
        <w:t xml:space="preserve">, επειδή θα βρίσκεται εκτός Αθηνών. </w:t>
      </w:r>
    </w:p>
    <w:p w14:paraId="440C7E60"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Η τρίτη με αριθμό 260/30-3-2016</w:t>
      </w:r>
      <w:r>
        <w:rPr>
          <w:rFonts w:eastAsia="Times New Roman" w:cs="Times New Roman"/>
          <w:szCs w:val="24"/>
        </w:rPr>
        <w:t xml:space="preserve"> επίκαιρη ερώτηση πρώτου κύκλου</w:t>
      </w:r>
      <w:r>
        <w:rPr>
          <w:rFonts w:eastAsia="Times New Roman" w:cs="Times New Roman"/>
          <w:szCs w:val="24"/>
        </w:rPr>
        <w:t xml:space="preserve"> της Βουλευτού Χαλκιδικής του Λαϊκού Συνδέσμου</w:t>
      </w:r>
      <w:r w:rsidRPr="00F54DA0">
        <w:rPr>
          <w:rFonts w:eastAsia="Times New Roman" w:cs="Times New Roman"/>
          <w:szCs w:val="24"/>
        </w:rPr>
        <w:t xml:space="preserve"> </w:t>
      </w:r>
      <w:r>
        <w:rPr>
          <w:rFonts w:eastAsia="Times New Roman" w:cs="Times New Roman"/>
          <w:szCs w:val="24"/>
        </w:rPr>
        <w:t>-</w:t>
      </w:r>
      <w:r w:rsidRPr="00F54DA0">
        <w:rPr>
          <w:rFonts w:eastAsia="Times New Roman" w:cs="Times New Roman"/>
          <w:szCs w:val="24"/>
        </w:rPr>
        <w:t xml:space="preserve"> </w:t>
      </w:r>
      <w:r>
        <w:rPr>
          <w:rFonts w:eastAsia="Times New Roman" w:cs="Times New Roman"/>
          <w:szCs w:val="24"/>
        </w:rPr>
        <w:t>Χρυσή Αυγή κ. Σωτηρίας Βλάχου προς τον Υπουργό Μεταναστευτικής Πολιτικής, σχετ</w:t>
      </w:r>
      <w:r>
        <w:rPr>
          <w:rFonts w:eastAsia="Times New Roman" w:cs="Times New Roman"/>
          <w:szCs w:val="24"/>
        </w:rPr>
        <w:t xml:space="preserve">ικά με την εν </w:t>
      </w:r>
      <w:proofErr w:type="spellStart"/>
      <w:r>
        <w:rPr>
          <w:rFonts w:eastAsia="Times New Roman" w:cs="Times New Roman"/>
          <w:szCs w:val="24"/>
        </w:rPr>
        <w:t>κρυπτώ</w:t>
      </w:r>
      <w:proofErr w:type="spellEnd"/>
      <w:r>
        <w:rPr>
          <w:rFonts w:eastAsia="Times New Roman" w:cs="Times New Roman"/>
          <w:szCs w:val="24"/>
        </w:rPr>
        <w:t xml:space="preserve"> εγκατάσταση </w:t>
      </w:r>
      <w:proofErr w:type="spellStart"/>
      <w:r>
        <w:rPr>
          <w:rFonts w:eastAsia="Times New Roman" w:cs="Times New Roman"/>
          <w:szCs w:val="24"/>
        </w:rPr>
        <w:t>λαθρομεταστών</w:t>
      </w:r>
      <w:proofErr w:type="spellEnd"/>
      <w:r>
        <w:rPr>
          <w:rFonts w:eastAsia="Times New Roman" w:cs="Times New Roman"/>
          <w:szCs w:val="24"/>
        </w:rPr>
        <w:t xml:space="preserve"> στα </w:t>
      </w:r>
      <w:proofErr w:type="spellStart"/>
      <w:r>
        <w:rPr>
          <w:rFonts w:eastAsia="Times New Roman" w:cs="Times New Roman"/>
          <w:szCs w:val="24"/>
        </w:rPr>
        <w:t>Πάλιουρα</w:t>
      </w:r>
      <w:proofErr w:type="spellEnd"/>
      <w:r>
        <w:rPr>
          <w:rFonts w:eastAsia="Times New Roman" w:cs="Times New Roman"/>
          <w:szCs w:val="24"/>
        </w:rPr>
        <w:t xml:space="preserve"> Επανομής στη Θεσσαλονίκη δεν θα συζητηθεί λόγω κωλύματος του αρμόδιου Υπουργού κ. </w:t>
      </w:r>
      <w:proofErr w:type="spellStart"/>
      <w:r>
        <w:rPr>
          <w:rFonts w:eastAsia="Times New Roman" w:cs="Times New Roman"/>
          <w:szCs w:val="24"/>
        </w:rPr>
        <w:t>Μουζάλα</w:t>
      </w:r>
      <w:proofErr w:type="spellEnd"/>
      <w:r>
        <w:rPr>
          <w:rFonts w:eastAsia="Times New Roman" w:cs="Times New Roman"/>
          <w:szCs w:val="24"/>
        </w:rPr>
        <w:t xml:space="preserve"> εξαιτίας ανειλημμένων υποχρεώσεων. </w:t>
      </w:r>
    </w:p>
    <w:p w14:paraId="440C7E61"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w:t>
      </w:r>
      <w:r>
        <w:rPr>
          <w:rFonts w:eastAsia="Times New Roman" w:cs="Times New Roman"/>
          <w:szCs w:val="24"/>
        </w:rPr>
        <w:t>με αριθμό 91/5-10-2016</w:t>
      </w:r>
      <w:r>
        <w:rPr>
          <w:rFonts w:eastAsia="Times New Roman" w:cs="Times New Roman"/>
          <w:szCs w:val="24"/>
        </w:rPr>
        <w:t xml:space="preserve"> </w:t>
      </w:r>
      <w:r>
        <w:rPr>
          <w:rFonts w:eastAsia="Times New Roman" w:cs="Times New Roman"/>
          <w:szCs w:val="24"/>
        </w:rPr>
        <w:t>ερώτηση του Δ</w:t>
      </w:r>
      <w:r>
        <w:rPr>
          <w:rFonts w:eastAsia="Times New Roman" w:cs="Times New Roman"/>
          <w:szCs w:val="24"/>
        </w:rPr>
        <w:t>΄</w:t>
      </w:r>
      <w:r>
        <w:rPr>
          <w:rFonts w:eastAsia="Times New Roman" w:cs="Times New Roman"/>
          <w:szCs w:val="24"/>
        </w:rPr>
        <w:t xml:space="preserve"> Αντιπροέδρου της Βουλής και Βουλευτή Α</w:t>
      </w:r>
      <w:r>
        <w:rPr>
          <w:rFonts w:eastAsia="Times New Roman" w:cs="Times New Roman"/>
          <w:szCs w:val="24"/>
        </w:rPr>
        <w:t>΄</w:t>
      </w:r>
      <w:r>
        <w:rPr>
          <w:rFonts w:eastAsia="Times New Roman" w:cs="Times New Roman"/>
          <w:szCs w:val="24"/>
        </w:rPr>
        <w:t xml:space="preserve"> Αθηνών της Νέας Δημοκρατίας κ. Νικήτα Κακλαμάνη προς τον Υπουργό Μεταναστευτικής Πολιτικής, σχετικά με το πρόγραμμα ενοικίασης διαμερισμάτων σε πρόσφυγες από την Εταιρεία Ανάπτυξης και Τουριστικής Προβολής Αθηνών (Ε</w:t>
      </w:r>
      <w:r>
        <w:rPr>
          <w:rFonts w:eastAsia="Times New Roman" w:cs="Times New Roman"/>
          <w:szCs w:val="24"/>
        </w:rPr>
        <w:t>ΑΤΑ) δεν θα συζητηθεί λόγω έλλειψης στοιχείων από το</w:t>
      </w:r>
      <w:r>
        <w:rPr>
          <w:rFonts w:eastAsia="Times New Roman" w:cs="Times New Roman"/>
          <w:szCs w:val="24"/>
        </w:rPr>
        <w:t>ν</w:t>
      </w:r>
      <w:r>
        <w:rPr>
          <w:rFonts w:eastAsia="Times New Roman" w:cs="Times New Roman"/>
          <w:szCs w:val="24"/>
        </w:rPr>
        <w:t xml:space="preserve"> Δήμο Αθηναίων. </w:t>
      </w:r>
    </w:p>
    <w:p w14:paraId="440C7E62"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πέμπτη με αριθμό 270/6-12-2016 </w:t>
      </w:r>
      <w:r>
        <w:rPr>
          <w:rFonts w:eastAsia="Times New Roman" w:cs="Times New Roman"/>
          <w:szCs w:val="24"/>
        </w:rPr>
        <w:t xml:space="preserve">επίκαιρη ερώτηση πρώτου κύκλου </w:t>
      </w:r>
      <w:r>
        <w:rPr>
          <w:rFonts w:eastAsia="Times New Roman" w:cs="Times New Roman"/>
          <w:szCs w:val="24"/>
        </w:rPr>
        <w:t>του Βουλευτή Β΄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szCs w:val="24"/>
        </w:rPr>
        <w:t xml:space="preserve">Αθανάσιου </w:t>
      </w:r>
      <w:proofErr w:type="spellStart"/>
      <w:r>
        <w:rPr>
          <w:rFonts w:eastAsia="Times New Roman" w:cs="Times New Roman"/>
          <w:szCs w:val="24"/>
        </w:rPr>
        <w:t>Βαρδαλή</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την αντιμετώπιση των προβλημάτων των εργαζομένων της επιχείρησης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market</w:t>
      </w:r>
      <w:r>
        <w:rPr>
          <w:rFonts w:eastAsia="Times New Roman" w:cs="Times New Roman"/>
          <w:szCs w:val="24"/>
        </w:rPr>
        <w:t xml:space="preserve"> «ΑΦΟΙ ΚΑΡΥΠΙΔΗ ΑΕ» δεν θα συζητηθεί λόγω κωλύματος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η οποία βρίσκεται εκ</w:t>
      </w:r>
      <w:r>
        <w:rPr>
          <w:rFonts w:eastAsia="Times New Roman" w:cs="Times New Roman"/>
          <w:szCs w:val="24"/>
        </w:rPr>
        <w:t xml:space="preserve">τός Αθηνών. </w:t>
      </w:r>
    </w:p>
    <w:p w14:paraId="440C7E63"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Η πρώτη με αριθμό 266/6-12-2016 </w:t>
      </w:r>
      <w:r>
        <w:rPr>
          <w:rFonts w:eastAsia="Times New Roman" w:cs="Times New Roman"/>
          <w:szCs w:val="24"/>
        </w:rPr>
        <w:t xml:space="preserve">επίκαιρη </w:t>
      </w:r>
      <w:r>
        <w:rPr>
          <w:rFonts w:eastAsia="Times New Roman" w:cs="Times New Roman"/>
          <w:szCs w:val="24"/>
        </w:rPr>
        <w:t xml:space="preserve">ερώτηση δεύτερου κύκλου </w:t>
      </w:r>
      <w:r>
        <w:rPr>
          <w:rFonts w:eastAsia="Times New Roman" w:cs="Times New Roman"/>
          <w:szCs w:val="24"/>
        </w:rPr>
        <w:t>του Βουλευτή Β</w:t>
      </w:r>
      <w:r>
        <w:rPr>
          <w:rFonts w:eastAsia="Times New Roman" w:cs="Times New Roman"/>
          <w:szCs w:val="24"/>
        </w:rPr>
        <w:t>΄</w:t>
      </w:r>
      <w:r>
        <w:rPr>
          <w:rFonts w:eastAsia="Times New Roman" w:cs="Times New Roman"/>
          <w:szCs w:val="24"/>
        </w:rPr>
        <w:t xml:space="preserve"> Αθηνών της Νέας Δημοκρατίας κ. Σπυρίδωνος-</w:t>
      </w:r>
      <w:proofErr w:type="spellStart"/>
      <w:r>
        <w:rPr>
          <w:rFonts w:eastAsia="Times New Roman" w:cs="Times New Roman"/>
          <w:szCs w:val="24"/>
        </w:rPr>
        <w:t>Αδώνιδος</w:t>
      </w:r>
      <w:proofErr w:type="spellEnd"/>
      <w:r>
        <w:rPr>
          <w:rFonts w:eastAsia="Times New Roman" w:cs="Times New Roman"/>
          <w:szCs w:val="24"/>
        </w:rPr>
        <w:t xml:space="preserve"> Γεωργιάδη προς τον Υπουργό Οικονομικών, σχετικά με τα ζητήματα κακοδιαχείρισης στα Ελληνικά Αμυντικά Συστήματα </w:t>
      </w:r>
      <w:r>
        <w:rPr>
          <w:rFonts w:eastAsia="Times New Roman" w:cs="Times New Roman"/>
          <w:szCs w:val="24"/>
        </w:rPr>
        <w:t xml:space="preserve">(ΕΑΣ) δεν θα συζητηθεί λόγω κωλύματος του αρμόδιου Υπουργού κ. </w:t>
      </w:r>
      <w:proofErr w:type="spellStart"/>
      <w:r>
        <w:rPr>
          <w:rFonts w:eastAsia="Times New Roman" w:cs="Times New Roman"/>
          <w:szCs w:val="24"/>
        </w:rPr>
        <w:t>Τσακαλώτου</w:t>
      </w:r>
      <w:proofErr w:type="spellEnd"/>
      <w:r>
        <w:rPr>
          <w:rFonts w:eastAsia="Times New Roman" w:cs="Times New Roman"/>
          <w:szCs w:val="24"/>
        </w:rPr>
        <w:t xml:space="preserve">, εξαιτίας φόρτου εργασίας. </w:t>
      </w:r>
    </w:p>
    <w:p w14:paraId="440C7E64"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Η δέκατη με αριθμό 157/31-10-2016 </w:t>
      </w:r>
      <w:r>
        <w:rPr>
          <w:rFonts w:eastAsia="Times New Roman" w:cs="Times New Roman"/>
          <w:szCs w:val="24"/>
        </w:rPr>
        <w:t xml:space="preserve">επίκαιρη ερώτηση δεύτερου κύκλου </w:t>
      </w:r>
      <w:r>
        <w:rPr>
          <w:rFonts w:eastAsia="Times New Roman" w:cs="Times New Roman"/>
          <w:szCs w:val="24"/>
        </w:rPr>
        <w:t>της Βουλευτού Χαλκιδικής του Λαϊκού Συνδέσμου</w:t>
      </w:r>
      <w:r w:rsidRPr="00F54DA0">
        <w:rPr>
          <w:rFonts w:eastAsia="Times New Roman" w:cs="Times New Roman"/>
          <w:szCs w:val="24"/>
        </w:rPr>
        <w:t xml:space="preserve"> </w:t>
      </w:r>
      <w:r>
        <w:rPr>
          <w:rFonts w:eastAsia="Times New Roman" w:cs="Times New Roman"/>
          <w:szCs w:val="24"/>
        </w:rPr>
        <w:t>-</w:t>
      </w:r>
      <w:r w:rsidRPr="00F54DA0">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szCs w:val="24"/>
        </w:rPr>
        <w:lastRenderedPageBreak/>
        <w:t xml:space="preserve">Σωτηρίας Βλάχου προς τον </w:t>
      </w:r>
      <w:r>
        <w:rPr>
          <w:rFonts w:eastAsia="Times New Roman" w:cs="Times New Roman"/>
          <w:szCs w:val="24"/>
        </w:rPr>
        <w:t xml:space="preserve">Υπουργό Εθνικής Άμυνας, σχετικά με το άμεσο κλείσιμο συνόρων, φύλαξη από τις Ένοπλες Δυνάμεις και δημοψήφισμα για το </w:t>
      </w:r>
      <w:proofErr w:type="spellStart"/>
      <w:r>
        <w:rPr>
          <w:rFonts w:eastAsia="Times New Roman" w:cs="Times New Roman"/>
          <w:szCs w:val="24"/>
        </w:rPr>
        <w:t>λαθρομεταναστευτικό</w:t>
      </w:r>
      <w:proofErr w:type="spellEnd"/>
      <w:r>
        <w:rPr>
          <w:rFonts w:eastAsia="Times New Roman" w:cs="Times New Roman"/>
          <w:szCs w:val="24"/>
        </w:rPr>
        <w:t xml:space="preserve"> ζήτημα δεν θα συζητηθεί λόγω κωλύματος του αρμόδιου Υπουργού κ. Βίτσα, εξαιτίας διευρυμένης επιτελικής σύσκεψης στο Υπο</w:t>
      </w:r>
      <w:r>
        <w:rPr>
          <w:rFonts w:eastAsia="Times New Roman" w:cs="Times New Roman"/>
          <w:szCs w:val="24"/>
        </w:rPr>
        <w:t xml:space="preserve">υργείο. </w:t>
      </w:r>
    </w:p>
    <w:p w14:paraId="440C7E65"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Η έβδομη με αριθμό 175/7-11-2016 </w:t>
      </w:r>
      <w:r>
        <w:rPr>
          <w:rFonts w:eastAsia="Times New Roman" w:cs="Times New Roman"/>
          <w:szCs w:val="24"/>
        </w:rPr>
        <w:t xml:space="preserve">επίκαιρη ερώτηση δεύτερου κύκλου </w:t>
      </w:r>
      <w:r>
        <w:rPr>
          <w:rFonts w:eastAsia="Times New Roman" w:cs="Times New Roman"/>
          <w:szCs w:val="24"/>
        </w:rPr>
        <w:t xml:space="preserve">του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Οικονομικών, σχετικά με την ανάγκη να θεσμοθετηθεί άμεσα ο ειδικός ακατάσχ</w:t>
      </w:r>
      <w:r>
        <w:rPr>
          <w:rFonts w:eastAsia="Times New Roman" w:cs="Times New Roman"/>
          <w:szCs w:val="24"/>
        </w:rPr>
        <w:t xml:space="preserve">ετος λογαριασμός για όλες τις επιχειρήσεις δεν θα συζητηθεί λόγω κωλύματος της Υφυπουργού Οικονομικών κ. </w:t>
      </w:r>
      <w:proofErr w:type="spellStart"/>
      <w:r>
        <w:rPr>
          <w:rFonts w:eastAsia="Times New Roman" w:cs="Times New Roman"/>
          <w:szCs w:val="24"/>
        </w:rPr>
        <w:t>Παπανάτσιου</w:t>
      </w:r>
      <w:proofErr w:type="spellEnd"/>
      <w:r>
        <w:rPr>
          <w:rFonts w:eastAsia="Times New Roman" w:cs="Times New Roman"/>
          <w:szCs w:val="24"/>
        </w:rPr>
        <w:t xml:space="preserve">, εξαιτίας ανειλημμένων υποχρεώσεων. </w:t>
      </w:r>
    </w:p>
    <w:p w14:paraId="440C7E66"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Η εντέκατη με αριθμό 208/14-11-2016 </w:t>
      </w:r>
      <w:r>
        <w:rPr>
          <w:rFonts w:eastAsia="Times New Roman" w:cs="Times New Roman"/>
          <w:szCs w:val="24"/>
        </w:rPr>
        <w:t xml:space="preserve">επίκαιρη ερώτηση δεύτερου κύκλου </w:t>
      </w:r>
      <w:r>
        <w:rPr>
          <w:rFonts w:eastAsia="Times New Roman" w:cs="Times New Roman"/>
          <w:szCs w:val="24"/>
        </w:rPr>
        <w:t>του Βουλευτή Δράμας της Νέας Δημο</w:t>
      </w:r>
      <w:r>
        <w:rPr>
          <w:rFonts w:eastAsia="Times New Roman" w:cs="Times New Roman"/>
          <w:szCs w:val="24"/>
        </w:rPr>
        <w:t>κρατίας κ. Δημητρίου Κυρια</w:t>
      </w:r>
      <w:r>
        <w:rPr>
          <w:rFonts w:eastAsia="Times New Roman" w:cs="Times New Roman"/>
          <w:szCs w:val="24"/>
        </w:rPr>
        <w:lastRenderedPageBreak/>
        <w:t xml:space="preserve">ζίδη προς τον Υπουργό Οικονομικών, σχετικά με την απονομή μισθολογικών προαγωγών (διαβαθμίσεων) στα στελέχη των Ενόπλων Δυνάμεων και των Σωμάτων Ασφαλείας δεν θα συζητηθεί λόγω κωλύματος του Αναπληρωτή Υπουργού Οικονομικών κ. </w:t>
      </w:r>
      <w:proofErr w:type="spellStart"/>
      <w:r>
        <w:rPr>
          <w:rFonts w:eastAsia="Times New Roman" w:cs="Times New Roman"/>
          <w:szCs w:val="24"/>
        </w:rPr>
        <w:t>Χουλ</w:t>
      </w:r>
      <w:r>
        <w:rPr>
          <w:rFonts w:eastAsia="Times New Roman" w:cs="Times New Roman"/>
          <w:szCs w:val="24"/>
        </w:rPr>
        <w:t>ιαράκη</w:t>
      </w:r>
      <w:proofErr w:type="spellEnd"/>
      <w:r>
        <w:rPr>
          <w:rFonts w:eastAsia="Times New Roman" w:cs="Times New Roman"/>
          <w:szCs w:val="24"/>
        </w:rPr>
        <w:t xml:space="preserve">, εξαιτίας φόρτου εργασίας. </w:t>
      </w:r>
    </w:p>
    <w:p w14:paraId="440C7E67"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Η δωδέκατη με αριθμό 62/10-10-2016 </w:t>
      </w:r>
      <w:r>
        <w:rPr>
          <w:rFonts w:eastAsia="Times New Roman" w:cs="Times New Roman"/>
          <w:szCs w:val="24"/>
        </w:rPr>
        <w:t xml:space="preserve">επίκαιρη ερώτηση δεύτερου κύκλου </w:t>
      </w:r>
      <w:r>
        <w:rPr>
          <w:rFonts w:eastAsia="Times New Roman" w:cs="Times New Roman"/>
          <w:szCs w:val="24"/>
        </w:rPr>
        <w:t>του Βουλευτή Εύβοιας του Λαϊκού Συνδέσμου</w:t>
      </w:r>
      <w:r w:rsidRPr="00F54DA0">
        <w:rPr>
          <w:rFonts w:eastAsia="Times New Roman" w:cs="Times New Roman"/>
          <w:szCs w:val="24"/>
        </w:rPr>
        <w:t xml:space="preserve"> </w:t>
      </w:r>
      <w:r>
        <w:rPr>
          <w:rFonts w:eastAsia="Times New Roman" w:cs="Times New Roman"/>
          <w:szCs w:val="24"/>
        </w:rPr>
        <w:t>-</w:t>
      </w:r>
      <w:r w:rsidRPr="00F54DA0">
        <w:rPr>
          <w:rFonts w:eastAsia="Times New Roman" w:cs="Times New Roman"/>
          <w:szCs w:val="24"/>
        </w:rPr>
        <w:t xml:space="preserve"> </w:t>
      </w:r>
      <w:r>
        <w:rPr>
          <w:rFonts w:eastAsia="Times New Roman" w:cs="Times New Roman"/>
          <w:szCs w:val="24"/>
        </w:rPr>
        <w:t>Χρυσή Αυγή κ. Νικολάου Μίχου προς τον Υπουργό Εσωτερικών, σχετικά με την εκτόπιση 36.769 τέκνων Ελλήνων από τ</w:t>
      </w:r>
      <w:r>
        <w:rPr>
          <w:rFonts w:eastAsia="Times New Roman" w:cs="Times New Roman"/>
          <w:szCs w:val="24"/>
        </w:rPr>
        <w:t xml:space="preserve">ους βρεφονηπιακούς σταθμούς δεν θα συζητηθεί λόγω κωλύματος του Υπουργού Εσωτερικών κ. Σκουρλέτη, εξαιτίας ανειλημμένων υποχρεώσεων. </w:t>
      </w:r>
    </w:p>
    <w:p w14:paraId="440C7E68"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Η δεύτερη με αριθμό 261/1-12-2016 </w:t>
      </w:r>
      <w:r>
        <w:rPr>
          <w:rFonts w:eastAsia="Times New Roman" w:cs="Times New Roman"/>
          <w:szCs w:val="24"/>
        </w:rPr>
        <w:t xml:space="preserve">επίκαιρη ερώτηση δεύτερου κύκλου </w:t>
      </w:r>
      <w:r>
        <w:rPr>
          <w:rFonts w:eastAsia="Times New Roman" w:cs="Times New Roman"/>
          <w:szCs w:val="24"/>
        </w:rPr>
        <w:t>του Βουλευτή Μεσσηνίας του Λαϊκού Συνδέσμου</w:t>
      </w:r>
      <w:r w:rsidRPr="00F54DA0">
        <w:rPr>
          <w:rFonts w:eastAsia="Times New Roman" w:cs="Times New Roman"/>
          <w:szCs w:val="24"/>
        </w:rPr>
        <w:t xml:space="preserve"> </w:t>
      </w:r>
      <w:r>
        <w:rPr>
          <w:rFonts w:eastAsia="Times New Roman" w:cs="Times New Roman"/>
          <w:szCs w:val="24"/>
        </w:rPr>
        <w:t>-</w:t>
      </w:r>
      <w:r w:rsidRPr="00F54DA0">
        <w:rPr>
          <w:rFonts w:eastAsia="Times New Roman" w:cs="Times New Roman"/>
          <w:szCs w:val="24"/>
        </w:rPr>
        <w:t xml:space="preserve"> </w:t>
      </w:r>
      <w:r>
        <w:rPr>
          <w:rFonts w:eastAsia="Times New Roman" w:cs="Times New Roman"/>
          <w:szCs w:val="24"/>
        </w:rPr>
        <w:t>Χρυσή Αυγ</w:t>
      </w:r>
      <w:r>
        <w:rPr>
          <w:rFonts w:eastAsia="Times New Roman" w:cs="Times New Roman"/>
          <w:szCs w:val="24"/>
        </w:rPr>
        <w:t xml:space="preserve">ή κ. Δημήτριου </w:t>
      </w:r>
      <w:proofErr w:type="spellStart"/>
      <w:r>
        <w:rPr>
          <w:rFonts w:eastAsia="Times New Roman" w:cs="Times New Roman"/>
          <w:szCs w:val="24"/>
        </w:rPr>
        <w:t>Κουκούτση</w:t>
      </w:r>
      <w:proofErr w:type="spellEnd"/>
      <w:r>
        <w:rPr>
          <w:rFonts w:eastAsia="Times New Roman" w:cs="Times New Roman"/>
          <w:szCs w:val="24"/>
        </w:rPr>
        <w:t xml:space="preserve"> προς τον Υπουργό Εθνικής Άμυνας, σχετικά με τον διαγωνισμό για την εκμίσθωση του εστιατορίου στο Νοσοκομείο «ΝΙΜΙΤΣ» </w:t>
      </w:r>
      <w:r>
        <w:rPr>
          <w:rFonts w:eastAsia="Times New Roman" w:cs="Times New Roman"/>
          <w:szCs w:val="24"/>
        </w:rPr>
        <w:lastRenderedPageBreak/>
        <w:t>λόγω κωλύματος του Υπουργού Εθνικής Άμυνας κ. Καμμένου, εξαιτίας ανειλημμένων υποχρεώσεων (επισκέψεις σε μονάδες).</w:t>
      </w:r>
    </w:p>
    <w:p w14:paraId="440C7E69"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Η τρίτη με αριθμό 259/1-12-2016 </w:t>
      </w:r>
      <w:r>
        <w:rPr>
          <w:rFonts w:eastAsia="Times New Roman" w:cs="Times New Roman"/>
          <w:szCs w:val="24"/>
        </w:rPr>
        <w:t xml:space="preserve">επίκαιρη ερώτηση δεύτερου κύκλου </w:t>
      </w:r>
      <w:r>
        <w:rPr>
          <w:rFonts w:eastAsia="Times New Roman" w:cs="Times New Roman"/>
          <w:szCs w:val="24"/>
        </w:rPr>
        <w:t xml:space="preserve">της Βουλευτού Δράμας της Δημοκρατικής Συμπαράταξης ΠΑΣΟΚ-ΔΗΜΑΡ κ. Χαράς </w:t>
      </w:r>
      <w:proofErr w:type="spellStart"/>
      <w:r>
        <w:rPr>
          <w:rFonts w:eastAsia="Times New Roman" w:cs="Times New Roman"/>
          <w:szCs w:val="24"/>
        </w:rPr>
        <w:t>Κεφαλίδου</w:t>
      </w:r>
      <w:proofErr w:type="spellEnd"/>
      <w:r>
        <w:rPr>
          <w:rFonts w:eastAsia="Times New Roman" w:cs="Times New Roman"/>
          <w:szCs w:val="24"/>
        </w:rPr>
        <w:t xml:space="preserve"> προς την Υπουργό Πολιτισμού και Αθλητισμού, σχετικά με τη θέση Γενικού Διευθυντή στο Ελληνικό Φεστιβάλ δεν θ</w:t>
      </w:r>
      <w:r>
        <w:rPr>
          <w:rFonts w:eastAsia="Times New Roman" w:cs="Times New Roman"/>
          <w:szCs w:val="24"/>
        </w:rPr>
        <w:t xml:space="preserve">α συζητηθεί. </w:t>
      </w:r>
    </w:p>
    <w:p w14:paraId="440C7E6A"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Η δέκατη τρίτη </w:t>
      </w:r>
      <w:r>
        <w:rPr>
          <w:rFonts w:eastAsia="Times New Roman" w:cs="Times New Roman"/>
          <w:szCs w:val="24"/>
        </w:rPr>
        <w:t xml:space="preserve">με αριθμό </w:t>
      </w:r>
      <w:r>
        <w:rPr>
          <w:rFonts w:eastAsia="Times New Roman" w:cs="Times New Roman"/>
          <w:szCs w:val="24"/>
        </w:rPr>
        <w:t>235/21-11-2016</w:t>
      </w:r>
      <w:r>
        <w:rPr>
          <w:rFonts w:eastAsia="Times New Roman" w:cs="Times New Roman"/>
          <w:szCs w:val="24"/>
        </w:rPr>
        <w:t xml:space="preserve"> επίκαιρη ερώτηση δεύτερου κύκλου</w:t>
      </w:r>
      <w:r>
        <w:rPr>
          <w:rFonts w:eastAsia="Times New Roman" w:cs="Times New Roman"/>
          <w:szCs w:val="24"/>
        </w:rPr>
        <w:t xml:space="preserve"> της Βουλευτού Σερρών της Νέας Δημοκρατίας κ. Φωτεινής Αραμπατζή προς την Υπουργό Πολιτισμού και Αθλητισμού, σχετικά με την εγκατάλειψη του ακτινοβόλου μνημείου της Αμφίπ</w:t>
      </w:r>
      <w:r>
        <w:rPr>
          <w:rFonts w:eastAsia="Times New Roman" w:cs="Times New Roman"/>
          <w:szCs w:val="24"/>
        </w:rPr>
        <w:t xml:space="preserve">ολης δεν θα συζητηθεί.  </w:t>
      </w:r>
    </w:p>
    <w:p w14:paraId="440C7E6B"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Η πρώτη με αριθμό 267/6-12-2016 </w:t>
      </w:r>
      <w:r>
        <w:rPr>
          <w:rFonts w:eastAsia="Times New Roman" w:cs="Times New Roman"/>
          <w:szCs w:val="24"/>
        </w:rPr>
        <w:t xml:space="preserve">επίκαιρη ερώτηση πρώτου κύκλου </w:t>
      </w:r>
      <w:r>
        <w:rPr>
          <w:rFonts w:eastAsia="Times New Roman" w:cs="Times New Roman"/>
          <w:szCs w:val="24"/>
        </w:rPr>
        <w:t>του Βουλευτή Α’ Θεσσαλονίκης του Συνασπισμού Ριζοσπαστικής Αριστεράς κ. Νικολάου Παρασκευόπουλου προς τον Υπουργό Εσωτερικών, σχε</w:t>
      </w:r>
      <w:r>
        <w:rPr>
          <w:rFonts w:eastAsia="Times New Roman" w:cs="Times New Roman"/>
          <w:szCs w:val="24"/>
        </w:rPr>
        <w:lastRenderedPageBreak/>
        <w:t>τικά με τη δημοσίευση φωτογραφιών οροθε</w:t>
      </w:r>
      <w:r>
        <w:rPr>
          <w:rFonts w:eastAsia="Times New Roman" w:cs="Times New Roman"/>
          <w:szCs w:val="24"/>
        </w:rPr>
        <w:t xml:space="preserve">τικών γυναικών δεν θα συζητηθεί λόγω </w:t>
      </w:r>
      <w:proofErr w:type="spellStart"/>
      <w:r>
        <w:rPr>
          <w:rFonts w:eastAsia="Times New Roman" w:cs="Times New Roman"/>
          <w:szCs w:val="24"/>
        </w:rPr>
        <w:t>αναρμοδιότητος</w:t>
      </w:r>
      <w:proofErr w:type="spellEnd"/>
      <w:r>
        <w:rPr>
          <w:rFonts w:eastAsia="Times New Roman" w:cs="Times New Roman"/>
          <w:szCs w:val="24"/>
        </w:rPr>
        <w:t>. Αρμόδιο Υπουργείο είναι το Υπουργείο Δικαιοσύνης, Διαφάνειας και Ανθρωπίνων Δικαιωμάτων.</w:t>
      </w:r>
    </w:p>
    <w:p w14:paraId="440C7E6C"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Η τέταρτη με αριθμό 263/5-12-2016</w:t>
      </w:r>
      <w:r>
        <w:rPr>
          <w:rFonts w:eastAsia="Times New Roman" w:cs="Times New Roman"/>
          <w:szCs w:val="24"/>
        </w:rPr>
        <w:t xml:space="preserve"> </w:t>
      </w:r>
      <w:r>
        <w:rPr>
          <w:rFonts w:eastAsia="Times New Roman" w:cs="Times New Roman"/>
          <w:szCs w:val="24"/>
        </w:rPr>
        <w:t>επίκαιρη ερώτηση</w:t>
      </w:r>
      <w:r>
        <w:rPr>
          <w:rFonts w:eastAsia="Times New Roman" w:cs="Times New Roman"/>
          <w:szCs w:val="24"/>
        </w:rPr>
        <w:t xml:space="preserve"> πρώτου κύκλου</w:t>
      </w:r>
      <w:r>
        <w:rPr>
          <w:rFonts w:eastAsia="Times New Roman" w:cs="Times New Roman"/>
          <w:szCs w:val="24"/>
        </w:rPr>
        <w:t xml:space="preserve"> του Βουλευτή Αρκαδίας της Δημοκρατικής Συμπαράταξης ΠΑΣΟΚ-ΔΗΜΑΡ κ. Οδυσσέα Κωνσταντινόπουλου προς τον Υπουργό Περιβάλλοντος και Ενέργειας, σχετικά με την πρόοδο για την ολοκλήρωση της Στρατηγικής Μελέτης Περιβαλλοντικών Επιπτώσεων (ΣΜΠΕ) εν</w:t>
      </w:r>
      <w:r>
        <w:rPr>
          <w:rFonts w:eastAsia="Times New Roman" w:cs="Times New Roman"/>
          <w:szCs w:val="24"/>
        </w:rPr>
        <w:t xml:space="preserve"> </w:t>
      </w:r>
      <w:r>
        <w:rPr>
          <w:rFonts w:eastAsia="Times New Roman" w:cs="Times New Roman"/>
          <w:szCs w:val="24"/>
        </w:rPr>
        <w:t>όψει της επένδ</w:t>
      </w:r>
      <w:r>
        <w:rPr>
          <w:rFonts w:eastAsia="Times New Roman" w:cs="Times New Roman"/>
          <w:szCs w:val="24"/>
        </w:rPr>
        <w:t xml:space="preserve">υσης στο πρώην αεροδρόμιο Ελληνικού δεν θα συζητηθεί λόγω </w:t>
      </w:r>
      <w:proofErr w:type="spellStart"/>
      <w:r>
        <w:rPr>
          <w:rFonts w:eastAsia="Times New Roman" w:cs="Times New Roman"/>
          <w:szCs w:val="24"/>
        </w:rPr>
        <w:t>αναρμοδιότητος</w:t>
      </w:r>
      <w:proofErr w:type="spellEnd"/>
      <w:r>
        <w:rPr>
          <w:rFonts w:eastAsia="Times New Roman" w:cs="Times New Roman"/>
          <w:szCs w:val="24"/>
        </w:rPr>
        <w:t>. Αρμόδιο Υπουργείο</w:t>
      </w:r>
      <w:r w:rsidRPr="00FA5CAC">
        <w:rPr>
          <w:rFonts w:eastAsia="Times New Roman" w:cs="Times New Roman"/>
          <w:szCs w:val="24"/>
        </w:rPr>
        <w:t xml:space="preserve"> </w:t>
      </w:r>
      <w:r>
        <w:rPr>
          <w:rFonts w:eastAsia="Times New Roman" w:cs="Times New Roman"/>
          <w:szCs w:val="24"/>
        </w:rPr>
        <w:t xml:space="preserve">είναι το Υπουργείο Οικονομικών. </w:t>
      </w:r>
    </w:p>
    <w:p w14:paraId="440C7E6D"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Τέλος, η πέμπτη με αριθμό 269/6-12-2016</w:t>
      </w:r>
      <w:r>
        <w:rPr>
          <w:rFonts w:eastAsia="Times New Roman" w:cs="Times New Roman"/>
          <w:szCs w:val="24"/>
        </w:rPr>
        <w:t xml:space="preserve"> επίκαιρη ερώτηση δεύτερου κύκλου </w:t>
      </w:r>
      <w:r>
        <w:rPr>
          <w:rFonts w:eastAsia="Times New Roman" w:cs="Times New Roman"/>
          <w:szCs w:val="24"/>
        </w:rPr>
        <w:t xml:space="preserve">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w:t>
      </w:r>
      <w:r>
        <w:rPr>
          <w:rFonts w:eastAsia="Times New Roman" w:cs="Times New Roman"/>
          <w:bCs/>
          <w:szCs w:val="24"/>
        </w:rPr>
        <w:t>ρίου Καμμένου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w:t>
      </w:r>
      <w:r>
        <w:rPr>
          <w:rFonts w:eastAsia="Times New Roman" w:cs="Times New Roman"/>
          <w:szCs w:val="24"/>
        </w:rPr>
        <w:t xml:space="preserve"> σχετικά με την απώλεια εσόδων από την οικονομία διαμοιρασμού, δεν θα συζητηθεί σε συνεννόηση του ερωτώντος Βουλευτή με τον αρμόδιο Υπουργό.</w:t>
      </w:r>
    </w:p>
    <w:p w14:paraId="440C7E6E" w14:textId="77777777" w:rsidR="005417B4" w:rsidRDefault="00494532">
      <w:pPr>
        <w:tabs>
          <w:tab w:val="left" w:pos="2608"/>
        </w:tabs>
        <w:spacing w:after="0" w:line="600" w:lineRule="auto"/>
        <w:ind w:firstLine="720"/>
        <w:jc w:val="both"/>
        <w:rPr>
          <w:rFonts w:eastAsia="Times New Roman"/>
          <w:szCs w:val="24"/>
        </w:rPr>
      </w:pPr>
      <w:r>
        <w:rPr>
          <w:rFonts w:eastAsia="Times New Roman"/>
          <w:b/>
          <w:szCs w:val="24"/>
        </w:rPr>
        <w:lastRenderedPageBreak/>
        <w:t xml:space="preserve">ΟΔΥΣΣΕΑΣ ΚΩΝΣΤΑΝΤΙΝΟΠΟΥΛΟΣ: </w:t>
      </w:r>
      <w:r>
        <w:rPr>
          <w:rFonts w:eastAsia="Times New Roman"/>
          <w:szCs w:val="24"/>
        </w:rPr>
        <w:t>Κύριε Πρόεδρε, μπορώ να έχω τον λόγο για δύο</w:t>
      </w:r>
      <w:r>
        <w:rPr>
          <w:rFonts w:eastAsia="Times New Roman"/>
          <w:szCs w:val="24"/>
        </w:rPr>
        <w:t xml:space="preserve"> λεπτά;</w:t>
      </w:r>
    </w:p>
    <w:p w14:paraId="440C7E6F" w14:textId="77777777" w:rsidR="005417B4" w:rsidRDefault="00494532">
      <w:pPr>
        <w:tabs>
          <w:tab w:val="left" w:pos="2608"/>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Κωνσταντινόπουλε, τι θα θέλατε;</w:t>
      </w:r>
    </w:p>
    <w:p w14:paraId="440C7E70" w14:textId="77777777" w:rsidR="005417B4" w:rsidRDefault="00494532">
      <w:pPr>
        <w:tabs>
          <w:tab w:val="left" w:pos="2608"/>
        </w:tabs>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Πρώτον, συνεχίζεται αυτό που είχαμε συνηθίσει και με την προηγούμενη </w:t>
      </w:r>
      <w:r>
        <w:rPr>
          <w:rFonts w:eastAsia="Times New Roman"/>
          <w:szCs w:val="24"/>
        </w:rPr>
        <w:t>κ</w:t>
      </w:r>
      <w:r>
        <w:rPr>
          <w:rFonts w:eastAsia="Times New Roman"/>
          <w:szCs w:val="24"/>
        </w:rPr>
        <w:t>υβέρνηση, να είναι στη Βουλή δύο Υπουργοί και δεκαπέντε να λείπουν</w:t>
      </w:r>
      <w:r>
        <w:rPr>
          <w:rFonts w:eastAsia="Times New Roman"/>
          <w:szCs w:val="24"/>
        </w:rPr>
        <w:t>,</w:t>
      </w:r>
      <w:r>
        <w:rPr>
          <w:rFonts w:eastAsia="Times New Roman"/>
          <w:szCs w:val="24"/>
        </w:rPr>
        <w:t xml:space="preserve"> ο καθένας έχοντας κάποιον λόγο. Αυτό, όμως, πρέπει να το δείτε </w:t>
      </w:r>
      <w:r>
        <w:rPr>
          <w:rFonts w:eastAsia="Times New Roman"/>
          <w:szCs w:val="24"/>
        </w:rPr>
        <w:t>εσείς,</w:t>
      </w:r>
      <w:r>
        <w:rPr>
          <w:rFonts w:eastAsia="Times New Roman"/>
          <w:szCs w:val="24"/>
        </w:rPr>
        <w:t xml:space="preserve"> ως Προεδρείο. Είχατε πει, είχατε πει, είχατε πει</w:t>
      </w:r>
      <w:r w:rsidRPr="00F54DA0">
        <w:rPr>
          <w:rFonts w:eastAsia="Times New Roman"/>
          <w:szCs w:val="24"/>
        </w:rPr>
        <w:t>.</w:t>
      </w:r>
      <w:r>
        <w:rPr>
          <w:rFonts w:eastAsia="Times New Roman"/>
          <w:szCs w:val="24"/>
        </w:rPr>
        <w:t xml:space="preserve"> Δεσμευτήκατε, δεσμευτήκατε, δεσμευτήκατε</w:t>
      </w:r>
      <w:r w:rsidRPr="00F54DA0">
        <w:rPr>
          <w:rFonts w:eastAsia="Times New Roman"/>
          <w:szCs w:val="24"/>
        </w:rPr>
        <w:t>.</w:t>
      </w:r>
      <w:r>
        <w:rPr>
          <w:rFonts w:eastAsia="Times New Roman"/>
          <w:szCs w:val="24"/>
        </w:rPr>
        <w:t xml:space="preserve"> Αλλά δεν βλέπω Υπουργούς. </w:t>
      </w:r>
    </w:p>
    <w:p w14:paraId="440C7E71" w14:textId="77777777" w:rsidR="005417B4" w:rsidRDefault="00494532">
      <w:pPr>
        <w:tabs>
          <w:tab w:val="left" w:pos="2608"/>
        </w:tabs>
        <w:spacing w:after="0" w:line="600" w:lineRule="auto"/>
        <w:ind w:firstLine="720"/>
        <w:jc w:val="both"/>
        <w:rPr>
          <w:rFonts w:eastAsia="Times New Roman"/>
          <w:szCs w:val="24"/>
        </w:rPr>
      </w:pPr>
      <w:r>
        <w:rPr>
          <w:rFonts w:eastAsia="Times New Roman"/>
          <w:szCs w:val="24"/>
        </w:rPr>
        <w:t xml:space="preserve">Κι ένα δεύτερο, όσον αφορά το θέμα. Κοιτάξτε, εδώ η κοροϊδία δεν </w:t>
      </w:r>
      <w:r>
        <w:rPr>
          <w:rFonts w:eastAsia="Times New Roman"/>
          <w:szCs w:val="24"/>
        </w:rPr>
        <w:t xml:space="preserve">έχει όρια. Πριν δεκαπέντε μέρες ήρθε ο κ. </w:t>
      </w:r>
      <w:proofErr w:type="spellStart"/>
      <w:r>
        <w:rPr>
          <w:rFonts w:eastAsia="Times New Roman"/>
          <w:szCs w:val="24"/>
        </w:rPr>
        <w:t>Τσακαλώτος</w:t>
      </w:r>
      <w:proofErr w:type="spellEnd"/>
      <w:r>
        <w:rPr>
          <w:rFonts w:eastAsia="Times New Roman"/>
          <w:szCs w:val="24"/>
        </w:rPr>
        <w:t xml:space="preserve"> εδώ</w:t>
      </w:r>
      <w:r>
        <w:rPr>
          <w:rFonts w:eastAsia="Times New Roman"/>
          <w:szCs w:val="24"/>
        </w:rPr>
        <w:t>,</w:t>
      </w:r>
      <w:r>
        <w:rPr>
          <w:rFonts w:eastAsia="Times New Roman"/>
          <w:szCs w:val="24"/>
        </w:rPr>
        <w:t xml:space="preserve"> ως αρμόδιος </w:t>
      </w:r>
      <w:r>
        <w:rPr>
          <w:rFonts w:eastAsia="Times New Roman"/>
          <w:szCs w:val="24"/>
        </w:rPr>
        <w:lastRenderedPageBreak/>
        <w:t>Υπουργός</w:t>
      </w:r>
      <w:r>
        <w:rPr>
          <w:rFonts w:eastAsia="Times New Roman"/>
          <w:szCs w:val="24"/>
        </w:rPr>
        <w:t>,</w:t>
      </w:r>
      <w:r>
        <w:rPr>
          <w:rFonts w:eastAsia="Times New Roman"/>
          <w:szCs w:val="24"/>
        </w:rPr>
        <w:t xml:space="preserve"> και είπε ότι όλα τα συναρμόδια Υπουργεία, το Υπουργείο Πολιτισμού, που είναι και ο Υπουργός εδώ, το Υπουργείο Περιβάλλοντος, δουλεύουν και εργάζονται για να λυθεί το θέμα του Ε</w:t>
      </w:r>
      <w:r>
        <w:rPr>
          <w:rFonts w:eastAsia="Times New Roman"/>
          <w:szCs w:val="24"/>
        </w:rPr>
        <w:t xml:space="preserve">λληνικού. </w:t>
      </w:r>
    </w:p>
    <w:p w14:paraId="440C7E72" w14:textId="77777777" w:rsidR="005417B4" w:rsidRDefault="00494532">
      <w:pPr>
        <w:tabs>
          <w:tab w:val="left" w:pos="2608"/>
        </w:tabs>
        <w:spacing w:after="0" w:line="600" w:lineRule="auto"/>
        <w:ind w:firstLine="720"/>
        <w:jc w:val="both"/>
        <w:rPr>
          <w:rFonts w:eastAsia="Times New Roman"/>
          <w:szCs w:val="24"/>
        </w:rPr>
      </w:pPr>
      <w:r>
        <w:rPr>
          <w:rFonts w:eastAsia="Times New Roman"/>
          <w:szCs w:val="24"/>
        </w:rPr>
        <w:t>Έκανα μια ερώτηση</w:t>
      </w:r>
      <w:r>
        <w:rPr>
          <w:rFonts w:eastAsia="Times New Roman"/>
          <w:szCs w:val="24"/>
        </w:rPr>
        <w:t>,</w:t>
      </w:r>
      <w:r>
        <w:rPr>
          <w:rFonts w:eastAsia="Times New Roman"/>
          <w:szCs w:val="24"/>
        </w:rPr>
        <w:t xml:space="preserve"> που αφορούσε τη στρατηγική μελέτη των περιβαλλοντικών επιπτώσεων, η οποία είναι απαραίτητη για να προχωρήσει το έργο. Αυτή η μελέτη δεν γίνεται στο Υπουργείο Οικονομικών. Γίνεται στο Υπουργείο Περιβάλλοντος. Ο κ. Σταθάκης λέει</w:t>
      </w:r>
      <w:r>
        <w:rPr>
          <w:rFonts w:eastAsia="Times New Roman"/>
          <w:szCs w:val="24"/>
        </w:rPr>
        <w:t xml:space="preserve"> στις υπηρεσίες της Βουλής ότι αυτό δεν είναι αρμοδιότητα δική του. </w:t>
      </w:r>
    </w:p>
    <w:p w14:paraId="440C7E73" w14:textId="77777777" w:rsidR="005417B4" w:rsidRDefault="00494532">
      <w:pPr>
        <w:tabs>
          <w:tab w:val="left" w:pos="2608"/>
        </w:tabs>
        <w:spacing w:after="0" w:line="600" w:lineRule="auto"/>
        <w:ind w:firstLine="720"/>
        <w:jc w:val="both"/>
        <w:rPr>
          <w:rFonts w:eastAsia="Times New Roman"/>
          <w:szCs w:val="24"/>
        </w:rPr>
      </w:pPr>
      <w:r>
        <w:rPr>
          <w:rFonts w:eastAsia="Times New Roman"/>
          <w:szCs w:val="24"/>
        </w:rPr>
        <w:t xml:space="preserve">Και επειδή σήμερα είστε </w:t>
      </w:r>
      <w:proofErr w:type="spellStart"/>
      <w:r>
        <w:rPr>
          <w:rFonts w:eastAsia="Times New Roman"/>
          <w:szCs w:val="24"/>
        </w:rPr>
        <w:t>Προεδρεύων</w:t>
      </w:r>
      <w:proofErr w:type="spellEnd"/>
      <w:r>
        <w:rPr>
          <w:rFonts w:eastAsia="Times New Roman"/>
          <w:szCs w:val="24"/>
        </w:rPr>
        <w:t xml:space="preserve"> στη συζήτηση, μπορείτε να μου πείτε ποιο</w:t>
      </w:r>
      <w:r>
        <w:rPr>
          <w:rFonts w:eastAsia="Times New Roman"/>
          <w:szCs w:val="24"/>
        </w:rPr>
        <w:t>υ</w:t>
      </w:r>
      <w:r>
        <w:rPr>
          <w:rFonts w:eastAsia="Times New Roman"/>
          <w:szCs w:val="24"/>
        </w:rPr>
        <w:t xml:space="preserve"> είναι η αρμοδιότητα, για να κάνω μια ερώτηση; Σας παρακαλώ, θέλω ειλικρινή απάντηση. Ο κ. </w:t>
      </w:r>
      <w:proofErr w:type="spellStart"/>
      <w:r>
        <w:rPr>
          <w:rFonts w:eastAsia="Times New Roman"/>
          <w:szCs w:val="24"/>
        </w:rPr>
        <w:t>Τσακαλώτος</w:t>
      </w:r>
      <w:proofErr w:type="spellEnd"/>
      <w:r>
        <w:rPr>
          <w:rFonts w:eastAsia="Times New Roman"/>
          <w:szCs w:val="24"/>
        </w:rPr>
        <w:t xml:space="preserve">, ωραία με τις </w:t>
      </w:r>
      <w:r>
        <w:rPr>
          <w:rFonts w:eastAsia="Times New Roman"/>
          <w:szCs w:val="24"/>
        </w:rPr>
        <w:t>«</w:t>
      </w:r>
      <w:proofErr w:type="spellStart"/>
      <w:r>
        <w:rPr>
          <w:rFonts w:eastAsia="Times New Roman"/>
          <w:szCs w:val="24"/>
        </w:rPr>
        <w:t>πορτοκαλόπιτες</w:t>
      </w:r>
      <w:proofErr w:type="spellEnd"/>
      <w:r>
        <w:rPr>
          <w:rFonts w:eastAsia="Times New Roman"/>
          <w:szCs w:val="24"/>
        </w:rPr>
        <w:t>»</w:t>
      </w:r>
      <w:r>
        <w:rPr>
          <w:rFonts w:eastAsia="Times New Roman"/>
          <w:szCs w:val="24"/>
        </w:rPr>
        <w:t>, ωραία όλα αυτά, θα τις φάει, θα τελειώσουνε, αλλά να μας πει ποιος είναι ο υπεύθυνος.</w:t>
      </w:r>
    </w:p>
    <w:p w14:paraId="440C7E74" w14:textId="77777777" w:rsidR="005417B4" w:rsidRDefault="00494532">
      <w:pPr>
        <w:tabs>
          <w:tab w:val="left" w:pos="2608"/>
        </w:tabs>
        <w:spacing w:after="0" w:line="600" w:lineRule="auto"/>
        <w:ind w:firstLine="720"/>
        <w:jc w:val="both"/>
        <w:rPr>
          <w:rFonts w:eastAsia="Times New Roman"/>
          <w:szCs w:val="24"/>
        </w:rPr>
      </w:pPr>
      <w:r>
        <w:rPr>
          <w:rFonts w:eastAsia="Times New Roman"/>
          <w:szCs w:val="24"/>
        </w:rPr>
        <w:lastRenderedPageBreak/>
        <w:t>Και θα ήθελα να μας πείτε, κύριε Πρόεδρε, για να δω τι θα κάνω κι εγώ ως Βουλευτής. Αλήθεια, περιμένω από εσάς μια απάντηση και θα μου δώ</w:t>
      </w:r>
      <w:r>
        <w:rPr>
          <w:rFonts w:eastAsia="Times New Roman"/>
          <w:szCs w:val="24"/>
        </w:rPr>
        <w:t>σετε τον λόγο.</w:t>
      </w:r>
    </w:p>
    <w:p w14:paraId="440C7E75" w14:textId="77777777" w:rsidR="005417B4" w:rsidRDefault="00494532">
      <w:pPr>
        <w:tabs>
          <w:tab w:val="left" w:pos="2608"/>
        </w:tabs>
        <w:spacing w:after="0" w:line="600" w:lineRule="auto"/>
        <w:ind w:firstLine="720"/>
        <w:jc w:val="both"/>
        <w:rPr>
          <w:rFonts w:eastAsia="Times New Roman"/>
          <w:szCs w:val="24"/>
        </w:rPr>
      </w:pPr>
      <w:r>
        <w:rPr>
          <w:rFonts w:eastAsia="Times New Roman"/>
          <w:szCs w:val="24"/>
        </w:rPr>
        <w:t>Ευχαριστώ.</w:t>
      </w:r>
    </w:p>
    <w:p w14:paraId="440C7E76" w14:textId="77777777" w:rsidR="005417B4" w:rsidRDefault="00494532">
      <w:pPr>
        <w:tabs>
          <w:tab w:val="left" w:pos="2608"/>
        </w:tabs>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w:t>
      </w:r>
      <w:r>
        <w:rPr>
          <w:rFonts w:eastAsia="Times New Roman"/>
          <w:szCs w:val="24"/>
        </w:rPr>
        <w:t xml:space="preserve">ως </w:t>
      </w:r>
      <w:r>
        <w:rPr>
          <w:rFonts w:eastAsia="Times New Roman"/>
          <w:szCs w:val="24"/>
        </w:rPr>
        <w:t xml:space="preserve">αρμόδιο </w:t>
      </w:r>
      <w:r>
        <w:rPr>
          <w:rFonts w:eastAsia="Times New Roman"/>
          <w:szCs w:val="24"/>
        </w:rPr>
        <w:t>Υ</w:t>
      </w:r>
      <w:r>
        <w:rPr>
          <w:rFonts w:eastAsia="Times New Roman"/>
          <w:szCs w:val="24"/>
        </w:rPr>
        <w:t xml:space="preserve">πουργείο αναφέρεται το Υπουργείο Οικονομικών. Οπότε ο κ. </w:t>
      </w:r>
      <w:proofErr w:type="spellStart"/>
      <w:r>
        <w:rPr>
          <w:rFonts w:eastAsia="Times New Roman"/>
          <w:szCs w:val="24"/>
        </w:rPr>
        <w:t>Τσακαλώτος</w:t>
      </w:r>
      <w:proofErr w:type="spellEnd"/>
      <w:r>
        <w:rPr>
          <w:rFonts w:eastAsia="Times New Roman"/>
          <w:szCs w:val="24"/>
        </w:rPr>
        <w:t>, εάν ο ίδιος δεν απαντήσει, θα απαντήσει</w:t>
      </w:r>
      <w:r>
        <w:rPr>
          <w:rFonts w:eastAsia="Times New Roman"/>
          <w:szCs w:val="24"/>
        </w:rPr>
        <w:t>,</w:t>
      </w:r>
      <w:r>
        <w:rPr>
          <w:rFonts w:eastAsia="Times New Roman"/>
          <w:szCs w:val="24"/>
        </w:rPr>
        <w:t xml:space="preserve"> αν έχει την αρμοδιότητα</w:t>
      </w:r>
      <w:r>
        <w:rPr>
          <w:rFonts w:eastAsia="Times New Roman"/>
          <w:szCs w:val="24"/>
        </w:rPr>
        <w:t>,</w:t>
      </w:r>
      <w:r>
        <w:rPr>
          <w:rFonts w:eastAsia="Times New Roman"/>
          <w:szCs w:val="24"/>
        </w:rPr>
        <w:t xml:space="preserve"> ο Αναπληρωτής ή ο Υφυπουργός. Άρα, </w:t>
      </w:r>
      <w:r>
        <w:rPr>
          <w:rFonts w:eastAsia="Times New Roman"/>
          <w:szCs w:val="24"/>
        </w:rPr>
        <w:t>είναι αρμόδιο το Υπουργείο Οικονομικών, κατ’ αρχ</w:t>
      </w:r>
      <w:r>
        <w:rPr>
          <w:rFonts w:eastAsia="Times New Roman"/>
          <w:szCs w:val="24"/>
        </w:rPr>
        <w:t>ήν</w:t>
      </w:r>
      <w:r>
        <w:rPr>
          <w:rFonts w:eastAsia="Times New Roman"/>
          <w:szCs w:val="24"/>
        </w:rPr>
        <w:t>.</w:t>
      </w:r>
    </w:p>
    <w:p w14:paraId="440C7E77" w14:textId="77777777" w:rsidR="005417B4" w:rsidRDefault="00494532">
      <w:pPr>
        <w:tabs>
          <w:tab w:val="left" w:pos="2608"/>
        </w:tabs>
        <w:spacing w:after="0" w:line="600" w:lineRule="auto"/>
        <w:ind w:firstLine="720"/>
        <w:jc w:val="both"/>
        <w:rPr>
          <w:rFonts w:eastAsia="Times New Roman"/>
          <w:szCs w:val="24"/>
        </w:rPr>
      </w:pPr>
      <w:r>
        <w:rPr>
          <w:rFonts w:eastAsia="Times New Roman"/>
          <w:szCs w:val="24"/>
        </w:rPr>
        <w:t>Τώρα, επί του θέματος που θέσατε</w:t>
      </w:r>
      <w:r>
        <w:rPr>
          <w:rFonts w:eastAsia="Times New Roman"/>
          <w:szCs w:val="24"/>
        </w:rPr>
        <w:t>,</w:t>
      </w:r>
      <w:r>
        <w:rPr>
          <w:rFonts w:eastAsia="Times New Roman"/>
          <w:szCs w:val="24"/>
        </w:rPr>
        <w:t xml:space="preserve"> των ερωτήσεων που δεν απαντώνται, ο κ. Καλογήρου που ενημερώνει την Βουλή για το ποιες θα απαντηθούν και ποιες δεν θα απαντηθούν, θα πρέπει να ενημερώσει τον Πρωθυπουργό </w:t>
      </w:r>
      <w:r>
        <w:rPr>
          <w:rFonts w:eastAsia="Times New Roman"/>
          <w:szCs w:val="24"/>
        </w:rPr>
        <w:t xml:space="preserve">για το τι ακριβώς συμβαίνει. </w:t>
      </w:r>
    </w:p>
    <w:p w14:paraId="440C7E78" w14:textId="77777777" w:rsidR="005417B4" w:rsidRDefault="00494532">
      <w:pPr>
        <w:tabs>
          <w:tab w:val="left" w:pos="2608"/>
        </w:tabs>
        <w:spacing w:after="0" w:line="600" w:lineRule="auto"/>
        <w:ind w:firstLine="720"/>
        <w:jc w:val="both"/>
        <w:rPr>
          <w:rFonts w:eastAsia="Times New Roman"/>
          <w:szCs w:val="24"/>
        </w:rPr>
      </w:pPr>
      <w:r>
        <w:rPr>
          <w:rFonts w:eastAsia="Times New Roman"/>
          <w:szCs w:val="24"/>
        </w:rPr>
        <w:lastRenderedPageBreak/>
        <w:t>Από πλευράς Προεδρείου, η Διάσκεψη των Προέδρων αποφάσισε ότι θα καλέσει τους Υπουργούς να δηλώσουν, εφόσον δεν έρχονται, ημερομηνία που μπορούν</w:t>
      </w:r>
      <w:r>
        <w:rPr>
          <w:rFonts w:eastAsia="Times New Roman"/>
          <w:szCs w:val="24"/>
        </w:rPr>
        <w:t>,</w:t>
      </w:r>
      <w:r>
        <w:rPr>
          <w:rFonts w:eastAsia="Times New Roman"/>
          <w:szCs w:val="24"/>
        </w:rPr>
        <w:t xml:space="preserve"> ούτως ώστε οι ερωτήσεις να πηγαίνου</w:t>
      </w:r>
      <w:r>
        <w:rPr>
          <w:rFonts w:eastAsia="Times New Roman"/>
          <w:szCs w:val="24"/>
        </w:rPr>
        <w:t>ν</w:t>
      </w:r>
      <w:r>
        <w:rPr>
          <w:rFonts w:eastAsia="Times New Roman"/>
          <w:szCs w:val="24"/>
        </w:rPr>
        <w:t xml:space="preserve"> </w:t>
      </w:r>
      <w:r>
        <w:rPr>
          <w:rFonts w:eastAsia="Times New Roman"/>
          <w:szCs w:val="24"/>
        </w:rPr>
        <w:t>σ</w:t>
      </w:r>
      <w:r>
        <w:rPr>
          <w:rFonts w:eastAsia="Times New Roman"/>
          <w:szCs w:val="24"/>
        </w:rPr>
        <w:t xml:space="preserve">την ίδια ημερομηνία στον αρμόδιο Υπουργό, </w:t>
      </w:r>
      <w:r>
        <w:rPr>
          <w:rFonts w:eastAsia="Times New Roman"/>
          <w:szCs w:val="24"/>
        </w:rPr>
        <w:t xml:space="preserve">δηλαδή να απαντάει σήμερα το Υπουργείο Οικονομικών, να είναι εδώ ο κ. </w:t>
      </w:r>
      <w:proofErr w:type="spellStart"/>
      <w:r>
        <w:rPr>
          <w:rFonts w:eastAsia="Times New Roman"/>
          <w:szCs w:val="24"/>
        </w:rPr>
        <w:t>Τσακαλώτος</w:t>
      </w:r>
      <w:proofErr w:type="spellEnd"/>
      <w:r>
        <w:rPr>
          <w:rFonts w:eastAsia="Times New Roman"/>
          <w:szCs w:val="24"/>
        </w:rPr>
        <w:t>, να μην είναι διάφοροι Υπουργοί</w:t>
      </w:r>
      <w:r>
        <w:rPr>
          <w:rFonts w:eastAsia="Times New Roman"/>
          <w:szCs w:val="24"/>
        </w:rPr>
        <w:t>,</w:t>
      </w:r>
      <w:r>
        <w:rPr>
          <w:rFonts w:eastAsia="Times New Roman"/>
          <w:szCs w:val="24"/>
        </w:rPr>
        <w:t xml:space="preserve"> οι οποίοι άλλοι μπορούν και άλλοι δεν μπορούν. </w:t>
      </w:r>
    </w:p>
    <w:p w14:paraId="440C7E79" w14:textId="77777777" w:rsidR="005417B4" w:rsidRDefault="00494532">
      <w:pPr>
        <w:tabs>
          <w:tab w:val="left" w:pos="2608"/>
        </w:tabs>
        <w:spacing w:after="0" w:line="600" w:lineRule="auto"/>
        <w:ind w:firstLine="720"/>
        <w:jc w:val="both"/>
        <w:rPr>
          <w:rFonts w:eastAsia="Times New Roman"/>
          <w:szCs w:val="24"/>
        </w:rPr>
      </w:pPr>
      <w:r>
        <w:rPr>
          <w:rFonts w:eastAsia="Times New Roman"/>
          <w:szCs w:val="24"/>
        </w:rPr>
        <w:t>Το θέμα αυτό πράγματι</w:t>
      </w:r>
      <w:r>
        <w:rPr>
          <w:rFonts w:eastAsia="Times New Roman"/>
          <w:szCs w:val="24"/>
        </w:rPr>
        <w:t>,</w:t>
      </w:r>
      <w:r>
        <w:rPr>
          <w:rFonts w:eastAsia="Times New Roman"/>
          <w:szCs w:val="24"/>
        </w:rPr>
        <w:t xml:space="preserve"> είναι υπαρκτό, διότι όπως γνωρίζετε, η Βουλή έχει δύο κύριες αρμοδιότητ</w:t>
      </w:r>
      <w:r>
        <w:rPr>
          <w:rFonts w:eastAsia="Times New Roman"/>
          <w:szCs w:val="24"/>
        </w:rPr>
        <w:t xml:space="preserve">ες, τη νομοθετική εργασία και τον κοινοβουλευτικό έλεγχο. Εάν, λοιπόν, δεν γίνεται κοινοβουλευτικός έλεγχος, αντιλαμβάνεστε ότι δεν λειτουργούμε σωστά. Έχετε, λοιπόν, δίκιο. Αυτό το θέμα θα επιλυθεί. Ελπίζω να επιλυθεί το ταχύτερο δυνατόν. </w:t>
      </w:r>
    </w:p>
    <w:p w14:paraId="440C7E7A" w14:textId="77777777" w:rsidR="005417B4" w:rsidRDefault="00494532">
      <w:pPr>
        <w:tabs>
          <w:tab w:val="left" w:pos="2608"/>
        </w:tabs>
        <w:spacing w:after="0" w:line="600" w:lineRule="auto"/>
        <w:ind w:firstLine="720"/>
        <w:jc w:val="both"/>
        <w:rPr>
          <w:rFonts w:eastAsia="Times New Roman"/>
          <w:szCs w:val="24"/>
        </w:rPr>
      </w:pPr>
      <w:r>
        <w:rPr>
          <w:rFonts w:eastAsia="Times New Roman"/>
          <w:b/>
          <w:szCs w:val="24"/>
        </w:rPr>
        <w:t>ΟΔΥΣΣΕΑΣ ΚΩΝΣΤΑ</w:t>
      </w:r>
      <w:r>
        <w:rPr>
          <w:rFonts w:eastAsia="Times New Roman"/>
          <w:b/>
          <w:szCs w:val="24"/>
        </w:rPr>
        <w:t xml:space="preserve">ΝΤΙΝΟΠΟΥΛΟΣ: </w:t>
      </w:r>
      <w:r>
        <w:rPr>
          <w:rFonts w:eastAsia="Times New Roman"/>
          <w:szCs w:val="24"/>
        </w:rPr>
        <w:t xml:space="preserve">Άρα, ως Προεδρείο μου λέτε να… </w:t>
      </w:r>
    </w:p>
    <w:p w14:paraId="440C7E7B" w14:textId="77777777" w:rsidR="005417B4" w:rsidRDefault="00494532">
      <w:pPr>
        <w:tabs>
          <w:tab w:val="left" w:pos="2608"/>
        </w:tabs>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Ασφαλώς, αυτή είναι η απάντηση.</w:t>
      </w:r>
    </w:p>
    <w:p w14:paraId="440C7E7C" w14:textId="77777777" w:rsidR="005417B4" w:rsidRDefault="00494532">
      <w:pPr>
        <w:tabs>
          <w:tab w:val="left" w:pos="2608"/>
        </w:tabs>
        <w:spacing w:after="0" w:line="600" w:lineRule="auto"/>
        <w:ind w:firstLine="720"/>
        <w:jc w:val="both"/>
        <w:rPr>
          <w:rFonts w:eastAsia="Times New Roman" w:cs="Times New Roman"/>
          <w:szCs w:val="24"/>
        </w:rPr>
      </w:pPr>
      <w:r>
        <w:rPr>
          <w:rFonts w:eastAsia="Times New Roman"/>
          <w:szCs w:val="24"/>
        </w:rPr>
        <w:t xml:space="preserve">Θα συζητηθεί τώρα η έκτη </w:t>
      </w:r>
      <w:r>
        <w:rPr>
          <w:rFonts w:eastAsia="Times New Roman"/>
          <w:szCs w:val="24"/>
        </w:rPr>
        <w:t xml:space="preserve">με αριθμό </w:t>
      </w:r>
      <w:r>
        <w:rPr>
          <w:rFonts w:eastAsia="Times New Roman" w:cs="Times New Roman"/>
          <w:szCs w:val="24"/>
        </w:rPr>
        <w:t xml:space="preserve">264/6-12-2016 </w:t>
      </w:r>
      <w:r>
        <w:rPr>
          <w:rFonts w:eastAsia="Times New Roman"/>
          <w:szCs w:val="24"/>
        </w:rPr>
        <w:t xml:space="preserve">επίκαιρη ερώτηση πρώτου κύκλου </w:t>
      </w:r>
      <w:r>
        <w:rPr>
          <w:rFonts w:eastAsia="Times New Roman" w:cs="Times New Roman"/>
          <w:szCs w:val="24"/>
        </w:rPr>
        <w:t xml:space="preserve">του Βουλευτή Αττικής των Ανεξαρτήτων Ελλήνων κ. </w:t>
      </w:r>
      <w:r>
        <w:rPr>
          <w:rFonts w:eastAsia="Times New Roman" w:cs="Times New Roman"/>
          <w:bCs/>
          <w:szCs w:val="24"/>
        </w:rPr>
        <w:t xml:space="preserve">Κωνσταντίνου </w:t>
      </w:r>
      <w:proofErr w:type="spellStart"/>
      <w:r>
        <w:rPr>
          <w:rFonts w:eastAsia="Times New Roman" w:cs="Times New Roman"/>
          <w:bCs/>
          <w:szCs w:val="24"/>
        </w:rPr>
        <w:t>Κατσίκη</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τις μεταγραφές Ελλήνων Φοιτητών στην Ελλάδα από το Ιταλικό Πανεπιστήμιο της πόλης του </w:t>
      </w:r>
      <w:proofErr w:type="spellStart"/>
      <w:r>
        <w:rPr>
          <w:rFonts w:eastAsia="Times New Roman" w:cs="Times New Roman"/>
          <w:szCs w:val="24"/>
        </w:rPr>
        <w:t>Καμερίνο</w:t>
      </w:r>
      <w:proofErr w:type="spellEnd"/>
      <w:r>
        <w:rPr>
          <w:rFonts w:eastAsia="Times New Roman" w:cs="Times New Roman"/>
          <w:szCs w:val="24"/>
        </w:rPr>
        <w:t>.</w:t>
      </w:r>
    </w:p>
    <w:p w14:paraId="440C7E7D" w14:textId="77777777" w:rsidR="005417B4" w:rsidRDefault="00494532">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ο Υπουργός </w:t>
      </w:r>
      <w:r>
        <w:rPr>
          <w:rFonts w:eastAsia="Times New Roman" w:cs="Times New Roman"/>
          <w:bCs/>
          <w:szCs w:val="24"/>
        </w:rPr>
        <w:t xml:space="preserve">Παιδείας, Έρευνας και Θρησκευμάτων κ. </w:t>
      </w:r>
      <w:proofErr w:type="spellStart"/>
      <w:r>
        <w:rPr>
          <w:rFonts w:eastAsia="Times New Roman" w:cs="Times New Roman"/>
          <w:bCs/>
          <w:szCs w:val="24"/>
        </w:rPr>
        <w:t>Γαβρόγλου</w:t>
      </w:r>
      <w:proofErr w:type="spellEnd"/>
      <w:r>
        <w:rPr>
          <w:rFonts w:eastAsia="Times New Roman" w:cs="Times New Roman"/>
          <w:bCs/>
          <w:szCs w:val="24"/>
        </w:rPr>
        <w:t>.</w:t>
      </w:r>
    </w:p>
    <w:p w14:paraId="440C7E7E" w14:textId="77777777" w:rsidR="005417B4" w:rsidRDefault="00494532">
      <w:pPr>
        <w:tabs>
          <w:tab w:val="left" w:pos="2608"/>
        </w:tabs>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Ευχαριστώ, κύριε Πρόεδρε. </w:t>
      </w:r>
    </w:p>
    <w:p w14:paraId="440C7E7F" w14:textId="77777777" w:rsidR="005417B4" w:rsidRDefault="00494532">
      <w:pPr>
        <w:spacing w:after="0" w:line="600" w:lineRule="auto"/>
        <w:ind w:firstLine="720"/>
        <w:jc w:val="both"/>
        <w:rPr>
          <w:rFonts w:eastAsia="Times New Roman"/>
          <w:szCs w:val="24"/>
        </w:rPr>
      </w:pPr>
      <w:r>
        <w:rPr>
          <w:rFonts w:eastAsia="Times New Roman"/>
          <w:szCs w:val="24"/>
        </w:rPr>
        <w:t>Κύριε Υπουργέ, το περιεχόμενο της ερώτησής μου πιστεύω ότι είναι σαφές και κατανοητό, ώστε εγώ να μην πω πολλά περισσότερα, να αρκεστώ σε λίγα, λέγοντας ότι ο καταστροφικός σεισμός που έπληξε την</w:t>
      </w:r>
      <w:r>
        <w:rPr>
          <w:rFonts w:eastAsia="Times New Roman"/>
          <w:szCs w:val="24"/>
        </w:rPr>
        <w:t xml:space="preserve"> πόλη </w:t>
      </w:r>
      <w:proofErr w:type="spellStart"/>
      <w:r>
        <w:rPr>
          <w:rFonts w:eastAsia="Times New Roman"/>
          <w:szCs w:val="24"/>
        </w:rPr>
        <w:lastRenderedPageBreak/>
        <w:t>Καμερίνο</w:t>
      </w:r>
      <w:proofErr w:type="spellEnd"/>
      <w:r>
        <w:rPr>
          <w:rFonts w:eastAsia="Times New Roman"/>
          <w:szCs w:val="24"/>
        </w:rPr>
        <w:t xml:space="preserve"> της γειτονικής χώρας είχε </w:t>
      </w:r>
      <w:r>
        <w:rPr>
          <w:rFonts w:eastAsia="Times New Roman"/>
          <w:szCs w:val="24"/>
        </w:rPr>
        <w:t>ως</w:t>
      </w:r>
      <w:r>
        <w:rPr>
          <w:rFonts w:eastAsia="Times New Roman"/>
          <w:szCs w:val="24"/>
        </w:rPr>
        <w:t xml:space="preserve"> αποτέλεσμα την επιβολή δύσκολων και αντίξοων συνθηκών στους Έλληνες φοιτητές της πόλης του </w:t>
      </w:r>
      <w:proofErr w:type="spellStart"/>
      <w:r>
        <w:rPr>
          <w:rFonts w:eastAsia="Times New Roman"/>
          <w:szCs w:val="24"/>
        </w:rPr>
        <w:t>Καμερίνο</w:t>
      </w:r>
      <w:proofErr w:type="spellEnd"/>
      <w:r>
        <w:rPr>
          <w:rFonts w:eastAsia="Times New Roman"/>
          <w:szCs w:val="24"/>
        </w:rPr>
        <w:t>, τόσο διότι καταστράφηκαν τα πανεπιστήμια, όσο και διότι καταστράφηκαν και οι κατοικίες τους, με αποτέλεσμα να α</w:t>
      </w:r>
      <w:r>
        <w:rPr>
          <w:rFonts w:eastAsia="Times New Roman"/>
          <w:szCs w:val="24"/>
        </w:rPr>
        <w:t>ντιμετωπίζουν σήμερα δυσκολία ως προς τη συνέχιση των σπουδών τους, αλλά και ως προς τη διαβίωσή τους.</w:t>
      </w:r>
    </w:p>
    <w:p w14:paraId="440C7E80" w14:textId="77777777" w:rsidR="005417B4" w:rsidRDefault="00494532">
      <w:pPr>
        <w:spacing w:after="0" w:line="600" w:lineRule="auto"/>
        <w:ind w:firstLine="720"/>
        <w:jc w:val="both"/>
        <w:rPr>
          <w:rFonts w:eastAsia="Times New Roman"/>
          <w:szCs w:val="24"/>
        </w:rPr>
      </w:pPr>
      <w:r>
        <w:rPr>
          <w:rFonts w:eastAsia="Times New Roman"/>
          <w:szCs w:val="24"/>
        </w:rPr>
        <w:t>Πολλοί δε</w:t>
      </w:r>
      <w:r>
        <w:rPr>
          <w:rFonts w:eastAsia="Times New Roman"/>
          <w:szCs w:val="24"/>
        </w:rPr>
        <w:t>,</w:t>
      </w:r>
      <w:r>
        <w:rPr>
          <w:rFonts w:eastAsia="Times New Roman"/>
          <w:szCs w:val="24"/>
        </w:rPr>
        <w:t xml:space="preserve"> εξ αυτών έχουν επιστρέψει στην Ελλάδα. Βεβαίως, ενθυμούμαι –και επιτρέψτε μου να θυμίσω και σ’ εσάς- ότι ανάλογο περιστατικό με μεγάλες καταστ</w:t>
      </w:r>
      <w:r>
        <w:rPr>
          <w:rFonts w:eastAsia="Times New Roman"/>
          <w:szCs w:val="24"/>
        </w:rPr>
        <w:t xml:space="preserve">ροφικές συνέπειες είχε λάβει χώρα και στο παρελθόν, το 2006, όταν στην ίδια χώρα, στην πόλη Λ’ </w:t>
      </w:r>
      <w:proofErr w:type="spellStart"/>
      <w:r>
        <w:rPr>
          <w:rFonts w:eastAsia="Times New Roman"/>
          <w:szCs w:val="24"/>
        </w:rPr>
        <w:t>Άκουιλα</w:t>
      </w:r>
      <w:proofErr w:type="spellEnd"/>
      <w:r>
        <w:rPr>
          <w:rFonts w:eastAsia="Times New Roman"/>
          <w:szCs w:val="24"/>
        </w:rPr>
        <w:t>, και είχε αποτρέψει τους Έλληνες φοιτητές από το πανεπιστήμιο της πόλης εκείνης να μπορέσουν απρόσκοπτα και εύρυθμα να συνεχίσουν τις σπουδές, τις οποίες</w:t>
      </w:r>
      <w:r>
        <w:rPr>
          <w:rFonts w:eastAsia="Times New Roman"/>
          <w:szCs w:val="24"/>
        </w:rPr>
        <w:t xml:space="preserve"> είχαν ξεκινήσει τότε εκεί.</w:t>
      </w:r>
    </w:p>
    <w:p w14:paraId="440C7E81" w14:textId="77777777" w:rsidR="005417B4" w:rsidRDefault="00494532">
      <w:pPr>
        <w:spacing w:after="0" w:line="600" w:lineRule="auto"/>
        <w:ind w:firstLine="720"/>
        <w:jc w:val="both"/>
        <w:rPr>
          <w:rFonts w:eastAsia="Times New Roman"/>
          <w:szCs w:val="24"/>
        </w:rPr>
      </w:pPr>
      <w:r>
        <w:rPr>
          <w:rFonts w:eastAsia="Times New Roman"/>
          <w:szCs w:val="24"/>
        </w:rPr>
        <w:lastRenderedPageBreak/>
        <w:t xml:space="preserve">Εκείνη την </w:t>
      </w:r>
      <w:r>
        <w:rPr>
          <w:rFonts w:eastAsia="Times New Roman"/>
          <w:szCs w:val="24"/>
        </w:rPr>
        <w:t xml:space="preserve">περίοδο, </w:t>
      </w:r>
      <w:r>
        <w:rPr>
          <w:rFonts w:eastAsia="Times New Roman"/>
          <w:szCs w:val="24"/>
        </w:rPr>
        <w:t xml:space="preserve">η τότε </w:t>
      </w:r>
      <w:r>
        <w:rPr>
          <w:rFonts w:eastAsia="Times New Roman"/>
          <w:szCs w:val="24"/>
        </w:rPr>
        <w:t>κ</w:t>
      </w:r>
      <w:r>
        <w:rPr>
          <w:rFonts w:eastAsia="Times New Roman"/>
          <w:szCs w:val="24"/>
        </w:rPr>
        <w:t xml:space="preserve">υβέρνηση έλαβε μια απόφαση μεριμνώντας </w:t>
      </w:r>
      <w:r>
        <w:rPr>
          <w:rFonts w:eastAsia="Times New Roman"/>
          <w:szCs w:val="24"/>
        </w:rPr>
        <w:t>για</w:t>
      </w:r>
      <w:r>
        <w:rPr>
          <w:rFonts w:eastAsia="Times New Roman"/>
          <w:szCs w:val="24"/>
        </w:rPr>
        <w:t xml:space="preserve"> την επίλυση του θέματος, και επέτρεψε τις κατ’ </w:t>
      </w:r>
      <w:proofErr w:type="spellStart"/>
      <w:r>
        <w:rPr>
          <w:rFonts w:eastAsia="Times New Roman"/>
          <w:szCs w:val="24"/>
        </w:rPr>
        <w:t>εξαίρεσιν</w:t>
      </w:r>
      <w:proofErr w:type="spellEnd"/>
      <w:r>
        <w:rPr>
          <w:rFonts w:eastAsia="Times New Roman"/>
          <w:szCs w:val="24"/>
        </w:rPr>
        <w:t xml:space="preserve"> μετεγγραφές όλων εκείνων –όσων, βεβαίως, επιθυμούσαν- των Ελλήνων φοιτητών στα ελληνικά πανεπιστήμια</w:t>
      </w:r>
      <w:r>
        <w:rPr>
          <w:rFonts w:eastAsia="Times New Roman"/>
          <w:szCs w:val="24"/>
        </w:rPr>
        <w:t xml:space="preserve">. </w:t>
      </w:r>
    </w:p>
    <w:p w14:paraId="440C7E82" w14:textId="77777777" w:rsidR="005417B4" w:rsidRDefault="00494532">
      <w:pPr>
        <w:spacing w:after="0" w:line="600" w:lineRule="auto"/>
        <w:ind w:firstLine="720"/>
        <w:jc w:val="both"/>
        <w:rPr>
          <w:rFonts w:eastAsia="Times New Roman"/>
          <w:szCs w:val="24"/>
        </w:rPr>
      </w:pPr>
      <w:r>
        <w:rPr>
          <w:rFonts w:eastAsia="Times New Roman"/>
          <w:szCs w:val="24"/>
        </w:rPr>
        <w:t xml:space="preserve">Φτάνοντας στο δια ταύτα, ερωτάσθε, κύριε Υπουργέ, αν καθ’ </w:t>
      </w:r>
      <w:proofErr w:type="spellStart"/>
      <w:r>
        <w:rPr>
          <w:rFonts w:eastAsia="Times New Roman"/>
          <w:szCs w:val="24"/>
        </w:rPr>
        <w:t>όμοιον</w:t>
      </w:r>
      <w:proofErr w:type="spellEnd"/>
      <w:r>
        <w:rPr>
          <w:rFonts w:eastAsia="Times New Roman"/>
          <w:szCs w:val="24"/>
        </w:rPr>
        <w:t xml:space="preserve"> τρόπο</w:t>
      </w:r>
      <w:r>
        <w:rPr>
          <w:rFonts w:eastAsia="Times New Roman"/>
          <w:szCs w:val="24"/>
        </w:rPr>
        <w:t>,</w:t>
      </w:r>
      <w:r>
        <w:rPr>
          <w:rFonts w:eastAsia="Times New Roman"/>
          <w:szCs w:val="24"/>
        </w:rPr>
        <w:t xml:space="preserve"> κρίνετε ότι υπάρχει η δυνατότητα από την πολιτεία -και δη θεσμικά, όπως εσείς την υπηρετείτε ως Υπουργός του Υπουργείου Παιδείας- να πράξετε και για τους Έλληνες φοιτητές, που φοιτο</w:t>
      </w:r>
      <w:r>
        <w:rPr>
          <w:rFonts w:eastAsia="Times New Roman"/>
          <w:szCs w:val="24"/>
        </w:rPr>
        <w:t xml:space="preserve">ύσαν στο </w:t>
      </w:r>
      <w:proofErr w:type="spellStart"/>
      <w:r>
        <w:rPr>
          <w:rFonts w:eastAsia="Times New Roman"/>
          <w:szCs w:val="24"/>
        </w:rPr>
        <w:t>Καμερίνο</w:t>
      </w:r>
      <w:proofErr w:type="spellEnd"/>
      <w:r>
        <w:rPr>
          <w:rFonts w:eastAsia="Times New Roman"/>
          <w:szCs w:val="24"/>
        </w:rPr>
        <w:t xml:space="preserve"> και λόγω αυτού του φυσικού φαινομένου</w:t>
      </w:r>
      <w:r>
        <w:rPr>
          <w:rFonts w:eastAsia="Times New Roman"/>
          <w:szCs w:val="24"/>
        </w:rPr>
        <w:t>,</w:t>
      </w:r>
      <w:r>
        <w:rPr>
          <w:rFonts w:eastAsia="Times New Roman"/>
          <w:szCs w:val="24"/>
        </w:rPr>
        <w:t xml:space="preserve"> του σεισμού</w:t>
      </w:r>
      <w:r>
        <w:rPr>
          <w:rFonts w:eastAsia="Times New Roman"/>
          <w:szCs w:val="24"/>
        </w:rPr>
        <w:t>,</w:t>
      </w:r>
      <w:r>
        <w:rPr>
          <w:rFonts w:eastAsia="Times New Roman"/>
          <w:szCs w:val="24"/>
        </w:rPr>
        <w:t xml:space="preserve"> διέκοψαν τις σπουδές τους.</w:t>
      </w:r>
    </w:p>
    <w:p w14:paraId="440C7E83" w14:textId="77777777" w:rsidR="005417B4" w:rsidRDefault="00494532">
      <w:pPr>
        <w:spacing w:after="0" w:line="600" w:lineRule="auto"/>
        <w:ind w:firstLine="720"/>
        <w:jc w:val="both"/>
        <w:rPr>
          <w:rFonts w:eastAsia="Times New Roman"/>
          <w:szCs w:val="24"/>
        </w:rPr>
      </w:pPr>
      <w:r>
        <w:rPr>
          <w:rFonts w:eastAsia="Times New Roman"/>
          <w:szCs w:val="24"/>
        </w:rPr>
        <w:t>Ευχαριστώ.</w:t>
      </w:r>
    </w:p>
    <w:p w14:paraId="440C7E84" w14:textId="77777777" w:rsidR="005417B4" w:rsidRDefault="00494532">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Υπουργέ, έχετε τον λόγο για τρία λεπτά.</w:t>
      </w:r>
    </w:p>
    <w:p w14:paraId="440C7E85" w14:textId="77777777" w:rsidR="005417B4" w:rsidRDefault="00494532">
      <w:pPr>
        <w:spacing w:after="0" w:line="600" w:lineRule="auto"/>
        <w:ind w:firstLine="720"/>
        <w:jc w:val="both"/>
        <w:rPr>
          <w:rFonts w:eastAsia="Times New Roman"/>
          <w:szCs w:val="24"/>
        </w:rPr>
      </w:pPr>
      <w:r>
        <w:rPr>
          <w:rFonts w:eastAsia="Times New Roman"/>
          <w:b/>
          <w:szCs w:val="24"/>
        </w:rPr>
        <w:lastRenderedPageBreak/>
        <w:t>ΚΩΝΣΤΑΝΤΙΝΟΣ ΓΑΒΡΟΓΛΟΥ (Υπουργός Παιδείας, Έρευνας και Θρησκευμάτω</w:t>
      </w:r>
      <w:r>
        <w:rPr>
          <w:rFonts w:eastAsia="Times New Roman"/>
          <w:b/>
          <w:szCs w:val="24"/>
        </w:rPr>
        <w:t>ν):</w:t>
      </w:r>
      <w:r>
        <w:rPr>
          <w:rFonts w:eastAsia="Times New Roman"/>
          <w:szCs w:val="24"/>
        </w:rPr>
        <w:t xml:space="preserve"> Ευχαριστώ, κύριε Πρόεδρε.</w:t>
      </w:r>
    </w:p>
    <w:p w14:paraId="440C7E86" w14:textId="77777777" w:rsidR="005417B4" w:rsidRDefault="00494532">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Κατσίκη</w:t>
      </w:r>
      <w:proofErr w:type="spellEnd"/>
      <w:r>
        <w:rPr>
          <w:rFonts w:eastAsia="Times New Roman"/>
          <w:szCs w:val="24"/>
        </w:rPr>
        <w:t>, ο λόγος που ήθελα να απαντήσω αυτήν την ερώτηση είναι επειδή το θέμα που θίγετε είναι μια ειδική περίπτωση ενός γενικότερου προβλήματος. Το γενικότερο πρόβλημα είναι το πρόβλημα των μεταγραφών.</w:t>
      </w:r>
    </w:p>
    <w:p w14:paraId="440C7E87" w14:textId="77777777" w:rsidR="005417B4" w:rsidRDefault="00494532">
      <w:pPr>
        <w:spacing w:after="0" w:line="600" w:lineRule="auto"/>
        <w:ind w:firstLine="720"/>
        <w:jc w:val="both"/>
        <w:rPr>
          <w:rFonts w:eastAsia="Times New Roman"/>
          <w:szCs w:val="24"/>
        </w:rPr>
      </w:pPr>
      <w:r>
        <w:rPr>
          <w:rFonts w:eastAsia="Times New Roman"/>
          <w:szCs w:val="24"/>
        </w:rPr>
        <w:t xml:space="preserve">Δυστυχώς, θα σας </w:t>
      </w:r>
      <w:r>
        <w:rPr>
          <w:rFonts w:eastAsia="Times New Roman"/>
          <w:szCs w:val="24"/>
        </w:rPr>
        <w:t>στεναχωρήσω, αλλά η απόφαση είναι ότι δεν μπορούν να μεταγραφούν σε ελληνικά πανεπιστήμια</w:t>
      </w:r>
      <w:r>
        <w:rPr>
          <w:rFonts w:eastAsia="Times New Roman"/>
          <w:szCs w:val="24"/>
        </w:rPr>
        <w:t>,</w:t>
      </w:r>
      <w:r>
        <w:rPr>
          <w:rFonts w:eastAsia="Times New Roman"/>
          <w:szCs w:val="24"/>
        </w:rPr>
        <w:t xml:space="preserve"> κυρίως επειδή οι ιταλικές αρχές επιτρέπουν στους φοιτητές, που είναι στο πανεπιστήμιο του </w:t>
      </w:r>
      <w:proofErr w:type="spellStart"/>
      <w:r>
        <w:rPr>
          <w:rFonts w:eastAsia="Times New Roman"/>
          <w:szCs w:val="24"/>
        </w:rPr>
        <w:t>Καμερίνο</w:t>
      </w:r>
      <w:proofErr w:type="spellEnd"/>
      <w:r>
        <w:rPr>
          <w:rFonts w:eastAsia="Times New Roman"/>
          <w:szCs w:val="24"/>
        </w:rPr>
        <w:t>, να πάνε σε άλλες πόλεις και να συνεχίσουν εκεί τις σπουδές τους.</w:t>
      </w:r>
    </w:p>
    <w:p w14:paraId="440C7E88" w14:textId="77777777" w:rsidR="005417B4" w:rsidRDefault="00494532">
      <w:pPr>
        <w:spacing w:after="0" w:line="600" w:lineRule="auto"/>
        <w:ind w:firstLine="720"/>
        <w:jc w:val="both"/>
        <w:rPr>
          <w:rFonts w:eastAsia="Times New Roman"/>
          <w:szCs w:val="24"/>
        </w:rPr>
      </w:pPr>
      <w:r>
        <w:rPr>
          <w:rFonts w:eastAsia="Times New Roman"/>
          <w:szCs w:val="24"/>
        </w:rPr>
        <w:t>Έχουμε ένα εξαιρετικά σοβαρό πρόβλημα στην Ελλάδα</w:t>
      </w:r>
      <w:r>
        <w:rPr>
          <w:rFonts w:eastAsia="Times New Roman"/>
          <w:szCs w:val="24"/>
        </w:rPr>
        <w:t>,</w:t>
      </w:r>
      <w:r>
        <w:rPr>
          <w:rFonts w:eastAsia="Times New Roman"/>
          <w:szCs w:val="24"/>
        </w:rPr>
        <w:t xml:space="preserve"> φοιτητών, που σπουδάζουν μακριά από τα σπίτια τους, με εξαιρετικά σοβαρά προβλήματα οικονομικά οι γονείς τους, όπως, επίσης, κι ένα σύνολο φοιτητών </w:t>
      </w:r>
      <w:r>
        <w:rPr>
          <w:rFonts w:eastAsia="Times New Roman"/>
          <w:szCs w:val="24"/>
        </w:rPr>
        <w:lastRenderedPageBreak/>
        <w:t>–τα γνωρίζει και ο κύριος Πρόεδρος</w:t>
      </w:r>
      <w:r>
        <w:rPr>
          <w:rFonts w:eastAsia="Times New Roman"/>
          <w:szCs w:val="24"/>
        </w:rPr>
        <w:t>,</w:t>
      </w:r>
      <w:r>
        <w:rPr>
          <w:rFonts w:eastAsia="Times New Roman"/>
          <w:szCs w:val="24"/>
        </w:rPr>
        <w:t xml:space="preserve"> λόγω του επαγγέλματός</w:t>
      </w:r>
      <w:r>
        <w:rPr>
          <w:rFonts w:eastAsia="Times New Roman"/>
          <w:szCs w:val="24"/>
        </w:rPr>
        <w:t xml:space="preserve"> του- με σοβαρά προβλήματα ασθενειών, που δεν μπορούν να είναι μακριά από τα σπίτια τους.</w:t>
      </w:r>
    </w:p>
    <w:p w14:paraId="440C7E89" w14:textId="77777777" w:rsidR="005417B4" w:rsidRDefault="00494532">
      <w:pPr>
        <w:spacing w:after="0" w:line="600" w:lineRule="auto"/>
        <w:ind w:firstLine="720"/>
        <w:jc w:val="both"/>
        <w:rPr>
          <w:rFonts w:eastAsia="Times New Roman"/>
          <w:szCs w:val="24"/>
        </w:rPr>
      </w:pPr>
      <w:r>
        <w:rPr>
          <w:rFonts w:eastAsia="Times New Roman"/>
          <w:szCs w:val="24"/>
        </w:rPr>
        <w:t>Αυτήν τη στιγμή</w:t>
      </w:r>
      <w:r>
        <w:rPr>
          <w:rFonts w:eastAsia="Times New Roman"/>
          <w:szCs w:val="24"/>
        </w:rPr>
        <w:t>,</w:t>
      </w:r>
      <w:r>
        <w:rPr>
          <w:rFonts w:eastAsia="Times New Roman"/>
          <w:szCs w:val="24"/>
        </w:rPr>
        <w:t xml:space="preserve"> έχει γίνει μια εξαιρετική δουλειά από τις υπηρεσίες, εξαντλώντας τα όρια των δυνατοτήτων μας, τα όρια της επιείκειας εντός του νομικού πλαισίου, για </w:t>
      </w:r>
      <w:r>
        <w:rPr>
          <w:rFonts w:eastAsia="Times New Roman"/>
          <w:szCs w:val="24"/>
        </w:rPr>
        <w:t>να γίνουν μεταγραφές. Υπάρχουν τμήματα, τα οποία έχουν επιβαρυνθεί αδίκως -τμήματα στις μεγάλες πόλεις, όπως καταλαβαίνετε-και αυτό έχει φέρει έναν συγκλονιστικό φόρτο εργασίας στους συναδέλφους, που εργάζονται εκεί.</w:t>
      </w:r>
    </w:p>
    <w:p w14:paraId="440C7E8A" w14:textId="77777777" w:rsidR="005417B4" w:rsidRDefault="00494532">
      <w:pPr>
        <w:spacing w:after="0" w:line="600" w:lineRule="auto"/>
        <w:ind w:firstLine="720"/>
        <w:jc w:val="both"/>
        <w:rPr>
          <w:rFonts w:eastAsia="Times New Roman"/>
          <w:szCs w:val="24"/>
        </w:rPr>
      </w:pPr>
      <w:r>
        <w:rPr>
          <w:rFonts w:eastAsia="Times New Roman"/>
          <w:szCs w:val="24"/>
        </w:rPr>
        <w:t xml:space="preserve">Έχουμε δυόμισι χιλιάδες αιτήσεις κατ’ </w:t>
      </w:r>
      <w:proofErr w:type="spellStart"/>
      <w:r>
        <w:rPr>
          <w:rFonts w:eastAsia="Times New Roman"/>
          <w:szCs w:val="24"/>
        </w:rPr>
        <w:t>ε</w:t>
      </w:r>
      <w:r>
        <w:rPr>
          <w:rFonts w:eastAsia="Times New Roman"/>
          <w:szCs w:val="24"/>
        </w:rPr>
        <w:t>ξαίρεσιν</w:t>
      </w:r>
      <w:proofErr w:type="spellEnd"/>
      <w:r>
        <w:rPr>
          <w:rFonts w:eastAsia="Times New Roman"/>
          <w:szCs w:val="24"/>
        </w:rPr>
        <w:t xml:space="preserve"> από παιδιά με εξαιρετικά</w:t>
      </w:r>
      <w:r>
        <w:rPr>
          <w:rFonts w:eastAsia="Times New Roman"/>
          <w:szCs w:val="24"/>
        </w:rPr>
        <w:t>,</w:t>
      </w:r>
      <w:r>
        <w:rPr>
          <w:rFonts w:eastAsia="Times New Roman"/>
          <w:szCs w:val="24"/>
        </w:rPr>
        <w:t xml:space="preserve"> μα εξαιρετικά σοβαρά προβλήματα</w:t>
      </w:r>
      <w:r>
        <w:rPr>
          <w:rFonts w:eastAsia="Times New Roman"/>
          <w:szCs w:val="24"/>
        </w:rPr>
        <w:t>,</w:t>
      </w:r>
      <w:r>
        <w:rPr>
          <w:rFonts w:eastAsia="Times New Roman"/>
          <w:szCs w:val="24"/>
        </w:rPr>
        <w:t xml:space="preserve"> από υγεία</w:t>
      </w:r>
      <w:r>
        <w:rPr>
          <w:rFonts w:eastAsia="Times New Roman"/>
          <w:szCs w:val="24"/>
        </w:rPr>
        <w:t>ς,</w:t>
      </w:r>
      <w:r>
        <w:rPr>
          <w:rFonts w:eastAsia="Times New Roman"/>
          <w:szCs w:val="24"/>
        </w:rPr>
        <w:t xml:space="preserve"> μέχρι οικονομικά.</w:t>
      </w:r>
    </w:p>
    <w:p w14:paraId="440C7E8B" w14:textId="77777777" w:rsidR="005417B4" w:rsidRDefault="00494532">
      <w:pPr>
        <w:spacing w:after="0" w:line="600" w:lineRule="auto"/>
        <w:ind w:firstLine="720"/>
        <w:jc w:val="both"/>
        <w:rPr>
          <w:rFonts w:eastAsia="Times New Roman"/>
          <w:szCs w:val="24"/>
        </w:rPr>
      </w:pPr>
      <w:r>
        <w:rPr>
          <w:rFonts w:eastAsia="Times New Roman"/>
          <w:szCs w:val="24"/>
        </w:rPr>
        <w:t>Δυστυχώς, λοιπόν, δεν μπορούμε να προχωρήσουμε σε κάτι, που δεν το θεωρώ λογικό. Όμως, το αίτημα θεωρώ λογικό. Λέω ότι δεν το θεωρώ λογικό, γιατί υπάρχει η δυ</w:t>
      </w:r>
      <w:r>
        <w:rPr>
          <w:rFonts w:eastAsia="Times New Roman"/>
          <w:szCs w:val="24"/>
        </w:rPr>
        <w:t>νατότητα να πάνε σε άλλα πανεπιστήμια εκεί</w:t>
      </w:r>
      <w:r>
        <w:rPr>
          <w:rFonts w:eastAsia="Times New Roman"/>
          <w:szCs w:val="24"/>
        </w:rPr>
        <w:t>,</w:t>
      </w:r>
      <w:r>
        <w:rPr>
          <w:rFonts w:eastAsia="Times New Roman"/>
          <w:szCs w:val="24"/>
        </w:rPr>
        <w:t xml:space="preserve"> εξαιτίας του σεισμού, που έγινε όντως και ήταν εξαιρετικά σοβαρός </w:t>
      </w:r>
      <w:r>
        <w:rPr>
          <w:rFonts w:eastAsia="Times New Roman"/>
          <w:szCs w:val="24"/>
        </w:rPr>
        <w:lastRenderedPageBreak/>
        <w:t xml:space="preserve">σεισμός και έφερε πάρα πολλές καταστροφές και στο πανεπιστήμιο του ίδιου του </w:t>
      </w:r>
      <w:proofErr w:type="spellStart"/>
      <w:r>
        <w:rPr>
          <w:rFonts w:eastAsia="Times New Roman"/>
          <w:szCs w:val="24"/>
        </w:rPr>
        <w:t>Καμερίνο</w:t>
      </w:r>
      <w:proofErr w:type="spellEnd"/>
      <w:r>
        <w:rPr>
          <w:rFonts w:eastAsia="Times New Roman"/>
          <w:szCs w:val="24"/>
        </w:rPr>
        <w:t>.</w:t>
      </w:r>
    </w:p>
    <w:p w14:paraId="440C7E8C" w14:textId="77777777" w:rsidR="005417B4" w:rsidRDefault="00494532">
      <w:pPr>
        <w:spacing w:after="0" w:line="600" w:lineRule="auto"/>
        <w:ind w:firstLine="720"/>
        <w:jc w:val="both"/>
        <w:rPr>
          <w:rFonts w:eastAsia="Times New Roman"/>
          <w:szCs w:val="24"/>
        </w:rPr>
      </w:pPr>
      <w:r>
        <w:rPr>
          <w:rFonts w:eastAsia="Times New Roman"/>
          <w:szCs w:val="24"/>
        </w:rPr>
        <w:t>Όμως, θα ήθελα πραγματικά</w:t>
      </w:r>
      <w:r>
        <w:rPr>
          <w:rFonts w:eastAsia="Times New Roman"/>
          <w:szCs w:val="24"/>
        </w:rPr>
        <w:t>,</w:t>
      </w:r>
      <w:r>
        <w:rPr>
          <w:rFonts w:eastAsia="Times New Roman"/>
          <w:szCs w:val="24"/>
        </w:rPr>
        <w:t xml:space="preserve"> να γίνει κατανοητή η προσπάθεια της Κυβέρνησης να μπορέσει να λύσει ένα πρόβλημα, που αντιμετωπίζει η ελληνική κοινωνία και τα πανεπιστήμια. Πολλά πανεπιστήμια των μεγάλων πόλεων πλέον</w:t>
      </w:r>
      <w:r>
        <w:rPr>
          <w:rFonts w:eastAsia="Times New Roman"/>
          <w:szCs w:val="24"/>
        </w:rPr>
        <w:t>,</w:t>
      </w:r>
      <w:r>
        <w:rPr>
          <w:rFonts w:eastAsia="Times New Roman"/>
          <w:szCs w:val="24"/>
        </w:rPr>
        <w:t xml:space="preserve"> έχουν ασύμμετρα πολλές εισαγωγές</w:t>
      </w:r>
      <w:r>
        <w:rPr>
          <w:rFonts w:eastAsia="Times New Roman"/>
          <w:szCs w:val="24"/>
        </w:rPr>
        <w:t>,</w:t>
      </w:r>
      <w:r>
        <w:rPr>
          <w:rFonts w:eastAsia="Times New Roman"/>
          <w:szCs w:val="24"/>
        </w:rPr>
        <w:t xml:space="preserve"> λόγω αυτών των ειδικών περιπτώσεων </w:t>
      </w:r>
      <w:r>
        <w:rPr>
          <w:rFonts w:eastAsia="Times New Roman"/>
          <w:szCs w:val="24"/>
        </w:rPr>
        <w:t>και, δυστυχώς, η κατάσταση των ελληνικών πανεπιστημίων αυτήν τη στιγμή</w:t>
      </w:r>
      <w:r>
        <w:rPr>
          <w:rFonts w:eastAsia="Times New Roman"/>
          <w:szCs w:val="24"/>
        </w:rPr>
        <w:t>,</w:t>
      </w:r>
      <w:r>
        <w:rPr>
          <w:rFonts w:eastAsia="Times New Roman"/>
          <w:szCs w:val="24"/>
        </w:rPr>
        <w:t xml:space="preserve"> δεν επιτρέπει να προχωρήσουμε σε κάτι τέτοιο.</w:t>
      </w:r>
    </w:p>
    <w:p w14:paraId="440C7E8D" w14:textId="77777777" w:rsidR="005417B4" w:rsidRDefault="00494532">
      <w:pPr>
        <w:spacing w:after="0" w:line="600" w:lineRule="auto"/>
        <w:ind w:firstLine="720"/>
        <w:jc w:val="both"/>
        <w:rPr>
          <w:rFonts w:eastAsia="Times New Roman"/>
          <w:szCs w:val="24"/>
        </w:rPr>
      </w:pPr>
      <w:r>
        <w:rPr>
          <w:rFonts w:eastAsia="Times New Roman"/>
          <w:szCs w:val="24"/>
        </w:rPr>
        <w:t>Σας ευχαριστώ πάντως</w:t>
      </w:r>
      <w:r>
        <w:rPr>
          <w:rFonts w:eastAsia="Times New Roman"/>
          <w:szCs w:val="24"/>
        </w:rPr>
        <w:t>,</w:t>
      </w:r>
      <w:r>
        <w:rPr>
          <w:rFonts w:eastAsia="Times New Roman"/>
          <w:szCs w:val="24"/>
        </w:rPr>
        <w:t xml:space="preserve"> για την ερώτηση, γιατί μου δόθηκε και η ευκαιρία να </w:t>
      </w:r>
      <w:r>
        <w:rPr>
          <w:rFonts w:eastAsia="Times New Roman"/>
          <w:szCs w:val="24"/>
        </w:rPr>
        <w:t>μιλήσου</w:t>
      </w:r>
      <w:r>
        <w:rPr>
          <w:rFonts w:eastAsia="Times New Roman"/>
          <w:szCs w:val="24"/>
        </w:rPr>
        <w:t xml:space="preserve">με </w:t>
      </w:r>
      <w:r>
        <w:rPr>
          <w:rFonts w:eastAsia="Times New Roman"/>
          <w:szCs w:val="24"/>
        </w:rPr>
        <w:t>για</w:t>
      </w:r>
      <w:r>
        <w:rPr>
          <w:rFonts w:eastAsia="Times New Roman"/>
          <w:szCs w:val="24"/>
        </w:rPr>
        <w:t xml:space="preserve"> τη γενικότερ</w:t>
      </w:r>
      <w:r>
        <w:rPr>
          <w:rFonts w:eastAsia="Times New Roman"/>
          <w:szCs w:val="24"/>
        </w:rPr>
        <w:t>η</w:t>
      </w:r>
      <w:r>
        <w:rPr>
          <w:rFonts w:eastAsia="Times New Roman"/>
          <w:szCs w:val="24"/>
        </w:rPr>
        <w:t xml:space="preserve"> πολιτική </w:t>
      </w:r>
      <w:r>
        <w:rPr>
          <w:rFonts w:eastAsia="Times New Roman"/>
          <w:szCs w:val="24"/>
        </w:rPr>
        <w:t>μας</w:t>
      </w:r>
      <w:r>
        <w:rPr>
          <w:rFonts w:eastAsia="Times New Roman"/>
          <w:szCs w:val="24"/>
        </w:rPr>
        <w:t xml:space="preserve"> γύρω από τα θέματα των </w:t>
      </w:r>
      <w:r>
        <w:rPr>
          <w:rFonts w:eastAsia="Times New Roman"/>
          <w:szCs w:val="24"/>
        </w:rPr>
        <w:t>μεταγραφών.</w:t>
      </w:r>
    </w:p>
    <w:p w14:paraId="440C7E8E" w14:textId="77777777" w:rsidR="005417B4" w:rsidRDefault="0049453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θέλετε να δευτερολογήσετε;</w:t>
      </w:r>
    </w:p>
    <w:p w14:paraId="440C7E8F" w14:textId="77777777" w:rsidR="005417B4" w:rsidRDefault="0049453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ΚΑΤΣΙΚΗΣ: </w:t>
      </w:r>
      <w:r>
        <w:rPr>
          <w:rFonts w:eastAsia="Times New Roman" w:cs="Times New Roman"/>
          <w:szCs w:val="24"/>
        </w:rPr>
        <w:t xml:space="preserve">Ναι, κύριε Πρόεδρε. Ευχαριστώ. </w:t>
      </w:r>
    </w:p>
    <w:p w14:paraId="440C7E90" w14:textId="77777777" w:rsidR="005417B4" w:rsidRDefault="00494532">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έχετε τον λόγο.</w:t>
      </w:r>
    </w:p>
    <w:p w14:paraId="440C7E91" w14:textId="77777777" w:rsidR="005417B4" w:rsidRDefault="0049453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Ευχαριστώ. </w:t>
      </w:r>
    </w:p>
    <w:p w14:paraId="440C7E92"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Κι εγώ σας ευχαρ</w:t>
      </w:r>
      <w:r>
        <w:rPr>
          <w:rFonts w:eastAsia="Times New Roman" w:cs="Times New Roman"/>
          <w:szCs w:val="24"/>
        </w:rPr>
        <w:t>ιστώ πολύ, κύριε Υπουργέ, διότι σπεύσατε</w:t>
      </w:r>
      <w:r>
        <w:rPr>
          <w:rFonts w:eastAsia="Times New Roman" w:cs="Times New Roman"/>
          <w:szCs w:val="24"/>
        </w:rPr>
        <w:t>,</w:t>
      </w:r>
      <w:r>
        <w:rPr>
          <w:rFonts w:eastAsia="Times New Roman" w:cs="Times New Roman"/>
          <w:szCs w:val="24"/>
        </w:rPr>
        <w:t xml:space="preserve"> πράγματι σε πολύ σύντομο χρόνο</w:t>
      </w:r>
      <w:r>
        <w:rPr>
          <w:rFonts w:eastAsia="Times New Roman" w:cs="Times New Roman"/>
          <w:szCs w:val="24"/>
        </w:rPr>
        <w:t>,</w:t>
      </w:r>
      <w:r>
        <w:rPr>
          <w:rFonts w:eastAsia="Times New Roman" w:cs="Times New Roman"/>
          <w:szCs w:val="24"/>
        </w:rPr>
        <w:t xml:space="preserve"> να βρεθούμε σε αυτή την Αίθουσα και να απαντήσετε σε αυτό το ερώτημά μου, απαντώντας έτσι και στην αγωνία των γονιών για τα παιδιά τους που είναι φοιτητές. </w:t>
      </w:r>
    </w:p>
    <w:p w14:paraId="440C7E93"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Όμως, θα ήθελα να σας ζητ</w:t>
      </w:r>
      <w:r>
        <w:rPr>
          <w:rFonts w:eastAsia="Times New Roman" w:cs="Times New Roman"/>
          <w:szCs w:val="24"/>
        </w:rPr>
        <w:t>ήσω, εάν μπορείτε να επανεξετάσετε αυτή την απόφαση</w:t>
      </w:r>
      <w:r>
        <w:rPr>
          <w:rFonts w:eastAsia="Times New Roman" w:cs="Times New Roman"/>
          <w:szCs w:val="24"/>
        </w:rPr>
        <w:t>,</w:t>
      </w:r>
      <w:r>
        <w:rPr>
          <w:rFonts w:eastAsia="Times New Roman" w:cs="Times New Roman"/>
          <w:szCs w:val="24"/>
        </w:rPr>
        <w:t xml:space="preserve"> που μόλις μας ανακοινώσατε σε αυτή την Αίθουσα, στο βαθμό που το επιτρέπουν οι πενιχρές δυνατότητες</w:t>
      </w:r>
      <w:r>
        <w:rPr>
          <w:rFonts w:eastAsia="Times New Roman" w:cs="Times New Roman"/>
          <w:szCs w:val="24"/>
        </w:rPr>
        <w:t>,</w:t>
      </w:r>
      <w:r>
        <w:rPr>
          <w:rFonts w:eastAsia="Times New Roman" w:cs="Times New Roman"/>
          <w:szCs w:val="24"/>
        </w:rPr>
        <w:t xml:space="preserve"> που αναφέρατε για τα ελληνικά πανεπιστήμια, τα οποία είναι γεμάτα από φοιτητές, πολλοί εκ των οποίων -</w:t>
      </w:r>
      <w:r>
        <w:rPr>
          <w:rFonts w:eastAsia="Times New Roman" w:cs="Times New Roman"/>
          <w:szCs w:val="24"/>
        </w:rPr>
        <w:t xml:space="preserve">όπως είπατε- </w:t>
      </w:r>
      <w:proofErr w:type="spellStart"/>
      <w:r>
        <w:rPr>
          <w:rFonts w:eastAsia="Times New Roman" w:cs="Times New Roman"/>
          <w:szCs w:val="24"/>
        </w:rPr>
        <w:t>μετεγράφησαν</w:t>
      </w:r>
      <w:proofErr w:type="spellEnd"/>
      <w:r>
        <w:rPr>
          <w:rFonts w:eastAsia="Times New Roman" w:cs="Times New Roman"/>
          <w:szCs w:val="24"/>
        </w:rPr>
        <w:t xml:space="preserve"> αδίκως, ίσως εις βάρος άλλων. </w:t>
      </w:r>
    </w:p>
    <w:p w14:paraId="440C7E94"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lastRenderedPageBreak/>
        <w:t>Και επειδή η σημερινή Κυβέρνηση προσπαθεί να βάλει μία τάξη, κινούμενη εντός του δικαίου, θα ήθελα</w:t>
      </w:r>
      <w:r>
        <w:rPr>
          <w:rFonts w:eastAsia="Times New Roman" w:cs="Times New Roman"/>
          <w:szCs w:val="24"/>
        </w:rPr>
        <w:t>,</w:t>
      </w:r>
      <w:r>
        <w:rPr>
          <w:rFonts w:eastAsia="Times New Roman" w:cs="Times New Roman"/>
          <w:szCs w:val="24"/>
        </w:rPr>
        <w:t xml:space="preserve"> ακριβώς σε αυτό το πεδίο του δικαίου</w:t>
      </w:r>
      <w:r>
        <w:rPr>
          <w:rFonts w:eastAsia="Times New Roman" w:cs="Times New Roman"/>
          <w:szCs w:val="24"/>
        </w:rPr>
        <w:t>,</w:t>
      </w:r>
      <w:r>
        <w:rPr>
          <w:rFonts w:eastAsia="Times New Roman" w:cs="Times New Roman"/>
          <w:szCs w:val="24"/>
        </w:rPr>
        <w:t xml:space="preserve"> όσο μπορείτε</w:t>
      </w:r>
      <w:r>
        <w:rPr>
          <w:rFonts w:eastAsia="Times New Roman" w:cs="Times New Roman"/>
          <w:szCs w:val="24"/>
        </w:rPr>
        <w:t>,</w:t>
      </w:r>
      <w:r>
        <w:rPr>
          <w:rFonts w:eastAsia="Times New Roman" w:cs="Times New Roman"/>
          <w:szCs w:val="24"/>
        </w:rPr>
        <w:t xml:space="preserve"> να εξαντλήσετε κάθε δυνατή προσπάθεια, αφού πρώ</w:t>
      </w:r>
      <w:r>
        <w:rPr>
          <w:rFonts w:eastAsia="Times New Roman" w:cs="Times New Roman"/>
          <w:szCs w:val="24"/>
        </w:rPr>
        <w:t>τα καταγράψετε εκείνους οι οποίοι θα ήθελαν</w:t>
      </w:r>
      <w:r>
        <w:rPr>
          <w:rFonts w:eastAsia="Times New Roman" w:cs="Times New Roman"/>
          <w:szCs w:val="24"/>
        </w:rPr>
        <w:t>,</w:t>
      </w:r>
      <w:r>
        <w:rPr>
          <w:rFonts w:eastAsia="Times New Roman" w:cs="Times New Roman"/>
          <w:szCs w:val="24"/>
        </w:rPr>
        <w:t xml:space="preserve"> για λόγους μεγάλης δυσκολίας παραμονής τους εκεί ή μετεγγραφής τους σε άλλες πόλεις, </w:t>
      </w:r>
      <w:r>
        <w:rPr>
          <w:rFonts w:eastAsia="Times New Roman" w:cs="Times New Roman"/>
          <w:szCs w:val="24"/>
        </w:rPr>
        <w:t xml:space="preserve">και </w:t>
      </w:r>
      <w:r>
        <w:rPr>
          <w:rFonts w:eastAsia="Times New Roman" w:cs="Times New Roman"/>
          <w:szCs w:val="24"/>
        </w:rPr>
        <w:t xml:space="preserve">να δείτε εάν θα μπορούσαν τελικά να </w:t>
      </w:r>
      <w:proofErr w:type="spellStart"/>
      <w:r>
        <w:rPr>
          <w:rFonts w:eastAsia="Times New Roman" w:cs="Times New Roman"/>
          <w:szCs w:val="24"/>
        </w:rPr>
        <w:t>απορροφηθούν</w:t>
      </w:r>
      <w:proofErr w:type="spellEnd"/>
      <w:r>
        <w:rPr>
          <w:rFonts w:eastAsia="Times New Roman" w:cs="Times New Roman"/>
          <w:szCs w:val="24"/>
        </w:rPr>
        <w:t xml:space="preserve">. </w:t>
      </w:r>
    </w:p>
    <w:p w14:paraId="440C7E95"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Μπορεί, κύριε Υπουργέ, ο αριθμός να είναι πολύ μικρός και να μην επιτείνει τόσο το πρόβλημα, σε σημείο που πραγματικά και εσείς και ο καθένας θα μπορούσε να ανησυχεί και να φοβάται ως προς το πώς θα μπορούσε να το αντιμετωπίσει. </w:t>
      </w:r>
    </w:p>
    <w:p w14:paraId="440C7E96"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Το δεύτερο, το οποίο θα ήθ</w:t>
      </w:r>
      <w:r>
        <w:rPr>
          <w:rFonts w:eastAsia="Times New Roman" w:cs="Times New Roman"/>
          <w:szCs w:val="24"/>
        </w:rPr>
        <w:t>ελα να επισημάνω είναι το ότι η δυνατότητα που έχει πράγματι ένας Έλληνας φοιτητής του εξωτερικού, εν προκειμένω της γειτονικής χώρας</w:t>
      </w:r>
      <w:r>
        <w:rPr>
          <w:rFonts w:eastAsia="Times New Roman" w:cs="Times New Roman"/>
          <w:szCs w:val="24"/>
        </w:rPr>
        <w:t xml:space="preserve"> </w:t>
      </w:r>
      <w:r>
        <w:rPr>
          <w:rFonts w:eastAsia="Times New Roman" w:cs="Times New Roman"/>
          <w:szCs w:val="24"/>
        </w:rPr>
        <w:t xml:space="preserve">Ιταλίας, να μεταγραφεί σε άλλη πόλη, δεν είναι πάντα δυνατότητα, την οποία μπορεί να </w:t>
      </w:r>
      <w:r>
        <w:rPr>
          <w:rFonts w:eastAsia="Times New Roman" w:cs="Times New Roman"/>
          <w:szCs w:val="24"/>
        </w:rPr>
        <w:t>αξιοποιήσει</w:t>
      </w:r>
      <w:r>
        <w:rPr>
          <w:rFonts w:eastAsia="Times New Roman" w:cs="Times New Roman"/>
          <w:szCs w:val="24"/>
        </w:rPr>
        <w:t xml:space="preserve">. </w:t>
      </w:r>
      <w:r>
        <w:rPr>
          <w:rFonts w:eastAsia="Times New Roman" w:cs="Times New Roman"/>
          <w:szCs w:val="24"/>
        </w:rPr>
        <w:t xml:space="preserve">Η επιλογή του Έλληνα φοιτητή στο </w:t>
      </w:r>
      <w:proofErr w:type="spellStart"/>
      <w:r>
        <w:rPr>
          <w:rFonts w:eastAsia="Times New Roman" w:cs="Times New Roman"/>
          <w:szCs w:val="24"/>
        </w:rPr>
        <w:t>Καμερίνο</w:t>
      </w:r>
      <w:proofErr w:type="spellEnd"/>
      <w:r>
        <w:rPr>
          <w:rFonts w:eastAsia="Times New Roman" w:cs="Times New Roman"/>
          <w:szCs w:val="24"/>
        </w:rPr>
        <w:t xml:space="preserve"> έγινε στη βάση εκείνων των οικονομικών </w:t>
      </w:r>
      <w:r>
        <w:rPr>
          <w:rFonts w:eastAsia="Times New Roman" w:cs="Times New Roman"/>
          <w:szCs w:val="24"/>
        </w:rPr>
        <w:lastRenderedPageBreak/>
        <w:t>συνθηκών</w:t>
      </w:r>
      <w:r>
        <w:rPr>
          <w:rFonts w:eastAsia="Times New Roman" w:cs="Times New Roman"/>
          <w:szCs w:val="24"/>
        </w:rPr>
        <w:t>,</w:t>
      </w:r>
      <w:r>
        <w:rPr>
          <w:rFonts w:eastAsia="Times New Roman" w:cs="Times New Roman"/>
          <w:szCs w:val="24"/>
        </w:rPr>
        <w:t xml:space="preserve"> που του επέτρεπαν να μεταγραφεί εκεί, γιατί η ζωή μπορεί να είναι πιο φθηνή, γιατί μπορεί να φιλοξενείται, γιατί το πανεπιστήμιο μπορεί να είναι πιο παραδοσιακό και </w:t>
      </w:r>
      <w:r>
        <w:rPr>
          <w:rFonts w:eastAsia="Times New Roman" w:cs="Times New Roman"/>
          <w:szCs w:val="24"/>
        </w:rPr>
        <w:t>πιο προσεγγίσιμο σε αυτόν. Είναι πολλά πράγματα που συνθέτουν την εικόνα της δυνατότητας ενός φοιτητή να μεταβεί στο εξωτερικό. Αυτά τα στοιχεία, λοιπόν, μπορεί να εκλείπουν και να μην δημιουργούν αντίστοιχη δυνατότητα και ίση ευκαιρία μετεγγραφής σε ένα ά</w:t>
      </w:r>
      <w:r>
        <w:rPr>
          <w:rFonts w:eastAsia="Times New Roman" w:cs="Times New Roman"/>
          <w:szCs w:val="24"/>
        </w:rPr>
        <w:t xml:space="preserve">λλο πανεπιστήμιο. </w:t>
      </w:r>
    </w:p>
    <w:p w14:paraId="440C7E97"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Με αυτές τις σκέψεις και προκειμένου να μην καταδικάσουμε εκείνους τους λίγους που αποδεδειγμένα, που πραγματικά δεν έχουν τη δυνατότητα να συνεχίσουν τις σπουδές τους, </w:t>
      </w:r>
      <w:r>
        <w:rPr>
          <w:rFonts w:eastAsia="Times New Roman" w:cs="Times New Roman"/>
          <w:szCs w:val="24"/>
        </w:rPr>
        <w:t xml:space="preserve">δείτε </w:t>
      </w:r>
      <w:r>
        <w:rPr>
          <w:rFonts w:eastAsia="Times New Roman" w:cs="Times New Roman"/>
          <w:szCs w:val="24"/>
        </w:rPr>
        <w:t>μήπως καταφέρετε να βρείτε έναν τρόπο και μια λύση, αναθεωρώντ</w:t>
      </w:r>
      <w:r>
        <w:rPr>
          <w:rFonts w:eastAsia="Times New Roman" w:cs="Times New Roman"/>
          <w:szCs w:val="24"/>
        </w:rPr>
        <w:t>ας την αρχική σας απόφαση, επανεξετάζοντας το θέμα.</w:t>
      </w:r>
    </w:p>
    <w:p w14:paraId="440C7E98"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40C7E99"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440C7E9A"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lastRenderedPageBreak/>
        <w:t>Ίσως σε μία άλλη στιγμή -όχι πλέον υπό μορφή επίκαιρης ερώτησης, διότι την απάντηση τη δώσατε-</w:t>
      </w:r>
      <w:r>
        <w:rPr>
          <w:rFonts w:eastAsia="Times New Roman" w:cs="Times New Roman"/>
          <w:szCs w:val="24"/>
        </w:rPr>
        <w:t xml:space="preserve"> να μπορέσουμε να δώσουμε μια ελπίδα σε αυτούς τους ανθρώπους να συνεχίσουν. </w:t>
      </w:r>
    </w:p>
    <w:p w14:paraId="440C7E9B"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40C7E9C" w14:textId="77777777" w:rsidR="005417B4" w:rsidRDefault="0049453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θέλετε να σχολιάσετε;</w:t>
      </w:r>
    </w:p>
    <w:p w14:paraId="440C7E9D" w14:textId="77777777" w:rsidR="005417B4" w:rsidRDefault="00494532">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Κύριε </w:t>
      </w:r>
      <w:proofErr w:type="spellStart"/>
      <w:r>
        <w:rPr>
          <w:rFonts w:eastAsia="Times New Roman" w:cs="Times New Roman"/>
          <w:szCs w:val="24"/>
        </w:rPr>
        <w:t>Κατσίκη</w:t>
      </w:r>
      <w:proofErr w:type="spellEnd"/>
      <w:r>
        <w:rPr>
          <w:rFonts w:eastAsia="Times New Roman" w:cs="Times New Roman"/>
          <w:szCs w:val="24"/>
        </w:rPr>
        <w:t>, κατ’ αρχ</w:t>
      </w:r>
      <w:r>
        <w:rPr>
          <w:rFonts w:eastAsia="Times New Roman" w:cs="Times New Roman"/>
          <w:szCs w:val="24"/>
        </w:rPr>
        <w:t>άς σας ευχαριστώ για την κατανόηση. Είμαι σίγουρος ότι είστε σε επαφή με τους γονείς των μαθητών. Γι’ αυτό</w:t>
      </w:r>
      <w:r>
        <w:rPr>
          <w:rFonts w:eastAsia="Times New Roman" w:cs="Times New Roman"/>
          <w:szCs w:val="24"/>
        </w:rPr>
        <w:t>,</w:t>
      </w:r>
      <w:r>
        <w:rPr>
          <w:rFonts w:eastAsia="Times New Roman" w:cs="Times New Roman"/>
          <w:szCs w:val="24"/>
        </w:rPr>
        <w:t xml:space="preserve"> σας παρακαλώ να μεταφέρετε και το κλίμα της τοποθέτησής σας ή του σχολιασμού σας -και όχι τη δική μου- για να κατανοήσουν ότι είναι πειστικό το επιχ</w:t>
      </w:r>
      <w:r>
        <w:rPr>
          <w:rFonts w:eastAsia="Times New Roman" w:cs="Times New Roman"/>
          <w:szCs w:val="24"/>
        </w:rPr>
        <w:t xml:space="preserve">είρημα. </w:t>
      </w:r>
    </w:p>
    <w:p w14:paraId="440C7E9E"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Θα ήθελα να πω ότι μελέτησα και το σχετικό κόστος ζωής σε άλλες πόλεις</w:t>
      </w:r>
      <w:r>
        <w:rPr>
          <w:rFonts w:eastAsia="Times New Roman" w:cs="Times New Roman"/>
          <w:szCs w:val="24"/>
        </w:rPr>
        <w:t>,</w:t>
      </w:r>
      <w:r>
        <w:rPr>
          <w:rFonts w:eastAsia="Times New Roman" w:cs="Times New Roman"/>
          <w:szCs w:val="24"/>
        </w:rPr>
        <w:t xml:space="preserve"> αντίστοιχες με το </w:t>
      </w:r>
      <w:proofErr w:type="spellStart"/>
      <w:r>
        <w:rPr>
          <w:rFonts w:eastAsia="Times New Roman" w:cs="Times New Roman"/>
          <w:szCs w:val="24"/>
        </w:rPr>
        <w:t>Καμερίνο</w:t>
      </w:r>
      <w:proofErr w:type="spellEnd"/>
      <w:r>
        <w:rPr>
          <w:rFonts w:eastAsia="Times New Roman" w:cs="Times New Roman"/>
          <w:szCs w:val="24"/>
        </w:rPr>
        <w:t xml:space="preserve">. Υπάρχουν πολλές πόλεις με πολλά </w:t>
      </w:r>
      <w:r>
        <w:rPr>
          <w:rFonts w:eastAsia="Times New Roman" w:cs="Times New Roman"/>
          <w:szCs w:val="24"/>
        </w:rPr>
        <w:lastRenderedPageBreak/>
        <w:t>πανεπιστήμια. Όμως, εάν υπάρχουν κάποιες περιπτώσεις που όσο ήταν εκεί ή πριν πάνε εκεί παρουσιάστηκαν κάποια σοβαρ</w:t>
      </w:r>
      <w:r>
        <w:rPr>
          <w:rFonts w:eastAsia="Times New Roman" w:cs="Times New Roman"/>
          <w:szCs w:val="24"/>
        </w:rPr>
        <w:t xml:space="preserve">ά προβλήματα υγείας, που είχαν σχέση με τις τοπικές υγειονομικές υπηρεσίες στο </w:t>
      </w:r>
      <w:proofErr w:type="spellStart"/>
      <w:r>
        <w:rPr>
          <w:rFonts w:eastAsia="Times New Roman" w:cs="Times New Roman"/>
          <w:szCs w:val="24"/>
        </w:rPr>
        <w:t>Καμερίνο</w:t>
      </w:r>
      <w:proofErr w:type="spellEnd"/>
      <w:r>
        <w:rPr>
          <w:rFonts w:eastAsia="Times New Roman" w:cs="Times New Roman"/>
          <w:szCs w:val="24"/>
        </w:rPr>
        <w:t xml:space="preserve"> και τώρα υπάρχει προφανώς μια δυσκολία απομάκρυνσης από αυτές</w:t>
      </w:r>
      <w:r>
        <w:rPr>
          <w:rFonts w:eastAsia="Times New Roman" w:cs="Times New Roman"/>
          <w:szCs w:val="24"/>
        </w:rPr>
        <w:t>,</w:t>
      </w:r>
      <w:r>
        <w:rPr>
          <w:rFonts w:eastAsia="Times New Roman" w:cs="Times New Roman"/>
          <w:szCs w:val="24"/>
        </w:rPr>
        <w:t xml:space="preserve"> λόγω αυτών των πολύ ιδιαίτερων συνθηκών, θα παρακαλούσα</w:t>
      </w:r>
      <w:r>
        <w:rPr>
          <w:rFonts w:eastAsia="Times New Roman" w:cs="Times New Roman"/>
          <w:szCs w:val="24"/>
        </w:rPr>
        <w:t>,</w:t>
      </w:r>
      <w:r>
        <w:rPr>
          <w:rFonts w:eastAsia="Times New Roman" w:cs="Times New Roman"/>
          <w:szCs w:val="24"/>
        </w:rPr>
        <w:t xml:space="preserve"> αυτά τα παιδιά να κάνουν μια κατ’ εξαίρεση αίτησ</w:t>
      </w:r>
      <w:r>
        <w:rPr>
          <w:rFonts w:eastAsia="Times New Roman" w:cs="Times New Roman"/>
          <w:szCs w:val="24"/>
        </w:rPr>
        <w:t>η. Έχετε πράγματι απόλυτο δίκιο ότι τα νούμερα δεν θα είναι μεγάλα. Εάν, όμως, υπάρχουν, να δούμε αυτό το θέμα, από νομική</w:t>
      </w:r>
      <w:r>
        <w:rPr>
          <w:rFonts w:eastAsia="Times New Roman" w:cs="Times New Roman"/>
          <w:szCs w:val="24"/>
        </w:rPr>
        <w:t>ς</w:t>
      </w:r>
      <w:r>
        <w:rPr>
          <w:rFonts w:eastAsia="Times New Roman" w:cs="Times New Roman"/>
          <w:szCs w:val="24"/>
        </w:rPr>
        <w:t xml:space="preserve"> πάντα άποψη</w:t>
      </w:r>
      <w:r>
        <w:rPr>
          <w:rFonts w:eastAsia="Times New Roman" w:cs="Times New Roman"/>
          <w:szCs w:val="24"/>
        </w:rPr>
        <w:t>ς</w:t>
      </w:r>
      <w:r>
        <w:rPr>
          <w:rFonts w:eastAsia="Times New Roman" w:cs="Times New Roman"/>
          <w:szCs w:val="24"/>
        </w:rPr>
        <w:t xml:space="preserve">. </w:t>
      </w:r>
    </w:p>
    <w:p w14:paraId="440C7E9F"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Άρα, </w:t>
      </w:r>
      <w:r>
        <w:rPr>
          <w:rFonts w:eastAsia="Times New Roman" w:cs="Times New Roman"/>
          <w:szCs w:val="24"/>
        </w:rPr>
        <w:t xml:space="preserve">για </w:t>
      </w:r>
      <w:r>
        <w:rPr>
          <w:rFonts w:eastAsia="Times New Roman" w:cs="Times New Roman"/>
          <w:szCs w:val="24"/>
        </w:rPr>
        <w:t>τα παιδιά που</w:t>
      </w:r>
      <w:r>
        <w:rPr>
          <w:rFonts w:eastAsia="Times New Roman" w:cs="Times New Roman"/>
          <w:szCs w:val="24"/>
        </w:rPr>
        <w:t>,</w:t>
      </w:r>
      <w:r>
        <w:rPr>
          <w:rFonts w:eastAsia="Times New Roman" w:cs="Times New Roman"/>
          <w:szCs w:val="24"/>
        </w:rPr>
        <w:t xml:space="preserve"> είτε τους παρουσιάστηκε όσο ήταν είτε όταν έφυγαν από εδώ και στο </w:t>
      </w:r>
      <w:proofErr w:type="spellStart"/>
      <w:r>
        <w:rPr>
          <w:rFonts w:eastAsia="Times New Roman" w:cs="Times New Roman"/>
          <w:szCs w:val="24"/>
        </w:rPr>
        <w:t>Καμερίνο</w:t>
      </w:r>
      <w:proofErr w:type="spellEnd"/>
      <w:r>
        <w:rPr>
          <w:rFonts w:eastAsia="Times New Roman" w:cs="Times New Roman"/>
          <w:szCs w:val="24"/>
        </w:rPr>
        <w:t xml:space="preserve"> υπήρχαν εκείνες οι</w:t>
      </w:r>
      <w:r>
        <w:rPr>
          <w:rFonts w:eastAsia="Times New Roman" w:cs="Times New Roman"/>
          <w:szCs w:val="24"/>
        </w:rPr>
        <w:t xml:space="preserve"> υπηρεσίες που διευκόλυναν την καθημερινότητά </w:t>
      </w:r>
      <w:r>
        <w:rPr>
          <w:rFonts w:eastAsia="Times New Roman" w:cs="Times New Roman"/>
          <w:szCs w:val="24"/>
        </w:rPr>
        <w:t>τους,</w:t>
      </w:r>
      <w:r>
        <w:rPr>
          <w:rFonts w:eastAsia="Times New Roman" w:cs="Times New Roman"/>
          <w:szCs w:val="24"/>
        </w:rPr>
        <w:t xml:space="preserve"> για λόγους προφανώς σοβαρούς</w:t>
      </w:r>
      <w:r>
        <w:rPr>
          <w:rFonts w:eastAsia="Times New Roman" w:cs="Times New Roman"/>
          <w:szCs w:val="24"/>
        </w:rPr>
        <w:t>,</w:t>
      </w:r>
      <w:r>
        <w:rPr>
          <w:rFonts w:eastAsia="Times New Roman" w:cs="Times New Roman"/>
          <w:szCs w:val="24"/>
        </w:rPr>
        <w:t xml:space="preserve"> υγείας, αυτά </w:t>
      </w:r>
      <w:r>
        <w:rPr>
          <w:rFonts w:eastAsia="Times New Roman" w:cs="Times New Roman"/>
          <w:szCs w:val="24"/>
        </w:rPr>
        <w:t xml:space="preserve">τις περιπτώσεις </w:t>
      </w:r>
      <w:r>
        <w:rPr>
          <w:rFonts w:eastAsia="Times New Roman" w:cs="Times New Roman"/>
          <w:szCs w:val="24"/>
        </w:rPr>
        <w:t>νομίζω ότι θα πρέπει να τ</w:t>
      </w:r>
      <w:r>
        <w:rPr>
          <w:rFonts w:eastAsia="Times New Roman" w:cs="Times New Roman"/>
          <w:szCs w:val="24"/>
        </w:rPr>
        <w:t>ις</w:t>
      </w:r>
      <w:r>
        <w:rPr>
          <w:rFonts w:eastAsia="Times New Roman" w:cs="Times New Roman"/>
          <w:szCs w:val="24"/>
        </w:rPr>
        <w:t xml:space="preserve"> δούμε. </w:t>
      </w:r>
    </w:p>
    <w:p w14:paraId="440C7EA0"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40C7EA1" w14:textId="77777777" w:rsidR="005417B4" w:rsidRDefault="00494532">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Και εγώ ευχαριστώ. </w:t>
      </w:r>
    </w:p>
    <w:p w14:paraId="440C7EA2" w14:textId="77777777" w:rsidR="005417B4" w:rsidRDefault="00494532">
      <w:pPr>
        <w:spacing w:after="0" w:line="600" w:lineRule="auto"/>
        <w:ind w:firstLine="720"/>
        <w:jc w:val="both"/>
        <w:rPr>
          <w:rFonts w:eastAsia="Times New Roman" w:cs="Times New Roman"/>
          <w:szCs w:val="24"/>
        </w:rPr>
      </w:pPr>
      <w:r>
        <w:rPr>
          <w:rFonts w:eastAsia="Times New Roman"/>
          <w:szCs w:val="24"/>
        </w:rPr>
        <w:lastRenderedPageBreak/>
        <w:t xml:space="preserve">Προχωρούμε με την τέταρτη με </w:t>
      </w:r>
      <w:r>
        <w:rPr>
          <w:rFonts w:eastAsia="Times New Roman" w:cs="Times New Roman"/>
          <w:szCs w:val="24"/>
        </w:rPr>
        <w:t>αριθμό 2</w:t>
      </w:r>
      <w:r>
        <w:rPr>
          <w:rFonts w:eastAsia="Times New Roman" w:cs="Times New Roman"/>
          <w:szCs w:val="24"/>
        </w:rPr>
        <w:t xml:space="preserve">71/6-12-2016 επίκαιρη ερώτηση δεύτερου κύκλου του Βουλευτή Ηρακλείου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Εμμανουήλ Συντυχάκη</w:t>
      </w:r>
      <w:r>
        <w:rPr>
          <w:rFonts w:eastAsia="Times New Roman" w:cs="Times New Roman"/>
          <w:szCs w:val="24"/>
        </w:rPr>
        <w:t xml:space="preserve"> προς την Υπουργό</w:t>
      </w:r>
      <w:r>
        <w:rPr>
          <w:rFonts w:eastAsia="Times New Roman" w:cs="Times New Roman"/>
          <w:b/>
          <w:bCs/>
          <w:szCs w:val="24"/>
        </w:rPr>
        <w:t xml:space="preserve"> </w:t>
      </w:r>
      <w:r>
        <w:rPr>
          <w:rFonts w:eastAsia="Times New Roman" w:cs="Times New Roman"/>
          <w:bCs/>
          <w:szCs w:val="24"/>
        </w:rPr>
        <w:t>Πολιτισμού και Αθλητισμού,</w:t>
      </w:r>
      <w:r>
        <w:rPr>
          <w:rFonts w:eastAsia="Times New Roman" w:cs="Times New Roman"/>
          <w:szCs w:val="24"/>
        </w:rPr>
        <w:t xml:space="preserve"> σχετικά με την </w:t>
      </w:r>
      <w:proofErr w:type="spellStart"/>
      <w:r>
        <w:rPr>
          <w:rFonts w:eastAsia="Times New Roman" w:cs="Times New Roman"/>
          <w:szCs w:val="24"/>
        </w:rPr>
        <w:t>ψηφιοποίηση</w:t>
      </w:r>
      <w:proofErr w:type="spellEnd"/>
      <w:r>
        <w:rPr>
          <w:rFonts w:eastAsia="Times New Roman" w:cs="Times New Roman"/>
          <w:szCs w:val="24"/>
        </w:rPr>
        <w:t xml:space="preserve"> κινητών μνημείων και τις άθλιες εργασιακές συνθήκες που καλούνται να δουλέψουν οι αρχαιολόγοι.</w:t>
      </w:r>
    </w:p>
    <w:p w14:paraId="440C7EA3"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η Υπουργός Πολιτισμού και Αθλητισμού κ. Λυδία </w:t>
      </w:r>
      <w:proofErr w:type="spellStart"/>
      <w:r>
        <w:rPr>
          <w:rFonts w:eastAsia="Times New Roman" w:cs="Times New Roman"/>
          <w:szCs w:val="24"/>
        </w:rPr>
        <w:t>Κονιόρδου</w:t>
      </w:r>
      <w:proofErr w:type="spellEnd"/>
      <w:r>
        <w:rPr>
          <w:rFonts w:eastAsia="Times New Roman" w:cs="Times New Roman"/>
          <w:szCs w:val="24"/>
        </w:rPr>
        <w:t xml:space="preserve">. </w:t>
      </w:r>
    </w:p>
    <w:p w14:paraId="440C7EA4"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Συντυχάκη, έχετε τον λόγο. </w:t>
      </w:r>
    </w:p>
    <w:p w14:paraId="440C7EA5" w14:textId="77777777" w:rsidR="005417B4" w:rsidRDefault="00494532">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w:t>
      </w:r>
      <w:r>
        <w:rPr>
          <w:rFonts w:eastAsia="Times New Roman" w:cs="Times New Roman"/>
          <w:szCs w:val="24"/>
        </w:rPr>
        <w:t xml:space="preserve">ύριε Πρόεδρε. </w:t>
      </w:r>
    </w:p>
    <w:p w14:paraId="440C7EA6"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Κυρία Υπουργέ, πάνω από ενάμιση χρόνο το Υπουργείο Πολιτισμού υλοποιεί το έργο «</w:t>
      </w:r>
      <w:proofErr w:type="spellStart"/>
      <w:r>
        <w:rPr>
          <w:rFonts w:eastAsia="Times New Roman" w:cs="Times New Roman"/>
          <w:szCs w:val="24"/>
        </w:rPr>
        <w:t>Ψηφιοποίηση</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ινητών </w:t>
      </w:r>
      <w:r>
        <w:rPr>
          <w:rFonts w:eastAsia="Times New Roman" w:cs="Times New Roman"/>
          <w:szCs w:val="24"/>
        </w:rPr>
        <w:t>Μ</w:t>
      </w:r>
      <w:r>
        <w:rPr>
          <w:rFonts w:eastAsia="Times New Roman" w:cs="Times New Roman"/>
          <w:szCs w:val="24"/>
        </w:rPr>
        <w:t xml:space="preserve">νημείων», του </w:t>
      </w:r>
      <w:proofErr w:type="spellStart"/>
      <w:r>
        <w:rPr>
          <w:rFonts w:eastAsia="Times New Roman" w:cs="Times New Roman"/>
          <w:szCs w:val="24"/>
        </w:rPr>
        <w:t>υποέργου</w:t>
      </w:r>
      <w:proofErr w:type="spellEnd"/>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προϋπολογισμού 3.300.000 ευρώ περίπου, χωρίς ΦΠΑ, στο οποίο καλούνται να δουλέψουν περίπου εβδομήντα αρχαιολόγοι </w:t>
      </w:r>
      <w:r>
        <w:rPr>
          <w:rFonts w:eastAsia="Times New Roman" w:cs="Times New Roman"/>
          <w:szCs w:val="24"/>
        </w:rPr>
        <w:t xml:space="preserve">σε όλη τη χώρα. </w:t>
      </w:r>
    </w:p>
    <w:p w14:paraId="440C7EA7"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lastRenderedPageBreak/>
        <w:t>Στο συγκεκριμένο έργο προκύπτουν πολύ σοβαρά θέματα με την παράδοση του έργου σε εργολάβους και με την εφαρμογή άθλιων εργασιακών συνθηκών. Ένα τμήμα, βέβαια, του έργου υλοποιείται με αυτεπιστασία της ΔΕΑΜ, που και εκεί υπάρχουν σοβαρά ζητ</w:t>
      </w:r>
      <w:r>
        <w:rPr>
          <w:rFonts w:eastAsia="Times New Roman" w:cs="Times New Roman"/>
          <w:szCs w:val="24"/>
        </w:rPr>
        <w:t>ήματα, με καθυστερήσεις στις πληρωμές, με δίμηνες παρατάσεις</w:t>
      </w:r>
      <w:r>
        <w:rPr>
          <w:rFonts w:eastAsia="Times New Roman" w:cs="Times New Roman"/>
          <w:szCs w:val="24"/>
        </w:rPr>
        <w:t>,</w:t>
      </w:r>
      <w:r>
        <w:rPr>
          <w:rFonts w:eastAsia="Times New Roman" w:cs="Times New Roman"/>
          <w:szCs w:val="24"/>
        </w:rPr>
        <w:t xml:space="preserve"> που κρατούν σε ομηρία τους εργαζόμενους. </w:t>
      </w:r>
    </w:p>
    <w:p w14:paraId="440C7EA8"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Τα πιο σοβαρά, όμως, προβλήματα έχουν προκύψει στο τμήμα του έργου</w:t>
      </w:r>
      <w:r>
        <w:rPr>
          <w:rFonts w:eastAsia="Times New Roman" w:cs="Times New Roman"/>
          <w:szCs w:val="24"/>
        </w:rPr>
        <w:t>,</w:t>
      </w:r>
      <w:r>
        <w:rPr>
          <w:rFonts w:eastAsia="Times New Roman" w:cs="Times New Roman"/>
          <w:szCs w:val="24"/>
        </w:rPr>
        <w:t xml:space="preserve"> που έχει ξεκινήσει να υλοποιείται μέσω οκτώ εργολαβικών και </w:t>
      </w:r>
      <w:proofErr w:type="spellStart"/>
      <w:r>
        <w:rPr>
          <w:rFonts w:eastAsia="Times New Roman" w:cs="Times New Roman"/>
          <w:szCs w:val="24"/>
        </w:rPr>
        <w:t>υπεργολαβικών</w:t>
      </w:r>
      <w:proofErr w:type="spellEnd"/>
      <w:r>
        <w:rPr>
          <w:rFonts w:eastAsia="Times New Roman" w:cs="Times New Roman"/>
          <w:szCs w:val="24"/>
        </w:rPr>
        <w:t xml:space="preserve"> εταιρειών,</w:t>
      </w:r>
      <w:r>
        <w:rPr>
          <w:rFonts w:eastAsia="Times New Roman" w:cs="Times New Roman"/>
          <w:szCs w:val="24"/>
        </w:rPr>
        <w:t xml:space="preserve"> οι οποίες προσπαθούν να επιβάλλουν εργασιακές σχέσεις γαλέρας από τη μία και από την άλλη να βάλουν στις τσέπες τους χιλιάδες ευρώ. </w:t>
      </w:r>
    </w:p>
    <w:p w14:paraId="440C7EA9"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Μάλιστα, με την ανοχή των υπηρεσιών του Υπουργείου</w:t>
      </w:r>
      <w:r>
        <w:rPr>
          <w:rFonts w:eastAsia="Times New Roman" w:cs="Times New Roman"/>
          <w:szCs w:val="24"/>
        </w:rPr>
        <w:t>,</w:t>
      </w:r>
      <w:r>
        <w:rPr>
          <w:rFonts w:eastAsia="Times New Roman" w:cs="Times New Roman"/>
          <w:szCs w:val="24"/>
        </w:rPr>
        <w:t xml:space="preserve"> οι ανάδοχοι εργολάβοι πιέζουν τους εργαζόμενους να δουλέψουν με 600 ευ</w:t>
      </w:r>
      <w:r>
        <w:rPr>
          <w:rFonts w:eastAsia="Times New Roman" w:cs="Times New Roman"/>
          <w:szCs w:val="24"/>
        </w:rPr>
        <w:t>ρώ κα</w:t>
      </w:r>
      <w:r>
        <w:rPr>
          <w:rFonts w:eastAsia="Times New Roman" w:cs="Times New Roman"/>
          <w:szCs w:val="24"/>
        </w:rPr>
        <w:lastRenderedPageBreak/>
        <w:t xml:space="preserve">θαρά, με μπλοκάκια ή με απόδειξη δαπάνης 980 ευρώ καθαρά και ανασφάλιστοι, χωρίς να αναγνωρίζεται η προϋπηρεσία τους, τα επιπλέον προσόντα και εν τέλει η επιστημονική τους εργασία. </w:t>
      </w:r>
    </w:p>
    <w:p w14:paraId="440C7EAA"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Αυτά ποιος τους τα λέει; Τους τα λέει η Σύμπραξη της εταιρείας </w:t>
      </w:r>
      <w:r w:rsidRPr="00D0327B">
        <w:rPr>
          <w:rFonts w:eastAsia="Times New Roman" w:cs="Times New Roman"/>
          <w:szCs w:val="24"/>
        </w:rPr>
        <w:t>“</w:t>
      </w:r>
      <w:r>
        <w:rPr>
          <w:rFonts w:eastAsia="Times New Roman" w:cs="Times New Roman"/>
          <w:szCs w:val="24"/>
          <w:lang w:val="en-US"/>
        </w:rPr>
        <w:t>IKNOW</w:t>
      </w:r>
      <w:r>
        <w:rPr>
          <w:rFonts w:eastAsia="Times New Roman" w:cs="Times New Roman"/>
          <w:szCs w:val="24"/>
          <w:lang w:val="en-US"/>
        </w:rPr>
        <w:t>HOW</w:t>
      </w:r>
      <w:r>
        <w:rPr>
          <w:rFonts w:eastAsia="Times New Roman" w:cs="Times New Roman"/>
          <w:szCs w:val="24"/>
        </w:rPr>
        <w:t xml:space="preserve"> </w:t>
      </w:r>
      <w:r>
        <w:rPr>
          <w:rFonts w:eastAsia="Times New Roman" w:cs="Times New Roman"/>
          <w:szCs w:val="24"/>
          <w:lang w:val="en-US"/>
        </w:rPr>
        <w:t>S</w:t>
      </w:r>
      <w:r w:rsidRPr="00D0327B">
        <w:rPr>
          <w:rFonts w:eastAsia="Times New Roman" w:cs="Times New Roman"/>
          <w:szCs w:val="24"/>
        </w:rPr>
        <w:t>.</w:t>
      </w:r>
      <w:r>
        <w:rPr>
          <w:rFonts w:eastAsia="Times New Roman" w:cs="Times New Roman"/>
          <w:szCs w:val="24"/>
          <w:lang w:val="en-US"/>
        </w:rPr>
        <w:t>A</w:t>
      </w:r>
      <w:r w:rsidRPr="00D0327B">
        <w:rPr>
          <w:rFonts w:eastAsia="Times New Roman" w:cs="Times New Roman"/>
          <w:szCs w:val="24"/>
        </w:rPr>
        <w:t>.”</w:t>
      </w:r>
      <w:r>
        <w:rPr>
          <w:rFonts w:eastAsia="Times New Roman" w:cs="Times New Roman"/>
          <w:szCs w:val="24"/>
        </w:rPr>
        <w:t xml:space="preserve"> και του ΕΛΚΕ, που ξέρετε πολύ καλά ότι είναι του Πανεπιστημίου Αθηνών. </w:t>
      </w:r>
    </w:p>
    <w:p w14:paraId="440C7EAB"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Υποθέτω ότι τα γνωρίζετε όλα αυτά. Μάλιστα, σας έχουν κατατεθεί και συγκεκριμένες καταγγελίες. </w:t>
      </w:r>
    </w:p>
    <w:p w14:paraId="440C7EAC"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Άρα, δεν μπορεί «να σφυρίζει αδιάφορα» -να το πω έτσι- το Υπουργείο Πολιτισμού</w:t>
      </w:r>
      <w:r>
        <w:rPr>
          <w:rFonts w:eastAsia="Times New Roman" w:cs="Times New Roman"/>
          <w:szCs w:val="24"/>
        </w:rPr>
        <w:t xml:space="preserve"> απέναντι σε αυτό το δουλεμπόριο, με απειλές προς τους εργαζόμενους του στυλ «ή αποδέχεστε τους όρους μου ή δεν σας προσλαμβάνουμε». Πρέπει να πάρετε θέση. Συζητάτε με τους εργολάβους και όταν σας ζητούν οι εργαζόμενοι να έρθουν στη συνάντηση που εσείς κάν</w:t>
      </w:r>
      <w:r>
        <w:rPr>
          <w:rFonts w:eastAsia="Times New Roman" w:cs="Times New Roman"/>
          <w:szCs w:val="24"/>
        </w:rPr>
        <w:t xml:space="preserve">ετε -το Υπουργείο- με τους εργολάβους, εσείς τους αρνείστε. </w:t>
      </w:r>
    </w:p>
    <w:p w14:paraId="440C7EAD"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lastRenderedPageBreak/>
        <w:t>εσείς,</w:t>
      </w:r>
      <w:r>
        <w:rPr>
          <w:rFonts w:eastAsia="Times New Roman" w:cs="Times New Roman"/>
          <w:szCs w:val="24"/>
        </w:rPr>
        <w:t xml:space="preserve"> που λέτε ότι είστε της δεύτερης, της πρώτης φοράς Αριστερά κ</w:t>
      </w:r>
      <w:r>
        <w:rPr>
          <w:rFonts w:eastAsia="Times New Roman" w:cs="Times New Roman"/>
          <w:szCs w:val="24"/>
        </w:rPr>
        <w:t>.</w:t>
      </w:r>
      <w:r>
        <w:rPr>
          <w:rFonts w:eastAsia="Times New Roman" w:cs="Times New Roman"/>
          <w:szCs w:val="24"/>
        </w:rPr>
        <w:t>λπ., πώς εννοείτε τον κόσμο της εργασίας; Τι μυστικά είχατε να συζητήσετε με τους εργολάβους; Οι εργολάβοι αρνούνται κάθε διάλο</w:t>
      </w:r>
      <w:r>
        <w:rPr>
          <w:rFonts w:eastAsia="Times New Roman" w:cs="Times New Roman"/>
          <w:szCs w:val="24"/>
        </w:rPr>
        <w:t xml:space="preserve">γο. Αρνούνται συνάντηση με το Σωματείο των Αρχαιολόγων, </w:t>
      </w:r>
      <w:proofErr w:type="spellStart"/>
      <w:r>
        <w:rPr>
          <w:rFonts w:eastAsia="Times New Roman" w:cs="Times New Roman"/>
          <w:szCs w:val="24"/>
        </w:rPr>
        <w:t>παρ’ότι</w:t>
      </w:r>
      <w:proofErr w:type="spellEnd"/>
      <w:r>
        <w:rPr>
          <w:rFonts w:eastAsia="Times New Roman" w:cs="Times New Roman"/>
          <w:szCs w:val="24"/>
        </w:rPr>
        <w:t xml:space="preserve"> επίμονα τους έχει ζητηθεί. </w:t>
      </w:r>
    </w:p>
    <w:p w14:paraId="440C7EAE"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για να λέμε τα πράγματα με το όνομά τους, πρόκειται για συγκεκριμένες εταιρείες πληροφορικής, όπως είναι η ΓΕΩΑΝΑΛΥΣΗ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COSMOS</w:t>
      </w:r>
      <w:r>
        <w:rPr>
          <w:rFonts w:eastAsia="Times New Roman" w:cs="Times New Roman"/>
          <w:szCs w:val="24"/>
        </w:rPr>
        <w:t xml:space="preserve">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SYSTEMS</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GLOBO</w:t>
      </w:r>
      <w:r>
        <w:rPr>
          <w:rFonts w:eastAsia="Times New Roman" w:cs="Times New Roman"/>
          <w:szCs w:val="24"/>
        </w:rPr>
        <w:t>»</w:t>
      </w:r>
      <w:r>
        <w:rPr>
          <w:rFonts w:eastAsia="Times New Roman" w:cs="Times New Roman"/>
          <w:szCs w:val="24"/>
        </w:rPr>
        <w:t xml:space="preserve">, η </w:t>
      </w:r>
      <w:r>
        <w:rPr>
          <w:rFonts w:eastAsia="Times New Roman" w:cs="Times New Roman"/>
          <w:szCs w:val="24"/>
        </w:rPr>
        <w:t>σ</w:t>
      </w:r>
      <w:r>
        <w:rPr>
          <w:rFonts w:eastAsia="Times New Roman" w:cs="Times New Roman"/>
          <w:szCs w:val="24"/>
        </w:rPr>
        <w:t xml:space="preserve">ύμπραξη </w:t>
      </w:r>
      <w:r>
        <w:rPr>
          <w:rFonts w:eastAsia="Times New Roman" w:cs="Times New Roman"/>
          <w:szCs w:val="24"/>
        </w:rPr>
        <w:t>«</w:t>
      </w:r>
      <w:r>
        <w:rPr>
          <w:rFonts w:eastAsia="Times New Roman" w:cs="Times New Roman"/>
          <w:szCs w:val="24"/>
          <w:lang w:val="en-US"/>
        </w:rPr>
        <w:t>IKNOWHOW</w:t>
      </w:r>
      <w:r>
        <w:rPr>
          <w:rFonts w:eastAsia="Times New Roman" w:cs="Times New Roman"/>
          <w:szCs w:val="24"/>
        </w:rPr>
        <w:t xml:space="preserve"> </w:t>
      </w:r>
      <w:r>
        <w:rPr>
          <w:rFonts w:eastAsia="Times New Roman" w:cs="Times New Roman"/>
          <w:szCs w:val="24"/>
          <w:lang w:val="en-US"/>
        </w:rPr>
        <w:t>S</w:t>
      </w:r>
      <w:r w:rsidRPr="00D0327B">
        <w:rPr>
          <w:rFonts w:eastAsia="Times New Roman" w:cs="Times New Roman"/>
          <w:szCs w:val="24"/>
        </w:rPr>
        <w:t>.</w:t>
      </w:r>
      <w:r>
        <w:rPr>
          <w:rFonts w:eastAsia="Times New Roman" w:cs="Times New Roman"/>
          <w:szCs w:val="24"/>
          <w:lang w:val="en-US"/>
        </w:rPr>
        <w:t>A</w:t>
      </w:r>
      <w:r w:rsidRPr="00D0327B">
        <w:rPr>
          <w:rFonts w:eastAsia="Times New Roman" w:cs="Times New Roman"/>
          <w:szCs w:val="24"/>
        </w:rPr>
        <w:t>.</w:t>
      </w:r>
      <w:r>
        <w:rPr>
          <w:rFonts w:eastAsia="Times New Roman" w:cs="Times New Roman"/>
          <w:szCs w:val="24"/>
        </w:rPr>
        <w:t>»,</w:t>
      </w:r>
      <w:r>
        <w:rPr>
          <w:rFonts w:eastAsia="Times New Roman" w:cs="Times New Roman"/>
          <w:szCs w:val="24"/>
        </w:rPr>
        <w:t xml:space="preserve"> που σας είπα προηγουμένως</w:t>
      </w:r>
      <w:r>
        <w:rPr>
          <w:rFonts w:eastAsia="Times New Roman" w:cs="Times New Roman"/>
          <w:szCs w:val="24"/>
        </w:rPr>
        <w:t>,</w:t>
      </w:r>
      <w:r>
        <w:rPr>
          <w:rFonts w:eastAsia="Times New Roman" w:cs="Times New Roman"/>
          <w:szCs w:val="24"/>
        </w:rPr>
        <w:t xml:space="preserve"> μαζί με την ΕΛΚΕ, η </w:t>
      </w:r>
      <w:r>
        <w:rPr>
          <w:rFonts w:eastAsia="Times New Roman" w:cs="Times New Roman"/>
          <w:szCs w:val="24"/>
        </w:rPr>
        <w:t>«</w:t>
      </w:r>
      <w:r>
        <w:rPr>
          <w:rFonts w:eastAsia="Times New Roman" w:cs="Times New Roman"/>
          <w:szCs w:val="24"/>
          <w:lang w:val="en-US"/>
        </w:rPr>
        <w:t>UNISYSTEM</w:t>
      </w:r>
      <w:r>
        <w:rPr>
          <w:rFonts w:eastAsia="Times New Roman" w:cs="Times New Roman"/>
          <w:szCs w:val="24"/>
        </w:rPr>
        <w:t>»</w:t>
      </w:r>
      <w:r>
        <w:rPr>
          <w:rFonts w:eastAsia="Times New Roman" w:cs="Times New Roman"/>
          <w:szCs w:val="24"/>
        </w:rPr>
        <w:t xml:space="preserve"> με την </w:t>
      </w:r>
      <w:proofErr w:type="spellStart"/>
      <w:r>
        <w:rPr>
          <w:rFonts w:eastAsia="Times New Roman" w:cs="Times New Roman"/>
          <w:szCs w:val="24"/>
        </w:rPr>
        <w:t>υπεργολαβική</w:t>
      </w:r>
      <w:proofErr w:type="spellEnd"/>
      <w:r>
        <w:rPr>
          <w:rFonts w:eastAsia="Times New Roman" w:cs="Times New Roman"/>
          <w:szCs w:val="24"/>
        </w:rPr>
        <w:t xml:space="preserve"> εταιρεία </w:t>
      </w:r>
      <w:r>
        <w:rPr>
          <w:rFonts w:eastAsia="Times New Roman" w:cs="Times New Roman"/>
          <w:szCs w:val="24"/>
        </w:rPr>
        <w:t>«</w:t>
      </w:r>
      <w:r>
        <w:rPr>
          <w:rFonts w:eastAsia="Times New Roman" w:cs="Times New Roman"/>
          <w:szCs w:val="24"/>
        </w:rPr>
        <w:t>ΠΟΛΥΠΤΥΧΟΝ</w:t>
      </w:r>
      <w:r>
        <w:rPr>
          <w:rFonts w:eastAsia="Times New Roman" w:cs="Times New Roman"/>
          <w:szCs w:val="24"/>
        </w:rPr>
        <w:t>»</w:t>
      </w:r>
      <w:r>
        <w:rPr>
          <w:rFonts w:eastAsia="Times New Roman" w:cs="Times New Roman"/>
          <w:szCs w:val="24"/>
        </w:rPr>
        <w:t xml:space="preserve">. </w:t>
      </w:r>
    </w:p>
    <w:p w14:paraId="440C7EAF"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Θα σας φέρω ένα πολύ συγκεκριμένο παράδειγμα. Αν στους εβδομήντα εργολάβους -για τον καθένα, μαζί με τις εργοδοτικές </w:t>
      </w:r>
      <w:r>
        <w:rPr>
          <w:rFonts w:eastAsia="Times New Roman" w:cs="Times New Roman"/>
          <w:szCs w:val="24"/>
        </w:rPr>
        <w:t>εισφορές κ</w:t>
      </w:r>
      <w:r>
        <w:rPr>
          <w:rFonts w:eastAsia="Times New Roman" w:cs="Times New Roman"/>
          <w:szCs w:val="24"/>
        </w:rPr>
        <w:t>.</w:t>
      </w:r>
      <w:r>
        <w:rPr>
          <w:rFonts w:eastAsia="Times New Roman" w:cs="Times New Roman"/>
          <w:szCs w:val="24"/>
        </w:rPr>
        <w:t>λπ.- δίνονται τον μήνα</w:t>
      </w:r>
      <w:r>
        <w:rPr>
          <w:rFonts w:eastAsia="Times New Roman" w:cs="Times New Roman"/>
          <w:szCs w:val="24"/>
        </w:rPr>
        <w:t xml:space="preserve">, </w:t>
      </w:r>
      <w:r>
        <w:rPr>
          <w:rFonts w:eastAsia="Times New Roman" w:cs="Times New Roman"/>
          <w:szCs w:val="24"/>
        </w:rPr>
        <w:t>ας πούμε</w:t>
      </w:r>
      <w:r>
        <w:rPr>
          <w:rFonts w:eastAsia="Times New Roman" w:cs="Times New Roman"/>
          <w:szCs w:val="24"/>
        </w:rPr>
        <w:t xml:space="preserve">, </w:t>
      </w:r>
      <w:r>
        <w:rPr>
          <w:rFonts w:eastAsia="Times New Roman" w:cs="Times New Roman"/>
          <w:szCs w:val="24"/>
        </w:rPr>
        <w:t>850 ευρώ -έτσι απλόχερα!- τότε συνολικά, εάν δουλέψουν έξι μήνες, το ποσό ανέρχεται στις 360.000 περίπου για όλους τους αρχαιολόγους</w:t>
      </w:r>
      <w:r>
        <w:rPr>
          <w:rFonts w:eastAsia="Times New Roman" w:cs="Times New Roman"/>
          <w:szCs w:val="24"/>
        </w:rPr>
        <w:t>,</w:t>
      </w:r>
      <w:r>
        <w:rPr>
          <w:rFonts w:eastAsia="Times New Roman" w:cs="Times New Roman"/>
          <w:szCs w:val="24"/>
        </w:rPr>
        <w:t xml:space="preserve"> για όλο το διάστημα του έργου. Τα υπόλοιπα 3 </w:t>
      </w:r>
      <w:r>
        <w:rPr>
          <w:rFonts w:eastAsia="Times New Roman" w:cs="Times New Roman"/>
          <w:szCs w:val="24"/>
        </w:rPr>
        <w:lastRenderedPageBreak/>
        <w:t>εκατομμύρια πού θα πάνε; Ποιος θ</w:t>
      </w:r>
      <w:r>
        <w:rPr>
          <w:rFonts w:eastAsia="Times New Roman" w:cs="Times New Roman"/>
          <w:szCs w:val="24"/>
        </w:rPr>
        <w:t xml:space="preserve">α τα πάρει; Είναι προφανές ότι θα τα πάρουν οι εργολάβοι. Δηλαδή, πάρτι στις πλάτες, την αγωνία και τον κόπο των εργαζομένων! </w:t>
      </w:r>
    </w:p>
    <w:p w14:paraId="440C7EB0"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Είναι, λοιπόν, πεντακάθαρο ότι αυτές είναι οι συνέπειες</w:t>
      </w:r>
      <w:r>
        <w:rPr>
          <w:rFonts w:eastAsia="Times New Roman" w:cs="Times New Roman"/>
          <w:szCs w:val="24"/>
        </w:rPr>
        <w:t>,</w:t>
      </w:r>
      <w:r>
        <w:rPr>
          <w:rFonts w:eastAsia="Times New Roman" w:cs="Times New Roman"/>
          <w:szCs w:val="24"/>
        </w:rPr>
        <w:t xml:space="preserve"> που φέρνει η </w:t>
      </w:r>
      <w:proofErr w:type="spellStart"/>
      <w:r>
        <w:rPr>
          <w:rFonts w:eastAsia="Times New Roman" w:cs="Times New Roman"/>
          <w:szCs w:val="24"/>
        </w:rPr>
        <w:t>εργολαβοποίηση</w:t>
      </w:r>
      <w:proofErr w:type="spellEnd"/>
      <w:r>
        <w:rPr>
          <w:rFonts w:eastAsia="Times New Roman" w:cs="Times New Roman"/>
          <w:szCs w:val="24"/>
        </w:rPr>
        <w:t xml:space="preserve"> των αρχαιολογικών εργασιών, η εμπορευματοποί</w:t>
      </w:r>
      <w:r>
        <w:rPr>
          <w:rFonts w:eastAsia="Times New Roman" w:cs="Times New Roman"/>
          <w:szCs w:val="24"/>
        </w:rPr>
        <w:t xml:space="preserve">ηση του πολιτισμού, την οποία, βέβαια, τη στήριξαν με κάθε τρόπο οι προηγούμενες κυβερνήσεις, τη συνεχίζει και η δική σας, με </w:t>
      </w:r>
      <w:proofErr w:type="spellStart"/>
      <w:r>
        <w:rPr>
          <w:rFonts w:eastAsia="Times New Roman" w:cs="Times New Roman"/>
          <w:szCs w:val="24"/>
        </w:rPr>
        <w:t>υποστελέχωση</w:t>
      </w:r>
      <w:proofErr w:type="spellEnd"/>
      <w:r>
        <w:rPr>
          <w:rFonts w:eastAsia="Times New Roman" w:cs="Times New Roman"/>
          <w:szCs w:val="24"/>
        </w:rPr>
        <w:t xml:space="preserve"> των αρχαιολογικών υπηρεσιών, με μηδαμινή χρηματοδότηση. </w:t>
      </w:r>
    </w:p>
    <w:p w14:paraId="440C7EB1"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440C7EB2"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Σας ρωτάμε –και ευχαριστώ πολύ για την ανοχή σας, κύριε Πρόεδρε- τι μέτρα θα πάρετε, ώστε όλα τα έργα να εκτελούνται από το Υπουργείο Πολιτισμού με προσωπικό που θα προσλα</w:t>
      </w:r>
      <w:r>
        <w:rPr>
          <w:rFonts w:eastAsia="Times New Roman" w:cs="Times New Roman"/>
          <w:szCs w:val="24"/>
        </w:rPr>
        <w:t xml:space="preserve">μβάνεται από τις </w:t>
      </w:r>
      <w:r>
        <w:rPr>
          <w:rFonts w:eastAsia="Times New Roman" w:cs="Times New Roman"/>
          <w:szCs w:val="24"/>
        </w:rPr>
        <w:t>ε</w:t>
      </w:r>
      <w:r>
        <w:rPr>
          <w:rFonts w:eastAsia="Times New Roman" w:cs="Times New Roman"/>
          <w:szCs w:val="24"/>
        </w:rPr>
        <w:t xml:space="preserve">φορίες και την εκάστοτε αρμόδια υπηρεσία του Υπουργείου Πολιτισμού, χωρίς αναθέσεις σε εργολάβους. </w:t>
      </w:r>
    </w:p>
    <w:p w14:paraId="440C7EB3"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Ειδικότερα για το συγκεκριμένο έργο της </w:t>
      </w:r>
      <w:proofErr w:type="spellStart"/>
      <w:r>
        <w:rPr>
          <w:rFonts w:eastAsia="Times New Roman" w:cs="Times New Roman"/>
          <w:szCs w:val="24"/>
        </w:rPr>
        <w:t>ψηφιοποίησης</w:t>
      </w:r>
      <w:proofErr w:type="spellEnd"/>
      <w:r>
        <w:rPr>
          <w:rFonts w:eastAsia="Times New Roman" w:cs="Times New Roman"/>
          <w:szCs w:val="24"/>
        </w:rPr>
        <w:t xml:space="preserve"> το Υπουργείο πρέπει να αλλάξει τους όρους και να προκηρύξει άμεσα νέες θέσεις εργασία</w:t>
      </w:r>
      <w:r>
        <w:rPr>
          <w:rFonts w:eastAsia="Times New Roman" w:cs="Times New Roman"/>
          <w:szCs w:val="24"/>
        </w:rPr>
        <w:t>ς, για να το υλοποιήσουν εξ ολοκλήρου οι εργαζόμενοι στη ΔΔΕΑΜ. Επίσης, οι αρχαιολόγοι που θα δουλέψουν στο έργο, θα πρέπει να προσληφθούν κανονικά ως αρχαιολόγοι. Είναι πτυχιούχοι, είναι μεταπτυχιακοί, είναι διδακτορικοί και πρέπει να προσληφθούν με συμβά</w:t>
      </w:r>
      <w:r>
        <w:rPr>
          <w:rFonts w:eastAsia="Times New Roman" w:cs="Times New Roman"/>
          <w:szCs w:val="24"/>
        </w:rPr>
        <w:t xml:space="preserve">σεις εργασίας και όχι ως εξωτερικοί συνεργάτες -δηλαδή με μπλοκάκι- με πλήρη ασφαλιστικά, μισθολογικά, συνταξιοδοτικά δικαιώματα. Πρέπει να λαμβάνεται υπ’ </w:t>
      </w:r>
      <w:proofErr w:type="spellStart"/>
      <w:r>
        <w:rPr>
          <w:rFonts w:eastAsia="Times New Roman" w:cs="Times New Roman"/>
          <w:szCs w:val="24"/>
        </w:rPr>
        <w:t>όψιν</w:t>
      </w:r>
      <w:proofErr w:type="spellEnd"/>
      <w:r>
        <w:rPr>
          <w:rFonts w:eastAsia="Times New Roman" w:cs="Times New Roman"/>
          <w:szCs w:val="24"/>
        </w:rPr>
        <w:t xml:space="preserve"> η προϋπηρεσία και τα προσόντα τους. Πρέπει η σύμβασή τους να είναι αντίστοιχη με τη συλλογική σύ</w:t>
      </w:r>
      <w:r>
        <w:rPr>
          <w:rFonts w:eastAsia="Times New Roman" w:cs="Times New Roman"/>
          <w:szCs w:val="24"/>
        </w:rPr>
        <w:t xml:space="preserve">μβαση εργασίας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p>
    <w:p w14:paraId="440C7EB4"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Ζητάμε πολύ συγκεκριμένη απάντηση, γιατί εκκρεμεί το θέμα εδώ και μεγάλο χρονικό διάστημα. </w:t>
      </w:r>
    </w:p>
    <w:p w14:paraId="440C7EB5"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σας.</w:t>
      </w:r>
    </w:p>
    <w:p w14:paraId="440C7EB6" w14:textId="77777777" w:rsidR="005417B4" w:rsidRDefault="00494532">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κύριε Συντυχάκη.</w:t>
      </w:r>
    </w:p>
    <w:p w14:paraId="440C7EB7"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έχετε τον </w:t>
      </w:r>
      <w:r>
        <w:rPr>
          <w:rFonts w:eastAsia="Times New Roman" w:cs="Times New Roman"/>
          <w:szCs w:val="24"/>
        </w:rPr>
        <w:t>λόγο.</w:t>
      </w:r>
    </w:p>
    <w:p w14:paraId="440C7EB8" w14:textId="77777777" w:rsidR="005417B4" w:rsidRDefault="00494532">
      <w:pPr>
        <w:spacing w:after="0"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Κύριε Συντυχάκη, σας ευχαριστώ για την ερώτηση, γιατί μας βοηθάει να διευκρινίσουμε κάποια θέματα που αφορούν τις εργασιακές σχέσεις. </w:t>
      </w:r>
    </w:p>
    <w:p w14:paraId="440C7EB9"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Όπως ξέρετε, το Υπουργείο Πολιτισμού υλοποιεί με αυτεπιστασία</w:t>
      </w:r>
      <w:r>
        <w:rPr>
          <w:rFonts w:eastAsia="Times New Roman" w:cs="Times New Roman"/>
          <w:szCs w:val="24"/>
        </w:rPr>
        <w:t xml:space="preserve"> το Πρώτο Πρόγραμμα Υλοποίησης, το </w:t>
      </w:r>
      <w:proofErr w:type="spellStart"/>
      <w:r>
        <w:rPr>
          <w:rFonts w:eastAsia="Times New Roman" w:cs="Times New Roman"/>
          <w:szCs w:val="24"/>
        </w:rPr>
        <w:t>υπο</w:t>
      </w:r>
      <w:proofErr w:type="spellEnd"/>
      <w:r>
        <w:rPr>
          <w:rFonts w:eastAsia="Times New Roman" w:cs="Times New Roman"/>
          <w:szCs w:val="24"/>
        </w:rPr>
        <w:t xml:space="preserve">-έργο </w:t>
      </w:r>
      <w:r>
        <w:rPr>
          <w:rFonts w:eastAsia="Times New Roman" w:cs="Times New Roman"/>
          <w:szCs w:val="24"/>
          <w:lang w:val="en-US"/>
        </w:rPr>
        <w:t>I</w:t>
      </w:r>
      <w:r>
        <w:rPr>
          <w:rFonts w:eastAsia="Times New Roman" w:cs="Times New Roman"/>
          <w:szCs w:val="24"/>
        </w:rPr>
        <w:t xml:space="preserve">. Αυτή είναι η γραμμή του Υπουργείου Πολιτισμού. Προτιμά να έχει αυτεπιστασία, γιατί έτσι ακριβώς θα ορίζει όχι μόνο την επιστημονική αρτιότητα, αλλά και τις εργασιακές σχέσεις. </w:t>
      </w:r>
    </w:p>
    <w:p w14:paraId="440C7EBA"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Όμως, όπως ξέρετε, το πρόγραμμα </w:t>
      </w:r>
      <w:r>
        <w:rPr>
          <w:rFonts w:eastAsia="Times New Roman" w:cs="Times New Roman"/>
          <w:szCs w:val="24"/>
        </w:rPr>
        <w:t xml:space="preserve">που συζητάμε τώρα, έχει γίνει στο επιχειρησιακό πρόγραμμα ψηφιακής σύγκλισης τον Μάιο του 2012. Οι όροι </w:t>
      </w:r>
      <w:proofErr w:type="spellStart"/>
      <w:r>
        <w:rPr>
          <w:rFonts w:eastAsia="Times New Roman" w:cs="Times New Roman"/>
          <w:szCs w:val="24"/>
        </w:rPr>
        <w:t>ετέθηκαν</w:t>
      </w:r>
      <w:proofErr w:type="spellEnd"/>
      <w:r>
        <w:rPr>
          <w:rFonts w:eastAsia="Times New Roman" w:cs="Times New Roman"/>
          <w:szCs w:val="24"/>
        </w:rPr>
        <w:t xml:space="preserve"> τότε και ήταν υποχρέωση να συνεχιστεί το πρόγραμμα με βάση αυτούς τους όρους. Αν άλλαζαν οι όροι, θα έπρεπε να </w:t>
      </w:r>
      <w:proofErr w:type="spellStart"/>
      <w:r>
        <w:rPr>
          <w:rFonts w:eastAsia="Times New Roman" w:cs="Times New Roman"/>
          <w:szCs w:val="24"/>
        </w:rPr>
        <w:t>απενταχθεί</w:t>
      </w:r>
      <w:proofErr w:type="spellEnd"/>
      <w:r>
        <w:rPr>
          <w:rFonts w:eastAsia="Times New Roman" w:cs="Times New Roman"/>
          <w:szCs w:val="24"/>
        </w:rPr>
        <w:t xml:space="preserve"> το πρόγραμμα, με αποτ</w:t>
      </w:r>
      <w:r>
        <w:rPr>
          <w:rFonts w:eastAsia="Times New Roman" w:cs="Times New Roman"/>
          <w:szCs w:val="24"/>
        </w:rPr>
        <w:t>έλεσμα η Ελλάδα να πρέπει να πληρώσει αυτό που είχε πάρει. Επομένως, αυτή η αλλαγή των όρων δεν μπορεί να γίνει.</w:t>
      </w:r>
    </w:p>
    <w:p w14:paraId="440C7EBB"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τις συναντήσεις με τους εργολάβους και τους εργαζόμενους, από όσο ξέρω, πριν να αναλάβω εγώ,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Βλαζάκη</w:t>
      </w:r>
      <w:proofErr w:type="spellEnd"/>
      <w:r>
        <w:rPr>
          <w:rFonts w:eastAsia="Times New Roman" w:cs="Times New Roman"/>
          <w:szCs w:val="24"/>
        </w:rPr>
        <w:t>, Γενική Γραμματέας του Υπο</w:t>
      </w:r>
      <w:r>
        <w:rPr>
          <w:rFonts w:eastAsia="Times New Roman" w:cs="Times New Roman"/>
          <w:szCs w:val="24"/>
        </w:rPr>
        <w:t xml:space="preserve">υργείου, είχε συναντηθεί και με τους εργολάβους και με τους εργαζόμενους. </w:t>
      </w:r>
      <w:r>
        <w:rPr>
          <w:rFonts w:eastAsia="Times New Roman" w:cs="Times New Roman"/>
          <w:szCs w:val="24"/>
        </w:rPr>
        <w:t>Ε</w:t>
      </w:r>
      <w:r>
        <w:rPr>
          <w:rFonts w:eastAsia="Times New Roman" w:cs="Times New Roman"/>
          <w:szCs w:val="24"/>
        </w:rPr>
        <w:t xml:space="preserve">ίχε δώσει συστάσεις στους εργολάβους να τηρήσουν τα δέοντα. </w:t>
      </w:r>
    </w:p>
    <w:p w14:paraId="440C7EBC"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Σ’ αυτή τη φάση, όμως, το Υπουργείο Πολιτισμού, δυστυχώς, μόνο παραινέσεις μπορεί να κάνει προς τους εργολάβους, γιατί δ</w:t>
      </w:r>
      <w:r>
        <w:rPr>
          <w:rFonts w:eastAsia="Times New Roman" w:cs="Times New Roman"/>
          <w:szCs w:val="24"/>
        </w:rPr>
        <w:t xml:space="preserve">εν μπορεί να ξανασχεδιάσει το έργο. Αυτά ήθελα να πω για να διευκρινίσω τι ισχύει από το Υπουργείο. </w:t>
      </w:r>
    </w:p>
    <w:p w14:paraId="440C7EBD" w14:textId="77777777" w:rsidR="005417B4" w:rsidRDefault="00494532">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Συντυχάκη, έχετε τον λόγο για τη δευτερολογία σας.</w:t>
      </w:r>
    </w:p>
    <w:p w14:paraId="440C7EBE" w14:textId="77777777" w:rsidR="005417B4" w:rsidRDefault="00494532">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Κυρία Υπουργέ, δεν δώσατε απάντηση. Η απ</w:t>
      </w:r>
      <w:r>
        <w:rPr>
          <w:rFonts w:eastAsia="Times New Roman" w:cs="Times New Roman"/>
          <w:szCs w:val="24"/>
        </w:rPr>
        <w:t xml:space="preserve">άντηση εκτός από το ότι ήταν λιτή και σύντομη, δεν μπήκε επί της ουσίας του ζητήματος. Εγώ θα σας πω πως για πολλά έργα, που είναι </w:t>
      </w:r>
      <w:r>
        <w:rPr>
          <w:rFonts w:eastAsia="Times New Roman" w:cs="Times New Roman"/>
          <w:szCs w:val="24"/>
        </w:rPr>
        <w:lastRenderedPageBreak/>
        <w:t>συγχρηματοδοτούμενα από το ΕΣΠΑ, μεγάλα κατασκευαστικά έργα, το Υπουργείο έκανε ό,τι περνούσε από το χέρι του, έκανε και νομο</w:t>
      </w:r>
      <w:r>
        <w:rPr>
          <w:rFonts w:eastAsia="Times New Roman" w:cs="Times New Roman"/>
          <w:szCs w:val="24"/>
        </w:rPr>
        <w:t xml:space="preserve">θετική ρύθμιση, προκειμένου να μην </w:t>
      </w:r>
      <w:proofErr w:type="spellStart"/>
      <w:r>
        <w:rPr>
          <w:rFonts w:eastAsia="Times New Roman" w:cs="Times New Roman"/>
          <w:szCs w:val="24"/>
        </w:rPr>
        <w:t>απενταχθούν</w:t>
      </w:r>
      <w:proofErr w:type="spellEnd"/>
      <w:r>
        <w:rPr>
          <w:rFonts w:eastAsia="Times New Roman" w:cs="Times New Roman"/>
          <w:szCs w:val="24"/>
        </w:rPr>
        <w:t xml:space="preserve"> από το προηγούμενο ΕΣΠΑ. </w:t>
      </w:r>
    </w:p>
    <w:p w14:paraId="440C7EBF"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Θα μπορούσε, λοιπόν, στο χρόνο που απαιτείται, να πάρει όλα εκείνα τα μέτρα, έτσι ώστε να διαμορφώσει το έργο με άλλους όρους, αλλά και να μην </w:t>
      </w:r>
      <w:proofErr w:type="spellStart"/>
      <w:r>
        <w:rPr>
          <w:rFonts w:eastAsia="Times New Roman" w:cs="Times New Roman"/>
          <w:szCs w:val="24"/>
        </w:rPr>
        <w:t>απενταχθεί</w:t>
      </w:r>
      <w:proofErr w:type="spellEnd"/>
      <w:r>
        <w:rPr>
          <w:rFonts w:eastAsia="Times New Roman" w:cs="Times New Roman"/>
          <w:szCs w:val="24"/>
        </w:rPr>
        <w:t xml:space="preserve">. Δεν το έκανε. </w:t>
      </w:r>
      <w:r>
        <w:rPr>
          <w:rFonts w:eastAsia="Times New Roman" w:cs="Times New Roman"/>
          <w:szCs w:val="24"/>
        </w:rPr>
        <w:t>Ξ</w:t>
      </w:r>
      <w:r>
        <w:rPr>
          <w:rFonts w:eastAsia="Times New Roman" w:cs="Times New Roman"/>
          <w:szCs w:val="24"/>
        </w:rPr>
        <w:t>έρετε γιατί δ</w:t>
      </w:r>
      <w:r>
        <w:rPr>
          <w:rFonts w:eastAsia="Times New Roman" w:cs="Times New Roman"/>
          <w:szCs w:val="24"/>
        </w:rPr>
        <w:t xml:space="preserve">εν το έκανε; Γιατί ισχύει αυτό που είπατε προηγουμένως. Το Υπουργείο, δηλαδή η Κυβέρνηση, μόνο παραινέσεις μπορεί να κάνει στους εργολάβους, όχι –επιτρέψτε μου την έκφραση- να «βάλει χέρι» στους εργολάβους. Αυτή είναι η Κυβέρνηση της </w:t>
      </w:r>
      <w:r>
        <w:rPr>
          <w:rFonts w:eastAsia="Times New Roman" w:cs="Times New Roman"/>
          <w:szCs w:val="24"/>
        </w:rPr>
        <w:t>π</w:t>
      </w:r>
      <w:r>
        <w:rPr>
          <w:rFonts w:eastAsia="Times New Roman" w:cs="Times New Roman"/>
          <w:szCs w:val="24"/>
        </w:rPr>
        <w:t xml:space="preserve">ρώτη </w:t>
      </w:r>
      <w:r>
        <w:rPr>
          <w:rFonts w:eastAsia="Times New Roman" w:cs="Times New Roman"/>
          <w:szCs w:val="24"/>
        </w:rPr>
        <w:t>φ</w:t>
      </w:r>
      <w:r>
        <w:rPr>
          <w:rFonts w:eastAsia="Times New Roman" w:cs="Times New Roman"/>
          <w:szCs w:val="24"/>
        </w:rPr>
        <w:t xml:space="preserve">ορά </w:t>
      </w:r>
      <w:r>
        <w:rPr>
          <w:rFonts w:eastAsia="Times New Roman" w:cs="Times New Roman"/>
          <w:szCs w:val="24"/>
        </w:rPr>
        <w:t>α</w:t>
      </w:r>
      <w:r>
        <w:rPr>
          <w:rFonts w:eastAsia="Times New Roman" w:cs="Times New Roman"/>
          <w:szCs w:val="24"/>
        </w:rPr>
        <w:t>ριστερά, ν</w:t>
      </w:r>
      <w:r>
        <w:rPr>
          <w:rFonts w:eastAsia="Times New Roman" w:cs="Times New Roman"/>
          <w:szCs w:val="24"/>
        </w:rPr>
        <w:t xml:space="preserve">α κάνει μόνο παραινέσεις; </w:t>
      </w:r>
    </w:p>
    <w:p w14:paraId="440C7EC0"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Σας αναφέρω, λοιπόν, ότι υπάρχουν ήδη και επαναλαμβάνω ότι είναι στα χέρια σας, καταγγελίες αρχαιολόγων για τις εργολαβίες σε Αττική, </w:t>
      </w:r>
      <w:r>
        <w:rPr>
          <w:rFonts w:eastAsia="Times New Roman" w:cs="Times New Roman"/>
          <w:szCs w:val="24"/>
        </w:rPr>
        <w:t>β</w:t>
      </w:r>
      <w:r>
        <w:rPr>
          <w:rFonts w:eastAsia="Times New Roman" w:cs="Times New Roman"/>
          <w:szCs w:val="24"/>
        </w:rPr>
        <w:t xml:space="preserve">όρεια Ελλάδα, Μεσσηνία και Κρήτη. Πρέπει να μας πείτε γι’ αυτές. Αφορούν ανάδοχους εργολάβους </w:t>
      </w:r>
      <w:r>
        <w:rPr>
          <w:rFonts w:eastAsia="Times New Roman" w:cs="Times New Roman"/>
          <w:szCs w:val="24"/>
        </w:rPr>
        <w:t xml:space="preserve">σαν αυτούς που σας ανέφερα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Είναι απίστευτες οι καταγγελίες. </w:t>
      </w:r>
    </w:p>
    <w:p w14:paraId="440C7EC1"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lastRenderedPageBreak/>
        <w:t>Ακούστε τη στιχομυθία εργαζομένων και εταιρειών. Ερώτηση εργαζομένου προς εταιρεία: «Από πού προκύπτει το ποσό των 600 ευρώ, που μας προτείνετε ως μισθό;». Απάντηση της εταιρ</w:t>
      </w:r>
      <w:r>
        <w:rPr>
          <w:rFonts w:eastAsia="Times New Roman" w:cs="Times New Roman"/>
          <w:szCs w:val="24"/>
        </w:rPr>
        <w:t>είας: «Από την έκπτωση που έδωσα για να πάρω το έργο από την αγορά εργασίας». Εργαζόμενος: «Η σύμβαση δεν αναφέρει κάτι τέτοιο, όμως». Απάντηση: «Αν έχετε κάποιο πρόβλημα, να παραιτηθείτε».</w:t>
      </w:r>
    </w:p>
    <w:p w14:paraId="440C7EC2"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Άλλος εργαζόμενος προς την εταιρεία: «Γιατί θα παίρνουμε 670 ευρώ </w:t>
      </w:r>
      <w:r>
        <w:rPr>
          <w:rFonts w:eastAsia="Times New Roman" w:cs="Times New Roman"/>
          <w:szCs w:val="24"/>
        </w:rPr>
        <w:t xml:space="preserve">από τα 1100 μικτά; Μεγάλη διαφορά». Απάντηση του εργολάβου: «Αυτές οι κρατήσεις οφείλονται σε εισφορές και περικοπές, καθώς και στις εισφορές του εργοδότη». Οι εισφορές, δηλαδή, του εργοδότη από τα δεδουλευμένα των εργαζομένων! </w:t>
      </w:r>
    </w:p>
    <w:p w14:paraId="440C7EC3"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εν είναι μόνο αυτό, έχουν </w:t>
      </w:r>
      <w:r>
        <w:rPr>
          <w:rFonts w:eastAsia="Times New Roman" w:cs="Times New Roman"/>
          <w:szCs w:val="24"/>
        </w:rPr>
        <w:t xml:space="preserve">ταλαιπωρηθεί απίστευτα οι εργαζόμενοι. Καλαμάτα-Αθήνα-Καλαμάτα, τους λέει η εταιρεία. Επί εννέα μήνες να είναι στην Καλαμάτα, να πληρώνει ενοίκιο, να μετακομίζει και στο τέλος να της </w:t>
      </w:r>
      <w:r>
        <w:rPr>
          <w:rFonts w:eastAsia="Times New Roman" w:cs="Times New Roman"/>
          <w:szCs w:val="24"/>
        </w:rPr>
        <w:lastRenderedPageBreak/>
        <w:t>λένε «έλα στην Αθήνα» και από την Αθήνα να λένε πάλι «πήγαινε πάλι Καλαμά</w:t>
      </w:r>
      <w:r>
        <w:rPr>
          <w:rFonts w:eastAsia="Times New Roman" w:cs="Times New Roman"/>
          <w:szCs w:val="24"/>
        </w:rPr>
        <w:t>τα» για 750 ευρώ.</w:t>
      </w:r>
    </w:p>
    <w:p w14:paraId="440C7EC4"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Υπάρχουν, λοιπόν, πάρα πολλές καταγγελίες και μία από αυτές, για παράδειγμα, αφορά τη </w:t>
      </w:r>
      <w:r>
        <w:rPr>
          <w:rFonts w:eastAsia="Times New Roman" w:cs="Times New Roman"/>
          <w:szCs w:val="24"/>
        </w:rPr>
        <w:t>σ</w:t>
      </w:r>
      <w:r>
        <w:rPr>
          <w:rFonts w:eastAsia="Times New Roman" w:cs="Times New Roman"/>
          <w:szCs w:val="24"/>
        </w:rPr>
        <w:t xml:space="preserve">ύμπραξη </w:t>
      </w:r>
      <w:r>
        <w:rPr>
          <w:rFonts w:eastAsia="Times New Roman" w:cs="Times New Roman"/>
          <w:szCs w:val="24"/>
          <w:lang w:val="en-US"/>
        </w:rPr>
        <w:t>IKNOWHOW</w:t>
      </w:r>
      <w:r>
        <w:rPr>
          <w:rFonts w:eastAsia="Times New Roman" w:cs="Times New Roman"/>
          <w:szCs w:val="24"/>
        </w:rPr>
        <w:t xml:space="preserve"> και της ΕΛΚΕ, η οποία, απ’ ό,τι έμαθα, έχει αναλάβει και τη δημιουργία του πληροφοριακού συστήματος. Έχει πολλά ζητήματα αυτή η σύμπρα</w:t>
      </w:r>
      <w:r>
        <w:rPr>
          <w:rFonts w:eastAsia="Times New Roman" w:cs="Times New Roman"/>
          <w:szCs w:val="24"/>
        </w:rPr>
        <w:t>ξη και κανονικά θα έπρεπε να είναι εκτός έργου.</w:t>
      </w:r>
    </w:p>
    <w:p w14:paraId="440C7EC5"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Ενώ στη διακήρυξη οι εταιρείες αυτές υποχρεούνται να παρέχουν εξοπλισμό, τελικά ζητούν από τους εργαζόμενους να χρησιμοποιήσουν τον δικό τους υπολογιστή, το </w:t>
      </w:r>
      <w:r>
        <w:rPr>
          <w:rFonts w:eastAsia="Times New Roman" w:cs="Times New Roman"/>
          <w:szCs w:val="24"/>
          <w:lang w:val="en-US"/>
        </w:rPr>
        <w:t>laptop</w:t>
      </w:r>
      <w:r>
        <w:rPr>
          <w:rFonts w:eastAsia="Times New Roman" w:cs="Times New Roman"/>
          <w:szCs w:val="24"/>
        </w:rPr>
        <w:t xml:space="preserve"> τους. Πρόκειται γι’ αυτή η σύμπραξη που σας </w:t>
      </w:r>
      <w:r>
        <w:rPr>
          <w:rFonts w:eastAsia="Times New Roman" w:cs="Times New Roman"/>
          <w:szCs w:val="24"/>
        </w:rPr>
        <w:t xml:space="preserve">ανέφερα προηγουμένως, της </w:t>
      </w:r>
      <w:r>
        <w:rPr>
          <w:rFonts w:eastAsia="Times New Roman" w:cs="Times New Roman"/>
          <w:szCs w:val="24"/>
          <w:lang w:val="en-US"/>
        </w:rPr>
        <w:t>IKNOWHOW</w:t>
      </w:r>
      <w:r>
        <w:rPr>
          <w:rFonts w:eastAsia="Times New Roman" w:cs="Times New Roman"/>
          <w:szCs w:val="24"/>
        </w:rPr>
        <w:t xml:space="preserve"> και της ΕΛΚΕ.</w:t>
      </w:r>
    </w:p>
    <w:p w14:paraId="440C7EC6"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Βλαζάκη</w:t>
      </w:r>
      <w:proofErr w:type="spellEnd"/>
      <w:r>
        <w:rPr>
          <w:rFonts w:eastAsia="Times New Roman" w:cs="Times New Roman"/>
          <w:szCs w:val="24"/>
        </w:rPr>
        <w:t xml:space="preserve"> τα γνωρίζει. Σας επαναλαμβάνω ότι πρέπει να σας τα έχει πει αυτά. </w:t>
      </w:r>
      <w:r>
        <w:rPr>
          <w:rFonts w:eastAsia="Times New Roman" w:cs="Times New Roman"/>
          <w:szCs w:val="24"/>
        </w:rPr>
        <w:t>Μ</w:t>
      </w:r>
      <w:r>
        <w:rPr>
          <w:rFonts w:eastAsia="Times New Roman" w:cs="Times New Roman"/>
          <w:szCs w:val="24"/>
        </w:rPr>
        <w:t xml:space="preserve">άλιστα, η κ. </w:t>
      </w:r>
      <w:proofErr w:type="spellStart"/>
      <w:r>
        <w:rPr>
          <w:rFonts w:eastAsia="Times New Roman" w:cs="Times New Roman"/>
          <w:szCs w:val="24"/>
        </w:rPr>
        <w:t>Βλαζάκη</w:t>
      </w:r>
      <w:proofErr w:type="spellEnd"/>
      <w:r>
        <w:rPr>
          <w:rFonts w:eastAsia="Times New Roman" w:cs="Times New Roman"/>
          <w:szCs w:val="24"/>
        </w:rPr>
        <w:t>, στο θέμα των συμβάσεων, είχε απαντήσει στους εργαζόμενους που την επισκέφθηκαν –όντως την επι</w:t>
      </w:r>
      <w:r>
        <w:rPr>
          <w:rFonts w:eastAsia="Times New Roman" w:cs="Times New Roman"/>
          <w:szCs w:val="24"/>
        </w:rPr>
        <w:lastRenderedPageBreak/>
        <w:t>σκέφθηκαν- ό</w:t>
      </w:r>
      <w:r>
        <w:rPr>
          <w:rFonts w:eastAsia="Times New Roman" w:cs="Times New Roman"/>
          <w:szCs w:val="24"/>
        </w:rPr>
        <w:t>τι δεν μπορεί να κάνει τίποτα για το μπλοκάκι, γιατί έτσι αμείβονται και άλλες ειδικότητες, όπως οι μηχανικοί. Απόδειξη ότι υπάρχει πλήρης αποδοχή στο μπλοκάκι, στο όνομα δήθεν της ισότητας, ενώ μιλάμε για σχέση εξαρτημένης εργασίας.</w:t>
      </w:r>
    </w:p>
    <w:p w14:paraId="440C7EC7"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χετικά με τον χρόνο της σύμβασης των εργαζομένων, πρέπει να ξεκαθαρίσει το Υπουργείο πότε θα ολοκληρωθεί το έργο αυτό. Είναι πολύ θολό το τοπίο. Ο χρονικός ορίζοντας ολοκλήρωσης του </w:t>
      </w:r>
      <w:proofErr w:type="spellStart"/>
      <w:r>
        <w:rPr>
          <w:rFonts w:eastAsia="Times New Roman" w:cs="Times New Roman"/>
          <w:szCs w:val="24"/>
        </w:rPr>
        <w:t>υποέργου</w:t>
      </w:r>
      <w:proofErr w:type="spellEnd"/>
      <w:r>
        <w:rPr>
          <w:rFonts w:eastAsia="Times New Roman" w:cs="Times New Roman"/>
          <w:szCs w:val="24"/>
        </w:rPr>
        <w:t xml:space="preserve"> ήταν μέχρι τον Φλεβάρη του 2017, αυτά δηλαδή που λέει η κ. </w:t>
      </w:r>
      <w:proofErr w:type="spellStart"/>
      <w:r>
        <w:rPr>
          <w:rFonts w:eastAsia="Times New Roman" w:cs="Times New Roman"/>
          <w:szCs w:val="24"/>
        </w:rPr>
        <w:t>Βλαζάκ</w:t>
      </w:r>
      <w:r>
        <w:rPr>
          <w:rFonts w:eastAsia="Times New Roman" w:cs="Times New Roman"/>
          <w:szCs w:val="24"/>
        </w:rPr>
        <w:t>η</w:t>
      </w:r>
      <w:proofErr w:type="spellEnd"/>
      <w:r>
        <w:rPr>
          <w:rFonts w:eastAsia="Times New Roman" w:cs="Times New Roman"/>
          <w:szCs w:val="24"/>
        </w:rPr>
        <w:t>. Ωστόσο, υπάρχουν εργαζόμενοι που ακόμη δεν έχουν ξεκινήσει. Γιατί, λοιπόν, δεν έχει ξεκινήσει; Οι εργολάβοι φταίνε; Πιέζουν γιατί περιμένουν πρώτα να πληρωθούν και μετά να ξεκινήσουν; Τι από όλα συμβαίνει; Δώστε κι εκεί μια απάντηση.</w:t>
      </w:r>
    </w:p>
    <w:p w14:paraId="440C7EC8"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Κατά συνέπεια, κυρί</w:t>
      </w:r>
      <w:r>
        <w:rPr>
          <w:rFonts w:eastAsia="Times New Roman" w:cs="Times New Roman"/>
          <w:szCs w:val="24"/>
        </w:rPr>
        <w:t xml:space="preserve">α Υπουργέ, επαναφέρω τα ερωτήματα που έθεσα προηγουμένως, δίνοντας μια ευκαιρία στην Υπουργό να απαντήσει πάρα πολύ συγκεκριμένα. </w:t>
      </w:r>
    </w:p>
    <w:p w14:paraId="440C7EC9"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440C7ECA"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λοκληρώνω, κύριε Πρόεδρε, με το εξής</w:t>
      </w:r>
      <w:r>
        <w:rPr>
          <w:rFonts w:eastAsia="Times New Roman" w:cs="Times New Roman"/>
          <w:szCs w:val="24"/>
        </w:rPr>
        <w:t>:</w:t>
      </w:r>
      <w:r>
        <w:rPr>
          <w:rFonts w:eastAsia="Times New Roman" w:cs="Times New Roman"/>
          <w:szCs w:val="24"/>
        </w:rPr>
        <w:t xml:space="preserve"> </w:t>
      </w:r>
    </w:p>
    <w:p w14:paraId="440C7ECB"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ράτησα μ</w:t>
      </w:r>
      <w:r>
        <w:rPr>
          <w:rFonts w:eastAsia="Times New Roman" w:cs="Times New Roman"/>
          <w:szCs w:val="24"/>
        </w:rPr>
        <w:t>ί</w:t>
      </w:r>
      <w:r>
        <w:rPr>
          <w:rFonts w:eastAsia="Times New Roman" w:cs="Times New Roman"/>
          <w:szCs w:val="24"/>
        </w:rPr>
        <w:t xml:space="preserve">α φράση σας από προχθές από την τοποθέτησή σας στη συζήτηση του προϋπολογισμού. Ο πολιτισμός, λέτε, μπορεί να δώσει μορφή στο χάος, να εκφράσει αυτό που δεν μπορεί να ειπωθεί και που, όμως, πολλές φορές είναι και το πιο σημαντικό. </w:t>
      </w:r>
    </w:p>
    <w:p w14:paraId="440C7ECC"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Για το εργασιακ</w:t>
      </w:r>
      <w:r>
        <w:rPr>
          <w:rFonts w:eastAsia="Times New Roman" w:cs="Times New Roman"/>
          <w:szCs w:val="24"/>
        </w:rPr>
        <w:t xml:space="preserve">ό χάος, όμως, στον τομέα του πολιτισμού δεν είπατε απολύτως τίποτα. Να, λοιπόν, το χάος. Νέα παιδιά με πτυχία, διδακτορικά, μεταπτυχιακά, ως ομιλούντα εργαλεία των εργολαβικών εταιρειών. Αυτό είναι σήμερα το χάος και στον τομέα του πολιτισμού. </w:t>
      </w:r>
      <w:r>
        <w:rPr>
          <w:rFonts w:eastAsia="Times New Roman" w:cs="Times New Roman"/>
          <w:szCs w:val="24"/>
        </w:rPr>
        <w:t>Ν</w:t>
      </w:r>
      <w:r>
        <w:rPr>
          <w:rFonts w:eastAsia="Times New Roman" w:cs="Times New Roman"/>
          <w:szCs w:val="24"/>
        </w:rPr>
        <w:t>α, ποιες εί</w:t>
      </w:r>
      <w:r>
        <w:rPr>
          <w:rFonts w:eastAsia="Times New Roman" w:cs="Times New Roman"/>
          <w:szCs w:val="24"/>
        </w:rPr>
        <w:t>ναι και οι αξίες για τις οποίες επαίρεστε. Ποτέ οι αξίες της Ευρωπαϊκής Ένωσης δεν ήταν για μόνιμη σταθερή δουλειά, υπέρ των λαών κ.λπ.</w:t>
      </w:r>
      <w:r>
        <w:rPr>
          <w:rFonts w:eastAsia="Times New Roman" w:cs="Times New Roman"/>
          <w:szCs w:val="24"/>
        </w:rPr>
        <w:t>.</w:t>
      </w:r>
      <w:r>
        <w:rPr>
          <w:rFonts w:eastAsia="Times New Roman" w:cs="Times New Roman"/>
          <w:szCs w:val="24"/>
        </w:rPr>
        <w:t xml:space="preserve"> Αυτή είναι η αξία της Ευρωπαϊκής Ένωσης, η εργασιακή ζούγκλα. </w:t>
      </w:r>
    </w:p>
    <w:p w14:paraId="440C7ECD"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Πολιτισμός, λοιπόν, δεν είναι οι αξίες που μετατρέπουν </w:t>
      </w:r>
      <w:r>
        <w:rPr>
          <w:rFonts w:eastAsia="Times New Roman" w:cs="Times New Roman"/>
          <w:szCs w:val="24"/>
        </w:rPr>
        <w:t xml:space="preserve">τον άνθρωπο σε ομιλούν εργαλείο. Είναι αυτό που ο εργαζόμενος άνθρωπος παράγει, με βάση τους κανόνες της ελευθερίας και του δίκιου του. Άρα πολιτισμός είναι ο </w:t>
      </w:r>
      <w:proofErr w:type="spellStart"/>
      <w:r>
        <w:rPr>
          <w:rFonts w:eastAsia="Times New Roman" w:cs="Times New Roman"/>
          <w:szCs w:val="24"/>
        </w:rPr>
        <w:t>αντικειμενικοποιημένος</w:t>
      </w:r>
      <w:proofErr w:type="spellEnd"/>
      <w:r>
        <w:rPr>
          <w:rFonts w:eastAsia="Times New Roman" w:cs="Times New Roman"/>
          <w:szCs w:val="24"/>
        </w:rPr>
        <w:t xml:space="preserve"> άνθρωπος και όχι ο αλλοτριωμένος.</w:t>
      </w:r>
    </w:p>
    <w:p w14:paraId="440C7ECE"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Για να χρησιμοποιήσω και μ</w:t>
      </w:r>
      <w:r>
        <w:rPr>
          <w:rFonts w:eastAsia="Times New Roman" w:cs="Times New Roman"/>
          <w:szCs w:val="24"/>
        </w:rPr>
        <w:t>ί</w:t>
      </w:r>
      <w:r>
        <w:rPr>
          <w:rFonts w:eastAsia="Times New Roman" w:cs="Times New Roman"/>
          <w:szCs w:val="24"/>
        </w:rPr>
        <w:t xml:space="preserve">α φράση του </w:t>
      </w:r>
      <w:proofErr w:type="spellStart"/>
      <w:r>
        <w:rPr>
          <w:rFonts w:eastAsia="Times New Roman" w:cs="Times New Roman"/>
          <w:szCs w:val="24"/>
        </w:rPr>
        <w:t>Μ</w:t>
      </w:r>
      <w:r>
        <w:rPr>
          <w:rFonts w:eastAsia="Times New Roman" w:cs="Times New Roman"/>
          <w:szCs w:val="24"/>
        </w:rPr>
        <w:t>αγιακόφσκι</w:t>
      </w:r>
      <w:proofErr w:type="spellEnd"/>
      <w:r>
        <w:rPr>
          <w:rFonts w:eastAsia="Times New Roman" w:cs="Times New Roman"/>
          <w:szCs w:val="24"/>
        </w:rPr>
        <w:t xml:space="preserve">, η τέχνη δεν πρέπει να αντανακλά σαν τον καθρέπτη, μα, σαν φακός να μεγεθύνει. Αυτή είναι η τέχνη. Μπορείτε να την υπηρετήσετε; </w:t>
      </w:r>
    </w:p>
    <w:p w14:paraId="440C7ECF"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Σε αυτές τις συνθήκες και με την απόλυτη υποταγή σας στην Ευρωπαϊκή Ένωση, τις κατευθύνσεις και τους θεσμούς, δεν μπ</w:t>
      </w:r>
      <w:r>
        <w:rPr>
          <w:rFonts w:eastAsia="Times New Roman" w:cs="Times New Roman"/>
          <w:szCs w:val="24"/>
        </w:rPr>
        <w:t>ορείτε να την υπηρετήσετε. Γι’ αυτό και οι εργαζόμενοι θα είναι συνέχεια στον δρόμο.</w:t>
      </w:r>
    </w:p>
    <w:p w14:paraId="440C7ED0"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40C7ED1" w14:textId="77777777" w:rsidR="005417B4" w:rsidRDefault="00494532">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ευχαριστώ, κύριε συνάδελφε.</w:t>
      </w:r>
    </w:p>
    <w:p w14:paraId="440C7ED2" w14:textId="77777777" w:rsidR="005417B4" w:rsidRDefault="00494532">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Ο Βουλευτής της Νέας Δημοκρατίας κ. Ιωάννης Ανδριανός ζητεί άδεια απουσί</w:t>
      </w:r>
      <w:r>
        <w:rPr>
          <w:rFonts w:eastAsia="Times New Roman"/>
          <w:bCs/>
          <w:szCs w:val="24"/>
        </w:rPr>
        <w:t xml:space="preserve">ας στο εξωτερικό από 22-12-2016 μέχρι 30-12-2016. Η Βουλή </w:t>
      </w:r>
      <w:r>
        <w:rPr>
          <w:rFonts w:eastAsia="Times New Roman"/>
          <w:bCs/>
          <w:szCs w:val="24"/>
        </w:rPr>
        <w:lastRenderedPageBreak/>
        <w:t>εγκρίνει;</w:t>
      </w:r>
    </w:p>
    <w:p w14:paraId="440C7ED3" w14:textId="77777777" w:rsidR="005417B4" w:rsidRDefault="00494532">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Ο</w:t>
      </w:r>
      <w:r>
        <w:rPr>
          <w:rFonts w:eastAsia="Times New Roman"/>
          <w:b/>
          <w:bCs/>
          <w:szCs w:val="24"/>
        </w:rPr>
        <w:t>ΛΟΙ</w:t>
      </w:r>
      <w:r>
        <w:rPr>
          <w:rFonts w:eastAsia="Times New Roman"/>
          <w:b/>
          <w:bCs/>
          <w:szCs w:val="24"/>
        </w:rPr>
        <w:t xml:space="preserve"> ΟΙ</w:t>
      </w:r>
      <w:r>
        <w:rPr>
          <w:rFonts w:eastAsia="Times New Roman"/>
          <w:b/>
          <w:bCs/>
          <w:szCs w:val="24"/>
        </w:rPr>
        <w:t xml:space="preserve"> ΒΟΥΛΕΥΤΕΣ: </w:t>
      </w:r>
      <w:r>
        <w:rPr>
          <w:rFonts w:eastAsia="Times New Roman"/>
          <w:bCs/>
          <w:szCs w:val="24"/>
        </w:rPr>
        <w:t xml:space="preserve"> Μάλιστα, μάλιστα.</w:t>
      </w:r>
    </w:p>
    <w:p w14:paraId="440C7ED4" w14:textId="77777777" w:rsidR="005417B4" w:rsidRDefault="00494532">
      <w:pPr>
        <w:widowControl w:val="0"/>
        <w:autoSpaceDE w:val="0"/>
        <w:autoSpaceDN w:val="0"/>
        <w:adjustRightInd w:val="0"/>
        <w:spacing w:after="0" w:line="600" w:lineRule="auto"/>
        <w:ind w:firstLine="720"/>
        <w:jc w:val="both"/>
        <w:rPr>
          <w:rFonts w:eastAsia="Times New Roman"/>
          <w:bCs/>
          <w:szCs w:val="24"/>
        </w:rPr>
      </w:pPr>
      <w:r>
        <w:rPr>
          <w:rFonts w:eastAsia="Times New Roman" w:cs="Times New Roman"/>
          <w:b/>
          <w:szCs w:val="24"/>
        </w:rPr>
        <w:t>ΠΡΟΕΔΡΕΥΩΝ (Δημήτριος Κρεμαστινός):</w:t>
      </w:r>
      <w:r>
        <w:rPr>
          <w:rFonts w:eastAsia="Times New Roman" w:cs="Times New Roman"/>
          <w:b/>
          <w:szCs w:val="24"/>
        </w:rPr>
        <w:t xml:space="preserve"> </w:t>
      </w:r>
      <w:r w:rsidRPr="001B0F96">
        <w:rPr>
          <w:rFonts w:eastAsia="Times New Roman" w:cs="Times New Roman"/>
          <w:szCs w:val="24"/>
        </w:rPr>
        <w:t>Συνεπώς</w:t>
      </w:r>
      <w:r>
        <w:rPr>
          <w:rFonts w:eastAsia="Times New Roman" w:cs="Times New Roman"/>
          <w:b/>
          <w:szCs w:val="24"/>
        </w:rPr>
        <w:t xml:space="preserve"> </w:t>
      </w:r>
      <w:r>
        <w:rPr>
          <w:rFonts w:eastAsia="Times New Roman"/>
          <w:bCs/>
          <w:szCs w:val="24"/>
        </w:rPr>
        <w:t>η</w:t>
      </w:r>
      <w:r>
        <w:rPr>
          <w:rFonts w:eastAsia="Times New Roman"/>
          <w:bCs/>
          <w:szCs w:val="24"/>
        </w:rPr>
        <w:t xml:space="preserve"> Βουλή ενέκρινε τη ζητηθείσα άδεια.</w:t>
      </w:r>
    </w:p>
    <w:p w14:paraId="440C7ED5"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Τον λόγο έχει η κυρία Υπουργός.</w:t>
      </w:r>
    </w:p>
    <w:p w14:paraId="440C7ED6" w14:textId="77777777" w:rsidR="005417B4" w:rsidRDefault="00494532">
      <w:pPr>
        <w:spacing w:after="0"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w:t>
      </w:r>
      <w:r>
        <w:rPr>
          <w:rFonts w:eastAsia="Times New Roman" w:cs="Times New Roman"/>
          <w:b/>
          <w:szCs w:val="24"/>
        </w:rPr>
        <w:t>και Αθλητισμού):</w:t>
      </w:r>
      <w:r>
        <w:rPr>
          <w:rFonts w:eastAsia="Times New Roman" w:cs="Times New Roman"/>
          <w:szCs w:val="24"/>
        </w:rPr>
        <w:t xml:space="preserve"> Δυστυχώς, θα πρέπει να επαναλάβω αυτό που είπα, γιατί εξήγησα, εκ μέρους του Υπουργείου, ότι το Υπουργείο προτιμά την αυτεπιστασία. Όμως, πολύ συχνά δεν μπορεί να το κάνει λόγω της φύσης των έργων. Δεν μπορεί να τις υποστηρίξει. </w:t>
      </w:r>
    </w:p>
    <w:p w14:paraId="440C7ED7" w14:textId="77777777" w:rsidR="005417B4" w:rsidRDefault="00494532">
      <w:pPr>
        <w:spacing w:after="0" w:line="600" w:lineRule="auto"/>
        <w:ind w:firstLine="720"/>
        <w:jc w:val="both"/>
        <w:rPr>
          <w:rFonts w:eastAsia="Times New Roman" w:cs="Times New Roman"/>
          <w:szCs w:val="24"/>
        </w:rPr>
      </w:pPr>
      <w:r>
        <w:rPr>
          <w:rFonts w:eastAsia="Times New Roman" w:cs="Times New Roman"/>
          <w:szCs w:val="24"/>
        </w:rPr>
        <w:t>Οι καθυστ</w:t>
      </w:r>
      <w:r>
        <w:rPr>
          <w:rFonts w:eastAsia="Times New Roman" w:cs="Times New Roman"/>
          <w:szCs w:val="24"/>
        </w:rPr>
        <w:t xml:space="preserve">ερήσεις, στις οποίες αναφερθήκατε στην αρχή, δεν οφείλονται στο Υπουργείο, αλλά στις καθυστερήσεις απόδοσης των χρημάτων από το ΕΣΠΑ. </w:t>
      </w:r>
    </w:p>
    <w:p w14:paraId="440C7ED8" w14:textId="77777777" w:rsidR="005417B4" w:rsidRDefault="00494532">
      <w:pPr>
        <w:spacing w:after="0" w:line="600" w:lineRule="auto"/>
        <w:ind w:firstLine="720"/>
        <w:jc w:val="both"/>
        <w:rPr>
          <w:rFonts w:eastAsia="Times New Roman" w:cs="Times New Roman"/>
          <w:b/>
          <w:szCs w:val="24"/>
        </w:rPr>
      </w:pPr>
      <w:r>
        <w:rPr>
          <w:rFonts w:eastAsia="Times New Roman" w:cs="Times New Roman"/>
          <w:szCs w:val="24"/>
        </w:rPr>
        <w:lastRenderedPageBreak/>
        <w:t xml:space="preserve">Για το δεύτερο </w:t>
      </w:r>
      <w:proofErr w:type="spellStart"/>
      <w:r>
        <w:rPr>
          <w:rFonts w:eastAsia="Times New Roman" w:cs="Times New Roman"/>
          <w:szCs w:val="24"/>
        </w:rPr>
        <w:t>υποέργο</w:t>
      </w:r>
      <w:proofErr w:type="spellEnd"/>
      <w:r>
        <w:rPr>
          <w:rFonts w:eastAsia="Times New Roman" w:cs="Times New Roman"/>
          <w:szCs w:val="24"/>
        </w:rPr>
        <w:t>, οι ανάδοχοι επιλέχθηκαν κατόπιν διαγωνιστικής διαδικασίας. Η εξασφάλιση της επιστημονικής αρτιότη</w:t>
      </w:r>
      <w:r>
        <w:rPr>
          <w:rFonts w:eastAsia="Times New Roman" w:cs="Times New Roman"/>
          <w:szCs w:val="24"/>
        </w:rPr>
        <w:t>τας τηρήθηκε μέσα από αυστηρούς όρους οι οποίοι ετέθησαν από το Υπουργείο Πολιτισμού.</w:t>
      </w:r>
    </w:p>
    <w:p w14:paraId="440C7ED9" w14:textId="77777777" w:rsidR="005417B4" w:rsidRDefault="00494532">
      <w:pPr>
        <w:spacing w:after="0" w:line="600" w:lineRule="auto"/>
        <w:ind w:firstLine="720"/>
        <w:jc w:val="both"/>
        <w:rPr>
          <w:rFonts w:eastAsia="Times New Roman"/>
          <w:szCs w:val="24"/>
        </w:rPr>
      </w:pPr>
      <w:r>
        <w:rPr>
          <w:rFonts w:eastAsia="Times New Roman"/>
          <w:szCs w:val="24"/>
        </w:rPr>
        <w:t xml:space="preserve">Σε αυτό το πλαίσιο των συμβατικών υποχρεώσεών τους οι εταιρείες προσλαμβάνουν το απαραίτητο προσωπικό. </w:t>
      </w:r>
      <w:r>
        <w:rPr>
          <w:rFonts w:eastAsia="Times New Roman"/>
          <w:szCs w:val="24"/>
        </w:rPr>
        <w:t>Η</w:t>
      </w:r>
      <w:r>
        <w:rPr>
          <w:rFonts w:eastAsia="Times New Roman"/>
          <w:szCs w:val="24"/>
        </w:rPr>
        <w:t xml:space="preserve"> επάρκεια αυτού του επιστημονικού προσωπικού ελέγχεται. Εκεί έχει </w:t>
      </w:r>
      <w:r>
        <w:rPr>
          <w:rFonts w:eastAsia="Times New Roman"/>
          <w:szCs w:val="24"/>
        </w:rPr>
        <w:t>ευθύνη το Υπουργείο Πολιτισμού, στην επάρκεια του προσωπικού και στην επιστημονική του αρτιότητα. Για τις εργασιακές σχέσεις, όταν παρεμβάλλονται ανάδοχες εταιρείες, το Υπουργείο Πολιτισμού δεν μπορεί να επέμβει. Είναι η φύση του έργου.</w:t>
      </w:r>
    </w:p>
    <w:p w14:paraId="440C7EDA" w14:textId="77777777" w:rsidR="005417B4" w:rsidRDefault="00494532">
      <w:pPr>
        <w:spacing w:after="0" w:line="600" w:lineRule="auto"/>
        <w:ind w:firstLine="720"/>
        <w:jc w:val="both"/>
        <w:rPr>
          <w:rFonts w:eastAsia="Times New Roman"/>
          <w:szCs w:val="24"/>
        </w:rPr>
      </w:pPr>
      <w:r>
        <w:rPr>
          <w:rFonts w:eastAsia="Times New Roman"/>
          <w:szCs w:val="24"/>
        </w:rPr>
        <w:t>Σας επαναλαμβάνω, δ</w:t>
      </w:r>
      <w:r>
        <w:rPr>
          <w:rFonts w:eastAsia="Times New Roman"/>
          <w:szCs w:val="24"/>
        </w:rPr>
        <w:t>εν είναι αυτό το οποίο προτιμά το Υπουργείο Πολιτισμού. Όμως, αυτό το έργο ξεκίνησε το 2012, σε εποχή άλλων κυ</w:t>
      </w:r>
      <w:r>
        <w:rPr>
          <w:rFonts w:eastAsia="Times New Roman"/>
          <w:szCs w:val="24"/>
        </w:rPr>
        <w:lastRenderedPageBreak/>
        <w:t xml:space="preserve">βερνήσεων και η αλλαγή των όρων και των νομικών δεσμεύσεων και σχεδιασμών θα επέφερε την αναγκαία </w:t>
      </w:r>
      <w:proofErr w:type="spellStart"/>
      <w:r>
        <w:rPr>
          <w:rFonts w:eastAsia="Times New Roman"/>
          <w:szCs w:val="24"/>
        </w:rPr>
        <w:t>απένταξη</w:t>
      </w:r>
      <w:proofErr w:type="spellEnd"/>
      <w:r>
        <w:rPr>
          <w:rFonts w:eastAsia="Times New Roman"/>
          <w:szCs w:val="24"/>
        </w:rPr>
        <w:t xml:space="preserve"> του έργου και άρα και την πληρωμή από τ</w:t>
      </w:r>
      <w:r>
        <w:rPr>
          <w:rFonts w:eastAsia="Times New Roman"/>
          <w:szCs w:val="24"/>
        </w:rPr>
        <w:t>ην Ελλάδα του ποσού που είχε πάρει.</w:t>
      </w:r>
    </w:p>
    <w:p w14:paraId="440C7EDB" w14:textId="77777777" w:rsidR="005417B4" w:rsidRDefault="00494532">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szCs w:val="24"/>
        </w:rPr>
        <w:t>«ΕΛΕΥΘΕΡΙΟΣ ΒΕΝΙΖΕΛΟΣ» και ενημερώθηκαν για την ιστορία του κτηρίου και τον τρόπο οργάνωσης και λειτουργίας της Βουλής, είκοσι εννέα μαθητές και μαθήτριες και δύο εκπαιδευτικοί συνοδοί τους από το ΕΠΑΛ «Ελευθερίου Βενιζέλου» Χανίων Κρήτης.</w:t>
      </w:r>
    </w:p>
    <w:p w14:paraId="440C7EDC" w14:textId="77777777" w:rsidR="005417B4" w:rsidRDefault="00494532">
      <w:pPr>
        <w:spacing w:after="0" w:line="600" w:lineRule="auto"/>
        <w:ind w:firstLine="720"/>
        <w:jc w:val="both"/>
        <w:rPr>
          <w:rFonts w:eastAsia="Times New Roman"/>
          <w:szCs w:val="24"/>
        </w:rPr>
      </w:pPr>
      <w:r>
        <w:rPr>
          <w:rFonts w:eastAsia="Times New Roman"/>
          <w:szCs w:val="24"/>
        </w:rPr>
        <w:t>Η Βουλή, παιδιά,</w:t>
      </w:r>
      <w:r>
        <w:rPr>
          <w:rFonts w:eastAsia="Times New Roman"/>
          <w:szCs w:val="24"/>
        </w:rPr>
        <w:t xml:space="preserve"> σας καλωσορίζει.</w:t>
      </w:r>
    </w:p>
    <w:p w14:paraId="440C7EDD" w14:textId="77777777" w:rsidR="005417B4" w:rsidRDefault="00494532">
      <w:pPr>
        <w:spacing w:after="0" w:line="600" w:lineRule="auto"/>
        <w:ind w:firstLine="539"/>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440C7EDE" w14:textId="77777777" w:rsidR="005417B4" w:rsidRDefault="00494532">
      <w:pPr>
        <w:spacing w:after="0" w:line="600" w:lineRule="auto"/>
        <w:ind w:firstLine="720"/>
        <w:jc w:val="both"/>
        <w:rPr>
          <w:rFonts w:eastAsia="Times New Roman"/>
          <w:szCs w:val="24"/>
        </w:rPr>
      </w:pPr>
      <w:r>
        <w:rPr>
          <w:rFonts w:eastAsia="Times New Roman"/>
          <w:szCs w:val="24"/>
        </w:rPr>
        <w:lastRenderedPageBreak/>
        <w:t>Θα πρέπει να σας πω ότι είναι το τέλος της συνεδρίασης Κοινοβουλευτικού Ελέγχου, όπου προσέρχονται οι Βουλευτές και ρωτούν τον αρμόδιο Υπουργό για θέματα τα οποία υπάρχουν και παίρνουν τις</w:t>
      </w:r>
      <w:r>
        <w:rPr>
          <w:rFonts w:eastAsia="Times New Roman"/>
          <w:szCs w:val="24"/>
        </w:rPr>
        <w:t xml:space="preserve"> ανάλογες απαντήσεις.</w:t>
      </w:r>
    </w:p>
    <w:p w14:paraId="440C7EDF" w14:textId="77777777" w:rsidR="005417B4" w:rsidRDefault="00494532">
      <w:pPr>
        <w:spacing w:after="0" w:line="600" w:lineRule="auto"/>
        <w:ind w:firstLine="720"/>
        <w:jc w:val="both"/>
        <w:rPr>
          <w:rFonts w:eastAsia="Times New Roman"/>
          <w:szCs w:val="24"/>
        </w:rPr>
      </w:pPr>
      <w:r>
        <w:rPr>
          <w:rFonts w:eastAsia="Times New Roman"/>
          <w:szCs w:val="24"/>
        </w:rPr>
        <w:t xml:space="preserve">Εσείς, λοιπόν, παρακολουθήσατε τα τελευταία λεπτά της συνεδρίασης, για αυτό δεν βλέπεται και άλλους Βουλευτές στη Βουλή. Σας το λέω για να σας ενημερώσω. Δεν φταίτε φυσικά εσείς, είναι η ώρα που ήρθατε. </w:t>
      </w:r>
    </w:p>
    <w:p w14:paraId="440C7EE0" w14:textId="77777777" w:rsidR="005417B4" w:rsidRDefault="00494532">
      <w:pPr>
        <w:spacing w:after="0" w:line="600" w:lineRule="auto"/>
        <w:ind w:firstLine="720"/>
        <w:jc w:val="both"/>
        <w:rPr>
          <w:rFonts w:eastAsia="Times New Roman"/>
          <w:szCs w:val="24"/>
        </w:rPr>
      </w:pPr>
      <w:r>
        <w:rPr>
          <w:rFonts w:eastAsia="Times New Roman"/>
          <w:szCs w:val="24"/>
        </w:rPr>
        <w:t>Ο</w:t>
      </w:r>
      <w:r>
        <w:rPr>
          <w:rFonts w:eastAsia="Times New Roman"/>
          <w:szCs w:val="24"/>
        </w:rPr>
        <w:t>λοκληρώθηκε η συζήτηση των επ</w:t>
      </w:r>
      <w:r>
        <w:rPr>
          <w:rFonts w:eastAsia="Times New Roman"/>
          <w:szCs w:val="24"/>
        </w:rPr>
        <w:t>ικαίρων ερωτήσεων.</w:t>
      </w:r>
    </w:p>
    <w:p w14:paraId="440C7EE1" w14:textId="77777777" w:rsidR="005417B4" w:rsidRDefault="00494532">
      <w:pPr>
        <w:spacing w:after="0" w:line="600" w:lineRule="auto"/>
        <w:ind w:firstLine="720"/>
        <w:jc w:val="both"/>
        <w:rPr>
          <w:rFonts w:eastAsia="Times New Roman"/>
          <w:szCs w:val="24"/>
        </w:rPr>
      </w:pPr>
      <w:r>
        <w:rPr>
          <w:rFonts w:eastAsia="Times New Roman"/>
          <w:szCs w:val="24"/>
        </w:rPr>
        <w:t>Έχουν</w:t>
      </w:r>
      <w:r>
        <w:rPr>
          <w:rFonts w:eastAsia="Times New Roman"/>
          <w:szCs w:val="24"/>
        </w:rPr>
        <w:t xml:space="preserve"> διανεμηθεί τα Πρακτικά της Πέμπτης 20 Οκτωβρίου, της Παρασκευής 21 Οκτωβρίου και της Δευτέρας 24 Οκτωβρίου 2016 και ερωτάται το Σώμα αν τα επικυρώνει. </w:t>
      </w:r>
    </w:p>
    <w:p w14:paraId="440C7EE2" w14:textId="77777777" w:rsidR="005417B4" w:rsidRDefault="00494532">
      <w:pPr>
        <w:spacing w:after="0" w:line="600" w:lineRule="auto"/>
        <w:ind w:firstLine="72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440C7EE3" w14:textId="77777777" w:rsidR="005417B4" w:rsidRDefault="00494532">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Συνεπώ</w:t>
      </w:r>
      <w:r>
        <w:rPr>
          <w:rFonts w:eastAsia="Times New Roman"/>
          <w:szCs w:val="24"/>
        </w:rPr>
        <w:t>ς τα Πρακτικά της Πέμπτης 20 Οκτωβρίου, της Παρασκευής 21 Οκτωβρίου και της Δευτέρας 24 Οκτωβρίου 2016 επικυρώθηκαν.</w:t>
      </w:r>
    </w:p>
    <w:p w14:paraId="440C7EE4" w14:textId="77777777" w:rsidR="005417B4" w:rsidRDefault="00494532">
      <w:pPr>
        <w:spacing w:after="0"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440C7EE5" w14:textId="77777777" w:rsidR="005417B4" w:rsidRDefault="00494532">
      <w:pPr>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440C7EE6" w14:textId="77777777" w:rsidR="005417B4" w:rsidRDefault="00494532">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Με τη συναίνεση του Σώματος και ώρα 18.44΄ </w:t>
      </w:r>
      <w:proofErr w:type="spellStart"/>
      <w:r>
        <w:rPr>
          <w:rFonts w:eastAsia="Times New Roman"/>
          <w:szCs w:val="24"/>
        </w:rPr>
        <w:t>λύεται</w:t>
      </w:r>
      <w:proofErr w:type="spellEnd"/>
      <w:r>
        <w:rPr>
          <w:rFonts w:eastAsia="Times New Roman"/>
          <w:szCs w:val="24"/>
        </w:rPr>
        <w:t xml:space="preserve"> η συνεδρίαση για την </w:t>
      </w:r>
      <w:r>
        <w:rPr>
          <w:rFonts w:eastAsia="Times New Roman"/>
          <w:szCs w:val="24"/>
        </w:rPr>
        <w:t xml:space="preserve">προσεχή </w:t>
      </w:r>
      <w:r>
        <w:rPr>
          <w:rFonts w:eastAsia="Times New Roman"/>
          <w:szCs w:val="24"/>
        </w:rPr>
        <w:t>Τετάρτη 14 Νοεμβρίου 2016 και ώρα 10.00΄, με αντικείμενο εργασιών του Σώματος, νομοθετική εργασία</w:t>
      </w:r>
      <w:r>
        <w:rPr>
          <w:rFonts w:eastAsia="Times New Roman"/>
          <w:szCs w:val="24"/>
        </w:rPr>
        <w:t xml:space="preserve">: </w:t>
      </w:r>
      <w:r>
        <w:rPr>
          <w:rFonts w:eastAsia="Times New Roman"/>
          <w:szCs w:val="24"/>
        </w:rPr>
        <w:t>σύμφωνα με την ημερήσια διάταξη που έχει δ</w:t>
      </w:r>
      <w:r>
        <w:rPr>
          <w:rFonts w:eastAsia="Times New Roman"/>
          <w:szCs w:val="24"/>
        </w:rPr>
        <w:t>ιανεμηθεί.</w:t>
      </w:r>
    </w:p>
    <w:p w14:paraId="440C7EE7" w14:textId="77777777" w:rsidR="005417B4" w:rsidRDefault="00494532">
      <w:pPr>
        <w:spacing w:after="0" w:line="600" w:lineRule="auto"/>
        <w:ind w:firstLine="720"/>
        <w:jc w:val="both"/>
        <w:rPr>
          <w:rFonts w:eastAsia="Times New Roman"/>
          <w:szCs w:val="24"/>
        </w:rPr>
      </w:pPr>
      <w:r>
        <w:rPr>
          <w:rFonts w:eastAsia="Times New Roman"/>
          <w:b/>
          <w:bCs/>
          <w:szCs w:val="24"/>
        </w:rPr>
        <w:t>Ο ΠΡΟΕΔΡΟΣ                                                        ΟΙ ΓΡΑΜΜΑΤΕΙΣ</w:t>
      </w:r>
      <w:r>
        <w:rPr>
          <w:rFonts w:eastAsia="Times New Roman"/>
          <w:szCs w:val="24"/>
        </w:rPr>
        <w:t xml:space="preserve"> </w:t>
      </w:r>
    </w:p>
    <w:sectPr w:rsidR="005417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o2qygbItbQuw3ggZPGOOB4z+OoU=" w:salt="iF5WkXFM21C4V0cUlHK1O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7B4"/>
    <w:rsid w:val="00494532"/>
    <w:rsid w:val="005417B4"/>
    <w:rsid w:val="00A9634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7E47"/>
  <w15:docId w15:val="{88233687-C808-4F91-92F1-3CAE1788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34BC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34B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372</MetadataID>
    <Session xmlns="641f345b-441b-4b81-9152-adc2e73ba5e1">Β´</Session>
    <Date xmlns="641f345b-441b-4b81-9152-adc2e73ba5e1">2016-12-11T22:00:00+00:00</Date>
    <Status xmlns="641f345b-441b-4b81-9152-adc2e73ba5e1">
      <Url>http://srv-sp1/praktika/Lists/Incoming_Metadata/EditForm.aspx?ID=372&amp;Source=/praktika/Recordings_Library/Forms/AllItems.aspx</Url>
      <Description>Δημοσιεύτηκε</Description>
    </Status>
    <Meeting xmlns="641f345b-441b-4b81-9152-adc2e73ba5e1">ΜΣΤ´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8224C3-4781-4345-8F36-5741E68E8BFA}">
  <ds:schemaRefs>
    <ds:schemaRef ds:uri="http://schemas.microsoft.com/office/2006/documentManagement/types"/>
    <ds:schemaRef ds:uri="http://purl.org/dc/dcmitype/"/>
    <ds:schemaRef ds:uri="http://purl.org/dc/elements/1.1/"/>
    <ds:schemaRef ds:uri="http://www.w3.org/XML/1998/namespace"/>
    <ds:schemaRef ds:uri="http://schemas.microsoft.com/office/infopath/2007/PartnerControls"/>
    <ds:schemaRef ds:uri="641f345b-441b-4b81-9152-adc2e73ba5e1"/>
    <ds:schemaRef ds:uri="http://purl.org/dc/term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20B01B5D-17E2-42A9-9DF0-3371F78F5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CAC5F1-A93D-474B-ACA7-089A6175D1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5638</Words>
  <Characters>30446</Characters>
  <Application>Microsoft Office Word</Application>
  <DocSecurity>0</DocSecurity>
  <Lines>253</Lines>
  <Paragraphs>72</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36012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2016-12-19T11:47:00Z</dcterms:created>
  <dcterms:modified xsi:type="dcterms:W3CDTF">2016-12-19T11:47:00Z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