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1BE8C" w14:textId="77777777" w:rsidR="00BF6BD8" w:rsidRPr="00BF6BD8" w:rsidRDefault="00BF6BD8" w:rsidP="00BF6BD8">
      <w:pPr>
        <w:spacing w:after="0" w:line="360" w:lineRule="auto"/>
        <w:rPr>
          <w:ins w:id="0" w:author="Φλούδα Χριστίνα" w:date="2016-09-27T13:28:00Z"/>
          <w:rFonts w:eastAsia="Times New Roman"/>
          <w:szCs w:val="24"/>
          <w:lang w:eastAsia="en-US"/>
        </w:rPr>
      </w:pPr>
      <w:ins w:id="1" w:author="Φλούδα Χριστίνα" w:date="2016-09-27T13:28:00Z">
        <w:r w:rsidRPr="00BF6BD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1C7D96E" w14:textId="77777777" w:rsidR="00BF6BD8" w:rsidRPr="00BF6BD8" w:rsidRDefault="00BF6BD8" w:rsidP="00BF6BD8">
      <w:pPr>
        <w:spacing w:after="0" w:line="360" w:lineRule="auto"/>
        <w:rPr>
          <w:ins w:id="2" w:author="Φλούδα Χριστίνα" w:date="2016-09-27T13:28:00Z"/>
          <w:rFonts w:eastAsia="Times New Roman"/>
          <w:szCs w:val="24"/>
          <w:lang w:eastAsia="en-US"/>
        </w:rPr>
      </w:pPr>
    </w:p>
    <w:p w14:paraId="6AECF8E5" w14:textId="77777777" w:rsidR="00BF6BD8" w:rsidRPr="00BF6BD8" w:rsidRDefault="00BF6BD8" w:rsidP="00BF6BD8">
      <w:pPr>
        <w:spacing w:after="0" w:line="360" w:lineRule="auto"/>
        <w:rPr>
          <w:ins w:id="3" w:author="Φλούδα Χριστίνα" w:date="2016-09-27T13:28:00Z"/>
          <w:rFonts w:eastAsia="Times New Roman"/>
          <w:szCs w:val="24"/>
          <w:lang w:eastAsia="en-US"/>
        </w:rPr>
      </w:pPr>
      <w:ins w:id="4" w:author="Φλούδα Χριστίνα" w:date="2016-09-27T13:28:00Z">
        <w:r w:rsidRPr="00BF6BD8">
          <w:rPr>
            <w:rFonts w:eastAsia="Times New Roman"/>
            <w:szCs w:val="24"/>
            <w:lang w:eastAsia="en-US"/>
          </w:rPr>
          <w:t>ΠΙΝΑΚΑΣ ΠΕΡΙΕΧΟΜΕΝΩΝ</w:t>
        </w:r>
      </w:ins>
    </w:p>
    <w:p w14:paraId="20156248" w14:textId="77777777" w:rsidR="00BF6BD8" w:rsidRPr="00BF6BD8" w:rsidRDefault="00BF6BD8" w:rsidP="00BF6BD8">
      <w:pPr>
        <w:spacing w:after="0" w:line="360" w:lineRule="auto"/>
        <w:rPr>
          <w:ins w:id="5" w:author="Φλούδα Χριστίνα" w:date="2016-09-27T13:28:00Z"/>
          <w:rFonts w:eastAsia="Times New Roman"/>
          <w:szCs w:val="24"/>
          <w:lang w:eastAsia="en-US"/>
        </w:rPr>
      </w:pPr>
      <w:ins w:id="6" w:author="Φλούδα Χριστίνα" w:date="2016-09-27T13:28:00Z">
        <w:r w:rsidRPr="00BF6BD8">
          <w:rPr>
            <w:rFonts w:eastAsia="Times New Roman"/>
            <w:szCs w:val="24"/>
            <w:lang w:eastAsia="en-US"/>
          </w:rPr>
          <w:t xml:space="preserve">ΙΖ΄ ΠΕΡΙΟΔΟΣ </w:t>
        </w:r>
      </w:ins>
    </w:p>
    <w:p w14:paraId="6F681CB9" w14:textId="77777777" w:rsidR="00BF6BD8" w:rsidRPr="00BF6BD8" w:rsidRDefault="00BF6BD8" w:rsidP="00BF6BD8">
      <w:pPr>
        <w:spacing w:after="0" w:line="360" w:lineRule="auto"/>
        <w:rPr>
          <w:ins w:id="7" w:author="Φλούδα Χριστίνα" w:date="2016-09-27T13:28:00Z"/>
          <w:rFonts w:eastAsia="Times New Roman"/>
          <w:szCs w:val="24"/>
          <w:lang w:eastAsia="en-US"/>
        </w:rPr>
      </w:pPr>
      <w:ins w:id="8" w:author="Φλούδα Χριστίνα" w:date="2016-09-27T13:28:00Z">
        <w:r w:rsidRPr="00BF6BD8">
          <w:rPr>
            <w:rFonts w:eastAsia="Times New Roman"/>
            <w:szCs w:val="24"/>
            <w:lang w:eastAsia="en-US"/>
          </w:rPr>
          <w:t>ΠΡΟΕΔΡΕΥΟΜΕΝΗΣ ΚΟΙΝΟΒΟΥΛΕΥΤΙΚΗΣ ΔΗΜΟΚΡΑΤΙΑΣ</w:t>
        </w:r>
      </w:ins>
    </w:p>
    <w:p w14:paraId="0822EABC" w14:textId="77777777" w:rsidR="00BF6BD8" w:rsidRPr="00BF6BD8" w:rsidRDefault="00BF6BD8" w:rsidP="00BF6BD8">
      <w:pPr>
        <w:spacing w:after="0" w:line="360" w:lineRule="auto"/>
        <w:rPr>
          <w:ins w:id="9" w:author="Φλούδα Χριστίνα" w:date="2016-09-27T13:28:00Z"/>
          <w:rFonts w:eastAsia="Times New Roman"/>
          <w:szCs w:val="24"/>
          <w:lang w:eastAsia="en-US"/>
        </w:rPr>
      </w:pPr>
      <w:ins w:id="10" w:author="Φλούδα Χριστίνα" w:date="2016-09-27T13:28:00Z">
        <w:r w:rsidRPr="00BF6BD8">
          <w:rPr>
            <w:rFonts w:eastAsia="Times New Roman"/>
            <w:szCs w:val="24"/>
            <w:lang w:eastAsia="en-US"/>
          </w:rPr>
          <w:t>ΣΥΝΟΔΟΣ Α΄</w:t>
        </w:r>
      </w:ins>
    </w:p>
    <w:p w14:paraId="3E93D5C9" w14:textId="77777777" w:rsidR="00BF6BD8" w:rsidRPr="00BF6BD8" w:rsidRDefault="00BF6BD8" w:rsidP="00BF6BD8">
      <w:pPr>
        <w:spacing w:after="0" w:line="360" w:lineRule="auto"/>
        <w:rPr>
          <w:ins w:id="11" w:author="Φλούδα Χριστίνα" w:date="2016-09-27T13:28:00Z"/>
          <w:rFonts w:eastAsia="Times New Roman"/>
          <w:szCs w:val="24"/>
          <w:lang w:eastAsia="en-US"/>
        </w:rPr>
      </w:pPr>
    </w:p>
    <w:p w14:paraId="487D4F4B" w14:textId="069B9FF2" w:rsidR="00BF6BD8" w:rsidRPr="00BF6BD8" w:rsidRDefault="00BF6BD8" w:rsidP="00BF6BD8">
      <w:pPr>
        <w:spacing w:after="0" w:line="360" w:lineRule="auto"/>
        <w:rPr>
          <w:ins w:id="12" w:author="Φλούδα Χριστίνα" w:date="2016-09-27T13:28:00Z"/>
          <w:rFonts w:eastAsia="Times New Roman"/>
          <w:szCs w:val="24"/>
          <w:lang w:eastAsia="en-US"/>
        </w:rPr>
      </w:pPr>
      <w:ins w:id="13" w:author="Φλούδα Χριστίνα" w:date="2016-09-27T13:28:00Z">
        <w:r w:rsidRPr="00BF6BD8">
          <w:rPr>
            <w:rFonts w:eastAsia="Times New Roman"/>
            <w:szCs w:val="24"/>
            <w:lang w:eastAsia="en-US"/>
          </w:rPr>
          <w:t xml:space="preserve">ΣΥΝΕΔΡΙΑΣΗ </w:t>
        </w:r>
        <w:r>
          <w:rPr>
            <w:rFonts w:eastAsia="Times New Roman"/>
            <w:szCs w:val="24"/>
          </w:rPr>
          <w:t>ΡϞΓ</w:t>
        </w:r>
        <w:bookmarkStart w:id="14" w:name="_GoBack"/>
        <w:bookmarkEnd w:id="14"/>
        <w:r w:rsidRPr="00BF6BD8">
          <w:rPr>
            <w:rFonts w:eastAsia="Times New Roman"/>
            <w:szCs w:val="24"/>
            <w:lang w:eastAsia="en-US"/>
          </w:rPr>
          <w:t>΄</w:t>
        </w:r>
      </w:ins>
    </w:p>
    <w:p w14:paraId="0A57D0D5" w14:textId="77777777" w:rsidR="00BF6BD8" w:rsidRPr="00BF6BD8" w:rsidRDefault="00BF6BD8" w:rsidP="00BF6BD8">
      <w:pPr>
        <w:spacing w:after="0" w:line="360" w:lineRule="auto"/>
        <w:rPr>
          <w:ins w:id="15" w:author="Φλούδα Χριστίνα" w:date="2016-09-27T13:28:00Z"/>
          <w:rFonts w:eastAsia="Times New Roman"/>
          <w:szCs w:val="24"/>
          <w:lang w:eastAsia="en-US"/>
        </w:rPr>
      </w:pPr>
      <w:ins w:id="16" w:author="Φλούδα Χριστίνα" w:date="2016-09-27T13:28:00Z">
        <w:r w:rsidRPr="00BF6BD8">
          <w:rPr>
            <w:rFonts w:eastAsia="Times New Roman"/>
            <w:szCs w:val="24"/>
            <w:lang w:eastAsia="en-US"/>
          </w:rPr>
          <w:t>Τετάρτη  21 Σεπτεμβρίου 2016</w:t>
        </w:r>
      </w:ins>
    </w:p>
    <w:p w14:paraId="65F33406" w14:textId="77777777" w:rsidR="00BF6BD8" w:rsidRPr="00BF6BD8" w:rsidRDefault="00BF6BD8" w:rsidP="00BF6BD8">
      <w:pPr>
        <w:spacing w:after="0" w:line="360" w:lineRule="auto"/>
        <w:rPr>
          <w:ins w:id="17" w:author="Φλούδα Χριστίνα" w:date="2016-09-27T13:28:00Z"/>
          <w:rFonts w:eastAsia="Times New Roman"/>
          <w:szCs w:val="24"/>
          <w:lang w:eastAsia="en-US"/>
        </w:rPr>
      </w:pPr>
    </w:p>
    <w:p w14:paraId="3E1FB04F" w14:textId="77777777" w:rsidR="00BF6BD8" w:rsidRPr="00BF6BD8" w:rsidRDefault="00BF6BD8" w:rsidP="00BF6BD8">
      <w:pPr>
        <w:spacing w:after="0" w:line="360" w:lineRule="auto"/>
        <w:rPr>
          <w:ins w:id="18" w:author="Φλούδα Χριστίνα" w:date="2016-09-27T13:28:00Z"/>
          <w:rFonts w:eastAsia="Times New Roman"/>
          <w:szCs w:val="24"/>
          <w:lang w:eastAsia="en-US"/>
        </w:rPr>
      </w:pPr>
      <w:ins w:id="19" w:author="Φλούδα Χριστίνα" w:date="2016-09-27T13:28:00Z">
        <w:r w:rsidRPr="00BF6BD8">
          <w:rPr>
            <w:rFonts w:eastAsia="Times New Roman"/>
            <w:szCs w:val="24"/>
            <w:lang w:eastAsia="en-US"/>
          </w:rPr>
          <w:t>ΘΕΜΑΤΑ</w:t>
        </w:r>
      </w:ins>
    </w:p>
    <w:p w14:paraId="60BB9047" w14:textId="77777777" w:rsidR="00BF6BD8" w:rsidRPr="00BF6BD8" w:rsidRDefault="00BF6BD8" w:rsidP="00BF6BD8">
      <w:pPr>
        <w:spacing w:after="0" w:line="360" w:lineRule="auto"/>
        <w:rPr>
          <w:ins w:id="20" w:author="Φλούδα Χριστίνα" w:date="2016-09-27T13:28:00Z"/>
          <w:rFonts w:eastAsia="Times New Roman"/>
          <w:szCs w:val="24"/>
          <w:lang w:eastAsia="en-US"/>
        </w:rPr>
      </w:pPr>
      <w:ins w:id="21" w:author="Φλούδα Χριστίνα" w:date="2016-09-27T13:28:00Z">
        <w:r w:rsidRPr="00BF6BD8">
          <w:rPr>
            <w:rFonts w:eastAsia="Times New Roman"/>
            <w:szCs w:val="24"/>
            <w:lang w:eastAsia="en-US"/>
          </w:rPr>
          <w:t xml:space="preserve"> </w:t>
        </w:r>
        <w:r w:rsidRPr="00BF6BD8">
          <w:rPr>
            <w:rFonts w:eastAsia="Times New Roman"/>
            <w:szCs w:val="24"/>
            <w:lang w:eastAsia="en-US"/>
          </w:rPr>
          <w:br/>
          <w:t xml:space="preserve">Α. ΕΙΔΙΚΑ ΘΕΜΑΤΑ </w:t>
        </w:r>
        <w:r w:rsidRPr="00BF6BD8">
          <w:rPr>
            <w:rFonts w:eastAsia="Times New Roman"/>
            <w:szCs w:val="24"/>
            <w:lang w:eastAsia="en-US"/>
          </w:rPr>
          <w:br/>
          <w:t xml:space="preserve">1. Επικύρωση Πρακτικών, σελ. </w:t>
        </w:r>
        <w:r w:rsidRPr="00BF6BD8">
          <w:rPr>
            <w:rFonts w:eastAsia="Times New Roman"/>
            <w:szCs w:val="24"/>
            <w:lang w:eastAsia="en-US"/>
          </w:rPr>
          <w:br/>
          <w:t xml:space="preserve">2. Επί διαδικαστικού θέματος, σελ. </w:t>
        </w:r>
        <w:r w:rsidRPr="00BF6BD8">
          <w:rPr>
            <w:rFonts w:eastAsia="Times New Roman"/>
            <w:szCs w:val="24"/>
            <w:lang w:eastAsia="en-US"/>
          </w:rPr>
          <w:br/>
          <w:t xml:space="preserve">3. Ανακοινώνεται ότι η Πανελλήνια Ομοσπονδία Αστυνομικών Υπαλλήλων, η Πανελλήνια Ομοσπονδία Αξιωματικών Αστυνομίας, η Πανελλήνια Ομοσπονδία Ενώσεων Υπαλλήλων Πυροσβεστικού Σώματος, η Πανελλήνια Ομοσπονδία Ενώσεων Λιμενικού Σώματος, η  Ένωση Αξιωματικών Πυροσβεστικού Σώματος και η Πανελλήνια  Ένωση Αξιωματικών Λιμενικού Σώματος κατέθεσαν ψήφισμα διαμαρτυρίας για τη διεκδίκηση των συλλογικών τους αιτημάτων, σελ. </w:t>
        </w:r>
        <w:r w:rsidRPr="00BF6BD8">
          <w:rPr>
            <w:rFonts w:eastAsia="Times New Roman"/>
            <w:szCs w:val="24"/>
            <w:lang w:eastAsia="en-US"/>
          </w:rPr>
          <w:br/>
          <w:t xml:space="preserve">4. Επί προσωπικού θέματος, σελ. </w:t>
        </w:r>
        <w:r w:rsidRPr="00BF6BD8">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21-9-2016 ποινική δικογραφία που αφορά στον πρώην Υφυπουργό Εξωτερικών κ. Ευριπίδη Στυλιανίδη, σελ. </w:t>
        </w:r>
        <w:r w:rsidRPr="00BF6BD8">
          <w:rPr>
            <w:rFonts w:eastAsia="Times New Roman"/>
            <w:szCs w:val="24"/>
            <w:lang w:eastAsia="en-US"/>
          </w:rPr>
          <w:br/>
          <w:t xml:space="preserve"> </w:t>
        </w:r>
        <w:r w:rsidRPr="00BF6BD8">
          <w:rPr>
            <w:rFonts w:eastAsia="Times New Roman"/>
            <w:szCs w:val="24"/>
            <w:lang w:eastAsia="en-US"/>
          </w:rPr>
          <w:br/>
          <w:t xml:space="preserve">Β. ΚΟΙΝΟΒΟΥΛΕΥΤΙΚΟΣ ΕΛΕΓΧΟΣ </w:t>
        </w:r>
        <w:r w:rsidRPr="00BF6BD8">
          <w:rPr>
            <w:rFonts w:eastAsia="Times New Roman"/>
            <w:szCs w:val="24"/>
            <w:lang w:eastAsia="en-US"/>
          </w:rPr>
          <w:br/>
          <w:t xml:space="preserve">Ανακοίνωση του δελτίου επικαίρων ερωτήσεων της και αναφορών - ερωτήσεων της Πέμπτης 22 Σεπτεμβρίου 2016, σελ. </w:t>
        </w:r>
        <w:r w:rsidRPr="00BF6BD8">
          <w:rPr>
            <w:rFonts w:eastAsia="Times New Roman"/>
            <w:szCs w:val="24"/>
            <w:lang w:eastAsia="en-US"/>
          </w:rPr>
          <w:br/>
          <w:t xml:space="preserve"> </w:t>
        </w:r>
        <w:r w:rsidRPr="00BF6BD8">
          <w:rPr>
            <w:rFonts w:eastAsia="Times New Roman"/>
            <w:szCs w:val="24"/>
            <w:lang w:eastAsia="en-US"/>
          </w:rPr>
          <w:br/>
          <w:t xml:space="preserve">Γ. ΝΟΜΟΘΕΤΙΚΗ ΕΡΓΑΣΙΑ </w:t>
        </w:r>
        <w:r w:rsidRPr="00BF6BD8">
          <w:rPr>
            <w:rFonts w:eastAsia="Times New Roman"/>
            <w:szCs w:val="24"/>
            <w:lang w:eastAsia="en-US"/>
          </w:rPr>
          <w:br/>
          <w:t xml:space="preserve">Συζήτηση και ψήφιση επί της αρχής, των άρθρων και του συνόλου του σχεδίου νόμου του Υπουργείου Οικονομικών  με τίτλο: «Κύρωση της από 14.11.2014 Σύμβασης Αγοραπωλησίας Μετοχών για την απόκτηση του 100% του μετοχικού κεφαλαίου της εταιρείας ΕΛΛΗΝΙΚΟ Α.Ε. και της από 19-07-2016 Τροποποιητικής Σύμβασης και ρύθμιση λοιπών συναφών θεμάτων», σελ. </w:t>
        </w:r>
        <w:r w:rsidRPr="00BF6BD8">
          <w:rPr>
            <w:rFonts w:eastAsia="Times New Roman"/>
            <w:szCs w:val="24"/>
            <w:lang w:eastAsia="en-US"/>
          </w:rPr>
          <w:br/>
          <w:t xml:space="preserve"> </w:t>
        </w:r>
        <w:r w:rsidRPr="00BF6BD8">
          <w:rPr>
            <w:rFonts w:eastAsia="Times New Roman"/>
            <w:szCs w:val="24"/>
            <w:lang w:eastAsia="en-US"/>
          </w:rPr>
          <w:br/>
          <w:t>ΠΡΟΕΔΡΕΥΟΝΤΕΣ</w:t>
        </w:r>
      </w:ins>
    </w:p>
    <w:p w14:paraId="169ADBDF" w14:textId="77777777" w:rsidR="00BF6BD8" w:rsidRPr="00BF6BD8" w:rsidRDefault="00BF6BD8" w:rsidP="00BF6BD8">
      <w:pPr>
        <w:spacing w:after="0" w:line="360" w:lineRule="auto"/>
        <w:rPr>
          <w:ins w:id="22" w:author="Φλούδα Χριστίνα" w:date="2016-09-27T13:28:00Z"/>
          <w:rFonts w:eastAsia="Times New Roman"/>
          <w:szCs w:val="24"/>
          <w:lang w:eastAsia="en-US"/>
        </w:rPr>
      </w:pPr>
    </w:p>
    <w:p w14:paraId="4DF1B8F3" w14:textId="77777777" w:rsidR="00BF6BD8" w:rsidRPr="00BF6BD8" w:rsidRDefault="00BF6BD8" w:rsidP="00BF6BD8">
      <w:pPr>
        <w:spacing w:after="0" w:line="360" w:lineRule="auto"/>
        <w:rPr>
          <w:ins w:id="23" w:author="Φλούδα Χριστίνα" w:date="2016-09-27T13:28:00Z"/>
          <w:rFonts w:eastAsia="Times New Roman"/>
          <w:szCs w:val="24"/>
          <w:lang w:eastAsia="en-US"/>
        </w:rPr>
      </w:pPr>
      <w:ins w:id="24" w:author="Φλούδα Χριστίνα" w:date="2016-09-27T13:28:00Z">
        <w:r w:rsidRPr="00BF6BD8">
          <w:rPr>
            <w:rFonts w:eastAsia="Times New Roman"/>
            <w:szCs w:val="24"/>
            <w:lang w:eastAsia="en-US"/>
          </w:rPr>
          <w:t>ΚΑΚΛΑΜΑΝΗΣ Ν. , σελ.</w:t>
        </w:r>
        <w:r w:rsidRPr="00BF6BD8">
          <w:rPr>
            <w:rFonts w:eastAsia="Times New Roman"/>
            <w:szCs w:val="24"/>
            <w:lang w:eastAsia="en-US"/>
          </w:rPr>
          <w:br/>
          <w:t>ΚΟΥΡΑΚΗΣ Α. , σελ.</w:t>
        </w:r>
        <w:r w:rsidRPr="00BF6BD8">
          <w:rPr>
            <w:rFonts w:eastAsia="Times New Roman"/>
            <w:szCs w:val="24"/>
            <w:lang w:eastAsia="en-US"/>
          </w:rPr>
          <w:br/>
          <w:t>ΛΑΜΠΡΟΥΛΗΣ Γ. , σελ.</w:t>
        </w:r>
        <w:r w:rsidRPr="00BF6BD8">
          <w:rPr>
            <w:rFonts w:eastAsia="Times New Roman"/>
            <w:szCs w:val="24"/>
            <w:lang w:eastAsia="en-US"/>
          </w:rPr>
          <w:br/>
          <w:t>ΛΥΚΟΥΔΗΣ Σ. , σελ.</w:t>
        </w:r>
        <w:r w:rsidRPr="00BF6BD8">
          <w:rPr>
            <w:rFonts w:eastAsia="Times New Roman"/>
            <w:szCs w:val="24"/>
            <w:lang w:eastAsia="en-US"/>
          </w:rPr>
          <w:br/>
        </w:r>
      </w:ins>
    </w:p>
    <w:p w14:paraId="4D51324B" w14:textId="77777777" w:rsidR="00BF6BD8" w:rsidRPr="00BF6BD8" w:rsidRDefault="00BF6BD8" w:rsidP="00BF6BD8">
      <w:pPr>
        <w:spacing w:after="0" w:line="360" w:lineRule="auto"/>
        <w:rPr>
          <w:ins w:id="25" w:author="Φλούδα Χριστίνα" w:date="2016-09-27T13:28:00Z"/>
          <w:rFonts w:eastAsia="Times New Roman"/>
          <w:szCs w:val="24"/>
          <w:lang w:eastAsia="en-US"/>
        </w:rPr>
      </w:pPr>
    </w:p>
    <w:p w14:paraId="3F03564A" w14:textId="77777777" w:rsidR="00BF6BD8" w:rsidRPr="00BF6BD8" w:rsidRDefault="00BF6BD8" w:rsidP="00BF6BD8">
      <w:pPr>
        <w:spacing w:after="0" w:line="360" w:lineRule="auto"/>
        <w:rPr>
          <w:ins w:id="26" w:author="Φλούδα Χριστίνα" w:date="2016-09-27T13:28:00Z"/>
          <w:rFonts w:eastAsia="Times New Roman"/>
          <w:szCs w:val="24"/>
          <w:lang w:eastAsia="en-US"/>
        </w:rPr>
      </w:pPr>
      <w:ins w:id="27" w:author="Φλούδα Χριστίνα" w:date="2016-09-27T13:28:00Z">
        <w:r w:rsidRPr="00BF6BD8">
          <w:rPr>
            <w:rFonts w:eastAsia="Times New Roman"/>
            <w:szCs w:val="24"/>
            <w:lang w:eastAsia="en-US"/>
          </w:rPr>
          <w:t>ΟΜΙΛΗΤΕΣ</w:t>
        </w:r>
      </w:ins>
    </w:p>
    <w:p w14:paraId="0A46B81C" w14:textId="7E123610" w:rsidR="00BF6BD8" w:rsidRDefault="00BF6BD8" w:rsidP="00BF6BD8">
      <w:pPr>
        <w:spacing w:after="0" w:line="600" w:lineRule="auto"/>
        <w:ind w:firstLine="720"/>
        <w:jc w:val="both"/>
        <w:rPr>
          <w:ins w:id="28" w:author="Φλούδα Χριστίνα" w:date="2016-09-27T13:28:00Z"/>
          <w:rFonts w:eastAsia="Times New Roman"/>
          <w:szCs w:val="24"/>
        </w:rPr>
        <w:pPrChange w:id="29" w:author="Φλούδα Χριστίνα" w:date="2016-09-27T13:28:00Z">
          <w:pPr>
            <w:spacing w:after="0" w:line="600" w:lineRule="auto"/>
            <w:ind w:firstLine="720"/>
            <w:jc w:val="center"/>
          </w:pPr>
        </w:pPrChange>
      </w:pPr>
      <w:ins w:id="30" w:author="Φλούδα Χριστίνα" w:date="2016-09-27T13:28:00Z">
        <w:r w:rsidRPr="00BF6BD8">
          <w:rPr>
            <w:rFonts w:eastAsia="Times New Roman"/>
            <w:szCs w:val="24"/>
            <w:lang w:eastAsia="en-US"/>
          </w:rPr>
          <w:br/>
          <w:t>Α. Επί διαδικαστικού θέματος:</w:t>
        </w:r>
        <w:r w:rsidRPr="00BF6BD8">
          <w:rPr>
            <w:rFonts w:eastAsia="Times New Roman"/>
            <w:szCs w:val="24"/>
            <w:lang w:eastAsia="en-US"/>
          </w:rPr>
          <w:br/>
          <w:t>ΑΜΥΡΑΣ Γ. , σελ.</w:t>
        </w:r>
        <w:r w:rsidRPr="00BF6BD8">
          <w:rPr>
            <w:rFonts w:eastAsia="Times New Roman"/>
            <w:szCs w:val="24"/>
            <w:lang w:eastAsia="en-US"/>
          </w:rPr>
          <w:br/>
          <w:t>ΓΕΩΡΓΙΑΔΗΣ Σ. , σελ.</w:t>
        </w:r>
        <w:r w:rsidRPr="00BF6BD8">
          <w:rPr>
            <w:rFonts w:eastAsia="Times New Roman"/>
            <w:szCs w:val="24"/>
            <w:lang w:eastAsia="en-US"/>
          </w:rPr>
          <w:br/>
          <w:t>ΖΑΡΟΥΛΙΑ Ε. , σελ.</w:t>
        </w:r>
        <w:r w:rsidRPr="00BF6BD8">
          <w:rPr>
            <w:rFonts w:eastAsia="Times New Roman"/>
            <w:szCs w:val="24"/>
            <w:lang w:eastAsia="en-US"/>
          </w:rPr>
          <w:br/>
          <w:t>ΚΑΚΛΑΜΑΝΗΣ Ν. , σελ.</w:t>
        </w:r>
        <w:r w:rsidRPr="00BF6BD8">
          <w:rPr>
            <w:rFonts w:eastAsia="Times New Roman"/>
            <w:szCs w:val="24"/>
            <w:lang w:eastAsia="en-US"/>
          </w:rPr>
          <w:br/>
          <w:t>ΚΑΡΡΑΣ Γ. , σελ.</w:t>
        </w:r>
        <w:r w:rsidRPr="00BF6BD8">
          <w:rPr>
            <w:rFonts w:eastAsia="Times New Roman"/>
            <w:szCs w:val="24"/>
            <w:lang w:eastAsia="en-US"/>
          </w:rPr>
          <w:br/>
          <w:t>ΚΟΥΡΑΚΗΣ Α. , σελ.</w:t>
        </w:r>
        <w:r w:rsidRPr="00BF6BD8">
          <w:rPr>
            <w:rFonts w:eastAsia="Times New Roman"/>
            <w:szCs w:val="24"/>
            <w:lang w:eastAsia="en-US"/>
          </w:rPr>
          <w:br/>
          <w:t>ΚΩΝΣΤΑΝΤΙΝΟΠΟΥΛΟΣ Ο. , σελ.</w:t>
        </w:r>
        <w:r w:rsidRPr="00BF6BD8">
          <w:rPr>
            <w:rFonts w:eastAsia="Times New Roman"/>
            <w:szCs w:val="24"/>
            <w:lang w:eastAsia="en-US"/>
          </w:rPr>
          <w:br/>
          <w:t>ΛΑΜΠΡΟΥΛΗΣ Γ. , σελ.</w:t>
        </w:r>
        <w:r w:rsidRPr="00BF6BD8">
          <w:rPr>
            <w:rFonts w:eastAsia="Times New Roman"/>
            <w:szCs w:val="24"/>
            <w:lang w:eastAsia="en-US"/>
          </w:rPr>
          <w:br/>
          <w:t>ΛΟΒΕΡΔΟΣ Α. , σελ.</w:t>
        </w:r>
        <w:r w:rsidRPr="00BF6BD8">
          <w:rPr>
            <w:rFonts w:eastAsia="Times New Roman"/>
            <w:szCs w:val="24"/>
            <w:lang w:eastAsia="en-US"/>
          </w:rPr>
          <w:br/>
          <w:t>ΛΥΚΟΥΔΗΣ Σ. , σελ.</w:t>
        </w:r>
        <w:r w:rsidRPr="00BF6BD8">
          <w:rPr>
            <w:rFonts w:eastAsia="Times New Roman"/>
            <w:szCs w:val="24"/>
            <w:lang w:eastAsia="en-US"/>
          </w:rPr>
          <w:br/>
          <w:t>ΜΠΑΛΤΑΣ Α. , σελ.</w:t>
        </w:r>
        <w:r w:rsidRPr="00BF6BD8">
          <w:rPr>
            <w:rFonts w:eastAsia="Times New Roman"/>
            <w:szCs w:val="24"/>
            <w:lang w:eastAsia="en-US"/>
          </w:rPr>
          <w:br/>
          <w:t>ΠΑΝΑΓΟΥΛΗΣ Ε. , σελ.</w:t>
        </w:r>
        <w:r w:rsidRPr="00BF6BD8">
          <w:rPr>
            <w:rFonts w:eastAsia="Times New Roman"/>
            <w:szCs w:val="24"/>
            <w:lang w:eastAsia="en-US"/>
          </w:rPr>
          <w:br/>
          <w:t>ΠΑΦΙΛΗΣ Α. , σελ.</w:t>
        </w:r>
        <w:r w:rsidRPr="00BF6BD8">
          <w:rPr>
            <w:rFonts w:eastAsia="Times New Roman"/>
            <w:szCs w:val="24"/>
            <w:lang w:eastAsia="en-US"/>
          </w:rPr>
          <w:br/>
          <w:t>ΣΑΧΙΝΙΔΗΣ Ι. , σελ.</w:t>
        </w:r>
        <w:r w:rsidRPr="00BF6BD8">
          <w:rPr>
            <w:rFonts w:eastAsia="Times New Roman"/>
            <w:szCs w:val="24"/>
            <w:lang w:eastAsia="en-US"/>
          </w:rPr>
          <w:br/>
          <w:t>ΤΣΙΡΩΝΗΣ Ι. , σελ.</w:t>
        </w:r>
        <w:r w:rsidRPr="00BF6BD8">
          <w:rPr>
            <w:rFonts w:eastAsia="Times New Roman"/>
            <w:szCs w:val="24"/>
            <w:lang w:eastAsia="en-US"/>
          </w:rPr>
          <w:br/>
        </w:r>
        <w:r w:rsidRPr="00BF6BD8">
          <w:rPr>
            <w:rFonts w:eastAsia="Times New Roman"/>
            <w:szCs w:val="24"/>
            <w:lang w:eastAsia="en-US"/>
          </w:rPr>
          <w:br/>
          <w:t>Β. Επί προσωπικού θέματος:</w:t>
        </w:r>
        <w:r w:rsidRPr="00BF6BD8">
          <w:rPr>
            <w:rFonts w:eastAsia="Times New Roman"/>
            <w:szCs w:val="24"/>
            <w:lang w:eastAsia="en-US"/>
          </w:rPr>
          <w:br/>
          <w:t>ΓΕΩΡΓΙΑΔΗΣ Σ. , σελ.</w:t>
        </w:r>
        <w:r w:rsidRPr="00BF6BD8">
          <w:rPr>
            <w:rFonts w:eastAsia="Times New Roman"/>
            <w:szCs w:val="24"/>
            <w:lang w:eastAsia="en-US"/>
          </w:rPr>
          <w:br/>
          <w:t>ΚΟΥΡΑΚΗΣ Α. , σελ.</w:t>
        </w:r>
        <w:r w:rsidRPr="00BF6BD8">
          <w:rPr>
            <w:rFonts w:eastAsia="Times New Roman"/>
            <w:szCs w:val="24"/>
            <w:lang w:eastAsia="en-US"/>
          </w:rPr>
          <w:br/>
          <w:t>ΤΣΙΡΩΝΗΣ Ι. , σελ.</w:t>
        </w:r>
        <w:r w:rsidRPr="00BF6BD8">
          <w:rPr>
            <w:rFonts w:eastAsia="Times New Roman"/>
            <w:szCs w:val="24"/>
            <w:lang w:eastAsia="en-US"/>
          </w:rPr>
          <w:br/>
        </w:r>
        <w:r w:rsidRPr="00BF6BD8">
          <w:rPr>
            <w:rFonts w:eastAsia="Times New Roman"/>
            <w:szCs w:val="24"/>
            <w:lang w:eastAsia="en-US"/>
          </w:rPr>
          <w:br/>
          <w:t>Γ. Επί του σχεδίου νόμου του Υπουργείου Οικονομικών:</w:t>
        </w:r>
        <w:r w:rsidRPr="00BF6BD8">
          <w:rPr>
            <w:rFonts w:eastAsia="Times New Roman"/>
            <w:szCs w:val="24"/>
            <w:lang w:eastAsia="en-US"/>
          </w:rPr>
          <w:br/>
          <w:t>ΑΜΥΡΑΣ Γ. , σελ.</w:t>
        </w:r>
        <w:r w:rsidRPr="00BF6BD8">
          <w:rPr>
            <w:rFonts w:eastAsia="Times New Roman"/>
            <w:szCs w:val="24"/>
            <w:lang w:eastAsia="en-US"/>
          </w:rPr>
          <w:br/>
          <w:t>ΑΣΗΜΑΚΟΠΟΥΛΟΥ  Ά. , σελ.</w:t>
        </w:r>
        <w:r w:rsidRPr="00BF6BD8">
          <w:rPr>
            <w:rFonts w:eastAsia="Times New Roman"/>
            <w:szCs w:val="24"/>
            <w:lang w:eastAsia="en-US"/>
          </w:rPr>
          <w:br/>
          <w:t>ΒΑΡΒΙΤΣΙΩΤΗΣ Μ. , σελ.</w:t>
        </w:r>
        <w:r w:rsidRPr="00BF6BD8">
          <w:rPr>
            <w:rFonts w:eastAsia="Times New Roman"/>
            <w:szCs w:val="24"/>
            <w:lang w:eastAsia="en-US"/>
          </w:rPr>
          <w:br/>
          <w:t>ΓΕΩΡΓΙΑΔΗΣ Σ. , σελ.</w:t>
        </w:r>
        <w:r w:rsidRPr="00BF6BD8">
          <w:rPr>
            <w:rFonts w:eastAsia="Times New Roman"/>
            <w:szCs w:val="24"/>
            <w:lang w:eastAsia="en-US"/>
          </w:rPr>
          <w:br/>
          <w:t>ΔΑΝΕΛΛΗΣ Σ. , σελ.</w:t>
        </w:r>
        <w:r w:rsidRPr="00BF6BD8">
          <w:rPr>
            <w:rFonts w:eastAsia="Times New Roman"/>
            <w:szCs w:val="24"/>
            <w:lang w:eastAsia="en-US"/>
          </w:rPr>
          <w:br/>
          <w:t>ΔΕΝΔΙΑΣ Ν. , σελ.</w:t>
        </w:r>
        <w:r w:rsidRPr="00BF6BD8">
          <w:rPr>
            <w:rFonts w:eastAsia="Times New Roman"/>
            <w:szCs w:val="24"/>
            <w:lang w:eastAsia="en-US"/>
          </w:rPr>
          <w:br/>
          <w:t>ΔΗΜΑΡΑΣ Γ. , σελ.</w:t>
        </w:r>
        <w:r w:rsidRPr="00BF6BD8">
          <w:rPr>
            <w:rFonts w:eastAsia="Times New Roman"/>
            <w:szCs w:val="24"/>
            <w:lang w:eastAsia="en-US"/>
          </w:rPr>
          <w:br/>
          <w:t>ΔΗΜΗΤΡΙΑΔΗΣ Δ. , σελ.</w:t>
        </w:r>
        <w:r w:rsidRPr="00BF6BD8">
          <w:rPr>
            <w:rFonts w:eastAsia="Times New Roman"/>
            <w:szCs w:val="24"/>
            <w:lang w:eastAsia="en-US"/>
          </w:rPr>
          <w:br/>
          <w:t>ΖΑΡΟΥΛΙΑ Ε. , σελ.</w:t>
        </w:r>
        <w:r w:rsidRPr="00BF6BD8">
          <w:rPr>
            <w:rFonts w:eastAsia="Times New Roman"/>
            <w:szCs w:val="24"/>
            <w:lang w:eastAsia="en-US"/>
          </w:rPr>
          <w:br/>
          <w:t>ΘΕΟΧΑΡΗΣ Θ. , σελ.</w:t>
        </w:r>
        <w:r w:rsidRPr="00BF6BD8">
          <w:rPr>
            <w:rFonts w:eastAsia="Times New Roman"/>
            <w:szCs w:val="24"/>
            <w:lang w:eastAsia="en-US"/>
          </w:rPr>
          <w:br/>
          <w:t>ΚΑΜΜΕΝΟΣ Δ. , σελ.</w:t>
        </w:r>
        <w:r w:rsidRPr="00BF6BD8">
          <w:rPr>
            <w:rFonts w:eastAsia="Times New Roman"/>
            <w:szCs w:val="24"/>
            <w:lang w:eastAsia="en-US"/>
          </w:rPr>
          <w:br/>
          <w:t>ΚΑΡΑΚΩΣΤΑ Ε. , σελ.</w:t>
        </w:r>
        <w:r w:rsidRPr="00BF6BD8">
          <w:rPr>
            <w:rFonts w:eastAsia="Times New Roman"/>
            <w:szCs w:val="24"/>
            <w:lang w:eastAsia="en-US"/>
          </w:rPr>
          <w:br/>
          <w:t>ΚΑΡΑΜΑΝΛΗ  Ά. , σελ.</w:t>
        </w:r>
        <w:r w:rsidRPr="00BF6BD8">
          <w:rPr>
            <w:rFonts w:eastAsia="Times New Roman"/>
            <w:szCs w:val="24"/>
            <w:lang w:eastAsia="en-US"/>
          </w:rPr>
          <w:br/>
          <w:t>ΚΑΡΡΑΣ Γ. , σελ.</w:t>
        </w:r>
        <w:r w:rsidRPr="00BF6BD8">
          <w:rPr>
            <w:rFonts w:eastAsia="Times New Roman"/>
            <w:szCs w:val="24"/>
            <w:lang w:eastAsia="en-US"/>
          </w:rPr>
          <w:br/>
          <w:t>ΚΙΚΙΛΙΑΣ Β. , σελ.</w:t>
        </w:r>
        <w:r w:rsidRPr="00BF6BD8">
          <w:rPr>
            <w:rFonts w:eastAsia="Times New Roman"/>
            <w:szCs w:val="24"/>
            <w:lang w:eastAsia="en-US"/>
          </w:rPr>
          <w:br/>
          <w:t>ΚΟΥΚΟΥΤΣΗΣ Δ. , σελ.</w:t>
        </w:r>
        <w:r w:rsidRPr="00BF6BD8">
          <w:rPr>
            <w:rFonts w:eastAsia="Times New Roman"/>
            <w:szCs w:val="24"/>
            <w:lang w:eastAsia="en-US"/>
          </w:rPr>
          <w:br/>
          <w:t>ΚΟΥΤΣΟΥΜΠΑΣ Δ. , σελ.</w:t>
        </w:r>
        <w:r w:rsidRPr="00BF6BD8">
          <w:rPr>
            <w:rFonts w:eastAsia="Times New Roman"/>
            <w:szCs w:val="24"/>
            <w:lang w:eastAsia="en-US"/>
          </w:rPr>
          <w:br/>
          <w:t>ΚΩΝΣΤΑΝΤΙΝΟΠΟΥΛΟΣ Ο. , σελ.</w:t>
        </w:r>
        <w:r w:rsidRPr="00BF6BD8">
          <w:rPr>
            <w:rFonts w:eastAsia="Times New Roman"/>
            <w:szCs w:val="24"/>
            <w:lang w:eastAsia="en-US"/>
          </w:rPr>
          <w:br/>
          <w:t>ΛΟΒΕΡΔΟΣ Α. , σελ.</w:t>
        </w:r>
        <w:r w:rsidRPr="00BF6BD8">
          <w:rPr>
            <w:rFonts w:eastAsia="Times New Roman"/>
            <w:szCs w:val="24"/>
            <w:lang w:eastAsia="en-US"/>
          </w:rPr>
          <w:br/>
          <w:t>ΜΑΝΙΑΤΗΣ Ι. , σελ.</w:t>
        </w:r>
        <w:r w:rsidRPr="00BF6BD8">
          <w:rPr>
            <w:rFonts w:eastAsia="Times New Roman"/>
            <w:szCs w:val="24"/>
            <w:lang w:eastAsia="en-US"/>
          </w:rPr>
          <w:br/>
          <w:t>ΜΑΝΤΑΣ Χ. , σελ.</w:t>
        </w:r>
        <w:r w:rsidRPr="00BF6BD8">
          <w:rPr>
            <w:rFonts w:eastAsia="Times New Roman"/>
            <w:szCs w:val="24"/>
            <w:lang w:eastAsia="en-US"/>
          </w:rPr>
          <w:br/>
          <w:t>ΜΑΝΩΛΑΚΟΥ Δ. , σελ.</w:t>
        </w:r>
        <w:r w:rsidRPr="00BF6BD8">
          <w:rPr>
            <w:rFonts w:eastAsia="Times New Roman"/>
            <w:szCs w:val="24"/>
            <w:lang w:eastAsia="en-US"/>
          </w:rPr>
          <w:br/>
          <w:t>ΜΑΥΡΩΤΑΣ Γ. , σελ.</w:t>
        </w:r>
        <w:r w:rsidRPr="00BF6BD8">
          <w:rPr>
            <w:rFonts w:eastAsia="Times New Roman"/>
            <w:szCs w:val="24"/>
            <w:lang w:eastAsia="en-US"/>
          </w:rPr>
          <w:br/>
          <w:t>ΜΕΓΑΛΟΟΙΚΟΝΟΜΟΥ Θ. , σελ.</w:t>
        </w:r>
        <w:r w:rsidRPr="00BF6BD8">
          <w:rPr>
            <w:rFonts w:eastAsia="Times New Roman"/>
            <w:szCs w:val="24"/>
            <w:lang w:eastAsia="en-US"/>
          </w:rPr>
          <w:br/>
          <w:t>ΜΗΤΑΡΑΚΗΣ Π. , σελ.</w:t>
        </w:r>
        <w:r w:rsidRPr="00BF6BD8">
          <w:rPr>
            <w:rFonts w:eastAsia="Times New Roman"/>
            <w:szCs w:val="24"/>
            <w:lang w:eastAsia="en-US"/>
          </w:rPr>
          <w:br/>
          <w:t>ΜΠΑΛΤΑΣ Α. , σελ.</w:t>
        </w:r>
        <w:r w:rsidRPr="00BF6BD8">
          <w:rPr>
            <w:rFonts w:eastAsia="Times New Roman"/>
            <w:szCs w:val="24"/>
            <w:lang w:eastAsia="en-US"/>
          </w:rPr>
          <w:br/>
          <w:t>ΜΠΓΙΑΛΑΣ Χ. , σελ.</w:t>
        </w:r>
        <w:r w:rsidRPr="00BF6BD8">
          <w:rPr>
            <w:rFonts w:eastAsia="Times New Roman"/>
            <w:szCs w:val="24"/>
            <w:lang w:eastAsia="en-US"/>
          </w:rPr>
          <w:br/>
          <w:t>ΜΠΟΥΚΩΡΟΣ Χ. , σελ.</w:t>
        </w:r>
        <w:r w:rsidRPr="00BF6BD8">
          <w:rPr>
            <w:rFonts w:eastAsia="Times New Roman"/>
            <w:szCs w:val="24"/>
            <w:lang w:eastAsia="en-US"/>
          </w:rPr>
          <w:br/>
          <w:t>ΟΥΡΣΟΥΖΙΔΗΣ Γ. , σελ.</w:t>
        </w:r>
        <w:r w:rsidRPr="00BF6BD8">
          <w:rPr>
            <w:rFonts w:eastAsia="Times New Roman"/>
            <w:szCs w:val="24"/>
            <w:lang w:eastAsia="en-US"/>
          </w:rPr>
          <w:br/>
          <w:t>ΠΑΝΑΓΙΩΤΑΡΟΣ Η. , σελ.</w:t>
        </w:r>
        <w:r w:rsidRPr="00BF6BD8">
          <w:rPr>
            <w:rFonts w:eastAsia="Times New Roman"/>
            <w:szCs w:val="24"/>
            <w:lang w:eastAsia="en-US"/>
          </w:rPr>
          <w:br/>
          <w:t>ΠΑΝΑΓΟΥΛΗΣ Ε. , σελ.</w:t>
        </w:r>
        <w:r w:rsidRPr="00BF6BD8">
          <w:rPr>
            <w:rFonts w:eastAsia="Times New Roman"/>
            <w:szCs w:val="24"/>
            <w:lang w:eastAsia="en-US"/>
          </w:rPr>
          <w:br/>
          <w:t>ΠΑΠΑΔΟΠΟΥΛΟΣ Α. , σελ.</w:t>
        </w:r>
        <w:r w:rsidRPr="00BF6BD8">
          <w:rPr>
            <w:rFonts w:eastAsia="Times New Roman"/>
            <w:szCs w:val="24"/>
            <w:lang w:eastAsia="en-US"/>
          </w:rPr>
          <w:br/>
          <w:t>ΠΑΥΛΙΔΗΣ Κ. , σελ.</w:t>
        </w:r>
        <w:r w:rsidRPr="00BF6BD8">
          <w:rPr>
            <w:rFonts w:eastAsia="Times New Roman"/>
            <w:szCs w:val="24"/>
            <w:lang w:eastAsia="en-US"/>
          </w:rPr>
          <w:br/>
          <w:t>ΠΑΦΙΛΗΣ Α. , σελ.</w:t>
        </w:r>
        <w:r w:rsidRPr="00BF6BD8">
          <w:rPr>
            <w:rFonts w:eastAsia="Times New Roman"/>
            <w:szCs w:val="24"/>
            <w:lang w:eastAsia="en-US"/>
          </w:rPr>
          <w:br/>
          <w:t>ΣΑΝΤΟΡΙΝΙΟΣ Ν. , σελ.</w:t>
        </w:r>
        <w:r w:rsidRPr="00BF6BD8">
          <w:rPr>
            <w:rFonts w:eastAsia="Times New Roman"/>
            <w:szCs w:val="24"/>
            <w:lang w:eastAsia="en-US"/>
          </w:rPr>
          <w:br/>
          <w:t>ΣΑΡΙΔΗΣ Ι. , σελ.</w:t>
        </w:r>
        <w:r w:rsidRPr="00BF6BD8">
          <w:rPr>
            <w:rFonts w:eastAsia="Times New Roman"/>
            <w:szCs w:val="24"/>
            <w:lang w:eastAsia="en-US"/>
          </w:rPr>
          <w:br/>
          <w:t>ΣΑΧΙΝΙΔΗΣ Ι. , σελ.</w:t>
        </w:r>
        <w:r w:rsidRPr="00BF6BD8">
          <w:rPr>
            <w:rFonts w:eastAsia="Times New Roman"/>
            <w:szCs w:val="24"/>
            <w:lang w:eastAsia="en-US"/>
          </w:rPr>
          <w:br/>
          <w:t>ΤΑΣΟΥΛΑΣ Κ. , σελ.</w:t>
        </w:r>
        <w:r w:rsidRPr="00BF6BD8">
          <w:rPr>
            <w:rFonts w:eastAsia="Times New Roman"/>
            <w:szCs w:val="24"/>
            <w:lang w:eastAsia="en-US"/>
          </w:rPr>
          <w:br/>
          <w:t>ΤΣΑΚΑΛΩΤΟΣ Ε. , σελ.</w:t>
        </w:r>
        <w:r w:rsidRPr="00BF6BD8">
          <w:rPr>
            <w:rFonts w:eastAsia="Times New Roman"/>
            <w:szCs w:val="24"/>
            <w:lang w:eastAsia="en-US"/>
          </w:rPr>
          <w:br/>
          <w:t>ΤΣΙΡΩΝΗΣ Ι. , σελ.</w:t>
        </w:r>
        <w:r w:rsidRPr="00BF6BD8">
          <w:rPr>
            <w:rFonts w:eastAsia="Times New Roman"/>
            <w:szCs w:val="24"/>
            <w:lang w:eastAsia="en-US"/>
          </w:rPr>
          <w:br/>
          <w:t>ΦΛΑΜΠΟΥΡΑΡΗΣ Α. , σελ.</w:t>
        </w:r>
        <w:r w:rsidRPr="00BF6BD8">
          <w:rPr>
            <w:rFonts w:eastAsia="Times New Roman"/>
            <w:szCs w:val="24"/>
            <w:lang w:eastAsia="en-US"/>
          </w:rPr>
          <w:br/>
        </w:r>
        <w:r w:rsidRPr="00BF6BD8">
          <w:rPr>
            <w:rFonts w:eastAsia="Times New Roman"/>
            <w:szCs w:val="24"/>
            <w:lang w:eastAsia="en-US"/>
          </w:rPr>
          <w:br/>
          <w:t>ΠΑΡΕΜΒΑΣΕΙΣ:</w:t>
        </w:r>
        <w:r w:rsidRPr="00BF6BD8">
          <w:rPr>
            <w:rFonts w:eastAsia="Times New Roman"/>
            <w:szCs w:val="24"/>
            <w:lang w:eastAsia="en-US"/>
          </w:rPr>
          <w:br/>
          <w:t>ΑΝΤΩΝΙΟΥ Χ. , σελ.</w:t>
        </w:r>
        <w:r w:rsidRPr="00BF6BD8">
          <w:rPr>
            <w:rFonts w:eastAsia="Times New Roman"/>
            <w:szCs w:val="24"/>
            <w:lang w:eastAsia="en-US"/>
          </w:rPr>
          <w:br/>
          <w:t>ΒΟΥΤΣΗΣ Ν. , σελ.</w:t>
        </w:r>
        <w:r w:rsidRPr="00BF6BD8">
          <w:rPr>
            <w:rFonts w:eastAsia="Times New Roman"/>
            <w:szCs w:val="24"/>
            <w:lang w:eastAsia="en-US"/>
          </w:rPr>
          <w:br/>
          <w:t>ΘΕΩΝΑΣ Ι. , σελ.</w:t>
        </w:r>
        <w:r w:rsidRPr="00BF6BD8">
          <w:rPr>
            <w:rFonts w:eastAsia="Times New Roman"/>
            <w:szCs w:val="24"/>
            <w:lang w:eastAsia="en-US"/>
          </w:rPr>
          <w:br/>
          <w:t>ΚΑΚΛΑΜΑΝΗΣ Ν. , σελ.</w:t>
        </w:r>
        <w:r w:rsidRPr="00BF6BD8">
          <w:rPr>
            <w:rFonts w:eastAsia="Times New Roman"/>
            <w:szCs w:val="24"/>
            <w:lang w:eastAsia="en-US"/>
          </w:rPr>
          <w:br/>
          <w:t>ΚΟΖΟΜΠΟΛΗ - ΑΜΑΝΑΤΙΔΗ Π. , σελ.</w:t>
        </w:r>
        <w:r w:rsidRPr="00BF6BD8">
          <w:rPr>
            <w:rFonts w:eastAsia="Times New Roman"/>
            <w:szCs w:val="24"/>
            <w:lang w:eastAsia="en-US"/>
          </w:rPr>
          <w:br/>
          <w:t>ΜΠΑΛΑΟΥΡΑΣ Γ. , σελ.</w:t>
        </w:r>
        <w:r w:rsidRPr="00BF6BD8">
          <w:rPr>
            <w:rFonts w:eastAsia="Times New Roman"/>
            <w:szCs w:val="24"/>
            <w:lang w:eastAsia="en-US"/>
          </w:rPr>
          <w:br/>
        </w:r>
      </w:ins>
    </w:p>
    <w:p w14:paraId="09805148" w14:textId="77777777" w:rsidR="00BA128F" w:rsidRDefault="00BF6BD8">
      <w:pPr>
        <w:spacing w:after="0" w:line="600" w:lineRule="auto"/>
        <w:ind w:firstLine="720"/>
        <w:jc w:val="center"/>
        <w:rPr>
          <w:rFonts w:eastAsia="Times New Roman"/>
          <w:szCs w:val="24"/>
        </w:rPr>
      </w:pPr>
      <w:r>
        <w:rPr>
          <w:rFonts w:eastAsia="Times New Roman"/>
          <w:szCs w:val="24"/>
        </w:rPr>
        <w:t xml:space="preserve"> ΠΡΑΚΤΙΚΑ ΒΟΥΛΗΣ</w:t>
      </w:r>
    </w:p>
    <w:p w14:paraId="09805149" w14:textId="77777777" w:rsidR="00BA128F" w:rsidRDefault="00BF6BD8">
      <w:pPr>
        <w:spacing w:after="0" w:line="600" w:lineRule="auto"/>
        <w:ind w:firstLine="720"/>
        <w:jc w:val="center"/>
        <w:rPr>
          <w:rFonts w:eastAsia="Times New Roman"/>
          <w:szCs w:val="24"/>
        </w:rPr>
      </w:pPr>
      <w:r>
        <w:rPr>
          <w:rFonts w:eastAsia="Times New Roman"/>
          <w:szCs w:val="24"/>
        </w:rPr>
        <w:t xml:space="preserve">ΙΖ΄ ΠΕΡΙΟΔΟΣ </w:t>
      </w:r>
    </w:p>
    <w:p w14:paraId="0980514A" w14:textId="77777777" w:rsidR="00BA128F" w:rsidRDefault="00BF6BD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980514B" w14:textId="77777777" w:rsidR="00BA128F" w:rsidRDefault="00BF6BD8">
      <w:pPr>
        <w:spacing w:after="0" w:line="600" w:lineRule="auto"/>
        <w:ind w:firstLine="720"/>
        <w:jc w:val="center"/>
        <w:rPr>
          <w:rFonts w:eastAsia="Times New Roman"/>
          <w:szCs w:val="24"/>
        </w:rPr>
      </w:pPr>
      <w:r>
        <w:rPr>
          <w:rFonts w:eastAsia="Times New Roman"/>
          <w:szCs w:val="24"/>
        </w:rPr>
        <w:t>ΣΥΝΟΔΟΣ Α΄</w:t>
      </w:r>
    </w:p>
    <w:p w14:paraId="0980514C" w14:textId="77777777" w:rsidR="00BA128F" w:rsidRDefault="00BF6BD8">
      <w:pPr>
        <w:spacing w:after="0" w:line="600" w:lineRule="auto"/>
        <w:ind w:firstLine="720"/>
        <w:jc w:val="center"/>
        <w:rPr>
          <w:rFonts w:eastAsia="Times New Roman"/>
          <w:szCs w:val="24"/>
        </w:rPr>
      </w:pPr>
      <w:r>
        <w:rPr>
          <w:rFonts w:eastAsia="Times New Roman"/>
          <w:szCs w:val="24"/>
        </w:rPr>
        <w:t>ΣΥΝΕΔΡΙΑΣΗ ΡϞΓ΄</w:t>
      </w:r>
    </w:p>
    <w:p w14:paraId="0980514D" w14:textId="77777777" w:rsidR="00BA128F" w:rsidRDefault="00BF6BD8">
      <w:pPr>
        <w:spacing w:after="0" w:line="600" w:lineRule="auto"/>
        <w:ind w:firstLine="720"/>
        <w:jc w:val="center"/>
        <w:rPr>
          <w:rFonts w:eastAsia="Times New Roman"/>
          <w:szCs w:val="24"/>
        </w:rPr>
      </w:pPr>
      <w:r>
        <w:rPr>
          <w:rFonts w:eastAsia="Times New Roman"/>
          <w:szCs w:val="24"/>
        </w:rPr>
        <w:t>Τετάρτη 21 Σεπτεμβρίου 2016</w:t>
      </w:r>
    </w:p>
    <w:p w14:paraId="0980514E" w14:textId="77777777" w:rsidR="00BA128F" w:rsidRDefault="00BF6BD8">
      <w:pPr>
        <w:spacing w:after="0" w:line="600" w:lineRule="auto"/>
        <w:ind w:firstLine="720"/>
        <w:jc w:val="both"/>
        <w:rPr>
          <w:rFonts w:eastAsia="Times New Roman"/>
          <w:szCs w:val="24"/>
        </w:rPr>
      </w:pPr>
      <w:r>
        <w:rPr>
          <w:rFonts w:eastAsia="Times New Roman"/>
          <w:szCs w:val="24"/>
        </w:rPr>
        <w:t xml:space="preserve">Αθήνα, σήμερα στις 21 Σεπτεμβρίου 2016, ημέρα Τετάρτη και ώρα 10.12΄ συνήλθε στην Αίθουσα των συνεδριάσεων του Βουλευτηρίου η Βουλή σε ολομέλεια για να συνεδριάσει υπό την προεδρία του Δ΄ Αντιπροέδρου αυτής κ. </w:t>
      </w:r>
      <w:r w:rsidRPr="003E1CCE">
        <w:rPr>
          <w:rFonts w:eastAsia="Times New Roman"/>
          <w:b/>
          <w:szCs w:val="24"/>
        </w:rPr>
        <w:t>ΝΙΚΗΤΑ ΚΑΚΛΑΜΑΝΗ</w:t>
      </w:r>
      <w:r>
        <w:rPr>
          <w:rFonts w:eastAsia="Times New Roman"/>
          <w:szCs w:val="24"/>
        </w:rPr>
        <w:t>.</w:t>
      </w:r>
    </w:p>
    <w:p w14:paraId="0980514F" w14:textId="77777777" w:rsidR="00BA128F" w:rsidRDefault="00BF6BD8">
      <w:pPr>
        <w:spacing w:after="0" w:line="600" w:lineRule="auto"/>
        <w:ind w:firstLine="720"/>
        <w:jc w:val="both"/>
        <w:rPr>
          <w:rFonts w:eastAsia="Times New Roman"/>
          <w:szCs w:val="24"/>
        </w:rPr>
      </w:pPr>
      <w:r>
        <w:rPr>
          <w:rFonts w:eastAsia="Times New Roman"/>
          <w:b/>
          <w:szCs w:val="24"/>
        </w:rPr>
        <w:t>ΠΡΟΕΔΡΕΥΩΝ (Νικήτας Κακλαμάν</w:t>
      </w:r>
      <w:r>
        <w:rPr>
          <w:rFonts w:eastAsia="Times New Roman"/>
          <w:b/>
          <w:szCs w:val="24"/>
        </w:rPr>
        <w:t>ης):</w:t>
      </w:r>
      <w:r>
        <w:rPr>
          <w:rFonts w:eastAsia="Times New Roman"/>
          <w:szCs w:val="24"/>
        </w:rPr>
        <w:t xml:space="preserve"> Κυρίες και κύριοι συνάδελφοι, αρχίζει η συνεδρίαση.</w:t>
      </w:r>
    </w:p>
    <w:p w14:paraId="09805150" w14:textId="77777777" w:rsidR="00BA128F" w:rsidRDefault="00BF6BD8">
      <w:pPr>
        <w:spacing w:after="0" w:line="600" w:lineRule="auto"/>
        <w:ind w:firstLine="720"/>
        <w:jc w:val="both"/>
        <w:rPr>
          <w:rFonts w:eastAsia="Times New Roman"/>
          <w:szCs w:val="24"/>
        </w:rPr>
      </w:pPr>
      <w:r>
        <w:rPr>
          <w:rFonts w:eastAsia="Times New Roman"/>
          <w:szCs w:val="24"/>
        </w:rPr>
        <w:t>(ΕΠΙΚΥΡΩΣΗ ΠΡΑΚΤΙΚΩΝ: Σύμφωνα με την από 20</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ΡϞΒ΄ συνεδριάσεώς του, της Τρίτης 20 Σεπτεμβρίου </w:t>
      </w:r>
      <w:r>
        <w:rPr>
          <w:rFonts w:eastAsia="Times New Roman"/>
          <w:szCs w:val="24"/>
        </w:rPr>
        <w:lastRenderedPageBreak/>
        <w:t>2016, σε ό,τι αφορά</w:t>
      </w:r>
      <w:r>
        <w:rPr>
          <w:rFonts w:eastAsia="Times New Roman"/>
          <w:szCs w:val="24"/>
        </w:rPr>
        <w:t xml:space="preserve"> στην ψήφιση στο σύνολό του σχεδίου νόμου: «Κύρωση του Μνημονίου Κατανόησης </w:t>
      </w:r>
      <w:r>
        <w:rPr>
          <w:rFonts w:eastAsia="Times New Roman"/>
          <w:szCs w:val="24"/>
        </w:rPr>
        <w:t xml:space="preserve">μεταξύ </w:t>
      </w:r>
      <w:r>
        <w:rPr>
          <w:rFonts w:eastAsia="Times New Roman"/>
          <w:szCs w:val="24"/>
        </w:rPr>
        <w:t>του Υπουργείου Αγροτικής Ανάπτυξης και Τροφίμων της Ελληνικής Δημοκρατίας και του Υπουργείου Γεωργίας και Εγγείων Βελτιώσεων της Αραβικής Δημοκρατίας της Αιγύπτου για συνεργ</w:t>
      </w:r>
      <w:r>
        <w:rPr>
          <w:rFonts w:eastAsia="Times New Roman"/>
          <w:szCs w:val="24"/>
        </w:rPr>
        <w:t>ασία στον τομέα της αλιείας και της υδατοκαλλιέργειας και άλλες διατάξεις»)</w:t>
      </w:r>
    </w:p>
    <w:p w14:paraId="09805151" w14:textId="77777777" w:rsidR="00BA128F" w:rsidRDefault="00BF6BD8">
      <w:pPr>
        <w:spacing w:after="0" w:line="600" w:lineRule="auto"/>
        <w:ind w:firstLine="720"/>
        <w:jc w:val="both"/>
        <w:rPr>
          <w:rFonts w:eastAsia="Times New Roman"/>
          <w:szCs w:val="24"/>
        </w:rPr>
      </w:pPr>
      <w:r>
        <w:rPr>
          <w:rFonts w:eastAsia="Times New Roman"/>
          <w:szCs w:val="24"/>
        </w:rPr>
        <w:t xml:space="preserve">Έχω την τιμή να ανακοινώσω στο Σώμα το δελτίο </w:t>
      </w:r>
      <w:r>
        <w:rPr>
          <w:rFonts w:eastAsia="Times New Roman"/>
          <w:szCs w:val="24"/>
        </w:rPr>
        <w:t xml:space="preserve">των </w:t>
      </w:r>
      <w:r>
        <w:rPr>
          <w:rFonts w:eastAsia="Times New Roman"/>
          <w:szCs w:val="24"/>
        </w:rPr>
        <w:t xml:space="preserve">επίκαιρων ερωτήσεων της Πέμπτης 22 Σεπτεμβρίου 2016, το οποίο έχει ως εξής: </w:t>
      </w:r>
    </w:p>
    <w:p w14:paraId="09805152" w14:textId="77777777" w:rsidR="00BA128F" w:rsidRDefault="00BF6BD8">
      <w:pPr>
        <w:spacing w:after="0" w:line="600" w:lineRule="auto"/>
        <w:ind w:firstLine="720"/>
        <w:jc w:val="both"/>
        <w:rPr>
          <w:rFonts w:eastAsia="Times New Roman"/>
          <w:bCs/>
          <w:szCs w:val="24"/>
        </w:rPr>
      </w:pPr>
      <w:r>
        <w:rPr>
          <w:rFonts w:eastAsia="Times New Roman"/>
          <w:bCs/>
          <w:szCs w:val="24"/>
        </w:rPr>
        <w:t>Α. ΕΠΙΚΑΙΡΕΣ ΕΡΩΤΗΣΕΙΣ Π</w:t>
      </w:r>
      <w:r>
        <w:rPr>
          <w:rFonts w:eastAsia="Times New Roman"/>
          <w:bCs/>
          <w:szCs w:val="24"/>
        </w:rPr>
        <w:t>ρώτου</w:t>
      </w:r>
      <w:r>
        <w:rPr>
          <w:rFonts w:eastAsia="Times New Roman"/>
          <w:bCs/>
          <w:szCs w:val="24"/>
        </w:rPr>
        <w:t xml:space="preserve"> Κ</w:t>
      </w:r>
      <w:r>
        <w:rPr>
          <w:rFonts w:eastAsia="Times New Roman"/>
          <w:bCs/>
          <w:szCs w:val="24"/>
        </w:rPr>
        <w:t>ύκλου</w:t>
      </w:r>
      <w:r>
        <w:rPr>
          <w:rFonts w:eastAsia="Times New Roman"/>
          <w:bCs/>
          <w:szCs w:val="24"/>
        </w:rPr>
        <w:t xml:space="preserve"> (Άρθρο 130 παράγ</w:t>
      </w:r>
      <w:r>
        <w:rPr>
          <w:rFonts w:eastAsia="Times New Roman"/>
          <w:bCs/>
          <w:szCs w:val="24"/>
        </w:rPr>
        <w:t>ραφο</w:t>
      </w:r>
      <w:r>
        <w:rPr>
          <w:rFonts w:eastAsia="Times New Roman"/>
          <w:bCs/>
          <w:szCs w:val="24"/>
        </w:rPr>
        <w:t>ι</w:t>
      </w:r>
      <w:r>
        <w:rPr>
          <w:rFonts w:eastAsia="Times New Roman"/>
          <w:bCs/>
          <w:szCs w:val="24"/>
        </w:rPr>
        <w:t xml:space="preserve"> 2 και </w:t>
      </w:r>
      <w:r>
        <w:rPr>
          <w:rFonts w:eastAsia="Times New Roman"/>
          <w:bCs/>
          <w:szCs w:val="24"/>
        </w:rPr>
        <w:t xml:space="preserve">3 του </w:t>
      </w:r>
      <w:r>
        <w:rPr>
          <w:rFonts w:eastAsia="Times New Roman"/>
          <w:bCs/>
          <w:szCs w:val="24"/>
        </w:rPr>
        <w:t xml:space="preserve">Κανονισμού </w:t>
      </w:r>
      <w:r>
        <w:rPr>
          <w:rFonts w:eastAsia="Times New Roman"/>
          <w:bCs/>
          <w:szCs w:val="24"/>
        </w:rPr>
        <w:t xml:space="preserve">της </w:t>
      </w:r>
      <w:r>
        <w:rPr>
          <w:rFonts w:eastAsia="Times New Roman"/>
          <w:bCs/>
          <w:szCs w:val="24"/>
        </w:rPr>
        <w:t>Βουλής)</w:t>
      </w:r>
    </w:p>
    <w:p w14:paraId="09805153" w14:textId="77777777" w:rsidR="00BA128F" w:rsidRDefault="00BF6BD8">
      <w:pPr>
        <w:spacing w:after="0" w:line="600" w:lineRule="auto"/>
        <w:ind w:firstLine="720"/>
        <w:jc w:val="both"/>
        <w:rPr>
          <w:rFonts w:eastAsia="Times New Roman"/>
          <w:szCs w:val="24"/>
        </w:rPr>
      </w:pPr>
      <w:r>
        <w:rPr>
          <w:rFonts w:eastAsia="Times New Roman"/>
          <w:szCs w:val="24"/>
        </w:rPr>
        <w:t>1. Η με αριθμό 1276/19-9-2016 επίκαιρη ερώτηση της Βουλευτού Καρδίτσας του Συνασπισμού Ριζοσπαστικής Αριστεράς κ. Χρυσούλας Κατσαβριά-Σιωροπούλου προς τον Υπουργό Υγείας, σχετικά με την προοπτική για την αποτελεσματ</w:t>
      </w:r>
      <w:r>
        <w:rPr>
          <w:rFonts w:eastAsia="Times New Roman"/>
          <w:szCs w:val="24"/>
        </w:rPr>
        <w:t xml:space="preserve">ικότερη λειτουργία του Κέντρου Φυσικής και Ιατρικής Αποκατάστασης (ΚΕΦΙΑΠ) Καρδίτσας. </w:t>
      </w:r>
    </w:p>
    <w:p w14:paraId="09805154" w14:textId="77777777" w:rsidR="00BA128F" w:rsidRDefault="00BF6BD8">
      <w:pPr>
        <w:spacing w:after="0" w:line="600" w:lineRule="auto"/>
        <w:ind w:firstLine="720"/>
        <w:jc w:val="both"/>
        <w:rPr>
          <w:rFonts w:eastAsia="Times New Roman"/>
          <w:szCs w:val="24"/>
        </w:rPr>
      </w:pPr>
      <w:r>
        <w:rPr>
          <w:rFonts w:eastAsia="Times New Roman"/>
          <w:szCs w:val="24"/>
        </w:rPr>
        <w:lastRenderedPageBreak/>
        <w:t>2. Η με αριθμό 1278/19-9-2016 επίκαιρη ερώτηση του Βουλευτή Β΄ Αθηνών της Νέας Δημοκρατίας κ. Σπυρίδωνος-Αδώνιδος Γεωργιάδη προς τον Υπουργό Παιδείας, Έρευνας και Θρησκε</w:t>
      </w:r>
      <w:r>
        <w:rPr>
          <w:rFonts w:eastAsia="Times New Roman"/>
          <w:szCs w:val="24"/>
        </w:rPr>
        <w:t xml:space="preserve">υμάτων, σχετικά με την υποβάθμιση της κλασικής παιδείας στην Ελλάδα. </w:t>
      </w:r>
    </w:p>
    <w:p w14:paraId="09805155" w14:textId="77777777" w:rsidR="00BA128F" w:rsidRDefault="00BF6BD8">
      <w:pPr>
        <w:spacing w:after="0" w:line="600" w:lineRule="auto"/>
        <w:ind w:firstLine="720"/>
        <w:jc w:val="both"/>
        <w:rPr>
          <w:rFonts w:eastAsia="Times New Roman"/>
          <w:szCs w:val="24"/>
        </w:rPr>
      </w:pPr>
      <w:r>
        <w:rPr>
          <w:rFonts w:eastAsia="Times New Roman"/>
          <w:szCs w:val="24"/>
        </w:rPr>
        <w:t>3. Η με αριθμό 1267/13-9-2016 επίκαιρη ερώτηση του Βουλευτή Μαγνησίας του Λαϊκού Συνδέσμου</w:t>
      </w:r>
      <w:r>
        <w:rPr>
          <w:rFonts w:eastAsia="Times New Roman"/>
          <w:szCs w:val="24"/>
        </w:rPr>
        <w:t>-</w:t>
      </w:r>
      <w:r>
        <w:rPr>
          <w:rFonts w:eastAsia="Times New Roman"/>
          <w:szCs w:val="24"/>
        </w:rPr>
        <w:t>Χρυσή Αυγή κ. Παναγιώτη Ηλιόπουλου προς τον Υπουργό Υποδομών, Μεταφορών και Δικτύων, σχετικά με</w:t>
      </w:r>
      <w:r>
        <w:rPr>
          <w:rFonts w:eastAsia="Times New Roman"/>
          <w:szCs w:val="24"/>
        </w:rPr>
        <w:t xml:space="preserve"> την «ανάγκη λειτουργίας του αερολιμένα της Ν. Αγχιάλου Μαγνησίας και τη διενέργεια τακτικών διεθνών πτήσεων σε μόνιμη βάση». </w:t>
      </w:r>
    </w:p>
    <w:p w14:paraId="09805156" w14:textId="77777777" w:rsidR="00BA128F" w:rsidRDefault="00BF6BD8">
      <w:pPr>
        <w:spacing w:after="0" w:line="600" w:lineRule="auto"/>
        <w:ind w:firstLine="720"/>
        <w:jc w:val="both"/>
        <w:rPr>
          <w:rFonts w:eastAsia="Times New Roman"/>
          <w:szCs w:val="24"/>
        </w:rPr>
      </w:pPr>
      <w:r>
        <w:rPr>
          <w:rFonts w:eastAsia="Times New Roman"/>
          <w:szCs w:val="24"/>
        </w:rPr>
        <w:t xml:space="preserve">4. Η με αριθμό 1273/15-9-2016 επίκαιρη ερώτηση του Βουλευτή Β΄ Αθηνών της Δημοκρατικής Συμπαράταξης ΠΑΣΟΚ–ΔΗΜΑΡ κ. </w:t>
      </w:r>
      <w:r>
        <w:rPr>
          <w:rFonts w:eastAsia="Times New Roman"/>
          <w:bCs/>
          <w:szCs w:val="24"/>
        </w:rPr>
        <w:t>Ανδρέα Λοβέρδο</w:t>
      </w:r>
      <w:r>
        <w:rPr>
          <w:rFonts w:eastAsia="Times New Roman"/>
          <w:bCs/>
          <w:szCs w:val="24"/>
        </w:rPr>
        <w:t>υ</w:t>
      </w:r>
      <w:r>
        <w:rPr>
          <w:rFonts w:eastAsia="Times New Roman"/>
          <w:szCs w:val="24"/>
        </w:rPr>
        <w:t xml:space="preserve"> προς τον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σχετικά με την κατάσταση στον Οργανισμό Μεγάρου Μουσικής Αθηνών.</w:t>
      </w:r>
    </w:p>
    <w:p w14:paraId="09805157" w14:textId="77777777" w:rsidR="00BA128F" w:rsidRDefault="00BF6BD8">
      <w:pPr>
        <w:spacing w:after="0" w:line="600" w:lineRule="auto"/>
        <w:ind w:firstLine="720"/>
        <w:jc w:val="both"/>
        <w:rPr>
          <w:rFonts w:eastAsia="Times New Roman"/>
          <w:szCs w:val="24"/>
        </w:rPr>
      </w:pPr>
      <w:r>
        <w:rPr>
          <w:rFonts w:eastAsia="Times New Roman"/>
          <w:szCs w:val="24"/>
        </w:rPr>
        <w:t>5. Η με αριθμό 1283/19-9-2016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Νικολάου Μωραΐτη</w:t>
      </w:r>
      <w:r>
        <w:rPr>
          <w:rFonts w:eastAsia="Times New Roman"/>
          <w:b/>
          <w:bCs/>
          <w:szCs w:val="24"/>
        </w:rPr>
        <w:t xml:space="preserve"> </w:t>
      </w:r>
      <w:r>
        <w:rPr>
          <w:rFonts w:eastAsia="Times New Roman"/>
          <w:szCs w:val="24"/>
        </w:rPr>
        <w:t>προς τον Υπο</w:t>
      </w:r>
      <w:r>
        <w:rPr>
          <w:rFonts w:eastAsia="Times New Roman"/>
          <w:szCs w:val="24"/>
        </w:rPr>
        <w:t>υργό</w:t>
      </w:r>
      <w:r>
        <w:rPr>
          <w:rFonts w:eastAsia="Times New Roman"/>
          <w:b/>
          <w:bCs/>
          <w:szCs w:val="24"/>
        </w:rPr>
        <w:t xml:space="preserve"> </w:t>
      </w:r>
      <w:r>
        <w:rPr>
          <w:rFonts w:eastAsia="Times New Roman"/>
          <w:bCs/>
          <w:szCs w:val="24"/>
        </w:rPr>
        <w:t>Αγροτικής Ανάπτυξης και Τροφίμων,</w:t>
      </w:r>
      <w:r>
        <w:rPr>
          <w:rFonts w:eastAsia="Times New Roman"/>
          <w:szCs w:val="24"/>
        </w:rPr>
        <w:t xml:space="preserve"> </w:t>
      </w:r>
      <w:r>
        <w:rPr>
          <w:rFonts w:eastAsia="Times New Roman"/>
          <w:szCs w:val="24"/>
        </w:rPr>
        <w:lastRenderedPageBreak/>
        <w:t>σχετικά με τις ζημιές στις καλλιέργειες και σε εγκαταστάσεις από πρόσφατες καταστροφικές πλημμύρες στην Ηλεία.</w:t>
      </w:r>
    </w:p>
    <w:p w14:paraId="09805158" w14:textId="77777777" w:rsidR="00BA128F" w:rsidRDefault="00BF6BD8">
      <w:pPr>
        <w:spacing w:after="0" w:line="600" w:lineRule="auto"/>
        <w:ind w:firstLine="720"/>
        <w:jc w:val="both"/>
        <w:rPr>
          <w:rFonts w:eastAsia="Times New Roman"/>
          <w:szCs w:val="24"/>
        </w:rPr>
      </w:pPr>
      <w:r>
        <w:rPr>
          <w:rFonts w:eastAsia="Times New Roman"/>
          <w:szCs w:val="24"/>
        </w:rPr>
        <w:t xml:space="preserve">6. Η με αριθμό 1274/16-9-2016 επίκαιρη ερώτηση του Βουλευτή Λάρισας του Ποταμιού κ. Κωνσταντίνου </w:t>
      </w:r>
      <w:r>
        <w:rPr>
          <w:rFonts w:eastAsia="Times New Roman"/>
          <w:bCs/>
          <w:szCs w:val="24"/>
        </w:rPr>
        <w:t>Μπαργιώτα</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στο χώρο της </w:t>
      </w:r>
      <w:r>
        <w:rPr>
          <w:rFonts w:eastAsia="Times New Roman"/>
          <w:szCs w:val="24"/>
        </w:rPr>
        <w:t>ψ</w:t>
      </w:r>
      <w:r>
        <w:rPr>
          <w:rFonts w:eastAsia="Times New Roman"/>
          <w:szCs w:val="24"/>
        </w:rPr>
        <w:t xml:space="preserve">υχικής </w:t>
      </w:r>
      <w:r>
        <w:rPr>
          <w:rFonts w:eastAsia="Times New Roman"/>
          <w:szCs w:val="24"/>
        </w:rPr>
        <w:t>υ</w:t>
      </w:r>
      <w:r>
        <w:rPr>
          <w:rFonts w:eastAsia="Times New Roman"/>
          <w:szCs w:val="24"/>
        </w:rPr>
        <w:t>γείας.</w:t>
      </w:r>
    </w:p>
    <w:p w14:paraId="09805159" w14:textId="77777777" w:rsidR="00BA128F" w:rsidRDefault="00BF6BD8">
      <w:pPr>
        <w:spacing w:after="0" w:line="600" w:lineRule="auto"/>
        <w:ind w:firstLine="720"/>
        <w:jc w:val="both"/>
        <w:rPr>
          <w:rFonts w:eastAsia="Times New Roman"/>
          <w:szCs w:val="24"/>
        </w:rPr>
      </w:pPr>
      <w:r>
        <w:rPr>
          <w:rFonts w:eastAsia="Times New Roman"/>
          <w:szCs w:val="24"/>
        </w:rPr>
        <w:t xml:space="preserve">7. Η με αριθμό 1281/19-9-2016 επίκαιρη ερώτηση του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τους αναλογικούς ασύρματους της Ελληνικής Αστυνομίας.</w:t>
      </w:r>
    </w:p>
    <w:p w14:paraId="0980515A" w14:textId="77777777" w:rsidR="00BA128F" w:rsidRDefault="00BF6BD8">
      <w:pPr>
        <w:spacing w:after="0" w:line="600" w:lineRule="auto"/>
        <w:ind w:firstLine="720"/>
        <w:jc w:val="both"/>
        <w:rPr>
          <w:rFonts w:eastAsia="Times New Roman"/>
          <w:szCs w:val="24"/>
        </w:rPr>
      </w:pPr>
      <w:r>
        <w:rPr>
          <w:rFonts w:eastAsia="Times New Roman"/>
          <w:szCs w:val="24"/>
        </w:rPr>
        <w:t xml:space="preserve">8. Η με αριθμό 1269/13-9-2016 επίκαιρη ερώτηση του Βουλευτή Β΄ Αθηνών της Ένωσης Κεντρώων κ. </w:t>
      </w:r>
      <w:r>
        <w:rPr>
          <w:rFonts w:eastAsia="Times New Roman"/>
          <w:bCs/>
          <w:szCs w:val="24"/>
        </w:rPr>
        <w:t>Γεωργίου-Δημητρίου Καρρά</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 xml:space="preserve">σχετικά με την ανάγκη </w:t>
      </w:r>
      <w:r>
        <w:rPr>
          <w:rFonts w:eastAsia="Times New Roman"/>
          <w:szCs w:val="24"/>
        </w:rPr>
        <w:t>ανασχεδιασμού των δρομολογίων της «ΤΡΑΙΝΟΣΕ» για την κάλυψη της Πελοποννήσου.</w:t>
      </w:r>
    </w:p>
    <w:p w14:paraId="0980515B" w14:textId="77777777" w:rsidR="00BA128F" w:rsidRDefault="00BF6BD8">
      <w:pPr>
        <w:spacing w:after="0" w:line="600" w:lineRule="auto"/>
        <w:ind w:firstLine="720"/>
        <w:jc w:val="both"/>
        <w:rPr>
          <w:rFonts w:eastAsia="Times New Roman"/>
          <w:bCs/>
          <w:szCs w:val="24"/>
        </w:rPr>
      </w:pPr>
      <w:r>
        <w:rPr>
          <w:rFonts w:eastAsia="Times New Roman"/>
          <w:bCs/>
          <w:szCs w:val="24"/>
        </w:rPr>
        <w:t>Β. ΕΠΙΚΑΙΡΕΣ ΕΡΩΤΗΣΕΙΣ Δ</w:t>
      </w:r>
      <w:r>
        <w:rPr>
          <w:rFonts w:eastAsia="Times New Roman"/>
          <w:bCs/>
          <w:szCs w:val="24"/>
        </w:rPr>
        <w:t>εύτερου</w:t>
      </w:r>
      <w:r>
        <w:rPr>
          <w:rFonts w:eastAsia="Times New Roman"/>
          <w:bCs/>
          <w:szCs w:val="24"/>
        </w:rPr>
        <w:t xml:space="preserve"> Κ</w:t>
      </w:r>
      <w:r>
        <w:rPr>
          <w:rFonts w:eastAsia="Times New Roman"/>
          <w:bCs/>
          <w:szCs w:val="24"/>
        </w:rPr>
        <w:t>ύκλου</w:t>
      </w:r>
      <w:r>
        <w:rPr>
          <w:rFonts w:eastAsia="Times New Roman"/>
          <w:bCs/>
          <w:szCs w:val="24"/>
        </w:rPr>
        <w:t xml:space="preserve"> (Άρθρο 130 παράγραφο</w:t>
      </w:r>
      <w:r>
        <w:rPr>
          <w:rFonts w:eastAsia="Times New Roman"/>
          <w:bCs/>
          <w:szCs w:val="24"/>
        </w:rPr>
        <w:t>ι</w:t>
      </w:r>
      <w:r>
        <w:rPr>
          <w:rFonts w:eastAsia="Times New Roman"/>
          <w:bCs/>
          <w:szCs w:val="24"/>
        </w:rPr>
        <w:t xml:space="preserve"> 2 και 3 </w:t>
      </w:r>
      <w:r>
        <w:rPr>
          <w:rFonts w:eastAsia="Times New Roman"/>
          <w:bCs/>
          <w:szCs w:val="24"/>
        </w:rPr>
        <w:t xml:space="preserve">του </w:t>
      </w:r>
      <w:r>
        <w:rPr>
          <w:rFonts w:eastAsia="Times New Roman"/>
          <w:bCs/>
          <w:szCs w:val="24"/>
        </w:rPr>
        <w:t xml:space="preserve">Κανονισμού </w:t>
      </w:r>
      <w:r>
        <w:rPr>
          <w:rFonts w:eastAsia="Times New Roman"/>
          <w:bCs/>
          <w:szCs w:val="24"/>
        </w:rPr>
        <w:t xml:space="preserve">της </w:t>
      </w:r>
      <w:r>
        <w:rPr>
          <w:rFonts w:eastAsia="Times New Roman"/>
          <w:bCs/>
          <w:szCs w:val="24"/>
        </w:rPr>
        <w:t>Βουλής)</w:t>
      </w:r>
    </w:p>
    <w:p w14:paraId="0980515C" w14:textId="77777777" w:rsidR="00BA128F" w:rsidRDefault="00BF6BD8">
      <w:pPr>
        <w:spacing w:after="0" w:line="600" w:lineRule="auto"/>
        <w:ind w:firstLine="720"/>
        <w:jc w:val="both"/>
        <w:rPr>
          <w:rFonts w:eastAsia="Times New Roman"/>
          <w:szCs w:val="24"/>
        </w:rPr>
      </w:pPr>
      <w:r>
        <w:rPr>
          <w:rFonts w:eastAsia="Times New Roman"/>
          <w:szCs w:val="24"/>
        </w:rPr>
        <w:lastRenderedPageBreak/>
        <w:t>1. Η με αριθμό 1277/19-9-2016 επίκαιρη ερώτηση του Βουλευτή Δωδεκανήσου του Συνασπ</w:t>
      </w:r>
      <w:r>
        <w:rPr>
          <w:rFonts w:eastAsia="Times New Roman"/>
          <w:szCs w:val="24"/>
        </w:rPr>
        <w:t xml:space="preserve">ισμού Ριζοσπαστικής Αριστεράς κ. </w:t>
      </w:r>
      <w:r>
        <w:rPr>
          <w:rFonts w:eastAsia="Times New Roman"/>
          <w:bCs/>
          <w:szCs w:val="24"/>
        </w:rPr>
        <w:t>Ηλία Καματερού</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αύξηση των τιμών ενοικίασης παραλιών στα νησιά.</w:t>
      </w:r>
    </w:p>
    <w:p w14:paraId="0980515D" w14:textId="77777777" w:rsidR="00BA128F" w:rsidRDefault="00BF6BD8">
      <w:pPr>
        <w:spacing w:after="0" w:line="600" w:lineRule="auto"/>
        <w:ind w:firstLine="720"/>
        <w:jc w:val="both"/>
        <w:rPr>
          <w:rFonts w:eastAsia="Times New Roman"/>
          <w:szCs w:val="24"/>
        </w:rPr>
      </w:pPr>
      <w:r>
        <w:rPr>
          <w:rFonts w:eastAsia="Times New Roman"/>
          <w:szCs w:val="24"/>
        </w:rPr>
        <w:t xml:space="preserve">2. Η με αριθμό 1279/19-9-2016 επίκαιρη ερώτηση της Βουλευτού Καστοριάς της Νέας Δημοκρατίας κ. </w:t>
      </w:r>
      <w:r>
        <w:rPr>
          <w:rFonts w:eastAsia="Times New Roman"/>
          <w:bCs/>
          <w:szCs w:val="24"/>
        </w:rPr>
        <w:t>Μαρίας Αντωνίου</w:t>
      </w:r>
      <w:r>
        <w:rPr>
          <w:rFonts w:eastAsia="Times New Roman"/>
          <w:szCs w:val="24"/>
        </w:rPr>
        <w:t xml:space="preserve"> προς</w:t>
      </w:r>
      <w:r>
        <w:rPr>
          <w:rFonts w:eastAsia="Times New Roman"/>
          <w:szCs w:val="24"/>
        </w:rPr>
        <w:t xml:space="preserve">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σχετικά με την ανάγκη άμεσης κατάθεσης της Σύμβασης του Ελληνικού Δημοσίου με την Ευρωπαϊκή Τράπεζα Επενδύσεων (ΕΤΕπ) για τη χρηματοδότηση της έρευνας.</w:t>
      </w:r>
    </w:p>
    <w:p w14:paraId="0980515E" w14:textId="77777777" w:rsidR="00BA128F" w:rsidRDefault="00BF6BD8">
      <w:pPr>
        <w:spacing w:after="0" w:line="600" w:lineRule="auto"/>
        <w:ind w:firstLine="720"/>
        <w:jc w:val="both"/>
        <w:rPr>
          <w:rFonts w:eastAsia="Times New Roman"/>
          <w:szCs w:val="24"/>
        </w:rPr>
      </w:pPr>
      <w:r>
        <w:rPr>
          <w:rFonts w:eastAsia="Times New Roman"/>
          <w:szCs w:val="24"/>
        </w:rPr>
        <w:t>3. Η με αριθμό 1272/15-9-2016 επίκαιρη ερώτηση του Βουλ</w:t>
      </w:r>
      <w:r>
        <w:rPr>
          <w:rFonts w:eastAsia="Times New Roman"/>
          <w:szCs w:val="24"/>
        </w:rPr>
        <w:t>ευτή Εύβοιας του Λαϊκού Συνδέσμου</w:t>
      </w:r>
      <w:r>
        <w:rPr>
          <w:rFonts w:eastAsia="Times New Roman"/>
          <w:szCs w:val="24"/>
        </w:rPr>
        <w:t>-</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 «διεξαγωγή ενδελεχούς έρευνας για τις εκτεταμένες πυρκαγιές σε Χίο, Εύβοια και Θάσο».</w:t>
      </w:r>
    </w:p>
    <w:p w14:paraId="0980515F" w14:textId="77777777" w:rsidR="00BA128F" w:rsidRDefault="00BF6BD8">
      <w:pPr>
        <w:spacing w:after="0" w:line="600" w:lineRule="auto"/>
        <w:ind w:firstLine="720"/>
        <w:jc w:val="both"/>
        <w:rPr>
          <w:rFonts w:eastAsia="Times New Roman"/>
          <w:szCs w:val="24"/>
        </w:rPr>
      </w:pPr>
      <w:r>
        <w:rPr>
          <w:rFonts w:eastAsia="Times New Roman"/>
          <w:szCs w:val="24"/>
        </w:rPr>
        <w:lastRenderedPageBreak/>
        <w:t>4. Η με αριθμό 1280/19-9-2016 επί</w:t>
      </w:r>
      <w:r>
        <w:rPr>
          <w:rFonts w:eastAsia="Times New Roman"/>
          <w:szCs w:val="24"/>
        </w:rPr>
        <w:t xml:space="preserve">καιρη ερώτηση του Βουλευτή Ηρακλείου της Δημοκρατικής Συμπαράταξης ΠΑΣΟΚ–ΔΗΜΑΡ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σχετικά με την ανάγκη παράλληλης στήριξης στην Ειδική Αγωγή των παιδιών με αυτισμό.</w:t>
      </w:r>
    </w:p>
    <w:p w14:paraId="09805160" w14:textId="77777777" w:rsidR="00BA128F" w:rsidRDefault="00BF6BD8">
      <w:pPr>
        <w:spacing w:after="0" w:line="600" w:lineRule="auto"/>
        <w:ind w:firstLine="720"/>
        <w:jc w:val="both"/>
        <w:rPr>
          <w:rFonts w:eastAsia="Times New Roman"/>
          <w:szCs w:val="24"/>
        </w:rPr>
      </w:pPr>
      <w:r>
        <w:rPr>
          <w:rFonts w:eastAsia="Times New Roman"/>
          <w:szCs w:val="24"/>
        </w:rPr>
        <w:t xml:space="preserve">5. Η με αριθμό </w:t>
      </w:r>
      <w:r>
        <w:rPr>
          <w:rFonts w:eastAsia="Times New Roman"/>
          <w:szCs w:val="24"/>
        </w:rPr>
        <w:t xml:space="preserve">1284/19-9-2016 επίκαιρη ερώτηση του Βουλευτή Αττικής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Ιωάννη Γκιόκα</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Υγείας,</w:t>
      </w:r>
      <w:r>
        <w:rPr>
          <w:rFonts w:eastAsia="Times New Roman"/>
          <w:szCs w:val="24"/>
        </w:rPr>
        <w:t xml:space="preserve"> σχετικά με τα τεράστια προβλήματα στη λειτουργία των Οργανισμών κατά των Ναρκωτικών.</w:t>
      </w:r>
    </w:p>
    <w:p w14:paraId="09805161" w14:textId="77777777" w:rsidR="00BA128F" w:rsidRDefault="00BF6BD8">
      <w:pPr>
        <w:spacing w:after="0" w:line="600" w:lineRule="auto"/>
        <w:ind w:firstLine="720"/>
        <w:jc w:val="both"/>
        <w:rPr>
          <w:rFonts w:eastAsia="Times New Roman"/>
          <w:szCs w:val="24"/>
        </w:rPr>
      </w:pPr>
      <w:r>
        <w:rPr>
          <w:rFonts w:eastAsia="Times New Roman"/>
          <w:szCs w:val="24"/>
        </w:rPr>
        <w:t xml:space="preserve">6. Η με αριθμό 1270/14-9-2016 επίκαιρη ερώτηση του Βουλευτή A΄ Θεσσαλονίκης της Ένωσης Κεντρώων κ. </w:t>
      </w:r>
      <w:r>
        <w:rPr>
          <w:rFonts w:eastAsia="Times New Roman"/>
          <w:bCs/>
          <w:szCs w:val="24"/>
        </w:rPr>
        <w:t>Ιωάννη Σαρίδη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στελέχωση του Γενικού Νοσοκομείου Θεσσαλονίκης «Παπαγεωργίου».</w:t>
      </w:r>
    </w:p>
    <w:p w14:paraId="09805162" w14:textId="77777777" w:rsidR="00BA128F" w:rsidRDefault="00BF6BD8">
      <w:pPr>
        <w:spacing w:after="0" w:line="600" w:lineRule="auto"/>
        <w:ind w:firstLine="720"/>
        <w:jc w:val="both"/>
        <w:rPr>
          <w:rFonts w:eastAsia="Times New Roman"/>
          <w:szCs w:val="24"/>
        </w:rPr>
      </w:pPr>
      <w:r>
        <w:rPr>
          <w:rFonts w:eastAsia="Times New Roman"/>
          <w:szCs w:val="24"/>
        </w:rPr>
        <w:t xml:space="preserve">7. Η με αριθμό 1241/8-9-2016 επίκαιρη </w:t>
      </w:r>
      <w:r>
        <w:rPr>
          <w:rFonts w:eastAsia="Times New Roman"/>
          <w:szCs w:val="24"/>
        </w:rPr>
        <w:t>ερώτηση του Βουλευτή Εύβοιας του Λαϊκού Συνδέσμου</w:t>
      </w:r>
      <w:r>
        <w:rPr>
          <w:rFonts w:eastAsia="Times New Roman"/>
          <w:szCs w:val="24"/>
        </w:rPr>
        <w:t>-</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«σκανδαλώδη  πώληση της “ΤΡΑΙΝΟΣΕ” έναντι του ευτελούς τιμήματος των 45 εκατ. ευρώ».</w:t>
      </w:r>
    </w:p>
    <w:p w14:paraId="09805163" w14:textId="77777777" w:rsidR="00BA128F" w:rsidRDefault="00BF6BD8">
      <w:pPr>
        <w:spacing w:after="0" w:line="600" w:lineRule="auto"/>
        <w:ind w:firstLine="720"/>
        <w:jc w:val="both"/>
        <w:rPr>
          <w:rFonts w:eastAsia="Times New Roman"/>
          <w:szCs w:val="24"/>
        </w:rPr>
      </w:pPr>
      <w:r>
        <w:rPr>
          <w:rFonts w:eastAsia="Times New Roman"/>
          <w:szCs w:val="24"/>
        </w:rPr>
        <w:lastRenderedPageBreak/>
        <w:t>8. Η με αριθμό 1242/8-9-2016 επίκαιρη ερώτηση τ</w:t>
      </w:r>
      <w:r>
        <w:rPr>
          <w:rFonts w:eastAsia="Times New Roman"/>
          <w:szCs w:val="24"/>
        </w:rPr>
        <w:t>ου Βουλευτή Κέρκυρας του Λαϊκού Συνδέσμου</w:t>
      </w:r>
      <w:r>
        <w:rPr>
          <w:rFonts w:eastAsia="Times New Roman"/>
          <w:szCs w:val="24"/>
        </w:rPr>
        <w:t>-</w:t>
      </w:r>
      <w:r>
        <w:rPr>
          <w:rFonts w:eastAsia="Times New Roman"/>
          <w:szCs w:val="24"/>
        </w:rPr>
        <w:t xml:space="preserve">Χρυσή Αυγή κ. </w:t>
      </w:r>
      <w:r>
        <w:rPr>
          <w:rFonts w:eastAsia="Times New Roman"/>
          <w:bCs/>
          <w:szCs w:val="24"/>
        </w:rPr>
        <w:t>Ιωάννη Αϊβατίδη</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την «αδυναμία εγκατάστασης των δικαιούχων στις εργατικές κατοικίες που βρίσκονται στην περιοχή το</w:t>
      </w:r>
      <w:r>
        <w:rPr>
          <w:rFonts w:eastAsia="Times New Roman"/>
          <w:szCs w:val="24"/>
        </w:rPr>
        <w:t>υ Αγ. Ιωάννη Κέρκυρας».</w:t>
      </w:r>
    </w:p>
    <w:p w14:paraId="09805164" w14:textId="77777777" w:rsidR="00BA128F" w:rsidRDefault="00BF6BD8">
      <w:pPr>
        <w:spacing w:after="0" w:line="600" w:lineRule="auto"/>
        <w:ind w:firstLine="720"/>
        <w:jc w:val="both"/>
        <w:rPr>
          <w:rFonts w:eastAsia="Times New Roman"/>
          <w:szCs w:val="24"/>
        </w:rPr>
      </w:pPr>
      <w:r>
        <w:rPr>
          <w:rFonts w:eastAsia="Times New Roman"/>
          <w:szCs w:val="24"/>
        </w:rPr>
        <w:t xml:space="preserve">9. Η με αριθμό 1193/29-8-2016 επίκαιρη ερώτηση του Βουλευτή Δωδεκανήσου της Νέας Δημοκρατίας κ. </w:t>
      </w:r>
      <w:r>
        <w:rPr>
          <w:rFonts w:eastAsia="Times New Roman"/>
          <w:bCs/>
          <w:szCs w:val="24"/>
        </w:rPr>
        <w:t>Εμμανουήλ Κόνσολα</w:t>
      </w:r>
      <w:r>
        <w:rPr>
          <w:rFonts w:eastAsia="Times New Roman"/>
          <w:szCs w:val="24"/>
        </w:rPr>
        <w:t xml:space="preserve"> προς τον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σχετικά με την ανάγκη έργων συντήρησης και ανάδειξης της Μεσαιωνικής Πόλης</w:t>
      </w:r>
      <w:r>
        <w:rPr>
          <w:rFonts w:eastAsia="Times New Roman"/>
          <w:szCs w:val="24"/>
        </w:rPr>
        <w:t xml:space="preserve"> της Ρόδου.</w:t>
      </w:r>
    </w:p>
    <w:p w14:paraId="09805165" w14:textId="77777777" w:rsidR="00BA128F" w:rsidRDefault="00BF6BD8">
      <w:pPr>
        <w:spacing w:after="0" w:line="600" w:lineRule="auto"/>
        <w:ind w:firstLine="720"/>
        <w:jc w:val="both"/>
        <w:rPr>
          <w:rFonts w:eastAsia="Times New Roman"/>
          <w:bCs/>
          <w:szCs w:val="24"/>
        </w:rPr>
      </w:pPr>
      <w:r>
        <w:rPr>
          <w:rFonts w:eastAsia="Times New Roman"/>
          <w:szCs w:val="24"/>
        </w:rPr>
        <w:t xml:space="preserve">ΑΝΑΦΟΡΕΣ-ΕΡΩΤΗΣΕΙΣ </w:t>
      </w:r>
      <w:r>
        <w:rPr>
          <w:rFonts w:eastAsia="Times New Roman"/>
          <w:bCs/>
          <w:szCs w:val="24"/>
        </w:rPr>
        <w:t xml:space="preserve">(Άρθρο 130 παράγραφος 5 </w:t>
      </w:r>
      <w:r>
        <w:rPr>
          <w:rFonts w:eastAsia="Times New Roman"/>
          <w:bCs/>
          <w:szCs w:val="24"/>
        </w:rPr>
        <w:t xml:space="preserve">του </w:t>
      </w:r>
      <w:r>
        <w:rPr>
          <w:rFonts w:eastAsia="Times New Roman"/>
          <w:bCs/>
          <w:szCs w:val="24"/>
        </w:rPr>
        <w:t xml:space="preserve">Κανονισμού </w:t>
      </w:r>
      <w:r>
        <w:rPr>
          <w:rFonts w:eastAsia="Times New Roman"/>
          <w:bCs/>
          <w:szCs w:val="24"/>
        </w:rPr>
        <w:t xml:space="preserve">της </w:t>
      </w:r>
      <w:r>
        <w:rPr>
          <w:rFonts w:eastAsia="Times New Roman"/>
          <w:bCs/>
          <w:szCs w:val="24"/>
        </w:rPr>
        <w:t>Βουλής)</w:t>
      </w:r>
    </w:p>
    <w:p w14:paraId="09805166" w14:textId="77777777" w:rsidR="00BA128F" w:rsidRDefault="00BF6BD8">
      <w:pPr>
        <w:spacing w:after="0" w:line="600" w:lineRule="auto"/>
        <w:ind w:firstLine="720"/>
        <w:jc w:val="both"/>
        <w:rPr>
          <w:rFonts w:eastAsia="Times New Roman"/>
          <w:szCs w:val="24"/>
        </w:rPr>
      </w:pPr>
      <w:r>
        <w:rPr>
          <w:rFonts w:eastAsia="Times New Roman"/>
          <w:szCs w:val="24"/>
        </w:rPr>
        <w:t xml:space="preserve">1. Η με αριθμό 6379/438/23-6-2016 ερώτηση και αίτηση κατάθεσης Εγγράφων του Βουλευτή Β΄ Αθηνών της Νέας Δημοκρατίας κ. </w:t>
      </w:r>
      <w:r>
        <w:rPr>
          <w:rFonts w:eastAsia="Times New Roman"/>
          <w:bCs/>
          <w:szCs w:val="24"/>
        </w:rPr>
        <w:t>Σπυρίδωνος-Αδώνιδος Γεωργιάδη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παροχή υπηρεσιών ψυχικής υγείας από ΑΜΚΕ (Αστική Μη Κερδοσκοπική Εταιρία) με τη χρηματοδότηση του Υπουργείου Υγείας.</w:t>
      </w:r>
    </w:p>
    <w:p w14:paraId="09805167" w14:textId="77777777" w:rsidR="00BA128F" w:rsidRDefault="00BF6BD8">
      <w:pPr>
        <w:spacing w:after="0" w:line="600" w:lineRule="auto"/>
        <w:ind w:firstLine="720"/>
        <w:jc w:val="both"/>
        <w:rPr>
          <w:rFonts w:eastAsia="Times New Roman"/>
          <w:szCs w:val="24"/>
        </w:rPr>
      </w:pPr>
      <w:r>
        <w:rPr>
          <w:rFonts w:eastAsia="Times New Roman"/>
          <w:szCs w:val="24"/>
        </w:rPr>
        <w:lastRenderedPageBreak/>
        <w:t xml:space="preserve">2. Η με αριθμό 7503/4-8-2016 ερώτηση του Βουλευτή Ηρακλείου της Δημοκρατικής Συμπαράταξης ΠΑΣΟΚ–ΔΗΜΑΡ κ. </w:t>
      </w:r>
      <w:r>
        <w:rPr>
          <w:rFonts w:eastAsia="Times New Roman"/>
          <w:bCs/>
          <w:szCs w:val="24"/>
        </w:rPr>
        <w:t>Βασιλείου Κεγκέρογ</w:t>
      </w:r>
      <w:r>
        <w:rPr>
          <w:rFonts w:eastAsia="Times New Roman"/>
          <w:bCs/>
          <w:szCs w:val="24"/>
        </w:rPr>
        <w:t>λου</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τις προτάσεις των γεωτεχνικών εργαζομένων στον ΕΛΓΑ Κρήτης.</w:t>
      </w:r>
    </w:p>
    <w:p w14:paraId="09805168" w14:textId="77777777" w:rsidR="00BA128F" w:rsidRDefault="00BF6BD8">
      <w:pPr>
        <w:spacing w:after="0" w:line="600" w:lineRule="auto"/>
        <w:ind w:firstLine="709"/>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09805169" w14:textId="77777777" w:rsidR="00BA128F" w:rsidRDefault="00BF6BD8">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980516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w:t>
      </w:r>
      <w:r>
        <w:rPr>
          <w:rFonts w:eastAsia="Times New Roman" w:cs="Times New Roman"/>
          <w:szCs w:val="24"/>
        </w:rPr>
        <w:t>των άρθρων και του συνόλου του σχεδίου νόμου του Υπουργείου Οικονομικών: «Κύρωση της από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2014 Σύμβασης Αγοραπωλησίας Μετοχών για την απόκτηση του 100% του μετοχικού κεφαλαίου της εταιρείας ΕΛΛΗΝΙΚΟ Α.Ε. και της από 19</w:t>
      </w:r>
      <w:r>
        <w:rPr>
          <w:rFonts w:eastAsia="Times New Roman" w:cs="Times New Roman"/>
          <w:szCs w:val="24"/>
        </w:rPr>
        <w:t>-</w:t>
      </w:r>
      <w:r>
        <w:rPr>
          <w:rFonts w:eastAsia="Times New Roman" w:cs="Times New Roman"/>
          <w:szCs w:val="24"/>
        </w:rPr>
        <w:t>07</w:t>
      </w:r>
      <w:r>
        <w:rPr>
          <w:rFonts w:eastAsia="Times New Roman" w:cs="Times New Roman"/>
          <w:szCs w:val="24"/>
        </w:rPr>
        <w:t>-</w:t>
      </w:r>
      <w:r>
        <w:rPr>
          <w:rFonts w:eastAsia="Times New Roman" w:cs="Times New Roman"/>
          <w:szCs w:val="24"/>
        </w:rPr>
        <w:t xml:space="preserve">2016 Τροποποιητικής Σύμβασης </w:t>
      </w:r>
      <w:r>
        <w:rPr>
          <w:rFonts w:eastAsia="Times New Roman" w:cs="Times New Roman"/>
          <w:szCs w:val="24"/>
        </w:rPr>
        <w:t>και ρύθμιση λοιπών συναφών θεμάτων».</w:t>
      </w:r>
    </w:p>
    <w:p w14:paraId="0980516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απεφάσισε ομόφωνα στη συνεδρίασή της στις 15 Σεπτεμβρίου 2016 τη συζήτηση του νομοσχεδίου σε μία συνεδρίαση ενιαία επί της αρχής και επί των άρθρων.</w:t>
      </w:r>
    </w:p>
    <w:p w14:paraId="0980516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Σας κάνω την εξής πρόταση. Δεν χρειάζεται να α</w:t>
      </w:r>
      <w:r>
        <w:rPr>
          <w:rFonts w:eastAsia="Times New Roman" w:cs="Times New Roman"/>
          <w:szCs w:val="24"/>
        </w:rPr>
        <w:t>ποφασίσουμε αυτήν τη στιγμή, αφού δούμε και πόσοι συνάδελφοι θα εγγραφούν.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αρχήν, δεν έχουν κατατεθεί τροπολογίες. Αυτό είναι πάρα πολύ ευχάριστο. Άρα, μιλάμε μόνο για τη σύμβαση σήμερα. Δεύτερον, στην </w:t>
      </w:r>
      <w:r>
        <w:rPr>
          <w:rFonts w:eastAsia="Times New Roman" w:cs="Times New Roman"/>
          <w:szCs w:val="24"/>
        </w:rPr>
        <w:t>ε</w:t>
      </w:r>
      <w:r>
        <w:rPr>
          <w:rFonts w:eastAsia="Times New Roman" w:cs="Times New Roman"/>
          <w:szCs w:val="24"/>
        </w:rPr>
        <w:t xml:space="preserve">πιτροπή μίλησαν, πέραν των εισηγητών, δεκατρείς </w:t>
      </w:r>
      <w:r>
        <w:rPr>
          <w:rFonts w:eastAsia="Times New Roman" w:cs="Times New Roman"/>
          <w:szCs w:val="24"/>
        </w:rPr>
        <w:t xml:space="preserve">συνάδελφοι και κράτησε η συνεδρίαση πέντε ώρες. Θα δούμε πόσοι συνάδελφοι θα εγγραφούν σήμερα. Αν εγγραφούν γύρω στους είκοσι, έχουμε κάνει έναν υπολογισμό χρόνου ότι γύρω στις 17.00΄ τελειώνουμε. Παρά ταύτα, επειδή πρέπει να περιμένουμε να δούμε πόσοι θα </w:t>
      </w:r>
      <w:r>
        <w:rPr>
          <w:rFonts w:eastAsia="Times New Roman" w:cs="Times New Roman"/>
          <w:szCs w:val="24"/>
        </w:rPr>
        <w:t>εγγραφούν, σας κάνω μια πρόταση από τώρα και θα το δούμε στη διάρκεια της συζήτηση να μην πάμε πέρα από τις 19.00΄ - 20.00΄ το βράδυ, αν εγγραφούν πολλοί συνάδελφοι.</w:t>
      </w:r>
    </w:p>
    <w:p w14:paraId="0980516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Επίσης, να κάνω μια παράκληση στα δύο κόμματα που καταψήφισαν τη σύμβαση, στη </w:t>
      </w:r>
      <w:r>
        <w:rPr>
          <w:rFonts w:eastAsia="Times New Roman" w:cs="Times New Roman"/>
          <w:szCs w:val="24"/>
        </w:rPr>
        <w:t>Χ</w:t>
      </w:r>
      <w:r>
        <w:rPr>
          <w:rFonts w:eastAsia="Times New Roman" w:cs="Times New Roman"/>
          <w:szCs w:val="24"/>
        </w:rPr>
        <w:t>ρυσή Αυγή κ</w:t>
      </w:r>
      <w:r>
        <w:rPr>
          <w:rFonts w:eastAsia="Times New Roman" w:cs="Times New Roman"/>
          <w:szCs w:val="24"/>
        </w:rPr>
        <w:t>αι στο Κομμουνιστικό Κόμμα, αν πρόκειται να κάνετε ονομαστική ψηφοφορία, κάποια στιγμή κατά τη διάρκεια...</w:t>
      </w:r>
    </w:p>
    <w:p w14:paraId="0980516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Και εμείς μπορούμε να κάνουμε ονομαστική ψηφοφορία.</w:t>
      </w:r>
    </w:p>
    <w:p w14:paraId="0980516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Ναι, όλοι μπορούμε, ο οποιοσδήποτε. </w:t>
      </w:r>
      <w:r>
        <w:rPr>
          <w:rFonts w:eastAsia="Times New Roman" w:cs="Times New Roman"/>
          <w:szCs w:val="24"/>
        </w:rPr>
        <w:t>Απλά το λέω υπό την έννοια ότι καταψήφισαν.</w:t>
      </w:r>
    </w:p>
    <w:p w14:paraId="0980517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Να μας ενημερώσετε, λοιπόν, εγκαίρως στο Προεδρείο, για να ετοιμάσουν οι υπηρεσίες τα της ονομαστικής ψηφοφορίας, ώστε να μη χαθεί χρόνος κατά το τέλος της συνεδρίασης.</w:t>
      </w:r>
    </w:p>
    <w:p w14:paraId="0980517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Σώμα συμφωνεί κατ’ αρχάς</w:t>
      </w:r>
      <w:r>
        <w:rPr>
          <w:rFonts w:eastAsia="Times New Roman" w:cs="Times New Roman"/>
          <w:szCs w:val="24"/>
        </w:rPr>
        <w:t>;</w:t>
      </w:r>
    </w:p>
    <w:p w14:paraId="0980517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ΟΛΟΙ ΟΙ ΒΟΥΛΕΥ</w:t>
      </w:r>
      <w:r>
        <w:rPr>
          <w:rFonts w:eastAsia="Times New Roman" w:cs="Times New Roman"/>
          <w:b/>
          <w:szCs w:val="24"/>
        </w:rPr>
        <w:t>ΤΕΣ:</w:t>
      </w:r>
      <w:r>
        <w:rPr>
          <w:rFonts w:eastAsia="Times New Roman" w:cs="Times New Roman"/>
          <w:szCs w:val="24"/>
        </w:rPr>
        <w:t xml:space="preserve"> Μάλιστα, μάλιστα.</w:t>
      </w:r>
    </w:p>
    <w:p w14:paraId="0980517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συ</w:t>
      </w:r>
      <w:r>
        <w:rPr>
          <w:rFonts w:eastAsia="Times New Roman" w:cs="Times New Roman"/>
          <w:szCs w:val="24"/>
        </w:rPr>
        <w:t>μ</w:t>
      </w:r>
      <w:r>
        <w:rPr>
          <w:rFonts w:eastAsia="Times New Roman" w:cs="Times New Roman"/>
          <w:szCs w:val="24"/>
        </w:rPr>
        <w:t>φώνησε.</w:t>
      </w:r>
    </w:p>
    <w:p w14:paraId="0980517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Ξεκινάμε, λοιπόν, με τον γενικό εισηγητή του ΣΥΡΙΖΑ, τον συνάδελφο κ. Γεώργιο Ουρσουζίδη.</w:t>
      </w:r>
    </w:p>
    <w:p w14:paraId="0980517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θα ήθελα τον λόγο.</w:t>
      </w:r>
    </w:p>
    <w:p w14:paraId="0980517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Ορίστε, κύριε Παφίλη.</w:t>
      </w:r>
    </w:p>
    <w:p w14:paraId="0980517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Εμείς δεν συμφωνήσαμε αυτήν τη διαδικασία. Δεν είναι ομόφωνη η απόφαση.</w:t>
      </w:r>
    </w:p>
    <w:p w14:paraId="0980517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Εννοείτε στη Διάσκεψη των Προέδρων; Καλά,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ήμουν παρών, πιθανώς να μην το αντελήφθη</w:t>
      </w:r>
      <w:r>
        <w:rPr>
          <w:rFonts w:eastAsia="Times New Roman" w:cs="Times New Roman"/>
          <w:szCs w:val="24"/>
        </w:rPr>
        <w:t>ν</w:t>
      </w:r>
      <w:r>
        <w:rPr>
          <w:rFonts w:eastAsia="Times New Roman" w:cs="Times New Roman"/>
          <w:szCs w:val="24"/>
        </w:rPr>
        <w:t xml:space="preserve">. </w:t>
      </w:r>
    </w:p>
    <w:p w14:paraId="0980517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Συνεπώς, είν</w:t>
      </w:r>
      <w:r>
        <w:rPr>
          <w:rFonts w:eastAsia="Times New Roman" w:cs="Times New Roman"/>
          <w:szCs w:val="24"/>
        </w:rPr>
        <w:t>αι κατά πλειοψηφία. Διορθώνονται τα Πρακτικά</w:t>
      </w:r>
      <w:r>
        <w:rPr>
          <w:rFonts w:eastAsia="Times New Roman" w:cs="Times New Roman"/>
          <w:szCs w:val="24"/>
        </w:rPr>
        <w:t>!</w:t>
      </w:r>
    </w:p>
    <w:p w14:paraId="0980517A" w14:textId="77777777" w:rsidR="00BA128F" w:rsidRDefault="00BF6BD8">
      <w:pPr>
        <w:spacing w:after="0" w:line="600" w:lineRule="auto"/>
        <w:ind w:firstLine="720"/>
        <w:jc w:val="both"/>
        <w:rPr>
          <w:rFonts w:eastAsia="Times New Roman" w:cs="Times New Roman"/>
          <w:b/>
          <w:szCs w:val="24"/>
        </w:rPr>
      </w:pPr>
      <w:r>
        <w:rPr>
          <w:rFonts w:eastAsia="Times New Roman" w:cs="Times New Roman"/>
          <w:szCs w:val="24"/>
        </w:rPr>
        <w:t>Εντάξει, κύριε Παφίλη.</w:t>
      </w:r>
    </w:p>
    <w:p w14:paraId="0980517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Ευχαριστώ.</w:t>
      </w:r>
    </w:p>
    <w:p w14:paraId="0980517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w:t>
      </w:r>
      <w:r>
        <w:rPr>
          <w:rFonts w:eastAsia="Times New Roman" w:cs="Times New Roman"/>
          <w:b/>
          <w:szCs w:val="24"/>
        </w:rPr>
        <w:t xml:space="preserve"> </w:t>
      </w:r>
      <w:r>
        <w:rPr>
          <w:rFonts w:eastAsia="Times New Roman" w:cs="Times New Roman"/>
          <w:szCs w:val="24"/>
        </w:rPr>
        <w:t>κύριε Ουρσουζίδη. Έχετε τον λόγο.</w:t>
      </w:r>
    </w:p>
    <w:p w14:paraId="0980517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Ευχαριστώ, κύριε Πρόεδρε.</w:t>
      </w:r>
    </w:p>
    <w:p w14:paraId="0980517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αγαπητοί </w:t>
      </w:r>
      <w:r>
        <w:rPr>
          <w:rFonts w:eastAsia="Times New Roman" w:cs="Times New Roman"/>
          <w:szCs w:val="24"/>
        </w:rPr>
        <w:t>συνάδελφοι, σήμερα συζητάμε για την κύρωση της σύμβασης</w:t>
      </w:r>
      <w:r>
        <w:rPr>
          <w:rFonts w:eastAsia="Times New Roman" w:cs="Times New Roman"/>
          <w:szCs w:val="24"/>
        </w:rPr>
        <w:t>,</w:t>
      </w:r>
      <w:r>
        <w:rPr>
          <w:rFonts w:eastAsia="Times New Roman" w:cs="Times New Roman"/>
          <w:szCs w:val="24"/>
        </w:rPr>
        <w:t xml:space="preserve"> που αφορά στην παραχώρηση του «φιλέτου της Μεσογείου», όπως αναφέρεται πολύ συχνά, του οικοπέδου του Ελληνικού.</w:t>
      </w:r>
    </w:p>
    <w:p w14:paraId="0980517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Η Ελλάδα είναι ένας χώρος ο οποίος από τα αρχαία χρόνια κατοικείται από ανθρώπους</w:t>
      </w:r>
      <w:r>
        <w:rPr>
          <w:rFonts w:eastAsia="Times New Roman" w:cs="Times New Roman"/>
          <w:szCs w:val="24"/>
        </w:rPr>
        <w:t>,</w:t>
      </w:r>
      <w:r>
        <w:rPr>
          <w:rFonts w:eastAsia="Times New Roman" w:cs="Times New Roman"/>
          <w:szCs w:val="24"/>
        </w:rPr>
        <w:t xml:space="preserve"> οι ο</w:t>
      </w:r>
      <w:r>
        <w:rPr>
          <w:rFonts w:eastAsia="Times New Roman" w:cs="Times New Roman"/>
          <w:szCs w:val="24"/>
        </w:rPr>
        <w:t>ποίοι επέλεξαν να ζουν εδώ, γιατί υπάρχουν όλα εκείνα τα χαρακτηριστικά που καθιστούν αυτόν τον τόπο έναν πολύ ωραίο προορισμό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τόσο από φυσική ομορφιά</w:t>
      </w:r>
      <w:r>
        <w:rPr>
          <w:rFonts w:eastAsia="Times New Roman" w:cs="Times New Roman"/>
          <w:szCs w:val="24"/>
        </w:rPr>
        <w:t>,</w:t>
      </w:r>
      <w:r>
        <w:rPr>
          <w:rFonts w:eastAsia="Times New Roman" w:cs="Times New Roman"/>
          <w:szCs w:val="24"/>
        </w:rPr>
        <w:t xml:space="preserve"> όσο και από την ικανότητα που έχουν οι άνθρωποι να αναπτύσσονται εδώ. Αυτό αποδεικνύεται από όλα αυτά τ</w:t>
      </w:r>
      <w:r>
        <w:rPr>
          <w:rFonts w:eastAsia="Times New Roman" w:cs="Times New Roman"/>
          <w:szCs w:val="24"/>
        </w:rPr>
        <w:t>α χρόνια</w:t>
      </w:r>
      <w:r>
        <w:rPr>
          <w:rFonts w:eastAsia="Times New Roman" w:cs="Times New Roman"/>
          <w:szCs w:val="24"/>
        </w:rPr>
        <w:t>,</w:t>
      </w:r>
      <w:r>
        <w:rPr>
          <w:rFonts w:eastAsia="Times New Roman" w:cs="Times New Roman"/>
          <w:szCs w:val="24"/>
        </w:rPr>
        <w:t xml:space="preserve"> τα οποία δημιούργησαν τις προϋποθέσεις σήμερα</w:t>
      </w:r>
      <w:r>
        <w:rPr>
          <w:rFonts w:eastAsia="Times New Roman" w:cs="Times New Roman"/>
          <w:szCs w:val="24"/>
        </w:rPr>
        <w:t>,</w:t>
      </w:r>
      <w:r>
        <w:rPr>
          <w:rFonts w:eastAsia="Times New Roman" w:cs="Times New Roman"/>
          <w:szCs w:val="24"/>
        </w:rPr>
        <w:t xml:space="preserve"> για να αποτελεί έναν πόλο έλξης σε παγκόσμιο επίπεδο.</w:t>
      </w:r>
    </w:p>
    <w:p w14:paraId="0980518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Επίσης, οι άνθρωποι που κατοικούν σε αυτόν εδώ τον τόπο είναι άνθρωποι φιλόξενοι, με πνεύμα δημιουργίας και αντιλαμβάνονται τα ζητήματα</w:t>
      </w:r>
      <w:r>
        <w:rPr>
          <w:rFonts w:eastAsia="Times New Roman" w:cs="Times New Roman"/>
          <w:szCs w:val="24"/>
        </w:rPr>
        <w:t>,</w:t>
      </w:r>
      <w:r>
        <w:rPr>
          <w:rFonts w:eastAsia="Times New Roman" w:cs="Times New Roman"/>
          <w:szCs w:val="24"/>
        </w:rPr>
        <w:t xml:space="preserve"> τα οποία</w:t>
      </w:r>
      <w:r>
        <w:rPr>
          <w:rFonts w:eastAsia="Times New Roman" w:cs="Times New Roman"/>
          <w:szCs w:val="24"/>
        </w:rPr>
        <w:t xml:space="preserve"> προκύπτουν και τους αφορούν και ανταποκρίνονται άμεσα στις απαιτήσεις των καιρών.</w:t>
      </w:r>
    </w:p>
    <w:p w14:paraId="0980518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Οι πρόγονοί μας δημιούργησαν όλες εκείνες τις προϋποθέσεις συνεπώς</w:t>
      </w:r>
      <w:r>
        <w:rPr>
          <w:rFonts w:eastAsia="Times New Roman" w:cs="Times New Roman"/>
          <w:szCs w:val="24"/>
        </w:rPr>
        <w:t>,</w:t>
      </w:r>
      <w:r>
        <w:rPr>
          <w:rFonts w:eastAsia="Times New Roman" w:cs="Times New Roman"/>
          <w:szCs w:val="24"/>
        </w:rPr>
        <w:t xml:space="preserve"> για να γίνει η Ελλάδα ένας παγκόσμιος προορισμός και πόλος έλξης διαχρονικά. Αυτά τα χαρακτηριστικά του τ</w:t>
      </w:r>
      <w:r>
        <w:rPr>
          <w:rFonts w:eastAsia="Times New Roman" w:cs="Times New Roman"/>
          <w:szCs w:val="24"/>
        </w:rPr>
        <w:t>όπου μας αξιολόγησαν ενδεχομένως οι επενδυτές και προχώρησαν στη μεγάλη επένδυση</w:t>
      </w:r>
      <w:r>
        <w:rPr>
          <w:rFonts w:eastAsia="Times New Roman" w:cs="Times New Roman"/>
          <w:szCs w:val="24"/>
        </w:rPr>
        <w:t>,</w:t>
      </w:r>
      <w:r>
        <w:rPr>
          <w:rFonts w:eastAsia="Times New Roman" w:cs="Times New Roman"/>
          <w:szCs w:val="24"/>
        </w:rPr>
        <w:t xml:space="preserve"> που σήμερα καλούμαστε να επικυρώσουμε στη Βουλή των Ελλήνων.</w:t>
      </w:r>
    </w:p>
    <w:p w14:paraId="0980518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Ελπίζω πως θα αμβλυνθούν οι αντιδράσεις, αφού το σχέδιο προβλέπει κάποια ζητήματα</w:t>
      </w:r>
      <w:r>
        <w:rPr>
          <w:rFonts w:eastAsia="Times New Roman" w:cs="Times New Roman"/>
          <w:szCs w:val="24"/>
        </w:rPr>
        <w:t>,</w:t>
      </w:r>
      <w:r>
        <w:rPr>
          <w:rFonts w:eastAsia="Times New Roman" w:cs="Times New Roman"/>
          <w:szCs w:val="24"/>
        </w:rPr>
        <w:t xml:space="preserve"> που είχαν τεθεί στο παρελθόν, </w:t>
      </w:r>
      <w:r>
        <w:rPr>
          <w:rFonts w:eastAsia="Times New Roman" w:cs="Times New Roman"/>
          <w:szCs w:val="24"/>
        </w:rPr>
        <w:t>τα ξεπερνά με έναν αξιόπιστο τρόπο, ιδιαίτερα με τη σύναψη της τροποποιητικής σύμβασης.</w:t>
      </w:r>
    </w:p>
    <w:p w14:paraId="0980518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πω δύο λόγια μόνο</w:t>
      </w:r>
      <w:r>
        <w:rPr>
          <w:rFonts w:eastAsia="Times New Roman" w:cs="Times New Roman"/>
          <w:szCs w:val="24"/>
        </w:rPr>
        <w:t>,</w:t>
      </w:r>
      <w:r>
        <w:rPr>
          <w:rFonts w:eastAsia="Times New Roman" w:cs="Times New Roman"/>
          <w:szCs w:val="24"/>
        </w:rPr>
        <w:t xml:space="preserve"> σε σχέση με αυτή καθ’ αυτή τη σύμβαση. Με το υπόψη νομοσχέδιο κυρώνεται η σύμβαση από τις 14-11-2014 αγοραπωλησίας των μετοχών για την απόκτηση το</w:t>
      </w:r>
      <w:r>
        <w:rPr>
          <w:rFonts w:eastAsia="Times New Roman" w:cs="Times New Roman"/>
          <w:szCs w:val="24"/>
        </w:rPr>
        <w:t xml:space="preserve">υ 100% του μετοχικού κεφαλαίου της εταιρείας </w:t>
      </w:r>
      <w:r>
        <w:rPr>
          <w:rFonts w:eastAsia="Times New Roman" w:cs="Times New Roman"/>
          <w:szCs w:val="24"/>
        </w:rPr>
        <w:t>«</w:t>
      </w:r>
      <w:r>
        <w:rPr>
          <w:rFonts w:eastAsia="Times New Roman" w:cs="Times New Roman"/>
          <w:szCs w:val="24"/>
        </w:rPr>
        <w:t>ΕΛΛΗΝΙΚΟ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Αποκτούν ισχύ νόμου. Επίσης, τα όσα μεσολάβησαν μετά τον Νοέμβριο του 2014 και αφορούν στην τροποποιητική σύμβαση, η οποία υπογράφηκε στις 19-7-2016. Οι ως άνω συμβάσεις θα συνυπογραφούν και από</w:t>
      </w:r>
      <w:r>
        <w:rPr>
          <w:rFonts w:eastAsia="Times New Roman" w:cs="Times New Roman"/>
          <w:szCs w:val="24"/>
        </w:rPr>
        <w:t xml:space="preserve"> το ελληνικό δημόσιο ως τρίτου συμβαλλομένου μετά την έναρξη ισχύος του παρόντος νόμου. </w:t>
      </w:r>
    </w:p>
    <w:p w14:paraId="0980518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Στη διαγωνιστική διαδικασία από τις 25-11-2011, που πήρε απόφαση το ΤΑΙΠΕΔ</w:t>
      </w:r>
      <w:r>
        <w:rPr>
          <w:rFonts w:eastAsia="Times New Roman" w:cs="Times New Roman"/>
          <w:szCs w:val="24"/>
        </w:rPr>
        <w:t>,</w:t>
      </w:r>
      <w:r>
        <w:rPr>
          <w:rFonts w:eastAsia="Times New Roman" w:cs="Times New Roman"/>
          <w:szCs w:val="24"/>
        </w:rPr>
        <w:t xml:space="preserve"> προκειμένου να διενεργηθεί διεθνής πλειοδοτικός διαγωνισμός, μέχρι τις 14-12-2014 μεσολάβησ</w:t>
      </w:r>
      <w:r>
        <w:rPr>
          <w:rFonts w:eastAsia="Times New Roman" w:cs="Times New Roman"/>
          <w:szCs w:val="24"/>
        </w:rPr>
        <w:t xml:space="preserve">αν τρία ολόκληρα χρόνια. </w:t>
      </w:r>
      <w:r>
        <w:rPr>
          <w:rFonts w:eastAsia="Times New Roman" w:cs="Times New Roman"/>
          <w:szCs w:val="24"/>
        </w:rPr>
        <w:t>Χ</w:t>
      </w:r>
      <w:r>
        <w:rPr>
          <w:rFonts w:eastAsia="Times New Roman" w:cs="Times New Roman"/>
          <w:szCs w:val="24"/>
        </w:rPr>
        <w:t>ρειάστηκε να περάσουν δέκα μήνες από τον Φεβρουάριο του 2014</w:t>
      </w:r>
      <w:r>
        <w:rPr>
          <w:rFonts w:eastAsia="Times New Roman" w:cs="Times New Roman"/>
          <w:szCs w:val="24"/>
        </w:rPr>
        <w:t>,</w:t>
      </w:r>
      <w:r>
        <w:rPr>
          <w:rFonts w:eastAsia="Times New Roman" w:cs="Times New Roman"/>
          <w:szCs w:val="24"/>
        </w:rPr>
        <w:t xml:space="preserve"> για να υπογράψει </w:t>
      </w:r>
      <w:r>
        <w:rPr>
          <w:rFonts w:eastAsia="Times New Roman" w:cs="Times New Roman"/>
          <w:szCs w:val="24"/>
        </w:rPr>
        <w:t xml:space="preserve">ο ανάδοχος </w:t>
      </w:r>
      <w:r>
        <w:rPr>
          <w:rFonts w:eastAsia="Times New Roman" w:cs="Times New Roman"/>
          <w:szCs w:val="24"/>
        </w:rPr>
        <w:t xml:space="preserve">τη </w:t>
      </w:r>
      <w:r>
        <w:rPr>
          <w:rFonts w:eastAsia="Times New Roman" w:cs="Times New Roman"/>
          <w:szCs w:val="24"/>
        </w:rPr>
        <w:lastRenderedPageBreak/>
        <w:t>σύμβαση και μάλιστα</w:t>
      </w:r>
      <w:r>
        <w:rPr>
          <w:rFonts w:eastAsia="Times New Roman" w:cs="Times New Roman"/>
          <w:szCs w:val="24"/>
        </w:rPr>
        <w:t>,</w:t>
      </w:r>
      <w:r>
        <w:rPr>
          <w:rFonts w:eastAsia="Times New Roman" w:cs="Times New Roman"/>
          <w:szCs w:val="24"/>
        </w:rPr>
        <w:t xml:space="preserve"> μόλις δύο μήνες πριν από τις εκλογές του Γενάρη του 2015. Αυτά είναι στοιχεία</w:t>
      </w:r>
      <w:r>
        <w:rPr>
          <w:rFonts w:eastAsia="Times New Roman" w:cs="Times New Roman"/>
          <w:szCs w:val="24"/>
        </w:rPr>
        <w:t>,</w:t>
      </w:r>
      <w:r>
        <w:rPr>
          <w:rFonts w:eastAsia="Times New Roman" w:cs="Times New Roman"/>
          <w:szCs w:val="24"/>
        </w:rPr>
        <w:t xml:space="preserve"> τα οποία προβληματίζουν τους Έλληνες </w:t>
      </w:r>
      <w:r>
        <w:rPr>
          <w:rFonts w:eastAsia="Times New Roman" w:cs="Times New Roman"/>
          <w:szCs w:val="24"/>
        </w:rPr>
        <w:t xml:space="preserve">πολίτες. Οφείλω να τα αναφέρω. </w:t>
      </w:r>
    </w:p>
    <w:p w14:paraId="0980518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Στη σύναψη τροποποιητικής σύμβασης από το Ιούνιο του 2016 άλλαξαν ζητήματα</w:t>
      </w:r>
      <w:r>
        <w:rPr>
          <w:rFonts w:eastAsia="Times New Roman" w:cs="Times New Roman"/>
          <w:szCs w:val="24"/>
        </w:rPr>
        <w:t>,</w:t>
      </w:r>
      <w:r>
        <w:rPr>
          <w:rFonts w:eastAsia="Times New Roman" w:cs="Times New Roman"/>
          <w:szCs w:val="24"/>
        </w:rPr>
        <w:t xml:space="preserve"> τα οποία αφορούν στην ουσία του έργου</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w:t>
      </w:r>
      <w:r>
        <w:rPr>
          <w:rFonts w:eastAsia="Times New Roman" w:cs="Times New Roman"/>
          <w:szCs w:val="24"/>
        </w:rPr>
        <w:t xml:space="preserve">πρόκειται να εκτελεστεί. Ειδικότερα η </w:t>
      </w:r>
      <w:r>
        <w:rPr>
          <w:rFonts w:eastAsia="Times New Roman" w:cs="Times New Roman"/>
          <w:szCs w:val="24"/>
        </w:rPr>
        <w:t>«</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Pr>
          <w:rFonts w:eastAsia="Times New Roman" w:cs="Times New Roman"/>
          <w:szCs w:val="24"/>
        </w:rPr>
        <w:t>ο ανάδοχος του έργου ανακηρύχθηκε πλειοδότρια</w:t>
      </w:r>
      <w:r>
        <w:rPr>
          <w:rFonts w:eastAsia="Times New Roman" w:cs="Times New Roman"/>
          <w:szCs w:val="24"/>
        </w:rPr>
        <w:t>,</w:t>
      </w:r>
      <w:r>
        <w:rPr>
          <w:rFonts w:eastAsia="Times New Roman" w:cs="Times New Roman"/>
          <w:szCs w:val="24"/>
        </w:rPr>
        <w:t xml:space="preserve"> με προσφορά ονομαστικής αξίας 915 εκατομμυρίων ευρώ, υποσχέθηκε</w:t>
      </w:r>
      <w:r>
        <w:rPr>
          <w:rFonts w:eastAsia="Times New Roman" w:cs="Times New Roman"/>
          <w:szCs w:val="24"/>
        </w:rPr>
        <w:t xml:space="preserve"> και</w:t>
      </w:r>
      <w:r>
        <w:rPr>
          <w:rFonts w:eastAsia="Times New Roman" w:cs="Times New Roman"/>
          <w:szCs w:val="24"/>
        </w:rPr>
        <w:t xml:space="preserve"> δεσμεύτηκε να διασφαλίσει επενδυτικό κεφάλαιο συνολικής αξίας 4,5 δισεκατομμυρίων ευρώ. Επομένως, το άθροισμα τιμή αγοράς μετοχών συν τη συνολική αξία</w:t>
      </w:r>
      <w:r>
        <w:rPr>
          <w:rFonts w:eastAsia="Times New Roman" w:cs="Times New Roman"/>
          <w:szCs w:val="24"/>
        </w:rPr>
        <w:t>,</w:t>
      </w:r>
      <w:r>
        <w:rPr>
          <w:rFonts w:eastAsia="Times New Roman" w:cs="Times New Roman"/>
          <w:szCs w:val="24"/>
        </w:rPr>
        <w:t xml:space="preserve"> που πρόκειται να επενδυθεί</w:t>
      </w:r>
      <w:r>
        <w:rPr>
          <w:rFonts w:eastAsia="Times New Roman" w:cs="Times New Roman"/>
          <w:szCs w:val="24"/>
        </w:rPr>
        <w:t>,</w:t>
      </w:r>
      <w:r>
        <w:rPr>
          <w:rFonts w:eastAsia="Times New Roman" w:cs="Times New Roman"/>
          <w:szCs w:val="24"/>
        </w:rPr>
        <w:t xml:space="preserve"> αγγίζει</w:t>
      </w:r>
      <w:r>
        <w:rPr>
          <w:rFonts w:eastAsia="Times New Roman" w:cs="Times New Roman"/>
          <w:szCs w:val="24"/>
        </w:rPr>
        <w:t xml:space="preserve"> τα 5,5 δισεκατομμύρια ευρώ. Αυτό ίσχυε με τη σύμβαση</w:t>
      </w:r>
      <w:r>
        <w:rPr>
          <w:rFonts w:eastAsia="Times New Roman" w:cs="Times New Roman"/>
          <w:szCs w:val="24"/>
        </w:rPr>
        <w:t>,</w:t>
      </w:r>
      <w:r>
        <w:rPr>
          <w:rFonts w:eastAsia="Times New Roman" w:cs="Times New Roman"/>
          <w:szCs w:val="24"/>
        </w:rPr>
        <w:t xml:space="preserve"> η οποία υπογράφηκε, επαναλαμβάνω, το 2014. </w:t>
      </w:r>
    </w:p>
    <w:p w14:paraId="0980518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Πέραν του οφέλους που θα προκύψει</w:t>
      </w:r>
      <w:r>
        <w:rPr>
          <w:rFonts w:eastAsia="Times New Roman" w:cs="Times New Roman"/>
          <w:szCs w:val="24"/>
        </w:rPr>
        <w:t>,</w:t>
      </w:r>
      <w:r>
        <w:rPr>
          <w:rFonts w:eastAsia="Times New Roman" w:cs="Times New Roman"/>
          <w:szCs w:val="24"/>
        </w:rPr>
        <w:t xml:space="preserve"> αφού θα εισρεύσει χρήμα στη χώρα και θα δημιουργηθεί ένας κύκλος εργασιών, επιπρόσθετα το ΤΑΙΠΕΔ θα συμμετέχει στα μελλοντ</w:t>
      </w:r>
      <w:r>
        <w:rPr>
          <w:rFonts w:eastAsia="Times New Roman" w:cs="Times New Roman"/>
          <w:szCs w:val="24"/>
        </w:rPr>
        <w:t>ικά οικονομικά οφέλη</w:t>
      </w:r>
      <w:r>
        <w:rPr>
          <w:rFonts w:eastAsia="Times New Roman" w:cs="Times New Roman"/>
          <w:szCs w:val="24"/>
        </w:rPr>
        <w:t>,</w:t>
      </w:r>
      <w:r>
        <w:rPr>
          <w:rFonts w:eastAsia="Times New Roman" w:cs="Times New Roman"/>
          <w:szCs w:val="24"/>
        </w:rPr>
        <w:t xml:space="preserve"> που θα προκύψουν από την ανάπτυξη του ακινήτου. Ειδικότερα</w:t>
      </w:r>
      <w:r>
        <w:rPr>
          <w:rFonts w:eastAsia="Times New Roman" w:cs="Times New Roman"/>
          <w:szCs w:val="24"/>
        </w:rPr>
        <w:t>,</w:t>
      </w:r>
      <w:r>
        <w:rPr>
          <w:rFonts w:eastAsia="Times New Roman" w:cs="Times New Roman"/>
          <w:szCs w:val="24"/>
        </w:rPr>
        <w:t xml:space="preserve"> ο πωλητής δικαιούται να λαμβάνει σε ετήσια βάση </w:t>
      </w:r>
      <w:r>
        <w:rPr>
          <w:rFonts w:eastAsia="Times New Roman" w:cs="Times New Roman"/>
          <w:szCs w:val="24"/>
        </w:rPr>
        <w:lastRenderedPageBreak/>
        <w:t xml:space="preserve">από τους μετόχους το δικαίωμα των αποδόσεων. Το όφελος ανέρχεται σε 30% επί των καθαρών κερδών. Και αυτό θα συμβεί για όλη τη </w:t>
      </w:r>
      <w:r>
        <w:rPr>
          <w:rFonts w:eastAsia="Times New Roman" w:cs="Times New Roman"/>
          <w:szCs w:val="24"/>
        </w:rPr>
        <w:t xml:space="preserve">διάρκεια της σύμβασης, η οποία προβλέπεται στα ενενήντα εννέα χρόνια. </w:t>
      </w:r>
    </w:p>
    <w:p w14:paraId="0980518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Πέραν του 15% που είναι εύλογο σαν ένας συντελεστής οφέλους του μετόχου, ορίζεται η έννοια του υπολοίπου, δηλαδή τα καθαρά κέρδη μείον το 15%</w:t>
      </w:r>
      <w:r>
        <w:rPr>
          <w:rFonts w:eastAsia="Times New Roman" w:cs="Times New Roman"/>
          <w:szCs w:val="24"/>
        </w:rPr>
        <w:t>,</w:t>
      </w:r>
      <w:r>
        <w:rPr>
          <w:rFonts w:eastAsia="Times New Roman" w:cs="Times New Roman"/>
          <w:szCs w:val="24"/>
        </w:rPr>
        <w:t xml:space="preserve"> που αφορά στην απόδοση κεφαλαίων του μετόχ</w:t>
      </w:r>
      <w:r>
        <w:rPr>
          <w:rFonts w:eastAsia="Times New Roman" w:cs="Times New Roman"/>
          <w:szCs w:val="24"/>
        </w:rPr>
        <w:t xml:space="preserve">ου. Το υπόλοιπο ποσό, που θεωρείται πλέον καθαρό κέρδος, θα έχει ποσοστό επ’ αυτού στο ύψος του 30% ή το ελληνικό δημόσιο. </w:t>
      </w:r>
    </w:p>
    <w:p w14:paraId="0980518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Έρχομαι τώρα στα της τροποποιητικής σύμβασης. Ο αγοραστής ανέλαβε την υποχρέωση καταβολής του 51% του συνολικού ονομαστικού τιμήματο</w:t>
      </w:r>
      <w:r>
        <w:rPr>
          <w:rFonts w:eastAsia="Times New Roman" w:cs="Times New Roman"/>
          <w:szCs w:val="24"/>
        </w:rPr>
        <w:t>ς της αγοράς μετοχών έως τη δεύτερη επέτειο της ημερομηνίας μεταβίβασης. Αυτό σημαίνει πρακτικά ότι μετατοπίζεται ένα σημαντικό κεφάλαιο πολύ νωρίτερα από τον προβλεπόμενο χρόνο</w:t>
      </w:r>
      <w:r>
        <w:rPr>
          <w:rFonts w:eastAsia="Times New Roman" w:cs="Times New Roman"/>
          <w:szCs w:val="24"/>
        </w:rPr>
        <w:t>,</w:t>
      </w:r>
      <w:r>
        <w:rPr>
          <w:rFonts w:eastAsia="Times New Roman" w:cs="Times New Roman"/>
          <w:szCs w:val="24"/>
        </w:rPr>
        <w:t xml:space="preserve"> που ήταν η λήξη της πρώτης πενταετίας. Επίσης, υπό τους ίδιους όρους και τις </w:t>
      </w:r>
      <w:r>
        <w:rPr>
          <w:rFonts w:eastAsia="Times New Roman" w:cs="Times New Roman"/>
          <w:szCs w:val="24"/>
        </w:rPr>
        <w:t>προϋποθέσεις ανέλαβε να καταβάλει κάθε προσπάθεια</w:t>
      </w:r>
      <w:r>
        <w:rPr>
          <w:rFonts w:eastAsia="Times New Roman" w:cs="Times New Roman"/>
          <w:szCs w:val="24"/>
        </w:rPr>
        <w:t>,</w:t>
      </w:r>
      <w:r>
        <w:rPr>
          <w:rFonts w:eastAsia="Times New Roman" w:cs="Times New Roman"/>
          <w:szCs w:val="24"/>
        </w:rPr>
        <w:t xml:space="preserve"> ώστε η επενδυτική υποχρέωση που αρχικά προβλεπόταν με την πρόθεση σύμβασης στα δεκαπέντε χρόνια, να πάει στα δώδεκα χρόνια, </w:t>
      </w:r>
      <w:r>
        <w:rPr>
          <w:rFonts w:eastAsia="Times New Roman" w:cs="Times New Roman"/>
          <w:szCs w:val="24"/>
        </w:rPr>
        <w:lastRenderedPageBreak/>
        <w:t>με ό,τι αυτό σημαίνει και με όσα ακούστηκαν χθες, εφόσον βέβαια</w:t>
      </w:r>
      <w:r>
        <w:rPr>
          <w:rFonts w:eastAsia="Times New Roman" w:cs="Times New Roman"/>
          <w:szCs w:val="24"/>
        </w:rPr>
        <w:t>,</w:t>
      </w:r>
      <w:r>
        <w:rPr>
          <w:rFonts w:eastAsia="Times New Roman" w:cs="Times New Roman"/>
          <w:szCs w:val="24"/>
        </w:rPr>
        <w:t xml:space="preserve"> τα πιστεύουν αυτ</w:t>
      </w:r>
      <w:r>
        <w:rPr>
          <w:rFonts w:eastAsia="Times New Roman" w:cs="Times New Roman"/>
          <w:szCs w:val="24"/>
        </w:rPr>
        <w:t>οί που τα ανέφεραν, ότι ένας χρόνος καθυστέρησης κατά τη γνώμη τους αφορούσε σε πολλά δισεκατομμύρια ευρώ. Εδώ</w:t>
      </w:r>
      <w:r>
        <w:rPr>
          <w:rFonts w:eastAsia="Times New Roman" w:cs="Times New Roman"/>
          <w:szCs w:val="24"/>
        </w:rPr>
        <w:t>,</w:t>
      </w:r>
      <w:r>
        <w:rPr>
          <w:rFonts w:eastAsia="Times New Roman" w:cs="Times New Roman"/>
          <w:szCs w:val="24"/>
        </w:rPr>
        <w:t xml:space="preserve"> με αυτή τη λογική επιτυγχάνεται συντόμευση του χρονοδιαγράμματος του έργου κατά τρία χρόνια. Άρα, λοιπόν, εάν ισχύουν αυτά που λέγατε, αντιλαμβά</w:t>
      </w:r>
      <w:r>
        <w:rPr>
          <w:rFonts w:eastAsia="Times New Roman" w:cs="Times New Roman"/>
          <w:szCs w:val="24"/>
        </w:rPr>
        <w:t xml:space="preserve">νεστε πόσα δισεκατομμύρια είναι το όφελος για την ελληνική κοινωνία. </w:t>
      </w:r>
    </w:p>
    <w:p w14:paraId="0980518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Πέρα από τα άμεσα οικονομικά οφέλη</w:t>
      </w:r>
      <w:r>
        <w:rPr>
          <w:rFonts w:eastAsia="Times New Roman" w:cs="Times New Roman"/>
          <w:szCs w:val="24"/>
        </w:rPr>
        <w:t>,</w:t>
      </w:r>
      <w:r>
        <w:rPr>
          <w:rFonts w:eastAsia="Times New Roman" w:cs="Times New Roman"/>
          <w:szCs w:val="24"/>
        </w:rPr>
        <w:t xml:space="preserve"> που θα προκύψουν για το ελληνικό δημόσιο, εξίσου σημαντικά αναμένεται να είναι και τα έμμεσα οφέλη, αφού με την αναβάθμιση του </w:t>
      </w:r>
      <w:r>
        <w:rPr>
          <w:rFonts w:eastAsia="Times New Roman" w:cs="Times New Roman"/>
          <w:szCs w:val="24"/>
        </w:rPr>
        <w:t xml:space="preserve">μητροπολιτικού πάρκου </w:t>
      </w:r>
      <w:r>
        <w:rPr>
          <w:rFonts w:eastAsia="Times New Roman" w:cs="Times New Roman"/>
          <w:szCs w:val="24"/>
        </w:rPr>
        <w:t>τ</w:t>
      </w:r>
      <w:r>
        <w:rPr>
          <w:rFonts w:eastAsia="Times New Roman" w:cs="Times New Roman"/>
          <w:szCs w:val="24"/>
        </w:rPr>
        <w:t>ου Αγίου Κοσμά πρόκειται να επενδυθούν και ιδιωτικά κεφάλαια</w:t>
      </w:r>
      <w:r>
        <w:rPr>
          <w:rFonts w:eastAsia="Times New Roman" w:cs="Times New Roman"/>
          <w:szCs w:val="24"/>
        </w:rPr>
        <w:t>,</w:t>
      </w:r>
      <w:r>
        <w:rPr>
          <w:rFonts w:eastAsia="Times New Roman" w:cs="Times New Roman"/>
          <w:szCs w:val="24"/>
        </w:rPr>
        <w:t xml:space="preserve"> χωρίς τη δέσμευση δημοσίων πόρων. Επίσης, ο αγοραστής οφείλει να προχωρήσει στη δημιουργία ενός μητροπολιτικού πάρκου, όχι όπως προβλεπόταν με τη σύμβαση του 2014</w:t>
      </w:r>
      <w:r>
        <w:rPr>
          <w:rFonts w:eastAsia="Times New Roman" w:cs="Times New Roman"/>
          <w:szCs w:val="24"/>
        </w:rPr>
        <w:t>,</w:t>
      </w:r>
      <w:r>
        <w:rPr>
          <w:rFonts w:eastAsia="Times New Roman" w:cs="Times New Roman"/>
          <w:szCs w:val="24"/>
        </w:rPr>
        <w:t xml:space="preserve"> σαν μια εσωτερική αυλή ενός πε</w:t>
      </w:r>
      <w:r>
        <w:rPr>
          <w:rFonts w:eastAsia="Times New Roman" w:cs="Times New Roman"/>
          <w:szCs w:val="24"/>
        </w:rPr>
        <w:t>ρίκλειστου χώρου από μπετό, αλλά ανοικτό στους όμορους δήμους Ελληνικού, Αργυρούπολης, Αλίμου και κυρίως ανοικτό προς τη θάλασσα. Δη</w:t>
      </w:r>
      <w:r>
        <w:rPr>
          <w:rFonts w:eastAsia="Times New Roman" w:cs="Times New Roman"/>
          <w:szCs w:val="24"/>
        </w:rPr>
        <w:lastRenderedPageBreak/>
        <w:t>μιουργείται δε, από τα συνολικά 3,5 χιλιόμετρα παραλιακού μετώπου του οικοπέδου</w:t>
      </w:r>
      <w:r>
        <w:rPr>
          <w:rFonts w:eastAsia="Times New Roman" w:cs="Times New Roman"/>
          <w:szCs w:val="24"/>
        </w:rPr>
        <w:t>,</w:t>
      </w:r>
      <w:r>
        <w:rPr>
          <w:rFonts w:eastAsia="Times New Roman" w:cs="Times New Roman"/>
          <w:szCs w:val="24"/>
        </w:rPr>
        <w:t xml:space="preserve"> όλα αυτά που προανάφερα  μαζί με το πάρκο, </w:t>
      </w:r>
      <w:r>
        <w:rPr>
          <w:rFonts w:eastAsia="Times New Roman" w:cs="Times New Roman"/>
          <w:szCs w:val="24"/>
        </w:rPr>
        <w:t>παρ</w:t>
      </w:r>
      <w:r>
        <w:rPr>
          <w:rFonts w:eastAsia="Times New Roman" w:cs="Times New Roman"/>
          <w:szCs w:val="24"/>
        </w:rPr>
        <w:t>’</w:t>
      </w:r>
      <w:r>
        <w:rPr>
          <w:rFonts w:eastAsia="Times New Roman" w:cs="Times New Roman"/>
          <w:szCs w:val="24"/>
        </w:rPr>
        <w:t>ότι το δικαίωμα επιφάνειας το κατέχει ο επενδυτής. Είναι δεσμευμένος ο επενδυτής να είναι ανοικτά στο κοινό και εύκολα προσβάσιμα από τους πολίτες</w:t>
      </w:r>
      <w:r>
        <w:rPr>
          <w:rFonts w:eastAsia="Times New Roman" w:cs="Times New Roman"/>
          <w:szCs w:val="24"/>
        </w:rPr>
        <w:t>,</w:t>
      </w:r>
      <w:r>
        <w:rPr>
          <w:rFonts w:eastAsia="Times New Roman" w:cs="Times New Roman"/>
          <w:szCs w:val="24"/>
        </w:rPr>
        <w:t xml:space="preserve"> προκειμένου να αξιοποιήσουν τις εγκαταστάσεις που προβλέπεται να κατασκευαστούν εκεί.</w:t>
      </w:r>
    </w:p>
    <w:p w14:paraId="0980518A"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Μιλάμε για ένα μητ</w:t>
      </w:r>
      <w:r>
        <w:rPr>
          <w:rFonts w:eastAsia="Times New Roman"/>
          <w:szCs w:val="24"/>
        </w:rPr>
        <w:t>ροπολιτικό πάρκο δύο χιλιάδων στρεμμάτων, το οποίο είναι ένα από τα μεγαλύτερα στον κόσμο, προσβάσιμο στο κοινό</w:t>
      </w:r>
      <w:r>
        <w:rPr>
          <w:rFonts w:eastAsia="Times New Roman"/>
          <w:szCs w:val="24"/>
        </w:rPr>
        <w:t>,</w:t>
      </w:r>
      <w:r>
        <w:rPr>
          <w:rFonts w:eastAsia="Times New Roman"/>
          <w:szCs w:val="24"/>
        </w:rPr>
        <w:t xml:space="preserve"> χωρίς περιορισμούς, με κοινόχρηστους χώρους πρασίνου επιπλέον άλλων εξακοσίων στρεμμάτων</w:t>
      </w:r>
      <w:r>
        <w:rPr>
          <w:rFonts w:eastAsia="Times New Roman"/>
          <w:szCs w:val="24"/>
        </w:rPr>
        <w:t>,</w:t>
      </w:r>
      <w:r>
        <w:rPr>
          <w:rFonts w:eastAsia="Times New Roman"/>
          <w:szCs w:val="24"/>
        </w:rPr>
        <w:t xml:space="preserve"> συν μια αποθήκη γης, όπου θα μεταφερθούν στο συγκεκριμένο οικόπεδο διάφορες </w:t>
      </w:r>
      <w:r>
        <w:rPr>
          <w:rFonts w:eastAsia="Times New Roman"/>
          <w:szCs w:val="24"/>
        </w:rPr>
        <w:t>χρήσεις,</w:t>
      </w:r>
      <w:r>
        <w:rPr>
          <w:rFonts w:eastAsia="Times New Roman"/>
          <w:szCs w:val="24"/>
        </w:rPr>
        <w:t xml:space="preserve"> οι οποίες καλύπτονται μέσα στους όμορους δήμους και έτσι θα απελευθερωθεί χώρος πρασίνου στο οικιστικό περιβάλλον των όμορων δήμων.</w:t>
      </w:r>
    </w:p>
    <w:p w14:paraId="0980518B"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Παρά τη μέγιστη επιτρεπόμενη δόμηση πο</w:t>
      </w:r>
      <w:r>
        <w:rPr>
          <w:rFonts w:eastAsia="Times New Roman"/>
          <w:szCs w:val="24"/>
        </w:rPr>
        <w:t>υ προβλεπόταν από τη σύμβαση του 2014 και ανερχόταν στα 3.600.000 τετραγωνικά μέτρα, η δόμηση του ακίνητου, όπως δεσμεύτηκε με την τροποποιητική σύμβαση ο επενδυτής, κατεβαίνει στα 2.700.000 τετραγωνικά μέτρα. Δηλαδή</w:t>
      </w:r>
      <w:r>
        <w:rPr>
          <w:rFonts w:eastAsia="Times New Roman"/>
          <w:szCs w:val="24"/>
        </w:rPr>
        <w:t>,</w:t>
      </w:r>
      <w:r>
        <w:rPr>
          <w:rFonts w:eastAsia="Times New Roman"/>
          <w:szCs w:val="24"/>
        </w:rPr>
        <w:t xml:space="preserve"> ο συντελεστής αξιοποίησης </w:t>
      </w:r>
      <w:r>
        <w:rPr>
          <w:rFonts w:eastAsia="Times New Roman"/>
          <w:szCs w:val="24"/>
        </w:rPr>
        <w:lastRenderedPageBreak/>
        <w:t>ακινήτου ήτα</w:t>
      </w:r>
      <w:r>
        <w:rPr>
          <w:rFonts w:eastAsia="Times New Roman"/>
          <w:szCs w:val="24"/>
        </w:rPr>
        <w:t>ν 0,6% και κατεβαίνει στο 0,45%. Ο συνήθης συντελεστής που δομείται η χώρα σε μια μέση αστική πόλη είναι τουλάχιστον 1,2%, οπότε καταλαβαίνετε ότι είναι τρεις φορές παρακάτω από αυτό που συμβαίνει στην πόλη μου, τη Βέροια. Το ποσοστό κάλυψης του γηπέδου αν</w:t>
      </w:r>
      <w:r>
        <w:rPr>
          <w:rFonts w:eastAsia="Times New Roman"/>
          <w:szCs w:val="24"/>
        </w:rPr>
        <w:t xml:space="preserve">έρχεται στο 30%, όταν αντίστοιχα ο μέσος συντελεστής που αφορά στην κάλυψη είναι της τάξεως του 70%. </w:t>
      </w:r>
    </w:p>
    <w:p w14:paraId="0980518C"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Καταλαβαίνετε ότι με την τροποποιητική σύμβαση, πέρα από τα οικονομικά οφέλη που θα αναφέρω παρακάτω, υπάρχει αυτό που ονομάζουμε σεβασμός στο περιβάλλον </w:t>
      </w:r>
      <w:r>
        <w:rPr>
          <w:rFonts w:eastAsia="Times New Roman"/>
          <w:szCs w:val="24"/>
        </w:rPr>
        <w:t>και ανοιχτοί χώροι για την απόλαυση από τους κατοίκους αφενός, και τη δημιουργία ενδεχομένως μικροκλίματος που βελτιώνει τις συνθήκες των κατοίκων</w:t>
      </w:r>
      <w:r>
        <w:rPr>
          <w:rFonts w:eastAsia="Times New Roman"/>
          <w:szCs w:val="24"/>
        </w:rPr>
        <w:t>,</w:t>
      </w:r>
      <w:r>
        <w:rPr>
          <w:rFonts w:eastAsia="Times New Roman"/>
          <w:szCs w:val="24"/>
        </w:rPr>
        <w:t xml:space="preserve"> που ζούνε στις όμορες περιοχές. </w:t>
      </w:r>
    </w:p>
    <w:p w14:paraId="0980518D"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Ως προς την παράκτια ζώνη διασφαλίστηκε, επίσης, ο συντελεστής του ποσοστού</w:t>
      </w:r>
      <w:r>
        <w:rPr>
          <w:rFonts w:eastAsia="Times New Roman"/>
          <w:szCs w:val="24"/>
        </w:rPr>
        <w:t xml:space="preserve"> κάλυψης να μην υπερβαίνει το 15%. Αυτό αφορά σε όλες τις προσωρινές εγκαταστάσεις</w:t>
      </w:r>
      <w:r>
        <w:rPr>
          <w:rFonts w:eastAsia="Times New Roman"/>
          <w:szCs w:val="24"/>
        </w:rPr>
        <w:t>,</w:t>
      </w:r>
      <w:r>
        <w:rPr>
          <w:rFonts w:eastAsia="Times New Roman"/>
          <w:szCs w:val="24"/>
        </w:rPr>
        <w:t xml:space="preserve"> που θα αναπτυχθούν στο παραλιακό μέτωπο, δεν έχουν τον χαρακτήρα των μόνιμων εγκαταστάσεων και είναι κάτι στο οποίο, επίσης, συμφώνησε με την τροποποιητική σύμβαση ο επενδυ</w:t>
      </w:r>
      <w:r>
        <w:rPr>
          <w:rFonts w:eastAsia="Times New Roman"/>
          <w:szCs w:val="24"/>
        </w:rPr>
        <w:t>τής.</w:t>
      </w:r>
    </w:p>
    <w:p w14:paraId="0980518E"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lastRenderedPageBreak/>
        <w:t>Τώρα έρχομαι στο μεγάλο ζήτημα, το οποίο αφορά στην εκτίμηση του γηπέδου. Όλοι είμαστε μάρτυρες μιας έκθεσης</w:t>
      </w:r>
      <w:r>
        <w:rPr>
          <w:rFonts w:eastAsia="Times New Roman"/>
          <w:szCs w:val="24"/>
        </w:rPr>
        <w:t>,</w:t>
      </w:r>
      <w:r>
        <w:rPr>
          <w:rFonts w:eastAsia="Times New Roman"/>
          <w:szCs w:val="24"/>
        </w:rPr>
        <w:t xml:space="preserve"> την οποία είχε καταθέσει το Τεχνικό Επιμελητήριο και αφορούσε τίμημα που ανερχόταν στα 2.900.000.000 ευρώ. Με μια πρώτη ματιά</w:t>
      </w:r>
      <w:r>
        <w:rPr>
          <w:rFonts w:eastAsia="Times New Roman"/>
          <w:szCs w:val="24"/>
        </w:rPr>
        <w:t>,</w:t>
      </w:r>
      <w:r>
        <w:rPr>
          <w:rFonts w:eastAsia="Times New Roman"/>
          <w:szCs w:val="24"/>
        </w:rPr>
        <w:t xml:space="preserve"> κάποιος μπορεί</w:t>
      </w:r>
      <w:r>
        <w:rPr>
          <w:rFonts w:eastAsia="Times New Roman"/>
          <w:szCs w:val="24"/>
        </w:rPr>
        <w:t xml:space="preserve"> να θεωρήσει ότι στο τίμημα των 915.000.000 ευρώ, το οποίο κατέβαλε ο επενδυτής και συμφωνήσαμε με την τροποποιητική σύμβαση, παρ</w:t>
      </w:r>
      <w:r>
        <w:rPr>
          <w:rFonts w:eastAsia="Times New Roman"/>
          <w:szCs w:val="24"/>
        </w:rPr>
        <w:t>’</w:t>
      </w:r>
      <w:r>
        <w:rPr>
          <w:rFonts w:eastAsia="Times New Roman"/>
          <w:szCs w:val="24"/>
        </w:rPr>
        <w:t xml:space="preserve">ότι ήμασταν δεσμευμένοι από το 2014, επαναλαμβάνω, δύο μήνες πριν τις εκλογές που υπέγραψε η προηγούμενη </w:t>
      </w:r>
      <w:r>
        <w:rPr>
          <w:rFonts w:eastAsia="Times New Roman"/>
          <w:szCs w:val="24"/>
        </w:rPr>
        <w:t>κ</w:t>
      </w:r>
      <w:r>
        <w:rPr>
          <w:rFonts w:eastAsia="Times New Roman"/>
          <w:szCs w:val="24"/>
        </w:rPr>
        <w:t>υβέρνηση, υπάρχει έν</w:t>
      </w:r>
      <w:r>
        <w:rPr>
          <w:rFonts w:eastAsia="Times New Roman"/>
          <w:szCs w:val="24"/>
        </w:rPr>
        <w:t>α ζήτημα που αφορά στο 1,5 δισεκατομμύριο επιπλέον έργων</w:t>
      </w:r>
      <w:r>
        <w:rPr>
          <w:rFonts w:eastAsia="Times New Roman"/>
          <w:szCs w:val="24"/>
        </w:rPr>
        <w:t>,</w:t>
      </w:r>
      <w:r>
        <w:rPr>
          <w:rFonts w:eastAsia="Times New Roman"/>
          <w:szCs w:val="24"/>
        </w:rPr>
        <w:t xml:space="preserve"> τα οποία αφορούν σε έργα υποδομής, δηλαδή στις υποχρεώσεις του ελληνικού δημοσίου πο</w:t>
      </w:r>
      <w:r>
        <w:rPr>
          <w:rFonts w:eastAsia="Times New Roman"/>
          <w:szCs w:val="24"/>
        </w:rPr>
        <w:t xml:space="preserve">υ </w:t>
      </w:r>
      <w:r>
        <w:rPr>
          <w:rFonts w:eastAsia="Times New Roman"/>
          <w:szCs w:val="24"/>
        </w:rPr>
        <w:t xml:space="preserve">αναλαμβάνει ο επενδυτής. </w:t>
      </w:r>
    </w:p>
    <w:p w14:paraId="0980518F"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Άρα αθροιστικά, 1,5 δισεκατομμύριο συν τα 900 εκατομμύρια</w:t>
      </w:r>
      <w:r>
        <w:rPr>
          <w:rFonts w:eastAsia="Times New Roman"/>
          <w:szCs w:val="24"/>
        </w:rPr>
        <w:t>,</w:t>
      </w:r>
      <w:r>
        <w:rPr>
          <w:rFonts w:eastAsia="Times New Roman"/>
          <w:szCs w:val="24"/>
        </w:rPr>
        <w:t xml:space="preserve"> έχουμε 2,5 δισεκατομμύρια</w:t>
      </w:r>
      <w:r>
        <w:rPr>
          <w:rFonts w:eastAsia="Times New Roman"/>
          <w:szCs w:val="24"/>
        </w:rPr>
        <w:t>,</w:t>
      </w:r>
      <w:r>
        <w:rPr>
          <w:rFonts w:eastAsia="Times New Roman"/>
          <w:szCs w:val="24"/>
        </w:rPr>
        <w:t xml:space="preserve"> </w:t>
      </w:r>
      <w:r>
        <w:rPr>
          <w:rFonts w:eastAsia="Times New Roman"/>
          <w:szCs w:val="24"/>
        </w:rPr>
        <w:t>τα οποία προσεγγίζουν πραγματικά εκείνη την εκτίμηση</w:t>
      </w:r>
      <w:r>
        <w:rPr>
          <w:rFonts w:eastAsia="Times New Roman"/>
          <w:szCs w:val="24"/>
        </w:rPr>
        <w:t>,</w:t>
      </w:r>
      <w:r>
        <w:rPr>
          <w:rFonts w:eastAsia="Times New Roman"/>
          <w:szCs w:val="24"/>
        </w:rPr>
        <w:t xml:space="preserve"> την οποία πριν από δύο χρόνια εκπόνησε στη σχετική μελέτη αξιολόγησης το Τεχνικό Επιμελητήριο Ελλάδας. Επαναλαμβάνω ότι το Τεχνικό Επιμελητήριο Ελλάδας αποτελεί το θεσμοθετημένο σύμβουλο της πολιτείας σ</w:t>
      </w:r>
      <w:r>
        <w:rPr>
          <w:rFonts w:eastAsia="Times New Roman"/>
          <w:szCs w:val="24"/>
        </w:rPr>
        <w:t xml:space="preserve">ε ό,τι αφορά τα τεχνικά ζητήματα. </w:t>
      </w:r>
    </w:p>
    <w:p w14:paraId="09805190"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lastRenderedPageBreak/>
        <w:t>Αυτά, λοιπόν, τα έργα τα οποία αναλαμβάνει να κατασκευάσει ο επενδυτής επιπλέον εισέρχονται μέσα στο προβλεπόμενο ποσό των 4,5 δισεκατομμυρίων. Τώρα, από κει και πέρα</w:t>
      </w:r>
      <w:r>
        <w:rPr>
          <w:rFonts w:eastAsia="Times New Roman"/>
          <w:szCs w:val="24"/>
        </w:rPr>
        <w:t>,</w:t>
      </w:r>
      <w:r>
        <w:rPr>
          <w:rFonts w:eastAsia="Times New Roman"/>
          <w:szCs w:val="24"/>
        </w:rPr>
        <w:t xml:space="preserve"> για να φτάσει στα 8 δισεκατομμύρια, όπως επικαλείται </w:t>
      </w:r>
      <w:r>
        <w:rPr>
          <w:rFonts w:eastAsia="Times New Roman"/>
          <w:szCs w:val="24"/>
        </w:rPr>
        <w:t>η εταιρεία στο διαφημιστικό έντυπο, το οποίο μας έχει μοιράσει, θα πρέπει κανείς να συμπεράνει ότι οι επενδυτές έκαναν λάθος εκτίμηση, γιατί αμφισβητήθηκε κατά πόσο προστίθεται έργο, άρα νομίζω ότι αυτά τα ζητήματα είναι απολύτως ξεκάθαρα, και το ξεκαθάρισ</w:t>
      </w:r>
      <w:r>
        <w:rPr>
          <w:rFonts w:eastAsia="Times New Roman"/>
          <w:szCs w:val="24"/>
        </w:rPr>
        <w:t xml:space="preserve">ε χθες στην </w:t>
      </w:r>
      <w:r>
        <w:rPr>
          <w:rFonts w:eastAsia="Times New Roman"/>
          <w:szCs w:val="24"/>
        </w:rPr>
        <w:t xml:space="preserve">επιτροπή </w:t>
      </w:r>
      <w:r>
        <w:rPr>
          <w:rFonts w:eastAsia="Times New Roman"/>
          <w:szCs w:val="24"/>
        </w:rPr>
        <w:t>και ο κ. Πιτσιόρλας και η κ. Σπυροπούλου, έτσι νομίζω ότι λέγεται. Είναι οι άνθρωποι οι οποίοι χειρίστηκαν τα ζητήματα αυτά.</w:t>
      </w:r>
    </w:p>
    <w:p w14:paraId="09805191"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Πολύ σημαντικό, επίσης, θεωρείται το γεγονός ότι προτάσσονται στην πρώτη πενταετία να ολοκληρωθούν όλοι οι ανο</w:t>
      </w:r>
      <w:r>
        <w:rPr>
          <w:rFonts w:eastAsia="Times New Roman"/>
          <w:szCs w:val="24"/>
        </w:rPr>
        <w:t>ιχτοί χώρο</w:t>
      </w:r>
      <w:r>
        <w:rPr>
          <w:rFonts w:eastAsia="Times New Roman"/>
          <w:szCs w:val="24"/>
        </w:rPr>
        <w:t>ι</w:t>
      </w:r>
      <w:r>
        <w:rPr>
          <w:rFonts w:eastAsia="Times New Roman"/>
          <w:szCs w:val="24"/>
        </w:rPr>
        <w:t xml:space="preserve"> που αφορούν στο μητροπολιτικό πάρκο, κάτι το οποίο δεν προβλεπόταν με την προηγούμενη σύμβαση. </w:t>
      </w:r>
      <w:r>
        <w:rPr>
          <w:rFonts w:eastAsia="Times New Roman"/>
          <w:szCs w:val="24"/>
        </w:rPr>
        <w:t xml:space="preserve">Για τις </w:t>
      </w:r>
      <w:r>
        <w:rPr>
          <w:rFonts w:eastAsia="Times New Roman"/>
          <w:szCs w:val="24"/>
        </w:rPr>
        <w:t>κύριες εγκαταστάσεις, επαναλαμβάνω, δικτύων κοινής ωφέλειας, τα έργα ανασύστασης και διευθέτησης των δύο ρεμάτων που διασχίζουν την περιοχή κ</w:t>
      </w:r>
      <w:r>
        <w:rPr>
          <w:rFonts w:eastAsia="Times New Roman"/>
          <w:szCs w:val="24"/>
        </w:rPr>
        <w:t xml:space="preserve">αι η δημιουργία </w:t>
      </w:r>
      <w:r>
        <w:rPr>
          <w:rFonts w:eastAsia="Times New Roman"/>
          <w:szCs w:val="24"/>
        </w:rPr>
        <w:lastRenderedPageBreak/>
        <w:t>εκτεταμένων δικτύων πεζοδρόμων και ποδηλατοδρόμων συνολικού μήκους πενήντα χιλιομέτρων, αθλητικές και πολιτιστικές χρήσεις του μητροπολιτικού πάρκου, κατασκευή κέντρου διαλογής ανακυκλώσιμων, που αφορούσαν μόνο στα απόβλητα τα οποία παράγον</w:t>
      </w:r>
      <w:r>
        <w:rPr>
          <w:rFonts w:eastAsia="Times New Roman"/>
          <w:szCs w:val="24"/>
        </w:rPr>
        <w:t>ται και θα επεξεργάζονταν εντός του ακινήτου, τώρα με τη νέα τροποποιητική σύμβαση αναλαμβάνει τη δέσμευση να εκπονηθεί ένα σχέδιο μελέτης</w:t>
      </w:r>
      <w:r>
        <w:rPr>
          <w:rFonts w:eastAsia="Times New Roman"/>
          <w:szCs w:val="24"/>
        </w:rPr>
        <w:t>,</w:t>
      </w:r>
      <w:r>
        <w:rPr>
          <w:rFonts w:eastAsia="Times New Roman"/>
          <w:szCs w:val="24"/>
        </w:rPr>
        <w:t xml:space="preserve"> που αφορά συνολικά στους τρεις όμορους δήμους, που είναι γνωστό το πρόβλημα που αντιμετωπίζουν οι τρεις δήμοι, με αν</w:t>
      </w:r>
      <w:r>
        <w:rPr>
          <w:rFonts w:eastAsia="Times New Roman"/>
          <w:szCs w:val="24"/>
        </w:rPr>
        <w:t>άληψη κόστους μελέτης κατά 50% από τον επενδυτή.</w:t>
      </w:r>
    </w:p>
    <w:p w14:paraId="09805192" w14:textId="77777777" w:rsidR="00BA128F" w:rsidRDefault="00BF6BD8">
      <w:pPr>
        <w:spacing w:after="0" w:line="600" w:lineRule="auto"/>
        <w:ind w:firstLine="720"/>
        <w:jc w:val="both"/>
        <w:rPr>
          <w:rFonts w:eastAsia="Times New Roman"/>
          <w:szCs w:val="24"/>
        </w:rPr>
      </w:pPr>
      <w:r>
        <w:rPr>
          <w:rFonts w:eastAsia="Times New Roman"/>
          <w:szCs w:val="24"/>
        </w:rPr>
        <w:t>Επίσης, η δημιουργία χώρων στέγασης για τα ΑΜΕΑ</w:t>
      </w:r>
      <w:r>
        <w:rPr>
          <w:rFonts w:eastAsia="Times New Roman"/>
          <w:szCs w:val="24"/>
        </w:rPr>
        <w:t>,</w:t>
      </w:r>
      <w:r>
        <w:rPr>
          <w:rFonts w:eastAsia="Times New Roman"/>
          <w:szCs w:val="24"/>
        </w:rPr>
        <w:t xml:space="preserve"> τα οποία παραμένουν στον χώρο και για όσο χρονικό διάστημα διαρκεί η σύμβαση</w:t>
      </w:r>
      <w:r>
        <w:rPr>
          <w:rFonts w:eastAsia="Times New Roman"/>
          <w:szCs w:val="24"/>
        </w:rPr>
        <w:t>,</w:t>
      </w:r>
      <w:r>
        <w:rPr>
          <w:rFonts w:eastAsia="Times New Roman"/>
          <w:szCs w:val="24"/>
        </w:rPr>
        <w:t xml:space="preserve"> είναι ένα γεγονός</w:t>
      </w:r>
      <w:r>
        <w:rPr>
          <w:rFonts w:eastAsia="Times New Roman"/>
          <w:szCs w:val="24"/>
        </w:rPr>
        <w:t>,</w:t>
      </w:r>
      <w:r>
        <w:rPr>
          <w:rFonts w:eastAsia="Times New Roman"/>
          <w:szCs w:val="24"/>
        </w:rPr>
        <w:t xml:space="preserve"> το οποίο το απαιτούσε η κοινωνία και πράγματι</w:t>
      </w:r>
      <w:r>
        <w:rPr>
          <w:rFonts w:eastAsia="Times New Roman"/>
          <w:szCs w:val="24"/>
        </w:rPr>
        <w:t>,</w:t>
      </w:r>
      <w:r>
        <w:rPr>
          <w:rFonts w:eastAsia="Times New Roman"/>
          <w:szCs w:val="24"/>
        </w:rPr>
        <w:t xml:space="preserve"> επιτυγχάνεται </w:t>
      </w:r>
      <w:r>
        <w:rPr>
          <w:rFonts w:eastAsia="Times New Roman"/>
          <w:szCs w:val="24"/>
        </w:rPr>
        <w:t>με την τροποποιητική σύμβαση.</w:t>
      </w:r>
    </w:p>
    <w:p w14:paraId="09805193" w14:textId="77777777" w:rsidR="00BA128F" w:rsidRDefault="00BF6BD8">
      <w:pPr>
        <w:spacing w:after="0" w:line="600" w:lineRule="auto"/>
        <w:ind w:firstLine="720"/>
        <w:jc w:val="both"/>
        <w:rPr>
          <w:rFonts w:eastAsia="Times New Roman"/>
          <w:szCs w:val="24"/>
        </w:rPr>
      </w:pPr>
      <w:r>
        <w:rPr>
          <w:rFonts w:eastAsia="Times New Roman"/>
          <w:szCs w:val="24"/>
        </w:rPr>
        <w:t xml:space="preserve">Εκτός των άλλων, πρέπει να αναφέρουμε ότι οι υποδομές του δημοσίου ενδιαφέροντος, οι οποίες αφορούσαν στις εγκαταστάσεις οι οποίες επρόκειτο να δημιουργηθούν γύρω από το υπόψη γήπεδο, αφορούν πλέον σε υπόθεση του επενδυτή. Δική μας υποχρέωση είναι απλά να </w:t>
      </w:r>
      <w:r>
        <w:rPr>
          <w:rFonts w:eastAsia="Times New Roman"/>
          <w:szCs w:val="24"/>
        </w:rPr>
        <w:t xml:space="preserve">εξασφαλίσουμε ενέργεια </w:t>
      </w:r>
      <w:r>
        <w:rPr>
          <w:rFonts w:eastAsia="Times New Roman"/>
          <w:szCs w:val="24"/>
        </w:rPr>
        <w:lastRenderedPageBreak/>
        <w:t>και νερό μέχρι τα όρια του γηπέδου. Όλες οι υπόλοιπες εγκαταστάσεις που αφορούν στη λειτουργία της υπόψη πώλησης –γιατί περί αυτού πρόκειται, αφού πρόκειται να κατοικήσουν εκεί μόνιμα τουλάχιστον τριάντα χιλιάδες πολίτες- είναι πλέον</w:t>
      </w:r>
      <w:r>
        <w:rPr>
          <w:rFonts w:eastAsia="Times New Roman"/>
          <w:szCs w:val="24"/>
        </w:rPr>
        <w:t xml:space="preserve"> υπόθεση του επενδυτή και δεν αφορά καθόλου επιπλέον δημόσιες δαπάνες. </w:t>
      </w:r>
    </w:p>
    <w:p w14:paraId="09805194" w14:textId="77777777" w:rsidR="00BA128F" w:rsidRDefault="00BF6BD8">
      <w:pPr>
        <w:spacing w:after="0" w:line="600" w:lineRule="auto"/>
        <w:ind w:firstLine="720"/>
        <w:jc w:val="both"/>
        <w:rPr>
          <w:rFonts w:eastAsia="Times New Roman"/>
          <w:szCs w:val="24"/>
        </w:rPr>
      </w:pPr>
      <w:r>
        <w:rPr>
          <w:rFonts w:eastAsia="Times New Roman"/>
          <w:szCs w:val="24"/>
        </w:rPr>
        <w:t>Επίσης, η αναπαλαίωση, η λειτουργία και η ανάδειξη διατηρητέων κτηρίων</w:t>
      </w:r>
      <w:r>
        <w:rPr>
          <w:rFonts w:eastAsia="Times New Roman"/>
          <w:szCs w:val="24"/>
        </w:rPr>
        <w:t>,</w:t>
      </w:r>
      <w:r>
        <w:rPr>
          <w:rFonts w:eastAsia="Times New Roman"/>
          <w:szCs w:val="24"/>
        </w:rPr>
        <w:t xml:space="preserve"> που περιγράφονται στην τροποποιητική σύμβαση είναι πλέον μια καινούργια δέσμευση και η δαπάνη αφορά πάλι τον επενδυτή. Επίσης –και αυτό είναι πάρα πολύ σημαντικό- προβλέπεται να προσεγγίζουν το χώρο με σταθερά μέσα για τις υποδομές</w:t>
      </w:r>
      <w:r>
        <w:rPr>
          <w:rFonts w:eastAsia="Times New Roman"/>
          <w:szCs w:val="24"/>
        </w:rPr>
        <w:t>,</w:t>
      </w:r>
      <w:r>
        <w:rPr>
          <w:rFonts w:eastAsia="Times New Roman"/>
          <w:szCs w:val="24"/>
        </w:rPr>
        <w:t xml:space="preserve"> οι οποίες πρόκειται να</w:t>
      </w:r>
      <w:r>
        <w:rPr>
          <w:rFonts w:eastAsia="Times New Roman"/>
          <w:szCs w:val="24"/>
        </w:rPr>
        <w:t xml:space="preserve"> απαιτηθούν</w:t>
      </w:r>
      <w:r>
        <w:rPr>
          <w:rFonts w:eastAsia="Times New Roman"/>
          <w:szCs w:val="24"/>
        </w:rPr>
        <w:t>,</w:t>
      </w:r>
      <w:r>
        <w:rPr>
          <w:rFonts w:eastAsia="Times New Roman"/>
          <w:szCs w:val="24"/>
        </w:rPr>
        <w:t xml:space="preserve"> προκειμένου να υλοποιηθεί αυτή η δέσμευση. Αυτό αφορά πάλι τη δαπάνη του επενδυτή. Αυτό είναι πάρα πολύ ωφέλιμο ως μέτρο, δεδομένου ότι αποθαρρύνεται ο πολίτης να κάνει χρήση αυτοκινήτου. Το γεγονός αυτό, πέρα από την οικολογική του διάσταση, </w:t>
      </w:r>
      <w:r>
        <w:rPr>
          <w:rFonts w:eastAsia="Times New Roman"/>
          <w:szCs w:val="24"/>
        </w:rPr>
        <w:t>έχει και μια άλλη διάσταση σ’ ό,τι αφορά τα τροχαία θανατηφόρα ατυχήματα</w:t>
      </w:r>
      <w:r>
        <w:rPr>
          <w:rFonts w:eastAsia="Times New Roman"/>
          <w:szCs w:val="24"/>
        </w:rPr>
        <w:t>,</w:t>
      </w:r>
      <w:r>
        <w:rPr>
          <w:rFonts w:eastAsia="Times New Roman"/>
          <w:szCs w:val="24"/>
        </w:rPr>
        <w:t xml:space="preserve"> για τα οποία ξέρουμε ότι η </w:t>
      </w:r>
      <w:r>
        <w:rPr>
          <w:rFonts w:eastAsia="Times New Roman"/>
          <w:szCs w:val="24"/>
        </w:rPr>
        <w:lastRenderedPageBreak/>
        <w:t xml:space="preserve">χώρα πληρώνει πολύ περισσότερο απ’ όσο αναλογεί σε χώρες </w:t>
      </w:r>
      <w:r>
        <w:rPr>
          <w:rFonts w:eastAsia="Times New Roman"/>
          <w:szCs w:val="24"/>
        </w:rPr>
        <w:t xml:space="preserve">που </w:t>
      </w:r>
      <w:r>
        <w:rPr>
          <w:rFonts w:eastAsia="Times New Roman"/>
          <w:szCs w:val="24"/>
        </w:rPr>
        <w:t xml:space="preserve">έχουν πάρει μέτρα σχετικά με τα τροχαία. </w:t>
      </w:r>
    </w:p>
    <w:p w14:paraId="09805195" w14:textId="77777777" w:rsidR="00BA128F" w:rsidRDefault="00BF6BD8">
      <w:pPr>
        <w:spacing w:after="0" w:line="600" w:lineRule="auto"/>
        <w:ind w:firstLine="720"/>
        <w:jc w:val="both"/>
        <w:rPr>
          <w:rFonts w:eastAsia="Times New Roman"/>
          <w:szCs w:val="24"/>
        </w:rPr>
      </w:pPr>
      <w:r>
        <w:rPr>
          <w:rFonts w:eastAsia="Times New Roman"/>
          <w:szCs w:val="24"/>
        </w:rPr>
        <w:t>Θέλω να κάνω μια μικρή αναφορά σ’ ό,τι αφορά το Ίδρυ</w:t>
      </w:r>
      <w:r>
        <w:rPr>
          <w:rFonts w:eastAsia="Times New Roman"/>
          <w:szCs w:val="24"/>
        </w:rPr>
        <w:t>μα Οικονομικών και Βιομηχανικών Ερευνών</w:t>
      </w:r>
      <w:r>
        <w:rPr>
          <w:rFonts w:eastAsia="Times New Roman"/>
          <w:szCs w:val="24"/>
        </w:rPr>
        <w:t>,</w:t>
      </w:r>
      <w:r>
        <w:rPr>
          <w:rFonts w:eastAsia="Times New Roman"/>
          <w:szCs w:val="24"/>
        </w:rPr>
        <w:t xml:space="preserve"> το οποίο μιλά για </w:t>
      </w:r>
      <w:r>
        <w:rPr>
          <w:rFonts w:eastAsia="Times New Roman"/>
          <w:szCs w:val="24"/>
        </w:rPr>
        <w:t>εβδομήντα πέντε χιλιάδες</w:t>
      </w:r>
      <w:r>
        <w:rPr>
          <w:rFonts w:eastAsia="Times New Roman"/>
          <w:szCs w:val="24"/>
        </w:rPr>
        <w:t xml:space="preserve"> θέσεις εργασίας και επιπλέον άλλες </w:t>
      </w:r>
      <w:r>
        <w:rPr>
          <w:rFonts w:eastAsia="Times New Roman"/>
          <w:szCs w:val="24"/>
        </w:rPr>
        <w:t>δεκαπέντε χιλιάδες</w:t>
      </w:r>
      <w:r>
        <w:rPr>
          <w:rFonts w:eastAsia="Times New Roman"/>
          <w:szCs w:val="24"/>
        </w:rPr>
        <w:t xml:space="preserve"> στην πλήρη ανάπτυξη του έργου. Το έργο προβλέπεται να υλοποιηθεί μέσα σε δεκαπέντε χρόνια, αλλά στην πλήρη ανάπτυξή το</w:t>
      </w:r>
      <w:r>
        <w:rPr>
          <w:rFonts w:eastAsia="Times New Roman"/>
          <w:szCs w:val="24"/>
        </w:rPr>
        <w:t>υ με την υλοποίηση όλων των επενδυτικών σχεδίων προβλέπεται σε είκοσι πέντε χρόνια, δηλαδή το 2041. Αυτή η επένδυση προφανώς</w:t>
      </w:r>
      <w:r>
        <w:rPr>
          <w:rFonts w:eastAsia="Times New Roman"/>
          <w:szCs w:val="24"/>
        </w:rPr>
        <w:t>,</w:t>
      </w:r>
      <w:r>
        <w:rPr>
          <w:rFonts w:eastAsia="Times New Roman"/>
          <w:szCs w:val="24"/>
        </w:rPr>
        <w:t xml:space="preserve"> θα προκαλέσει έσοδα για το δημόσιο και τα ασφαλιστικά ταμεία. Αυτά είναι αυτονόητα πράγματα. Ωστόσο, πρέπει να αναφερθώ μόνο στο γ</w:t>
      </w:r>
      <w:r>
        <w:rPr>
          <w:rFonts w:eastAsia="Times New Roman"/>
          <w:szCs w:val="24"/>
        </w:rPr>
        <w:t xml:space="preserve">εγονός ότι θα δημιουργηθεί ένας τζίρος, ένα όφελος συνολικά στη διάρκεια της επένδυσης της τάξεως των δεκατεσσάρων δισεκατομμυρίων, όπως αναφέρεται στη μελέτη του ΙΟΒΕ. </w:t>
      </w:r>
    </w:p>
    <w:p w14:paraId="09805196" w14:textId="77777777" w:rsidR="00BA128F" w:rsidRDefault="00BF6BD8">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9805197" w14:textId="77777777" w:rsidR="00BA128F" w:rsidRDefault="00BF6BD8">
      <w:pPr>
        <w:spacing w:after="0" w:line="600" w:lineRule="auto"/>
        <w:ind w:firstLine="720"/>
        <w:jc w:val="both"/>
        <w:rPr>
          <w:rFonts w:eastAsia="Times New Roman"/>
          <w:szCs w:val="24"/>
        </w:rPr>
      </w:pPr>
      <w:r>
        <w:rPr>
          <w:rFonts w:eastAsia="Times New Roman"/>
          <w:szCs w:val="24"/>
        </w:rPr>
        <w:t>Κύ</w:t>
      </w:r>
      <w:r>
        <w:rPr>
          <w:rFonts w:eastAsia="Times New Roman"/>
          <w:szCs w:val="24"/>
        </w:rPr>
        <w:t>ριε Πρόεδρε, ολοκληρώνω σ’ ένα λεπτό.</w:t>
      </w:r>
    </w:p>
    <w:p w14:paraId="09805198" w14:textId="77777777" w:rsidR="00BA128F" w:rsidRDefault="00BF6BD8">
      <w:pPr>
        <w:spacing w:after="0" w:line="600" w:lineRule="auto"/>
        <w:ind w:firstLine="720"/>
        <w:jc w:val="both"/>
        <w:rPr>
          <w:rFonts w:eastAsia="Times New Roman"/>
          <w:szCs w:val="24"/>
        </w:rPr>
      </w:pPr>
      <w:r>
        <w:rPr>
          <w:rFonts w:eastAsia="Times New Roman"/>
          <w:szCs w:val="24"/>
        </w:rPr>
        <w:lastRenderedPageBreak/>
        <w:t>Θέλω να κάνω μια αναφορά σε σχέση μ’ αυτό που ακούγεται. Το ακίνητο δεν πωλείται</w:t>
      </w:r>
      <w:r>
        <w:rPr>
          <w:rFonts w:eastAsia="Times New Roman"/>
          <w:szCs w:val="24"/>
        </w:rPr>
        <w:t>,</w:t>
      </w:r>
      <w:r>
        <w:rPr>
          <w:rFonts w:eastAsia="Times New Roman"/>
          <w:szCs w:val="24"/>
        </w:rPr>
        <w:t xml:space="preserve"> υπό την έννοια ότι μεταβιβάζεται σε κάποιον τρίτο. Το ακίνητο παραχωρείται για ενενήντα εννέα χρόνια, εκ των οποίων τα είκοσι πέντε χρόν</w:t>
      </w:r>
      <w:r>
        <w:rPr>
          <w:rFonts w:eastAsia="Times New Roman"/>
          <w:szCs w:val="24"/>
        </w:rPr>
        <w:t>ια αφορούν στην πλήρη ανάπτυξη του έργου και όταν περάσουν τα ενενήντα εννέα χρόνια, επιστρέφει στο ελληνικό δημόσιο το 70% του συνόλου των ακινήτων και της γης που αναλογεί σ’ αυτά και παραμένει στην ιδιοκτησία του επενδυτή μόνο το 30% της επένδυσης και ό</w:t>
      </w:r>
      <w:r>
        <w:rPr>
          <w:rFonts w:eastAsia="Times New Roman"/>
          <w:szCs w:val="24"/>
        </w:rPr>
        <w:t>,τι αντιστοιχεί σε γη.</w:t>
      </w:r>
    </w:p>
    <w:p w14:paraId="09805199" w14:textId="77777777" w:rsidR="00BA128F" w:rsidRDefault="00BF6BD8">
      <w:pPr>
        <w:spacing w:after="0" w:line="600" w:lineRule="auto"/>
        <w:ind w:firstLine="720"/>
        <w:jc w:val="center"/>
        <w:rPr>
          <w:rFonts w:eastAsia="Times New Roman"/>
          <w:szCs w:val="24"/>
        </w:rPr>
      </w:pPr>
      <w:r>
        <w:rPr>
          <w:rFonts w:eastAsia="Times New Roman"/>
          <w:szCs w:val="24"/>
        </w:rPr>
        <w:t>(Θόρυβος-γέλωτες από την πτέρυγα της Νέας Δημοκρατίας)</w:t>
      </w:r>
    </w:p>
    <w:p w14:paraId="0980519A" w14:textId="77777777" w:rsidR="00BA128F" w:rsidRDefault="00BF6BD8">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Ηρεμία, κύριοι συνάδελφοι.</w:t>
      </w:r>
    </w:p>
    <w:p w14:paraId="0980519B" w14:textId="77777777" w:rsidR="00BA128F" w:rsidRDefault="00BF6BD8">
      <w:pPr>
        <w:spacing w:after="0" w:line="600" w:lineRule="auto"/>
        <w:ind w:firstLine="720"/>
        <w:jc w:val="both"/>
        <w:rPr>
          <w:rFonts w:eastAsia="Times New Roman"/>
          <w:szCs w:val="24"/>
        </w:rPr>
      </w:pPr>
      <w:r>
        <w:rPr>
          <w:rFonts w:eastAsia="Times New Roman"/>
          <w:b/>
          <w:szCs w:val="24"/>
        </w:rPr>
        <w:t>ΓΕΩΡΓΙΟΣ ΟΥΡΣΟΥΖΙΔΗΣ:</w:t>
      </w:r>
      <w:r>
        <w:rPr>
          <w:rFonts w:eastAsia="Times New Roman"/>
          <w:szCs w:val="24"/>
        </w:rPr>
        <w:t xml:space="preserve"> Περιορίστηκα μόνο στη σύμβαση, χωρίς να κάνω κανένα πολιτικό σχόλιο, όπως αρέσκονται να κάνουν ο</w:t>
      </w:r>
      <w:r>
        <w:rPr>
          <w:rFonts w:eastAsia="Times New Roman"/>
          <w:szCs w:val="24"/>
        </w:rPr>
        <w:t>ι συνάδελφοι. Αυτός είναι ο λόγος που είμαι εδώ, να ενημερωθεί ο κόσμος και να καταλάβει τι ακριβώς πρόκειται να συμβεί.</w:t>
      </w:r>
    </w:p>
    <w:p w14:paraId="0980519C" w14:textId="77777777" w:rsidR="00BA128F" w:rsidRDefault="00BF6BD8">
      <w:pPr>
        <w:spacing w:after="0" w:line="600" w:lineRule="auto"/>
        <w:ind w:firstLine="720"/>
        <w:jc w:val="both"/>
        <w:rPr>
          <w:rFonts w:eastAsia="Times New Roman"/>
          <w:szCs w:val="24"/>
        </w:rPr>
      </w:pPr>
      <w:r>
        <w:rPr>
          <w:rFonts w:eastAsia="Times New Roman"/>
          <w:szCs w:val="24"/>
        </w:rPr>
        <w:t>Σας ευχαριστώ πολύ, κύριε Πρόεδρε.</w:t>
      </w:r>
    </w:p>
    <w:p w14:paraId="0980519D" w14:textId="77777777" w:rsidR="00BA128F" w:rsidRDefault="00BF6BD8">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0980519E" w14:textId="77777777" w:rsidR="00BA128F" w:rsidRDefault="00BF6BD8">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Αυτονόητο είναι ότι το </w:t>
      </w:r>
      <w:r>
        <w:rPr>
          <w:rFonts w:eastAsia="Times New Roman"/>
          <w:szCs w:val="24"/>
        </w:rPr>
        <w:t>σύστημα ηλεκτρονικών εγγραφών θα παραμείνει ανοικτό μέχρι που θα κατέλθει από το Βήμα ο εισηγητής της Νέας Δημοκρατίας, συνάδελφος κ. Άδωνις Γεωργιάδης, τον οποίο και καλώ να λάβει τον λόγο.</w:t>
      </w:r>
    </w:p>
    <w:p w14:paraId="0980519F" w14:textId="77777777" w:rsidR="00BA128F" w:rsidRDefault="00BF6BD8">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Ευχαριστώ πάρα πολύ, κύριε Πρόεδρε.</w:t>
      </w:r>
    </w:p>
    <w:p w14:paraId="098051A0" w14:textId="77777777" w:rsidR="00BA128F" w:rsidRDefault="00BF6BD8">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κύριοι συνάδελφοι, μου κάνει εντύπωση η τελευταία αναφορά του εισηγητή του ΣΥΡΙΖΑ, ο οποίος αισθάνθηκε περίεργα</w:t>
      </w:r>
      <w:r>
        <w:rPr>
          <w:rFonts w:eastAsia="Times New Roman"/>
          <w:szCs w:val="24"/>
        </w:rPr>
        <w:t>,</w:t>
      </w:r>
      <w:r>
        <w:rPr>
          <w:rFonts w:eastAsia="Times New Roman"/>
          <w:szCs w:val="24"/>
        </w:rPr>
        <w:t xml:space="preserve"> όταν διαπίστωσε τον γέλωτα των συναδέλφων της Νέας Δημοκρατίας στην τελική του αναφορά. </w:t>
      </w:r>
    </w:p>
    <w:p w14:paraId="098051A1" w14:textId="77777777" w:rsidR="00BA128F" w:rsidRDefault="00BF6BD8">
      <w:pPr>
        <w:spacing w:after="0" w:line="600" w:lineRule="auto"/>
        <w:ind w:firstLine="720"/>
        <w:jc w:val="both"/>
        <w:rPr>
          <w:rFonts w:eastAsia="Times New Roman"/>
          <w:szCs w:val="24"/>
        </w:rPr>
      </w:pPr>
      <w:r>
        <w:rPr>
          <w:rFonts w:eastAsia="Times New Roman"/>
          <w:szCs w:val="24"/>
        </w:rPr>
        <w:t>Ακούστε, κυρίες και κύριοι συνάδελφοι: Πράγμ</w:t>
      </w:r>
      <w:r>
        <w:rPr>
          <w:rFonts w:eastAsia="Times New Roman"/>
          <w:szCs w:val="24"/>
        </w:rPr>
        <w:t>ατι</w:t>
      </w:r>
      <w:r>
        <w:rPr>
          <w:rFonts w:eastAsia="Times New Roman"/>
          <w:szCs w:val="24"/>
        </w:rPr>
        <w:t>,</w:t>
      </w:r>
      <w:r>
        <w:rPr>
          <w:rFonts w:eastAsia="Times New Roman"/>
          <w:szCs w:val="24"/>
        </w:rPr>
        <w:t xml:space="preserve"> το σημερινό νομοσχέδιο προσφέρεται γι’ αυτό που λένε στη γλώσσα του διαδικτύου για άγριο «τρολάρισμα» στο ΣΥΡΙΖΑ, κυρίως διότι ακούσαμε χθες στην </w:t>
      </w:r>
      <w:r>
        <w:rPr>
          <w:rFonts w:eastAsia="Times New Roman"/>
          <w:szCs w:val="24"/>
        </w:rPr>
        <w:t xml:space="preserve">επιτροπή </w:t>
      </w:r>
      <w:r>
        <w:rPr>
          <w:rFonts w:eastAsia="Times New Roman"/>
          <w:szCs w:val="24"/>
        </w:rPr>
        <w:t>εξωφρενικά πράγματα</w:t>
      </w:r>
      <w:r>
        <w:rPr>
          <w:rFonts w:eastAsia="Times New Roman"/>
          <w:szCs w:val="24"/>
        </w:rPr>
        <w:t>,</w:t>
      </w:r>
      <w:r>
        <w:rPr>
          <w:rFonts w:eastAsia="Times New Roman"/>
          <w:szCs w:val="24"/>
        </w:rPr>
        <w:t xml:space="preserve"> που θέλω να συγκεφαλαιώσω και να αναφέρω, για να μη νομίζετε ότι θα περάσου</w:t>
      </w:r>
      <w:r>
        <w:rPr>
          <w:rFonts w:eastAsia="Times New Roman"/>
          <w:szCs w:val="24"/>
        </w:rPr>
        <w:t>ν έτσι.</w:t>
      </w:r>
    </w:p>
    <w:p w14:paraId="098051A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Πρώτο επιχείρημα, το οποίο άκουσα από πολλούς συναδέλφους του ΣΥΡΙΖΑ: «Μα, αφού ήταν τόσο συμφέρουσα η επένδυση</w:t>
      </w:r>
      <w:r>
        <w:rPr>
          <w:rFonts w:eastAsia="Times New Roman" w:cs="Times New Roman"/>
          <w:szCs w:val="24"/>
        </w:rPr>
        <w:t>,</w:t>
      </w:r>
      <w:r>
        <w:rPr>
          <w:rFonts w:eastAsia="Times New Roman" w:cs="Times New Roman"/>
          <w:szCs w:val="24"/>
        </w:rPr>
        <w:t xml:space="preserve"> γιατί τόσα χρόνια δεν είχατε προχωρήσει σε αυτήν;» Πολύ ενδιαφέρον επιχείρημα! </w:t>
      </w:r>
    </w:p>
    <w:p w14:paraId="098051A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Θέλω να υπενθυμίσω ότι πράγματι η </w:t>
      </w:r>
      <w:r>
        <w:rPr>
          <w:rFonts w:eastAsia="Times New Roman" w:cs="Times New Roman"/>
          <w:szCs w:val="24"/>
        </w:rPr>
        <w:t xml:space="preserve">κυβέρνηση </w:t>
      </w:r>
      <w:r>
        <w:rPr>
          <w:rFonts w:eastAsia="Times New Roman" w:cs="Times New Roman"/>
          <w:szCs w:val="24"/>
        </w:rPr>
        <w:t>της Νέας Δημοκρατίας του Κώστα Καραμανλή και συγκεκριμένα ο τότε Υπουργός κ. Γιώργος Σουφλιάς είχε πρώτος θέσει το ζήτημα της αξιοποίησης του Ελληνικού. Το είχε κάνει σε αυτήν τη Βουλή. Ξέρετε τι έγινε, κυρίες και κύριοι συνάδελφοι του ΣΥΡΙΖΑ –τότε ήσασταν</w:t>
      </w:r>
      <w:r>
        <w:rPr>
          <w:rFonts w:eastAsia="Times New Roman" w:cs="Times New Roman"/>
          <w:szCs w:val="24"/>
        </w:rPr>
        <w:t xml:space="preserve"> πολύ λιγότεροι εδώ- όταν η τότε </w:t>
      </w:r>
      <w:r>
        <w:rPr>
          <w:rFonts w:eastAsia="Times New Roman" w:cs="Times New Roman"/>
          <w:szCs w:val="24"/>
        </w:rPr>
        <w:t xml:space="preserve">κυβέρνηση </w:t>
      </w:r>
      <w:r>
        <w:rPr>
          <w:rFonts w:eastAsia="Times New Roman" w:cs="Times New Roman"/>
          <w:szCs w:val="24"/>
        </w:rPr>
        <w:t>μίλησε για την αξιοποίηση του Ελληνικού; Πεταγόσασταν στα καθίσματα για το «ξεπούλημα» του Ελληνικού, το οποίο έπρεπε να μείνει ένα δημόσιο πάρκο για τους πολίτες! Μάλιστα θυμάμαι ότι εκείνη την εποχή είχατε ξεκιν</w:t>
      </w:r>
      <w:r>
        <w:rPr>
          <w:rFonts w:eastAsia="Times New Roman" w:cs="Times New Roman"/>
          <w:szCs w:val="24"/>
        </w:rPr>
        <w:t xml:space="preserve">ήσει να βάζετε μπροστά το Εθνικό Μετσόβιο Πολυτεχνείο, με τους καθηγητές που φέρατε και χθες στην Ολομέλεια, οι οποίοι εξηγούσαν στους συμπολίτες </w:t>
      </w:r>
      <w:r>
        <w:rPr>
          <w:rFonts w:eastAsia="Times New Roman" w:cs="Times New Roman"/>
          <w:szCs w:val="24"/>
        </w:rPr>
        <w:t>μας,</w:t>
      </w:r>
      <w:r>
        <w:rPr>
          <w:rFonts w:eastAsia="Times New Roman" w:cs="Times New Roman"/>
          <w:szCs w:val="24"/>
        </w:rPr>
        <w:t xml:space="preserve"> όχι αυτά που μας είπε τώρα ο κύριος εισηγητής του ΣΥΡΙΖΑ, αλλά το πόσο καταστροφικό θα ήταν να χάσει την </w:t>
      </w:r>
      <w:r>
        <w:rPr>
          <w:rFonts w:eastAsia="Times New Roman" w:cs="Times New Roman"/>
          <w:szCs w:val="24"/>
        </w:rPr>
        <w:t xml:space="preserve">ευκαιρία η Αττική να αποκτήσει ένα μεγάλο δημόσιο πάρκο για τον </w:t>
      </w:r>
      <w:r>
        <w:rPr>
          <w:rFonts w:eastAsia="Times New Roman" w:cs="Times New Roman"/>
          <w:szCs w:val="24"/>
        </w:rPr>
        <w:lastRenderedPageBreak/>
        <w:t xml:space="preserve">κόσμο και να το δώσει για τουριστική αξιοποίηση, για οικιστική αξιοποίηση ή εν πάση περιπτώσει για να βγάλει χρήματα το ελληνικό </w:t>
      </w:r>
      <w:r>
        <w:rPr>
          <w:rFonts w:eastAsia="Times New Roman" w:cs="Times New Roman"/>
          <w:szCs w:val="24"/>
        </w:rPr>
        <w:t>δημόσιο</w:t>
      </w:r>
      <w:r>
        <w:rPr>
          <w:rFonts w:eastAsia="Times New Roman" w:cs="Times New Roman"/>
          <w:szCs w:val="24"/>
        </w:rPr>
        <w:t xml:space="preserve">. </w:t>
      </w:r>
    </w:p>
    <w:p w14:paraId="098051A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Εσείς που λέγατε αυτά τότε</w:t>
      </w:r>
      <w:r>
        <w:rPr>
          <w:rFonts w:eastAsia="Times New Roman" w:cs="Times New Roman"/>
          <w:szCs w:val="24"/>
        </w:rPr>
        <w:t>,</w:t>
      </w:r>
      <w:r>
        <w:rPr>
          <w:rFonts w:eastAsia="Times New Roman" w:cs="Times New Roman"/>
          <w:szCs w:val="24"/>
        </w:rPr>
        <w:t xml:space="preserve"> έχετε τώρα το θράσος να ε</w:t>
      </w:r>
      <w:r>
        <w:rPr>
          <w:rFonts w:eastAsia="Times New Roman" w:cs="Times New Roman"/>
          <w:szCs w:val="24"/>
        </w:rPr>
        <w:t>γκαλείτε εμάς</w:t>
      </w:r>
      <w:r>
        <w:rPr>
          <w:rFonts w:eastAsia="Times New Roman" w:cs="Times New Roman"/>
          <w:szCs w:val="24"/>
        </w:rPr>
        <w:t>,</w:t>
      </w:r>
      <w:r>
        <w:rPr>
          <w:rFonts w:eastAsia="Times New Roman" w:cs="Times New Roman"/>
          <w:szCs w:val="24"/>
        </w:rPr>
        <w:t xml:space="preserve"> γιατί δεν προχωρήσαμε γρηγορότερα στην αξιοποίησή του! Η απάντηση είναι: Πράγματι, δεν είχαμε το πολιτικό θάρρος να αναδείξουμε το πραγματικό σας πρόσωπο στον ελληνικό λαό</w:t>
      </w:r>
      <w:r>
        <w:rPr>
          <w:rFonts w:eastAsia="Times New Roman" w:cs="Times New Roman"/>
          <w:szCs w:val="24"/>
        </w:rPr>
        <w:t>,</w:t>
      </w:r>
      <w:r>
        <w:rPr>
          <w:rFonts w:eastAsia="Times New Roman" w:cs="Times New Roman"/>
          <w:szCs w:val="24"/>
        </w:rPr>
        <w:t xml:space="preserve"> όπως σας αξίζει. Την ευκαιρία μάς τη δίνετε τώρα. Το λέω για τον κύρ</w:t>
      </w:r>
      <w:r>
        <w:rPr>
          <w:rFonts w:eastAsia="Times New Roman" w:cs="Times New Roman"/>
          <w:szCs w:val="24"/>
        </w:rPr>
        <w:t xml:space="preserve">ιο συνάδελφο –δεν θυμάμαι το όνομά του- που ρώτησε χθες γιατί δεν το κάναμε γρηγορότερα. Γιατί εσείς φωνάζατε! Εκτός κι αν έχει ένας συνάδελφος του ΣΥΡΙΖΑ να μας δείξει μία τοποθέτηση ενός Βουλευτή του ΣΥΡΙΖΑ είτε μέσα στο Κοινοβούλιο είτε οπουδήποτε έξω, </w:t>
      </w:r>
      <w:r>
        <w:rPr>
          <w:rFonts w:eastAsia="Times New Roman" w:cs="Times New Roman"/>
          <w:szCs w:val="24"/>
        </w:rPr>
        <w:t xml:space="preserve">που να είχε υποστηρίξει την αξιοποίηση του Ελληνικού πριν από την εποχή που γίνατε Κυβέρνηση. Τέτοιοι φαρισαίοι υποκριτές είστε! </w:t>
      </w:r>
    </w:p>
    <w:p w14:paraId="098051A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Η ανικανότητά σας φταίει. </w:t>
      </w:r>
    </w:p>
    <w:p w14:paraId="098051A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Η ανικανότητά μας, πράγματι, να τα βάλουμε με την ιδε</w:t>
      </w:r>
      <w:r>
        <w:rPr>
          <w:rFonts w:eastAsia="Times New Roman" w:cs="Times New Roman"/>
          <w:szCs w:val="24"/>
        </w:rPr>
        <w:t>ολογική ηγεμονία της Αριστεράς! Σε αυτό συμφωνώ</w:t>
      </w:r>
      <w:r>
        <w:rPr>
          <w:rFonts w:eastAsia="Times New Roman" w:cs="Times New Roman"/>
          <w:szCs w:val="24"/>
        </w:rPr>
        <w:t xml:space="preserve">! </w:t>
      </w:r>
    </w:p>
    <w:p w14:paraId="098051A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Ήσασταν κυριολεκτικά</w:t>
      </w:r>
      <w:r>
        <w:rPr>
          <w:rFonts w:eastAsia="Times New Roman" w:cs="Times New Roman"/>
          <w:szCs w:val="24"/>
        </w:rPr>
        <w:t>,</w:t>
      </w:r>
      <w:r>
        <w:rPr>
          <w:rFonts w:eastAsia="Times New Roman" w:cs="Times New Roman"/>
          <w:szCs w:val="24"/>
        </w:rPr>
        <w:t xml:space="preserve"> η αιτία που έμενε η Ελλάδα πίσω και εμείς για πολλά χρόνια δεν είχαμε βρει το θάρρος να το αντιμετωπίσουμε. Αυτό, όμως, τώρα άλλαξε. Αυτό είναι το μεγάλο δώρο που κάνει ο Αλέξης Τσίπρα</w:t>
      </w:r>
      <w:r>
        <w:rPr>
          <w:rFonts w:eastAsia="Times New Roman" w:cs="Times New Roman"/>
          <w:szCs w:val="24"/>
        </w:rPr>
        <w:t>ς στην πατρίδα: Εξευτελίζει την Αριστερά. Για τα επόμενα πενήντα χρόνια, κυρίες και κύριοι συνάδελφοι, δεν θα υπάρχει ούτε φοιτητής στο πανεπιστήμιο που θα τολμάει να λέει ότι είναι αριστερός και δεν θα ντρέπεται για αυτό. Καλώ όλους τους νέους της χώρας ν</w:t>
      </w:r>
      <w:r>
        <w:rPr>
          <w:rFonts w:eastAsia="Times New Roman" w:cs="Times New Roman"/>
          <w:szCs w:val="24"/>
        </w:rPr>
        <w:t>α πάρουν τα Πρακτικά της χθεσινής συνεδριάσεως και της σημερινής και όταν πηγαίνουν στα πανεπιστήμια και βλέπουν εκεί τους διάφορους αριστερούς μαλλιάδες με τα πανό, που σε όλα αντιδρούν και όλα τούς δυσχεραίνουν και τίποτα δεν τους αρέσει, να τους δείχνου</w:t>
      </w:r>
      <w:r>
        <w:rPr>
          <w:rFonts w:eastAsia="Times New Roman" w:cs="Times New Roman"/>
          <w:szCs w:val="24"/>
        </w:rPr>
        <w:t xml:space="preserve">ν τι κάνει η </w:t>
      </w:r>
      <w:r>
        <w:rPr>
          <w:rFonts w:eastAsia="Times New Roman" w:cs="Times New Roman"/>
          <w:szCs w:val="24"/>
        </w:rPr>
        <w:t>«</w:t>
      </w:r>
      <w:r>
        <w:rPr>
          <w:rFonts w:eastAsia="Times New Roman" w:cs="Times New Roman"/>
          <w:szCs w:val="24"/>
        </w:rPr>
        <w:t>πρώτη φορά Αριστερά</w:t>
      </w:r>
      <w:r>
        <w:rPr>
          <w:rFonts w:eastAsia="Times New Roman" w:cs="Times New Roman"/>
          <w:szCs w:val="24"/>
        </w:rPr>
        <w:t>»</w:t>
      </w:r>
      <w:r>
        <w:rPr>
          <w:rFonts w:eastAsia="Times New Roman" w:cs="Times New Roman"/>
          <w:szCs w:val="24"/>
        </w:rPr>
        <w:t xml:space="preserve"> στην εξουσία. </w:t>
      </w:r>
    </w:p>
    <w:p w14:paraId="098051A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w:t>
      </w:r>
      <w:r>
        <w:rPr>
          <w:rFonts w:eastAsia="Times New Roman" w:cs="Times New Roman"/>
          <w:szCs w:val="24"/>
        </w:rPr>
        <w:t>πρώτη φορά Αριστερά</w:t>
      </w:r>
      <w:r>
        <w:rPr>
          <w:rFonts w:eastAsia="Times New Roman" w:cs="Times New Roman"/>
          <w:szCs w:val="24"/>
        </w:rPr>
        <w:t>»</w:t>
      </w:r>
      <w:r>
        <w:rPr>
          <w:rFonts w:eastAsia="Times New Roman" w:cs="Times New Roman"/>
          <w:szCs w:val="24"/>
        </w:rPr>
        <w:t xml:space="preserve"> στην εξουσία, λοιπόν, τι κάνει; Έρχεται και πανηγυρίζει</w:t>
      </w:r>
      <w:r>
        <w:rPr>
          <w:rFonts w:eastAsia="Times New Roman" w:cs="Times New Roman"/>
          <w:szCs w:val="24"/>
        </w:rPr>
        <w:t>,</w:t>
      </w:r>
      <w:r>
        <w:rPr>
          <w:rFonts w:eastAsia="Times New Roman" w:cs="Times New Roman"/>
          <w:szCs w:val="24"/>
        </w:rPr>
        <w:t xml:space="preserve"> γιατί δίνει τα αεροδρόμια στους Γερμανούς, τα οποία όταν τα έδινε ο «κακός», ο «προδότης» Σαμαράς, ήταν προδοσία. Όταν, όμως,</w:t>
      </w:r>
      <w:r>
        <w:rPr>
          <w:rFonts w:eastAsia="Times New Roman" w:cs="Times New Roman"/>
          <w:szCs w:val="24"/>
        </w:rPr>
        <w:t xml:space="preserve"> τα δίνει ο «καλός», ο «πατριώτης» Τσίπρας είναι αναπτυξιακό έργο. </w:t>
      </w:r>
    </w:p>
    <w:p w14:paraId="098051A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Για τι άλλο πανηγυρίζετε; Για το ότι δώσατε –λέει-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το λιμάνι του Πειραιά. Όταν έδωσε ο Κώστας Καραμανλής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τον Πειραιά είχατε κλείσει τον δρόμο και δεν μπορούσε να </w:t>
      </w:r>
      <w:r>
        <w:rPr>
          <w:rFonts w:eastAsia="Times New Roman" w:cs="Times New Roman"/>
          <w:szCs w:val="24"/>
        </w:rPr>
        <w:t xml:space="preserve">πάει ο Πρόεδρος της Κίνας να δει τι αγόρασε, γιατί ήσασταν εκεί από κάτω και φωνάζατε για προδοσία και ξεπούλημα. </w:t>
      </w:r>
    </w:p>
    <w:p w14:paraId="098051A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ρχόμαστε τώρα στο Ελληνικό. Ακούσαμε, όμως, χθες και ένα δεύτερο αφήγημα, κυρίες και κύριοι συνάδελφοι, που έχει ακόμα πιο πολύ ενδιαφέρον α</w:t>
      </w:r>
      <w:r>
        <w:rPr>
          <w:rFonts w:eastAsia="Times New Roman" w:cs="Times New Roman"/>
          <w:szCs w:val="24"/>
        </w:rPr>
        <w:t xml:space="preserve">πό το πρώτο, το αφήγημα του κ. Μπαλτά. Ο κ. Μπαλτάς μάς έκανε και μάθημα. Τι είπε; Είπε: </w:t>
      </w:r>
      <w:r>
        <w:rPr>
          <w:rFonts w:eastAsia="Times New Roman" w:cs="Times New Roman"/>
          <w:szCs w:val="24"/>
        </w:rPr>
        <w:t>Ο</w:t>
      </w:r>
      <w:r>
        <w:rPr>
          <w:rFonts w:eastAsia="Times New Roman" w:cs="Times New Roman"/>
          <w:szCs w:val="24"/>
        </w:rPr>
        <w:t xml:space="preserve"> τρόπος που μιλάτε για τη στροφή μας δεν έχει πολύ μεγάλο ενδιαφέρον, διότι θα έπρεπε να ξέρετε ότι εμείς αναγκαστήκαμε να κάνουμε έναν ιστορικό συμβιβασμό. Άρα, για </w:t>
      </w:r>
      <w:r>
        <w:rPr>
          <w:rFonts w:eastAsia="Times New Roman" w:cs="Times New Roman"/>
          <w:szCs w:val="24"/>
        </w:rPr>
        <w:t>να γίνουμε καλύτεροι</w:t>
      </w:r>
      <w:r>
        <w:rPr>
          <w:rFonts w:eastAsia="Times New Roman" w:cs="Times New Roman"/>
          <w:szCs w:val="24"/>
        </w:rPr>
        <w:t>,</w:t>
      </w:r>
      <w:r>
        <w:rPr>
          <w:rFonts w:eastAsia="Times New Roman" w:cs="Times New Roman"/>
          <w:szCs w:val="24"/>
        </w:rPr>
        <w:t xml:space="preserve"> θα πρέπει να λάβετε υπ’ όψιν ότι εμείς έχουμε τις ιδέες μας, τις διατηρούμε. </w:t>
      </w:r>
      <w:r>
        <w:rPr>
          <w:rFonts w:eastAsia="Times New Roman" w:cs="Times New Roman"/>
          <w:szCs w:val="24"/>
        </w:rPr>
        <w:lastRenderedPageBreak/>
        <w:t>Αλλά τι να κάνουμε τώρα; Λόγω αυτού του ιστορικού συμβιβασμού αναγκαζόμαστε να νομοθετούμε διαφορετικά.</w:t>
      </w:r>
    </w:p>
    <w:p w14:paraId="098051A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 Έχει ενδιαφέρον αυτό το επιχείρημα. Βέβαια, κύριε Μπ</w:t>
      </w:r>
      <w:r>
        <w:rPr>
          <w:rFonts w:eastAsia="Times New Roman" w:cs="Times New Roman"/>
          <w:szCs w:val="24"/>
        </w:rPr>
        <w:t>αλτά, πρέπει να σας πω ότι πριν από έναν μήνα ο κ. Δραγασάκης έδωσε μια συνέντευξη στο «</w:t>
      </w:r>
      <w:r>
        <w:rPr>
          <w:rFonts w:eastAsia="Times New Roman" w:cs="Times New Roman"/>
          <w:szCs w:val="24"/>
        </w:rPr>
        <w:t>ΕΘΝΟΣ</w:t>
      </w:r>
      <w:r>
        <w:rPr>
          <w:rFonts w:eastAsia="Times New Roman" w:cs="Times New Roman"/>
          <w:szCs w:val="24"/>
        </w:rPr>
        <w:t>» και απήντησε σε αυτόν τον προβληματισμό που θέσατε χθες. Ξέρετε τι είπε ο κύριος Αντιπρόεδρος; «Θα μπορούσε πράγματι κάποιος να πει ότι αυτά τα κάνουμε, δηλαδή τ</w:t>
      </w:r>
      <w:r>
        <w:rPr>
          <w:rFonts w:eastAsia="Times New Roman" w:cs="Times New Roman"/>
          <w:szCs w:val="24"/>
        </w:rPr>
        <w:t>α ανάποδα από την ιδεολογία μας, απλά και μόνο για να κρατήσουμε τις καρέκλες, αλλά σας διαβεβαιώ ότι δεν είναι έτσι.»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98051AC" w14:textId="77777777" w:rsidR="00BA128F" w:rsidRDefault="00BF6BD8">
      <w:pPr>
        <w:spacing w:after="0" w:line="600" w:lineRule="auto"/>
        <w:ind w:firstLine="720"/>
        <w:jc w:val="both"/>
        <w:rPr>
          <w:rFonts w:eastAsia="Times New Roman" w:cs="Times New Roman"/>
          <w:caps/>
          <w:szCs w:val="24"/>
        </w:rPr>
      </w:pPr>
      <w:r>
        <w:rPr>
          <w:rFonts w:eastAsia="Times New Roman" w:cs="Times New Roman"/>
          <w:szCs w:val="24"/>
        </w:rPr>
        <w:t>Ναι, εγώ είμαι ένας από αυτούς και σας το λέω ευθέως. Σιγά μην σας αρέσουν οι ιδιωτικοποιήσεις. Σιγά μην έγινε ο κ. Δημαράς τώρα οπαδός των ιδιωτικοποιήσεων, που έλεγε ότι καταστρέφεται η Αττική από το Ελληνικό και από τον Λάτση. Όμως η καρέκλα είναι γλυκι</w:t>
      </w:r>
      <w:r>
        <w:rPr>
          <w:rFonts w:eastAsia="Times New Roman" w:cs="Times New Roman"/>
          <w:szCs w:val="24"/>
        </w:rPr>
        <w:t xml:space="preserve">ά. Ναι, βέβαια. Τα 5.000 ευρώ τον μήνα αποζημίωση είναι γλυκά. Όμως προσέξτε, κύριε Δημαρά. Τα 5.000 ευρώ το καταλαβαίνω. </w:t>
      </w:r>
    </w:p>
    <w:p w14:paraId="098051AD" w14:textId="77777777" w:rsidR="00BA128F" w:rsidRDefault="00BF6BD8">
      <w:pPr>
        <w:spacing w:after="0" w:line="600" w:lineRule="auto"/>
        <w:ind w:firstLine="720"/>
        <w:jc w:val="center"/>
        <w:rPr>
          <w:rFonts w:eastAsia="Times New Roman" w:cs="Times New Roman"/>
          <w:szCs w:val="24"/>
        </w:rPr>
      </w:pPr>
      <w:r w:rsidDel="002E56B6">
        <w:rPr>
          <w:rFonts w:eastAsia="Times New Roman" w:cs="Times New Roman"/>
          <w:szCs w:val="24"/>
        </w:rPr>
        <w:t xml:space="preserve"> </w:t>
      </w:r>
      <w:r>
        <w:rPr>
          <w:rFonts w:eastAsia="Times New Roman" w:cs="Times New Roman"/>
          <w:szCs w:val="24"/>
        </w:rPr>
        <w:t>(Θόρυβος από την πτέρυγα του ΣΥΡΙΖΑ)</w:t>
      </w:r>
    </w:p>
    <w:p w14:paraId="098051A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Είσαι αλήτης. </w:t>
      </w:r>
    </w:p>
    <w:p w14:paraId="098051A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Ακούστε όμως: Τσάμπα είναι. Ο Καλογρίτσας τουλάχιστον το έκανε με 75 εκατομμύρια δάνεια σε έναν χρόνο. Εσείς με 5.000 ευρώ! </w:t>
      </w:r>
    </w:p>
    <w:p w14:paraId="098051B0"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051B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κύριε Μπαλτά. Το επιχείρημά σας είναι και έωλο και ανήθικο. </w:t>
      </w:r>
      <w:r>
        <w:rPr>
          <w:rFonts w:eastAsia="Times New Roman" w:cs="Times New Roman"/>
          <w:szCs w:val="24"/>
        </w:rPr>
        <w:t>Ξέρετε γιατί είναι ανήθικο; Διότι αν το δεχθούμε ως επιχείρημα, τότε οτιδήποτε και να λέτε, σε οποιαδήποτε φάση της πολιτικής σας διαδρομής, δεν έχει την παραμικρή σημασία. Διότι αύριο, επικαλούμενοι τον οποιουδήποτε είδους ιστορικό σας συμβιβασμό μπορείτε</w:t>
      </w:r>
      <w:r>
        <w:rPr>
          <w:rFonts w:eastAsia="Times New Roman" w:cs="Times New Roman"/>
          <w:szCs w:val="24"/>
        </w:rPr>
        <w:t xml:space="preserve"> να κάνετε ακριβώς τα ανάποδα και μετά να μας κάνετε και μαθήματα για το ότι κάνουμε –λέει- σκληρή αντιπολίτευση χαμηλού επιπέδου</w:t>
      </w:r>
      <w:r>
        <w:rPr>
          <w:rFonts w:eastAsia="Times New Roman" w:cs="Times New Roman"/>
          <w:szCs w:val="24"/>
        </w:rPr>
        <w:t>,</w:t>
      </w:r>
      <w:r>
        <w:rPr>
          <w:rFonts w:eastAsia="Times New Roman" w:cs="Times New Roman"/>
          <w:szCs w:val="24"/>
        </w:rPr>
        <w:t xml:space="preserve"> με φωνές και κραυγές. Έτσι το είπατε, κύριε Μπαλτά; </w:t>
      </w:r>
    </w:p>
    <w:p w14:paraId="098051B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Ακούστε, κύριε Μπαλτά, και θέλω να μου απαντήσετε σε αυτό. Για να δούμε </w:t>
      </w:r>
      <w:r>
        <w:rPr>
          <w:rFonts w:eastAsia="Times New Roman" w:cs="Times New Roman"/>
          <w:szCs w:val="24"/>
        </w:rPr>
        <w:t xml:space="preserve">το επιχείρημά σας: Με αυτού του τύπου την αντιπολίτευση, με τις κραυγές δηλαδή και τις κατηγορίες, δεν θα πάει μπροστά η </w:t>
      </w:r>
      <w:r>
        <w:rPr>
          <w:rFonts w:eastAsia="Times New Roman" w:cs="Times New Roman"/>
          <w:szCs w:val="24"/>
        </w:rPr>
        <w:lastRenderedPageBreak/>
        <w:t xml:space="preserve">Νέα Δημοκρατία. Για να δούμε τι κάνατε εσείς. Σταχυολογώ μερικά απ’ όσα μας λέγατε όταν ήσασταν εσείς </w:t>
      </w:r>
      <w:r>
        <w:rPr>
          <w:rFonts w:eastAsia="Times New Roman" w:cs="Times New Roman"/>
          <w:szCs w:val="24"/>
        </w:rPr>
        <w:t>α</w:t>
      </w:r>
      <w:r>
        <w:rPr>
          <w:rFonts w:eastAsia="Times New Roman" w:cs="Times New Roman"/>
          <w:szCs w:val="24"/>
        </w:rPr>
        <w:t>ντιπολίτευση: «</w:t>
      </w:r>
      <w:r>
        <w:rPr>
          <w:rFonts w:eastAsia="Times New Roman" w:cs="Times New Roman"/>
          <w:szCs w:val="24"/>
        </w:rPr>
        <w:t>γ</w:t>
      </w:r>
      <w:r>
        <w:rPr>
          <w:rFonts w:eastAsia="Times New Roman" w:cs="Times New Roman"/>
          <w:szCs w:val="24"/>
        </w:rPr>
        <w:t>ερμανοτσολιάδες,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ηλιογούσηδες, προδότες, πουλημένους, ανθρώπους της Μέρκελ». Φαντάζομαι αυτού του τύπου τα επιχειρήματά </w:t>
      </w:r>
      <w:r>
        <w:rPr>
          <w:rFonts w:eastAsia="Times New Roman" w:cs="Times New Roman"/>
          <w:szCs w:val="24"/>
        </w:rPr>
        <w:t>σας,</w:t>
      </w:r>
      <w:r>
        <w:rPr>
          <w:rFonts w:eastAsia="Times New Roman" w:cs="Times New Roman"/>
          <w:szCs w:val="24"/>
        </w:rPr>
        <w:t xml:space="preserve"> ήταν επιχειρήματα ήπιου αντιπολιτευτικού λόγου, ε; Το ανάποδο. </w:t>
      </w:r>
    </w:p>
    <w:p w14:paraId="098051B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Φτάσατε, όμως, να γίνετε Κυβέρνηση. Θα έλεγε κάποιος καλοπροαίρετος ότι αν θέλουμε</w:t>
      </w:r>
      <w:r>
        <w:rPr>
          <w:rFonts w:eastAsia="Times New Roman" w:cs="Times New Roman"/>
          <w:szCs w:val="24"/>
        </w:rPr>
        <w:t xml:space="preserve">, λοιπόν, κι εμείς να γίνουμε </w:t>
      </w:r>
      <w:r>
        <w:rPr>
          <w:rFonts w:eastAsia="Times New Roman" w:cs="Times New Roman"/>
          <w:szCs w:val="24"/>
        </w:rPr>
        <w:t>κ</w:t>
      </w:r>
      <w:r>
        <w:rPr>
          <w:rFonts w:eastAsia="Times New Roman" w:cs="Times New Roman"/>
          <w:szCs w:val="24"/>
        </w:rPr>
        <w:t>υβέρνηση, θα πρέπει να ακολουθούμε τον δικό σας δρόμο αντιπολίτευσης και να σας υβρίζουμε τώρα ως «πουλημένους».</w:t>
      </w:r>
    </w:p>
    <w:p w14:paraId="098051B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 Εμείς δεν θα κάνουμε αυτό, όμως, κύριε Μπαλτά, γιατί δεν είμαστε ίδιοι με εσάς. Και μην κουνάτε το κεφάλι. Σας </w:t>
      </w:r>
      <w:r>
        <w:rPr>
          <w:rFonts w:eastAsia="Times New Roman" w:cs="Times New Roman"/>
          <w:szCs w:val="24"/>
        </w:rPr>
        <w:t>το είπα κι εχθές. Δεν έχουμε καμ</w:t>
      </w:r>
      <w:r>
        <w:rPr>
          <w:rFonts w:eastAsia="Times New Roman" w:cs="Times New Roman"/>
          <w:szCs w:val="24"/>
        </w:rPr>
        <w:t>μ</w:t>
      </w:r>
      <w:r>
        <w:rPr>
          <w:rFonts w:eastAsia="Times New Roman" w:cs="Times New Roman"/>
          <w:szCs w:val="24"/>
        </w:rPr>
        <w:t xml:space="preserve">ία σχέση με εσάς. </w:t>
      </w:r>
    </w:p>
    <w:p w14:paraId="098051B5"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98051B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 xml:space="preserve">Πολύ χειρότερος είσαι. Ειδικά εσύ. </w:t>
      </w:r>
    </w:p>
    <w:p w14:paraId="098051B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Ήρεμα, κύριοι συνάδελφοι. </w:t>
      </w:r>
    </w:p>
    <w:p w14:paraId="098051B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Εμείς θα ψηφίσουμε τ</w:t>
      </w:r>
      <w:r>
        <w:rPr>
          <w:rFonts w:eastAsia="Times New Roman" w:cs="Times New Roman"/>
          <w:szCs w:val="24"/>
        </w:rPr>
        <w:t xml:space="preserve">η </w:t>
      </w:r>
      <w:r>
        <w:rPr>
          <w:rFonts w:eastAsia="Times New Roman" w:cs="Times New Roman"/>
          <w:szCs w:val="24"/>
        </w:rPr>
        <w:t xml:space="preserve">σύμβαση </w:t>
      </w:r>
      <w:r>
        <w:rPr>
          <w:rFonts w:eastAsia="Times New Roman" w:cs="Times New Roman"/>
          <w:szCs w:val="24"/>
        </w:rPr>
        <w:t xml:space="preserve">για το Ελληνικό. Δεν θα σας πούμε ότι είστε πουλημένοι. Δεν θα σας πούμε </w:t>
      </w:r>
      <w:r>
        <w:rPr>
          <w:rFonts w:eastAsia="Times New Roman" w:cs="Times New Roman"/>
          <w:szCs w:val="24"/>
        </w:rPr>
        <w:t>«γ</w:t>
      </w:r>
      <w:r>
        <w:rPr>
          <w:rFonts w:eastAsia="Times New Roman" w:cs="Times New Roman"/>
          <w:szCs w:val="24"/>
        </w:rPr>
        <w:t>ερμανοτσολιάδες</w:t>
      </w:r>
      <w:r>
        <w:rPr>
          <w:rFonts w:eastAsia="Times New Roman" w:cs="Times New Roman"/>
          <w:szCs w:val="24"/>
        </w:rPr>
        <w:t>»</w:t>
      </w:r>
      <w:r>
        <w:rPr>
          <w:rFonts w:eastAsia="Times New Roman" w:cs="Times New Roman"/>
          <w:szCs w:val="24"/>
        </w:rPr>
        <w:t xml:space="preserve">, όπως μας λέγατε εσείς, γιατί δεν είμαστε ίδιοι. Γιατί εμείς θέλουμε ο τόπος να πάει μπροστά. </w:t>
      </w:r>
    </w:p>
    <w:p w14:paraId="098051B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Έρχομαι στο τρίτο επιχείρημα. Αυτό έχει και λίγο πλάκα. Υπά</w:t>
      </w:r>
      <w:r>
        <w:rPr>
          <w:rFonts w:eastAsia="Times New Roman" w:cs="Times New Roman"/>
          <w:szCs w:val="24"/>
        </w:rPr>
        <w:t xml:space="preserve">ρχει ένα αφήγημα, το οποίο δεν θέλω και πολύ να σας το χαλάσω, για να πω την αλήθεια. Διότι, αν για να το ψηφίσουν οι Βουλευτές του ΣΥΡΙΖΑ και να ικανοποιήσουν έτσι την αριστερά τους συνείδηση, η οποία είναι υψηλή και δακρύβρεχτος, χρειάζεται να έχουν και </w:t>
      </w:r>
      <w:r>
        <w:rPr>
          <w:rFonts w:eastAsia="Times New Roman" w:cs="Times New Roman"/>
          <w:szCs w:val="24"/>
        </w:rPr>
        <w:t xml:space="preserve">μια δικαιολογία μέσα τους, κύριε Παπαδόπουλε, για να ψηφίσουν, τότε μάλιστα. Ας σας αφήσουμε να το πιστεύετε, ότι δήθεν δηλαδή η επαναδιαπραγμάτευση της </w:t>
      </w:r>
      <w:r>
        <w:rPr>
          <w:rFonts w:eastAsia="Times New Roman" w:cs="Times New Roman"/>
          <w:szCs w:val="24"/>
        </w:rPr>
        <w:t xml:space="preserve">συμβάσεως </w:t>
      </w:r>
      <w:r>
        <w:rPr>
          <w:rFonts w:eastAsia="Times New Roman" w:cs="Times New Roman"/>
          <w:szCs w:val="24"/>
        </w:rPr>
        <w:t xml:space="preserve">επέτυχε κάποιες τέτοιες συγκλονιστικές βελτιώσεις, οι οποίες καθιστούν πια την τότε αρνητική </w:t>
      </w:r>
      <w:r>
        <w:rPr>
          <w:rFonts w:eastAsia="Times New Roman" w:cs="Times New Roman"/>
          <w:szCs w:val="24"/>
        </w:rPr>
        <w:t>σας θέση</w:t>
      </w:r>
      <w:r>
        <w:rPr>
          <w:rFonts w:eastAsia="Times New Roman" w:cs="Times New Roman"/>
          <w:szCs w:val="24"/>
        </w:rPr>
        <w:t xml:space="preserve">, </w:t>
      </w:r>
      <w:r>
        <w:rPr>
          <w:rFonts w:eastAsia="Times New Roman" w:cs="Times New Roman"/>
          <w:szCs w:val="24"/>
        </w:rPr>
        <w:t xml:space="preserve">θετική. Τι είπε ο κύριος εισηγητής του ΣΥΡΙΖΑ; Είπε πάλι το παραμύθι, ότι μειώθηκαν –λέει- τα τετραγωνικά της </w:t>
      </w:r>
      <w:r>
        <w:rPr>
          <w:rFonts w:eastAsia="Times New Roman" w:cs="Times New Roman"/>
          <w:szCs w:val="24"/>
        </w:rPr>
        <w:lastRenderedPageBreak/>
        <w:t xml:space="preserve">δόμησης από 3.600.000 σε 2.750.000. Να μας καταθέσετε την αλλαγή από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Να μας καταθέσετε τα δύο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Ξέρετε γιατί; Κορόιδο σας έπιασε η εταιρεία. Κοινόχρηστους χώρους και πάρκινγκ μόνο έκοψε. Μην κάνετε καθόλου έτσι. Να κατεβάσετε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να το δούμε. </w:t>
      </w:r>
    </w:p>
    <w:p w14:paraId="098051B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κάνετε διάλογο με τους συνάδελφους. </w:t>
      </w:r>
    </w:p>
    <w:p w14:paraId="098051B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w:t>
      </w:r>
      <w:r>
        <w:rPr>
          <w:rFonts w:eastAsia="Times New Roman" w:cs="Times New Roman"/>
          <w:b/>
          <w:szCs w:val="24"/>
        </w:rPr>
        <w:t xml:space="preserve">ΙΑΔΗΣ: </w:t>
      </w:r>
      <w:r>
        <w:rPr>
          <w:rFonts w:eastAsia="Times New Roman" w:cs="Times New Roman"/>
          <w:szCs w:val="24"/>
        </w:rPr>
        <w:t>Εγώ τα έχω πάρει και τα δύο και τα έχω εκεί. Μόλις τα καταθέσετε θα τα δείξω. Καταλάβατε;</w:t>
      </w:r>
    </w:p>
    <w:p w14:paraId="098051B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Επίσης, τι άλλο λέτε; Λέτε ότι –δήθεν- έκανε έργα κοινωφελή. Μα, όλα τα έργα αυτά υπήρχαν στο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Κανένα επιπλέον έργο δεν έχετε βάλει. Αλλάξατε πράγμ</w:t>
      </w:r>
      <w:r>
        <w:rPr>
          <w:rFonts w:eastAsia="Times New Roman" w:cs="Times New Roman"/>
          <w:szCs w:val="24"/>
        </w:rPr>
        <w:t>ατι</w:t>
      </w:r>
      <w:r>
        <w:rPr>
          <w:rFonts w:eastAsia="Times New Roman" w:cs="Times New Roman"/>
          <w:szCs w:val="24"/>
        </w:rPr>
        <w:t>,</w:t>
      </w:r>
      <w:r>
        <w:rPr>
          <w:rFonts w:eastAsia="Times New Roman" w:cs="Times New Roman"/>
          <w:szCs w:val="24"/>
        </w:rPr>
        <w:t xml:space="preserve"> λίγο τη διαρρύθμιση προς τη θάλασσα, κατά πως το ήθελε ο σύμβουλος του κ. Φλαμπουράρη. Δεν ήξερα ότι όλη η διαφωνία σας ήταν να έχουμε λίγο μεγαλύτερο μέτωπο στη θάλασσα. Αν μας το είχατε πει ως </w:t>
      </w:r>
      <w:r>
        <w:rPr>
          <w:rFonts w:eastAsia="Times New Roman" w:cs="Times New Roman"/>
          <w:szCs w:val="24"/>
        </w:rPr>
        <w:t>α</w:t>
      </w:r>
      <w:r>
        <w:rPr>
          <w:rFonts w:eastAsia="Times New Roman" w:cs="Times New Roman"/>
          <w:szCs w:val="24"/>
        </w:rPr>
        <w:t>ντιπολίτευση, θα το είχαμε φτιάξει από τότε, για να μην</w:t>
      </w:r>
      <w:r>
        <w:rPr>
          <w:rFonts w:eastAsia="Times New Roman" w:cs="Times New Roman"/>
          <w:szCs w:val="24"/>
        </w:rPr>
        <w:t xml:space="preserve"> χαλάμε τις καρδιές μας και να είχε πάει γρηγορότερα. Το λέω αυτό για να καταλάβει ο κόσμος τι μεγέθους πολιτικοί απατεώνες είστε. </w:t>
      </w:r>
    </w:p>
    <w:p w14:paraId="098051B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προκαλώ όμως τον κ. Μπαλτά να καταθέσει τα δύο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να τα δούμε. Κα</w:t>
      </w:r>
      <w:r>
        <w:rPr>
          <w:rFonts w:eastAsia="Times New Roman" w:cs="Times New Roman"/>
          <w:szCs w:val="24"/>
        </w:rPr>
        <w:t>μ</w:t>
      </w:r>
      <w:r>
        <w:rPr>
          <w:rFonts w:eastAsia="Times New Roman" w:cs="Times New Roman"/>
          <w:szCs w:val="24"/>
        </w:rPr>
        <w:t>μία αλλαγή δεν έχετε κάνει. Η μόνη πραγματική</w:t>
      </w:r>
      <w:r>
        <w:rPr>
          <w:rFonts w:eastAsia="Times New Roman" w:cs="Times New Roman"/>
          <w:szCs w:val="24"/>
        </w:rPr>
        <w:t xml:space="preserve"> αλλαγή –δεν θέλω εγώ να φαίνομαι ανακριβής- είναι ότι έχετε πάει γρηγορότερα την πληρωμή του 51%. Αυτό όμως μικρή σημασία έχει. Διότι εκεί έχετε ήδη καθυστερήσει δύο χρόνια. </w:t>
      </w:r>
    </w:p>
    <w:p w14:paraId="098051B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Τι μάθαμε χθες από τον ΙΟΒΕ; Κάθε χρόνος καθυστέρησης επενδύσεως κοστίζει στο κρ</w:t>
      </w:r>
      <w:r>
        <w:rPr>
          <w:rFonts w:eastAsia="Times New Roman" w:cs="Times New Roman"/>
          <w:szCs w:val="24"/>
        </w:rPr>
        <w:t xml:space="preserve">άτος 500.000.000 ευρώ. Με δύο χρόνια καθυστέρηση έχουμε χάσει ήδη 1.000.000.000 ευρώ. Το ελληνικό </w:t>
      </w:r>
      <w:r>
        <w:rPr>
          <w:rFonts w:eastAsia="Times New Roman" w:cs="Times New Roman"/>
          <w:szCs w:val="24"/>
        </w:rPr>
        <w:t>δ</w:t>
      </w:r>
      <w:r>
        <w:rPr>
          <w:rFonts w:eastAsia="Times New Roman" w:cs="Times New Roman"/>
          <w:szCs w:val="24"/>
        </w:rPr>
        <w:t>ημόσιο έχει χάσει 1.000.000.000 ευρώ</w:t>
      </w:r>
      <w:r>
        <w:rPr>
          <w:rFonts w:eastAsia="Times New Roman" w:cs="Times New Roman"/>
          <w:szCs w:val="24"/>
        </w:rPr>
        <w:t>,</w:t>
      </w:r>
      <w:r>
        <w:rPr>
          <w:rFonts w:eastAsia="Times New Roman" w:cs="Times New Roman"/>
          <w:szCs w:val="24"/>
        </w:rPr>
        <w:t xml:space="preserve"> γιατί βγήκατε στην εξουσία και καθυστερήσατε την επένδυση, που τότε πολεμούσατε, κατά δύο χρόνια. </w:t>
      </w:r>
    </w:p>
    <w:p w14:paraId="098051B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τι λέτε τώρα; Λέ</w:t>
      </w:r>
      <w:r>
        <w:rPr>
          <w:rFonts w:eastAsia="Times New Roman" w:cs="Times New Roman"/>
          <w:szCs w:val="24"/>
        </w:rPr>
        <w:t xml:space="preserve">τε: </w:t>
      </w:r>
      <w:r>
        <w:rPr>
          <w:rFonts w:eastAsia="Times New Roman" w:cs="Times New Roman"/>
          <w:szCs w:val="24"/>
        </w:rPr>
        <w:t>Τ</w:t>
      </w:r>
      <w:r>
        <w:rPr>
          <w:rFonts w:eastAsia="Times New Roman" w:cs="Times New Roman"/>
          <w:szCs w:val="24"/>
        </w:rPr>
        <w:t>ο κάνουμε γρηγορότερα. Η δέσμευση της εταιρείας είναι να πάει από τα δεκαπέντε</w:t>
      </w:r>
      <w:r>
        <w:rPr>
          <w:rFonts w:eastAsia="Times New Roman" w:cs="Times New Roman"/>
          <w:szCs w:val="24"/>
        </w:rPr>
        <w:t>,</w:t>
      </w:r>
      <w:r>
        <w:rPr>
          <w:rFonts w:eastAsia="Times New Roman" w:cs="Times New Roman"/>
          <w:szCs w:val="24"/>
        </w:rPr>
        <w:t xml:space="preserve"> στα δώδεκα χρόνια. Δηλαδή να καλύψετε την καθυστέρηση που προκαλέσατε. Γι’ αυτό συζητάμε. Πρώτα απ’ όλα, μακάρι να συμβεί. Εμείς δεν θέλουμε να πάει στα δώδεκα. Εμείς θέλο</w:t>
      </w:r>
      <w:r>
        <w:rPr>
          <w:rFonts w:eastAsia="Times New Roman" w:cs="Times New Roman"/>
          <w:szCs w:val="24"/>
        </w:rPr>
        <w:t xml:space="preserve">υμε να πάει </w:t>
      </w:r>
      <w:r>
        <w:rPr>
          <w:rFonts w:eastAsia="Times New Roman" w:cs="Times New Roman"/>
          <w:szCs w:val="24"/>
        </w:rPr>
        <w:lastRenderedPageBreak/>
        <w:t xml:space="preserve">στα οχτώ, στα πέντε χρόνια, όσο γρηγορότερα μπορεί να γίνει. Γι’ αυτό και θα είμαστε εδώ και θα παρακολουθούμε τι θα κάνετε από εδώ και μπρος. Διότι η επένδυση δεν τελειώνει τώρα με την ψήφιση του νόμου, της </w:t>
      </w:r>
      <w:r>
        <w:rPr>
          <w:rFonts w:eastAsia="Times New Roman" w:cs="Times New Roman"/>
          <w:szCs w:val="24"/>
        </w:rPr>
        <w:t>συμβάσεως</w:t>
      </w:r>
      <w:r>
        <w:rPr>
          <w:rFonts w:eastAsia="Times New Roman" w:cs="Times New Roman"/>
          <w:szCs w:val="24"/>
        </w:rPr>
        <w:t>. Αυτή είναι η έναρξη. Ξέρε</w:t>
      </w:r>
      <w:r>
        <w:rPr>
          <w:rFonts w:eastAsia="Times New Roman" w:cs="Times New Roman"/>
          <w:szCs w:val="24"/>
        </w:rPr>
        <w:t xml:space="preserve">τε πόση δουλειά και πόση πίστη χρειάζεται από την Κυβέρνησή σας για να γίνει αυτή η επένδυση πραγματικότητα και να μπουν οι μπουλντόζες και να βρει ο κόσμος δουλειά και να αρχίσει να χτίζεται το Ελληνικό; </w:t>
      </w:r>
    </w:p>
    <w:p w14:paraId="098051C0"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Νέα Δημοκρατία θα παρακολουθεί άγρυπνα και θα εί</w:t>
      </w:r>
      <w:r>
        <w:rPr>
          <w:rFonts w:eastAsia="Times New Roman" w:cs="Times New Roman"/>
          <w:szCs w:val="24"/>
        </w:rPr>
        <w:t>μαστε εδώ για να σας πιέζουμε να κάνετε τη δουλειά σας ολοένα και γρηγορότερα. Διότι αυτό που είπε χθες εδώ ο κ. Μπαλτάς, «εξακολουθούμε να έχουμε αυτές τις ιδέες», εμένα με προβλημάτισε. Εδώ χρειαζόμαστε μια κυβέρνηση η οποία θα έχει καταλάβει ότι αυτές ο</w:t>
      </w:r>
      <w:r>
        <w:rPr>
          <w:rFonts w:eastAsia="Times New Roman" w:cs="Times New Roman"/>
          <w:szCs w:val="24"/>
        </w:rPr>
        <w:t xml:space="preserve">ι ιδέες ήταν ανοησίες. </w:t>
      </w:r>
    </w:p>
    <w:p w14:paraId="098051C1"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 δεν έχετε καταλάβει ακόμα ότι η αριστερά ιδεοληψία είναι μια ανοησία που κράτησε την Ελλάδα πίσω και ότι όλα αυτά τα χρόνια που πηγαίνατε στα πεζοδρόμια και φωνάζατε κατά των ιδιωτικοποιήσεων εξευτελιστήκατε -πρέπει να πάτε να ζη</w:t>
      </w:r>
      <w:r>
        <w:rPr>
          <w:rFonts w:eastAsia="Times New Roman" w:cs="Times New Roman"/>
          <w:szCs w:val="24"/>
        </w:rPr>
        <w:t xml:space="preserve">τήσετε συγγνώμη για αυτά που λέγατε και να πάμε όλοι παρακάτω- </w:t>
      </w:r>
      <w:r>
        <w:rPr>
          <w:rFonts w:eastAsia="Times New Roman" w:cs="Times New Roman"/>
          <w:szCs w:val="24"/>
        </w:rPr>
        <w:lastRenderedPageBreak/>
        <w:t>δεν βρίσκουμε άκρη. Μόνο με την πίστη ότι οι ιδιωτικοποιήσεις ωφελούν την ελληνική οικονομία</w:t>
      </w:r>
      <w:r>
        <w:rPr>
          <w:rFonts w:eastAsia="Times New Roman" w:cs="Times New Roman"/>
          <w:szCs w:val="24"/>
        </w:rPr>
        <w:t>,</w:t>
      </w:r>
      <w:r>
        <w:rPr>
          <w:rFonts w:eastAsia="Times New Roman" w:cs="Times New Roman"/>
          <w:szCs w:val="24"/>
        </w:rPr>
        <w:t xml:space="preserve"> θα μπορέσει το έργο να γίνει γρήγορα. </w:t>
      </w:r>
    </w:p>
    <w:p w14:paraId="098051C2"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Διότι είναι αλήθεια ότι όλοι εσείς που τώρα από κάτω με κοιτ</w:t>
      </w:r>
      <w:r>
        <w:rPr>
          <w:rFonts w:eastAsia="Times New Roman" w:cs="Times New Roman"/>
          <w:szCs w:val="24"/>
        </w:rPr>
        <w:t xml:space="preserve">άτε, όλοι, καθένας από σας έχει πάει σε διαδηλώσεις κατά των ιδιωτικοποιήσεων και όλοι εσείς που σε λίγο θα ψηφίσετε «ΝΑΙ» εις το νομοσχέδιο, όλοι κατά το παρελθόν μιλούσατε κατά της ιδιωτικοποιήσεως του Ελληνικού. </w:t>
      </w:r>
    </w:p>
    <w:p w14:paraId="098051C3"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δεν φθάνει να ψηφίσετε «ΝΑΙ». Αυτό </w:t>
      </w:r>
      <w:r>
        <w:rPr>
          <w:rFonts w:eastAsia="Times New Roman" w:cs="Times New Roman"/>
          <w:szCs w:val="24"/>
        </w:rPr>
        <w:t xml:space="preserve">είναι το εύκολο. Το κάνετε για την καρέκλα, το είπαμε. Το σημαντικό είναι να καταλάβετε ότι η ιδεολογική ηγεμονία της Αριστεράς κατέστρεψε την Ελλάδα, γιατί την κράτησε τόσα χρόνια πίσω. </w:t>
      </w:r>
    </w:p>
    <w:p w14:paraId="098051C4" w14:textId="77777777" w:rsidR="00BA128F" w:rsidRDefault="00BF6BD8">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98051C5"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έχουμε και το τελευταίο. Δεν το συζητάμε. Επαναλαμβάνω ότι για εμένα είναι ιστορική η σημερινή ημέρα. Είναι ιστορική ημέρα, αφού επιτέλους εσείς, που τόσα χρόνια κρατούσατε την Ελλάδα πίσω με </w:t>
      </w:r>
      <w:r>
        <w:rPr>
          <w:rFonts w:eastAsia="Times New Roman" w:cs="Times New Roman"/>
          <w:szCs w:val="24"/>
        </w:rPr>
        <w:lastRenderedPageBreak/>
        <w:t>το μίσος σας, με τα κόμπλεξ σας, με τις κατηγορίες σας, εξευ</w:t>
      </w:r>
      <w:r>
        <w:rPr>
          <w:rFonts w:eastAsia="Times New Roman" w:cs="Times New Roman"/>
          <w:szCs w:val="24"/>
        </w:rPr>
        <w:t xml:space="preserve">τελιζόμενοι, σέρνετε την Αριστερά στο χρονοντούλαπο της </w:t>
      </w:r>
      <w:r>
        <w:rPr>
          <w:rFonts w:eastAsia="Times New Roman" w:cs="Times New Roman"/>
          <w:szCs w:val="24"/>
        </w:rPr>
        <w:t>ιστορίας</w:t>
      </w:r>
      <w:r>
        <w:rPr>
          <w:rFonts w:eastAsia="Times New Roman" w:cs="Times New Roman"/>
          <w:szCs w:val="24"/>
        </w:rPr>
        <w:t>. Αυτό είναι μεγάλο δώρο.</w:t>
      </w:r>
    </w:p>
    <w:p w14:paraId="098051C6"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Κατά τη γνώμη μου, η μόνη ωφέλεια από την κυβερνητική περίοδο του Αλέξη Τσίπρα είναι αυτή. Το λέει και ο Αλαβάνος, με σκληρά λόγια, η αλήθεια είναι. </w:t>
      </w:r>
    </w:p>
    <w:p w14:paraId="098051C7" w14:textId="77777777" w:rsidR="00BA128F" w:rsidRDefault="00BF6BD8">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από την</w:t>
      </w:r>
      <w:r>
        <w:rPr>
          <w:rFonts w:eastAsia="Times New Roman" w:cs="Times New Roman"/>
          <w:szCs w:val="24"/>
        </w:rPr>
        <w:t xml:space="preserve"> πτέρυγα του ΣΥΡΙΖΑ)</w:t>
      </w:r>
    </w:p>
    <w:p w14:paraId="098051C8"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 xml:space="preserve">Παρακολουθείτε και τον Αλαβάνο τώρα; </w:t>
      </w:r>
    </w:p>
    <w:p w14:paraId="098051C9"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Ναι, ο σύντροφος Αλαβάνος ήταν εδώ και τον είχαμε και στη Βουλή ως Πρόεδρο του ΣΥΡΙΖΑ. Τον άκουσα χθες σε μια συνέντευξη που είπε ότι η Κυβέρνηση του Αλέξη Τσίπρα –σκληρές εκφράσεις, εγώ δεν τις υιοθετώ, προς Θεού- είναι η πιο προδοτική Κυβέρνηση όλων των </w:t>
      </w:r>
      <w:r>
        <w:rPr>
          <w:rFonts w:eastAsia="Times New Roman" w:cs="Times New Roman"/>
          <w:szCs w:val="24"/>
        </w:rPr>
        <w:t xml:space="preserve">εποχών. Είπε ο Αλαβάνος ότι ούτε ο Μεταξάς ούτε ο Παπαδόπουλος δεν θα τολμούσαν να κάνουν αυτά που κάνει ο Αλέξης Τσίπρας. Αυτές οι αριστερές φρασεολογίες περί προδοσίας δεν μου αρέσουν. </w:t>
      </w:r>
    </w:p>
    <w:p w14:paraId="098051CA"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Οφείλω, όμως, να πω ότι έχει πολύ μεγάλο ενδιαφέρον ότι μεταξύ σας π</w:t>
      </w:r>
      <w:r>
        <w:rPr>
          <w:rFonts w:eastAsia="Times New Roman" w:cs="Times New Roman"/>
          <w:szCs w:val="24"/>
        </w:rPr>
        <w:t>ια δείχνετε το αληθινό σας πρόσωπο. Πράγματι, τέτοιος εξευτελισμός της Αριστεράς μόνο κέρδος για την Ελλάδα θα είναι, γιατί μακροπρόθεσμα θα μπορέσουμε να πάμε στα πανεπιστήμιά μας και να εξηγήσουμε στους φοιτητές ότι το να υποστηρίζουν την ιδιωτική οικονο</w:t>
      </w:r>
      <w:r>
        <w:rPr>
          <w:rFonts w:eastAsia="Times New Roman" w:cs="Times New Roman"/>
          <w:szCs w:val="24"/>
        </w:rPr>
        <w:t>μία είναι καλό πράγμα. Θα τους δείχνουμε ως παράδειγμα και θα τους λέμε «δείτε, όταν η Αριστερά πήρε την εξουσία, όλα αυτά που έλεγε στο πεζοδρόμιο τα άφησε στο πλάι και έκανε τα ακριβώς ανάποδα». Και τότε και ο πιο ανόητος φοιτητής που είχε παρασυρθεί από</w:t>
      </w:r>
      <w:r>
        <w:rPr>
          <w:rFonts w:eastAsia="Times New Roman" w:cs="Times New Roman"/>
          <w:szCs w:val="24"/>
        </w:rPr>
        <w:t xml:space="preserve"> την Αριστερά θα καταλάβει ότι μεταξύ πραγματικότητας και Αριστεράς πάντα υπερισχύει η πραγματικότητα. Και αυτό είναι ένα μεγάλο δώρο</w:t>
      </w:r>
      <w:r>
        <w:rPr>
          <w:rFonts w:eastAsia="Times New Roman" w:cs="Times New Roman"/>
          <w:szCs w:val="24"/>
        </w:rPr>
        <w:t>,</w:t>
      </w:r>
      <w:r>
        <w:rPr>
          <w:rFonts w:eastAsia="Times New Roman" w:cs="Times New Roman"/>
          <w:szCs w:val="24"/>
        </w:rPr>
        <w:t xml:space="preserve"> που η Κυβέρνησή σας δίνει στην Ελλάδα και είναι δική μας ευθύνη να το αξιοποιήσουμε και να κάνουμε την Ελλάδα στη συνέχει</w:t>
      </w:r>
      <w:r>
        <w:rPr>
          <w:rFonts w:eastAsia="Times New Roman" w:cs="Times New Roman"/>
          <w:szCs w:val="24"/>
        </w:rPr>
        <w:t xml:space="preserve">α όπως πρέπει. </w:t>
      </w:r>
    </w:p>
    <w:p w14:paraId="098051CB"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Κλείνω, όμως, με άλλο ένα επιχείρημα του κ. Μπαλτά</w:t>
      </w:r>
      <w:r>
        <w:rPr>
          <w:rFonts w:eastAsia="Times New Roman" w:cs="Times New Roman"/>
          <w:szCs w:val="24"/>
        </w:rPr>
        <w:t>,</w:t>
      </w:r>
      <w:r>
        <w:rPr>
          <w:rFonts w:eastAsia="Times New Roman" w:cs="Times New Roman"/>
          <w:szCs w:val="24"/>
        </w:rPr>
        <w:t xml:space="preserve"> που είναι πολύ χρήσιμο. Χθες</w:t>
      </w:r>
      <w:r>
        <w:rPr>
          <w:rFonts w:eastAsia="Times New Roman" w:cs="Times New Roman"/>
          <w:szCs w:val="24"/>
        </w:rPr>
        <w:t>,</w:t>
      </w:r>
      <w:r>
        <w:rPr>
          <w:rFonts w:eastAsia="Times New Roman" w:cs="Times New Roman"/>
          <w:szCs w:val="24"/>
        </w:rPr>
        <w:t xml:space="preserve"> στη διαφωνία που είχε με τον κ. Κωνσταντινόπουλο</w:t>
      </w:r>
      <w:r>
        <w:rPr>
          <w:rFonts w:eastAsia="Times New Roman" w:cs="Times New Roman"/>
          <w:szCs w:val="24"/>
        </w:rPr>
        <w:t>,</w:t>
      </w:r>
      <w:r>
        <w:rPr>
          <w:rFonts w:eastAsia="Times New Roman" w:cs="Times New Roman"/>
          <w:szCs w:val="24"/>
        </w:rPr>
        <w:t xml:space="preserve"> αναφέρθηκε εκτενώς στα πολύ μεγάλα συγκριτικά πλεονεκτήματα </w:t>
      </w:r>
      <w:r>
        <w:rPr>
          <w:rFonts w:eastAsia="Times New Roman" w:cs="Times New Roman"/>
          <w:szCs w:val="24"/>
        </w:rPr>
        <w:lastRenderedPageBreak/>
        <w:t>που έχει η Ελλάδα και μίλησε για τα γεωφυσικά κα</w:t>
      </w:r>
      <w:r>
        <w:rPr>
          <w:rFonts w:eastAsia="Times New Roman" w:cs="Times New Roman"/>
          <w:szCs w:val="24"/>
        </w:rPr>
        <w:t xml:space="preserve">ι τα ιστορικά και τα νερά και όλα τα υπόλοιπα. Όλα αυτά είναι αληθινά και τα προσυπογράφω. </w:t>
      </w:r>
    </w:p>
    <w:p w14:paraId="098051CC"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εδώ έρχεται τώρα το μεγάλο ερώτημα: Γιατί, κύριε Μπαλτά –το σκεφθήκατε ποτέ;- ενώ έχουμε όλη αυτή τη μεγάλη υπεροχή, η Ριβιέρα –που σωστά τη χαρακτηρίσατε εξα</w:t>
      </w:r>
      <w:r>
        <w:rPr>
          <w:rFonts w:eastAsia="Times New Roman" w:cs="Times New Roman"/>
          <w:szCs w:val="24"/>
        </w:rPr>
        <w:t>ιρετικά υποδεέστερη από πλευράς φυσικού περιβάλλοντος από την Ελλάδα- καταφέρνει και συγκεντρώνει όλα τα χρήματα και εμείς όχι; Γιατί, ενώ εμείς έχουμε καλύτερο γεωφυσικό περιβάλλον, γιατί ενώ εμείς έχουμε καλύτερα νερά, έχουμε περισσότερη ιστορία, μαζεύου</w:t>
      </w:r>
      <w:r>
        <w:rPr>
          <w:rFonts w:eastAsia="Times New Roman" w:cs="Times New Roman"/>
          <w:szCs w:val="24"/>
        </w:rPr>
        <w:t>με εδώ το τίποτα και εκεί μαζεύουν τους πλουσιότερους ανθρώπους του κόσμου και όλα τα λεφτά; Η απάντηση είναι γιατί είστε εσείς, γιατί δεν αφήσατε όλα αυτά τα χρόνια να γίνει τίποτα, γι’ αυτό!</w:t>
      </w:r>
    </w:p>
    <w:p w14:paraId="098051CD"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Γιατί η Ριβιέρα ήταν πριν; </w:t>
      </w:r>
    </w:p>
    <w:p w14:paraId="098051CE" w14:textId="77777777" w:rsidR="00BA128F" w:rsidRDefault="00BF6BD8">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από</w:t>
      </w:r>
      <w:r>
        <w:rPr>
          <w:rFonts w:eastAsia="Times New Roman" w:cs="Times New Roman"/>
          <w:szCs w:val="24"/>
        </w:rPr>
        <w:t xml:space="preserve"> την πτέρυγα του ΣΥΡΙΖΑ)</w:t>
      </w:r>
    </w:p>
    <w:p w14:paraId="098051CF"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w:t>
      </w:r>
      <w:r>
        <w:rPr>
          <w:rFonts w:eastAsia="Times New Roman" w:cs="Times New Roman"/>
          <w:b/>
          <w:szCs w:val="24"/>
        </w:rPr>
        <w:t>ΑΔΩΝΙΣ ΓΕΩΡΓΙΑΔΗΣ:</w:t>
      </w:r>
      <w:r>
        <w:rPr>
          <w:rFonts w:eastAsia="Times New Roman" w:cs="Times New Roman"/>
          <w:szCs w:val="24"/>
        </w:rPr>
        <w:t xml:space="preserve"> Βεβαίως, γιατί είστε εσείς, άνθρωποι σαν και εσάς, σαν τον κ. Μπαλτά στα πανεπιστήμια! Τα πανεπιστήμιά μας, αν δεν το ξέρετε, είναι γεμάτα από «Μπαλτάδες» και έτσι καταστρέφονταν τα μυαλά των ανθρώπων.</w:t>
      </w:r>
    </w:p>
    <w:p w14:paraId="098051D0"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Τώρα, όμως, θα δείχνω εγώ από αύριο τον Μπαλτά που ψηφίζει το νομοσχέδιο και θα λέω στον κάθε φοιτητή «θυμάστε τι σας έλεγε ο Μπαλτάς στα πανεπιστήμια; Να τι κάνει ως Υπουργός! Άρα, μην πιστεύετε αυτά που σας λέει, να πιστεύετε αυτά που κάνει». Μόνο έτσι η</w:t>
      </w:r>
      <w:r>
        <w:rPr>
          <w:rFonts w:eastAsia="Times New Roman" w:cs="Times New Roman"/>
          <w:szCs w:val="24"/>
        </w:rPr>
        <w:t xml:space="preserve"> Ελλάδα θα πάει μπροστά, όταν γίνει σαφές και στον τελευταίο Έλληνα ότι ένας δρόμος υπάρχει για να προκόψει ο τόπος, ο δρόμος της φιλελεύθερης οικονομίας. </w:t>
      </w:r>
    </w:p>
    <w:p w14:paraId="098051D1"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98051D2"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Δώστε μου ένα λε</w:t>
      </w:r>
      <w:r>
        <w:rPr>
          <w:rFonts w:eastAsia="Times New Roman" w:cs="Times New Roman"/>
          <w:szCs w:val="24"/>
        </w:rPr>
        <w:t xml:space="preserve">πτό ακόμη, κύριε Πρόεδρε. </w:t>
      </w:r>
    </w:p>
    <w:p w14:paraId="098051D3"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szCs w:val="24"/>
        </w:rPr>
        <w:t xml:space="preserve">Και μου κάνει μεγάλη εντύπωση –και έχει, επίσης, ενδιαφέρον, κύριε Μπαλτά- ότι ενώ εγώ μίλησα χθες για τη νίκη της φιλελεύθερης ιδεολογίας, εσείς μου είπατε ότι μίλησα για τη νίκη της νεοφιλελεύθερης </w:t>
      </w:r>
      <w:r>
        <w:rPr>
          <w:rFonts w:eastAsia="Times New Roman" w:cs="Times New Roman"/>
          <w:szCs w:val="24"/>
        </w:rPr>
        <w:lastRenderedPageBreak/>
        <w:t xml:space="preserve">ιδεολογίας. Και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έγρα</w:t>
      </w:r>
      <w:r>
        <w:rPr>
          <w:rFonts w:eastAsia="Times New Roman" w:cs="Times New Roman"/>
          <w:szCs w:val="24"/>
        </w:rPr>
        <w:t xml:space="preserve">ψε ότι ο Γεωργιάδης υπερασπίστηκε τη νεοφιλελεύθερη ιδεολογία. </w:t>
      </w:r>
      <w:r>
        <w:rPr>
          <w:rFonts w:eastAsia="Times New Roman"/>
          <w:szCs w:val="24"/>
        </w:rPr>
        <w:t>Σας αρέσει να βάζετε ταμπέλες. Σας βολεύει στο αφήγημά σας, να λέτε ότι «για όλα φταίει ο κακός νεοφιλελευθερισμός».</w:t>
      </w:r>
    </w:p>
    <w:p w14:paraId="098051D4" w14:textId="77777777" w:rsidR="00BA128F" w:rsidRDefault="00BF6BD8">
      <w:pPr>
        <w:spacing w:after="0" w:line="600" w:lineRule="auto"/>
        <w:ind w:firstLine="720"/>
        <w:jc w:val="both"/>
        <w:rPr>
          <w:rFonts w:eastAsia="Times New Roman"/>
          <w:szCs w:val="24"/>
        </w:rPr>
      </w:pPr>
      <w:r>
        <w:rPr>
          <w:rFonts w:eastAsia="Times New Roman"/>
          <w:szCs w:val="24"/>
        </w:rPr>
        <w:t>Να το τελειώσουμε, λοιπόν, και αυτό. Η Ελλάδα δεν έχει πρόβλημα νεοφιλελευθε</w:t>
      </w:r>
      <w:r>
        <w:rPr>
          <w:rFonts w:eastAsia="Times New Roman"/>
          <w:szCs w:val="24"/>
        </w:rPr>
        <w:t>ρισμού. Η Ελλάδα, όπως είδατε, είναι η τρίτη χώρα σε δημόσιες δαπάνες στην Ευρωπαϊκή Ένωση. Μόνο νεοφιλελευθερισμό δεν έχει η Ελλάδα. Το ανάποδο. Σοβιετική δημοκρατία ήταν περίπου. Το ακριβώς ανάποδο. Η Ελλάδα έχει πρόβλημα από τον κομμουνισμό, όχι από τον</w:t>
      </w:r>
      <w:r>
        <w:rPr>
          <w:rFonts w:eastAsia="Times New Roman"/>
          <w:szCs w:val="24"/>
        </w:rPr>
        <w:t xml:space="preserve"> φιλελευθερισμό. </w:t>
      </w:r>
    </w:p>
    <w:p w14:paraId="098051D5" w14:textId="77777777" w:rsidR="00BA128F" w:rsidRDefault="00BF6BD8">
      <w:pPr>
        <w:spacing w:after="0" w:line="600" w:lineRule="auto"/>
        <w:ind w:firstLine="720"/>
        <w:jc w:val="both"/>
        <w:rPr>
          <w:rFonts w:eastAsia="Times New Roman"/>
          <w:szCs w:val="24"/>
        </w:rPr>
      </w:pPr>
      <w:r>
        <w:rPr>
          <w:rFonts w:eastAsia="Times New Roman"/>
          <w:szCs w:val="24"/>
        </w:rPr>
        <w:t>Για να το ξεκαθαρίσουμε, όμως, τώρα υπάρχει μεγάλη ευκαιρία αυτά να τα ξεκαθαρίσουμε οριστικά, να σας στείλουμε ιδεολογικά «στη γωνία», «στο πυρ το εξώτερον», να μην τολμήσετε να ξανακάνετε μία διαδήλωση για όλα αυτά τα πράγματα και να πά</w:t>
      </w:r>
      <w:r>
        <w:rPr>
          <w:rFonts w:eastAsia="Times New Roman"/>
          <w:szCs w:val="24"/>
        </w:rPr>
        <w:t>με να φτιάξουμε την Ελλάδα, να γεννηθούν θέσεις εργασίας.</w:t>
      </w:r>
    </w:p>
    <w:p w14:paraId="098051D6" w14:textId="77777777" w:rsidR="00BA128F" w:rsidRDefault="00BF6BD8">
      <w:pPr>
        <w:spacing w:after="0" w:line="600" w:lineRule="auto"/>
        <w:ind w:firstLine="720"/>
        <w:jc w:val="both"/>
        <w:rPr>
          <w:rFonts w:eastAsia="Times New Roman"/>
          <w:szCs w:val="24"/>
        </w:rPr>
      </w:pPr>
      <w:r>
        <w:rPr>
          <w:rFonts w:eastAsia="Times New Roman"/>
          <w:szCs w:val="24"/>
        </w:rPr>
        <w:t>Και μόνο δύο λόγια θα πω ακόμη.</w:t>
      </w:r>
    </w:p>
    <w:p w14:paraId="098051D7" w14:textId="77777777" w:rsidR="00BA128F" w:rsidRDefault="00BF6BD8">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Ολοκληρώστε</w:t>
      </w:r>
      <w:r>
        <w:rPr>
          <w:rFonts w:eastAsia="Times New Roman"/>
          <w:szCs w:val="24"/>
        </w:rPr>
        <w:t>,</w:t>
      </w:r>
      <w:r>
        <w:rPr>
          <w:rFonts w:eastAsia="Times New Roman"/>
          <w:szCs w:val="24"/>
        </w:rPr>
        <w:t xml:space="preserve"> παρακαλώ.</w:t>
      </w:r>
    </w:p>
    <w:p w14:paraId="098051D8" w14:textId="77777777" w:rsidR="00BA128F" w:rsidRDefault="00BF6BD8">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w:t>
      </w:r>
      <w:r>
        <w:rPr>
          <w:rFonts w:eastAsia="Times New Roman"/>
          <w:b/>
          <w:szCs w:val="24"/>
        </w:rPr>
        <w:t xml:space="preserve">ΑΔΩΝΙΣ ΓΕΩΡΓΙΑΔΗΣ: </w:t>
      </w:r>
      <w:r>
        <w:rPr>
          <w:rFonts w:eastAsia="Times New Roman"/>
          <w:szCs w:val="24"/>
        </w:rPr>
        <w:t>Κλείνω, κύριε Πρόεδρε.</w:t>
      </w:r>
    </w:p>
    <w:p w14:paraId="098051D9" w14:textId="77777777" w:rsidR="00BA128F" w:rsidRDefault="00BF6BD8">
      <w:pPr>
        <w:spacing w:after="0" w:line="600" w:lineRule="auto"/>
        <w:ind w:firstLine="720"/>
        <w:jc w:val="both"/>
        <w:rPr>
          <w:rFonts w:eastAsia="Times New Roman"/>
          <w:szCs w:val="24"/>
        </w:rPr>
      </w:pPr>
      <w:r>
        <w:rPr>
          <w:rFonts w:eastAsia="Times New Roman"/>
          <w:szCs w:val="24"/>
        </w:rPr>
        <w:t>Η επένδυση στο Ελληνικό, που είναι μια επένδυση που διαχρον</w:t>
      </w:r>
      <w:r>
        <w:rPr>
          <w:rFonts w:eastAsia="Times New Roman"/>
          <w:szCs w:val="24"/>
        </w:rPr>
        <w:t>ικά υποστήριξε η Νέα Δημοκρατία και για την οποία, όπως είπα και χθες –και χαίρομαι που συμφωνήσαμε όλοι- η διαδικασία του διαγωνισμού ήτο άψογη -και χαίρομαι που παίρνετε πίσω όλες τις κατηγορίες για τον διαγωνισμό, που λέγατε κατά το παρελθόν, και που στ</w:t>
      </w:r>
      <w:r>
        <w:rPr>
          <w:rFonts w:eastAsia="Times New Roman"/>
          <w:szCs w:val="24"/>
        </w:rPr>
        <w:t>ην εισαγωγή και στα εισαγωγικά άρθρα του νομοσχεδίου σας αναφέρετε πόσο άψογα έγινε όλη η διαδικασία του διαγωνισμού και άρα όσα λέγατε για τα σκάνδαλα τα πήρατε πίσω, αυτό είναι πολύ ευχάριστο- θα φέρει μια νέα μέρα για την Ελλάδα. Είναι η μεγαλύτερη ιδιω</w:t>
      </w:r>
      <w:r>
        <w:rPr>
          <w:rFonts w:eastAsia="Times New Roman"/>
          <w:szCs w:val="24"/>
        </w:rPr>
        <w:t xml:space="preserve">τική επένδυση, που έχει γίνει σε ολόκληρη την ελληνική επικράτεια. Θα φέρει πάνω από </w:t>
      </w:r>
      <w:r>
        <w:rPr>
          <w:rFonts w:eastAsia="Times New Roman"/>
          <w:szCs w:val="24"/>
        </w:rPr>
        <w:t>εβδομήντα χιλιάδες</w:t>
      </w:r>
      <w:r>
        <w:rPr>
          <w:rFonts w:eastAsia="Times New Roman"/>
          <w:szCs w:val="24"/>
        </w:rPr>
        <w:t xml:space="preserve"> θέσεις εργασίας. Με αυτού του τύπου τις επενδύσεις</w:t>
      </w:r>
      <w:r>
        <w:rPr>
          <w:rFonts w:eastAsia="Times New Roman"/>
          <w:szCs w:val="24"/>
        </w:rPr>
        <w:t>,</w:t>
      </w:r>
      <w:r>
        <w:rPr>
          <w:rFonts w:eastAsia="Times New Roman"/>
          <w:szCs w:val="24"/>
        </w:rPr>
        <w:t xml:space="preserve"> θα αρχίσουν να γυρίζουν τα παιδιά μας από το εξωτερικό, θα αρχίσει να βρίσκει ο κόσμος δουλειά. Πρέπει να επιδιώκουμε να γίνουν και άλλες τέτοιες επενδύσεις. </w:t>
      </w:r>
    </w:p>
    <w:p w14:paraId="098051DA" w14:textId="77777777" w:rsidR="00BA128F" w:rsidRDefault="00BF6BD8">
      <w:pPr>
        <w:spacing w:after="0" w:line="600" w:lineRule="auto"/>
        <w:ind w:firstLine="720"/>
        <w:jc w:val="both"/>
        <w:rPr>
          <w:rFonts w:eastAsia="Times New Roman"/>
          <w:szCs w:val="24"/>
        </w:rPr>
      </w:pPr>
      <w:r>
        <w:rPr>
          <w:rFonts w:eastAsia="Times New Roman"/>
          <w:szCs w:val="24"/>
        </w:rPr>
        <w:lastRenderedPageBreak/>
        <w:t xml:space="preserve">Γι’ αυτό και η Νέα Δημοκρατία δεσμεύεται ότι, όταν με το καλό γίνουμε κυβέρνηση, ο ίδιος ο </w:t>
      </w:r>
      <w:r>
        <w:rPr>
          <w:rFonts w:eastAsia="Times New Roman"/>
          <w:szCs w:val="24"/>
        </w:rPr>
        <w:t>Π</w:t>
      </w:r>
      <w:r>
        <w:rPr>
          <w:rFonts w:eastAsia="Times New Roman"/>
          <w:szCs w:val="24"/>
        </w:rPr>
        <w:t>ρωθυ</w:t>
      </w:r>
      <w:r>
        <w:rPr>
          <w:rFonts w:eastAsia="Times New Roman"/>
          <w:szCs w:val="24"/>
        </w:rPr>
        <w:t>πουργός Κυριάκος Μητσοτάκης θα παρακολουθεί προσωπικά να μην κολλάει σε κανένα σημείο της διαδρομής η επένδυση, να γίνεται όσο γίνεται γρηγορότερα, έτσι ώστε να σταλεί και ένα σήμα σε κάθε άλλον πιθανό επενδυτή, που θα θελήσει να έρθει να κάνει αναλόγου βε</w:t>
      </w:r>
      <w:r>
        <w:rPr>
          <w:rFonts w:eastAsia="Times New Roman"/>
          <w:szCs w:val="24"/>
        </w:rPr>
        <w:t>ληνεκούς επενδύσεις στην Ελλάδα, να έρθει και να τις κάνει.</w:t>
      </w:r>
    </w:p>
    <w:p w14:paraId="098051DB" w14:textId="77777777" w:rsidR="00BA128F" w:rsidRDefault="00BF6BD8">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Τελειώστε, κύριε Γεωργιάδη.</w:t>
      </w:r>
    </w:p>
    <w:p w14:paraId="098051DC" w14:textId="77777777" w:rsidR="00BA128F" w:rsidRDefault="00BF6BD8">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w:t>
      </w:r>
      <w:r>
        <w:rPr>
          <w:rFonts w:eastAsia="Times New Roman"/>
          <w:b/>
          <w:szCs w:val="24"/>
        </w:rPr>
        <w:t xml:space="preserve">ΑΔΩΝΙΣ ΓΕΩΡΓΙΑΔΗΣ: </w:t>
      </w:r>
      <w:r>
        <w:rPr>
          <w:rFonts w:eastAsia="Times New Roman"/>
          <w:szCs w:val="24"/>
        </w:rPr>
        <w:t xml:space="preserve"> Αυτή είναι η Ελλάδα που θέλουμε, η Ελλάδα της προόδου, η Ελλάδα με θέσεις εργασίας, η Ελλάδα με φιλελεύθερη, κύριε Μπαλτά, οικονομία, όχι νεοφιλελεύθερη, η Ελλάδα στην οποία οι αριστερές ιδέες θα υπάρχουν μόνο για να γελάμε σε καμ</w:t>
      </w:r>
      <w:r>
        <w:rPr>
          <w:rFonts w:eastAsia="Times New Roman"/>
          <w:szCs w:val="24"/>
        </w:rPr>
        <w:t>μ</w:t>
      </w:r>
      <w:r>
        <w:rPr>
          <w:rFonts w:eastAsia="Times New Roman"/>
          <w:szCs w:val="24"/>
        </w:rPr>
        <w:t>ιά ταβέρνα!</w:t>
      </w:r>
    </w:p>
    <w:p w14:paraId="098051DD" w14:textId="77777777" w:rsidR="00BA128F" w:rsidRDefault="00BF6BD8">
      <w:pPr>
        <w:spacing w:after="0" w:line="600" w:lineRule="auto"/>
        <w:ind w:firstLine="720"/>
        <w:jc w:val="both"/>
        <w:rPr>
          <w:rFonts w:eastAsia="Times New Roman"/>
          <w:szCs w:val="24"/>
        </w:rPr>
      </w:pPr>
      <w:r>
        <w:rPr>
          <w:rFonts w:eastAsia="Times New Roman"/>
          <w:szCs w:val="24"/>
        </w:rPr>
        <w:t>Ευχαριστώ πο</w:t>
      </w:r>
      <w:r>
        <w:rPr>
          <w:rFonts w:eastAsia="Times New Roman"/>
          <w:szCs w:val="24"/>
        </w:rPr>
        <w:t>λύ.</w:t>
      </w:r>
    </w:p>
    <w:p w14:paraId="098051DE" w14:textId="77777777" w:rsidR="00BA128F" w:rsidRDefault="00BF6BD8">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8051DF" w14:textId="77777777" w:rsidR="00BA128F" w:rsidRDefault="00BF6BD8">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Τον λόγο έχει η ειδική αγορήτρια της Χρυσής Αυγής, η συνάδελφος κ. Ελένη Ζαρούλια.</w:t>
      </w:r>
    </w:p>
    <w:p w14:paraId="098051E0" w14:textId="77777777" w:rsidR="00BA128F" w:rsidRDefault="00BF6BD8">
      <w:pPr>
        <w:spacing w:after="0"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Ευχαριστώ, κύριε Πρόεδρε.</w:t>
      </w:r>
    </w:p>
    <w:p w14:paraId="098051E1" w14:textId="77777777" w:rsidR="00BA128F" w:rsidRDefault="00BF6BD8">
      <w:pPr>
        <w:spacing w:after="0" w:line="600" w:lineRule="auto"/>
        <w:ind w:firstLine="720"/>
        <w:jc w:val="both"/>
        <w:rPr>
          <w:rFonts w:eastAsia="Times New Roman"/>
          <w:szCs w:val="24"/>
        </w:rPr>
      </w:pPr>
      <w:r>
        <w:rPr>
          <w:rFonts w:eastAsia="Times New Roman"/>
          <w:szCs w:val="24"/>
        </w:rPr>
        <w:t xml:space="preserve">Επιτρέψτε μου, πριν αναφερθώ στο σχέδιο </w:t>
      </w:r>
      <w:r>
        <w:rPr>
          <w:rFonts w:eastAsia="Times New Roman"/>
          <w:szCs w:val="24"/>
        </w:rPr>
        <w:t>νόμου, να κάνω μία καταγγελία.</w:t>
      </w:r>
    </w:p>
    <w:p w14:paraId="098051E2" w14:textId="77777777" w:rsidR="00BA128F" w:rsidRDefault="00BF6BD8">
      <w:pPr>
        <w:spacing w:after="0" w:line="600" w:lineRule="auto"/>
        <w:ind w:firstLine="720"/>
        <w:jc w:val="both"/>
        <w:rPr>
          <w:rFonts w:eastAsia="Times New Roman"/>
          <w:szCs w:val="24"/>
        </w:rPr>
      </w:pPr>
      <w:r>
        <w:rPr>
          <w:rFonts w:eastAsia="Times New Roman"/>
          <w:szCs w:val="24"/>
        </w:rPr>
        <w:t xml:space="preserve">Τις τελευταίες δέκα ημέρες εθεάθη τουρκικό ελικόπτερο σε χαμηλή πτήση πάνω από τη νήσο Κω, για περισσότερο από δεκαπέντε λεπτά, το οποίο οι κάτοικοι παρατηρούσαν εμβρόντητοι. </w:t>
      </w:r>
    </w:p>
    <w:p w14:paraId="098051E3" w14:textId="77777777" w:rsidR="00BA128F" w:rsidRDefault="00BF6BD8">
      <w:pPr>
        <w:spacing w:after="0" w:line="600" w:lineRule="auto"/>
        <w:ind w:firstLine="720"/>
        <w:jc w:val="both"/>
        <w:rPr>
          <w:rFonts w:eastAsia="Times New Roman"/>
          <w:szCs w:val="24"/>
        </w:rPr>
      </w:pPr>
      <w:r>
        <w:rPr>
          <w:rFonts w:eastAsia="Times New Roman"/>
          <w:szCs w:val="24"/>
        </w:rPr>
        <w:t>Τι κάνετε εκεί στο ΥΠΕΞ; Ρητορικό είναι το ερώτημ</w:t>
      </w:r>
      <w:r>
        <w:rPr>
          <w:rFonts w:eastAsia="Times New Roman"/>
          <w:szCs w:val="24"/>
        </w:rPr>
        <w:t>α βέβαια.</w:t>
      </w:r>
    </w:p>
    <w:p w14:paraId="098051E4" w14:textId="77777777" w:rsidR="00BA128F" w:rsidRDefault="00BF6BD8">
      <w:pPr>
        <w:spacing w:after="0" w:line="600" w:lineRule="auto"/>
        <w:ind w:firstLine="720"/>
        <w:jc w:val="both"/>
        <w:rPr>
          <w:rFonts w:eastAsia="Times New Roman"/>
          <w:szCs w:val="24"/>
        </w:rPr>
      </w:pPr>
      <w:r>
        <w:rPr>
          <w:rFonts w:eastAsia="Times New Roman"/>
          <w:szCs w:val="24"/>
        </w:rPr>
        <w:t xml:space="preserve">Και ένα άλλο θέμα, το οποίο ήρθε </w:t>
      </w:r>
      <w:r>
        <w:rPr>
          <w:rFonts w:eastAsia="Times New Roman"/>
          <w:szCs w:val="24"/>
        </w:rPr>
        <w:t>στη δημοσιότητα</w:t>
      </w:r>
      <w:r>
        <w:rPr>
          <w:rFonts w:eastAsia="Times New Roman"/>
          <w:szCs w:val="24"/>
        </w:rPr>
        <w:t xml:space="preserve"> χθες το βράδυ</w:t>
      </w:r>
      <w:r>
        <w:rPr>
          <w:rFonts w:eastAsia="Times New Roman"/>
          <w:szCs w:val="24"/>
        </w:rPr>
        <w:t>,</w:t>
      </w:r>
      <w:r>
        <w:rPr>
          <w:rFonts w:eastAsia="Times New Roman"/>
          <w:szCs w:val="24"/>
        </w:rPr>
        <w:t xml:space="preserve"> σε τηλεοπτική εκπομπή: Καταγγέλθηκε ότι οι Γερμανοί θέλουν να αγοράσουν τον εναέριο χώρο μας και ότι η Κυβέρνηση το σκέφτεται. Εάν συμβεί αυτό, τότε καταλαβαίνετε ότι οι Τούρκοι θα κ</w:t>
      </w:r>
      <w:r>
        <w:rPr>
          <w:rFonts w:eastAsia="Times New Roman"/>
          <w:szCs w:val="24"/>
        </w:rPr>
        <w:t>άνουν ό,τι θέλουν, παρέλαση πάνω από τη χώρα μας, με ό,τι αυτό συνεπάγεται.</w:t>
      </w:r>
    </w:p>
    <w:p w14:paraId="098051E5" w14:textId="77777777" w:rsidR="00BA128F" w:rsidRDefault="00BF6BD8">
      <w:pPr>
        <w:spacing w:after="0" w:line="600" w:lineRule="auto"/>
        <w:ind w:firstLine="720"/>
        <w:jc w:val="both"/>
        <w:rPr>
          <w:rFonts w:eastAsia="Times New Roman"/>
          <w:szCs w:val="24"/>
        </w:rPr>
      </w:pPr>
      <w:r>
        <w:rPr>
          <w:rFonts w:eastAsia="Times New Roman"/>
          <w:szCs w:val="24"/>
        </w:rPr>
        <w:t xml:space="preserve">Ας έλθω τώρα στο σχέδιο νόμου. </w:t>
      </w:r>
    </w:p>
    <w:p w14:paraId="098051E6" w14:textId="77777777" w:rsidR="00BA128F" w:rsidRDefault="00BF6BD8">
      <w:pPr>
        <w:spacing w:after="0" w:line="600" w:lineRule="auto"/>
        <w:ind w:firstLine="720"/>
        <w:jc w:val="both"/>
        <w:rPr>
          <w:rFonts w:eastAsia="Times New Roman"/>
          <w:szCs w:val="24"/>
        </w:rPr>
      </w:pPr>
      <w:r>
        <w:rPr>
          <w:rFonts w:eastAsia="Times New Roman"/>
          <w:szCs w:val="24"/>
        </w:rPr>
        <w:lastRenderedPageBreak/>
        <w:t>Με το υπό ψήφιση σχέδιο νόμου</w:t>
      </w:r>
      <w:r>
        <w:rPr>
          <w:rFonts w:eastAsia="Times New Roman"/>
          <w:szCs w:val="24"/>
        </w:rPr>
        <w:t>,</w:t>
      </w:r>
      <w:r>
        <w:rPr>
          <w:rFonts w:eastAsia="Times New Roman"/>
          <w:szCs w:val="24"/>
        </w:rPr>
        <w:t xml:space="preserve"> έρ</w:t>
      </w:r>
      <w:r>
        <w:rPr>
          <w:rFonts w:eastAsia="Times New Roman"/>
          <w:szCs w:val="24"/>
        </w:rPr>
        <w:t>χ</w:t>
      </w:r>
      <w:r>
        <w:rPr>
          <w:rFonts w:eastAsia="Times New Roman"/>
          <w:szCs w:val="24"/>
        </w:rPr>
        <w:t>εται προς κύρωση από το Κοινοβούλιο η υπογραφείσα στις 14 Νοεμβρίου του 2014 σύμβαση αγοραπωλησίας μετοχών της ετα</w:t>
      </w:r>
      <w:r>
        <w:rPr>
          <w:rFonts w:eastAsia="Times New Roman"/>
          <w:szCs w:val="24"/>
        </w:rPr>
        <w:t xml:space="preserve">ιρείας </w:t>
      </w:r>
      <w:r>
        <w:rPr>
          <w:rFonts w:eastAsia="Times New Roman"/>
          <w:szCs w:val="24"/>
        </w:rPr>
        <w:t>«</w:t>
      </w:r>
      <w:r>
        <w:rPr>
          <w:rFonts w:eastAsia="Times New Roman"/>
          <w:szCs w:val="24"/>
        </w:rPr>
        <w:t xml:space="preserve">ΕΛΛΗΝΙΚΟ </w:t>
      </w:r>
      <w:r>
        <w:rPr>
          <w:rFonts w:eastAsia="Times New Roman"/>
          <w:szCs w:val="24"/>
          <w:lang w:val="en-US"/>
        </w:rPr>
        <w:t>A</w:t>
      </w:r>
      <w:r>
        <w:rPr>
          <w:rFonts w:eastAsia="Times New Roman"/>
          <w:szCs w:val="24"/>
        </w:rPr>
        <w:t>.</w:t>
      </w:r>
      <w:r>
        <w:rPr>
          <w:rFonts w:eastAsia="Times New Roman"/>
          <w:szCs w:val="24"/>
          <w:lang w:val="en-US"/>
        </w:rPr>
        <w:t>E</w:t>
      </w:r>
      <w:r>
        <w:rPr>
          <w:rFonts w:eastAsia="Times New Roman"/>
          <w:szCs w:val="24"/>
        </w:rPr>
        <w:t>.</w:t>
      </w:r>
      <w:r>
        <w:rPr>
          <w:rFonts w:eastAsia="Times New Roman"/>
          <w:szCs w:val="24"/>
        </w:rPr>
        <w:t>»</w:t>
      </w:r>
      <w:r>
        <w:rPr>
          <w:rFonts w:eastAsia="Times New Roman"/>
          <w:szCs w:val="24"/>
        </w:rPr>
        <w:t xml:space="preserve"> και η </w:t>
      </w:r>
      <w:r>
        <w:rPr>
          <w:rFonts w:eastAsia="Times New Roman"/>
          <w:szCs w:val="24"/>
        </w:rPr>
        <w:t>τ</w:t>
      </w:r>
      <w:r>
        <w:rPr>
          <w:rFonts w:eastAsia="Times New Roman"/>
          <w:szCs w:val="24"/>
        </w:rPr>
        <w:t xml:space="preserve">ροποποιητική αυτής </w:t>
      </w:r>
      <w:r>
        <w:rPr>
          <w:rFonts w:eastAsia="Times New Roman"/>
          <w:szCs w:val="24"/>
        </w:rPr>
        <w:t>σ</w:t>
      </w:r>
      <w:r>
        <w:rPr>
          <w:rFonts w:eastAsia="Times New Roman"/>
          <w:szCs w:val="24"/>
        </w:rPr>
        <w:t xml:space="preserve">ύμβαση, η οποία υπογράφηκε στις 19 Ιουλίου του 2016. Και στις δύο περιπτώσεις αντισυμβαλλόμενοι υπήρξαν αφενός το ελληνικό </w:t>
      </w:r>
      <w:r>
        <w:rPr>
          <w:rFonts w:eastAsia="Times New Roman"/>
          <w:szCs w:val="24"/>
        </w:rPr>
        <w:t xml:space="preserve">,δημόσιο, </w:t>
      </w:r>
      <w:r>
        <w:rPr>
          <w:rFonts w:eastAsia="Times New Roman"/>
          <w:szCs w:val="24"/>
        </w:rPr>
        <w:t xml:space="preserve">μέσω του ΤΑΙΠΕΔ και αφετέρου οι εταιρείες </w:t>
      </w:r>
      <w:r>
        <w:rPr>
          <w:rFonts w:eastAsia="Times New Roman"/>
          <w:szCs w:val="24"/>
        </w:rPr>
        <w:t>«</w:t>
      </w:r>
      <w:r>
        <w:rPr>
          <w:rFonts w:eastAsia="Times New Roman"/>
          <w:szCs w:val="24"/>
          <w:lang w:val="en-US"/>
        </w:rPr>
        <w:t>HELLINIKON</w:t>
      </w:r>
      <w:r>
        <w:rPr>
          <w:rFonts w:eastAsia="Times New Roman"/>
          <w:szCs w:val="24"/>
        </w:rPr>
        <w:t xml:space="preserve"> </w:t>
      </w:r>
      <w:r>
        <w:rPr>
          <w:rFonts w:eastAsia="Times New Roman"/>
          <w:szCs w:val="24"/>
          <w:lang w:val="en-US"/>
        </w:rPr>
        <w:t>GLOBAL</w:t>
      </w:r>
      <w:r>
        <w:rPr>
          <w:rFonts w:eastAsia="Times New Roman"/>
          <w:szCs w:val="24"/>
        </w:rPr>
        <w:t xml:space="preserve"> </w:t>
      </w:r>
      <w:r>
        <w:rPr>
          <w:rFonts w:eastAsia="Times New Roman"/>
          <w:szCs w:val="24"/>
          <w:lang w:val="en-US"/>
        </w:rPr>
        <w:t>S</w:t>
      </w:r>
      <w:r>
        <w:rPr>
          <w:rFonts w:eastAsia="Times New Roman"/>
          <w:szCs w:val="24"/>
        </w:rPr>
        <w:t>.</w:t>
      </w:r>
      <w:r>
        <w:rPr>
          <w:rFonts w:eastAsia="Times New Roman"/>
          <w:szCs w:val="24"/>
          <w:lang w:val="en-US"/>
        </w:rPr>
        <w:t>A</w:t>
      </w:r>
      <w:r>
        <w:rPr>
          <w:rFonts w:eastAsia="Times New Roman"/>
          <w:szCs w:val="24"/>
        </w:rPr>
        <w:t>.»</w:t>
      </w:r>
      <w:r>
        <w:rPr>
          <w:rFonts w:eastAsia="Times New Roman"/>
          <w:szCs w:val="24"/>
        </w:rPr>
        <w:t xml:space="preserve"> ως αγοράστρια και η </w:t>
      </w:r>
      <w:r>
        <w:rPr>
          <w:rFonts w:eastAsia="Times New Roman"/>
          <w:szCs w:val="24"/>
        </w:rPr>
        <w:t>«</w:t>
      </w:r>
      <w:r>
        <w:rPr>
          <w:rFonts w:eastAsia="Times New Roman"/>
          <w:szCs w:val="24"/>
          <w:lang w:val="en-US"/>
        </w:rPr>
        <w:t>LAMDA</w:t>
      </w:r>
      <w:r>
        <w:rPr>
          <w:rFonts w:eastAsia="Times New Roman"/>
          <w:szCs w:val="24"/>
        </w:rPr>
        <w:t xml:space="preserve"> </w:t>
      </w:r>
      <w:r>
        <w:rPr>
          <w:rFonts w:eastAsia="Times New Roman"/>
          <w:szCs w:val="24"/>
          <w:lang w:val="en-US"/>
        </w:rPr>
        <w:t>DEVELOPMENT</w:t>
      </w:r>
      <w:r>
        <w:rPr>
          <w:rFonts w:eastAsia="Times New Roman"/>
          <w:szCs w:val="24"/>
        </w:rPr>
        <w:t xml:space="preserve"> </w:t>
      </w:r>
      <w:r>
        <w:rPr>
          <w:rFonts w:eastAsia="Times New Roman"/>
          <w:szCs w:val="24"/>
          <w:lang w:val="en-US"/>
        </w:rPr>
        <w:t>A</w:t>
      </w:r>
      <w:r>
        <w:rPr>
          <w:rFonts w:eastAsia="Times New Roman"/>
          <w:szCs w:val="24"/>
        </w:rPr>
        <w:t>.</w:t>
      </w:r>
      <w:r>
        <w:rPr>
          <w:rFonts w:eastAsia="Times New Roman"/>
          <w:szCs w:val="24"/>
          <w:lang w:val="en-US"/>
        </w:rPr>
        <w:t>E</w:t>
      </w:r>
      <w:r>
        <w:rPr>
          <w:rFonts w:eastAsia="Times New Roman"/>
          <w:szCs w:val="24"/>
        </w:rPr>
        <w:t>.</w:t>
      </w:r>
      <w:r>
        <w:rPr>
          <w:rFonts w:eastAsia="Times New Roman"/>
          <w:szCs w:val="24"/>
        </w:rPr>
        <w:t>»</w:t>
      </w:r>
      <w:r>
        <w:rPr>
          <w:rFonts w:eastAsia="Times New Roman"/>
          <w:szCs w:val="24"/>
        </w:rPr>
        <w:t xml:space="preserve">, ανώνυμη εταιρεία συμμετοχών και αξιοποίησης ακινήτων, ως εγγυήτρια. </w:t>
      </w:r>
    </w:p>
    <w:p w14:paraId="098051E7" w14:textId="77777777" w:rsidR="00BA128F" w:rsidRDefault="00BF6BD8">
      <w:pPr>
        <w:spacing w:after="0" w:line="600" w:lineRule="auto"/>
        <w:ind w:firstLine="720"/>
        <w:jc w:val="both"/>
        <w:rPr>
          <w:rFonts w:eastAsia="Times New Roman"/>
          <w:szCs w:val="24"/>
        </w:rPr>
      </w:pPr>
      <w:r>
        <w:rPr>
          <w:rFonts w:eastAsia="Times New Roman"/>
          <w:szCs w:val="24"/>
        </w:rPr>
        <w:t xml:space="preserve">Η υπόθεση της αξιοποίησης της έκτασης των </w:t>
      </w:r>
      <w:r>
        <w:rPr>
          <w:rFonts w:eastAsia="Times New Roman"/>
          <w:szCs w:val="24"/>
        </w:rPr>
        <w:t>έξι χιλιάδων διακοσίων</w:t>
      </w:r>
      <w:r>
        <w:rPr>
          <w:rFonts w:eastAsia="Times New Roman"/>
          <w:szCs w:val="24"/>
        </w:rPr>
        <w:t xml:space="preserve"> στρεμμάτων, η οποία περιλαμβάνει το πρώην </w:t>
      </w:r>
      <w:r>
        <w:rPr>
          <w:rFonts w:eastAsia="Times New Roman"/>
          <w:szCs w:val="24"/>
        </w:rPr>
        <w:t>α</w:t>
      </w:r>
      <w:r>
        <w:rPr>
          <w:rFonts w:eastAsia="Times New Roman"/>
          <w:szCs w:val="24"/>
        </w:rPr>
        <w:t>εροδρόμιο του Ελληνικού, το τέως</w:t>
      </w:r>
      <w:r>
        <w:rPr>
          <w:rFonts w:eastAsia="Times New Roman"/>
          <w:szCs w:val="24"/>
        </w:rPr>
        <w:t xml:space="preserve"> Ολυμπιακό Κέντρο Ιστιοπλοΐας και το Αθλητικό Κέντρο Νεότητος Αγίου Κοσμά, ήδη απασχολεί το ελληνικό κράτος για χρονικό διάστημα πλέον των είκοσι ετών. </w:t>
      </w:r>
    </w:p>
    <w:p w14:paraId="098051E8" w14:textId="77777777" w:rsidR="00BA128F" w:rsidRDefault="00BF6BD8">
      <w:pPr>
        <w:spacing w:after="0" w:line="600" w:lineRule="auto"/>
        <w:ind w:firstLine="720"/>
        <w:jc w:val="both"/>
        <w:rPr>
          <w:rFonts w:eastAsia="Times New Roman"/>
          <w:szCs w:val="24"/>
        </w:rPr>
      </w:pPr>
      <w:r>
        <w:rPr>
          <w:rFonts w:eastAsia="Times New Roman"/>
          <w:szCs w:val="24"/>
        </w:rPr>
        <w:t>Διαχρονικά οι πολιτικές των ελληνικών κυβερνήσεων επί του θέματος</w:t>
      </w:r>
      <w:r>
        <w:rPr>
          <w:rFonts w:eastAsia="Times New Roman"/>
          <w:szCs w:val="24"/>
        </w:rPr>
        <w:t>,</w:t>
      </w:r>
      <w:r>
        <w:rPr>
          <w:rFonts w:eastAsia="Times New Roman"/>
          <w:szCs w:val="24"/>
        </w:rPr>
        <w:t xml:space="preserve"> </w:t>
      </w:r>
      <w:r>
        <w:rPr>
          <w:rFonts w:eastAsia="Times New Roman"/>
          <w:szCs w:val="24"/>
        </w:rPr>
        <w:t xml:space="preserve">δυστυχώς </w:t>
      </w:r>
      <w:r>
        <w:rPr>
          <w:rFonts w:eastAsia="Times New Roman"/>
          <w:szCs w:val="24"/>
        </w:rPr>
        <w:t>χαρακτηρίζονταν από έλλειψη</w:t>
      </w:r>
      <w:r>
        <w:rPr>
          <w:rFonts w:eastAsia="Times New Roman"/>
          <w:szCs w:val="24"/>
        </w:rPr>
        <w:t xml:space="preserve"> σχεδιασμού, ατολμία, ανικανότητα, αδυναμία προάσπισης του δημοσίου συμφέροντος και </w:t>
      </w:r>
      <w:r>
        <w:rPr>
          <w:rFonts w:eastAsia="Times New Roman"/>
          <w:szCs w:val="24"/>
        </w:rPr>
        <w:lastRenderedPageBreak/>
        <w:t>πλήρη υποταγή στα κελεύσματα διεθνών κεφαλαιουχικών σχημάτων, τα οποία επεδίωκαν να καρπωθούν αντί πινακίου φακής το ακριβότερο σε αξία αστικό ακίνητο σε ολόκληρη την Ευρώπ</w:t>
      </w:r>
      <w:r>
        <w:rPr>
          <w:rFonts w:eastAsia="Times New Roman"/>
          <w:szCs w:val="24"/>
        </w:rPr>
        <w:t>η, συνυπολογιζομένης της αξίας του ανά στρέμμα σε αναλογία με τη συνολική του έκταση.</w:t>
      </w:r>
    </w:p>
    <w:p w14:paraId="098051E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αποτέλεσμα ήταν να οδηγηθούμε ίσως στην πλέον επονείδιστη περίπτωση ξεπουλήματος δημόσιας περιουσίας στη νεότερη πολιτική ιστορία της πατρίδος μας, για την οποία συνυπ</w:t>
      </w:r>
      <w:r>
        <w:rPr>
          <w:rFonts w:eastAsia="Times New Roman" w:cs="Times New Roman"/>
          <w:szCs w:val="24"/>
        </w:rPr>
        <w:t xml:space="preserve">εύθυνοι είναι όλοι όσοι διακυβέρνησαν τη χώρα μας τα τελευταία είκοσι έτη και συνυπέγραψαν τις επίμαχες συμβάσεις. </w:t>
      </w:r>
    </w:p>
    <w:p w14:paraId="098051E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Περιττό να αναφέρουμε ότι εάν το εκμεταλλευόταν το ίδιο το κράτος, τα οφέλη θα ήταν μεγαλύτερα, δεδομένου ότι το </w:t>
      </w:r>
      <w:r>
        <w:rPr>
          <w:rFonts w:eastAsia="Times New Roman" w:cs="Times New Roman"/>
          <w:szCs w:val="24"/>
        </w:rPr>
        <w:t>α</w:t>
      </w:r>
      <w:r>
        <w:rPr>
          <w:rFonts w:eastAsia="Times New Roman" w:cs="Times New Roman"/>
          <w:szCs w:val="24"/>
        </w:rPr>
        <w:t>εροδρόμιο ήταν από τις πλέ</w:t>
      </w:r>
      <w:r>
        <w:rPr>
          <w:rFonts w:eastAsia="Times New Roman" w:cs="Times New Roman"/>
          <w:szCs w:val="24"/>
        </w:rPr>
        <w:t xml:space="preserve">ον κερδοφόρες επιχειρήσεις της χώρας μας. </w:t>
      </w:r>
    </w:p>
    <w:p w14:paraId="098051E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w:t>
      </w:r>
      <w:r>
        <w:rPr>
          <w:rFonts w:eastAsia="Times New Roman" w:cs="Times New Roman"/>
          <w:szCs w:val="24"/>
        </w:rPr>
        <w:t xml:space="preserve">ίμημα </w:t>
      </w:r>
      <w:r>
        <w:rPr>
          <w:rFonts w:eastAsia="Times New Roman" w:cs="Times New Roman"/>
          <w:szCs w:val="24"/>
        </w:rPr>
        <w:t>Α</w:t>
      </w:r>
      <w:r>
        <w:rPr>
          <w:rFonts w:eastAsia="Times New Roman" w:cs="Times New Roman"/>
          <w:szCs w:val="24"/>
        </w:rPr>
        <w:t xml:space="preserve">πόκτησης </w:t>
      </w:r>
      <w:r>
        <w:rPr>
          <w:rFonts w:eastAsia="Times New Roman" w:cs="Times New Roman"/>
          <w:szCs w:val="24"/>
        </w:rPr>
        <w:t>Μ</w:t>
      </w:r>
      <w:r>
        <w:rPr>
          <w:rFonts w:eastAsia="Times New Roman" w:cs="Times New Roman"/>
          <w:szCs w:val="24"/>
        </w:rPr>
        <w:t xml:space="preserve">ετοχών (ΤΑΜ) ορίζεται στο άρθρο 3 της </w:t>
      </w:r>
      <w:r>
        <w:rPr>
          <w:rFonts w:eastAsia="Times New Roman" w:cs="Times New Roman"/>
          <w:szCs w:val="24"/>
        </w:rPr>
        <w:t>σ</w:t>
      </w:r>
      <w:r>
        <w:rPr>
          <w:rFonts w:eastAsia="Times New Roman" w:cs="Times New Roman"/>
          <w:szCs w:val="24"/>
        </w:rPr>
        <w:t xml:space="preserve">ύμβασης, στο ποσό των 915.000.000 ευρώ καταβλητέο σε βάθος δεκαετίας. Εξ αυτών, άμεσα, με την υπογραφή της </w:t>
      </w:r>
      <w:r>
        <w:rPr>
          <w:rFonts w:eastAsia="Times New Roman" w:cs="Times New Roman"/>
          <w:szCs w:val="24"/>
        </w:rPr>
        <w:t>σ</w:t>
      </w:r>
      <w:r>
        <w:rPr>
          <w:rFonts w:eastAsia="Times New Roman" w:cs="Times New Roman"/>
          <w:szCs w:val="24"/>
        </w:rPr>
        <w:t>υ</w:t>
      </w:r>
      <w:r>
        <w:rPr>
          <w:rFonts w:eastAsia="Times New Roman" w:cs="Times New Roman"/>
          <w:szCs w:val="24"/>
        </w:rPr>
        <w:t>μβ</w:t>
      </w:r>
      <w:r>
        <w:rPr>
          <w:rFonts w:eastAsia="Times New Roman" w:cs="Times New Roman"/>
          <w:szCs w:val="24"/>
        </w:rPr>
        <w:t>ά</w:t>
      </w:r>
      <w:r>
        <w:rPr>
          <w:rFonts w:eastAsia="Times New Roman" w:cs="Times New Roman"/>
          <w:szCs w:val="24"/>
        </w:rPr>
        <w:t>σ</w:t>
      </w:r>
      <w:r>
        <w:rPr>
          <w:rFonts w:eastAsia="Times New Roman" w:cs="Times New Roman"/>
          <w:szCs w:val="24"/>
        </w:rPr>
        <w:t>εω</w:t>
      </w:r>
      <w:r>
        <w:rPr>
          <w:rFonts w:eastAsia="Times New Roman" w:cs="Times New Roman"/>
          <w:szCs w:val="24"/>
        </w:rPr>
        <w:t>ς το κράτος θα εισπράξει 300.000.000 ε</w:t>
      </w:r>
      <w:r>
        <w:rPr>
          <w:rFonts w:eastAsia="Times New Roman" w:cs="Times New Roman"/>
          <w:szCs w:val="24"/>
        </w:rPr>
        <w:t xml:space="preserve">υρώ. Το ύψος του τιμήματος κρίνεται όχι απλά ιδιαίτερα χαμηλό, </w:t>
      </w:r>
      <w:r>
        <w:rPr>
          <w:rFonts w:eastAsia="Times New Roman" w:cs="Times New Roman"/>
          <w:szCs w:val="24"/>
        </w:rPr>
        <w:lastRenderedPageBreak/>
        <w:t xml:space="preserve">αλλά ευτελές για το συγκεκριμένο ακίνητο, η αξία του οποίου είναι πολλαπλάσια, όπως έχει υποστηριχθεί από εκθέσεις ανεξάρτητων θεσμών και εμπειρογνωμόνων. </w:t>
      </w:r>
    </w:p>
    <w:p w14:paraId="098051E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2014 το Τεχνικό Επιμελητήριο Ελλάδ</w:t>
      </w:r>
      <w:r>
        <w:rPr>
          <w:rFonts w:eastAsia="Times New Roman" w:cs="Times New Roman"/>
          <w:szCs w:val="24"/>
        </w:rPr>
        <w:t xml:space="preserve">ος, με οικονομοτεχνική του μελέτη, προσδιόρισε τη συγκεκριμένη αξία σε περίπου 3 δισεκατομμύρια ευρώ, αξία δηλαδή υπερτριπλάσια από τα 915.000.000 ευρώ, τα οποία αποδέχθηκε ως τίμημα το ΤΑΙΠΕΔ. </w:t>
      </w:r>
    </w:p>
    <w:p w14:paraId="098051E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Αξιοσημείωτο και ενδεικτικό της υποκρισίας και του καιροσκοπι</w:t>
      </w:r>
      <w:r>
        <w:rPr>
          <w:rFonts w:eastAsia="Times New Roman" w:cs="Times New Roman"/>
          <w:szCs w:val="24"/>
        </w:rPr>
        <w:t xml:space="preserve">σμού της Κυβέρνησης αποτελεί το γεγονός ότι Πρόεδρος του Τεχνικού Επιμελητήριου Ελλάδας κατά το διάστημα που είχε εκδοθεί η ως άνω έκθεση-κόλαφος κατά της </w:t>
      </w:r>
      <w:r>
        <w:rPr>
          <w:rFonts w:eastAsia="Times New Roman" w:cs="Times New Roman"/>
          <w:szCs w:val="24"/>
        </w:rPr>
        <w:t>σ</w:t>
      </w:r>
      <w:r>
        <w:rPr>
          <w:rFonts w:eastAsia="Times New Roman" w:cs="Times New Roman"/>
          <w:szCs w:val="24"/>
        </w:rPr>
        <w:t xml:space="preserve">υμφωνίας του ΤΑΙΠΕΔ, με την ως άνω αγοράστρια εταιρεία, ήταν ο νυν Υπουργός Υποδομών, Μεταφορών και </w:t>
      </w:r>
      <w:r>
        <w:rPr>
          <w:rFonts w:eastAsia="Times New Roman" w:cs="Times New Roman"/>
          <w:szCs w:val="24"/>
        </w:rPr>
        <w:t xml:space="preserve">Δικτύων Χρήστος Σπίρτζης, ο οποίος τότε κατακεραύνωνε την επίμαχη </w:t>
      </w:r>
      <w:r>
        <w:rPr>
          <w:rFonts w:eastAsia="Times New Roman" w:cs="Times New Roman"/>
          <w:szCs w:val="24"/>
        </w:rPr>
        <w:t>σ</w:t>
      </w:r>
      <w:r>
        <w:rPr>
          <w:rFonts w:eastAsia="Times New Roman" w:cs="Times New Roman"/>
          <w:szCs w:val="24"/>
        </w:rPr>
        <w:t xml:space="preserve">υμφωνία, χαρακτηρίζοντας το ΤΑΙΠΕΔ ένα κακής ποιότητας δημοπρατήριο χωρίς τιμές εκκίνησης και με μία προσφορά. </w:t>
      </w:r>
      <w:r>
        <w:rPr>
          <w:rFonts w:eastAsia="Times New Roman" w:cs="Times New Roman"/>
          <w:szCs w:val="24"/>
        </w:rPr>
        <w:t>Ο</w:t>
      </w:r>
      <w:r>
        <w:rPr>
          <w:rFonts w:eastAsia="Times New Roman" w:cs="Times New Roman"/>
          <w:szCs w:val="24"/>
        </w:rPr>
        <w:t xml:space="preserve"> κ. Σπίρτζης</w:t>
      </w:r>
      <w:r>
        <w:rPr>
          <w:rFonts w:eastAsia="Times New Roman" w:cs="Times New Roman"/>
          <w:szCs w:val="24"/>
        </w:rPr>
        <w:t xml:space="preserve"> τα έλεγε</w:t>
      </w:r>
      <w:r>
        <w:rPr>
          <w:rFonts w:eastAsia="Times New Roman" w:cs="Times New Roman"/>
          <w:szCs w:val="24"/>
        </w:rPr>
        <w:t xml:space="preserve">, της Κυβερνήσεώς σας. </w:t>
      </w:r>
    </w:p>
    <w:p w14:paraId="098051E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Ιανουάριο του 2016 συνεστήθη ομάδα έργου αποτελούμενη από ειδικούς εμπειρογνώμονες-επιστήμονες, κατόπιν εντολής του Υπουργού Επικρατείας κ. Φλαμπουράρη, προκειμένου να μελετήσει την επίμαχη </w:t>
      </w:r>
      <w:r>
        <w:rPr>
          <w:rFonts w:eastAsia="Times New Roman" w:cs="Times New Roman"/>
          <w:szCs w:val="24"/>
        </w:rPr>
        <w:t>σ</w:t>
      </w:r>
      <w:r>
        <w:rPr>
          <w:rFonts w:eastAsia="Times New Roman" w:cs="Times New Roman"/>
          <w:szCs w:val="24"/>
        </w:rPr>
        <w:t>ύμβαση. Σύμφωνα με την έκθεση της ως άνω ομάδας, η οποία είδε</w:t>
      </w:r>
      <w:r>
        <w:rPr>
          <w:rFonts w:eastAsia="Times New Roman" w:cs="Times New Roman"/>
          <w:szCs w:val="24"/>
        </w:rPr>
        <w:t xml:space="preserve"> το φως της δημοσιότητος με τους όρους της </w:t>
      </w:r>
      <w:r>
        <w:rPr>
          <w:rFonts w:eastAsia="Times New Roman" w:cs="Times New Roman"/>
          <w:szCs w:val="24"/>
        </w:rPr>
        <w:t>σ</w:t>
      </w:r>
      <w:r>
        <w:rPr>
          <w:rFonts w:eastAsia="Times New Roman" w:cs="Times New Roman"/>
          <w:szCs w:val="24"/>
        </w:rPr>
        <w:t xml:space="preserve">ύμβασης που έχουν υπογράψει από το 2014 το ΤΑΙΠΕΔ και η </w:t>
      </w:r>
      <w:r>
        <w:rPr>
          <w:rFonts w:eastAsia="Times New Roman" w:cs="Times New Roman"/>
          <w:szCs w:val="24"/>
        </w:rPr>
        <w:t>«</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κι ο πωλητής, δηλαδή το ΤΑΙΠΕΔ, επιβαρύνονται με δυσανάλογο τρόπο και αναλαμβάνουν υπερβολικές δεσμεύσεις και υποχρ</w:t>
      </w:r>
      <w:r>
        <w:rPr>
          <w:rFonts w:eastAsia="Times New Roman" w:cs="Times New Roman"/>
          <w:szCs w:val="24"/>
        </w:rPr>
        <w:t xml:space="preserve">εώσεις απέναντι στον αγοραστή, ώστε να υπάρχει σοβαρός κίνδυνος η επένδυση στο μέλλον να τους επιβαρύνει υπέρμετρα. </w:t>
      </w:r>
    </w:p>
    <w:p w14:paraId="098051E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ύμβαση διασφαλίζει σε κάθε περίπτωση την εταιρεία, παρέχοντάς της πλήθος δικαιωμάτων, σε αντίθεση με το ελληνικό </w:t>
      </w:r>
      <w:r>
        <w:rPr>
          <w:rFonts w:eastAsia="Times New Roman" w:cs="Times New Roman"/>
          <w:szCs w:val="24"/>
        </w:rPr>
        <w:t>δ</w:t>
      </w:r>
      <w:r>
        <w:rPr>
          <w:rFonts w:eastAsia="Times New Roman" w:cs="Times New Roman"/>
          <w:szCs w:val="24"/>
        </w:rPr>
        <w:t>ημόσιο, το οποίο αναλα</w:t>
      </w:r>
      <w:r>
        <w:rPr>
          <w:rFonts w:eastAsia="Times New Roman" w:cs="Times New Roman"/>
          <w:szCs w:val="24"/>
        </w:rPr>
        <w:t xml:space="preserve">μβάνει πλήθος υποχρεώσεων για καταβολή αποζημιώσεων. </w:t>
      </w:r>
    </w:p>
    <w:p w14:paraId="098051F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Επιπλέον, με το υπ’ αριθμόν 10871/13-11-2014 έγγραφο του </w:t>
      </w:r>
      <w:r>
        <w:rPr>
          <w:rFonts w:eastAsia="Times New Roman" w:cs="Times New Roman"/>
          <w:szCs w:val="24"/>
        </w:rPr>
        <w:t>Γ</w:t>
      </w:r>
      <w:r>
        <w:rPr>
          <w:rFonts w:eastAsia="Times New Roman" w:cs="Times New Roman"/>
          <w:szCs w:val="24"/>
        </w:rPr>
        <w:t xml:space="preserve">ραφείου Εισαγγελέως Οικονομικού Εγκλήματος κ. Δραγάτση, ανατέθηκε στους πραγματογνώμονες Γεώργιο Αναματερό και Ιωάννη Μελά, </w:t>
      </w:r>
      <w:r>
        <w:rPr>
          <w:rFonts w:eastAsia="Times New Roman" w:cs="Times New Roman"/>
          <w:szCs w:val="24"/>
        </w:rPr>
        <w:lastRenderedPageBreak/>
        <w:t>να εκτιμήσουν την εμ</w:t>
      </w:r>
      <w:r>
        <w:rPr>
          <w:rFonts w:eastAsia="Times New Roman" w:cs="Times New Roman"/>
          <w:szCs w:val="24"/>
        </w:rPr>
        <w:t xml:space="preserve">πορική αξία του ακινήτου, </w:t>
      </w:r>
      <w:r>
        <w:rPr>
          <w:rFonts w:eastAsia="Times New Roman" w:cs="Times New Roman"/>
          <w:szCs w:val="24"/>
        </w:rPr>
        <w:t>μ</w:t>
      </w:r>
      <w:r>
        <w:rPr>
          <w:rFonts w:eastAsia="Times New Roman" w:cs="Times New Roman"/>
          <w:szCs w:val="24"/>
        </w:rPr>
        <w:t xml:space="preserve">ητροπολιτικός </w:t>
      </w:r>
      <w:r>
        <w:rPr>
          <w:rFonts w:eastAsia="Times New Roman" w:cs="Times New Roman"/>
          <w:szCs w:val="24"/>
        </w:rPr>
        <w:t>π</w:t>
      </w:r>
      <w:r>
        <w:rPr>
          <w:rFonts w:eastAsia="Times New Roman" w:cs="Times New Roman"/>
          <w:szCs w:val="24"/>
        </w:rPr>
        <w:t xml:space="preserve">όλος Ελληνικού-Αγίου Κοσμά, ώστε να διερευνηθεί εάν ήταν εύλογο το συμφωνηθέν τίμημα μεταξύ του ΤΑΙΠΕΔ και της </w:t>
      </w:r>
      <w:r>
        <w:rPr>
          <w:rFonts w:eastAsia="Times New Roman" w:cs="Times New Roman"/>
          <w:szCs w:val="24"/>
        </w:rPr>
        <w:t>«</w:t>
      </w:r>
      <w:r>
        <w:rPr>
          <w:rFonts w:eastAsia="Times New Roman" w:cs="Times New Roman"/>
          <w:szCs w:val="24"/>
        </w:rPr>
        <w:t xml:space="preserve">LAMDA </w:t>
      </w:r>
      <w:r>
        <w:rPr>
          <w:rFonts w:eastAsia="Times New Roman" w:cs="Times New Roman"/>
          <w:szCs w:val="24"/>
          <w:lang w:val="en-US"/>
        </w:rPr>
        <w:t>DEVELOPMENT</w:t>
      </w:r>
      <w:r>
        <w:rPr>
          <w:rFonts w:eastAsia="Times New Roman" w:cs="Times New Roman"/>
          <w:szCs w:val="24"/>
        </w:rPr>
        <w:t>»</w:t>
      </w:r>
      <w:r>
        <w:rPr>
          <w:rFonts w:eastAsia="Times New Roman" w:cs="Times New Roman"/>
          <w:szCs w:val="24"/>
        </w:rPr>
        <w:t xml:space="preserve">. </w:t>
      </w:r>
    </w:p>
    <w:p w14:paraId="098051F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Οι δύο πραγματογνωμοσύνες, οι οποίες παραδόθηκαν στον αρμόδιο </w:t>
      </w:r>
      <w:r>
        <w:rPr>
          <w:rFonts w:eastAsia="Times New Roman" w:cs="Times New Roman"/>
          <w:szCs w:val="24"/>
        </w:rPr>
        <w:t>ε</w:t>
      </w:r>
      <w:r>
        <w:rPr>
          <w:rFonts w:eastAsia="Times New Roman" w:cs="Times New Roman"/>
          <w:szCs w:val="24"/>
        </w:rPr>
        <w:t>ισαγγελέα τον Σεπτ</w:t>
      </w:r>
      <w:r>
        <w:rPr>
          <w:rFonts w:eastAsia="Times New Roman" w:cs="Times New Roman"/>
          <w:szCs w:val="24"/>
        </w:rPr>
        <w:t xml:space="preserve">έμβριο του 2015, αποτελούν πραγματικό κόλαφο για τις επίμαχες συμβάσεις, εκτιμώντας αμφότερες την εμπορική αξία του ως άνω ακινήτου σε υπερτριπλάσια και υπερτετραπλάσια τιμή αντίστοιχα απ’ αυτή την οποία αποδέχθηκε το ΤΑΙΠΕΔ. </w:t>
      </w:r>
    </w:p>
    <w:p w14:paraId="098051F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Ταυτόχρονα, θέτουν και άλλα θ</w:t>
      </w:r>
      <w:r>
        <w:rPr>
          <w:rFonts w:eastAsia="Times New Roman" w:cs="Times New Roman"/>
          <w:szCs w:val="24"/>
        </w:rPr>
        <w:t>έματα νομιμότητος, πλέον του ύψους του τιμήματος, όπως είναι η μεταβίβαση της πλήρους κυριότητος του 30% της εκτάσεως του ακινήτου στην αγοράστρια εταιρεία και η παραχώρηση της συνολικής έκτασης για ενενήντα εννέα έτη. Εδώ να πούμε ότι και για οικογενειακό</w:t>
      </w:r>
      <w:r>
        <w:rPr>
          <w:rFonts w:eastAsia="Times New Roman" w:cs="Times New Roman"/>
          <w:szCs w:val="24"/>
        </w:rPr>
        <w:t xml:space="preserve"> τάφο σάς ζητάνε ενενήντα εννιά χρόνια, μία ζωή δηλαδή, παραπάνω από μία ζωή. </w:t>
      </w:r>
    </w:p>
    <w:p w14:paraId="098051F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 των προαναφερθέντων, καθίσταται προφανές ότι η επίμαχη </w:t>
      </w:r>
      <w:r>
        <w:rPr>
          <w:rFonts w:eastAsia="Times New Roman" w:cs="Times New Roman"/>
          <w:szCs w:val="24"/>
        </w:rPr>
        <w:t>σ</w:t>
      </w:r>
      <w:r>
        <w:rPr>
          <w:rFonts w:eastAsia="Times New Roman" w:cs="Times New Roman"/>
          <w:szCs w:val="24"/>
        </w:rPr>
        <w:t>ύμβαση αποτελεί ένα μέγιστο πολιτικό και οικονομικό σκάνδαλο, το οποίο εξυπηρετεί αποκλειστικά και μόνο επιχειρηματικά</w:t>
      </w:r>
      <w:r>
        <w:rPr>
          <w:rFonts w:eastAsia="Times New Roman" w:cs="Times New Roman"/>
          <w:szCs w:val="24"/>
        </w:rPr>
        <w:t xml:space="preserve"> συμφέροντα, εγχώρια και διεθνή, εις βάρος του ελληνικού</w:t>
      </w:r>
      <w:r>
        <w:rPr>
          <w:rFonts w:eastAsia="Times New Roman" w:cs="Times New Roman"/>
          <w:szCs w:val="24"/>
        </w:rPr>
        <w:t xml:space="preserve"> δ</w:t>
      </w:r>
      <w:r>
        <w:rPr>
          <w:rFonts w:eastAsia="Times New Roman" w:cs="Times New Roman"/>
          <w:szCs w:val="24"/>
        </w:rPr>
        <w:t xml:space="preserve">ημοσίου. </w:t>
      </w:r>
    </w:p>
    <w:p w14:paraId="098051F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Συνυπεύθυνες σ’ αυτό το έγκλημα, σε βάρος των συμφερόντων του ελληνικού λαού, είναι όλες οι πολιτικές δυνάμεις, οι οποίες έχοντας τη διακυβέρνηση της χώρας τις τελευταίες δεκαετίες</w:t>
      </w:r>
      <w:r>
        <w:rPr>
          <w:rFonts w:eastAsia="Times New Roman" w:cs="Times New Roman"/>
          <w:szCs w:val="24"/>
        </w:rPr>
        <w:t>,</w:t>
      </w:r>
      <w:r>
        <w:rPr>
          <w:rFonts w:eastAsia="Times New Roman" w:cs="Times New Roman"/>
          <w:szCs w:val="24"/>
        </w:rPr>
        <w:t xml:space="preserve"> αποδέχ</w:t>
      </w:r>
      <w:r>
        <w:rPr>
          <w:rFonts w:eastAsia="Times New Roman" w:cs="Times New Roman"/>
          <w:szCs w:val="24"/>
        </w:rPr>
        <w:t>θηκαν το ξεπούλημα του εθνικού μας πλούτου, μη δυνάμενες να αξιοποιήσουν τη δημόσια περιουσία προς όφελος των εθνικών μας συμφερόντων.</w:t>
      </w:r>
    </w:p>
    <w:p w14:paraId="098051F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Κυβέρνηση ΣΥΡΙΖΑ-ΑΝΕΛ επιλέγει να επισφραγίσει την απώλεια της εθνικής περιουσίας, προκειμένου να εξοικονομήσει χρήματα</w:t>
      </w:r>
      <w:r>
        <w:rPr>
          <w:rFonts w:eastAsia="Times New Roman" w:cs="Times New Roman"/>
          <w:szCs w:val="24"/>
        </w:rPr>
        <w:t xml:space="preserve"> τα οποία, όμως, σε κα</w:t>
      </w:r>
      <w:r>
        <w:rPr>
          <w:rFonts w:eastAsia="Times New Roman" w:cs="Times New Roman"/>
          <w:szCs w:val="24"/>
        </w:rPr>
        <w:t>μ</w:t>
      </w:r>
      <w:r>
        <w:rPr>
          <w:rFonts w:eastAsia="Times New Roman" w:cs="Times New Roman"/>
          <w:szCs w:val="24"/>
        </w:rPr>
        <w:t xml:space="preserve">μία περίπτωση δεν πρόκειται να αξιοποιηθούν προς όφελος του ελληνικού λαού. </w:t>
      </w:r>
    </w:p>
    <w:p w14:paraId="098051F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Αυτό που επιμελώς αποκρύπτουν οι κυβερνώντες, οι οποίοι υποκριτικά πανηγυρίζουν για τα εκατομμύρια που δήθεν θα μπουν στα δημόσια ταμεία, είναι ότι και το τ</w:t>
      </w:r>
      <w:r>
        <w:rPr>
          <w:rFonts w:eastAsia="Times New Roman" w:cs="Times New Roman"/>
          <w:szCs w:val="24"/>
        </w:rPr>
        <w:t xml:space="preserve">ελευταίο ευρώ από το τίμημα του </w:t>
      </w:r>
      <w:r>
        <w:rPr>
          <w:rFonts w:eastAsia="Times New Roman" w:cs="Times New Roman"/>
          <w:szCs w:val="24"/>
        </w:rPr>
        <w:lastRenderedPageBreak/>
        <w:t>ξεπουλήματος της έκτασης του Ελληνικού θα χρησιμοποιηθεί αποκλειστικά και μόνο για την εξυπηρέτηση του δημοσίου χρέους, σε πιστή εφαρμογή των μνημονιακών δεσμεύσεων που έχει αναλάβει η χώρα μας.</w:t>
      </w:r>
    </w:p>
    <w:p w14:paraId="098051F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Οι μελλοντικές σε βάθος δεκαε</w:t>
      </w:r>
      <w:r>
        <w:rPr>
          <w:rFonts w:eastAsia="Times New Roman" w:cs="Times New Roman"/>
          <w:szCs w:val="24"/>
        </w:rPr>
        <w:t>τιών επενδύσεις, τις οποίες υπόσχεται ο αγοραστής να πραγματοποιήσει, σε καμμ</w:t>
      </w:r>
      <w:r>
        <w:rPr>
          <w:rFonts w:eastAsia="Times New Roman" w:cs="Times New Roman"/>
          <w:szCs w:val="24"/>
        </w:rPr>
        <w:t>ία</w:t>
      </w:r>
      <w:r>
        <w:rPr>
          <w:rFonts w:eastAsia="Times New Roman" w:cs="Times New Roman"/>
          <w:szCs w:val="24"/>
        </w:rPr>
        <w:t xml:space="preserve"> περίπτωση δεν μπορούν να δημιουργήσουν ακόμη και τις ελάχιστες προϋποθέσεις ανάκαμψης της ελληνικής οικονομίας στο άμεσο μέλλον. </w:t>
      </w:r>
    </w:p>
    <w:p w14:paraId="098051F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όσο για τις θέσεις εργασίας που πολυδιαφημ</w:t>
      </w:r>
      <w:r>
        <w:rPr>
          <w:rFonts w:eastAsia="Times New Roman" w:cs="Times New Roman"/>
          <w:szCs w:val="24"/>
        </w:rPr>
        <w:t xml:space="preserve">ίζετε, αυτές θα καταληφθούν από λαθρομετανάστες που τους έχετε φέρει εδώ γι’ αυτόν ακριβώς τον λόγο, </w:t>
      </w:r>
      <w:r>
        <w:rPr>
          <w:rFonts w:eastAsia="Times New Roman" w:cs="Times New Roman"/>
          <w:szCs w:val="24"/>
        </w:rPr>
        <w:t xml:space="preserve">για να </w:t>
      </w:r>
      <w:r>
        <w:rPr>
          <w:rFonts w:eastAsia="Times New Roman" w:cs="Times New Roman"/>
          <w:szCs w:val="24"/>
        </w:rPr>
        <w:t>προσφέρουν φθηνά εργατικά χέρια, ενώ οι Έλληνες θα παραμείνουν στην ανεργία και την ανέχεια.</w:t>
      </w:r>
    </w:p>
    <w:p w14:paraId="098051F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Τόσο η σημερινή Κυβέρνηση όσο και οι πολιτικές δυνάμεις</w:t>
      </w:r>
      <w:r>
        <w:rPr>
          <w:rFonts w:eastAsia="Times New Roman" w:cs="Times New Roman"/>
          <w:szCs w:val="24"/>
        </w:rPr>
        <w:t xml:space="preserve"> της Αντιπολίτευσης οι οποίες κυβέρνησαν στο παρελθόν, διαγωνίζονται πλέον στο ποιος θα αποδειχθεί πιστότερος και ικανότερος εντολοδόχος </w:t>
      </w:r>
      <w:r>
        <w:rPr>
          <w:rFonts w:eastAsia="Times New Roman" w:cs="Times New Roman"/>
          <w:szCs w:val="24"/>
        </w:rPr>
        <w:lastRenderedPageBreak/>
        <w:t>στην εφαρμογή των μνημονιακών πολιτικών. Για να το επιτύχουν αυτό, πρόθυμα αποδέχονται και συνυπογράφουν το ξεπούλημα τ</w:t>
      </w:r>
      <w:r>
        <w:rPr>
          <w:rFonts w:eastAsia="Times New Roman" w:cs="Times New Roman"/>
          <w:szCs w:val="24"/>
        </w:rPr>
        <w:t>ης δημόσιας περιουσίας, στοχεύοντας στην πολιτική τους επιβίωση και αδιαφορώντας για το μέλλον του λαού μας, προκειμένου να λάβουν τα εύσημα των εντολέων τους.</w:t>
      </w:r>
    </w:p>
    <w:p w14:paraId="098051F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ελληνική δικαιοσύνη με την εφαρμογή των νόμιμων διαδικασιών και ο ελληνικός λαός με την ψήφο τ</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οφείλουν να θέσουν φραγμό στην επιχειρούμενη εθνική μειοδοσία. Η θέση της Χρυσής Αυγής συνάδει με την απόφαση 1938/2010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δηλαδή αρμονική συνύπαρξη αεροδρομίου και πάρκου στην όλη έκταση, χωρίς όμως καζίνο κ.λπ</w:t>
      </w:r>
      <w:r>
        <w:rPr>
          <w:rFonts w:eastAsia="Times New Roman" w:cs="Times New Roman"/>
          <w:szCs w:val="24"/>
        </w:rPr>
        <w:t>.</w:t>
      </w:r>
      <w:r>
        <w:rPr>
          <w:rFonts w:eastAsia="Times New Roman" w:cs="Times New Roman"/>
          <w:szCs w:val="24"/>
        </w:rPr>
        <w:t xml:space="preserve">. </w:t>
      </w:r>
    </w:p>
    <w:p w14:paraId="098051F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Αεροδρόμιο ξανά στο Ελληνικό. Πώς; Κατ’ αρχάς, επαναδιαπραγμάτευση της αποικιακής σύμβασης των Σπάτων για επαναλειτουργία του αεροδρομίου. Άλλως, σε κάθε περίπτωση, άνοιγμα του αεροδρομίου στα κρατικά αεροπλάνα για τις ανάγκες του κράτους και της αεροπορία</w:t>
      </w:r>
      <w:r>
        <w:rPr>
          <w:rFonts w:eastAsia="Times New Roman" w:cs="Times New Roman"/>
          <w:szCs w:val="24"/>
        </w:rPr>
        <w:t xml:space="preserve">ς μας. Αποκατάσταση του διαδρόμου 15/33 και χρήση αυτού ως εφεδρικού εναλλακτικού προσγειώσεων-απογειώσεων σε ώρα ανάγκης για το αεροδρόμιο Σπάτων. </w:t>
      </w:r>
    </w:p>
    <w:p w14:paraId="098051F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αεροδρόμιο θα εξυπηρετείται με την επέκταση του </w:t>
      </w:r>
      <w:r>
        <w:rPr>
          <w:rFonts w:eastAsia="Times New Roman" w:cs="Times New Roman"/>
          <w:szCs w:val="24"/>
        </w:rPr>
        <w:t>μ</w:t>
      </w:r>
      <w:r>
        <w:rPr>
          <w:rFonts w:eastAsia="Times New Roman" w:cs="Times New Roman"/>
          <w:szCs w:val="24"/>
        </w:rPr>
        <w:t xml:space="preserve">ετρό και θα συνδέεται με τα Σπάτα μέσω της </w:t>
      </w:r>
      <w:r>
        <w:rPr>
          <w:rFonts w:eastAsia="Times New Roman" w:cs="Times New Roman"/>
          <w:szCs w:val="24"/>
        </w:rPr>
        <w:t>π</w:t>
      </w:r>
      <w:r>
        <w:rPr>
          <w:rFonts w:eastAsia="Times New Roman" w:cs="Times New Roman"/>
          <w:szCs w:val="24"/>
        </w:rPr>
        <w:t>εριφερειακή</w:t>
      </w:r>
      <w:r>
        <w:rPr>
          <w:rFonts w:eastAsia="Times New Roman" w:cs="Times New Roman"/>
          <w:szCs w:val="24"/>
        </w:rPr>
        <w:t xml:space="preserve">ς Υμηττού. Σε εκείνους που θα ενοχλούνται από τους θορύβους στο Ελληνικό, μπορεί να λειτουργήσει συγκεκριμένες ώρες και μόνο ως αεροδρόμιο ήπιας εναλλακτικής χρήσης. </w:t>
      </w:r>
    </w:p>
    <w:p w14:paraId="098051F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Τα έσοδα από την επαναλειτουργία του </w:t>
      </w:r>
      <w:r>
        <w:rPr>
          <w:rFonts w:eastAsia="Times New Roman" w:cs="Times New Roman"/>
          <w:szCs w:val="24"/>
        </w:rPr>
        <w:t>α</w:t>
      </w:r>
      <w:r>
        <w:rPr>
          <w:rFonts w:eastAsia="Times New Roman" w:cs="Times New Roman"/>
          <w:szCs w:val="24"/>
        </w:rPr>
        <w:t>εροδρομίου Ελληνικού θα κατευθύνεται προς τα ταμεία</w:t>
      </w:r>
      <w:r>
        <w:rPr>
          <w:rFonts w:eastAsia="Times New Roman" w:cs="Times New Roman"/>
          <w:szCs w:val="24"/>
        </w:rPr>
        <w:t xml:space="preserve"> των όμορων δήμων και του κράτους για τις ανάγκες κατασκευής πάρκου στο Κανόε-Καγιάκ, του οποίου η εγκατάσταση βρίσκεται στο βόρειο τμήμα του αεροδρομίου σε τμήμα πολλών στρεμμάτων ικανό να μετατραπεί σε δασώδη έκταση αναψυχής και αθλοπαιδιών.</w:t>
      </w:r>
    </w:p>
    <w:p w14:paraId="098051F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μέχρι πρό</w:t>
      </w:r>
      <w:r>
        <w:rPr>
          <w:rFonts w:eastAsia="Times New Roman" w:cs="Times New Roman"/>
          <w:szCs w:val="24"/>
        </w:rPr>
        <w:t>τινος μόρφωμα του ΣΥΡΙΖΑ και σημερινή Κυβέρνηση</w:t>
      </w:r>
      <w:r>
        <w:rPr>
          <w:rFonts w:eastAsia="Times New Roman" w:cs="Times New Roman"/>
          <w:szCs w:val="24"/>
        </w:rPr>
        <w:t xml:space="preserve">, </w:t>
      </w:r>
      <w:r>
        <w:rPr>
          <w:rFonts w:eastAsia="Times New Roman" w:cs="Times New Roman"/>
          <w:szCs w:val="24"/>
        </w:rPr>
        <w:t xml:space="preserve">πρωτοστάτησε επί δεκαπέντε χρόνια στις φιέστες υπέρ του μητροπολιτικού πάρκου και τώρα υπογράφουν με χέρια και με πόδια τη χαριστική σύμβαση στο καπιταλιστικό υπερκράτος. </w:t>
      </w:r>
    </w:p>
    <w:p w14:paraId="098051F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Αριστεροί κλακαδόροι και αριστεροί </w:t>
      </w:r>
      <w:r>
        <w:rPr>
          <w:rFonts w:eastAsia="Times New Roman" w:cs="Times New Roman"/>
          <w:szCs w:val="24"/>
        </w:rPr>
        <w:t>ντουντουκοφόροι ούρλιαζαν να μην δοθεί ούτε εκατοστό γης στους εργολάβους και το απέραντο τσιμέντο. Έκαναν πορείες στη Βουλή, αγώνες δρόμου υπέρ του πάρκου, συγκεντρώσεις διαμαρτυρίας και ατέλειωτη παρλαρία να πρασινίσει όλη η έκταση.</w:t>
      </w:r>
    </w:p>
    <w:p w14:paraId="0980520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Τώρα εσείς που παριστ</w:t>
      </w:r>
      <w:r>
        <w:rPr>
          <w:rFonts w:eastAsia="Times New Roman" w:cs="Times New Roman"/>
          <w:szCs w:val="24"/>
        </w:rPr>
        <w:t>άνατε τις κλαμένες μοιρολογίστρες του αεροδρομίου είστε οι δήμιοι που θα το εκτελέσετε από τα έντεκα βήματα. Εσείς θα το ξηλώσετε. Εσείς θα το διαλύσετε. Εσείς θα το μετατρέψετε σε μια μεγαλούπολη για την ψωροελίτ, αν προλάβετε ενόψει των εθνικών δοκιμασιώ</w:t>
      </w:r>
      <w:r>
        <w:rPr>
          <w:rFonts w:eastAsia="Times New Roman" w:cs="Times New Roman"/>
          <w:szCs w:val="24"/>
        </w:rPr>
        <w:t xml:space="preserve">ν που έρχονται. </w:t>
      </w:r>
    </w:p>
    <w:p w14:paraId="0980520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Διότι, αν στο μυαλό σας κυκλοφορούσε φαιά ουσία, θα φροντίζατε να παραμείνει σε εφεδρική χρήση το αεροδρόμιο στο Ελληνικό για ώρα ανάγκης και για τις ανάγκες της πολιτικής αεροπορίας. </w:t>
      </w:r>
      <w:r>
        <w:rPr>
          <w:rFonts w:eastAsia="Times New Roman" w:cs="Times New Roman"/>
          <w:szCs w:val="24"/>
        </w:rPr>
        <w:t>Αλλά</w:t>
      </w:r>
      <w:r>
        <w:rPr>
          <w:rFonts w:eastAsia="Times New Roman" w:cs="Times New Roman"/>
          <w:szCs w:val="24"/>
        </w:rPr>
        <w:t xml:space="preserve"> από έναν Πρωθυπουργό που δεν ξέρει πού πέφτει η Λέ</w:t>
      </w:r>
      <w:r>
        <w:rPr>
          <w:rFonts w:eastAsia="Times New Roman" w:cs="Times New Roman"/>
          <w:szCs w:val="24"/>
        </w:rPr>
        <w:t>σβος και πού η Μυτιλήνη, από έναν Πρωθυπουργό που έγινε Σαμαράς στη θέση του Σαμαρά, από έναν Πρωθυπουργό που θυμίζει τον ποιητή Φανφάρα, δεν μπορείς να περιμένεις τίποτε άλλο από την καταστροφή.</w:t>
      </w:r>
    </w:p>
    <w:p w14:paraId="0980520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Ο ιστορικός του μέλλοντος θα γράψει ότι ο Τσίπρας υπήρξε ο «</w:t>
      </w:r>
      <w:r>
        <w:rPr>
          <w:rFonts w:eastAsia="Times New Roman" w:cs="Times New Roman"/>
          <w:szCs w:val="24"/>
        </w:rPr>
        <w:t xml:space="preserve">νεκροθάφτης» του </w:t>
      </w:r>
      <w:r>
        <w:rPr>
          <w:rFonts w:eastAsia="Times New Roman" w:cs="Times New Roman"/>
          <w:szCs w:val="24"/>
        </w:rPr>
        <w:t>α</w:t>
      </w:r>
      <w:r>
        <w:rPr>
          <w:rFonts w:eastAsia="Times New Roman" w:cs="Times New Roman"/>
          <w:szCs w:val="24"/>
        </w:rPr>
        <w:t xml:space="preserve">εροδρομίου Ελληνικού. Τι ανάγκη έχουμε πια από εξωτερικούς εχθρούς; Ο εχθρός είναι εδώ, κυβερνάει και λέγεται ΣΥΡΙΖΑ-ΑΝΕΛ. </w:t>
      </w:r>
    </w:p>
    <w:p w14:paraId="0980520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Χρυσή Αυγή καταψηφίζει και ζητάμε να αποσυρθεί η εν λόγω κύρωση.</w:t>
      </w:r>
    </w:p>
    <w:p w14:paraId="0980520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Ευχαριστώ.</w:t>
      </w:r>
    </w:p>
    <w:p w14:paraId="09805205" w14:textId="77777777" w:rsidR="00BA128F" w:rsidRDefault="00BF6BD8">
      <w:pPr>
        <w:spacing w:after="0" w:line="600" w:lineRule="auto"/>
        <w:ind w:firstLine="720"/>
        <w:jc w:val="center"/>
        <w:rPr>
          <w:rFonts w:eastAsia="Times New Roman"/>
          <w:bCs/>
        </w:rPr>
      </w:pPr>
      <w:r>
        <w:rPr>
          <w:rFonts w:eastAsia="Times New Roman"/>
          <w:bCs/>
        </w:rPr>
        <w:t xml:space="preserve">(Χειροκροτήματα από την πτέρυγα της </w:t>
      </w:r>
      <w:r>
        <w:rPr>
          <w:rFonts w:eastAsia="Times New Roman"/>
          <w:bCs/>
        </w:rPr>
        <w:t>Χρυσής Αυγής)</w:t>
      </w:r>
    </w:p>
    <w:p w14:paraId="09805206"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εγώ ευχαριστώ.</w:t>
      </w:r>
    </w:p>
    <w:p w14:paraId="0980520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Συνεχίζουμε με τον ειδικό αγορητή της Δημοκρατικής Συμπαράταξης ΠΑΣΟΚ-ΔΗΜΑΡ κ. Οδυσσέα Κωνσταντινόπουλο.</w:t>
      </w:r>
    </w:p>
    <w:p w14:paraId="09805208"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Κυρίες και κύριοι συνάδελφοι, κύριε Υπουργέ, συζητάμε σήμε</w:t>
      </w:r>
      <w:r>
        <w:rPr>
          <w:rFonts w:eastAsia="Times New Roman" w:cs="Times New Roman"/>
          <w:szCs w:val="24"/>
        </w:rPr>
        <w:t xml:space="preserve">ρα για ένα μεγάλο έργο που είναι εθνικός στόχος για τη χώρα, ένα έργο που, όπως είπαμε χθες, φτάνει </w:t>
      </w:r>
      <w:r>
        <w:rPr>
          <w:rFonts w:eastAsia="Times New Roman" w:cs="Times New Roman"/>
          <w:szCs w:val="24"/>
        </w:rPr>
        <w:lastRenderedPageBreak/>
        <w:t>στα όρια των Ολυμπιακών Αγώνων. Με βάση τη μελέτη που σας κατέθεσα –και αποδέχεται ο κ. Τσακαλώτος- οι Ολυμπιακοί Αγώνες κόστισαν στο ελληνικό δημόσιο 9,1 δ</w:t>
      </w:r>
      <w:r>
        <w:rPr>
          <w:rFonts w:eastAsia="Times New Roman" w:cs="Times New Roman"/>
          <w:szCs w:val="24"/>
        </w:rPr>
        <w:t>ισεκατομμύρια ευρώ. Αυτό το έργο είναι 8,1 δισεκατομμυρίων ευρώ.</w:t>
      </w:r>
    </w:p>
    <w:p w14:paraId="09805209"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Όμως σήμερα, μαζί με τη συζήτηση για το Ελληνικό συμπίπτουν και πολλά άλλα γεγονότα. Συμπίπτει με το τέλος της παραγωγής σανού από τα βοσκοτόπια του κ. Καλογρίτσα. Συμπίπτ</w:t>
      </w:r>
      <w:r>
        <w:rPr>
          <w:rFonts w:eastAsia="Times New Roman" w:cs="Times New Roman"/>
          <w:szCs w:val="24"/>
        </w:rPr>
        <w:t>ει</w:t>
      </w:r>
      <w:r>
        <w:rPr>
          <w:rFonts w:eastAsia="Times New Roman" w:cs="Times New Roman"/>
          <w:szCs w:val="24"/>
        </w:rPr>
        <w:t xml:space="preserve"> με το τέλος των ψ</w:t>
      </w:r>
      <w:r>
        <w:rPr>
          <w:rFonts w:eastAsia="Times New Roman" w:cs="Times New Roman"/>
          <w:szCs w:val="24"/>
        </w:rPr>
        <w:t>εμάτων που λέγατε επί πέντε-έξι χρόνια στον ελληνικό λαό γι’ αυτή τη μεγάλη επένδυση.</w:t>
      </w:r>
    </w:p>
    <w:p w14:paraId="0980520A"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 xml:space="preserve">Εξηγούμαι: Το ιστορικό της επένδυσης είναι πολύ απλό και πολύ κατανοητό. Για πρώτη φορά μιλήσαμε για μητροπολιτικό πάρκο και για ήπια οικιστική ανάπτυξη στην περιοχή του </w:t>
      </w:r>
      <w:r>
        <w:rPr>
          <w:rFonts w:eastAsia="Times New Roman" w:cs="Times New Roman"/>
          <w:szCs w:val="24"/>
        </w:rPr>
        <w:t xml:space="preserve">Ελληνικού με τη σύμβαση του </w:t>
      </w:r>
      <w:r>
        <w:rPr>
          <w:rFonts w:eastAsia="Times New Roman" w:cs="Times New Roman"/>
          <w:szCs w:val="24"/>
        </w:rPr>
        <w:t>«</w:t>
      </w:r>
      <w:r>
        <w:rPr>
          <w:rFonts w:eastAsia="Times New Roman" w:cs="Times New Roman"/>
          <w:szCs w:val="24"/>
        </w:rPr>
        <w:t>Ε</w:t>
      </w:r>
      <w:r>
        <w:rPr>
          <w:rFonts w:eastAsia="Times New Roman" w:cs="Times New Roman"/>
          <w:szCs w:val="24"/>
        </w:rPr>
        <w:t>λευθέριος</w:t>
      </w:r>
      <w:r>
        <w:rPr>
          <w:rFonts w:eastAsia="Times New Roman" w:cs="Times New Roman"/>
          <w:szCs w:val="24"/>
        </w:rPr>
        <w:t xml:space="preserve"> Β</w:t>
      </w:r>
      <w:r>
        <w:rPr>
          <w:rFonts w:eastAsia="Times New Roman" w:cs="Times New Roman"/>
          <w:szCs w:val="24"/>
        </w:rPr>
        <w:t>ενιζέλος»</w:t>
      </w:r>
      <w:r>
        <w:rPr>
          <w:rFonts w:eastAsia="Times New Roman" w:cs="Times New Roman"/>
          <w:szCs w:val="24"/>
        </w:rPr>
        <w:t>. Πρέπει να το γνωρίζουμε όλοι και να το θυμόμαστε όλοι, μαζί με τα αντισταθμιστικά οφέλη τότε για τους δήμους, όπως είπαμε χθες.</w:t>
      </w:r>
    </w:p>
    <w:p w14:paraId="0980520B"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Το 2011, όταν έγινε η προκήρυξη από την Κυβέρνηση του ΠΑΣΟΚ του διαγωνισμού,</w:t>
      </w:r>
      <w:r>
        <w:rPr>
          <w:rFonts w:eastAsia="Times New Roman" w:cs="Times New Roman"/>
          <w:szCs w:val="24"/>
        </w:rPr>
        <w:t xml:space="preserve"> που σήμερα εσείς γράφετε στην αιτιολογική έκθεση ότι έγινε με τους καλύτερους όρους, ήσασταν οι ίδιοι που μιλούσατε </w:t>
      </w:r>
      <w:r>
        <w:rPr>
          <w:rFonts w:eastAsia="Times New Roman" w:cs="Times New Roman"/>
          <w:szCs w:val="24"/>
        </w:rPr>
        <w:lastRenderedPageBreak/>
        <w:t xml:space="preserve">για ξεπούλημα του Ελληνικού. Είστε οι ίδιοι που δεν ψηφίσατε τον νόμο του 2012 και τον νόμο του 2014. Και έρχεστε σήμερα, τώρα πια που δεν </w:t>
      </w:r>
      <w:r>
        <w:rPr>
          <w:rFonts w:eastAsia="Times New Roman" w:cs="Times New Roman"/>
          <w:szCs w:val="24"/>
        </w:rPr>
        <w:t>υπάρχουν βοσκοτόπια από τον κ. Καλογρίτσα, να ψηφίσετε τη σύμβαση του Ελληνικού, βάζοντας φαρδιά πλατιά την υπογραφή σας.</w:t>
      </w:r>
    </w:p>
    <w:p w14:paraId="0980520C"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Υπάρχει ένα ερώτημα που θα σας το υποβάλλουμε συνέχεια: Ο κ. Σπίρτζης που σήμερα βάζει την υπογραφή του, η κ. Θεανώ Φωτίου, αλλά και π</w:t>
      </w:r>
      <w:r>
        <w:rPr>
          <w:rFonts w:eastAsia="Times New Roman" w:cs="Times New Roman"/>
          <w:szCs w:val="24"/>
        </w:rPr>
        <w:t xml:space="preserve">ολλοί άλλοι από εσάς, έλεγαν ότι η αξία του Ελληνικού είναι τριπλάσια, ότι είναι δηλαδή 3 δισεκατομμύρια ευρώ. Με αυτό το χαρτί ο κ. Σπίρτζης έχει πάει στον εισαγγελέα και έχει καταθέσει φάκελο ότι το </w:t>
      </w:r>
      <w:r>
        <w:rPr>
          <w:rFonts w:eastAsia="Times New Roman" w:cs="Times New Roman"/>
          <w:szCs w:val="24"/>
        </w:rPr>
        <w:t>δ</w:t>
      </w:r>
      <w:r>
        <w:rPr>
          <w:rFonts w:eastAsia="Times New Roman" w:cs="Times New Roman"/>
          <w:szCs w:val="24"/>
        </w:rPr>
        <w:t>ημόσιο έχασε 2 δισεκατομμύρια ευρώ.</w:t>
      </w:r>
    </w:p>
    <w:p w14:paraId="0980520D"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Αναρωτιέμαι, κύριε Υπουργέ, κύριοι συνάδελφοι του ΣΥΡΙΖΑ, τι από τα δύο είναι αλήθεια. Εξαπατήσατε τον κόσμο τα προηγούμενα χρόνια ή σήμερα ο κ. Σπίρτζης και η Κυβέρνηση, που έχει υπογράψει, έχουν προχωρήσει σε παράβαση καθήκοντος; Θα μας απαντήσει η Κυβέρ</w:t>
      </w:r>
      <w:r>
        <w:rPr>
          <w:rFonts w:eastAsia="Times New Roman" w:cs="Times New Roman"/>
          <w:szCs w:val="24"/>
        </w:rPr>
        <w:t xml:space="preserve">νηση του ΣΥΡΙΖΑ πότε έλεγε αλήθεια; Με αυτό το πόρισμα πήγατε στον εισαγγελέα. Θα τον καλέσει ο εισαγγελέας τον κ. Σπίρτζη να </w:t>
      </w:r>
      <w:r>
        <w:rPr>
          <w:rFonts w:eastAsia="Times New Roman" w:cs="Times New Roman"/>
          <w:szCs w:val="24"/>
        </w:rPr>
        <w:lastRenderedPageBreak/>
        <w:t>τον ρωτήσει πότε έλεγε αλήθεια; Έλεγε αλήθεια τότε, με το πόρισμα, ή σήμερα, που βάζει πίσω την υπογραφή του και λέει ότι έγιναν ό</w:t>
      </w:r>
      <w:r>
        <w:rPr>
          <w:rFonts w:eastAsia="Times New Roman" w:cs="Times New Roman"/>
          <w:szCs w:val="24"/>
        </w:rPr>
        <w:t>λα πάρα πολύ καλά;</w:t>
      </w:r>
    </w:p>
    <w:p w14:paraId="0980520E"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Καμμία απάντηση, κυρίες και κύριοι συνάδελφοι του ΣΥΡΙΖΑ, όπως δεν έχετε απάντηση και σε πολλά άλλα.</w:t>
      </w:r>
    </w:p>
    <w:p w14:paraId="0980520F"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Ας δούμε, όμως, την ουσία. Ας δούμε ποιοι στήριξαν αυτήν την προσπάθεια χωρίς δεύτερες σκέψεις. Ποια παράταξη τα τελευταία δύο χρόνια κά</w:t>
      </w:r>
      <w:r>
        <w:rPr>
          <w:rFonts w:eastAsia="Times New Roman" w:cs="Times New Roman"/>
          <w:szCs w:val="24"/>
        </w:rPr>
        <w:t>θε εβδομάδα καλούσε τον κ. Τσακαλώτο να έλθει στη Βουλή για το Ελληνικό; Η Δημοκρατική Συμπαράταξη.</w:t>
      </w:r>
    </w:p>
    <w:p w14:paraId="09805210"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Κάθε εβδομάδα;</w:t>
      </w:r>
    </w:p>
    <w:p w14:paraId="09805211"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Κάθε εβδομάδα. Ο κ. Τσακαλώτος θα θυμάται ότι ακόμα και όταν δεν είχαμε ερώτηση, η </w:t>
      </w:r>
      <w:r>
        <w:rPr>
          <w:rFonts w:eastAsia="Times New Roman" w:cs="Times New Roman"/>
          <w:szCs w:val="24"/>
        </w:rPr>
        <w:t>γ</w:t>
      </w:r>
      <w:r>
        <w:rPr>
          <w:rFonts w:eastAsia="Times New Roman" w:cs="Times New Roman"/>
          <w:szCs w:val="24"/>
        </w:rPr>
        <w:t>ραμματέας του</w:t>
      </w:r>
      <w:r>
        <w:rPr>
          <w:rFonts w:eastAsia="Times New Roman" w:cs="Times New Roman"/>
          <w:szCs w:val="24"/>
        </w:rPr>
        <w:t xml:space="preserve"> με έπαιρνε τηλέφωνο και μου έλεγε ότι δεν θα έλθει ο κύριος Υπουργός, ενώ δεν είχα ερώτηση, κύριε Μαντά, επειδή ρωτήσατε. </w:t>
      </w:r>
      <w:r>
        <w:rPr>
          <w:rFonts w:eastAsia="Times New Roman" w:cs="Times New Roman"/>
          <w:szCs w:val="24"/>
        </w:rPr>
        <w:t>Ήταν τόσο μεγάλη η συνήθεια της εβδομαδιαίας συνεννόησης.</w:t>
      </w:r>
    </w:p>
    <w:p w14:paraId="0980521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Δεν απάντησα; Απάντησα.</w:t>
      </w:r>
    </w:p>
    <w:p w14:paraId="0980521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ΟΔΥΣΣΕ</w:t>
      </w:r>
      <w:r>
        <w:rPr>
          <w:rFonts w:eastAsia="Times New Roman" w:cs="Times New Roman"/>
          <w:b/>
          <w:szCs w:val="24"/>
        </w:rPr>
        <w:t xml:space="preserve">ΑΣ ΚΩΝΣΤΑΝΤΙΝΟΠΟΥΛΟΣ: </w:t>
      </w:r>
      <w:r>
        <w:rPr>
          <w:rFonts w:eastAsia="Times New Roman" w:cs="Times New Roman"/>
          <w:szCs w:val="24"/>
        </w:rPr>
        <w:t>Μία φορά στους δεκαέξι μήνες, κύριε Τσακαλώτε. Ήρθατε μία φορά στους δεκαέξι μήνες.</w:t>
      </w:r>
    </w:p>
    <w:p w14:paraId="0980521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Άμα κάνεις την ίδια ερώτηση, παίρνεις την ίδια απάντηση.</w:t>
      </w:r>
    </w:p>
    <w:p w14:paraId="0980521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Κύριε Τσακαλώτο, θα </w:t>
      </w:r>
      <w:r>
        <w:rPr>
          <w:rFonts w:eastAsia="Times New Roman" w:cs="Times New Roman"/>
          <w:szCs w:val="24"/>
        </w:rPr>
        <w:t>τα πείτε μετά. Έγινε συνήθεια αυτό. Θα τα πείτε μετά.</w:t>
      </w:r>
    </w:p>
    <w:p w14:paraId="0980521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πάμε τώρα σε διάλογο τέτοιου τύπου. </w:t>
      </w:r>
    </w:p>
    <w:p w14:paraId="0980521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Κύριε Υπουργέ, όταν μιλήσετε, θα απαντήσετε.</w:t>
      </w:r>
    </w:p>
    <w:p w14:paraId="0980521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Συνεχίστε, κύριε Κωνσταντινόπουλε.</w:t>
      </w:r>
    </w:p>
    <w:p w14:paraId="0980521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Για να πάμε τώρα να </w:t>
      </w:r>
      <w:r>
        <w:rPr>
          <w:rFonts w:eastAsia="Times New Roman" w:cs="Times New Roman"/>
          <w:szCs w:val="24"/>
        </w:rPr>
        <w:t>δούμε γιατί αυτό το έργο είναι εθνικός στόχος και γιατί εμείς, ως Δημοκρατική Συμπαράταξη, το στηρίξαμε από το 2011. Γιατί η Δημοκρατική Συμπαράταξη αυτό το έργο δεν το βλέπει ως πώληση σε έναν μεγάλο επενδυτή. Γιατί δεν έχει εμμονές με τις ιδιωτικοποιήσει</w:t>
      </w:r>
      <w:r>
        <w:rPr>
          <w:rFonts w:eastAsia="Times New Roman" w:cs="Times New Roman"/>
          <w:szCs w:val="24"/>
        </w:rPr>
        <w:t xml:space="preserve">ς, όταν μέσα από τις ιδιωτικοποιήσεις αυτές κρύβονται νέες θέσεις εργασίας, χιλιάδες νέοι τουρίστες στη χώρα. </w:t>
      </w:r>
    </w:p>
    <w:p w14:paraId="0980521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Ο κ. Μπαλτάς -δεν είναι εδώ τώρα- χθες μιλούσε για την </w:t>
      </w:r>
      <w:r>
        <w:rPr>
          <w:rFonts w:eastAsia="Times New Roman" w:cs="Times New Roman"/>
          <w:szCs w:val="24"/>
        </w:rPr>
        <w:t>α</w:t>
      </w:r>
      <w:r>
        <w:rPr>
          <w:rFonts w:eastAsia="Times New Roman" w:cs="Times New Roman"/>
          <w:szCs w:val="24"/>
        </w:rPr>
        <w:t xml:space="preserve">θηναϊκή Ριβιέρα. Για εμάς το έργο δεν είναι το Ελληνικό, αλλά είναι το έργο της </w:t>
      </w:r>
      <w:r>
        <w:rPr>
          <w:rFonts w:eastAsia="Times New Roman" w:cs="Times New Roman"/>
          <w:szCs w:val="24"/>
        </w:rPr>
        <w:t>α</w:t>
      </w:r>
      <w:r>
        <w:rPr>
          <w:rFonts w:eastAsia="Times New Roman" w:cs="Times New Roman"/>
          <w:szCs w:val="24"/>
        </w:rPr>
        <w:t>θηναϊκής</w:t>
      </w:r>
      <w:r>
        <w:rPr>
          <w:rFonts w:eastAsia="Times New Roman" w:cs="Times New Roman"/>
          <w:szCs w:val="24"/>
        </w:rPr>
        <w:t xml:space="preserve"> Ριβιέρας από το Σούνιο μέχρι το Πέραμα, το οποίο θα δημιουργήσει νέα δεδομένα στην Ευρώπη. </w:t>
      </w:r>
    </w:p>
    <w:p w14:paraId="0980521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Γιατί λέμε ότι αυτό το έργο θα είναι ένα έργο το οποίο θα φέρει ποιοτικό τουρισμό, κάτι για το οποίο χθες μας δικαίωσε μετά από λίγο η κ. Σπυροπούλου; Αναφέρομαι σ</w:t>
      </w:r>
      <w:r>
        <w:rPr>
          <w:rFonts w:eastAsia="Times New Roman" w:cs="Times New Roman"/>
          <w:szCs w:val="24"/>
        </w:rPr>
        <w:t xml:space="preserve">ε αυτόν τον τουρισμό που χάσαμε φέτος και πέρυσι από τις δικές σας παρεμβάσεις. Αυτόν τον τουρισμό τον πήρε η Ισπανία. Μπορείτε να δείτε τα στοιχεία. Μπορείτε να ρωτήσετε την Υπουργό Τουρισμού. </w:t>
      </w:r>
    </w:p>
    <w:p w14:paraId="0980521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Άρα εμείς αυτό το έργο το θέλουμε, γιατί θα φέρει ποιοτικό το</w:t>
      </w:r>
      <w:r>
        <w:rPr>
          <w:rFonts w:eastAsia="Times New Roman" w:cs="Times New Roman"/>
          <w:szCs w:val="24"/>
        </w:rPr>
        <w:t>υρισμό στη χώρα, όχι στην Αθήνα, ούτε στην Περιφέρεια Β΄ Αθηνών, αλλά σε ολόκληρη τη χώρα θα φέρει ενάμισι εκατομμύριο τουρίστες τον χρόνο. Είναι ένα έργο που δεν θα δουλέψει μόνο το Ελληνικό, θα δουλέψουν ξενοδοχεία και όλη η Αθήνα. Γι’ αυτό εμείς στηρίξα</w:t>
      </w:r>
      <w:r>
        <w:rPr>
          <w:rFonts w:eastAsia="Times New Roman" w:cs="Times New Roman"/>
          <w:szCs w:val="24"/>
        </w:rPr>
        <w:t>με το Ελληνικό και όχι για την εμμονή μας στις ιδιωτικοποιήσεις.</w:t>
      </w:r>
    </w:p>
    <w:p w14:paraId="0980521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Εμείς, την ίδια ώρα που στηρίζουμε το Ελληνικό, έχουμε τον νου μας και σε άλλες θέσεις εργασίας. Αποτρέψαμε, ως Δημοκρατική Συμπαράταξη, να στείλετε τριάντα δύο χιλιάδες ψιλικατζήδες στην ανε</w:t>
      </w:r>
      <w:r>
        <w:rPr>
          <w:rFonts w:eastAsia="Times New Roman" w:cs="Times New Roman"/>
          <w:szCs w:val="24"/>
        </w:rPr>
        <w:t xml:space="preserve">ργία, με τη δική σας πρόταση, δεκαέξι Βουλευτών του ΣΥΡΙΖΑ, </w:t>
      </w:r>
      <w:r>
        <w:rPr>
          <w:rFonts w:eastAsia="Times New Roman"/>
          <w:szCs w:val="24"/>
        </w:rPr>
        <w:t>οι οποίοι</w:t>
      </w:r>
      <w:r>
        <w:rPr>
          <w:rFonts w:eastAsia="Times New Roman" w:cs="Times New Roman"/>
          <w:szCs w:val="24"/>
        </w:rPr>
        <w:t xml:space="preserve"> έδιναν την πώληση των καπνικών από τα ψιλικατζίδικα στα μεγάλα σο</w:t>
      </w:r>
      <w:r>
        <w:rPr>
          <w:rFonts w:eastAsia="Times New Roman" w:cs="Times New Roman"/>
          <w:szCs w:val="24"/>
        </w:rPr>
        <w:t>υ</w:t>
      </w:r>
      <w:r>
        <w:rPr>
          <w:rFonts w:eastAsia="Times New Roman" w:cs="Times New Roman"/>
          <w:szCs w:val="24"/>
        </w:rPr>
        <w:t>περμάρκετ.</w:t>
      </w:r>
    </w:p>
    <w:p w14:paraId="0980521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Αυτή είναι η Αριστερά σήμερα, κυρίες και κύριοι. Αυτή είναι η Αριστερά που εξαπάτησε τους προοδευτικούς πολίτ</w:t>
      </w:r>
      <w:r>
        <w:rPr>
          <w:rFonts w:eastAsia="Times New Roman" w:cs="Times New Roman"/>
          <w:szCs w:val="24"/>
        </w:rPr>
        <w:t xml:space="preserve">ες, που εξαπάτησε όλους αυτούς που την πίστεψαν ότι θα έρθει μια καλύτερη μέρα. </w:t>
      </w:r>
    </w:p>
    <w:p w14:paraId="0980521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Και το χειρότερο για όλους εσάς, αλλά κυρίως για αυτούς τους ανθρώπους τους προοδευτικούς που πιστεύουν σε έναν διαφορετικό κόσμο, σε ένα όραμα για τα επόμενα χρόνια για την Ε</w:t>
      </w:r>
      <w:r>
        <w:rPr>
          <w:rFonts w:eastAsia="Times New Roman" w:cs="Times New Roman"/>
          <w:szCs w:val="24"/>
        </w:rPr>
        <w:t>υρώπη, είναι ότι σε έναν χρόνο, κύριοι, από κατήγοροι σε όλες τις εκφάνσεις της δημόσιας ζωής, είστε κατηγορούμενοι.</w:t>
      </w:r>
    </w:p>
    <w:p w14:paraId="0980522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ο κ. Παππάς, ο κ. Καλογρίτσας</w:t>
      </w:r>
      <w:r>
        <w:rPr>
          <w:rFonts w:eastAsia="Times New Roman" w:cs="Times New Roman"/>
          <w:szCs w:val="24"/>
        </w:rPr>
        <w:t>,</w:t>
      </w:r>
      <w:r>
        <w:rPr>
          <w:rFonts w:eastAsia="Times New Roman" w:cs="Times New Roman"/>
          <w:szCs w:val="24"/>
        </w:rPr>
        <w:t xml:space="preserve"> θα βρεθούν στη θέση του κ. Ψυχάρη και των άλλων που λέγατε για τα θαλασσοδάνεια, για να απαντήσουν στα ε</w:t>
      </w:r>
      <w:r>
        <w:rPr>
          <w:rFonts w:eastAsia="Times New Roman" w:cs="Times New Roman"/>
          <w:szCs w:val="24"/>
        </w:rPr>
        <w:t>ρωτήματα για το πώς μέσα σε έναν χρόνο δόθηκαν 100 εκατομμύρια ευρώ δάνεια στον αγαπημένο σας κόκκινο επιχειρηματία.</w:t>
      </w:r>
    </w:p>
    <w:p w14:paraId="0980522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Με διοίκηση δική μας ήταν ή δική σας;</w:t>
      </w:r>
    </w:p>
    <w:p w14:paraId="0980522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Θα πρέπει να απαντήσετε. Ο κ. Δραγασάκης ήτ</w:t>
      </w:r>
      <w:r>
        <w:rPr>
          <w:rFonts w:eastAsia="Times New Roman" w:cs="Times New Roman"/>
          <w:szCs w:val="24"/>
        </w:rPr>
        <w:t>αν οικονομικός σύμβουλος της Τράπεζας Αττικής επί τριάντα χρόνια.</w:t>
      </w:r>
    </w:p>
    <w:p w14:paraId="0980522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Εμείς τον βάλαμε και αυτόν;</w:t>
      </w:r>
    </w:p>
    <w:p w14:paraId="0980522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Επί τριάντα χρόνια! </w:t>
      </w:r>
    </w:p>
    <w:p w14:paraId="0980522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ΝΙΚΟΛΑΟΣ ΒΟΥΤΣΗΣ (</w:t>
      </w:r>
      <w:r>
        <w:rPr>
          <w:rFonts w:eastAsia="Times New Roman" w:cs="Times New Roman"/>
          <w:b/>
          <w:szCs w:val="24"/>
        </w:rPr>
        <w:t>Π</w:t>
      </w:r>
      <w:r>
        <w:rPr>
          <w:rFonts w:eastAsia="Times New Roman" w:cs="Times New Roman"/>
          <w:b/>
          <w:szCs w:val="24"/>
        </w:rPr>
        <w:t>ρόεδρος της Βουλής</w:t>
      </w:r>
      <w:r>
        <w:rPr>
          <w:rFonts w:eastAsia="Times New Roman" w:cs="Times New Roman"/>
          <w:b/>
          <w:szCs w:val="24"/>
        </w:rPr>
        <w:t>):</w:t>
      </w:r>
      <w:r>
        <w:rPr>
          <w:rFonts w:eastAsia="Times New Roman" w:cs="Times New Roman"/>
          <w:szCs w:val="24"/>
        </w:rPr>
        <w:t xml:space="preserve"> Ποια τριάντα χρόνια! Τι λέτε;</w:t>
      </w:r>
    </w:p>
    <w:p w14:paraId="0980522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Και έφυγε από την Τράπεζα Αττικής, όταν εκλέχθηκε Βουλευτής. </w:t>
      </w:r>
    </w:p>
    <w:p w14:paraId="0980522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το ό,τι συνέβαινε εκεί, θα πρέπει να απαντήσετε. Και από κατήγοροι, κουνώντας μας το δάκτυλο, είσαστε κατηγορούμενοι για ό,τι συμβαίνει τον τελευταίο χρόνο!</w:t>
      </w:r>
    </w:p>
    <w:p w14:paraId="09805228" w14:textId="77777777" w:rsidR="00BA128F" w:rsidRDefault="00BF6BD8">
      <w:pPr>
        <w:spacing w:after="0" w:line="600" w:lineRule="auto"/>
        <w:ind w:firstLine="720"/>
        <w:jc w:val="center"/>
        <w:rPr>
          <w:rFonts w:eastAsia="Times New Roman" w:cs="Times New Roman"/>
          <w:szCs w:val="24"/>
        </w:rPr>
      </w:pPr>
      <w:r>
        <w:rPr>
          <w:rFonts w:eastAsia="Times New Roman"/>
          <w:szCs w:val="24"/>
        </w:rPr>
        <w:t>(Θόρυβος από την πτέρυγα του ΣΥΡΙΖΑ)</w:t>
      </w:r>
    </w:p>
    <w:p w14:paraId="0980522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Σώπα!</w:t>
      </w:r>
    </w:p>
    <w:p w14:paraId="0980522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λίγα τους λες Οδυσσέα! </w:t>
      </w:r>
    </w:p>
    <w:p w14:paraId="0980522B"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Κύριοι, όσα έγιναν σε τριάντα χρόνια, τα κάνατε σε έναν χρόνο!</w:t>
      </w:r>
    </w:p>
    <w:p w14:paraId="0980522C"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Μπράβο, Οδυσσέα! </w:t>
      </w:r>
    </w:p>
    <w:p w14:paraId="0980522D"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w:t>
      </w:r>
      <w:r>
        <w:rPr>
          <w:rFonts w:eastAsia="Times New Roman" w:cs="Times New Roman"/>
          <w:b/>
          <w:szCs w:val="24"/>
        </w:rPr>
        <w:t>ΟΣ:</w:t>
      </w:r>
      <w:r>
        <w:rPr>
          <w:rFonts w:eastAsia="Times New Roman" w:cs="Times New Roman"/>
          <w:szCs w:val="24"/>
        </w:rPr>
        <w:t xml:space="preserve"> Σε έναν χρόνο!</w:t>
      </w:r>
    </w:p>
    <w:p w14:paraId="0980522E"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lastRenderedPageBreak/>
        <w:t>ΝΙΚΟΛΑΟΣ ΒΟΥΤΣΗΣ (Πρόεδρος της Βουλής):</w:t>
      </w:r>
      <w:r>
        <w:rPr>
          <w:rFonts w:eastAsia="Times New Roman"/>
          <w:szCs w:val="24"/>
        </w:rPr>
        <w:t xml:space="preserve"> Τα τριάντα χρόνια πού τα βρήκατε; </w:t>
      </w:r>
    </w:p>
    <w:p w14:paraId="0980522F"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Γιατί φωνάζετε; Τα μικρόφωνα είναι σε λειτουργία και πολύ καλά. Δεν χρειάζονται φωνές. Ηρεμήστε, κύριοι συνάδελφοι, για να μιλήσε</w:t>
      </w:r>
      <w:r>
        <w:rPr>
          <w:rFonts w:eastAsia="Times New Roman"/>
          <w:szCs w:val="24"/>
        </w:rPr>
        <w:t xml:space="preserve">ι ο συνάδελφος. </w:t>
      </w:r>
    </w:p>
    <w:p w14:paraId="09805230"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Πού τα βρήκατε τα τριάντα χρόνια; </w:t>
      </w:r>
    </w:p>
    <w:p w14:paraId="09805231"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Πρόεδρε, τώρα αναγκάζομαι να απευθυνθώ σε εσάς. Αφήστε τώρα τον κ. Λοβέρδο. </w:t>
      </w:r>
    </w:p>
    <w:p w14:paraId="09805232"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cs="Times New Roman"/>
          <w:szCs w:val="24"/>
        </w:rPr>
        <w:t xml:space="preserve"> Θίγει οικογένειες,</w:t>
      </w:r>
      <w:r>
        <w:rPr>
          <w:rFonts w:eastAsia="Times New Roman" w:cs="Times New Roman"/>
          <w:szCs w:val="24"/>
        </w:rPr>
        <w:t xml:space="preserve"> κύριε Πρόεδρε! Μιλάει για τον Δραγασάκη. Έχει καμμ</w:t>
      </w:r>
      <w:r>
        <w:rPr>
          <w:rFonts w:eastAsia="Times New Roman" w:cs="Times New Roman"/>
          <w:szCs w:val="24"/>
        </w:rPr>
        <w:t>ία</w:t>
      </w:r>
      <w:r>
        <w:rPr>
          <w:rFonts w:eastAsia="Times New Roman" w:cs="Times New Roman"/>
          <w:szCs w:val="24"/>
        </w:rPr>
        <w:t xml:space="preserve"> δουλειά ο Δραγασάκης με την Αττική; </w:t>
      </w:r>
    </w:p>
    <w:p w14:paraId="09805233"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τον αφήσουν να μιλήσει, κύριε Πρόεδρε! </w:t>
      </w:r>
    </w:p>
    <w:p w14:paraId="09805234"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Κύριε Λοβέρδο, ποιος </w:t>
      </w:r>
      <w:r>
        <w:rPr>
          <w:rFonts w:eastAsia="Times New Roman" w:cs="Times New Roman"/>
          <w:szCs w:val="24"/>
        </w:rPr>
        <w:t xml:space="preserve">σας έδωσε τον λόγο; </w:t>
      </w:r>
    </w:p>
    <w:p w14:paraId="09805235"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lastRenderedPageBreak/>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w:t>
      </w:r>
      <w:r>
        <w:rPr>
          <w:rFonts w:eastAsia="Times New Roman"/>
          <w:szCs w:val="24"/>
        </w:rPr>
        <w:t>Εμένα πάντως κ</w:t>
      </w:r>
      <w:r>
        <w:rPr>
          <w:rFonts w:eastAsia="Times New Roman"/>
          <w:szCs w:val="24"/>
        </w:rPr>
        <w:t>ανένας δεν μου έδωσε τον λόγο, κύριε Πρόεδρε!</w:t>
      </w:r>
    </w:p>
    <w:p w14:paraId="09805236"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Κανένας! </w:t>
      </w:r>
    </w:p>
    <w:p w14:paraId="09805237"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Ποιος σας έδωσε τον λόγο; </w:t>
      </w:r>
    </w:p>
    <w:p w14:paraId="09805238"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Στους συναδέλφους να πείτε να ηρεμήσουν, κύριε Πρόεδρε! </w:t>
      </w:r>
    </w:p>
    <w:p w14:paraId="09805239"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 καθίστε κάτω και εγώ θα τους πω αν θα ηρεμήσουν ή όχι! </w:t>
      </w:r>
    </w:p>
    <w:p w14:paraId="0980523A"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szCs w:val="24"/>
        </w:rPr>
        <w:t xml:space="preserve">Ορίστε, κύριε Κωνσταντινόπουλε, συνεχίστε. </w:t>
      </w:r>
    </w:p>
    <w:p w14:paraId="0980523B"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Μάλλον θα ξέχασαν οι αγαπητοί συνάδελφοι του ΣΥΡΙΖΑ ότι τα προηγούμενα χρόνια</w:t>
      </w:r>
      <w:r>
        <w:rPr>
          <w:rFonts w:eastAsia="Times New Roman" w:cs="Times New Roman"/>
          <w:szCs w:val="24"/>
        </w:rPr>
        <w:t>,</w:t>
      </w:r>
      <w:r>
        <w:rPr>
          <w:rFonts w:eastAsia="Times New Roman" w:cs="Times New Roman"/>
          <w:szCs w:val="24"/>
        </w:rPr>
        <w:t xml:space="preserve"> για όποιο θέμα υπήρχε στον δημόσιο διά</w:t>
      </w:r>
      <w:r>
        <w:rPr>
          <w:rFonts w:eastAsia="Times New Roman" w:cs="Times New Roman"/>
          <w:szCs w:val="24"/>
        </w:rPr>
        <w:t>λογο</w:t>
      </w:r>
      <w:r>
        <w:rPr>
          <w:rFonts w:eastAsia="Times New Roman" w:cs="Times New Roman"/>
          <w:szCs w:val="24"/>
        </w:rPr>
        <w:t>,</w:t>
      </w:r>
      <w:r>
        <w:rPr>
          <w:rFonts w:eastAsia="Times New Roman" w:cs="Times New Roman"/>
          <w:szCs w:val="24"/>
        </w:rPr>
        <w:t xml:space="preserve"> μάς έδειχναν με το δάχτυλο </w:t>
      </w:r>
      <w:r>
        <w:rPr>
          <w:rFonts w:eastAsia="Times New Roman" w:cs="Times New Roman"/>
          <w:szCs w:val="24"/>
        </w:rPr>
        <w:lastRenderedPageBreak/>
        <w:t>και μας κουνούσαν το δάχτυλο. Δεν τα θυμούνται αυτά. Δεν θυμούνται ότι έλεγαν τον πρώην πρωθυπουργό Τσολάκογλου! Σ’ αυτήν τη Βουλή έχει γίνει αυτό! Δεν θυμούνται τι έλεγαν ο κ. Τσίπρας και οι υπόλοιποι Βουλευτές τους! Δεν θ</w:t>
      </w:r>
      <w:r>
        <w:rPr>
          <w:rFonts w:eastAsia="Times New Roman" w:cs="Times New Roman"/>
          <w:szCs w:val="24"/>
        </w:rPr>
        <w:t xml:space="preserve">υμούνται τι έλεγαν οι σημερινοί Υπουργοί για το ό,τι συνέβαινε τα τελευταία χρόνια. </w:t>
      </w:r>
    </w:p>
    <w:p w14:paraId="0980523C"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Πάμε, όμως, να δούμε γιατί εμείς στηρίζουμε αυτήν την επένδυση, γιατί εμείς είμαστε συνεπείς και κανένα στέλεχός μας δεν έβαλε θέματα και δεν δημιούργησε προβλήματα στην ε</w:t>
      </w:r>
      <w:r>
        <w:rPr>
          <w:rFonts w:eastAsia="Times New Roman" w:cs="Times New Roman"/>
          <w:szCs w:val="24"/>
        </w:rPr>
        <w:t>πένδυση, κάτι που έγινε από άλλους χώρους. Και αυτά δεν έγιναν μόνο από τον ΣΥΡΙΖΑ -τα είπα και χθες-, αλλά και από τον κ. Δημαρά που έλεγε ότι θα δει τι θα ψηφίσει το βράδυ ή από δημάρχους που πρόσκεινται στην Αξιωματική Αντιπολίτευση και από ευρωβουλευτέ</w:t>
      </w:r>
      <w:r>
        <w:rPr>
          <w:rFonts w:eastAsia="Times New Roman" w:cs="Times New Roman"/>
          <w:szCs w:val="24"/>
        </w:rPr>
        <w:t xml:space="preserve">ς. </w:t>
      </w:r>
    </w:p>
    <w:p w14:paraId="0980523D"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Εμείς στηρίξαμε με συνέπεια αυτήν τη διαδικασία. Ξέρετε, όμως, γιατί; Ξέρετε τι είναι αυτό που δημιουργεί αυτή τη διαδικασία και γιατί είναι εθνικός στόχος; Διότι είναι μοναδική ευκαιρία για τη χώρα </w:t>
      </w:r>
      <w:r>
        <w:rPr>
          <w:rFonts w:eastAsia="Times New Roman" w:cs="Times New Roman"/>
          <w:szCs w:val="24"/>
        </w:rPr>
        <w:lastRenderedPageBreak/>
        <w:t>νέοι άνθρωποι, νέοι επιστήμονες, Έλληνες επιχειρηματί</w:t>
      </w:r>
      <w:r>
        <w:rPr>
          <w:rFonts w:eastAsia="Times New Roman" w:cs="Times New Roman"/>
          <w:szCs w:val="24"/>
        </w:rPr>
        <w:t xml:space="preserve">ες μαζί με τους επενδυτές να ολοκληρώσουν μια μεγάλη επένδυση, που όμοιά της δεν υπάρχει πουθενά στην Ευρώπη. </w:t>
      </w:r>
    </w:p>
    <w:p w14:paraId="0980523E"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Γι’ αυτό εμείς από τη σύμβαση του 2011 είχαμε βάλει να υπάρχει μητροπολιτικό πάρκο δύο χιλιάδων στρεμμάτων. Ναι, κύριοι, τώρα θυμηθήκατε τα δύο χ</w:t>
      </w:r>
      <w:r>
        <w:rPr>
          <w:rFonts w:eastAsia="Times New Roman" w:cs="Times New Roman"/>
          <w:szCs w:val="24"/>
        </w:rPr>
        <w:t xml:space="preserve">ιλιάδες στρέμματα! Είναι από τη σύμβαση και από την προκήρυξη του 2011 επί κυβερνήσεως </w:t>
      </w:r>
      <w:r>
        <w:rPr>
          <w:rFonts w:eastAsia="Times New Roman"/>
          <w:szCs w:val="24"/>
        </w:rPr>
        <w:t>ΠΑΣΟΚ</w:t>
      </w:r>
      <w:r>
        <w:rPr>
          <w:rFonts w:eastAsia="Times New Roman" w:cs="Times New Roman"/>
          <w:szCs w:val="24"/>
        </w:rPr>
        <w:t xml:space="preserve">. </w:t>
      </w:r>
    </w:p>
    <w:p w14:paraId="0980523F"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Τώρα θυμηθήκατε, ακούγοντας τον εισηγητή, ότι αυτό θα είναι ένα πολύ μεγάλο έργο; Αναρωτιέμαι τι σκέπτεστε, όταν πάτε το βράδυ στο σπίτι σας. Έχετε σύγκρουση μεταξύ αυτών που λέγατε χθες και μεταξύ αυτών που λέτε σήμερα; </w:t>
      </w:r>
    </w:p>
    <w:p w14:paraId="09805240"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Ναι, σύγκρουση έχετε, αλλά η </w:t>
      </w:r>
      <w:r>
        <w:rPr>
          <w:rFonts w:eastAsia="Times New Roman"/>
          <w:szCs w:val="24"/>
        </w:rPr>
        <w:t>Κυβέρ</w:t>
      </w:r>
      <w:r>
        <w:rPr>
          <w:rFonts w:eastAsia="Times New Roman"/>
          <w:szCs w:val="24"/>
        </w:rPr>
        <w:t>νηση</w:t>
      </w:r>
      <w:r>
        <w:rPr>
          <w:rFonts w:eastAsia="Times New Roman" w:cs="Times New Roman"/>
          <w:szCs w:val="24"/>
        </w:rPr>
        <w:t xml:space="preserve"> ΣΥΡΙΖΑ-ΑΝΕΛ έχει έναν συνεκτικό κρίκο: την εξουσία, την καρέκλα! Πάνω απ’ όλα και πάνω απ’ όλους είναι η καρέκλα για τελευταία φορά! Γι’ αυτό θα κρατήσετε την εξουσία μέχρι όσο μπορείτε, γιατί είναι ο συνδετικός κρίκος που συνδέει τον κ. Καμμένο και τ</w:t>
      </w:r>
      <w:r>
        <w:rPr>
          <w:rFonts w:eastAsia="Times New Roman" w:cs="Times New Roman"/>
          <w:szCs w:val="24"/>
        </w:rPr>
        <w:t xml:space="preserve">ον κ. Σπίρτζη. </w:t>
      </w:r>
    </w:p>
    <w:p w14:paraId="09805241"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Βουλευτή)</w:t>
      </w:r>
    </w:p>
    <w:p w14:paraId="09805242"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μου δώσετε, σας παρακαλώ, λίγο χρόνο παραπάνω. </w:t>
      </w:r>
    </w:p>
    <w:p w14:paraId="09805243"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Συνεχίστε, κύριε Κωνσταντινόπουλε. </w:t>
      </w:r>
    </w:p>
    <w:p w14:paraId="09805244"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ΟΔΥΣΣ</w:t>
      </w:r>
      <w:r>
        <w:rPr>
          <w:rFonts w:eastAsia="Times New Roman" w:cs="Times New Roman"/>
          <w:b/>
          <w:szCs w:val="24"/>
        </w:rPr>
        <w:t>ΕΑΣ ΚΩΝΣΤΑΝΤΙΝΟΠΟΥΛΟΣ:</w:t>
      </w:r>
      <w:r>
        <w:rPr>
          <w:rFonts w:eastAsia="Times New Roman" w:cs="Times New Roman"/>
          <w:szCs w:val="24"/>
        </w:rPr>
        <w:t xml:space="preserve"> Η Δημοκρατική Συμπαράταξη που στήριξε όλη αυτήν την προσπάθεια τα τελευταία χρόνια με πολύ μεγάλο κόστος</w:t>
      </w:r>
      <w:r>
        <w:rPr>
          <w:rFonts w:eastAsia="Times New Roman" w:cs="Times New Roman"/>
          <w:szCs w:val="24"/>
        </w:rPr>
        <w:t>,</w:t>
      </w:r>
      <w:r>
        <w:rPr>
          <w:rFonts w:eastAsia="Times New Roman" w:cs="Times New Roman"/>
          <w:szCs w:val="24"/>
        </w:rPr>
        <w:t xml:space="preserve"> είναι σήμερα εδώ για να μιλήσει στους πολίτες. Είναι εδώ για να πει σ’ αυτούς τους πολίτες που προδώσατε και εξαπατήσατε, σ’ αυ</w:t>
      </w:r>
      <w:r>
        <w:rPr>
          <w:rFonts w:eastAsia="Times New Roman" w:cs="Times New Roman"/>
          <w:szCs w:val="24"/>
        </w:rPr>
        <w:t xml:space="preserve">τούς τους προοδευτικούς πολίτες, στους σοσιαλδημοκράτες ότι είναι η ώρα να πορευτούμε όλοι μαζί για να δημιουργήσουμε μια Ελλάδα με ανταγωνιστική οικονομία που θα δημιουργήσει νέες θέσεις εργασίας και ένα πραγματικά κοινωνικό κράτος. </w:t>
      </w:r>
    </w:p>
    <w:p w14:paraId="09805245"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lastRenderedPageBreak/>
        <w:t>Θα είμαστε εδώ σ’ αυτ</w:t>
      </w:r>
      <w:r>
        <w:rPr>
          <w:rFonts w:eastAsia="Times New Roman" w:cs="Times New Roman"/>
          <w:szCs w:val="24"/>
        </w:rPr>
        <w:t xml:space="preserve">ήν την προσπάθεια και τις επόμενες μέρες, γιατί η επένδυση μόλις ξεκίνησε. Η Δημοκρατική Συμπαράταξη, όπως ήταν και πριν παρούσα σε όλες τις </w:t>
      </w:r>
      <w:r>
        <w:rPr>
          <w:rFonts w:eastAsia="Times New Roman"/>
          <w:szCs w:val="24"/>
        </w:rPr>
        <w:t>διαδικασίες</w:t>
      </w:r>
      <w:r>
        <w:rPr>
          <w:rFonts w:eastAsia="Times New Roman" w:cs="Times New Roman"/>
          <w:szCs w:val="24"/>
        </w:rPr>
        <w:t xml:space="preserve">, θα σας ελέγχει, για να μη χαθεί ούτε μια μέρα ούτε ένα λεπτό γι’ αυτήν την επένδυση. </w:t>
      </w:r>
    </w:p>
    <w:p w14:paraId="0980524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είμαστε εδώ μ</w:t>
      </w:r>
      <w:r>
        <w:rPr>
          <w:rFonts w:eastAsia="Times New Roman" w:cs="Times New Roman"/>
          <w:szCs w:val="24"/>
        </w:rPr>
        <w:t>ε τους κοινωνικά αδύναμους. Θα είμαστε εδώ με τους επιχειρηματίες που θα δώσουν νέες δουλειές στη χώρα.</w:t>
      </w:r>
    </w:p>
    <w:p w14:paraId="0980524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980524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980524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0980524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Προχωράμε </w:t>
      </w:r>
      <w:r>
        <w:rPr>
          <w:rFonts w:eastAsia="Times New Roman" w:cs="Times New Roman"/>
          <w:szCs w:val="24"/>
        </w:rPr>
        <w:t>με την ειδική αγορήτρια του Κομμουνιστικού Κόμματος Ελλάδ</w:t>
      </w:r>
      <w:r>
        <w:rPr>
          <w:rFonts w:eastAsia="Times New Roman" w:cs="Times New Roman"/>
          <w:szCs w:val="24"/>
        </w:rPr>
        <w:t>α</w:t>
      </w:r>
      <w:r>
        <w:rPr>
          <w:rFonts w:eastAsia="Times New Roman" w:cs="Times New Roman"/>
          <w:szCs w:val="24"/>
        </w:rPr>
        <w:t>ς, τη συνάδελφο κ. Διαμάντω Μανωλάκου.</w:t>
      </w:r>
    </w:p>
    <w:p w14:paraId="0980524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Ελάτε, κυρία Μανωλάκου.</w:t>
      </w:r>
    </w:p>
    <w:p w14:paraId="0980524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Η συνταγή του κατεπείγοντος έχει γίνει για σας μεθοδολογία για να σκεπάζει την ενοχή σας, ειδικά για τις ιδιωτικοπο</w:t>
      </w:r>
      <w:r>
        <w:rPr>
          <w:rFonts w:eastAsia="Times New Roman" w:cs="Times New Roman"/>
          <w:szCs w:val="24"/>
        </w:rPr>
        <w:t>ιήσεις που κλιμακώνονται για να μην υπάρχει χρόνος αποκάλυψης, καταδίκης της πολιτικής σας για το έγκλημα που διαπράττετε, αγκαλιά βέβαια με τις σωρηδόν αντιλαϊκές μεταρρυθμίσεις ψαλιδίσματος μισθών, συντάξεων και δικαιωμάτων.</w:t>
      </w:r>
    </w:p>
    <w:p w14:paraId="0980524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Πριν δύο χρόνια ονομάζατε </w:t>
      </w:r>
      <w:r>
        <w:rPr>
          <w:rFonts w:eastAsia="Times New Roman" w:cs="Times New Roman"/>
          <w:szCs w:val="24"/>
        </w:rPr>
        <w:t>σκάνδαλο την ιδιωτικοποίηση του φιλέτου του Ελληνικού και ότι εξυπηρετεί ιδιωτικά, κερδοσκοπικά συμφέροντα, με πρωταγωνιστή μάλιστα τον κ. Τσίπρα. Σήμερα, το παρουσιάζετε ως δημόσιο συμφέρον, το πλασάρετε καλύτερα. Έχει η αντιλαϊκή πολιτική σας την κορδέλα</w:t>
      </w:r>
      <w:r>
        <w:rPr>
          <w:rFonts w:eastAsia="Times New Roman" w:cs="Times New Roman"/>
          <w:szCs w:val="24"/>
        </w:rPr>
        <w:t xml:space="preserve"> της αριστερής κυβέρνησης.</w:t>
      </w:r>
    </w:p>
    <w:p w14:paraId="0980524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Κοροϊδεύετε καλά και εσείς και η Νέα Δημοκρατία, που διατυμπανίζει την κορδέλα σας, γιατί έχετε την ίδια πολιτική, την ίδια στρατηγική. Έχετε συμμάχους τη Νέα Δημοκρατία και το ΠΑΣΟΚ, που πανηγυρίζουν. Κάνουν όμως σόου με τις κοκ</w:t>
      </w:r>
      <w:r>
        <w:rPr>
          <w:rFonts w:eastAsia="Times New Roman" w:cs="Times New Roman"/>
          <w:szCs w:val="24"/>
        </w:rPr>
        <w:t>ορομαχίες, για να κρύψουν ότι όλοι μαζί το ψηφίζετε, όπως ψηφίσανε και τα άλλα κόμματα το δικό σας τρίτο μνημόνιο.</w:t>
      </w:r>
    </w:p>
    <w:p w14:paraId="0980524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Αποκαλυπτικό ακόμα είναι ότι και σε αυτήν εδώ την Αίθουσα, όταν Βουλευτής της </w:t>
      </w:r>
      <w:r>
        <w:rPr>
          <w:rFonts w:eastAsia="Times New Roman" w:cs="Times New Roman"/>
          <w:szCs w:val="24"/>
        </w:rPr>
        <w:t>π</w:t>
      </w:r>
      <w:r>
        <w:rPr>
          <w:rFonts w:eastAsia="Times New Roman" w:cs="Times New Roman"/>
          <w:szCs w:val="24"/>
        </w:rPr>
        <w:t xml:space="preserve">λειοψηφίας διαφοροποιήθηκε, ανέλαβε να τον νουθετήσει ο </w:t>
      </w:r>
      <w:r>
        <w:rPr>
          <w:rFonts w:eastAsia="Times New Roman" w:cs="Times New Roman"/>
          <w:szCs w:val="24"/>
        </w:rPr>
        <w:t>ε</w:t>
      </w:r>
      <w:r>
        <w:rPr>
          <w:rFonts w:eastAsia="Times New Roman" w:cs="Times New Roman"/>
          <w:szCs w:val="24"/>
        </w:rPr>
        <w:t>ισηγη</w:t>
      </w:r>
      <w:r>
        <w:rPr>
          <w:rFonts w:eastAsia="Times New Roman" w:cs="Times New Roman"/>
          <w:szCs w:val="24"/>
        </w:rPr>
        <w:t>τής της Νέας Δημοκρατίας. Το ίδιο έκανε και χθες. Μπούλινγκ του ασκεί. Είναι λογικό. Η σύμβαση είναι της Νέας Δημοκρατίας και του ΠΑΣΟΚ, με ασήμαντες μικροαπαλλαγές, που τις υπερμεγεθύνετε.</w:t>
      </w:r>
    </w:p>
    <w:p w14:paraId="0980525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Μάλιστα, φτάσατε χθες στο σημείο Βουλευτής σας να λέει ότι η Κυβέρ</w:t>
      </w:r>
      <w:r>
        <w:rPr>
          <w:rFonts w:eastAsia="Times New Roman" w:cs="Times New Roman"/>
          <w:szCs w:val="24"/>
        </w:rPr>
        <w:t>νηση δεν προωθεί κρατικοδίαιτες επιχειρήσεις, όπως η Νέα Δημοκρατία. Τελικά, κάλπικη είναι η αντιπαράθεσή σας και αποπροσανατολιστική. Κοροϊδεύετε και η κοροϊδία δεν έχει τέλος. Είσαστε πλήρως ευθυγραμμισμένοι με την πολιτική των ιδιωτικοποιήσεων και της ε</w:t>
      </w:r>
      <w:r>
        <w:rPr>
          <w:rFonts w:eastAsia="Times New Roman" w:cs="Times New Roman"/>
          <w:szCs w:val="24"/>
        </w:rPr>
        <w:t>κποίησης δημόσιας περιουσίας και ανταγωνίζεσθε ποιος θα έχει την εμπιστοσύνη του κεφαλαίου ως καλύτερη, ως ικανότερη πολιτική δύναμη, που θα προωθεί την αποδοτικότερη κερδοφορία των επιχειρηματικών ομίλων, αφήνοντας συντρίμμια σε εργατικά δικαιώματα, σε μι</w:t>
      </w:r>
      <w:r>
        <w:rPr>
          <w:rFonts w:eastAsia="Times New Roman" w:cs="Times New Roman"/>
          <w:szCs w:val="24"/>
        </w:rPr>
        <w:t>σθούς, σε συντάξεις, σε βασικές ανθρώπινες ανάγκες, όπως είναι η υγεία, η μόρφωση, η πρόνοια.</w:t>
      </w:r>
    </w:p>
    <w:p w14:paraId="0980525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Πράγματι, είναι πετυχημένο το σύνθημα που φώναζαν πριν από λίγα λεπτά οι διαδηλωτές του Ευαγγελισμού: «Τέρμα πια στις αυταπάτες, με το κεφάλαιο ή με τους εργάτες»</w:t>
      </w:r>
      <w:r>
        <w:rPr>
          <w:rFonts w:eastAsia="Times New Roman" w:cs="Times New Roman"/>
          <w:szCs w:val="24"/>
        </w:rPr>
        <w:t>. Είσαστε με το κεφάλαιο.</w:t>
      </w:r>
    </w:p>
    <w:p w14:paraId="0980525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Όμως, θα πρέπει να αναγνωρίσετε ότι ο </w:t>
      </w:r>
      <w:r>
        <w:rPr>
          <w:rFonts w:eastAsia="Times New Roman" w:cs="Times New Roman"/>
          <w:szCs w:val="24"/>
        </w:rPr>
        <w:t>ε</w:t>
      </w:r>
      <w:r>
        <w:rPr>
          <w:rFonts w:eastAsia="Times New Roman" w:cs="Times New Roman"/>
          <w:szCs w:val="24"/>
        </w:rPr>
        <w:t xml:space="preserve">ισηγητής της Αξιωματικής Αντιπολίτευσης και σήμερα το μόνο που σας επισύναψε ήταν για φαρισαϊσμό. Δεν σας κατήγγειλε για κομμουνιστικοποίηση και μπολσεβικοποίηση της σύμβασης, όπως συνηθίζει </w:t>
      </w:r>
      <w:r>
        <w:rPr>
          <w:rFonts w:eastAsia="Times New Roman" w:cs="Times New Roman"/>
          <w:szCs w:val="24"/>
        </w:rPr>
        <w:t>και γελάει και ο τελευταίος πικραμένος.</w:t>
      </w:r>
    </w:p>
    <w:p w14:paraId="0980525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Ξέρετε, είναι πολύ βολικό και βοηθάει αυτό την Κυβέρνησή σας, βοηθάει για να κρύβει την ταξική της πολιτική υπέρ του κεφαλαίου, κάνοντας καλύτερα τη βρόμικη δουλειά των καπιταλιστών. </w:t>
      </w:r>
    </w:p>
    <w:p w14:paraId="0980525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Βολικό είναι, βέβαια, και για τη</w:t>
      </w:r>
      <w:r>
        <w:rPr>
          <w:rFonts w:eastAsia="Times New Roman" w:cs="Times New Roman"/>
          <w:szCs w:val="24"/>
        </w:rPr>
        <w:t xml:space="preserve"> Νέα Δημοκρατία που το έχει κάνει σημαία, όπως και τα άλλα αστικά κόμματα. Τους βοηθάει να κρύβουν τη στρατηγική συμφωνία, με την αντιλαϊκή σκληρή πολιτική της Κυβέρνησης και να πλασάρεται ως καλύτερος διαχειριστής.</w:t>
      </w:r>
    </w:p>
    <w:p w14:paraId="09805255" w14:textId="77777777" w:rsidR="00BA128F" w:rsidRDefault="00BF6BD8">
      <w:pPr>
        <w:spacing w:after="0" w:line="600" w:lineRule="auto"/>
        <w:jc w:val="both"/>
        <w:rPr>
          <w:rFonts w:eastAsia="Times New Roman" w:cs="Times New Roman"/>
          <w:szCs w:val="24"/>
        </w:rPr>
      </w:pPr>
      <w:r>
        <w:rPr>
          <w:rFonts w:eastAsia="Times New Roman" w:cs="Times New Roman"/>
          <w:szCs w:val="24"/>
        </w:rPr>
        <w:lastRenderedPageBreak/>
        <w:t>Βολικό είναι και για το εκμεταλλευτικό σ</w:t>
      </w:r>
      <w:r>
        <w:rPr>
          <w:rFonts w:eastAsia="Times New Roman" w:cs="Times New Roman"/>
          <w:szCs w:val="24"/>
        </w:rPr>
        <w:t>ύστημα, αφού ταυτίζει την αντιλαϊκή κυβερνητική πολιτική με τον σοσιαλισμό και τα ιδεώδη του, δηλαδή την κατάργηση εκμετάλλευσης ανθρώπου από άνθρωπο, με εξασφάλιση μόνιμης και σταθερής δουλειάς με πλήρη δικαιώματα, με δωρεάν δημόσια υγεία, παιδεία, αθλητι</w:t>
      </w:r>
      <w:r>
        <w:rPr>
          <w:rFonts w:eastAsia="Times New Roman" w:cs="Times New Roman"/>
          <w:szCs w:val="24"/>
        </w:rPr>
        <w:t xml:space="preserve">σμό, παιδικούς σταθμούς, χώρους πρασίνου και αναψυχής για όλους και μια σειρά από άλλα δικαιώματα, αυτά που εσείς όλοι τα συντρίβετε για τα κέρδη των μονοπωλίων και τα κάνετε άπιαστο όνειρο για τη λαϊκή οικογένεια.  Γι’ αυτό ο </w:t>
      </w:r>
      <w:r>
        <w:rPr>
          <w:rFonts w:eastAsia="Times New Roman" w:cs="Times New Roman"/>
          <w:szCs w:val="24"/>
        </w:rPr>
        <w:t>ε</w:t>
      </w:r>
      <w:r>
        <w:rPr>
          <w:rFonts w:eastAsia="Times New Roman" w:cs="Times New Roman"/>
          <w:szCs w:val="24"/>
        </w:rPr>
        <w:t>ισηγητής της Νέας Δημοκρατία</w:t>
      </w:r>
      <w:r>
        <w:rPr>
          <w:rFonts w:eastAsia="Times New Roman" w:cs="Times New Roman"/>
          <w:szCs w:val="24"/>
        </w:rPr>
        <w:t xml:space="preserve">ς σας κατηγορεί ότι χρεοκοπήσατε την Αριστερά. Σας συγκαλύπτει. </w:t>
      </w:r>
    </w:p>
    <w:p w14:paraId="0980525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Η προώθηση ιδιωτικοποίησης του Ελληνικού δεν είναι τυχαία. Γι’ αυτό εντάσσεται στο </w:t>
      </w:r>
      <w:r>
        <w:rPr>
          <w:rFonts w:eastAsia="Times New Roman" w:cs="Times New Roman"/>
          <w:szCs w:val="24"/>
        </w:rPr>
        <w:t>ν</w:t>
      </w:r>
      <w:r>
        <w:rPr>
          <w:rFonts w:eastAsia="Times New Roman" w:cs="Times New Roman"/>
          <w:szCs w:val="24"/>
        </w:rPr>
        <w:t xml:space="preserve">ομοθετικό </w:t>
      </w:r>
      <w:r>
        <w:rPr>
          <w:rFonts w:eastAsia="Times New Roman" w:cs="Times New Roman"/>
          <w:szCs w:val="24"/>
        </w:rPr>
        <w:t>δ</w:t>
      </w:r>
      <w:r>
        <w:rPr>
          <w:rFonts w:eastAsia="Times New Roman" w:cs="Times New Roman"/>
          <w:szCs w:val="24"/>
        </w:rPr>
        <w:t>ιάταγμα 2687/1953 για την προστασία κεφαλαίων εξωτερικού. Αυτό σημαίνει ότι απαλλάσσεται, δεν πρ</w:t>
      </w:r>
      <w:r>
        <w:rPr>
          <w:rFonts w:eastAsia="Times New Roman" w:cs="Times New Roman"/>
          <w:szCs w:val="24"/>
        </w:rPr>
        <w:t xml:space="preserve">όκειται να γίνει ποτέ -έτσι υποστηρίζει- αναγκαστική απαλλοτρίωση και χρησιμοποιεί ξένο προσωπικό και φοροαπαλλαγές με το τσουβάλι. </w:t>
      </w:r>
    </w:p>
    <w:p w14:paraId="0980525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Το καταθέτω στα Πρακτικά για να διαβάσετε και τις λεπτομέρειες, με ποιους είσαστε και τι προωθείτε. Διότι αναδεικνύεται, αν θέλετε, με τον καλύτερο τρόπο ο χαρακτήρας της αναπτυξιακής πολιτικής που προωθεί η άρχουσα τάξη και που, βέβαια, η Κυβέρνηση επιχει</w:t>
      </w:r>
      <w:r>
        <w:rPr>
          <w:rFonts w:eastAsia="Times New Roman" w:cs="Times New Roman"/>
          <w:szCs w:val="24"/>
        </w:rPr>
        <w:t xml:space="preserve">ρεί να εμφανίσει ως φιλολαϊκή. </w:t>
      </w:r>
    </w:p>
    <w:p w14:paraId="0980525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Διαμάντω Μανωλάκου καταθέτει για τα Πρακτικά το προαναφερθέν </w:t>
      </w:r>
      <w:r>
        <w:rPr>
          <w:rFonts w:eastAsia="Times New Roman" w:cs="Times New Roman"/>
          <w:szCs w:val="24"/>
        </w:rPr>
        <w:t>ν</w:t>
      </w:r>
      <w:r>
        <w:rPr>
          <w:rFonts w:eastAsia="Times New Roman" w:cs="Times New Roman"/>
          <w:szCs w:val="24"/>
        </w:rPr>
        <w:t xml:space="preserve">ομοθετικό </w:t>
      </w:r>
      <w:r>
        <w:rPr>
          <w:rFonts w:eastAsia="Times New Roman" w:cs="Times New Roman"/>
          <w:szCs w:val="24"/>
        </w:rPr>
        <w:t>δ</w:t>
      </w:r>
      <w:r>
        <w:rPr>
          <w:rFonts w:eastAsia="Times New Roman" w:cs="Times New Roman"/>
          <w:szCs w:val="24"/>
        </w:rPr>
        <w:t xml:space="preserve">ιάταγμα,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980525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υνολικά εντάσσεται στο γενικότερο σχέδιο κερδοφορίας της άρχουσας τάξης για την Αττική και έχει χαραχτεί πριν από την κρίση. Αξιοποιεί τη θέση της χώρας σαν κόμβο μεταφοράς εμπορευμάτων και την αύξηση του τουρισμού από το εξωτερικό, αξιοποιώντας και την Ατ</w:t>
      </w:r>
      <w:r>
        <w:rPr>
          <w:rFonts w:eastAsia="Times New Roman" w:cs="Times New Roman"/>
          <w:szCs w:val="24"/>
        </w:rPr>
        <w:t xml:space="preserve">τική ως κεντρικό τουριστικό προορισμό που θα έχει, όμως, αντίκτυπο στα λαϊκά στρώματα. Δεν θα έχουν πρόσβαση, παρά μόνο με αντίτιμο. </w:t>
      </w:r>
    </w:p>
    <w:p w14:paraId="0980525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όλοι εσείς που συμφωνείτε και το ψηφίζετε, προβάλλετε τα εξής:</w:t>
      </w:r>
    </w:p>
    <w:p w14:paraId="0980525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Πρώτον, ότι με αυτή την ιδιωτικοποίηση θα προκύψουν πάν</w:t>
      </w:r>
      <w:r>
        <w:rPr>
          <w:rFonts w:eastAsia="Times New Roman" w:cs="Times New Roman"/>
          <w:szCs w:val="24"/>
        </w:rPr>
        <w:t>ω από εβδομήντα χιλιάδες θέσεις εργασίας που θα ανακουφίσουν την ανεργία. Δεν λέτε, όμως, πόσες θέσεις εργασίας θα χαθούν από τα χιλιάδες μικρά καταστήματα που θα κλείσουν στην ευρύτερη περιοχή από τα νέα εμπορικά κέντρα-μεγαθήρια που θα επιταχύνουν απότομ</w:t>
      </w:r>
      <w:r>
        <w:rPr>
          <w:rFonts w:eastAsia="Times New Roman" w:cs="Times New Roman"/>
          <w:szCs w:val="24"/>
        </w:rPr>
        <w:t>α τη συγκέντρωση στους κλάδους τουρισμού, επισιτισμού και εμπορίου. Βέβαια αυτές οι θέσεις εργασίας θα είναι με μισθούς πείνας, χωρίς συλλογικές συμβάσεις, με ελάχιστα δικαιώματα. Τα νομοθετήματά σας -και τα δικά σας και των προηγούμενων- τα έχετε εξασφαλί</w:t>
      </w:r>
      <w:r>
        <w:rPr>
          <w:rFonts w:eastAsia="Times New Roman" w:cs="Times New Roman"/>
          <w:szCs w:val="24"/>
        </w:rPr>
        <w:t xml:space="preserve">σει με όλο το αντεργατικό νομοθετικό οπλοστάσιο. Και συνεχίζετε την ενίσχυσή του. Ψαλιδίζετε τα απομεινάρια σε εργατικά δικαιώματα, μισθούς, συντάξεις. Ταυτόχρονα, η εργοδοσία θα χρηματοδοτηθεί αδρά από τα διάφορα προγράμματα, αναπτυξιακούς νόμους, πακέτο </w:t>
      </w:r>
      <w:r>
        <w:rPr>
          <w:rFonts w:eastAsia="Times New Roman" w:cs="Times New Roman"/>
          <w:szCs w:val="24"/>
        </w:rPr>
        <w:t xml:space="preserve">Γιούνγκερ και άλλα. </w:t>
      </w:r>
    </w:p>
    <w:p w14:paraId="0980525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Δεύτερον, λέτε ότι υπάρχει αύξηση της προβλεπόμενης έκτασης πρασίνου με αντίστοιχη μείωση της δόμησης. Όμως μελέτη περιβαλλοντικών επιπτώσεων δεν ζητάτε, όπως θα έπρεπε. Η αλήθεια είναι πως </w:t>
      </w:r>
      <w:r>
        <w:rPr>
          <w:rFonts w:eastAsia="Times New Roman" w:cs="Times New Roman"/>
          <w:szCs w:val="24"/>
        </w:rPr>
        <w:lastRenderedPageBreak/>
        <w:t>τα επενδυτικά σχέδια δεν έχουν κα</w:t>
      </w:r>
      <w:r>
        <w:rPr>
          <w:rFonts w:eastAsia="Times New Roman" w:cs="Times New Roman"/>
          <w:szCs w:val="24"/>
        </w:rPr>
        <w:t>μ</w:t>
      </w:r>
      <w:r>
        <w:rPr>
          <w:rFonts w:eastAsia="Times New Roman" w:cs="Times New Roman"/>
          <w:szCs w:val="24"/>
        </w:rPr>
        <w:t>μία σχέση μ</w:t>
      </w:r>
      <w:r>
        <w:rPr>
          <w:rFonts w:eastAsia="Times New Roman" w:cs="Times New Roman"/>
          <w:szCs w:val="24"/>
        </w:rPr>
        <w:t>ε το μητροπολιτικό πάρκο - ανοι</w:t>
      </w:r>
      <w:r>
        <w:rPr>
          <w:rFonts w:eastAsia="Times New Roman" w:cs="Times New Roman"/>
          <w:szCs w:val="24"/>
        </w:rPr>
        <w:t>κ</w:t>
      </w:r>
      <w:r>
        <w:rPr>
          <w:rFonts w:eastAsia="Times New Roman" w:cs="Times New Roman"/>
          <w:szCs w:val="24"/>
        </w:rPr>
        <w:t>τό για τον λαό. Το μεγάλης έκτασης πάρκο, που τάχα ανέλαβε να κατασκευάσει η κοινοπραξία, είναι το απαραίτητο πράσινο που έχει ανάγκη η σχεδιαζόμενη υποδομή υψηλών προδιαγραφών: ουρανοξύστες, καζίνο, μικρές κατοικίες, εμπορι</w:t>
      </w:r>
      <w:r>
        <w:rPr>
          <w:rFonts w:eastAsia="Times New Roman" w:cs="Times New Roman"/>
          <w:szCs w:val="24"/>
        </w:rPr>
        <w:t>κά κέντρα. Δεν θα έχουν πράσινο; Βαφτίζετε τους ακάλυπτους χώρους των ξενοδοχείων και των υπερπολυτελών κατοικιών, πράσινο για το κοινό. Αυτό εξηγεί και τον λόγο, για τον οποίο η κατασκευή του πρασίνου προηγείται. Χωρίς αυτό, είναι αδύνατη η πώληση σε υψηλ</w:t>
      </w:r>
      <w:r>
        <w:rPr>
          <w:rFonts w:eastAsia="Times New Roman" w:cs="Times New Roman"/>
          <w:szCs w:val="24"/>
        </w:rPr>
        <w:t xml:space="preserve">ό τίμημα των υπερπολυτελών κατοικιών. Άλλωστε, η ρητή πρόβλεψη μέσα στη </w:t>
      </w:r>
      <w:r>
        <w:rPr>
          <w:rFonts w:eastAsia="Times New Roman" w:cs="Times New Roman"/>
          <w:szCs w:val="24"/>
        </w:rPr>
        <w:t>σ</w:t>
      </w:r>
      <w:r>
        <w:rPr>
          <w:rFonts w:eastAsia="Times New Roman" w:cs="Times New Roman"/>
          <w:szCs w:val="24"/>
        </w:rPr>
        <w:t>υμφωνία για ανάληψη της συντήρησης και της ασφάλειας του πάρκου από τον επενδυτή, μαρτυρά πως πρόκειται για ένα ιδιωτικό πάρκο που θα ελέγχεται από την κοινοπραξία. Αυτή θα διαμορφώνε</w:t>
      </w:r>
      <w:r>
        <w:rPr>
          <w:rFonts w:eastAsia="Times New Roman" w:cs="Times New Roman"/>
          <w:szCs w:val="24"/>
        </w:rPr>
        <w:t>ι τους όρους χρήσης του. Αυτή θα καθορίζει το αν και τι θα είναι ανοι</w:t>
      </w:r>
      <w:r>
        <w:rPr>
          <w:rFonts w:eastAsia="Times New Roman" w:cs="Times New Roman"/>
          <w:szCs w:val="24"/>
        </w:rPr>
        <w:t>κ</w:t>
      </w:r>
      <w:r>
        <w:rPr>
          <w:rFonts w:eastAsia="Times New Roman" w:cs="Times New Roman"/>
          <w:szCs w:val="24"/>
        </w:rPr>
        <w:t>τό στον λαό, αλλά και τι θα είναι ανοι</w:t>
      </w:r>
      <w:r>
        <w:rPr>
          <w:rFonts w:eastAsia="Times New Roman" w:cs="Times New Roman"/>
          <w:szCs w:val="24"/>
        </w:rPr>
        <w:t>κ</w:t>
      </w:r>
      <w:r>
        <w:rPr>
          <w:rFonts w:eastAsia="Times New Roman" w:cs="Times New Roman"/>
          <w:szCs w:val="24"/>
        </w:rPr>
        <w:t xml:space="preserve">τό με το ανάλογο χρηματικό τίμημα, γεγονός που αποκλείει μεγάλη μερίδα φτωχών λαϊκών στρωμάτων. </w:t>
      </w:r>
    </w:p>
    <w:p w14:paraId="0980525D" w14:textId="77777777" w:rsidR="00BA128F" w:rsidRDefault="00BF6BD8">
      <w:pPr>
        <w:tabs>
          <w:tab w:val="left" w:pos="2608"/>
        </w:tabs>
        <w:spacing w:after="0" w:line="600" w:lineRule="auto"/>
        <w:ind w:firstLine="680"/>
        <w:jc w:val="both"/>
        <w:rPr>
          <w:rFonts w:eastAsia="Times New Roman"/>
          <w:szCs w:val="24"/>
        </w:rPr>
      </w:pPr>
      <w:r>
        <w:rPr>
          <w:rFonts w:eastAsia="Times New Roman"/>
          <w:szCs w:val="24"/>
        </w:rPr>
        <w:lastRenderedPageBreak/>
        <w:t>Η συντήρηση του πρασίνου θα γίνεται από διοικητικό</w:t>
      </w:r>
      <w:r>
        <w:rPr>
          <w:rFonts w:eastAsia="Times New Roman"/>
          <w:szCs w:val="24"/>
        </w:rPr>
        <w:t xml:space="preserve"> φορέα με ανταποδοτικά οφέλη. Αυτό σημαίνει ότι θα υπάρχει εισιτήριο για να μπει κανείς σε αυτό που ανήκει στον λαό και δεν το απολαμβάνει.</w:t>
      </w:r>
    </w:p>
    <w:p w14:paraId="0980525E"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Τρίτον, είναι προκλητική η θέση πως ο επενδυτής αναλαμβάνει να κατασκευάσει έργα κοινής ωφέλειας. Τα έργα αφορούν τι</w:t>
      </w:r>
      <w:r>
        <w:rPr>
          <w:rFonts w:eastAsia="Times New Roman"/>
          <w:szCs w:val="24"/>
        </w:rPr>
        <w:t>ς εγκαταστάσεις που χρειάζεται η επένδυση. Τα δίκτυα κοινής ωφέλειας και μεταφοράς</w:t>
      </w:r>
      <w:r>
        <w:rPr>
          <w:rFonts w:eastAsia="Times New Roman"/>
          <w:szCs w:val="24"/>
        </w:rPr>
        <w:t>,</w:t>
      </w:r>
      <w:r>
        <w:rPr>
          <w:rFonts w:eastAsia="Times New Roman"/>
          <w:szCs w:val="24"/>
        </w:rPr>
        <w:t xml:space="preserve"> αφορούν μετακινήσεις δεκάδων χιλιάδων κατοίκων, επισκεπτών, εργαζομένων στις νέες εγκαταστάσεις. Νέα πολιτική, ιδιωτική πολιτεία φτιάχνετε και δεν θα έχει υποδομές; Τι το π</w:t>
      </w:r>
      <w:r>
        <w:rPr>
          <w:rFonts w:eastAsia="Times New Roman"/>
          <w:szCs w:val="24"/>
        </w:rPr>
        <w:t xml:space="preserve">εράσατε; Λαϊκές κατοικίες του Ρέντη και άλλων γειτονιών που αγωνιούν όταν βρέξει λίγο παραπάνω μήπως πλημμυρίσουν και χάσουν το βιός μιας ζωής; </w:t>
      </w:r>
    </w:p>
    <w:p w14:paraId="0980525F"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Τέταρτον, προκαλεί η αναφορά -και μάλιστα το παρουσιάζετε ως προσφορά- ότι ένα χιλιόμετρο ελεύθερης παραλίας μέ</w:t>
      </w:r>
      <w:r>
        <w:rPr>
          <w:rFonts w:eastAsia="Times New Roman"/>
          <w:szCs w:val="24"/>
        </w:rPr>
        <w:t xml:space="preserve">νει, που σημαίνει ότι τα δυόμισι χιλιόμετρα θα είναι κλειστά για τα λαϊκά στρώματα. Όμως κι αυτό το ένα χιλιόμετρο δεν θα είναι ενιαίο. Θα είναι σε τμήματα παραλία ανάμεσα στα δομημένα. </w:t>
      </w:r>
    </w:p>
    <w:p w14:paraId="09805260"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lastRenderedPageBreak/>
        <w:t>Ταυτόχρονα, η αδόμητη παραλία προβλέπεται να έχει ξαπλώστρες και άλλε</w:t>
      </w:r>
      <w:r>
        <w:rPr>
          <w:rFonts w:eastAsia="Times New Roman"/>
          <w:szCs w:val="24"/>
        </w:rPr>
        <w:t xml:space="preserve">ς συναφείς εγκαταστάσεις που μεταφράζονται σε ουσιαστικό αποκλεισμό των λαϊκών στρωμάτων. </w:t>
      </w:r>
    </w:p>
    <w:p w14:paraId="09805261"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Και, βέβαια, θα υπάρχει καζίνο με όλες τις επιπτώσεις στον τρόπο πρόσληψης εισοδήματος, αλλά και στη συνείδηση. Πολύ παραγωγική επένδυση! </w:t>
      </w:r>
    </w:p>
    <w:p w14:paraId="09805262"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Πέμπτον, πρόσφατα με αφορμή τους Ολυμπιακούς Αγώνες και τα μετάλλια που έφεραν οι αθλητές μας, αναδείχτηκε η μεγάλη αναγκαιότητα υποδομών στον αθλητισμό. Τον Άγιο Κοσμά, με </w:t>
      </w:r>
      <w:r>
        <w:rPr>
          <w:rFonts w:eastAsia="Times New Roman"/>
          <w:szCs w:val="24"/>
        </w:rPr>
        <w:t>ο</w:t>
      </w:r>
      <w:r>
        <w:rPr>
          <w:rFonts w:eastAsia="Times New Roman"/>
          <w:szCs w:val="24"/>
        </w:rPr>
        <w:t>λυμπιακές προδιαγραφές υποδομών και το μικρόκλιμά του που θεωρείται ιδανικό για πρ</w:t>
      </w:r>
      <w:r>
        <w:rPr>
          <w:rFonts w:eastAsia="Times New Roman"/>
          <w:szCs w:val="24"/>
        </w:rPr>
        <w:t>οετοιμασία αθλητών και ταυτόχρονα είναι και χώρος αναψυχής, ουσιαστικά τον εκχωρείτε στον αγοραστή. Και δεν υπάρχει εγγύηση αν θα μετεγκατασταθούν οι υπάρχουσες αθλητικές υποδομές. Εχθές ακούσαμε ότι θα μεταφερθούν εντός του πάρκου. Δηλαδή, ο ιδιώτης θα τι</w:t>
      </w:r>
      <w:r>
        <w:rPr>
          <w:rFonts w:eastAsia="Times New Roman"/>
          <w:szCs w:val="24"/>
        </w:rPr>
        <w:t>ς αξιοποιεί για κερδοφορία και οι αθλητές μας θα πρέπει να πληρώνουν για να προπονούνται; Δεν αποκλείεται, να σας πω, να το δούμε κι αυτό.</w:t>
      </w:r>
    </w:p>
    <w:p w14:paraId="09805263"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lastRenderedPageBreak/>
        <w:t>Έκτον, ανύπαρκτη προστασία αρχαιολογικού πλούτου. Και</w:t>
      </w:r>
      <w:r>
        <w:rPr>
          <w:rFonts w:eastAsia="Times New Roman"/>
          <w:szCs w:val="24"/>
        </w:rPr>
        <w:t>,</w:t>
      </w:r>
      <w:r>
        <w:rPr>
          <w:rFonts w:eastAsia="Times New Roman"/>
          <w:szCs w:val="24"/>
        </w:rPr>
        <w:t xml:space="preserve"> όμως, 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υνέλευση στο Σύλλογο Ελλήνων Αρχαιολόγων με απ</w:t>
      </w:r>
      <w:r>
        <w:rPr>
          <w:rFonts w:eastAsia="Times New Roman"/>
          <w:szCs w:val="24"/>
        </w:rPr>
        <w:t>όφασή της εκφράζει τη διαφωνία της με την απόδοση δημόσιων εκτάσεων και δημόσιας περιουσίας σε ιδιώτες, γιατί δεν διασφαλίζονται επαρκώς οι όροι προστασίας των μνημείων και των ορατών ή μη αρχαιοτήτων σύμφωνα με τον αρχαιολογικό νόμο. Κι, όμως, εσείς όλα α</w:t>
      </w:r>
      <w:r>
        <w:rPr>
          <w:rFonts w:eastAsia="Times New Roman"/>
          <w:szCs w:val="24"/>
        </w:rPr>
        <w:t xml:space="preserve">υτά τα πετάτε στα σκουπίδια. </w:t>
      </w:r>
    </w:p>
    <w:p w14:paraId="09805264"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Έβδομον, γίνεται λόγος για κάλυψη της ασφάλειας του πάρκου από τον αγοραστή, δηλαδή, ιδιωτική αστυνόμευση, πράγμα που σημαίνει ιδιωτική πόλη μέσα στην πόλη. Η χωροθέτηση του πάρκου δείχνει ότι θα αποτελεί ουσιαστικά τη ζώνη μό</w:t>
      </w:r>
      <w:r>
        <w:rPr>
          <w:rFonts w:eastAsia="Times New Roman"/>
          <w:szCs w:val="24"/>
        </w:rPr>
        <w:t xml:space="preserve">νωσης από την όχληση της πόλης των οικιστικών και τουριστικών εγκαταστάσεων που θα βρίσκονται δίπλα στην παραλία. </w:t>
      </w:r>
    </w:p>
    <w:p w14:paraId="09805265"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Ταυτόχρονα, προβλέπει πως το πάρκο θα χρηματοδοτείται από το ελληνικό δημόσιο, απορροφώντας, ουσιαστικά, ένα μεγάλο τμήμα σχετικών κονδυλίων.</w:t>
      </w:r>
      <w:r>
        <w:rPr>
          <w:rFonts w:eastAsia="Times New Roman"/>
          <w:szCs w:val="24"/>
        </w:rPr>
        <w:t xml:space="preserve"> Σε περίπτωση που ο επενδυτικός όμιλος κρίνει πως ο φορέας διαχείρισης δεν υλοποιεί τη σύμβαση δημόσιας υπηρεσίας, θα έχει  τη δυνατότητα να </w:t>
      </w:r>
      <w:r>
        <w:rPr>
          <w:rFonts w:eastAsia="Times New Roman"/>
          <w:szCs w:val="24"/>
        </w:rPr>
        <w:lastRenderedPageBreak/>
        <w:t>οδηγήσει στην πλήρη ιδιωτικοποίηση του πάρκου, ακόμη και σε ανάληψη της λειτουργίας του από τον ίδιο επενδυτικό όμι</w:t>
      </w:r>
      <w:r>
        <w:rPr>
          <w:rFonts w:eastAsia="Times New Roman"/>
          <w:szCs w:val="24"/>
        </w:rPr>
        <w:t xml:space="preserve">λο που θα απορροφά και την κρατική χρηματοδότηση. </w:t>
      </w:r>
    </w:p>
    <w:p w14:paraId="09805266"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Όγδοον, το άρθρο 4 της σύμβασης αγοράς μετοχών προβλέπει δυνατότητα αξιοποίησης των μετοχών του έργου ως ενέχυρο για δανεισμό από τον αγοραστή. Ουσιαστικά φωτογραφίζετε πως τα ίδια κεφάλαια που θα κινητοπο</w:t>
      </w:r>
      <w:r>
        <w:rPr>
          <w:rFonts w:eastAsia="Times New Roman"/>
          <w:szCs w:val="24"/>
        </w:rPr>
        <w:t>ιήσει ο αγοραστής μπορεί να είναι μικρό κομμάτι του συνόλου.</w:t>
      </w:r>
    </w:p>
    <w:p w14:paraId="09805267" w14:textId="77777777" w:rsidR="00BA128F" w:rsidRDefault="00BF6BD8">
      <w:pPr>
        <w:spacing w:after="0" w:line="600" w:lineRule="auto"/>
        <w:ind w:firstLine="720"/>
        <w:jc w:val="both"/>
        <w:rPr>
          <w:rFonts w:eastAsia="Times New Roman"/>
          <w:szCs w:val="24"/>
        </w:rPr>
      </w:pPr>
      <w:r>
        <w:rPr>
          <w:rFonts w:eastAsia="Times New Roman"/>
          <w:szCs w:val="24"/>
        </w:rPr>
        <w:t>Θα μπορούσα να πω και άλλα. Όμως τι αποδεικνύεται; Ότι οι ισχυρισμοί σας δεν μπορούν να συγκαλύψουν ότι η δίκαιη ανάπτυξη στον καπιταλισμό είναι δίκαιη μόνο για τους μεγαλοεπιχειρηματίες που παίρ</w:t>
      </w:r>
      <w:r>
        <w:rPr>
          <w:rFonts w:eastAsia="Times New Roman"/>
          <w:szCs w:val="24"/>
        </w:rPr>
        <w:t>νουν δημόσια περιουσία, υποδομές και ζεστό χρήμα βγαλμένο από το λαό, πατώντας πάνω στα αποκαΐδια των εργασιακών δικαιωμάτων για να αυγαταίνουν τα κέρδη τους. Και η ιδιωτικοποίηση του Ελληνικού είναι ένα χαρακτηριστικό παράδειγμα. Γι’ αυτό έχετε και συμμάχ</w:t>
      </w:r>
      <w:r>
        <w:rPr>
          <w:rFonts w:eastAsia="Times New Roman"/>
          <w:szCs w:val="24"/>
        </w:rPr>
        <w:t xml:space="preserve">ους τα υπόλοιπα κόμματα. </w:t>
      </w:r>
    </w:p>
    <w:p w14:paraId="09805268" w14:textId="77777777" w:rsidR="00BA128F" w:rsidRDefault="00BF6BD8">
      <w:pPr>
        <w:spacing w:after="0" w:line="600" w:lineRule="auto"/>
        <w:ind w:firstLine="720"/>
        <w:jc w:val="both"/>
        <w:rPr>
          <w:rFonts w:eastAsia="Times New Roman"/>
          <w:szCs w:val="24"/>
        </w:rPr>
      </w:pPr>
      <w:r>
        <w:rPr>
          <w:rFonts w:eastAsia="Times New Roman"/>
          <w:szCs w:val="24"/>
        </w:rPr>
        <w:t>Για το Κομμουνιστικό Κόμμα Ελλάδ</w:t>
      </w:r>
      <w:r>
        <w:rPr>
          <w:rFonts w:eastAsia="Times New Roman"/>
          <w:szCs w:val="24"/>
        </w:rPr>
        <w:t>α</w:t>
      </w:r>
      <w:r>
        <w:rPr>
          <w:rFonts w:eastAsia="Times New Roman"/>
          <w:szCs w:val="24"/>
        </w:rPr>
        <w:t xml:space="preserve">ς, όλο τον χώρο του Ελληνικού ως δημόσια περιουσία πρέπει να τον αναλάβει το ίδιο το </w:t>
      </w:r>
      <w:r>
        <w:rPr>
          <w:rFonts w:eastAsia="Times New Roman"/>
          <w:szCs w:val="24"/>
        </w:rPr>
        <w:t>δ</w:t>
      </w:r>
      <w:r>
        <w:rPr>
          <w:rFonts w:eastAsia="Times New Roman"/>
          <w:szCs w:val="24"/>
        </w:rPr>
        <w:t xml:space="preserve">ημόσιο για την κατασκευή, διαχείριση, κόστος λειτουργίας και συντήρηση </w:t>
      </w:r>
      <w:r>
        <w:rPr>
          <w:rFonts w:eastAsia="Times New Roman"/>
          <w:szCs w:val="24"/>
        </w:rPr>
        <w:lastRenderedPageBreak/>
        <w:t xml:space="preserve">μητροπολιτικού πολυθεματικού πάρκου, το </w:t>
      </w:r>
      <w:r>
        <w:rPr>
          <w:rFonts w:eastAsia="Times New Roman"/>
          <w:szCs w:val="24"/>
        </w:rPr>
        <w:t xml:space="preserve">οποίο θα είναι ανοικτό για το λαό, με όλες τις απαιτούμενες υποδομές, για να το απολαμβάνουν οι εργατικές λαϊκές οικογένειες απ’ όλη την Αττική. Επίσης, στο πάρκο θα πρέπει να ενταχθούν όλες οι υπάρχουσες αθλητικές </w:t>
      </w:r>
      <w:r>
        <w:rPr>
          <w:rFonts w:eastAsia="Times New Roman"/>
          <w:szCs w:val="24"/>
        </w:rPr>
        <w:t>ο</w:t>
      </w:r>
      <w:r>
        <w:rPr>
          <w:rFonts w:eastAsia="Times New Roman"/>
          <w:szCs w:val="24"/>
        </w:rPr>
        <w:t xml:space="preserve">λυμπιακές εγκαταστάσεις, </w:t>
      </w:r>
      <w:r>
        <w:rPr>
          <w:rFonts w:eastAsia="Times New Roman"/>
          <w:szCs w:val="24"/>
        </w:rPr>
        <w:t>ο</w:t>
      </w:r>
      <w:r>
        <w:rPr>
          <w:rFonts w:eastAsia="Times New Roman"/>
          <w:szCs w:val="24"/>
        </w:rPr>
        <w:t>λυμπιακό κέντρ</w:t>
      </w:r>
      <w:r>
        <w:rPr>
          <w:rFonts w:eastAsia="Times New Roman"/>
          <w:szCs w:val="24"/>
        </w:rPr>
        <w:t>ο, ναυσιπλοΐα, κανόε</w:t>
      </w:r>
      <w:r>
        <w:rPr>
          <w:rFonts w:eastAsia="Times New Roman"/>
          <w:szCs w:val="24"/>
        </w:rPr>
        <w:t xml:space="preserve"> </w:t>
      </w:r>
      <w:r>
        <w:rPr>
          <w:rFonts w:eastAsia="Times New Roman"/>
          <w:szCs w:val="24"/>
        </w:rPr>
        <w:t>καγιάκ, γήπεδα και άλλα, όπως και τα κτήρια των πρώην αεροσταθμών και της πρώην αμερικανικής βάσης, καθώς και τα υπόστεγα, προκειμένου να αξιοποιηθούν σε όφελος του λαού, της νεολαίας, με αποκλειστικά ελεύθερη και δωρεάν χρήση, με εύκο</w:t>
      </w:r>
      <w:r>
        <w:rPr>
          <w:rFonts w:eastAsia="Times New Roman"/>
          <w:szCs w:val="24"/>
        </w:rPr>
        <w:t xml:space="preserve">λη πρόσβαση απ’ όλη την Αττική, με φθηνές και γρήγορες συγκοινωνίες για ανάπτυξη ενός γνήσιου λαϊκού αθλητισμού και την εξυπηρέτηση των πολιτιστικών τους αναγκών. </w:t>
      </w:r>
    </w:p>
    <w:p w14:paraId="09805269" w14:textId="77777777" w:rsidR="00BA128F" w:rsidRDefault="00BF6BD8">
      <w:pPr>
        <w:spacing w:after="0" w:line="600" w:lineRule="auto"/>
        <w:ind w:firstLine="720"/>
        <w:jc w:val="both"/>
        <w:rPr>
          <w:rFonts w:eastAsia="Times New Roman"/>
          <w:szCs w:val="24"/>
        </w:rPr>
      </w:pPr>
      <w:r>
        <w:rPr>
          <w:rFonts w:eastAsia="Times New Roman"/>
          <w:szCs w:val="24"/>
        </w:rPr>
        <w:t>Για τέτοια αξιοποίηση της περιοχής του Ελληνικού το Κομμουνιστικό Κόμμα Ελλάδας θα συνεχίσει</w:t>
      </w:r>
      <w:r>
        <w:rPr>
          <w:rFonts w:eastAsia="Times New Roman"/>
          <w:szCs w:val="24"/>
        </w:rPr>
        <w:t xml:space="preserve"> να αγωνίζεται. </w:t>
      </w:r>
    </w:p>
    <w:p w14:paraId="0980526A" w14:textId="77777777" w:rsidR="00BA128F" w:rsidRDefault="00BF6BD8">
      <w:pPr>
        <w:spacing w:after="0" w:line="600" w:lineRule="auto"/>
        <w:ind w:firstLine="720"/>
        <w:jc w:val="both"/>
        <w:rPr>
          <w:rFonts w:eastAsia="Times New Roman"/>
          <w:szCs w:val="24"/>
        </w:rPr>
      </w:pPr>
      <w:r>
        <w:rPr>
          <w:rFonts w:eastAsia="Times New Roman"/>
          <w:szCs w:val="24"/>
        </w:rPr>
        <w:lastRenderedPageBreak/>
        <w:t>Ταυτόχρονα, όμως, οι ίδιες οι εξελίξεις δείχνουν ότι οι παραγωγικές υποδομές και οι φυσικοί πόροι που υπάρχουν τόσο στο Ελληνικό όσο και γενικότερα στη χώρα, δίνουν τη δυνατότητα ενός άλλου δρόμου ανάπτυξης που θα υπηρετεί το</w:t>
      </w:r>
      <w:r>
        <w:rPr>
          <w:rFonts w:eastAsia="Times New Roman"/>
          <w:szCs w:val="24"/>
        </w:rPr>
        <w:t>ν</w:t>
      </w:r>
      <w:r>
        <w:rPr>
          <w:rFonts w:eastAsia="Times New Roman"/>
          <w:szCs w:val="24"/>
        </w:rPr>
        <w:t xml:space="preserve"> λαό χωρίς μο</w:t>
      </w:r>
      <w:r>
        <w:rPr>
          <w:rFonts w:eastAsia="Times New Roman"/>
          <w:szCs w:val="24"/>
        </w:rPr>
        <w:t>νοπώλια, χωρίς συμμετοχή σε συμμαχίες καπιταλιστών.</w:t>
      </w:r>
    </w:p>
    <w:p w14:paraId="0980526B" w14:textId="77777777" w:rsidR="00BA128F" w:rsidRDefault="00BF6BD8">
      <w:pPr>
        <w:spacing w:after="0" w:line="600" w:lineRule="auto"/>
        <w:ind w:firstLine="720"/>
        <w:jc w:val="both"/>
        <w:rPr>
          <w:rFonts w:eastAsia="Times New Roman"/>
          <w:szCs w:val="24"/>
        </w:rPr>
      </w:pPr>
      <w:r>
        <w:rPr>
          <w:rFonts w:eastAsia="Times New Roman"/>
          <w:szCs w:val="24"/>
        </w:rPr>
        <w:t>Γι’ αυτό καλούμε το</w:t>
      </w:r>
      <w:r>
        <w:rPr>
          <w:rFonts w:eastAsia="Times New Roman"/>
          <w:szCs w:val="24"/>
        </w:rPr>
        <w:t>ν</w:t>
      </w:r>
      <w:r>
        <w:rPr>
          <w:rFonts w:eastAsia="Times New Roman"/>
          <w:szCs w:val="24"/>
        </w:rPr>
        <w:t xml:space="preserve"> λαό να οργανώσει την αντεπίθεσή του και να προτάξει τις δικές του ανάγκες, να χαράξει με την πάλη του την προοπτική ενός άλλου δρόμου ανάπτυξης όπου δημόσιοι χώροι, υποδομές και συγκε</w:t>
      </w:r>
      <w:r>
        <w:rPr>
          <w:rFonts w:eastAsia="Times New Roman"/>
          <w:szCs w:val="24"/>
        </w:rPr>
        <w:t>ντρωμένα μέσα παραγωγής θα είναι λαϊκή περιουσία και θα αξιοποιούνται από τη δική του εξουσία, την εργατική λαϊκή εξουσία, με στόχο την κάλυψη των δικών του αναγκών.</w:t>
      </w:r>
    </w:p>
    <w:p w14:paraId="0980526C" w14:textId="77777777" w:rsidR="00BA128F" w:rsidRDefault="00BF6BD8">
      <w:pPr>
        <w:spacing w:after="0" w:line="600" w:lineRule="auto"/>
        <w:ind w:firstLine="720"/>
        <w:jc w:val="both"/>
        <w:rPr>
          <w:rFonts w:eastAsia="Times New Roman"/>
          <w:szCs w:val="24"/>
        </w:rPr>
      </w:pPr>
      <w:r>
        <w:rPr>
          <w:rFonts w:eastAsia="Times New Roman"/>
          <w:szCs w:val="24"/>
        </w:rPr>
        <w:t>Σας ευχαριστώ πολύ.</w:t>
      </w:r>
    </w:p>
    <w:p w14:paraId="0980526D" w14:textId="77777777" w:rsidR="00BA128F" w:rsidRDefault="00BF6BD8">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Κύριοι συνάδελφοι, ακούστε πώς θα προ</w:t>
      </w:r>
      <w:r>
        <w:rPr>
          <w:rFonts w:eastAsia="Times New Roman"/>
          <w:szCs w:val="24"/>
        </w:rPr>
        <w:t>χωρήσει η διαδικασία. Έχουν μείνει τρεις ειδικοί αγορητές, ο κ. Δανέλλης, ο κ. Καμμένος και ο κ. Σαρίδης. Κατά παρέκκλιση -όχι κατά παράβαση- με παρακάλεσε ο κ. Λοβέρδος ως Κοινοβουλευτικός Εκπρόσωπος να ακολουθήσει, γιατί έχει μία ανειλημμένη υποχρέωση κα</w:t>
      </w:r>
      <w:r>
        <w:rPr>
          <w:rFonts w:eastAsia="Times New Roman"/>
          <w:szCs w:val="24"/>
        </w:rPr>
        <w:t xml:space="preserve">ι πρέπει να φύγει και θα επιστρέψει το απόγευμα. </w:t>
      </w:r>
      <w:r>
        <w:rPr>
          <w:rFonts w:eastAsia="Times New Roman"/>
          <w:szCs w:val="24"/>
        </w:rPr>
        <w:lastRenderedPageBreak/>
        <w:t xml:space="preserve">Αμέσως μετά ο Υπουργός κ. Μπαλτάς έχει ζητήσει να λάβει τον λόγο και κατόπιν θα ξεκινήσουμε τον κατάλογο των ομιλητών, όπου θα ομιλούν εναλλάξ τρεις συνάδελφοι από τους είκοσι δύο που έχουν γραφτεί και ένας </w:t>
      </w:r>
      <w:r>
        <w:rPr>
          <w:rFonts w:eastAsia="Times New Roman"/>
          <w:szCs w:val="24"/>
        </w:rPr>
        <w:t xml:space="preserve">κοινοβουλευτικός εκπρόσωπος. </w:t>
      </w:r>
    </w:p>
    <w:p w14:paraId="0980526E" w14:textId="77777777" w:rsidR="00BA128F" w:rsidRDefault="00BF6BD8">
      <w:pPr>
        <w:spacing w:after="0" w:line="600" w:lineRule="auto"/>
        <w:ind w:firstLine="720"/>
        <w:jc w:val="both"/>
        <w:rPr>
          <w:rFonts w:eastAsia="Times New Roman"/>
          <w:szCs w:val="24"/>
        </w:rPr>
      </w:pPr>
      <w:r>
        <w:rPr>
          <w:rFonts w:eastAsia="Times New Roman"/>
          <w:szCs w:val="24"/>
        </w:rPr>
        <w:t>Εφόσον δεν υπάρχουν και οι μικροεντάσεις που δημιουργήθηκαν πριν, να ξέρετε ότι στις πέντε η ώρα θα έχουμε τελειώσει. Αυτά προς γνώση και συμμόρφωση.</w:t>
      </w:r>
    </w:p>
    <w:p w14:paraId="0980526F" w14:textId="77777777" w:rsidR="00BA128F" w:rsidRDefault="00BF6BD8">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υπάρχει ενδεχόμενο ονομαστικής ψηφοφορίας</w:t>
      </w:r>
      <w:r>
        <w:rPr>
          <w:rFonts w:eastAsia="Times New Roman"/>
          <w:szCs w:val="24"/>
        </w:rPr>
        <w:t>;</w:t>
      </w:r>
    </w:p>
    <w:p w14:paraId="09805270" w14:textId="77777777" w:rsidR="00BA128F" w:rsidRDefault="00BF6BD8">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Μέχρι στιγμής δεν έχει κατατεθεί τέτοιο αίτημα, κύριε Λοβέρδε. Δεν υπάρχει μέχρι στιγμής θέμα ονομαστικής.</w:t>
      </w:r>
    </w:p>
    <w:p w14:paraId="09805271" w14:textId="77777777" w:rsidR="00BA128F" w:rsidRDefault="00BF6BD8">
      <w:pPr>
        <w:spacing w:after="0" w:line="600" w:lineRule="auto"/>
        <w:ind w:firstLine="720"/>
        <w:jc w:val="both"/>
        <w:rPr>
          <w:rFonts w:eastAsia="Times New Roman"/>
          <w:szCs w:val="24"/>
        </w:rPr>
      </w:pPr>
      <w:r>
        <w:rPr>
          <w:rFonts w:eastAsia="Times New Roman"/>
          <w:szCs w:val="24"/>
        </w:rPr>
        <w:t>Οι τρεις πρώτοι συνάδελφοι είναι ο κ. Παυλίδης, ο κ. Μηταράκης και ο κ. Σαχινίδης. Το λέω για να το ξέρουν και να εί</w:t>
      </w:r>
      <w:r>
        <w:rPr>
          <w:rFonts w:eastAsia="Times New Roman"/>
          <w:szCs w:val="24"/>
        </w:rPr>
        <w:t>ναι παρόντες.</w:t>
      </w:r>
    </w:p>
    <w:p w14:paraId="09805272" w14:textId="77777777" w:rsidR="00BA128F" w:rsidRDefault="00BF6BD8">
      <w:pPr>
        <w:spacing w:after="0" w:line="600" w:lineRule="auto"/>
        <w:ind w:firstLine="720"/>
        <w:jc w:val="both"/>
        <w:rPr>
          <w:rFonts w:eastAsia="Times New Roman"/>
          <w:szCs w:val="24"/>
        </w:rPr>
      </w:pPr>
      <w:r>
        <w:rPr>
          <w:rFonts w:eastAsia="Times New Roman"/>
          <w:szCs w:val="24"/>
        </w:rPr>
        <w:t>Κύριε Δανέλλη, έχετε τον λόγο.</w:t>
      </w:r>
    </w:p>
    <w:p w14:paraId="09805273" w14:textId="77777777" w:rsidR="00BA128F" w:rsidRDefault="00BF6BD8">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14:paraId="09805274" w14:textId="77777777" w:rsidR="00BA128F" w:rsidRDefault="00BF6BD8">
      <w:pPr>
        <w:spacing w:after="0" w:line="600" w:lineRule="auto"/>
        <w:ind w:firstLine="720"/>
        <w:jc w:val="both"/>
        <w:rPr>
          <w:rFonts w:eastAsia="Times New Roman"/>
          <w:szCs w:val="24"/>
        </w:rPr>
      </w:pPr>
      <w:r>
        <w:rPr>
          <w:rFonts w:eastAsia="Times New Roman"/>
          <w:szCs w:val="24"/>
        </w:rPr>
        <w:lastRenderedPageBreak/>
        <w:t>Κυρίες και κύριοι συνάδελφοι, τουλάχιστον έξι χρόνια τώρα σύσσωμο το πολιτικό σύστημα ομονοεί στο ότι το τέλος της κρίσης θα συμπέσει με τον ερχομό της ανάπτυξης. Μιλ</w:t>
      </w:r>
      <w:r>
        <w:rPr>
          <w:rFonts w:eastAsia="Times New Roman"/>
          <w:szCs w:val="24"/>
        </w:rPr>
        <w:t xml:space="preserve">άμε, όμως, την ίδια γλώσσα; Εννοούμε την ανάπτυξη με τον ίδιο τρόπο; </w:t>
      </w:r>
    </w:p>
    <w:p w14:paraId="09805275" w14:textId="77777777" w:rsidR="00BA128F" w:rsidRDefault="00BF6BD8">
      <w:pPr>
        <w:spacing w:after="0" w:line="600" w:lineRule="auto"/>
        <w:ind w:firstLine="720"/>
        <w:jc w:val="both"/>
        <w:rPr>
          <w:rFonts w:eastAsia="Times New Roman"/>
          <w:szCs w:val="24"/>
        </w:rPr>
      </w:pPr>
      <w:r>
        <w:rPr>
          <w:rFonts w:eastAsia="Times New Roman"/>
          <w:szCs w:val="24"/>
        </w:rPr>
        <w:t>Η εμμονή στη διατήρηση ενός χρεοκοπημένου κρατικιστικού οικονομικού μοντέλου αποδεικνύει πως τελικά δεν μιλάμε όλοι την ίδια γλώσσα. Το μοντέλο του προστατευτισμού, των πελατειακών σχέσε</w:t>
      </w:r>
      <w:r>
        <w:rPr>
          <w:rFonts w:eastAsia="Times New Roman"/>
          <w:szCs w:val="24"/>
        </w:rPr>
        <w:t>ων, της διαφθοράς, των εθνικών οικονομικών βαρόνων</w:t>
      </w:r>
      <w:r>
        <w:rPr>
          <w:rFonts w:eastAsia="Times New Roman"/>
          <w:szCs w:val="24"/>
        </w:rPr>
        <w:t>, οι οποίοι</w:t>
      </w:r>
      <w:r>
        <w:rPr>
          <w:rFonts w:eastAsia="Times New Roman"/>
          <w:szCs w:val="24"/>
        </w:rPr>
        <w:t xml:space="preserve"> πλουτίζουν μέσα σ’ ένα εσωστρεφές, κλειστό, μη ανταγωνιστικό οικονομικό σύστημα, βόλευε περισσότερο ή λιγότερο όλες τις κυβερνήσεις, τόσο προ της κρίσης όσο και κατά τη διάρκεια της κρίσης. </w:t>
      </w:r>
    </w:p>
    <w:p w14:paraId="0980527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δ</w:t>
      </w:r>
      <w:r>
        <w:rPr>
          <w:rFonts w:eastAsia="Times New Roman" w:cs="Times New Roman"/>
          <w:szCs w:val="24"/>
        </w:rPr>
        <w:t>ημόσια συζήτηση στην Ελλάδα μολύνθηκε από όρους και φράσεις περιορισμένης αξίας σε ένα αυξανόμενα παγκοσμιοποιημένο περιβάλλον. Φράσεις κράχτες όπως «το ξεπούλημα των ασημικών», «τα ξένα αρπακτικά», μονοπώλησαν και δηλητηρίασαν τις όποιες προσπάθειες για π</w:t>
      </w:r>
      <w:r>
        <w:rPr>
          <w:rFonts w:eastAsia="Times New Roman" w:cs="Times New Roman"/>
          <w:szCs w:val="24"/>
        </w:rPr>
        <w:t xml:space="preserve">ραγματικές μεταρρυθμίσεις και αλλαγή του παραγωγικού μοντέλου. </w:t>
      </w:r>
    </w:p>
    <w:p w14:paraId="0980527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Και φυσικά αυτό το αρρωστημένο, αρνητικό και ανορθολογικό πολιτικό λεξιλόγιο μπλόκαρε όχι μόνο τις ιδιωτικοποιήσεις, αλλά και κάθε επένδυση που θα μπορούσε να δώσει προστιθέμενη αξία σε μια πα</w:t>
      </w:r>
      <w:r>
        <w:rPr>
          <w:rFonts w:eastAsia="Times New Roman" w:cs="Times New Roman"/>
          <w:szCs w:val="24"/>
        </w:rPr>
        <w:t xml:space="preserve">ραπαίουσα οικονομία. </w:t>
      </w:r>
    </w:p>
    <w:p w14:paraId="0980527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Λυσσαλέοι τριτοκοσμικοί ακτιβισμοί, δάκρυα κορυφαίων κομματικών στελεχών, αφοριστικές δηλώσεις, όπως αυτή του κ. Τσίπρα όταν ήταν </w:t>
      </w:r>
      <w:r>
        <w:rPr>
          <w:rFonts w:eastAsia="Times New Roman" w:cs="Times New Roman"/>
          <w:szCs w:val="24"/>
        </w:rPr>
        <w:t>α</w:t>
      </w:r>
      <w:r>
        <w:rPr>
          <w:rFonts w:eastAsia="Times New Roman" w:cs="Times New Roman"/>
          <w:szCs w:val="24"/>
        </w:rPr>
        <w:t>ρχηγός της τότε Αξιωματικής Αντιπολίτευσης που έλεγε ότι αν είναι να έρθει ο ΣΥΡΙΖΑ και να εγκρίνει ή ν</w:t>
      </w:r>
      <w:r>
        <w:rPr>
          <w:rFonts w:eastAsia="Times New Roman" w:cs="Times New Roman"/>
          <w:szCs w:val="24"/>
        </w:rPr>
        <w:t>α επικυρώσει συμφωνίες όπως αυτή στο Ελληνικό, τότε ο κόσμος καλύτερα να ψηφίσει τον Αντώνη Σαμάρα, στοιχειώνουν</w:t>
      </w:r>
      <w:r>
        <w:rPr>
          <w:rFonts w:eastAsia="Times New Roman" w:cs="Times New Roman"/>
          <w:color w:val="FF0000"/>
          <w:szCs w:val="24"/>
        </w:rPr>
        <w:t xml:space="preserve"> </w:t>
      </w:r>
      <w:r>
        <w:rPr>
          <w:rFonts w:eastAsia="Times New Roman" w:cs="Times New Roman"/>
          <w:szCs w:val="24"/>
        </w:rPr>
        <w:t xml:space="preserve">ακόμη τις αντιλήψεις μεγάλου τμήματος του ελληνικού λαού. </w:t>
      </w:r>
    </w:p>
    <w:p w14:paraId="0980527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Και κάπως έτσι, με το να είμαστε χαμένοι στη μετάφραση, εξηγούνται και τα δεκαπέντε χρόνια καθυστέρησης για την αξιοποίηση του Ελληνικού. Γιατί το Ελληνικό δεν καθυστερεί τα δύο τελευταία χρόνια. Είναι δεκαπέντε αυτά τα χρόνια. Γιατί δεν υπάρχει ξεπούλημα </w:t>
      </w:r>
      <w:r>
        <w:rPr>
          <w:rFonts w:eastAsia="Times New Roman" w:cs="Times New Roman"/>
          <w:szCs w:val="24"/>
        </w:rPr>
        <w:t xml:space="preserve">ασημικών, αλλά ανορθολογική αξιοποίηση </w:t>
      </w:r>
      <w:r>
        <w:rPr>
          <w:rFonts w:eastAsia="Times New Roman" w:cs="Times New Roman"/>
          <w:szCs w:val="24"/>
        </w:rPr>
        <w:lastRenderedPageBreak/>
        <w:t>της δημόσιας περιουσίας. Διότι τα μνημόνια, μεταξύ άλλων, επέβαλαν την αυστηρή τήρηση χρονοδιαγραμμάτων, δείχνοντας τον δρόμο για τον τρόπο αξιοποίησης της δημόσιας περιουσίας, η οποία συνεχώς απαξιώνεται -επί δεκαετί</w:t>
      </w:r>
      <w:r>
        <w:rPr>
          <w:rFonts w:eastAsia="Times New Roman" w:cs="Times New Roman"/>
          <w:szCs w:val="24"/>
        </w:rPr>
        <w:t>ες- κάνοντας τα στραβά μάτια στις καταπατήσεις από πολίτες ανά την Ελλάδα. Εκεί δεν ενοχλούμαστε. Εκεί δεν έχουμε ξεπούλημα. Εκεί δεν έχουμε απώλεια της δημόσιας περιουσίας, του δημόσιου πλούτου, της δημόσιας προίκας, γιατί τα ξένα αρπακτικά δεν ήταν άλλοι</w:t>
      </w:r>
      <w:r>
        <w:rPr>
          <w:rFonts w:eastAsia="Times New Roman" w:cs="Times New Roman"/>
          <w:szCs w:val="24"/>
        </w:rPr>
        <w:t xml:space="preserve"> παρά εκείνοι οι επενδυτές που ήταν διατεθειμένοι να ρισκάρουν πόρους, που δεν διαθέτει η χώρα, για να επενδύσουν σε αυτήν. </w:t>
      </w:r>
    </w:p>
    <w:p w14:paraId="0980527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ας μην κοροϊδευόμαστε, κυρίες και κύριοι συνάδελφοι. Η δημόσια περιουσία κινδύνευε και κινδυνεύει πολύ περισσότερο από τα εγχώρ</w:t>
      </w:r>
      <w:r>
        <w:rPr>
          <w:rFonts w:eastAsia="Times New Roman" w:cs="Times New Roman"/>
          <w:szCs w:val="24"/>
        </w:rPr>
        <w:t xml:space="preserve">ια επιτήδεια αρπακτικά που εμφανίζονται με περισσό θράσος ακόμη και σήμερα πηγαίνοντάς μας πίσω σε μέρες του τέλους της δεκαετίας του </w:t>
      </w:r>
      <w:r>
        <w:rPr>
          <w:rFonts w:eastAsia="Times New Roman" w:cs="Times New Roman"/>
          <w:szCs w:val="24"/>
        </w:rPr>
        <w:t>΄</w:t>
      </w:r>
      <w:r>
        <w:rPr>
          <w:rFonts w:eastAsia="Times New Roman" w:cs="Times New Roman"/>
          <w:szCs w:val="24"/>
        </w:rPr>
        <w:t>80. Την προσπάθεια δημιουργίας νέων, των δικών μας τζακιών, την πληρώσαμε και την πληρώνουμε πανάκριβα, όχι μονάχα σε οικ</w:t>
      </w:r>
      <w:r>
        <w:rPr>
          <w:rFonts w:eastAsia="Times New Roman" w:cs="Times New Roman"/>
          <w:szCs w:val="24"/>
        </w:rPr>
        <w:t xml:space="preserve">ονομικό επίπεδο. Και αυτό είναι το χειρότερο! </w:t>
      </w:r>
    </w:p>
    <w:p w14:paraId="0980527B"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το Ελληνικό, μια έκταση ιδανική για τη δημιουργία μιας περιοχή</w:t>
      </w:r>
      <w:r>
        <w:rPr>
          <w:rFonts w:eastAsia="Times New Roman" w:cs="Times New Roman"/>
          <w:szCs w:val="24"/>
        </w:rPr>
        <w:t>ς</w:t>
      </w:r>
      <w:r>
        <w:rPr>
          <w:rFonts w:eastAsia="Times New Roman" w:cs="Times New Roman"/>
          <w:szCs w:val="24"/>
        </w:rPr>
        <w:t xml:space="preserve"> οροσήμου μεικτών χρήσεων, με εθνική σημασία και διεθνή προβολή, μια έκταση φιλέτο που μπορεί να καταστεί μητ</w:t>
      </w:r>
      <w:r>
        <w:rPr>
          <w:rFonts w:eastAsia="Times New Roman" w:cs="Times New Roman"/>
          <w:szCs w:val="24"/>
        </w:rPr>
        <w:t>ροπολιτικός πόλος διεθνούς ακτινοβολίας, με τουριστική αλλά και επιχειρηματική υπεραξία για την περιοχή της Ανατολικής Μεσογείου, λιμνάζει στα θολά νερά της κρατικής αδράνειας και της έλλειψης οράματος. Χρησιμοποιείται ως κέντρο στέγασης σχεδόν πέντε χιλιά</w:t>
      </w:r>
      <w:r>
        <w:rPr>
          <w:rFonts w:eastAsia="Times New Roman" w:cs="Times New Roman"/>
          <w:szCs w:val="24"/>
        </w:rPr>
        <w:t>δων προσφύγων μεταναστών, σε συνθήκες εξαθλίωσης και ντροπής για τον δυτικό πολιτισμό. Και μη διανοηθεί κανείς να συγκρίνει το Ελληνικό με το πρώην αεροδρόμιο του Τέμπελχοφ στο Βερολίνο</w:t>
      </w:r>
      <w:r>
        <w:rPr>
          <w:rFonts w:eastAsia="Times New Roman" w:cs="Times New Roman"/>
          <w:szCs w:val="24"/>
        </w:rPr>
        <w:t>, το οποίο</w:t>
      </w:r>
      <w:r>
        <w:rPr>
          <w:rFonts w:eastAsia="Times New Roman" w:cs="Times New Roman"/>
          <w:szCs w:val="24"/>
        </w:rPr>
        <w:t xml:space="preserve"> και αξιοποιήθηκε από την πρώτη μέρα του κλεισίματός του και </w:t>
      </w:r>
      <w:r>
        <w:rPr>
          <w:rFonts w:eastAsia="Times New Roman" w:cs="Times New Roman"/>
          <w:szCs w:val="24"/>
        </w:rPr>
        <w:t xml:space="preserve">φιλοξενεί ορισμένο αριθμό μεταναστών και προσφύγων και συνεχίζει να αποτελεί πεδίο κορυφαίων καλλιτεχνικών και πολιτιστικών δράσεων και όχι ένα απροσπέλαστο γκέτο. Και ας μην διαθέτει ούτε το μέγεθος ούτε την προνομιακή θέση που διαθέτει το ελληνικό. </w:t>
      </w:r>
    </w:p>
    <w:p w14:paraId="0980527C"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Μέσα</w:t>
      </w:r>
      <w:r>
        <w:rPr>
          <w:rFonts w:eastAsia="Times New Roman" w:cs="Times New Roman"/>
          <w:szCs w:val="24"/>
        </w:rPr>
        <w:t xml:space="preserve"> από την κύρωση της </w:t>
      </w:r>
      <w:r>
        <w:rPr>
          <w:rFonts w:eastAsia="Times New Roman" w:cs="Times New Roman"/>
          <w:szCs w:val="24"/>
        </w:rPr>
        <w:t>σ</w:t>
      </w:r>
      <w:r>
        <w:rPr>
          <w:rFonts w:eastAsia="Times New Roman" w:cs="Times New Roman"/>
          <w:szCs w:val="24"/>
        </w:rPr>
        <w:t>υμφωνίας που συζητούμε σήμερα, το Ελληνικό αναμένεται να δώσει μια σημαντική ανάσα στην ελληνική οικονομία. Η σχετική έκθεση του ΙΟΒΕ είναι αποκαλυπτική. Σε μικροοικονομικό επίπεδο η επένδυση αναμένεται να δημιουργήσει έσοδα λειτουργία</w:t>
      </w:r>
      <w:r>
        <w:rPr>
          <w:rFonts w:eastAsia="Times New Roman" w:cs="Times New Roman"/>
          <w:szCs w:val="24"/>
        </w:rPr>
        <w:t xml:space="preserve">ς του κύκλου εργασιών των υπό κατασκευή εμπορικών κέντρων, γραφείων, δραστηριοτήτων αναψυχής, καθώς και των ξενοδοχειακών μονάδων, ύψους 1,4 δισεκατομμυρίων ευρώ σε ετήσια βάση την επόμενη εικοσιπενταετία. Καθόλου ευκαταφρόνητο ποσό. </w:t>
      </w:r>
    </w:p>
    <w:p w14:paraId="0980527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Άμεσα οφέλη θα προκύψ</w:t>
      </w:r>
      <w:r>
        <w:rPr>
          <w:rFonts w:eastAsia="Times New Roman" w:cs="Times New Roman"/>
          <w:szCs w:val="24"/>
        </w:rPr>
        <w:t>ουν και από τα δημοσιονομικά έσοδα του έργου. Τα φορολογικά έσοδα από την κατασκευαστική δραστηριότητα και τη λειτουργία των επιμέρους επιχειρηματικών δραστηριοτήτων, αναμένεται να πλησιάσουν τα 14,1 δισεκατομμύρια ευρώ για την ίδια περίοδο. Αλλά και σε μα</w:t>
      </w:r>
      <w:r>
        <w:rPr>
          <w:rFonts w:eastAsia="Times New Roman" w:cs="Times New Roman"/>
          <w:szCs w:val="24"/>
        </w:rPr>
        <w:t>κροοικονομικό επίπεδο, από την κατασκευή και λειτουργία του έργου η επενδυτική δραστηριότητα και η συνέργειες που θα προκύψουν από την αξιοποίηση της περιοχής του πρώην αεροδρομίου του Ελληνικού, θα επη</w:t>
      </w:r>
      <w:r>
        <w:rPr>
          <w:rFonts w:eastAsia="Times New Roman" w:cs="Times New Roman"/>
          <w:szCs w:val="24"/>
        </w:rPr>
        <w:lastRenderedPageBreak/>
        <w:t>ρεάσουν θετικά αναρίθμητους τομείς της ελληνικής οικον</w:t>
      </w:r>
      <w:r>
        <w:rPr>
          <w:rFonts w:eastAsia="Times New Roman" w:cs="Times New Roman"/>
          <w:szCs w:val="24"/>
        </w:rPr>
        <w:t xml:space="preserve">ομίας: Υποδομές, αυξημένη οικοδομική δραστηριότητα, ένας τομέας που εδώ και έξι χρόνια πνέει τα λοίσθια, ιδιωτική κατανάλωση, θετική επίδραση του επιβαρυμένου μας εμπορικού ισοζυγίου λόγω εισροής ιδιωτικών κεφαλαίων. </w:t>
      </w:r>
    </w:p>
    <w:p w14:paraId="0980527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Όλα αυτά, αναμενόμενα, οδηγούν σε υψηλ</w:t>
      </w:r>
      <w:r>
        <w:rPr>
          <w:rFonts w:eastAsia="Times New Roman" w:cs="Times New Roman"/>
          <w:szCs w:val="24"/>
        </w:rPr>
        <w:t>ότερο ΑΕΠ της τάξης του 2,4% για τη διάρκεια της όλης κατασκευής του έργου, στην ενίσχυση των πρωτογενών πλεονασμάτων, που σε άλλη περίπτωση θα πρέπει να εξοικονομηθούν από τη μείωση μισθών και συντάξεων, στη μείωση του λόγου δημοσίου χρέους προς ΑΕΠ, συμβ</w:t>
      </w:r>
      <w:r>
        <w:rPr>
          <w:rFonts w:eastAsia="Times New Roman" w:cs="Times New Roman"/>
          <w:szCs w:val="24"/>
        </w:rPr>
        <w:t xml:space="preserve">άλλοντας στη βιωσιμότητα του χρέους, οδηγούν στην αύξηση της απασχόλησης με τουλάχιστον είκοσι μία χιλιάδες στέρεες θέσεις εργασίας. Το δε συνολικό νούμερο για την εικοσιπενταετία ξεπερνάει τις ενενήντα χιλιάδες πρόσθετες θέσεις εργασίας. </w:t>
      </w:r>
    </w:p>
    <w:p w14:paraId="0980527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Αναρωτιέται, λοι</w:t>
      </w:r>
      <w:r>
        <w:rPr>
          <w:rFonts w:eastAsia="Times New Roman" w:cs="Times New Roman"/>
          <w:szCs w:val="24"/>
        </w:rPr>
        <w:t xml:space="preserve">πόν, κανείς: Γιατί αργήσαμε τόσο; Ποιος ωφελήθηκε από την καθυστέρηση της εν λόγω επένδυσης και ποιος ζημιώθηκε; Και να πούμε, εδώ, βεβαίως, ότι με το πέρασμα του χρόνου και με την άνοδο, την ενίσχυση της κρίσης οι αξίες, βεβαίως, υποτιμούνται. Και η αξία </w:t>
      </w:r>
      <w:r>
        <w:rPr>
          <w:rFonts w:eastAsia="Times New Roman" w:cs="Times New Roman"/>
          <w:szCs w:val="24"/>
        </w:rPr>
        <w:t xml:space="preserve">αυτής της προίκας του </w:t>
      </w:r>
      <w:r>
        <w:rPr>
          <w:rFonts w:eastAsia="Times New Roman" w:cs="Times New Roman"/>
          <w:szCs w:val="24"/>
        </w:rPr>
        <w:lastRenderedPageBreak/>
        <w:t xml:space="preserve">δημοσίου </w:t>
      </w:r>
      <w:r>
        <w:rPr>
          <w:rFonts w:eastAsia="Times New Roman" w:cs="Times New Roman"/>
          <w:szCs w:val="24"/>
        </w:rPr>
        <w:t xml:space="preserve">πριν δέκα πέντε χρόνια ήταν πολύ διαφορετική από αυτήν που σήμερα μπορεί να αποτιμά κανείς. </w:t>
      </w:r>
    </w:p>
    <w:p w14:paraId="0980528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Ποιος ωφελήθηκε, λοιπόν; Ωφελήθηκαν κυρίως -αν όχι μόνο- όσοι έχτισαν τις πολιτικές τους καριέρες πάνω σε αναιτιολόγητες, ανορθολογι</w:t>
      </w:r>
      <w:r>
        <w:rPr>
          <w:rFonts w:eastAsia="Times New Roman" w:cs="Times New Roman"/>
          <w:szCs w:val="24"/>
        </w:rPr>
        <w:t xml:space="preserve">κές, μη οραματικές αρνήσεις, πάνω σε ιδεοληπτικές εμμονές. Από την άλλη, ζημιώθηκαν οι Έλληνες και οι Ελληνίδες. Ζημιώθηκε η ελληνική οικονομία. </w:t>
      </w:r>
    </w:p>
    <w:p w14:paraId="0980528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Αλήθεια, πιστεύει ακόμη κανείς αυτήν τη στιγμή, ότι μέσω της μεταβίβασης του Ελληνικού «ξεπουλάμε ασημικά»; </w:t>
      </w:r>
    </w:p>
    <w:p w14:paraId="0980528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νστερνίζεστε ακόμη, κύριοι Υπουργοί, δηλώσεις κορυφαίων μελών της Κυβέρνησης που επιμένουν σε μια άλλου τύπου αξιοποίηση του Ελληνικού ή συντάσσεστε ξεκάθαρα με τα λίγα φωτεινά παραδείγματα στελεχών σας που αγωνιούν, όχι μόνο για την κύρωση της </w:t>
      </w:r>
      <w:r>
        <w:rPr>
          <w:rFonts w:eastAsia="Times New Roman" w:cs="Times New Roman"/>
          <w:szCs w:val="24"/>
        </w:rPr>
        <w:t>σύμβασης</w:t>
      </w:r>
      <w:r>
        <w:rPr>
          <w:rFonts w:eastAsia="Times New Roman" w:cs="Times New Roman"/>
          <w:szCs w:val="24"/>
        </w:rPr>
        <w:t>, α</w:t>
      </w:r>
      <w:r>
        <w:rPr>
          <w:rFonts w:eastAsia="Times New Roman" w:cs="Times New Roman"/>
          <w:szCs w:val="24"/>
        </w:rPr>
        <w:t xml:space="preserve">λλά κυρίως για την άμεση εκτέλεσή της; </w:t>
      </w:r>
    </w:p>
    <w:p w14:paraId="0980528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Διότι, όλοι οι υπόλοιποι, εμείς, νομίζω ότι φοβόμαστε πάρα πολύ μια μόνιμη αμφιθυμία που η Κυβέρνηση σας παρουσιάζει. Φοβόμαστε μια μόνιμη διγλωσσία, που τελικά ματαιώνει όλα όσα η ίδια η Κυβέρνηση προτείνει και εμεί</w:t>
      </w:r>
      <w:r>
        <w:rPr>
          <w:rFonts w:eastAsia="Times New Roman" w:cs="Times New Roman"/>
          <w:szCs w:val="24"/>
        </w:rPr>
        <w:t xml:space="preserve">ς ψηφίζουμε. Φοβόμαστε, γιατί οι γνωστές αγκυλώσεις του </w:t>
      </w:r>
      <w:r>
        <w:rPr>
          <w:rFonts w:eastAsia="Times New Roman" w:cs="Times New Roman"/>
          <w:szCs w:val="24"/>
        </w:rPr>
        <w:t>ελληνικού δημοσίου</w:t>
      </w:r>
      <w:r>
        <w:rPr>
          <w:rFonts w:eastAsia="Times New Roman" w:cs="Times New Roman"/>
          <w:szCs w:val="24"/>
        </w:rPr>
        <w:t xml:space="preserve">, σε συνδυασμό με τα μπρος πίσω σε θέματα επενδύσεων κι επιχειρηματικότητας, συνιστούν ένα εκρηκτικό μείγμα, που μπορεί να δυναμιτίσει το σύνολο της συζητούμενης επένδυσης. Διότι η </w:t>
      </w:r>
      <w:r>
        <w:rPr>
          <w:rFonts w:eastAsia="Times New Roman" w:cs="Times New Roman"/>
          <w:szCs w:val="24"/>
        </w:rPr>
        <w:t>σ</w:t>
      </w:r>
      <w:r>
        <w:rPr>
          <w:rFonts w:eastAsia="Times New Roman" w:cs="Times New Roman"/>
          <w:szCs w:val="24"/>
        </w:rPr>
        <w:t>ύμβαση</w:t>
      </w:r>
      <w:r>
        <w:rPr>
          <w:rFonts w:eastAsia="Times New Roman" w:cs="Times New Roman"/>
          <w:szCs w:val="24"/>
        </w:rPr>
        <w:t xml:space="preserve"> που συζητούμε, πρέπει να εκτελεστεί με χειρουργική ακρίβεια, μέσα σε αυστηρά χρονοδιαγράμματα, για να μη βρεθεί το ελληνικό κράτος να πληρώνει τον επενδυτή αντί να εισπράττει από αυτόν. </w:t>
      </w:r>
    </w:p>
    <w:p w14:paraId="0980528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Μέσω της </w:t>
      </w:r>
      <w:r>
        <w:rPr>
          <w:rFonts w:eastAsia="Times New Roman" w:cs="Times New Roman"/>
          <w:szCs w:val="24"/>
        </w:rPr>
        <w:t xml:space="preserve">σύμβασης </w:t>
      </w:r>
      <w:r>
        <w:rPr>
          <w:rFonts w:eastAsia="Times New Roman" w:cs="Times New Roman"/>
          <w:szCs w:val="24"/>
        </w:rPr>
        <w:t>η πολιτεία αναλαμβάνει να εκδώσει εμπρόθεσμα</w:t>
      </w:r>
      <w:r>
        <w:rPr>
          <w:rFonts w:eastAsia="Times New Roman" w:cs="Times New Roman"/>
          <w:szCs w:val="24"/>
        </w:rPr>
        <w:t xml:space="preserve"> τις απαιτούμενες οικοδομικές άδειες και να εγκρίνει τις μελέτες περιβαλλοντικών επιπτώσεων. Αναλαμβάνει να συντονίσει την έγκαιρη διαθεσιμότητα των παροχών νερού, αερίου, ηλεκτρικού ρεύματος σε επίπεδο υποδομών των όμορων δήμων. </w:t>
      </w:r>
    </w:p>
    <w:p w14:paraId="0980528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Αναλαμβάνει, επιπλέον, τη</w:t>
      </w:r>
      <w:r>
        <w:rPr>
          <w:rFonts w:eastAsia="Times New Roman" w:cs="Times New Roman"/>
          <w:szCs w:val="24"/>
        </w:rPr>
        <w:t xml:space="preserve">ν έγκαιρη και αποτελεσματική ανταπόκριση των </w:t>
      </w:r>
      <w:r>
        <w:rPr>
          <w:rFonts w:eastAsia="Times New Roman" w:cs="Times New Roman"/>
          <w:szCs w:val="24"/>
        </w:rPr>
        <w:t>αρχαιολογικών αρχών</w:t>
      </w:r>
      <w:r>
        <w:rPr>
          <w:rFonts w:eastAsia="Times New Roman" w:cs="Times New Roman"/>
          <w:szCs w:val="24"/>
        </w:rPr>
        <w:t xml:space="preserve"> σε περίπτωση ανεύρεσης τυχόν αρχαιοτήτων στο ακίνητο με τον τρόπο κι εντός των χρονικών ορίων που η </w:t>
      </w:r>
      <w:r>
        <w:rPr>
          <w:rFonts w:eastAsia="Times New Roman" w:cs="Times New Roman"/>
          <w:szCs w:val="24"/>
        </w:rPr>
        <w:t xml:space="preserve">σύμβαση </w:t>
      </w:r>
      <w:r>
        <w:rPr>
          <w:rFonts w:eastAsia="Times New Roman" w:cs="Times New Roman"/>
          <w:szCs w:val="24"/>
        </w:rPr>
        <w:t xml:space="preserve">προβλέπει. </w:t>
      </w:r>
    </w:p>
    <w:p w14:paraId="0980528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Η πολιτεία αναλαμβάνει, επίσης, να θέσει σε πλήρη λειτουργία το </w:t>
      </w:r>
      <w:r>
        <w:rPr>
          <w:rFonts w:eastAsia="Times New Roman" w:cs="Times New Roman"/>
          <w:szCs w:val="24"/>
        </w:rPr>
        <w:t>γραφείο</w:t>
      </w:r>
      <w:r>
        <w:rPr>
          <w:rFonts w:eastAsia="Times New Roman" w:cs="Times New Roman"/>
          <w:szCs w:val="24"/>
        </w:rPr>
        <w:t xml:space="preserve"> </w:t>
      </w:r>
      <w:r>
        <w:rPr>
          <w:rFonts w:eastAsia="Times New Roman" w:cs="Times New Roman"/>
          <w:szCs w:val="24"/>
        </w:rPr>
        <w:t xml:space="preserve">Ελληνικού που θα αποτελέσει τον ειδικό ενδιάμεσο φορέα, που θα είναι υπεύθυνος για τη διαχείριση, τη λειτουργία και συντήρηση των ελεύθερων χώρων, των χώρων δημόσιας χρήσης και των χώρων εγκατάστασης κοινής ωφέλειας. </w:t>
      </w:r>
    </w:p>
    <w:p w14:paraId="0980528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Εδώ, θα πρέπει να δεσμευθείτε πως το βαθύ κράτος δεν θα συναντήσει το βαθύ κόμμα. Θα είναι πραγματικά κρίμα οι Έλληνες φορολογούμενοι να πληρώσουν για άλλη μια φορά τις διοικητικές ανεπάρκειες, τους γνώριμους ράθυμους ρυθμούς λειτουργίας της κρατικής μηχαν</w:t>
      </w:r>
      <w:r>
        <w:rPr>
          <w:rFonts w:eastAsia="Times New Roman" w:cs="Times New Roman"/>
          <w:szCs w:val="24"/>
        </w:rPr>
        <w:t xml:space="preserve">ής, αλλά και ιδεοληπτικές προσεγγίσεις προσώπων στη </w:t>
      </w:r>
      <w:r>
        <w:rPr>
          <w:rFonts w:eastAsia="Times New Roman" w:cs="Times New Roman"/>
          <w:szCs w:val="24"/>
        </w:rPr>
        <w:t>δημόσια διοίκηση</w:t>
      </w:r>
      <w:r>
        <w:rPr>
          <w:rFonts w:eastAsia="Times New Roman" w:cs="Times New Roman"/>
          <w:szCs w:val="24"/>
        </w:rPr>
        <w:t xml:space="preserve">. </w:t>
      </w:r>
    </w:p>
    <w:p w14:paraId="0980528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Να θυμίσω τη φαεινή πρόταση κήρυξης τμημάτων των παλαιών διαδρόμων κύλισης των αεροσκαφών ως στοιχείο μνήμης άξιων να διατηρηθούν που ξαφνικά είδε το φως τη δημοσιότητας λίγες μέρες πρι</w:t>
      </w:r>
      <w:r>
        <w:rPr>
          <w:rFonts w:eastAsia="Times New Roman" w:cs="Times New Roman"/>
          <w:szCs w:val="24"/>
        </w:rPr>
        <w:t xml:space="preserve">ν. Διότι, όταν λέμε πως το </w:t>
      </w:r>
      <w:r>
        <w:rPr>
          <w:rFonts w:eastAsia="Times New Roman" w:cs="Times New Roman"/>
          <w:szCs w:val="24"/>
        </w:rPr>
        <w:t>ελληνικό δημόσιο</w:t>
      </w:r>
      <w:r>
        <w:rPr>
          <w:rFonts w:eastAsia="Times New Roman" w:cs="Times New Roman"/>
          <w:szCs w:val="24"/>
        </w:rPr>
        <w:t xml:space="preserve"> αναλαμβάνει να υλοποιήσει και δεσμεύεται για όλα τα παραπάνω, εννοούμε πως στην αντίθετη περίπτωση θα πρέπει να αποζημιώσει τον αγοραστή, σύμφωνα με τις ρήτρες της </w:t>
      </w:r>
      <w:r>
        <w:rPr>
          <w:rFonts w:eastAsia="Times New Roman" w:cs="Times New Roman"/>
          <w:szCs w:val="24"/>
        </w:rPr>
        <w:t>σύμβασης</w:t>
      </w:r>
      <w:r>
        <w:rPr>
          <w:rFonts w:eastAsia="Times New Roman" w:cs="Times New Roman"/>
          <w:szCs w:val="24"/>
        </w:rPr>
        <w:t xml:space="preserve">. </w:t>
      </w:r>
    </w:p>
    <w:p w14:paraId="0980528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Προσοχή, λοιπόν, γιατί δεν υπάρχει κα</w:t>
      </w:r>
      <w:r>
        <w:rPr>
          <w:rFonts w:eastAsia="Times New Roman" w:cs="Times New Roman"/>
          <w:szCs w:val="24"/>
        </w:rPr>
        <w:t xml:space="preserve">νένα περιθώριο για παλινωδίες. </w:t>
      </w:r>
    </w:p>
    <w:p w14:paraId="0980528A"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szCs w:val="24"/>
        </w:rPr>
        <w:t>Πέραν όμως, τούτων, θα πρέπει να επιδείξετε περισσή ευθύνη για την εκπόνηση σχεδίων μετεγκατάστασης όλων των υφισταμένων υπηρεσιών που εδράζονται στον χώρο του Ελληνικού, έτσι ώστε η μετεγκατάσταση τους να γίνει όσο το δυνατ</w:t>
      </w:r>
      <w:r>
        <w:rPr>
          <w:rFonts w:eastAsia="Times New Roman" w:cs="Times New Roman"/>
          <w:szCs w:val="24"/>
        </w:rPr>
        <w:t xml:space="preserve">όν γρηγορότερα, αποτελεσματικότερα και με το χαμηλότερο κόστος για τον Έλληνα φορολογούμενο. </w:t>
      </w:r>
    </w:p>
    <w:p w14:paraId="0980528B"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Πρέπει, επίσης, να ακούσουμε τα αιτήματα των δημάρχων των όμορων δήμων, τους οποίους χθες είχαμε στην αρμόδια </w:t>
      </w:r>
      <w:r>
        <w:rPr>
          <w:rFonts w:eastAsia="Times New Roman"/>
          <w:szCs w:val="24"/>
        </w:rPr>
        <w:t>επιτροπή</w:t>
      </w:r>
      <w:r>
        <w:rPr>
          <w:rFonts w:eastAsia="Times New Roman"/>
          <w:szCs w:val="24"/>
        </w:rPr>
        <w:t xml:space="preserve">. Πρόκειται για δημάρχους που τάσσονται σαφώς υπέρ της επένδυσης. </w:t>
      </w:r>
      <w:r>
        <w:rPr>
          <w:rFonts w:eastAsia="Times New Roman"/>
          <w:szCs w:val="24"/>
        </w:rPr>
        <w:lastRenderedPageBreak/>
        <w:t xml:space="preserve">Κάποια από τα αιτήματα και τις αγωνίες που μας εξέθεσαν είναι εποικοδομητικά για την υλοποίηση της ίδιας της επένδυσης. </w:t>
      </w:r>
    </w:p>
    <w:p w14:paraId="0980528C"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Πρέπει να προσέξουμε και για έναν επιπλέον λόγο. Για να καταστεί εφικ</w:t>
      </w:r>
      <w:r>
        <w:rPr>
          <w:rFonts w:eastAsia="Times New Roman"/>
          <w:szCs w:val="24"/>
        </w:rPr>
        <w:t xml:space="preserve">τός ο στόχος της απόδοσης κέρδους άνω του 15% από πλευράς επενδυτή, ούτως ώστε να εισπράξει το ελληνικό </w:t>
      </w:r>
      <w:r>
        <w:rPr>
          <w:rFonts w:eastAsia="Times New Roman"/>
          <w:szCs w:val="24"/>
        </w:rPr>
        <w:t xml:space="preserve">δημόσιο </w:t>
      </w:r>
      <w:r>
        <w:rPr>
          <w:rFonts w:eastAsia="Times New Roman"/>
          <w:szCs w:val="24"/>
        </w:rPr>
        <w:t>το αναλογούν ποσοστό του, θα πρέπει να δράσετε με τον επενδυτή και όχι απέναντι στον επενδυτή. Επιδείξτε αίσθημα υψηλής ευθύνης και μη φοβηθείτε</w:t>
      </w:r>
      <w:r>
        <w:rPr>
          <w:rFonts w:eastAsia="Times New Roman"/>
          <w:szCs w:val="24"/>
        </w:rPr>
        <w:t xml:space="preserve"> τυχόν κομματικά σας ακροατήρια. </w:t>
      </w:r>
    </w:p>
    <w:p w14:paraId="0980528D"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Βασική προϋπόθεση για να τεθεί η ελληνική οικονομία σε τροχιά σταθερής ανάπτυξης, σε τροχιά παραγωγής εθνικού πλούτου και στέρεων θέσεων εργασίας είναι όχι μόνο η πραγματοποίηση του συγκεκριμένου </w:t>
      </w:r>
      <w:r>
        <w:rPr>
          <w:rFonts w:eastAsia="Times New Roman"/>
          <w:szCs w:val="24"/>
          <w:lang w:val="en-US"/>
        </w:rPr>
        <w:t>project</w:t>
      </w:r>
      <w:r>
        <w:rPr>
          <w:rFonts w:eastAsia="Times New Roman"/>
          <w:szCs w:val="24"/>
        </w:rPr>
        <w:t>, αλλά και άλλων ομ</w:t>
      </w:r>
      <w:r>
        <w:rPr>
          <w:rFonts w:eastAsia="Times New Roman"/>
          <w:szCs w:val="24"/>
        </w:rPr>
        <w:t xml:space="preserve">οειδών επενδυτικών προγραμμάτων μεγάλης κλίμακας. Όμοιο αυτού τα τελευταία τριάντα χρόνια δεν νομίζω ότι υπήρξε ποτέ. </w:t>
      </w:r>
    </w:p>
    <w:p w14:paraId="0980528E"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Άλλη λύση στο πρόβλημα της χώρας από την πραγματοποίηση σημαντικού όγκου επενδύσεων στον συντομότερο δυνατό χρόνο, δυστυχώς, δεν υπάρχει.</w:t>
      </w:r>
    </w:p>
    <w:p w14:paraId="0980528F"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lastRenderedPageBreak/>
        <w:t xml:space="preserve">Αναλάβετε, λοιπόν, το </w:t>
      </w:r>
      <w:r>
        <w:rPr>
          <w:rFonts w:eastAsia="Times New Roman"/>
          <w:szCs w:val="24"/>
          <w:lang w:val="en-US"/>
        </w:rPr>
        <w:t>ownership</w:t>
      </w:r>
      <w:r>
        <w:rPr>
          <w:rFonts w:eastAsia="Times New Roman"/>
          <w:szCs w:val="24"/>
        </w:rPr>
        <w:t xml:space="preserve"> των αποκρατικοποιήσεων που έχετε δεσμευτεί να προχωρήσετε και όχι το </w:t>
      </w:r>
      <w:r>
        <w:rPr>
          <w:rFonts w:eastAsia="Times New Roman"/>
          <w:szCs w:val="24"/>
          <w:lang w:val="en-US"/>
        </w:rPr>
        <w:t>ownership</w:t>
      </w:r>
      <w:r>
        <w:rPr>
          <w:rFonts w:eastAsia="Times New Roman"/>
          <w:szCs w:val="24"/>
        </w:rPr>
        <w:t xml:space="preserve"> μιας ξεπερασμένης δήθεν αριστερής φοβικότητας προς το επιχειρείν και το επενδύειν, το υγιώς επιχειρείν, το υγιώς επενδύειν. Ειδάλλως, η περιλάλη</w:t>
      </w:r>
      <w:r>
        <w:rPr>
          <w:rFonts w:eastAsia="Times New Roman"/>
          <w:szCs w:val="24"/>
        </w:rPr>
        <w:t xml:space="preserve">τη ανάπτυξη θα παραμείνει ευχολόγιο. Βοηθήστε, λοιπόν, την ελληνική οικονομία να αλλάξει παράδειγμα και την ελληνική κοινωνία να περάσει από την κλειστότητα στην ανοιχτότητα. Θα είναι πολύ θετικό αυτό, γιατί δεν το είχαμε ποτέ. </w:t>
      </w:r>
    </w:p>
    <w:p w14:paraId="09805290"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Πείτε αντίο σε ένα ξεπερασμ</w:t>
      </w:r>
      <w:r>
        <w:rPr>
          <w:rFonts w:eastAsia="Times New Roman"/>
          <w:szCs w:val="24"/>
        </w:rPr>
        <w:t>ένο, πατερναλιστικό, ισοπεδωτικό κράτος και καλωσορίστε ένα κράτος που προωθεί την καινοτομία, την εξωστρέφεια, τη δημιουργία. Διότι η δημόσια περιουσία ξεπουλιέται μόνο όταν λιμνάζει στα νερά ενός τριτοκοσμικού ακτιβισμού και όχι όταν μεγεθύνεται από μεγά</w:t>
      </w:r>
      <w:r>
        <w:rPr>
          <w:rFonts w:eastAsia="Times New Roman"/>
          <w:szCs w:val="24"/>
        </w:rPr>
        <w:t xml:space="preserve">λες επενδύσεις τεράστιας προστιθέμενης αξίας, όπως αυτή που κυρώνουμε σήμερα. </w:t>
      </w:r>
    </w:p>
    <w:p w14:paraId="09805291"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Κλείνοντας, φθάσαμε στην </w:t>
      </w:r>
      <w:r>
        <w:rPr>
          <w:rFonts w:eastAsia="Times New Roman"/>
          <w:szCs w:val="24"/>
        </w:rPr>
        <w:t xml:space="preserve">κύρωση </w:t>
      </w:r>
      <w:r>
        <w:rPr>
          <w:rFonts w:eastAsia="Times New Roman"/>
          <w:szCs w:val="24"/>
        </w:rPr>
        <w:t xml:space="preserve">της </w:t>
      </w:r>
      <w:r>
        <w:rPr>
          <w:rFonts w:eastAsia="Times New Roman"/>
          <w:szCs w:val="24"/>
        </w:rPr>
        <w:t>σύμβασης</w:t>
      </w:r>
      <w:r>
        <w:rPr>
          <w:rFonts w:eastAsia="Times New Roman"/>
          <w:szCs w:val="24"/>
        </w:rPr>
        <w:t xml:space="preserve"> από τη Βουλή των Ελλήνων μετά από περιπέτειες δεκαπέντε χρόνων. Ας αναστοχαστούμε όλα αυτά, όλη αυτή την περιπέτεια των δεκαπέντε χρ</w:t>
      </w:r>
      <w:r>
        <w:rPr>
          <w:rFonts w:eastAsia="Times New Roman"/>
          <w:szCs w:val="24"/>
        </w:rPr>
        <w:t xml:space="preserve">όνων. Δεν </w:t>
      </w:r>
      <w:r>
        <w:rPr>
          <w:rFonts w:eastAsia="Times New Roman"/>
          <w:szCs w:val="24"/>
        </w:rPr>
        <w:lastRenderedPageBreak/>
        <w:t xml:space="preserve">είναι περιπέτεια μόνο των τελευταίων δύο χρόνων, είναι περιπέτεια δεκαπέντε χρόνων. Κάτι δεν πάει καλά συνολικότερα που αφορά όλους μας. </w:t>
      </w:r>
    </w:p>
    <w:p w14:paraId="09805292"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Το ζητούμενο, όμως, πια είναι η έναρξη υλοποίησης αυτού του μεγάλου </w:t>
      </w:r>
      <w:r>
        <w:rPr>
          <w:rFonts w:eastAsia="Times New Roman"/>
          <w:szCs w:val="24"/>
          <w:lang w:val="en-US"/>
        </w:rPr>
        <w:t>project</w:t>
      </w:r>
      <w:r>
        <w:rPr>
          <w:rFonts w:eastAsia="Times New Roman"/>
          <w:szCs w:val="24"/>
        </w:rPr>
        <w:t>. Κάθε καθυστέρηση, κάθε ανατροπή</w:t>
      </w:r>
      <w:r>
        <w:rPr>
          <w:rFonts w:eastAsia="Times New Roman"/>
          <w:szCs w:val="24"/>
        </w:rPr>
        <w:t xml:space="preserve">, κάθε εμπόδιο θα σημαίνει απώλεια παραγωγής εθνικού πλούτου και εσόδων για τον κρατικό προϋπολογισμό, αλλά παράλληλα θα σημαίνει και περαιτέρω επιβάρυνση των Ελλήνων φορολογουμένων. </w:t>
      </w:r>
    </w:p>
    <w:p w14:paraId="09805293"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Έτσι, λοιπόν, το Ποτάμι με αυτή τη λογική, με αυτή την αντίληψη υπερψηφί</w:t>
      </w:r>
      <w:r>
        <w:rPr>
          <w:rFonts w:eastAsia="Times New Roman"/>
          <w:szCs w:val="24"/>
        </w:rPr>
        <w:t xml:space="preserve">ζει, κυρίες και κύριοι συνάδελφοι, την </w:t>
      </w:r>
      <w:r>
        <w:rPr>
          <w:rFonts w:eastAsia="Times New Roman"/>
          <w:szCs w:val="24"/>
        </w:rPr>
        <w:t xml:space="preserve">κύρωση </w:t>
      </w:r>
      <w:r>
        <w:rPr>
          <w:rFonts w:eastAsia="Times New Roman"/>
          <w:szCs w:val="24"/>
        </w:rPr>
        <w:t xml:space="preserve">της </w:t>
      </w:r>
      <w:r>
        <w:rPr>
          <w:rFonts w:eastAsia="Times New Roman"/>
          <w:szCs w:val="24"/>
        </w:rPr>
        <w:t>σύμβασης παραχώρησης</w:t>
      </w:r>
      <w:r>
        <w:rPr>
          <w:rFonts w:eastAsia="Times New Roman"/>
          <w:szCs w:val="24"/>
        </w:rPr>
        <w:t xml:space="preserve">. </w:t>
      </w:r>
    </w:p>
    <w:p w14:paraId="09805294" w14:textId="77777777" w:rsidR="00BA128F" w:rsidRDefault="00BF6BD8">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Σας ευχαριστώ. </w:t>
      </w:r>
    </w:p>
    <w:p w14:paraId="09805295" w14:textId="77777777" w:rsidR="00BA128F" w:rsidRDefault="00BF6BD8">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09805296" w14:textId="77777777" w:rsidR="00BA128F" w:rsidRDefault="00BF6BD8">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ειδικός αγορητής των Ανεξαρτήτων Ελλήνων κ. Δημήτριος Καμμένος έχει τον λόγο. </w:t>
      </w:r>
    </w:p>
    <w:p w14:paraId="09805297" w14:textId="77777777" w:rsidR="00BA128F" w:rsidRDefault="00BF6BD8">
      <w:pPr>
        <w:spacing w:after="0" w:line="600" w:lineRule="auto"/>
        <w:ind w:firstLine="720"/>
        <w:jc w:val="both"/>
        <w:rPr>
          <w:rFonts w:eastAsia="Times New Roman"/>
          <w:szCs w:val="24"/>
        </w:rPr>
      </w:pPr>
      <w:r>
        <w:rPr>
          <w:rFonts w:eastAsia="Times New Roman"/>
          <w:szCs w:val="24"/>
        </w:rPr>
        <w:lastRenderedPageBreak/>
        <w:t>Ορίστε,</w:t>
      </w:r>
      <w:r>
        <w:rPr>
          <w:rFonts w:eastAsia="Times New Roman"/>
          <w:szCs w:val="24"/>
        </w:rPr>
        <w:t xml:space="preserve"> κύριε συνάδελφε, έχετε τον λόγο.</w:t>
      </w:r>
    </w:p>
    <w:p w14:paraId="09805298" w14:textId="77777777" w:rsidR="00BA128F" w:rsidRDefault="00BF6BD8">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 xml:space="preserve">Ευχαριστώ πολύ, κύριε Πρόεδρε. </w:t>
      </w:r>
    </w:p>
    <w:p w14:paraId="09805299" w14:textId="77777777" w:rsidR="00BA128F" w:rsidRDefault="00BF6BD8">
      <w:pPr>
        <w:spacing w:after="0" w:line="600" w:lineRule="auto"/>
        <w:ind w:firstLine="720"/>
        <w:jc w:val="both"/>
        <w:rPr>
          <w:rFonts w:eastAsia="Times New Roman"/>
          <w:szCs w:val="24"/>
        </w:rPr>
      </w:pPr>
      <w:r>
        <w:rPr>
          <w:rFonts w:eastAsia="Times New Roman"/>
          <w:szCs w:val="24"/>
        </w:rPr>
        <w:t xml:space="preserve">Αγαπητοί συνάδελφοι, είπαμε και χθες στην </w:t>
      </w:r>
      <w:r>
        <w:rPr>
          <w:rFonts w:eastAsia="Times New Roman"/>
          <w:szCs w:val="24"/>
        </w:rPr>
        <w:t xml:space="preserve">επιτροπή </w:t>
      </w:r>
      <w:r>
        <w:rPr>
          <w:rFonts w:eastAsia="Times New Roman"/>
          <w:szCs w:val="24"/>
        </w:rPr>
        <w:t>πόσο σημαντικό είναι το συγκεκριμένο έργο για την ελληνική οικονομία μικροοικονομικά, μακροοικονομικά, τόσο για την πατ</w:t>
      </w:r>
      <w:r>
        <w:rPr>
          <w:rFonts w:eastAsia="Times New Roman"/>
          <w:szCs w:val="24"/>
        </w:rPr>
        <w:t xml:space="preserve">ρίδα, δηλαδή για όλους τους Έλληνες, όσο και για την τοπική κοινωνία. </w:t>
      </w:r>
    </w:p>
    <w:p w14:paraId="0980529A" w14:textId="77777777" w:rsidR="00BA128F" w:rsidRDefault="00BF6BD8">
      <w:pPr>
        <w:spacing w:after="0" w:line="600" w:lineRule="auto"/>
        <w:ind w:firstLine="720"/>
        <w:jc w:val="both"/>
        <w:rPr>
          <w:rFonts w:eastAsia="Times New Roman"/>
          <w:szCs w:val="24"/>
        </w:rPr>
      </w:pPr>
      <w:r>
        <w:rPr>
          <w:rFonts w:eastAsia="Times New Roman"/>
          <w:szCs w:val="24"/>
        </w:rPr>
        <w:t xml:space="preserve">Διαχρονικά θεωρούσα -και πριν να γίνω πολιτικός- απαράδεκτο το να έχουμε ένα εξαντλητικά λεπτομερές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για ένα τεράστιο </w:t>
      </w:r>
      <w:r>
        <w:rPr>
          <w:rFonts w:eastAsia="Times New Roman"/>
          <w:szCs w:val="24"/>
          <w:lang w:val="en-US"/>
        </w:rPr>
        <w:t>project</w:t>
      </w:r>
      <w:r>
        <w:rPr>
          <w:rFonts w:eastAsia="Times New Roman"/>
          <w:szCs w:val="24"/>
        </w:rPr>
        <w:t xml:space="preserve"> σε αυτή τη χώρα, να έχει περάσει από το Ελεγκτικ</w:t>
      </w:r>
      <w:r>
        <w:rPr>
          <w:rFonts w:eastAsia="Times New Roman"/>
          <w:szCs w:val="24"/>
        </w:rPr>
        <w:t xml:space="preserve">ό Συνέδριο και παρ’ όλα αυτά, να μην έχει κινηθεί τίποτα σε αυτή τη χώρα, να μην έχει παρθεί οποιαδήποτε νομική ή πολιτική απόφαση για να προχωρήσει η επένδυση. </w:t>
      </w:r>
    </w:p>
    <w:p w14:paraId="0980529B" w14:textId="77777777" w:rsidR="00BA128F" w:rsidRDefault="00BF6BD8">
      <w:pPr>
        <w:spacing w:after="0" w:line="600" w:lineRule="auto"/>
        <w:ind w:firstLine="720"/>
        <w:jc w:val="both"/>
        <w:rPr>
          <w:rFonts w:eastAsia="Times New Roman"/>
          <w:szCs w:val="24"/>
        </w:rPr>
      </w:pPr>
      <w:r>
        <w:rPr>
          <w:rFonts w:eastAsia="Times New Roman"/>
          <w:szCs w:val="24"/>
        </w:rPr>
        <w:t>Δυστυχώς, αυτός ο χώρος έγινε χώρος τον οποίο λυμαίνονταν πάρα πολλές παράνομες παρέες των νοτ</w:t>
      </w:r>
      <w:r>
        <w:rPr>
          <w:rFonts w:eastAsia="Times New Roman"/>
          <w:szCs w:val="24"/>
        </w:rPr>
        <w:t xml:space="preserve">ίων προαστίων. Και δυστυχώς, τον τελευταίο χρόνο έγινε και αποθήκη ψυχών, διότι σε αυτή την Κυβέρνηση έλαχε μαζί με όλη τη δύσκολη διαπραγμάτευση πέρυσι και τους εχθρούς –και δεν φοβάμαι </w:t>
      </w:r>
      <w:r>
        <w:rPr>
          <w:rFonts w:eastAsia="Times New Roman"/>
          <w:szCs w:val="24"/>
        </w:rPr>
        <w:lastRenderedPageBreak/>
        <w:t>τη λέξη- που είχαμε στην Ευρώπη -τον κ. Σόιμπλε και τους άλλους που ή</w:t>
      </w:r>
      <w:r>
        <w:rPr>
          <w:rFonts w:eastAsia="Times New Roman"/>
          <w:szCs w:val="24"/>
        </w:rPr>
        <w:t xml:space="preserve">θελαν να μας βγάλουν από το ευρώ με το </w:t>
      </w:r>
      <w:r>
        <w:rPr>
          <w:rFonts w:eastAsia="Times New Roman"/>
          <w:szCs w:val="24"/>
          <w:lang w:val="en-US"/>
        </w:rPr>
        <w:t>Plan</w:t>
      </w:r>
      <w:r>
        <w:rPr>
          <w:rFonts w:eastAsia="Times New Roman"/>
          <w:szCs w:val="24"/>
        </w:rPr>
        <w:t xml:space="preserve"> </w:t>
      </w:r>
      <w:r>
        <w:rPr>
          <w:rFonts w:eastAsia="Times New Roman"/>
          <w:szCs w:val="24"/>
          <w:lang w:val="en-US"/>
        </w:rPr>
        <w:t>Z</w:t>
      </w:r>
      <w:r>
        <w:rPr>
          <w:rFonts w:eastAsia="Times New Roman"/>
          <w:szCs w:val="24"/>
        </w:rPr>
        <w:t xml:space="preserve"> και να τρέχουμε στις δραχμές εκβιαστικά και να καταστραφούμε- να διαχειριστεί και την τεράστια ροή των μεταναστών. </w:t>
      </w:r>
    </w:p>
    <w:p w14:paraId="0980529C" w14:textId="77777777" w:rsidR="00BA128F" w:rsidRDefault="00BF6BD8">
      <w:pPr>
        <w:spacing w:after="0" w:line="600" w:lineRule="auto"/>
        <w:ind w:firstLine="720"/>
        <w:jc w:val="both"/>
        <w:rPr>
          <w:rFonts w:eastAsia="Times New Roman"/>
          <w:szCs w:val="24"/>
        </w:rPr>
      </w:pPr>
      <w:r>
        <w:rPr>
          <w:rFonts w:eastAsia="Times New Roman"/>
          <w:szCs w:val="24"/>
        </w:rPr>
        <w:t>Αυτήν τη στιγμή η εικόνα του Ελληνικού είναι μια εικόνα η οποία δεν είναι διαφήμιση για την ελ</w:t>
      </w:r>
      <w:r>
        <w:rPr>
          <w:rFonts w:eastAsia="Times New Roman"/>
          <w:szCs w:val="24"/>
        </w:rPr>
        <w:t xml:space="preserve">ληνική δημοκρατία ούτε για τις ψυχές που έχουν στοιβαχτεί εκεί ούτε για τη μη αξιοποίηση αυτής της τεράστιας επένδυσης. </w:t>
      </w:r>
    </w:p>
    <w:p w14:paraId="0980529D" w14:textId="77777777" w:rsidR="00BA128F" w:rsidRDefault="00BF6BD8">
      <w:pPr>
        <w:spacing w:after="0" w:line="600" w:lineRule="auto"/>
        <w:ind w:firstLine="720"/>
        <w:jc w:val="both"/>
        <w:rPr>
          <w:rFonts w:eastAsia="Times New Roman"/>
          <w:szCs w:val="24"/>
        </w:rPr>
      </w:pPr>
      <w:r>
        <w:rPr>
          <w:rFonts w:eastAsia="Times New Roman"/>
          <w:szCs w:val="24"/>
        </w:rPr>
        <w:t>Ο χώρος αποδίδεται με την επένδυση σε όλους τους Έλληνες πολίτες. Δεν υπάρχει διαχωρισμός των πολιτών των νοτίων προαστίων, της Γλυφάδα</w:t>
      </w:r>
      <w:r>
        <w:rPr>
          <w:rFonts w:eastAsia="Times New Roman"/>
          <w:szCs w:val="24"/>
        </w:rPr>
        <w:t>ς, του Ελληνικού, της περιοχής του Αγίου Κοσμά, του Πειραιά, αν θέλετε, που είναι και ο μεγαλύτερος δήμος της περιοχής ή του λιμανιού του Πειραιά. Είναι μια επένδυση, η μεγαλύτερη επένδυση ανάπλασης χώρου στην Ευρώπη, η οποία πρέπει να ξεκινήσει το συντομό</w:t>
      </w:r>
      <w:r>
        <w:rPr>
          <w:rFonts w:eastAsia="Times New Roman"/>
          <w:szCs w:val="24"/>
        </w:rPr>
        <w:t>τερο για πάρα πολλούς λόγους.</w:t>
      </w:r>
    </w:p>
    <w:p w14:paraId="0980529E" w14:textId="77777777" w:rsidR="00BA128F" w:rsidRDefault="00BF6BD8">
      <w:pPr>
        <w:spacing w:after="0" w:line="600" w:lineRule="auto"/>
        <w:ind w:firstLine="720"/>
        <w:jc w:val="both"/>
        <w:rPr>
          <w:rFonts w:eastAsia="Times New Roman"/>
          <w:szCs w:val="24"/>
        </w:rPr>
      </w:pPr>
      <w:r>
        <w:rPr>
          <w:rFonts w:eastAsia="Times New Roman"/>
          <w:szCs w:val="24"/>
        </w:rPr>
        <w:lastRenderedPageBreak/>
        <w:t>Άκουσα και τους συναδέλφους της Αντιπολιτεύσεως</w:t>
      </w:r>
      <w:r>
        <w:rPr>
          <w:rFonts w:eastAsia="Times New Roman"/>
          <w:szCs w:val="24"/>
        </w:rPr>
        <w:t>,</w:t>
      </w:r>
      <w:r>
        <w:rPr>
          <w:rFonts w:eastAsia="Times New Roman"/>
          <w:szCs w:val="24"/>
        </w:rPr>
        <w:t xml:space="preserve"> οι οποίοι στοιχειοθέτησαν στην εισήγησή τους το γιατί πρέπει να γίνει γρήγορα και τον συνάδελφο της Συμπολίτευσης από τον ΣΥΡΙΖΑ. Δεν θα μείνω στη λεπτομέρεια για τα άμεσα και έμμεσα οφέλη της οικονομίας από τον ΦΠΑ, δημοτικά τέλη, ασφαλιστικές εισφορές α</w:t>
      </w:r>
      <w:r>
        <w:rPr>
          <w:rFonts w:eastAsia="Times New Roman"/>
          <w:szCs w:val="24"/>
        </w:rPr>
        <w:t>πό τους υπαλλήλους ή οτιδήποτε άλλο ήθελε προκύψει.</w:t>
      </w:r>
    </w:p>
    <w:p w14:paraId="0980529F" w14:textId="77777777" w:rsidR="00BA128F" w:rsidRDefault="00BF6BD8">
      <w:pPr>
        <w:spacing w:after="0" w:line="600" w:lineRule="auto"/>
        <w:ind w:firstLine="720"/>
        <w:jc w:val="both"/>
        <w:rPr>
          <w:rFonts w:eastAsia="Times New Roman"/>
          <w:szCs w:val="24"/>
        </w:rPr>
      </w:pPr>
      <w:r>
        <w:rPr>
          <w:rFonts w:eastAsia="Times New Roman"/>
          <w:szCs w:val="24"/>
        </w:rPr>
        <w:t>Πρώτον και βασικότερο είναι οι θέσεις εργασίας. Εάν μια επένδυση σου δίνει σε βάθος χρόνου πενήντα, εξήντα, εβδομήντα χιλιάδες θέσεις εργασίας άμεσα, μαζί με τα υπόλοιπα παράπλευρα επαγγέλματα στους όμορο</w:t>
      </w:r>
      <w:r>
        <w:rPr>
          <w:rFonts w:eastAsia="Times New Roman"/>
          <w:szCs w:val="24"/>
        </w:rPr>
        <w:t>υς δήμους –και όχι μόνο- συν τα έργα υποδομών, τις οπτικές ίνες, το ρεύμα το ίδιο, το φυσικό αέριο, τους δρόμους, τις γέφυρες που θα γίνουν, τις προσβάσεις με τρένο, μετρό ή τραμ, προς και από το λιμάνι του Πειραιά, το μεγαλύτερο λιμάνι της Μεσογείου πλέον</w:t>
      </w:r>
      <w:r>
        <w:rPr>
          <w:rFonts w:eastAsia="Times New Roman"/>
          <w:szCs w:val="24"/>
        </w:rPr>
        <w:t xml:space="preserve"> και το μεγαλύτερο εμπορικό λιμάνι της Μεσογείου μετά και την επένδυση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μαζί με το αεροδρόμιο «Ελευθέριος Βενιζέλος» όπου έχει άμεση πρόσβαση η επένδυση, δεν μπορεί παρά να το δούμε ως ένα σημαντικό κομμάτι της ανάπτυξης όλης της Ελλάδας. </w:t>
      </w:r>
    </w:p>
    <w:p w14:paraId="098052A0" w14:textId="77777777" w:rsidR="00BA128F" w:rsidRDefault="00BF6BD8">
      <w:pPr>
        <w:spacing w:after="0" w:line="600" w:lineRule="auto"/>
        <w:ind w:firstLine="720"/>
        <w:jc w:val="both"/>
        <w:rPr>
          <w:rFonts w:eastAsia="Times New Roman"/>
          <w:szCs w:val="24"/>
        </w:rPr>
      </w:pPr>
      <w:r>
        <w:rPr>
          <w:rFonts w:eastAsia="Times New Roman"/>
          <w:szCs w:val="24"/>
        </w:rPr>
        <w:lastRenderedPageBreak/>
        <w:t>Αυτή</w:t>
      </w:r>
      <w:r>
        <w:rPr>
          <w:rFonts w:eastAsia="Times New Roman"/>
          <w:szCs w:val="24"/>
        </w:rPr>
        <w:t xml:space="preserve"> η ανάπτυξη θα έρθει διότι εξασφαλίζονται κατά βάση τα συμφέροντα του ελληνικού δημοσίου, διότι το δημόσιο με αυτήν την επένδυση φεύγει πλέον από την εσωστρέφεια και γίνεται αυτόματα εξωστρεφής οργανισμός, να το πω έτσι, αν μου επιτρέπεται η έκφραση για το</w:t>
      </w:r>
      <w:r>
        <w:rPr>
          <w:rFonts w:eastAsia="Times New Roman"/>
          <w:szCs w:val="24"/>
        </w:rPr>
        <w:t xml:space="preserve"> ελληνικό δημόσιο. Το ελληνικό δημόσιο πλέον μπαίνει –και αυτό έχει και τα καλά και τα αρνητικά του, όπως το δει καθένας- σε ένα μικροσκόπιο. Είμαστε υπό παρακολούθηση για καλό και για κακό.</w:t>
      </w:r>
    </w:p>
    <w:p w14:paraId="098052A1" w14:textId="77777777" w:rsidR="00BA128F" w:rsidRDefault="00BF6BD8">
      <w:pPr>
        <w:spacing w:after="0" w:line="600" w:lineRule="auto"/>
        <w:ind w:firstLine="720"/>
        <w:jc w:val="both"/>
        <w:rPr>
          <w:rFonts w:eastAsia="Times New Roman"/>
          <w:szCs w:val="24"/>
        </w:rPr>
      </w:pPr>
      <w:r>
        <w:rPr>
          <w:rFonts w:eastAsia="Times New Roman"/>
          <w:szCs w:val="24"/>
        </w:rPr>
        <w:t xml:space="preserve">Ας δούμε όμως το καλό. </w:t>
      </w:r>
    </w:p>
    <w:p w14:paraId="098052A2" w14:textId="77777777" w:rsidR="00BA128F" w:rsidRDefault="00BF6BD8">
      <w:pPr>
        <w:spacing w:after="0" w:line="600" w:lineRule="auto"/>
        <w:ind w:firstLine="720"/>
        <w:jc w:val="both"/>
        <w:rPr>
          <w:rFonts w:eastAsia="Times New Roman"/>
          <w:szCs w:val="24"/>
        </w:rPr>
      </w:pPr>
      <w:r>
        <w:rPr>
          <w:rFonts w:eastAsia="Times New Roman"/>
          <w:szCs w:val="24"/>
        </w:rPr>
        <w:t>Όπως εξήγησα χθες η επένδυση αυτή είναι τόσο σημαντική για την Ελλάδα μακροοικονομικά, που δεν πρέπει να γίνει κανένα λάθος και, ει δυνατόν, Θεού θέλοντος και των συναρμόδιων Υπουργείων επιτρεπόντων, να μην καθυστερήσει, διότι σε έναν χρόνο από τώρα αυτή η</w:t>
      </w:r>
      <w:r>
        <w:rPr>
          <w:rFonts w:eastAsia="Times New Roman"/>
          <w:szCs w:val="24"/>
        </w:rPr>
        <w:t xml:space="preserve"> χώρα θα προσπαθήσει, εφόσον μέσα στον χρόνο απ’ όσα είπε ο Πρωθυπουργός -και το ξέρουμε όλοι πάρα πολύ καλά και τους λόγους για τους οποίους πρέπει να γίνει- θα κάνουμε τη συζήτηση για την αναδιάρθρωση του ελληνικού </w:t>
      </w:r>
      <w:r>
        <w:rPr>
          <w:rFonts w:eastAsia="Times New Roman"/>
          <w:szCs w:val="24"/>
        </w:rPr>
        <w:lastRenderedPageBreak/>
        <w:t>χρέους. Και θα γίνει -εδώ έχω και κάποι</w:t>
      </w:r>
      <w:r>
        <w:rPr>
          <w:rFonts w:eastAsia="Times New Roman"/>
          <w:szCs w:val="24"/>
        </w:rPr>
        <w:t>ες διαφωνίες με τον αξιότιμο και φίλο κ. Δραγασάκη- η αναδιάρθρωση του χρέους, διότι έχει ειδικό προφίλ το χρέος μας. Θα το αναλύσουμε στην υποεπιτροπή όταν έρθει η ώρα. Αυτό θα ρίξει σημαντικά τις ανάγκες εξυπηρέτησης του χρέους, θα γίνει το χρέος μας πρα</w:t>
      </w:r>
      <w:r>
        <w:rPr>
          <w:rFonts w:eastAsia="Times New Roman"/>
          <w:szCs w:val="24"/>
        </w:rPr>
        <w:t xml:space="preserve">κτικά βιώσιμο. Και φαντασθείτε αυτήν την Κυβέρνηση με βιώσιμο χρέος πλέον τυπικά και ουσιαστικά με τη σφραγίδα του </w:t>
      </w:r>
      <w:r>
        <w:rPr>
          <w:rFonts w:eastAsia="Times New Roman"/>
          <w:szCs w:val="24"/>
          <w:lang w:val="en-US"/>
        </w:rPr>
        <w:t>ESM</w:t>
      </w:r>
      <w:r>
        <w:rPr>
          <w:rFonts w:eastAsia="Times New Roman"/>
          <w:szCs w:val="24"/>
        </w:rPr>
        <w:t xml:space="preserve">, των Ευρωπαίων εταίρων και του Διεθνούς Νομισματικού Ταμείου, να έχει προχωρήσει και να προχωρά τη μεγαλύτερη επένδυση στην Ευρώπη. </w:t>
      </w:r>
    </w:p>
    <w:p w14:paraId="098052A3" w14:textId="77777777" w:rsidR="00BA128F" w:rsidRDefault="00BF6BD8">
      <w:pPr>
        <w:spacing w:after="0" w:line="600" w:lineRule="auto"/>
        <w:ind w:firstLine="720"/>
        <w:jc w:val="both"/>
        <w:rPr>
          <w:rFonts w:eastAsia="Times New Roman"/>
          <w:szCs w:val="24"/>
        </w:rPr>
      </w:pPr>
      <w:r>
        <w:rPr>
          <w:rFonts w:eastAsia="Times New Roman"/>
          <w:szCs w:val="24"/>
        </w:rPr>
        <w:t>Τέτο</w:t>
      </w:r>
      <w:r>
        <w:rPr>
          <w:rFonts w:eastAsia="Times New Roman"/>
          <w:szCs w:val="24"/>
        </w:rPr>
        <w:t>ια εποχή του χρόνου, όταν θα βγούμε στις αγορές, θα πρέπει όλα αυτά να έχουν συμβεί διότι θα πρέπει να έχουμε βγει και να αντλήσουμε τα κεφάλαια που χρειαζόμαστε για την αναπλήρωση και την αποπληρωμή του χρέους με ελληνικά ομόλογα και έκδοση δική μας, η οπ</w:t>
      </w:r>
      <w:r>
        <w:rPr>
          <w:rFonts w:eastAsia="Times New Roman"/>
          <w:szCs w:val="24"/>
        </w:rPr>
        <w:t>οία πρέπει να είναι και καλύτερης τιμής, χαμηλότερου κόστους από αυτήν που πέτυχε ο κ. Σαμαράς το 2013, δηλαδή με απλά νούμερα κάτω από το 4%, 3,75%. Αυτό θα ήταν κάτι το οποίο θα έδινε ανταγωνιστικό πλεονέκτημα στην Ελλάδα και θα έδειχνε την εξωστρέφειά μ</w:t>
      </w:r>
      <w:r>
        <w:rPr>
          <w:rFonts w:eastAsia="Times New Roman"/>
          <w:szCs w:val="24"/>
        </w:rPr>
        <w:t xml:space="preserve">ας. </w:t>
      </w:r>
    </w:p>
    <w:p w14:paraId="098052A4" w14:textId="77777777" w:rsidR="00BA128F" w:rsidRDefault="00BF6BD8">
      <w:pPr>
        <w:spacing w:after="0" w:line="600" w:lineRule="auto"/>
        <w:ind w:firstLine="720"/>
        <w:jc w:val="both"/>
        <w:rPr>
          <w:rFonts w:eastAsia="Times New Roman"/>
          <w:szCs w:val="24"/>
        </w:rPr>
      </w:pPr>
      <w:r>
        <w:rPr>
          <w:rFonts w:eastAsia="Times New Roman"/>
          <w:szCs w:val="24"/>
        </w:rPr>
        <w:lastRenderedPageBreak/>
        <w:t>Είναι πολύ σημαντικό, λοιπόν, αυτήν την επένδυση να την παρακολουθήσουμε όλοι όχι από πολιτική σκοπιά, όχι με ένα πολιτικό «καπέλο», μπλε ή πράσινα ή κόκκινα ή πορτοκαλί γυαλιά. Πρέπει να δούμε αυτήν την επένδυση εθνικά. Όλοι μας θα παρακολουθούμε μήν</w:t>
      </w:r>
      <w:r>
        <w:rPr>
          <w:rFonts w:eastAsia="Times New Roman"/>
          <w:szCs w:val="24"/>
        </w:rPr>
        <w:t>α με τον μήνα, εβδομάδα την εβδομάδα πώς πηγαίνει μετά την έναρξη της επένδυσης από την ψήφιση, την κύρωση του συγκεκριμένου νόμου.</w:t>
      </w:r>
    </w:p>
    <w:p w14:paraId="098052A5" w14:textId="77777777" w:rsidR="00BA128F" w:rsidRDefault="00BF6BD8">
      <w:pPr>
        <w:spacing w:after="0" w:line="600" w:lineRule="auto"/>
        <w:ind w:firstLine="720"/>
        <w:jc w:val="both"/>
        <w:rPr>
          <w:rFonts w:eastAsia="Times New Roman"/>
          <w:szCs w:val="24"/>
        </w:rPr>
      </w:pPr>
      <w:r>
        <w:rPr>
          <w:rFonts w:eastAsia="Times New Roman"/>
          <w:szCs w:val="24"/>
        </w:rPr>
        <w:t>Καλά θα κάνει η Αντιπολίτευση να εργαστεί προς αυτό και να μην μένει μόνο σε πολιτικά ευφυολογήματα μέσα στη Βουλή για να κε</w:t>
      </w:r>
      <w:r>
        <w:rPr>
          <w:rFonts w:eastAsia="Times New Roman"/>
          <w:szCs w:val="24"/>
        </w:rPr>
        <w:t>ρδίσει τον τηλεοπτικό χρόνο και να συσπειρώσει τους ψηφοφόρους της, να παράγει δημιουργικό, τεκμηριωμένο έργο, έτσι ώστε να ελέγχουμε και να πάει μπροστά αυτή η επένδυση. Ας την κάνουμε αυτήν την επένδυση όλοι μαζί σε αυτό το Κοινοβούλιο.</w:t>
      </w:r>
    </w:p>
    <w:p w14:paraId="098052A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Νομίζω ότι έχω πε</w:t>
      </w:r>
      <w:r>
        <w:rPr>
          <w:rFonts w:eastAsia="Times New Roman" w:cs="Times New Roman"/>
          <w:szCs w:val="24"/>
        </w:rPr>
        <w:t xml:space="preserve">ι και άλλες φορές ότι όπως ο τουρισμός είναι εθνικό σπορ, εθνικό άθλημα, εθνική ανάγκη, έτσι και αυτή είναι μια εθνική επένδυση. Ελπίζω όλοι να το έχουμε κατανοήσει. Ιδιαίτερη σημασία και βαρύτητα σε αυτή την επένδυση έχει το </w:t>
      </w:r>
      <w:r>
        <w:rPr>
          <w:rFonts w:eastAsia="Times New Roman" w:cs="Times New Roman"/>
          <w:szCs w:val="24"/>
        </w:rPr>
        <w:t xml:space="preserve">γραφείο </w:t>
      </w:r>
      <w:r>
        <w:rPr>
          <w:rFonts w:eastAsia="Times New Roman" w:cs="Times New Roman"/>
          <w:szCs w:val="24"/>
        </w:rPr>
        <w:t xml:space="preserve">Ελληνικού. </w:t>
      </w:r>
    </w:p>
    <w:p w14:paraId="098052A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Είπα και χ</w:t>
      </w:r>
      <w:r>
        <w:rPr>
          <w:rFonts w:eastAsia="Times New Roman" w:cs="Times New Roman"/>
          <w:szCs w:val="24"/>
        </w:rPr>
        <w:t xml:space="preserve">θες ότι είναι εξαιρετικά σημαντικό αυτό το </w:t>
      </w:r>
      <w:r>
        <w:rPr>
          <w:rFonts w:eastAsia="Times New Roman" w:cs="Times New Roman"/>
          <w:szCs w:val="24"/>
        </w:rPr>
        <w:t>γραφείο</w:t>
      </w:r>
      <w:r>
        <w:rPr>
          <w:rFonts w:eastAsia="Times New Roman" w:cs="Times New Roman"/>
          <w:szCs w:val="24"/>
        </w:rPr>
        <w:t xml:space="preserve">, που έχει σκοπό να βγάζει τις άδειες, να λαμβάνει τους φακέλους, να διοργανώνει και να οργανώνει τις επικοινωνίες και τις αδειοδοτήσεις μεταξύ των συναρμόδιων Υπουργείων, να λογοδοτεί, όποτε πρέπει, με τα </w:t>
      </w:r>
      <w:r>
        <w:rPr>
          <w:rFonts w:eastAsia="Times New Roman" w:cs="Times New Roman"/>
          <w:szCs w:val="24"/>
        </w:rPr>
        <w:t>στελέχη του, τα οποία θα είναι επαρκή, όχι μόνο γνωσιακά, αλλά και επαγγελματικά. Θα έχουν όλο το χρόνο αφιερωμένο πάνω σε αυτό το πολύ σημαντικό έργο, ώστε να δίνουν αναφορά που πρέπει στον Υπουργό Οικονομικών και ο ίδιος στον Πρωθυπουργό, ο οποίος, είμαι</w:t>
      </w:r>
      <w:r>
        <w:rPr>
          <w:rFonts w:eastAsia="Times New Roman" w:cs="Times New Roman"/>
          <w:szCs w:val="24"/>
        </w:rPr>
        <w:t xml:space="preserve"> σίγουρος, ότι θα λάβει αυτό το έργο υπό τη σκέπη του και θα το προχωρήσει όπως πρέπει πάρα πολύ γρήγορα.</w:t>
      </w:r>
    </w:p>
    <w:p w14:paraId="098052A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γραφείο</w:t>
      </w:r>
      <w:r>
        <w:rPr>
          <w:rFonts w:eastAsia="Times New Roman" w:cs="Times New Roman"/>
          <w:szCs w:val="24"/>
        </w:rPr>
        <w:t xml:space="preserve"> Ελληνικού είναι εξαιρετικά σημαντικό εργαλείο. Θα το στηρίξουμε, θα το ελέγξουμε. Θα πρέπει ανά πάσα στιγμή, εάν δημιουργούνται προβλήματα,</w:t>
      </w:r>
      <w:r>
        <w:rPr>
          <w:rFonts w:eastAsia="Times New Roman" w:cs="Times New Roman"/>
          <w:szCs w:val="24"/>
        </w:rPr>
        <w:t xml:space="preserve"> να έρχεται στον Υπουργό Οικονομικών, να μεταφέρει τον προβληματισμό του και ο Υπουργός Οικονομικών μαζί με εμάς, τους Ανεξάρτητους Έλληνες, που είμαστε στην Κυβέρνηση, αλλά και όλους τους συναδέλφους Βουλευτές, να βρίσκουμε όλοι μαζί μία λύση για να προχω</w:t>
      </w:r>
      <w:r>
        <w:rPr>
          <w:rFonts w:eastAsia="Times New Roman" w:cs="Times New Roman"/>
          <w:szCs w:val="24"/>
        </w:rPr>
        <w:t xml:space="preserve">ρήσει το έργο. </w:t>
      </w:r>
    </w:p>
    <w:p w14:paraId="098052A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υποδομές στην Ελλάδα είναι πάρα πολύ σημαντικές. Το τουριστικό προϊόν θα αναβαθμιστεί, όπως και η επισκεψιμότητα στο Νομό Αττικής και στους νότιους δήμους. Αυτό βγαίνει όχι μόνο από στατιστικά, αλλά και από μελέτες που υπάρχουν. Έχω στα </w:t>
      </w:r>
      <w:r>
        <w:rPr>
          <w:rFonts w:eastAsia="Times New Roman" w:cs="Times New Roman"/>
          <w:szCs w:val="24"/>
        </w:rPr>
        <w:t>χέρια μου στατιστικά από την οργάνωση των αεροδρομίων της Ευρώπης για την επισκεψιμότητα σε όλα τα τοπικά αεροδρόμια. Αυτό δείχνει ότι οι πτήσεις στην Ελλάδα παρουσιάζουν αύξηση μεσοσταθμικά πάνω από 22% σε πολύ τουριστικούς προορισμούς και στην Αθήνα. Αυτ</w:t>
      </w:r>
      <w:r>
        <w:rPr>
          <w:rFonts w:eastAsia="Times New Roman" w:cs="Times New Roman"/>
          <w:szCs w:val="24"/>
        </w:rPr>
        <w:t>ές οι πτήσεις θα αυξηθούν μέσα στο Ελληνικό. Αυτό το τουριστικό προϊόν είναι, επίσης, εθνικό αντικείμενο εκμετάλλευσης, άρα δεν πρέπει να καθυστερήσουμε ένα άλλο τουριστικό προϊόν, που θα είναι το ίδιο το Ελληνικό, που θα βοηθήσει το συνολικό τουριστικό πρ</w:t>
      </w:r>
      <w:r>
        <w:rPr>
          <w:rFonts w:eastAsia="Times New Roman" w:cs="Times New Roman"/>
          <w:szCs w:val="24"/>
        </w:rPr>
        <w:t>οϊόν της Ελλάδας.</w:t>
      </w:r>
    </w:p>
    <w:p w14:paraId="098052A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Επιμένω ότι πρέπει και έχουμε μεγάλη ευθύνη οι Βουλευτές να εκπαιδεύσουμε –ας μου επιτρέψετε τον όρο- όλους τους πολίτες ανεξαρτήτως κόμματος στην εξωστρέφεια. Αυτή η πατρίδα δεν αντέχει άλλο το να συζητάμε στα καφενεία για το τι θα ήταν </w:t>
      </w:r>
      <w:r>
        <w:rPr>
          <w:rFonts w:eastAsia="Times New Roman" w:cs="Times New Roman"/>
          <w:szCs w:val="24"/>
        </w:rPr>
        <w:t xml:space="preserve">καλό να αποφασίσουμε για την τοπική μας κοινωνία μεταξύ </w:t>
      </w:r>
      <w:r>
        <w:rPr>
          <w:rFonts w:eastAsia="Times New Roman" w:cs="Times New Roman"/>
          <w:szCs w:val="24"/>
        </w:rPr>
        <w:lastRenderedPageBreak/>
        <w:t xml:space="preserve">μας, χωρίς να κοιτάξουμε ούτε καν το διπλανό δήμο ή το διπλανό σπίτι ή τη διπλανή γειτονιά, πόσο μάλλον όλη τη χώρα. </w:t>
      </w:r>
    </w:p>
    <w:p w14:paraId="098052A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πρέπει να κοιτάξουμε το συνολικό καλό. Η επένδυση είναι πολύ σημαντική. Είναι μ</w:t>
      </w:r>
      <w:r>
        <w:rPr>
          <w:rFonts w:eastAsia="Times New Roman" w:cs="Times New Roman"/>
          <w:szCs w:val="24"/>
        </w:rPr>
        <w:t>έρος των επενδύσεων, όπως είπα και χθες, του μεγάλου τόξου, που είναι πάνω από 40 χιλιόμετρα και ξεκινάει από το Πέραμα -ως Βουλευτής Β΄ Πειραιά γνωρίζω το βασανισμένο Πέραμα με την ανεργία και την ναυπηγοεπισκευαστική ζώνη- μέχρι το Σούνιο. Δεν υπάρχει κα</w:t>
      </w:r>
      <w:r>
        <w:rPr>
          <w:rFonts w:eastAsia="Times New Roman" w:cs="Times New Roman"/>
          <w:szCs w:val="24"/>
        </w:rPr>
        <w:t xml:space="preserve">λύτερο μέρος γεωπολιτικά, αυτή η ομορφιά δεν υπάρχει πουθενά στον κόσμο. Έχω ταξιδέψει αρκετά και ο ίδιος, αλλά και εσείς όλοι μαζί ακόμα περισσότερο. Αυτή η ακτογραμμή δεν υπάρχει πουθενά στον κόσμο. </w:t>
      </w:r>
    </w:p>
    <w:p w14:paraId="098052A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να πηγαίνουμε στο Σούνιο και να βλέπουμε τους πιτσι</w:t>
      </w:r>
      <w:r>
        <w:rPr>
          <w:rFonts w:eastAsia="Times New Roman" w:cs="Times New Roman"/>
          <w:szCs w:val="24"/>
        </w:rPr>
        <w:t>ρικάδες να σκοτώνονται στα Λιμανάκια, με συγχωρείτε, αλλά αυτό δεν δείχνει χώρα σοβαρή, χώρα υπό ανάπτυξη. Αυτό δεν πρέπει να συνεχίσει. Τι θα παρέχουμε στον τουρίστα που πηγαίνει με το πούλμαν στο Σούνιο; Το να βλέπει κόντρες και τα μηχανάκια να σκοτώνοντ</w:t>
      </w:r>
      <w:r>
        <w:rPr>
          <w:rFonts w:eastAsia="Times New Roman" w:cs="Times New Roman"/>
          <w:szCs w:val="24"/>
        </w:rPr>
        <w:t xml:space="preserve">αι συγκρουόμενα με τα πούλμαν; Ξέρετε τι έχω δει φέτος πηγαίνοντας τρεις φορές </w:t>
      </w:r>
      <w:r>
        <w:rPr>
          <w:rFonts w:eastAsia="Times New Roman" w:cs="Times New Roman"/>
          <w:szCs w:val="24"/>
        </w:rPr>
        <w:lastRenderedPageBreak/>
        <w:t>με φίλους από το εξωτερικό στο Σούνιο; Πήγαμε να σκοτωθούμε με το αυτοκίνητο και υπήρξε και πούλμαν με τουρίστες, που παραλίγο να είχε μετωπική σύγκρουση με αυτοκίνητο που έκανε</w:t>
      </w:r>
      <w:r>
        <w:rPr>
          <w:rFonts w:eastAsia="Times New Roman" w:cs="Times New Roman"/>
          <w:szCs w:val="24"/>
        </w:rPr>
        <w:t xml:space="preserve"> κόντρες. Αυτό πρέπει να σταματήσει. Πώς θα σταματήσει; Μα, είναι πολύ απλό. Θα σταματήσει, όταν θα συνεχίσουν οι επενδύσεις. Αυτή η Κυβέρνηση θα το κάνει, αλλά θα βάλει όρους. Δεν θα υπάρχει η ασυδοσία των προηγούμενων κυβερνήσεων. </w:t>
      </w:r>
    </w:p>
    <w:p w14:paraId="098052A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Άκουσα πριν τους συναδ</w:t>
      </w:r>
      <w:r>
        <w:rPr>
          <w:rFonts w:eastAsia="Times New Roman" w:cs="Times New Roman"/>
          <w:szCs w:val="24"/>
        </w:rPr>
        <w:t>έλφους της Δημοκρατικής Συμπαράταξης</w:t>
      </w:r>
      <w:r>
        <w:rPr>
          <w:rFonts w:eastAsia="Times New Roman" w:cs="Times New Roman"/>
          <w:szCs w:val="24"/>
        </w:rPr>
        <w:t>,</w:t>
      </w:r>
      <w:r>
        <w:rPr>
          <w:rFonts w:eastAsia="Times New Roman" w:cs="Times New Roman"/>
          <w:szCs w:val="24"/>
        </w:rPr>
        <w:t xml:space="preserve"> πλέον. Ντρέπονται να αναφέρουν το </w:t>
      </w:r>
      <w:r>
        <w:rPr>
          <w:rFonts w:eastAsia="Times New Roman" w:cs="Times New Roman"/>
        </w:rPr>
        <w:t>ΠΑΣΟΚ</w:t>
      </w:r>
      <w:r>
        <w:rPr>
          <w:rFonts w:eastAsia="Times New Roman" w:cs="Times New Roman"/>
          <w:szCs w:val="24"/>
        </w:rPr>
        <w:t>. Χθες, μας διαφήμιζαν την Ολυμπιάδα του 2004. Θα ανοίξει ο φάκελος. Για ποια Ολυμπιάδα του 2004 μιλάμε; Για ποια έργα 9 δισεκατομμυρίων; Ποια ντουβάρια μάς αφήσατε από το 2004, π</w:t>
      </w:r>
      <w:r>
        <w:rPr>
          <w:rFonts w:eastAsia="Times New Roman" w:cs="Times New Roman"/>
          <w:szCs w:val="24"/>
        </w:rPr>
        <w:t xml:space="preserve">ου τα κοιτάμε και κλαίμε σήμερα; Το θράσος περισσεύει. </w:t>
      </w:r>
    </w:p>
    <w:p w14:paraId="098052A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Από εδώ και πέρα, όποιο έργο γίνει, θα είναι για το καλό όλων των Ελλήνων. Αυτό το παράκτιο μέτωπο, η «Ριβιέρα» –δεν μου αρέσει ο όρος, καλύτερα να βρούμε έναν πιο δόκιμο όρο, ελληνικό- θα γίνει ένα </w:t>
      </w:r>
      <w:r>
        <w:rPr>
          <w:rFonts w:eastAsia="Times New Roman" w:cs="Times New Roman"/>
          <w:szCs w:val="24"/>
          <w:lang w:val="en-US"/>
        </w:rPr>
        <w:t>b</w:t>
      </w:r>
      <w:r>
        <w:rPr>
          <w:rFonts w:eastAsia="Times New Roman" w:cs="Times New Roman"/>
          <w:szCs w:val="24"/>
          <w:lang w:val="en-US"/>
        </w:rPr>
        <w:t>rand</w:t>
      </w:r>
      <w:r>
        <w:rPr>
          <w:rFonts w:eastAsia="Times New Roman" w:cs="Times New Roman"/>
          <w:szCs w:val="24"/>
        </w:rPr>
        <w:t xml:space="preserve">, το καλύτερο στη Μεσόγειο, από τα καλύτερα στον κόσμο. </w:t>
      </w:r>
    </w:p>
    <w:p w14:paraId="098052A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Άρα, το έργο του Ελληνικού είναι μια άσκηση οργάνωσης, άσκηση αποφάσεων, νομική και διοικητική άσκηση. Απ’ αυτό θα ξεκινήσει όλη η επένδυση στον Νομό Αττικής και θα είναι ένα έργο πρότυπο. Με αυτ</w:t>
      </w:r>
      <w:r>
        <w:rPr>
          <w:rFonts w:eastAsia="Times New Roman" w:cs="Times New Roman"/>
          <w:szCs w:val="24"/>
        </w:rPr>
        <w:t xml:space="preserve">ή τη διαδικασία το δημόσιο θα αποκτήσει, με την Κυβέρνηση ΣΥΡΙΖΑ-ΑΝΕΛ, να το πω απλά, ένα </w:t>
      </w:r>
      <w:r>
        <w:rPr>
          <w:rFonts w:eastAsia="Times New Roman" w:cs="Times New Roman"/>
          <w:szCs w:val="24"/>
          <w:lang w:val="en-US"/>
        </w:rPr>
        <w:t>manual</w:t>
      </w:r>
      <w:r>
        <w:rPr>
          <w:rFonts w:eastAsia="Times New Roman" w:cs="Times New Roman"/>
          <w:szCs w:val="24"/>
        </w:rPr>
        <w:t>.</w:t>
      </w:r>
    </w:p>
    <w:p w14:paraId="098052B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ξέρουμε τι κάνουμε σε παρόμοιες επενδύσεις. Θα ξέρουμε τι έχει πάει στραβά. Θα έχουμε κάνει «</w:t>
      </w:r>
      <w:r>
        <w:rPr>
          <w:rFonts w:eastAsia="Times New Roman" w:cs="Times New Roman"/>
          <w:szCs w:val="24"/>
          <w:lang w:val="en-US"/>
        </w:rPr>
        <w:t>debugging</w:t>
      </w:r>
      <w:r>
        <w:rPr>
          <w:rFonts w:eastAsia="Times New Roman" w:cs="Times New Roman"/>
          <w:szCs w:val="24"/>
        </w:rPr>
        <w:t>», που λένε και οι φίλοι μου οι Αγγλοσάξονες, όλες τι</w:t>
      </w:r>
      <w:r>
        <w:rPr>
          <w:rFonts w:eastAsia="Times New Roman" w:cs="Times New Roman"/>
          <w:szCs w:val="24"/>
        </w:rPr>
        <w:t xml:space="preserve">ς διαδικασίες. Θα το πάμε παρακάτω. Μετά θα έρθει η επόμενη επένδυση και θα ξέρουμε τι έχει γίνει. </w:t>
      </w:r>
    </w:p>
    <w:p w14:paraId="098052B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αυτή η μεθοδικότητα, αυτός ο ομαδικός στόχος και το αποτέλεσμα θα δείξουν την εικόνα που πρέπει στο εξωτερικό, έτσι ώστε να βγει αυτή η χώρα από τα δεσμ</w:t>
      </w:r>
      <w:r>
        <w:rPr>
          <w:rFonts w:eastAsia="Times New Roman" w:cs="Times New Roman"/>
          <w:szCs w:val="24"/>
        </w:rPr>
        <w:t xml:space="preserve">ά των μνημονίων και της επιτήρησης και να βγούμε στις αγορές με ανταγωνιστικό επιτόκιο. Ειλικρινά σας λέω ότι μας παρακολουθούν. Και αυτό, όπως είπα και πριν, έχει και τα καλά του και τα κακά του. </w:t>
      </w:r>
    </w:p>
    <w:p w14:paraId="098052B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Εάν δεν γίνουν τα πράγματα, όχι όπως τα θέλουν οι κακές αγ</w:t>
      </w:r>
      <w:r>
        <w:rPr>
          <w:rFonts w:eastAsia="Times New Roman" w:cs="Times New Roman"/>
          <w:szCs w:val="24"/>
        </w:rPr>
        <w:t>ορές, γιατί οι αγορές θέλουν αυτό που λες να το κάνεις, για να ξέρουν ότι θα βάλουν τα λεφτά τους και δεν θα γίνει κάποια μέρα κάτι περίεργο και θα τα χάσω εγώ ή ο επενδυτής μου ή ο μέτοχός μου, ή οποιοδήποτε διοικητικό συμβούλιο θα μπει φυλακή για απιστία</w:t>
      </w:r>
      <w:r>
        <w:rPr>
          <w:rFonts w:eastAsia="Times New Roman" w:cs="Times New Roman"/>
          <w:szCs w:val="24"/>
        </w:rPr>
        <w:t xml:space="preserve">, γιατί έβαλε τα λεφτά του εκεί που δεν έπρεπε ή πίστεψε κάποιον που δεν έπρεπε να πιστέψει. </w:t>
      </w:r>
    </w:p>
    <w:p w14:paraId="098052B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Πρέπει να γίνουμε αξιόπιστοι συνομιλητές και αξιόπιστοι εταίροι σε κάθε επένδυση. Και να προστατεύεται η επένδυση, όχι με λεόντειες συμβάσεις τύπου «Βενιζέλου». Μ</w:t>
      </w:r>
      <w:r>
        <w:rPr>
          <w:rFonts w:eastAsia="Times New Roman" w:cs="Times New Roman"/>
          <w:szCs w:val="24"/>
        </w:rPr>
        <w:t xml:space="preserve">ας διαφήμιζαν χθες και τον «Βενιζέλο» του κ. Λαλιώτη που δεν μπορείς να χτίσεις αεροδρόμιο στα εκατό χιλιόμετρα και με τέτοια </w:t>
      </w:r>
      <w:r>
        <w:rPr>
          <w:rFonts w:eastAsia="Times New Roman" w:cs="Times New Roman"/>
          <w:szCs w:val="24"/>
          <w:lang w:val="en-US"/>
        </w:rPr>
        <w:t>fees</w:t>
      </w:r>
      <w:r>
        <w:rPr>
          <w:rFonts w:eastAsia="Times New Roman" w:cs="Times New Roman"/>
          <w:szCs w:val="24"/>
        </w:rPr>
        <w:t xml:space="preserve"> για τα Σπάτα. Δηλαδή έχουν κάνει το μη ανταγωνιστικό αεροδρόμιο όλων των εποχών αυτή τη στιγμή στη Μεσόγειο και μας το διαφήμ</w:t>
      </w:r>
      <w:r>
        <w:rPr>
          <w:rFonts w:eastAsia="Times New Roman" w:cs="Times New Roman"/>
          <w:szCs w:val="24"/>
        </w:rPr>
        <w:t xml:space="preserve">ισαν σαν τεράστιο έργο και «τι έργο κάναμε εμείς στο </w:t>
      </w:r>
      <w:r>
        <w:rPr>
          <w:rFonts w:eastAsia="Times New Roman" w:cs="Times New Roman"/>
          <w:szCs w:val="24"/>
        </w:rPr>
        <w:t>αεροδρόμιο «</w:t>
      </w:r>
      <w:r>
        <w:rPr>
          <w:rFonts w:eastAsia="Times New Roman" w:cs="Times New Roman"/>
          <w:szCs w:val="24"/>
        </w:rPr>
        <w:t>Ελευθέριος Βενιζέλος</w:t>
      </w:r>
      <w:r>
        <w:rPr>
          <w:rFonts w:eastAsia="Times New Roman" w:cs="Times New Roman"/>
          <w:szCs w:val="24"/>
        </w:rPr>
        <w:t>»</w:t>
      </w:r>
      <w:r>
        <w:rPr>
          <w:rFonts w:eastAsia="Times New Roman" w:cs="Times New Roman"/>
          <w:szCs w:val="24"/>
        </w:rPr>
        <w:t xml:space="preserve">». </w:t>
      </w:r>
    </w:p>
    <w:p w14:paraId="098052B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θέλω να μπαίνουμε σε αυτά. Αυτό δεν θα το κάνει η Κυβέρνηση ΣΥΡΙΖΑ-Ανεξαρτήτων Ελλήνων. </w:t>
      </w:r>
      <w:r>
        <w:rPr>
          <w:rFonts w:eastAsia="Times New Roman" w:cs="Times New Roman"/>
          <w:szCs w:val="24"/>
          <w:lang w:val="en-US"/>
        </w:rPr>
        <w:t>K</w:t>
      </w:r>
      <w:r>
        <w:rPr>
          <w:rFonts w:eastAsia="Times New Roman" w:cs="Times New Roman"/>
          <w:szCs w:val="24"/>
        </w:rPr>
        <w:t>αι θα βάλει τους όρους και τους κανόνες εμπλοκής, έτσι ώστε να υπάρχει κα</w:t>
      </w:r>
      <w:r>
        <w:rPr>
          <w:rFonts w:eastAsia="Times New Roman" w:cs="Times New Roman"/>
          <w:szCs w:val="24"/>
        </w:rPr>
        <w:t>ι διαφάνεια.</w:t>
      </w:r>
    </w:p>
    <w:p w14:paraId="098052B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Κλείνω, λέγοντας: Εξωστρέφεια μέσα σε αρχές δικαίου και δημοκρατίας, πλήρης διαφάνεια. Παρακαλώ και τους αρμόδιους Υπουργούς να ενημερώνουν τη Βουλή για οτιδήποτε και οτιδήποτε χρειάζεται για να βοηθήσουμε, είτε τεχνοκρατικά είτε πολιτικά είτε</w:t>
      </w:r>
      <w:r>
        <w:rPr>
          <w:rFonts w:eastAsia="Times New Roman" w:cs="Times New Roman"/>
          <w:szCs w:val="24"/>
        </w:rPr>
        <w:t xml:space="preserve"> στις τοπικές κοινωνίες, έτσι ώστε να προχωρήσει το έργο το συντομότερο δυνατό. </w:t>
      </w:r>
    </w:p>
    <w:p w14:paraId="098052B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Δεν θα συγχωρήσουμε παρανομίες σε κανένα επίπεδο. Οι Ανεξάρτητοι Έλληνες έχουμε μια ιδιαίτερη ευαισθησία, όπως και όλοι, φαντάζομαι, στις παρανομίες και στους διάφορους ανθρώπ</w:t>
      </w:r>
      <w:r>
        <w:rPr>
          <w:rFonts w:eastAsia="Times New Roman" w:cs="Times New Roman"/>
          <w:szCs w:val="24"/>
        </w:rPr>
        <w:t xml:space="preserve">ους που παρεισφρέουν για ιδιαίτερο και προσωπικό όφελος σε διάφορες επενδυτικές διαδικασίες. </w:t>
      </w:r>
    </w:p>
    <w:p w14:paraId="098052B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είναι όλα διαφανή και ξεκάθαρα, για να κάνουμε αυτήν την επένδυση μοντέλο για την Ελλάδα και να βγούμε πλέον από το τέλμα του «δεν γίνεται τίποτα σε αυτή τη χώ</w:t>
      </w:r>
      <w:r>
        <w:rPr>
          <w:rFonts w:eastAsia="Times New Roman" w:cs="Times New Roman"/>
          <w:szCs w:val="24"/>
        </w:rPr>
        <w:t>ρα, δεν πειράζει, είναι κλινικά νεκρή επενδυτικά και διοικητικά».</w:t>
      </w:r>
    </w:p>
    <w:p w14:paraId="098052B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Ας αλλάξουμε πρόσωπο. Οι πολιτικές καριέρες θα χτιστούν από εδώ και πέρα πάνω στην αλήθεια και το αποτέλεσμα -θέλει δουλειά- και όχι στις κουβέντες του καφενείου που κάναμε όλοι κάποτε. Δουλ</w:t>
      </w:r>
      <w:r>
        <w:rPr>
          <w:rFonts w:eastAsia="Times New Roman" w:cs="Times New Roman"/>
          <w:szCs w:val="24"/>
        </w:rPr>
        <w:t>ειά και τίποτε άλλο.</w:t>
      </w:r>
    </w:p>
    <w:p w14:paraId="098052B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8052BA" w14:textId="77777777" w:rsidR="00BA128F" w:rsidRDefault="00BF6BD8">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098052BB"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κλείνουμε με τον ειδικό αγορητή από την Ένωση Κεντρώων, τον κ. Σαρίδη.</w:t>
      </w:r>
    </w:p>
    <w:p w14:paraId="098052B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w:t>
      </w:r>
    </w:p>
    <w:p w14:paraId="098052B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στη δύσκολη πορεία των Ελλήνων για την έξοδο από την κρίση αναγκαστήκαμε όλοι να δεχθούμε πως χρειάζονται αιματηρές οικονομίες και αυστηρή διαχείριση των λίγων πόρων που έχουν ξεμείνει στα κρατικά ταμεία. </w:t>
      </w:r>
    </w:p>
    <w:p w14:paraId="098052B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Μάθ</w:t>
      </w:r>
      <w:r>
        <w:rPr>
          <w:rFonts w:eastAsia="Times New Roman" w:cs="Times New Roman"/>
          <w:szCs w:val="24"/>
        </w:rPr>
        <w:t>αμε, επίσης, όλοι να ψάχνουμε για τα περίφημα ισοδύναμα. Κανείς δεν τα βρήκε, αλλά όλοι υπόσχονταν ότι θα τα βρουν. Για τις προσπάθειες του Πρωθυπουργού κ. Τσίπρα να βρει ισοδύναμα μαθαίνουμε από τις ανακοινώσεις των δανειστών που κάθε φορά απορρίπτουν μια</w:t>
      </w:r>
      <w:r>
        <w:rPr>
          <w:rFonts w:eastAsia="Times New Roman" w:cs="Times New Roman"/>
          <w:szCs w:val="24"/>
        </w:rPr>
        <w:t xml:space="preserve"> πρότασή του. Για το πού θα βρει ο κ. Μητσοτάκης τα χρήματα να πληρώσει αυτά που δεν πληρώνει ο κύριος Πρωθυπουργός και να μειώσει και κατά 30% τον ΕΝΦΙΑ θα μας μιλήσει αφού γίνει πρώτα Πρωθυπουργός πάνω στα αποκαΐδια της χώρας.</w:t>
      </w:r>
    </w:p>
    <w:p w14:paraId="098052B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Κανένας δεν έχει βρει στα σ</w:t>
      </w:r>
      <w:r>
        <w:rPr>
          <w:rFonts w:eastAsia="Times New Roman" w:cs="Times New Roman"/>
          <w:szCs w:val="24"/>
        </w:rPr>
        <w:t xml:space="preserve">οβαρά κάποιο ισοδύναμο μέτρο. Αυτό αποδεικνύεται από τα πολλά περιστατικά ανακοίνωσης ισοδυνάμων, τα οποία όμως αποσύρθηκαν άρον άρον, επειδή προσέκρουσαν στην άρνηση των δανειστών μας. </w:t>
      </w:r>
    </w:p>
    <w:p w14:paraId="098052C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Είναι, λοιπόν, γνωστό σε όλους τους Έλληνες πως δεν ψάχνουμε απλά για</w:t>
      </w:r>
      <w:r>
        <w:rPr>
          <w:rFonts w:eastAsia="Times New Roman" w:cs="Times New Roman"/>
          <w:szCs w:val="24"/>
        </w:rPr>
        <w:t xml:space="preserve"> ισοδύναμα. Ψάχνουμε για ισοδύναμα αποδεκτά από όλους, και από τους μέσα και από τους έξω. Αυτό που συζητάμε σήμερα </w:t>
      </w:r>
      <w:r>
        <w:rPr>
          <w:rFonts w:eastAsia="Times New Roman" w:cs="Times New Roman"/>
          <w:szCs w:val="24"/>
        </w:rPr>
        <w:lastRenderedPageBreak/>
        <w:t xml:space="preserve">εδώ είναι ένα ισοδύναμο. Οι επενδύσεις είναι ένα ισοδύναμο. Είναι το καλύτερο ισοδύναμο, επειδή δεν βαρύνει φορολογικά τον ελληνικό λαό. Τα </w:t>
      </w:r>
      <w:r>
        <w:rPr>
          <w:rFonts w:eastAsia="Times New Roman" w:cs="Times New Roman"/>
          <w:szCs w:val="24"/>
        </w:rPr>
        <w:t>δανεικά δεν είναι, οι επενδύσεις όμως είναι.</w:t>
      </w:r>
    </w:p>
    <w:p w14:paraId="098052C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σήμερα εδώ στο όνομα του ελληνικού λαού γύρω από μια συμφωνία της οποίας δεν μπορέσαμε και δεν μπορούμε αυτή τη στιγμή να αλλάξουμε έστω μια λέξη, έστω ένα κόμμα. </w:t>
      </w:r>
    </w:p>
    <w:p w14:paraId="098052C2"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Πρόκειται</w:t>
      </w:r>
      <w:r>
        <w:rPr>
          <w:rFonts w:eastAsia="Times New Roman" w:cs="Times New Roman"/>
          <w:szCs w:val="24"/>
        </w:rPr>
        <w:t xml:space="preserve"> για μια επένδυση της οποίας οι λεπτομέρειες δεν είναι τόσο γνωστές όσο θα έπρεπε να είναι. Ούτε η απαραίτητη δημόσια διαβούλευση έγινε σωστά ούτε υπήρξε κάποια ειδική πρόβλεψη για την ολοκληρωμένη πληροφόρηση των κατοίκων των περιοχών που θα επηρεαστούν ά</w:t>
      </w:r>
      <w:r>
        <w:rPr>
          <w:rFonts w:eastAsia="Times New Roman" w:cs="Times New Roman"/>
          <w:szCs w:val="24"/>
        </w:rPr>
        <w:t>μεσα από αυτό που εμείς εδώ νομοθετούμε σήμερα, σ’ αυτήν εδώ την Αίθουσα. Οι πολίτες προβληματίζονται κυρίως και πρωτίστως επειδή θυμούνται τι έλεγε ο κ. Τσίπρας παλαιότερα και αντιλαμβάνονται την απόσταση που υπάρχει ανάμεσα σ’ αυτά που τους υποσχέθηκαν κ</w:t>
      </w:r>
      <w:r>
        <w:rPr>
          <w:rFonts w:eastAsia="Times New Roman" w:cs="Times New Roman"/>
          <w:szCs w:val="24"/>
        </w:rPr>
        <w:t>αι σ’ αυτά που τελικά πράττουν οι σημερινοί κυβερνώντες.</w:t>
      </w:r>
    </w:p>
    <w:p w14:paraId="098052C3"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Λίγους συμπολίτες μας απασχολεί το εάν η παρούσα συμφωνία συνοδεύεται από τη στρατηγική μελέτη περιβαλλοντικών επιπτώσεων που σαφώς προβλέπει σχετική ευρωπαϊκή οδηγία, η </w:t>
      </w:r>
      <w:r>
        <w:rPr>
          <w:rFonts w:eastAsia="Times New Roman" w:cs="Times New Roman"/>
          <w:szCs w:val="24"/>
        </w:rPr>
        <w:t xml:space="preserve">οδηγία </w:t>
      </w:r>
      <w:r>
        <w:rPr>
          <w:rFonts w:eastAsia="Times New Roman" w:cs="Times New Roman"/>
          <w:szCs w:val="24"/>
        </w:rPr>
        <w:t>42/2001. Οι περισσότερ</w:t>
      </w:r>
      <w:r>
        <w:rPr>
          <w:rFonts w:eastAsia="Times New Roman" w:cs="Times New Roman"/>
          <w:szCs w:val="24"/>
        </w:rPr>
        <w:t xml:space="preserve">οι πολίτες απλώς απορούν με τη χαιρέκακη στάση όσων σήμερα έχουν την ευθύνη να αντιπολιτεύονται με σκοπό –υποτίθεται- τον αποτελεσματικό έλεγχο του κυβερνητικού έργου. </w:t>
      </w:r>
    </w:p>
    <w:p w14:paraId="098052C4"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Όμως, κόντρα στα λεγόμενά του, αντίθετα με τις προγραμματικές του θέσεις και τουλάχιστο</w:t>
      </w:r>
      <w:r>
        <w:rPr>
          <w:rFonts w:eastAsia="Times New Roman" w:cs="Times New Roman"/>
          <w:szCs w:val="24"/>
        </w:rPr>
        <w:t xml:space="preserve">ν σε δυσαρμονία με την πολιτική του ιδεολογία, ο ΣΥΡΙΖΑ αναγκάζεται σήμερα να προχωρήσει στη σύναψη μιας συμφωνίας την οποία είναι αλήθεια ότι ο ίδιος είχε πολεμήσει, μια συμφωνία που είναι αποτέλεσμα των προηγούμενων κυβερνήσεων της Νέας Δημοκρατίας. </w:t>
      </w:r>
    </w:p>
    <w:p w14:paraId="098052C5"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Λίγ</w:t>
      </w:r>
      <w:r>
        <w:rPr>
          <w:rFonts w:eastAsia="Times New Roman" w:cs="Times New Roman"/>
          <w:szCs w:val="24"/>
        </w:rPr>
        <w:t xml:space="preserve">α πράγματα μπόρεσε να προσθέσει η σημερινή Κυβέρνηση, χωρίς αυτό να σημαίνει πως υποτιμούμε την αξία τους, την αξία των αποτελεσμάτων της διαπραγμάτευσης του ΣΥΡΙΖΑ. Δεν είναι καθόλου μικρό ή ασήμαντο το κόστος συντήρησης του </w:t>
      </w:r>
      <w:r>
        <w:rPr>
          <w:rFonts w:eastAsia="Times New Roman" w:cs="Times New Roman"/>
          <w:szCs w:val="24"/>
        </w:rPr>
        <w:t>μητροπολιτικού πάρκου</w:t>
      </w:r>
      <w:r>
        <w:rPr>
          <w:rFonts w:eastAsia="Times New Roman" w:cs="Times New Roman"/>
          <w:szCs w:val="24"/>
        </w:rPr>
        <w:t xml:space="preserve"> που θα δ</w:t>
      </w:r>
      <w:r>
        <w:rPr>
          <w:rFonts w:eastAsia="Times New Roman" w:cs="Times New Roman"/>
          <w:szCs w:val="24"/>
        </w:rPr>
        <w:t>ημιουργηθεί εντός της επόμενης επταετίας και που ανέλαβε πλέον η «</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DEVELOPMENTS</w:t>
      </w:r>
      <w:r>
        <w:rPr>
          <w:rFonts w:eastAsia="Times New Roman" w:cs="Times New Roman"/>
          <w:szCs w:val="24"/>
        </w:rPr>
        <w:t xml:space="preserve">». </w:t>
      </w:r>
    </w:p>
    <w:p w14:paraId="098052C6"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lastRenderedPageBreak/>
        <w:t>Επίσης, όλα τα έργα κοινής ωφέλειας, ανασύστασης και διευθέτησης ρεμάτων, κατασκευής πεζοδρομίων, πεζοδρόμων, ποδηλατοδρόμων, ανάπλασης παραλιακού μετώπου ενός χιλιομέτ</w:t>
      </w:r>
      <w:r>
        <w:rPr>
          <w:rFonts w:eastAsia="Times New Roman" w:cs="Times New Roman"/>
          <w:szCs w:val="24"/>
        </w:rPr>
        <w:t xml:space="preserve">ρου, αλλά και τα έργα προσβασιμότητας για τα ΑΜΕΑ είναι σπουδαία και εξίσου σημαντικά. Σημαντική είναι και η πρόβλεψη για την υποχρέωση της εταιρείας να συμμετάσχει κατά το ήμισυ, δηλαδή κατά 50%, στο κόστος εκπόνησης της μελέτης και κατασκευής </w:t>
      </w:r>
      <w:r>
        <w:rPr>
          <w:rFonts w:eastAsia="Times New Roman" w:cs="Times New Roman"/>
          <w:szCs w:val="24"/>
        </w:rPr>
        <w:t>κέντρου δια</w:t>
      </w:r>
      <w:r>
        <w:rPr>
          <w:rFonts w:eastAsia="Times New Roman" w:cs="Times New Roman"/>
          <w:szCs w:val="24"/>
        </w:rPr>
        <w:t>λογής</w:t>
      </w:r>
      <w:r>
        <w:rPr>
          <w:rFonts w:eastAsia="Times New Roman" w:cs="Times New Roman"/>
          <w:szCs w:val="24"/>
        </w:rPr>
        <w:t xml:space="preserve"> </w:t>
      </w:r>
      <w:r>
        <w:rPr>
          <w:rFonts w:eastAsia="Times New Roman" w:cs="Times New Roman"/>
          <w:szCs w:val="24"/>
        </w:rPr>
        <w:t>ανακυκλώσιμων υλικών</w:t>
      </w:r>
      <w:r>
        <w:rPr>
          <w:rFonts w:eastAsia="Times New Roman" w:cs="Times New Roman"/>
          <w:szCs w:val="24"/>
        </w:rPr>
        <w:t xml:space="preserve">, το οποίο θα φτιαχτεί έξω από την περιοχή του Ελληνικού, σε κάποιο οικόπεδο που θα παραχωρήσει το ελληνικό </w:t>
      </w:r>
      <w:r>
        <w:rPr>
          <w:rFonts w:eastAsia="Times New Roman" w:cs="Times New Roman"/>
          <w:szCs w:val="24"/>
        </w:rPr>
        <w:t>δημόσιο</w:t>
      </w:r>
      <w:r>
        <w:rPr>
          <w:rFonts w:eastAsia="Times New Roman" w:cs="Times New Roman"/>
          <w:szCs w:val="24"/>
        </w:rPr>
        <w:t>.</w:t>
      </w:r>
    </w:p>
    <w:p w14:paraId="098052C7"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 xml:space="preserve">Ήταν αναμενόμενο και γνωστό πως οι λεπτομέρειες θα κάνουν τη διαφορά. Είναι πράγματι πολλά και κρίσιμα εκείνα τα </w:t>
      </w:r>
      <w:r>
        <w:rPr>
          <w:rFonts w:eastAsia="Times New Roman" w:cs="Times New Roman"/>
          <w:szCs w:val="24"/>
        </w:rPr>
        <w:t xml:space="preserve">σημεία ενδιαφέροντος της πρώτης ουσιαστικά οργανωμένης προσπάθειας να αξιοποιήσουμε και να μην ξεπουλήσουμε την περιουσία του ελληνικού </w:t>
      </w:r>
      <w:r>
        <w:rPr>
          <w:rFonts w:eastAsia="Times New Roman" w:cs="Times New Roman"/>
          <w:szCs w:val="24"/>
        </w:rPr>
        <w:t>δημοσίου</w:t>
      </w:r>
      <w:r>
        <w:rPr>
          <w:rFonts w:eastAsia="Times New Roman" w:cs="Times New Roman"/>
          <w:szCs w:val="24"/>
        </w:rPr>
        <w:t>. Αυτό που κρίνεται και θα κριθεί και από την επιτυχία αυτής της επένδυσης η οποία έχει τη δυναμική να αλλάξει –</w:t>
      </w:r>
      <w:r>
        <w:rPr>
          <w:rFonts w:eastAsia="Times New Roman" w:cs="Times New Roman"/>
          <w:szCs w:val="24"/>
        </w:rPr>
        <w:t>και θα αλλάξει- με καταλυτικό τρόπο το πρόσωπο της Αθήνας και του Πειραιά, είναι το αν οι Έλληνες είναι έτοιμοι να διαχει</w:t>
      </w:r>
      <w:r>
        <w:rPr>
          <w:rFonts w:eastAsia="Times New Roman" w:cs="Times New Roman"/>
          <w:szCs w:val="24"/>
        </w:rPr>
        <w:lastRenderedPageBreak/>
        <w:t>ριστούν την τύχη τους, αν μπορούν να δημιουργήσουν και να συντηρήσουν ένα υγιές επενδυτικό περιβάλλον, γιατί αυτό ακριβώς είναι το στοί</w:t>
      </w:r>
      <w:r>
        <w:rPr>
          <w:rFonts w:eastAsia="Times New Roman" w:cs="Times New Roman"/>
          <w:szCs w:val="24"/>
        </w:rPr>
        <w:t xml:space="preserve">χημα, το αν μπορούμε δηλαδή να δημιουργήσουμε και να συντηρήσουμε ένα υγιές επενδυτικό περιβάλλον. </w:t>
      </w:r>
    </w:p>
    <w:p w14:paraId="098052C8"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Σε μια χώρα όπου οι επενδύσεις φεύγουν, που η οικονομία της είναι όμηρος της γραφειοκρατίας και που η τακτική του να διαφωνούμε απλώς για να διαφωνούμε είνα</w:t>
      </w:r>
      <w:r>
        <w:rPr>
          <w:rFonts w:eastAsia="Times New Roman" w:cs="Times New Roman"/>
          <w:szCs w:val="24"/>
        </w:rPr>
        <w:t xml:space="preserve">ι διαδεδομένη σε πολύ μεγάλο βαθμό, είναι δύσκολο να μιλάμε για ανάπτυξη. Όμως, το γεγονός πως γίνονται προσπάθειες που τις στηρίζει η συντριπτική πλειοψηφία των πολιτικών δυνάμεων, ώστε να προχωρήσει η σημαντική επένδυση και να ολοκληρωθεί γρήγορα και με </w:t>
      </w:r>
      <w:r>
        <w:rPr>
          <w:rFonts w:eastAsia="Times New Roman" w:cs="Times New Roman"/>
          <w:szCs w:val="24"/>
        </w:rPr>
        <w:t xml:space="preserve">θετικά για τους πολίτες αποτελέσματα, ίσως να αποτελέσει τελικά την έναρξη μιας νέας εποχής συνεννόησης και συναίνεσης. </w:t>
      </w:r>
    </w:p>
    <w:p w14:paraId="098052C9"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 xml:space="preserve">Ιδιαίτερη αναφορά θα πρέπει να κάνουμε σήμερα για τις δεσμεύσεις που έχει αναλάβει το ελληνικό </w:t>
      </w:r>
      <w:r>
        <w:rPr>
          <w:rFonts w:eastAsia="Times New Roman" w:cs="Times New Roman"/>
          <w:szCs w:val="24"/>
        </w:rPr>
        <w:t>δημόσιο</w:t>
      </w:r>
      <w:r>
        <w:rPr>
          <w:rFonts w:eastAsia="Times New Roman" w:cs="Times New Roman"/>
          <w:szCs w:val="24"/>
        </w:rPr>
        <w:t>. Εάν πάει οτιδήποτε στραβά εξαιτ</w:t>
      </w:r>
      <w:r>
        <w:rPr>
          <w:rFonts w:eastAsia="Times New Roman" w:cs="Times New Roman"/>
          <w:szCs w:val="24"/>
        </w:rPr>
        <w:t xml:space="preserve">ίας πράξεων ή παραλείψεων του ελληνικού κράτους, της ελληνικής Κυβέρνησης, τότε το τίμημα θα είναι πολύ βαρύ. Είναι ιδιαιτέρως αυστηρές οι διατάξεις που </w:t>
      </w:r>
      <w:r>
        <w:rPr>
          <w:rFonts w:eastAsia="Times New Roman" w:cs="Times New Roman"/>
          <w:szCs w:val="24"/>
        </w:rPr>
        <w:lastRenderedPageBreak/>
        <w:t xml:space="preserve">προβλέπουν τι θα γίνει αν η </w:t>
      </w:r>
      <w:r>
        <w:rPr>
          <w:rFonts w:eastAsia="Times New Roman" w:cs="Times New Roman"/>
          <w:szCs w:val="24"/>
        </w:rPr>
        <w:t xml:space="preserve">διοίκηση </w:t>
      </w:r>
      <w:r>
        <w:rPr>
          <w:rFonts w:eastAsia="Times New Roman" w:cs="Times New Roman"/>
          <w:szCs w:val="24"/>
        </w:rPr>
        <w:t>αποτύχει να υποστηρίξει τη σημερινή συμφωνία με τον τρόπο που αυτή</w:t>
      </w:r>
      <w:r>
        <w:rPr>
          <w:rFonts w:eastAsia="Times New Roman" w:cs="Times New Roman"/>
          <w:szCs w:val="24"/>
        </w:rPr>
        <w:t xml:space="preserve"> προβλέπεται.</w:t>
      </w:r>
    </w:p>
    <w:p w14:paraId="098052C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προβλέψεις </w:t>
      </w:r>
      <w:r>
        <w:rPr>
          <w:rFonts w:eastAsia="Times New Roman"/>
          <w:szCs w:val="24"/>
        </w:rPr>
        <w:t>οι οποίες</w:t>
      </w:r>
      <w:r>
        <w:rPr>
          <w:rFonts w:eastAsia="Times New Roman" w:cs="Times New Roman"/>
          <w:szCs w:val="24"/>
        </w:rPr>
        <w:t xml:space="preserve"> κρίθηκαν σκόπιμες ακριβώς για τον ίδιο λόγο που η Ελλάδα αναγκάστηκε να βάλει επιπλέον εγγυήσεις 50 δισεκατομμυρίων με το τελευταίο αχρείαστο μνημόνιο, αχρείαστο στην έκταση των δεσμεύσεών του.</w:t>
      </w:r>
    </w:p>
    <w:p w14:paraId="098052C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έλλειψη αξι</w:t>
      </w:r>
      <w:r>
        <w:rPr>
          <w:rFonts w:eastAsia="Times New Roman" w:cs="Times New Roman"/>
          <w:szCs w:val="24"/>
        </w:rPr>
        <w:t xml:space="preserve">οπιστίας οδηγεί σε δύσκολες καταστάσεις και δημιουργεί κινδύνους. Σε τόσο μεγάλα έργα οι πιθανότητες να πάει κάτι στραβά είναι εξίσου μεγάλες. Και το σημείο αυτό θα ήθελα να επισημάνω, κλείνοντας: Η εφαρμογή των συμφωνηθέντων και η υλοποίηση της επένδυσης </w:t>
      </w:r>
      <w:r>
        <w:rPr>
          <w:rFonts w:eastAsia="Times New Roman" w:cs="Times New Roman"/>
          <w:szCs w:val="24"/>
        </w:rPr>
        <w:t>αυτής οφείλουν να γίνουν με υποδειγματικό τρόπο, κυρίως γιατί θα αποτελέσουν το παράδειγμα πάνω στο οποίο θα στηριχθούμε για να αξιοποιήσουμε και όχι για να ξεπουλήσουμε τη δημόσια περιουσία.</w:t>
      </w:r>
    </w:p>
    <w:p w14:paraId="098052C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Μπορέσαμε να βρούμε όλοι τα θετικά της επένδυσης αυτής. Βρήκαμε </w:t>
      </w:r>
      <w:r>
        <w:rPr>
          <w:rFonts w:eastAsia="Times New Roman" w:cs="Times New Roman"/>
          <w:szCs w:val="24"/>
        </w:rPr>
        <w:t xml:space="preserve">κοινό τόπο και μπορούμε πλέον να συμφωνήσουμε και να βάλουμε την απαραίτητη σφραγίδα συναίνεσης στο νομοσχέδιο, ώστε </w:t>
      </w:r>
      <w:r>
        <w:rPr>
          <w:rFonts w:eastAsia="Times New Roman" w:cs="Times New Roman"/>
          <w:szCs w:val="24"/>
        </w:rPr>
        <w:lastRenderedPageBreak/>
        <w:t>να μη φοβάται ο επενδυτής πως θα έρθουν οι επόμενοι και με έναν νόμο θα τα καταστρέψουν όλα, θα καταστρέψουν τα πάντα, στο όνομα της δικιάς</w:t>
      </w:r>
      <w:r>
        <w:rPr>
          <w:rFonts w:eastAsia="Times New Roman" w:cs="Times New Roman"/>
          <w:szCs w:val="24"/>
        </w:rPr>
        <w:t xml:space="preserve"> τους αλλαγής. </w:t>
      </w:r>
    </w:p>
    <w:p w14:paraId="098052C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Θέλω να σταθώ ιδιαιτέρως στο εξής: Αυτή την αξία έχει το να μην περνάνε νομοσχέδια με τις εκατόν πενήντα τρεις ψήφους της </w:t>
      </w:r>
      <w:r>
        <w:rPr>
          <w:rFonts w:eastAsia="Times New Roman" w:cs="Times New Roman"/>
          <w:szCs w:val="24"/>
        </w:rPr>
        <w:t>συγκυβέρνησης</w:t>
      </w:r>
      <w:r>
        <w:rPr>
          <w:rFonts w:eastAsia="Times New Roman" w:cs="Times New Roman"/>
          <w:szCs w:val="24"/>
        </w:rPr>
        <w:t>. Τα νομοσχέδια που ψηφίζονται μόνο με εκατόν πενήντα τρεις ψήφους ακολουθούνται από τη σκιά των επόμενων</w:t>
      </w:r>
      <w:r>
        <w:rPr>
          <w:rFonts w:eastAsia="Times New Roman" w:cs="Times New Roman"/>
          <w:szCs w:val="24"/>
        </w:rPr>
        <w:t>. Έχουμε πληγώσει με πολύ άσχημο τρόπο όχι μόνο την αξιοπιστία του ελληνικού κράτους, αλλά και την ίδια τη συνέχειά του. Πιστεύετε ότι θα δεχθεί ο οποιοσδήποτε επενδυτής να βάλει τα λεφτά του όταν φοβάται τον επόμενο; Όλοι γνωρίζουμε πως κανείς δεν είναι τ</w:t>
      </w:r>
      <w:r>
        <w:rPr>
          <w:rFonts w:eastAsia="Times New Roman" w:cs="Times New Roman"/>
          <w:szCs w:val="24"/>
        </w:rPr>
        <w:t>ρελός να επενδύσει σε ένα περιβάλλον που δεν είναι σταθερό. Και για να θεωρηθεί σταθερό το περιβάλλον, χρειάζεται πολιτική επιχειρημάτων και συναίνεσης, ξεκάθαρο και σταθερό φορολογικό περιβάλλον, αποτελεσματικότερη εφαρμογή της δικαιοσύνης και βεβαίως τήρ</w:t>
      </w:r>
      <w:r>
        <w:rPr>
          <w:rFonts w:eastAsia="Times New Roman" w:cs="Times New Roman"/>
          <w:szCs w:val="24"/>
        </w:rPr>
        <w:t xml:space="preserve">ηση των νόμων. </w:t>
      </w:r>
    </w:p>
    <w:p w14:paraId="098052C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Η τακτική, λοιπόν, που ακολουθεί η σημερινή Αξιωματική Αντιπολίτευση -όχι στο σημερινό νομοσχέδιο φυσικά-, όπως ακριβώς ακολούθησε και η σημερινή Κυβέρνηση όταν ήταν εκείνη στην Αντιπολίτευση, </w:t>
      </w:r>
      <w:r>
        <w:rPr>
          <w:rFonts w:eastAsia="Times New Roman" w:cs="Times New Roman"/>
          <w:szCs w:val="24"/>
        </w:rPr>
        <w:lastRenderedPageBreak/>
        <w:t>μπορεί με ευκολία να χαρακτηριστεί ως απόλυτα α</w:t>
      </w:r>
      <w:r>
        <w:rPr>
          <w:rFonts w:eastAsia="Times New Roman" w:cs="Times New Roman"/>
          <w:szCs w:val="24"/>
        </w:rPr>
        <w:t>νεύθυνη. Όποτε απειλούσε ο κ. Τσίπρας πως θα καταργήσει νόμους σε μια μέρα με ένα άρθρο, εκτός από την ίδια αξιοπιστία της χώρας μείωνε και το κύρος της.</w:t>
      </w:r>
    </w:p>
    <w:p w14:paraId="098052C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Εξίσου απαράδεκτο και ζημιογόνο είναι και αυτό που κάνει σήμερα ο Αρχηγός της Αξιωματικής Αντιπολίτευσ</w:t>
      </w:r>
      <w:r>
        <w:rPr>
          <w:rFonts w:eastAsia="Times New Roman" w:cs="Times New Roman"/>
          <w:szCs w:val="24"/>
        </w:rPr>
        <w:t>ης κάθε φορά που απειλεί πως θα τα αλλάξει όλα και θα «ξηλώσει» τους λάθος νόμους της «πρώτης φοράς Αριστερά».</w:t>
      </w:r>
    </w:p>
    <w:p w14:paraId="098052D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Τα λέω αυτά για να επισημάνω την ανάγκη να υπάρξει ισχυρή στήριξη αυτής της επένδυσης, με σκοπό την ταχεία υλοποίησή της με τρόπο που θα αποδεικνύει σε όλους, πρώτα σε εμάς τους ίδιους τους Έλληνες και έπειτα σε όσους ενδιαφέρονται να επενδύσουν, πως είμασ</w:t>
      </w:r>
      <w:r>
        <w:rPr>
          <w:rFonts w:eastAsia="Times New Roman" w:cs="Times New Roman"/>
          <w:szCs w:val="24"/>
        </w:rPr>
        <w:t xml:space="preserve">τε ικανοί να συνεννοηθούμε μεταξύ μας και πως ακόμα και σε αυτά που διαφωνούμε προσπαθούμε να βρούμε τη χρυσή τομή, χωρίς στο ενδιάμεσο να «παγώνουν» και να απαξιώνονται τα πάντα. </w:t>
      </w:r>
    </w:p>
    <w:p w14:paraId="098052D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Έχει ανάγκη η Ελλάδα να είναι ενωμένη. Έχοντας αυτήν την παραδοχή υπ’ όψιν </w:t>
      </w:r>
      <w:r>
        <w:rPr>
          <w:rFonts w:eastAsia="Times New Roman" w:cs="Times New Roman"/>
          <w:szCs w:val="24"/>
        </w:rPr>
        <w:t xml:space="preserve">μας, επιλέγουμε να στηρίξουμε αυτήν τη </w:t>
      </w:r>
      <w:r>
        <w:rPr>
          <w:rFonts w:eastAsia="Times New Roman" w:cs="Times New Roman"/>
          <w:szCs w:val="24"/>
        </w:rPr>
        <w:t>συμφωνία</w:t>
      </w:r>
      <w:r>
        <w:rPr>
          <w:rFonts w:eastAsia="Times New Roman" w:cs="Times New Roman"/>
          <w:szCs w:val="24"/>
        </w:rPr>
        <w:t>. Δεσμευόμαστε να την παρακολουθούμε στενά και, μέσω της άσκησης του κοινοβουλευτικού ελέγχου, να κοιτάμε και να αποδεικνύουμε πιθανά προβλήματα και να προτείνουμε λύσεις.</w:t>
      </w:r>
    </w:p>
    <w:p w14:paraId="098052D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098052D3"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Ένωσης Κεντρώων)</w:t>
      </w:r>
    </w:p>
    <w:p w14:paraId="098052D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Ολοκληρώθηκε ο κύκλος των γενικών εισηγητών και των ειδικών αγορητών. </w:t>
      </w:r>
    </w:p>
    <w:p w14:paraId="098052D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Όπως είπα, κατά παρέκκλιση και μετά από αίτημα του κ. Λοβέρδου, θα πάρει τον λόγο ως Κοινοβουλευτικός Εκπρόσωπος. Θ</w:t>
      </w:r>
      <w:r>
        <w:rPr>
          <w:rFonts w:eastAsia="Times New Roman" w:cs="Times New Roman"/>
          <w:szCs w:val="24"/>
        </w:rPr>
        <w:t xml:space="preserve">α ακολουθήσει ο Υπουργός Πολιτισμού κ. Μπαλτάς. Θα μιλήσει κι ο κ. Δένδιας, γιατί υποθέτω ότι ο κ. Μαντάς θα θέλει να μιλήσει προς το τέλος. Και αμέσως μετά μπαίνουμε στη </w:t>
      </w:r>
      <w:r>
        <w:rPr>
          <w:rFonts w:eastAsia="Times New Roman" w:cs="Times New Roman"/>
          <w:szCs w:val="24"/>
        </w:rPr>
        <w:lastRenderedPageBreak/>
        <w:t>διαδικασία όπου θα μιλούν τρεις εγγεγραμμένοι στον κατάλογο συνάδελφοι, ένας Κοινοβου</w:t>
      </w:r>
      <w:r>
        <w:rPr>
          <w:rFonts w:eastAsia="Times New Roman" w:cs="Times New Roman"/>
          <w:szCs w:val="24"/>
        </w:rPr>
        <w:t xml:space="preserve">λευτικός Εκπρόσωπος, κοκ. </w:t>
      </w:r>
    </w:p>
    <w:p w14:paraId="098052D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πω ότι από κανέναν ομιλητή δεν άκουσα -κάτι που μου έκανε εντύπωση και απευθύνομαι τώρα στον κ. Μπαλτά, γιατί η Κυβέρνηση πρέπει να απαντήσει- να διατυπώνεται η ερώτηση σχετικά με το τι θα γίνει με τους χιλιάδες </w:t>
      </w:r>
      <w:r>
        <w:rPr>
          <w:rFonts w:eastAsia="Times New Roman" w:cs="Times New Roman"/>
          <w:szCs w:val="24"/>
        </w:rPr>
        <w:t>πρόσφυγες και μετανάστες που είναι στο Ελληνικό, αν υπάρχει σχέδιο μετεγκατάστασής τους, πότε θα αρχίσει, πότε θα τελειώσει, πού θα πάνε. Για να μη δούμε να μπαίνουν οι μπουλντόζες στο Ελληνικό για την επένδυση και οι μετανάστες να είναι εκεί.</w:t>
      </w:r>
    </w:p>
    <w:p w14:paraId="098052D7"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Υποθέτω ότι </w:t>
      </w:r>
      <w:r>
        <w:rPr>
          <w:rFonts w:eastAsia="Times New Roman" w:cs="Times New Roman"/>
          <w:szCs w:val="24"/>
        </w:rPr>
        <w:t xml:space="preserve">η </w:t>
      </w:r>
      <w:r>
        <w:rPr>
          <w:rFonts w:eastAsia="Times New Roman"/>
          <w:szCs w:val="24"/>
        </w:rPr>
        <w:t>Κυβέρνηση</w:t>
      </w:r>
      <w:r>
        <w:rPr>
          <w:rFonts w:eastAsia="Times New Roman" w:cs="Times New Roman"/>
          <w:szCs w:val="24"/>
        </w:rPr>
        <w:t xml:space="preserve"> θα μπορέσει να ενημερώσει το ελληνικό Κοινοβούλιο γι’ αυτόν τον προγραμματισμό. Είναι κάτι που δεν άκουσα από κανέναν. Αυτήν τη στιγμή το Ελληνικό δεν είναι ελεύθερο. </w:t>
      </w:r>
    </w:p>
    <w:p w14:paraId="098052D8"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 για δώδεκα λεπτά.</w:t>
      </w:r>
    </w:p>
    <w:p w14:paraId="098052D9"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w:t>
      </w:r>
      <w:r>
        <w:rPr>
          <w:rFonts w:eastAsia="Times New Roman" w:cs="Times New Roman"/>
          <w:szCs w:val="24"/>
        </w:rPr>
        <w:t xml:space="preserve">ριε Πρόεδρε, είναι πραγματικά πολύ ωραίο κοινοβουλευτικά ο Πρόεδρος του Σώματος να λέει κάτι το οποίο δίνει την ευκαιρία σε εμένα -και ως Βουλευτή της Περιφέρειας Β΄ Αθηνών, αλλά και ως πολιτικό- να ρωτήσω την </w:t>
      </w:r>
      <w:r>
        <w:rPr>
          <w:rFonts w:eastAsia="Times New Roman"/>
          <w:szCs w:val="24"/>
        </w:rPr>
        <w:t>Κυβέρνηση</w:t>
      </w:r>
      <w:r>
        <w:rPr>
          <w:rFonts w:eastAsia="Times New Roman" w:cs="Times New Roman"/>
          <w:szCs w:val="24"/>
        </w:rPr>
        <w:t xml:space="preserve">. </w:t>
      </w:r>
    </w:p>
    <w:p w14:paraId="098052DA"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Αλήθεια, στους δημάρχους που ήταν </w:t>
      </w:r>
      <w:r>
        <w:rPr>
          <w:rFonts w:eastAsia="Times New Roman" w:cs="Times New Roman"/>
          <w:szCs w:val="24"/>
        </w:rPr>
        <w:t>χθες εδώ και τους ακούσατε για πάρα πολύ λίγο –οι άνθρωποι διαμαρτυρήθηκαν μετά, γιατί ο Κανονισμός της Βουλής το ορίζει-, θα έπρεπε να τους δώσετε περισσότερο χρόνο να μιλήσουν για ένα τέτοιο μεγάλο επενδυτικό πρόγραμμα. Θα σας έλεγαν και για τα προβλήματ</w:t>
      </w:r>
      <w:r>
        <w:rPr>
          <w:rFonts w:eastAsia="Times New Roman" w:cs="Times New Roman"/>
          <w:szCs w:val="24"/>
        </w:rPr>
        <w:t xml:space="preserve">α που υπάρχουν στο Ελληνικό από τους πρόσφυγες-μετανάστες. </w:t>
      </w:r>
    </w:p>
    <w:p w14:paraId="098052DB"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Είναι πολλές οι φορές, συνάδελφοι της Πλειοψηφίας, που πηγαίνοντας εκεί, λες «κάτι καταστρέφεται», «δεν δίδεται σημασία στον περιβάλλοντα χώρο», «δεν υπάρχει καλή οργάνωση», «υπάρχουν θέματα». Τώρ</w:t>
      </w:r>
      <w:r>
        <w:rPr>
          <w:rFonts w:eastAsia="Times New Roman" w:cs="Times New Roman"/>
          <w:szCs w:val="24"/>
        </w:rPr>
        <w:t xml:space="preserve">α δεν είναι το Βήμα της Βουλής κατάλληλο για να πω ποια ακριβώς. Όμως, αν περπατήσεις και δεν περάσεις με το αυτοκίνητο, τα βλέπεις διά γυμνού οφθαλμού. Αυτά τα θέματα θα τα δείτε εσείς ως αρμόδιοι Υπουργοί, ως αρμόδια </w:t>
      </w:r>
      <w:r>
        <w:rPr>
          <w:rFonts w:eastAsia="Times New Roman"/>
          <w:szCs w:val="24"/>
        </w:rPr>
        <w:t>Κυβέρνηση</w:t>
      </w:r>
      <w:r>
        <w:rPr>
          <w:rFonts w:eastAsia="Times New Roman" w:cs="Times New Roman"/>
          <w:szCs w:val="24"/>
        </w:rPr>
        <w:t xml:space="preserve">; Τι θα κάνετε; </w:t>
      </w:r>
    </w:p>
    <w:p w14:paraId="098052DC"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lastRenderedPageBreak/>
        <w:t>Σας ευχαρισ</w:t>
      </w:r>
      <w:r>
        <w:rPr>
          <w:rFonts w:eastAsia="Times New Roman" w:cs="Times New Roman"/>
          <w:szCs w:val="24"/>
        </w:rPr>
        <w:t xml:space="preserve">τώ πάρα πολύ, κύριε Πρόεδρε, γιατί η επισήμανση ήταν πραγματικά πολύ σοβαρή. </w:t>
      </w:r>
    </w:p>
    <w:p w14:paraId="098052DD"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Θα ξεμπλέξουμε ως χώρος εκεί από το πρόβλημα αυτό ή είστε ευχαριστημένοι με τη θέα που έχει η περιοχή από την οργανωτική σας δεξιότητα και τις πολιτικές σας κινήσεις; Αυτό είναι </w:t>
      </w:r>
      <w:r>
        <w:rPr>
          <w:rFonts w:eastAsia="Times New Roman" w:cs="Times New Roman"/>
          <w:szCs w:val="24"/>
        </w:rPr>
        <w:t xml:space="preserve">κάτι που πρέπει να δείτε. </w:t>
      </w:r>
    </w:p>
    <w:p w14:paraId="098052DE"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w:t>
      </w:r>
      <w:r>
        <w:rPr>
          <w:rFonts w:eastAsia="Times New Roman"/>
          <w:szCs w:val="24"/>
        </w:rPr>
        <w:t>Κυβέρνηση</w:t>
      </w:r>
      <w:r>
        <w:rPr>
          <w:rFonts w:eastAsia="Times New Roman" w:cs="Times New Roman"/>
          <w:szCs w:val="24"/>
        </w:rPr>
        <w:t xml:space="preserve"> είναι σε ένα πραγματικό ρουά ματ. Ένα πραγματικό ρουά ματ! Πού να το πάει; Να μεταφέρει το θέμα στα κοινωνικά αιτήματα, στα στρώματα τα οποία θώπευε προεκλογικά για να κατακτήσει την πλειο</w:t>
      </w:r>
      <w:r>
        <w:rPr>
          <w:rFonts w:eastAsia="Times New Roman" w:cs="Times New Roman"/>
          <w:szCs w:val="24"/>
        </w:rPr>
        <w:t xml:space="preserve">ψηφία; Έχει το ΕΚΑΣ που έκοψε! Έχει τις επικουρικές οι οποίες υπέστησαν μείωση 40%! Όσοι συνάδελφοι βγαίνατε στον δημόσιο λόγο και λέγατε ότι αυτό δεν θα γίνει, είστε και προσωπικά σε πολιτικό επίπεδο απολύτως εκτεθειμένοι, αλλά και η </w:t>
      </w:r>
      <w:r>
        <w:rPr>
          <w:rFonts w:eastAsia="Times New Roman"/>
          <w:szCs w:val="24"/>
        </w:rPr>
        <w:t>Κυβέρνηση</w:t>
      </w:r>
      <w:r>
        <w:rPr>
          <w:rFonts w:eastAsia="Times New Roman" w:cs="Times New Roman"/>
          <w:szCs w:val="24"/>
        </w:rPr>
        <w:t xml:space="preserve"> συνολικά. Π</w:t>
      </w:r>
      <w:r>
        <w:rPr>
          <w:rFonts w:eastAsia="Times New Roman" w:cs="Times New Roman"/>
          <w:szCs w:val="24"/>
        </w:rPr>
        <w:t xml:space="preserve">ώς να το πάει το θέμα εκεί, στην κοινωνία; Δεν μπορεί! </w:t>
      </w:r>
    </w:p>
    <w:p w14:paraId="098052DF"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Μήπως να το πάει στην οικονομία, στην ύφεση; Η ύφεση ήταν 0,3% το πρώτο τρίμηνο και 0,9% το δεύτερο τρίμηνο. Και να δούμε πού θα κλείσει το έτος! Και αυτά είναι κάτι δισεκατομμύρια, τα οποία αν </w:t>
      </w:r>
      <w:r>
        <w:rPr>
          <w:rFonts w:eastAsia="Times New Roman" w:cs="Times New Roman"/>
          <w:szCs w:val="24"/>
        </w:rPr>
        <w:lastRenderedPageBreak/>
        <w:t>δεν ει</w:t>
      </w:r>
      <w:r>
        <w:rPr>
          <w:rFonts w:eastAsia="Times New Roman" w:cs="Times New Roman"/>
          <w:szCs w:val="24"/>
        </w:rPr>
        <w:t xml:space="preserve">σπραχθούν ως αποτέλεσμα της ανάπτυξης από τα ασφαλιστικά ταμεία και τις εφορίες θα δούμε πώς θα δώσετε τα 200.000.000 παραπάνω στην </w:t>
      </w:r>
      <w:r>
        <w:rPr>
          <w:rFonts w:eastAsia="Times New Roman" w:cs="Times New Roman"/>
          <w:szCs w:val="24"/>
        </w:rPr>
        <w:t>υγεία</w:t>
      </w:r>
      <w:r>
        <w:rPr>
          <w:rFonts w:eastAsia="Times New Roman" w:cs="Times New Roman"/>
          <w:szCs w:val="24"/>
        </w:rPr>
        <w:t xml:space="preserve">, για τα οποία μας λέτε εδώ, αλλά και στον δημόσιο εκτός Βουλής λόγος σας. </w:t>
      </w:r>
    </w:p>
    <w:p w14:paraId="098052E0"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Μήπως να το πάτε στα κανάλια, που ήταν το μ</w:t>
      </w:r>
      <w:r>
        <w:rPr>
          <w:rFonts w:eastAsia="Times New Roman" w:cs="Times New Roman"/>
          <w:szCs w:val="24"/>
        </w:rPr>
        <w:t>όνο θέμα για το οποίο ανέβαινε ο Πρωθυπουργός στη Θεσσαλονίκη και είχε κάτι να πει; Εκεί τον αποστόμωσαν οι δημοσιογράφοι Ευαγγελία Τσικρίκα και η Ειρήνη Σαββοπούλου, του έκλεισαν το στόμα και τον έκαναν να βγαίνει από τα ρούχα του. Τα έχασε απέναντι σε δύ</w:t>
      </w:r>
      <w:r>
        <w:rPr>
          <w:rFonts w:eastAsia="Times New Roman" w:cs="Times New Roman"/>
          <w:szCs w:val="24"/>
        </w:rPr>
        <w:t xml:space="preserve">ο εργαζόμενες γυναίκες. </w:t>
      </w:r>
    </w:p>
    <w:p w14:paraId="098052E1"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Να μας πείτε για τη ΣΥΡΙΖΑ </w:t>
      </w:r>
      <w:r>
        <w:rPr>
          <w:rFonts w:eastAsia="Times New Roman" w:cs="Times New Roman"/>
          <w:szCs w:val="24"/>
          <w:lang w:val="en-US"/>
        </w:rPr>
        <w:t>Bank</w:t>
      </w:r>
      <w:r>
        <w:rPr>
          <w:rFonts w:eastAsia="Times New Roman" w:cs="Times New Roman"/>
          <w:szCs w:val="24"/>
        </w:rPr>
        <w:t xml:space="preserve"> που χρηματοδοτεί το ΣΥΡΙΖΑ </w:t>
      </w:r>
      <w:r>
        <w:rPr>
          <w:rFonts w:eastAsia="Times New Roman" w:cs="Times New Roman"/>
          <w:szCs w:val="24"/>
          <w:lang w:val="en-US"/>
        </w:rPr>
        <w:t>channel</w:t>
      </w:r>
      <w:r>
        <w:rPr>
          <w:rFonts w:eastAsia="Times New Roman" w:cs="Times New Roman"/>
          <w:szCs w:val="24"/>
        </w:rPr>
        <w:t xml:space="preserve">, όπως λέει η ανακοίνωση του </w:t>
      </w:r>
      <w:r>
        <w:rPr>
          <w:rFonts w:eastAsia="Times New Roman"/>
          <w:szCs w:val="24"/>
        </w:rPr>
        <w:t>ΠΑΣΟΚ</w:t>
      </w:r>
      <w:r>
        <w:rPr>
          <w:rFonts w:eastAsia="Times New Roman" w:cs="Times New Roman"/>
          <w:szCs w:val="24"/>
        </w:rPr>
        <w:t xml:space="preserve"> χθες; Γι’ αυτά θα μας πείτε; Τι να πείτε γι’ αυτά; </w:t>
      </w:r>
    </w:p>
    <w:p w14:paraId="098052E2"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Εδώ πριν από λίγο μαθαίνουμε ότι η πενταμελής </w:t>
      </w:r>
      <w:r>
        <w:rPr>
          <w:rFonts w:eastAsia="Times New Roman" w:cs="Times New Roman"/>
          <w:szCs w:val="24"/>
        </w:rPr>
        <w:t xml:space="preserve">επιτροπή </w:t>
      </w:r>
      <w:r>
        <w:rPr>
          <w:rFonts w:eastAsia="Times New Roman" w:cs="Times New Roman"/>
          <w:szCs w:val="24"/>
        </w:rPr>
        <w:t xml:space="preserve">του διαγωνισμού για τα </w:t>
      </w:r>
      <w:r>
        <w:rPr>
          <w:rFonts w:eastAsia="Times New Roman" w:cs="Times New Roman"/>
          <w:szCs w:val="24"/>
        </w:rPr>
        <w:t xml:space="preserve">κανάλια κήρυξε οριστικούς τους υπερθεματιστές –ακούστε, συνάδελφοι τον λόγο!-, διότι εκτίμησε μετά τον έλεγχο που έκανε ότι διαθέτουν εξουσία πάνω στα χρήματα που δήλωσαν πως έχουν, εξουσία διαθέσεως. Εξουσία </w:t>
      </w:r>
      <w:r>
        <w:rPr>
          <w:rFonts w:eastAsia="Times New Roman" w:cs="Times New Roman"/>
          <w:szCs w:val="24"/>
        </w:rPr>
        <w:lastRenderedPageBreak/>
        <w:t xml:space="preserve">διαθέσεως, που το ρεπορτάζ αποκαλύπτει πως δεν </w:t>
      </w:r>
      <w:r>
        <w:rPr>
          <w:rFonts w:eastAsia="Times New Roman" w:cs="Times New Roman"/>
          <w:szCs w:val="24"/>
        </w:rPr>
        <w:t xml:space="preserve">υπάρχει. Έχουν ποινική ευθύνη αυτοί οι κύριοι γι’ αυτήν την ψευδή βεβαίωση πάνω απ’ όλα, αλλά και για άλλα. </w:t>
      </w:r>
    </w:p>
    <w:p w14:paraId="098052E3"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Πού θα πάτε; Στο πόρισμα που σας ζητάμε για την Τράπεζα Αττικής από τις 31 Αυγούστου και χθες, μετά την πίεση των γεγονότων, εδεήσατε να πείτε ότι </w:t>
      </w:r>
      <w:r>
        <w:rPr>
          <w:rFonts w:eastAsia="Times New Roman" w:cs="Times New Roman"/>
          <w:szCs w:val="24"/>
        </w:rPr>
        <w:t xml:space="preserve">επιτέλους θα το ζητήσουμε, λες και κάποιοι ως </w:t>
      </w:r>
      <w:r>
        <w:rPr>
          <w:rFonts w:eastAsia="Times New Roman" w:cs="Times New Roman"/>
          <w:szCs w:val="24"/>
        </w:rPr>
        <w:t xml:space="preserve">πλειοψηφία </w:t>
      </w:r>
      <w:r>
        <w:rPr>
          <w:rFonts w:eastAsia="Times New Roman" w:cs="Times New Roman"/>
          <w:szCs w:val="24"/>
        </w:rPr>
        <w:t xml:space="preserve">φοβόσασταν; Και καλά η </w:t>
      </w:r>
      <w:r>
        <w:rPr>
          <w:rFonts w:eastAsia="Times New Roman"/>
          <w:szCs w:val="24"/>
        </w:rPr>
        <w:t>Κυβέρνηση</w:t>
      </w:r>
      <w:r>
        <w:rPr>
          <w:rFonts w:eastAsia="Times New Roman" w:cs="Times New Roman"/>
          <w:szCs w:val="24"/>
        </w:rPr>
        <w:t xml:space="preserve"> που διορίζει τον κ. Πανταλάκη. Καλά κάνει! Καλά κάνει, γιατί είναι έμπειρος. Να βάλει μια τάξη! Όμως, πριν από λίγες μέρες οι Βουλευτές σας στην Εξεταστική Επιτροπή τ</w:t>
      </w:r>
      <w:r>
        <w:rPr>
          <w:rFonts w:eastAsia="Times New Roman" w:cs="Times New Roman"/>
          <w:szCs w:val="24"/>
        </w:rPr>
        <w:t xml:space="preserve">ον ξετίναζαν! Τον ξετίναζαν! Δεν θα αισθάνονται, λοιπόν, μια πολιτική αδυναμία οι άνθρωποι; Τους βάλατε να παίξουν έναν πολιτικό ρόλο και τον πίστευαν. Και τώρα τους εκθέτετε σαν να μην υπολογίζετε την αξιοπρέπεια της Κοινοβουλευτικής σας Ομάδας. </w:t>
      </w:r>
    </w:p>
    <w:p w14:paraId="098052E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τα θ</w:t>
      </w:r>
      <w:r>
        <w:rPr>
          <w:rFonts w:eastAsia="Times New Roman" w:cs="Times New Roman"/>
          <w:szCs w:val="24"/>
        </w:rPr>
        <w:t xml:space="preserve">αλασσοδάνεια που λέγατε, τι προκύπτει; Ότι τη μειοψηφία των </w:t>
      </w:r>
      <w:r>
        <w:rPr>
          <w:rFonts w:eastAsia="Times New Roman" w:cs="Times New Roman"/>
          <w:szCs w:val="24"/>
          <w:lang w:val="en-US"/>
        </w:rPr>
        <w:t>media</w:t>
      </w:r>
      <w:r>
        <w:rPr>
          <w:rFonts w:eastAsia="Times New Roman" w:cs="Times New Roman"/>
          <w:szCs w:val="24"/>
        </w:rPr>
        <w:t xml:space="preserve"> που πήραν τα δάνεια και δεν πληρώνουν τις υποχρεώσεις τους τη διακατέχει έντονο φιλοκυβερνητικό κλίμα. Και όταν θα έρθει η ώρα των διαπιστώσεων θα είναι και τα ονόματα στη διάθεση των πάντων</w:t>
      </w:r>
      <w:r>
        <w:rPr>
          <w:rFonts w:eastAsia="Times New Roman" w:cs="Times New Roman"/>
          <w:szCs w:val="24"/>
        </w:rPr>
        <w:t>.</w:t>
      </w:r>
    </w:p>
    <w:p w14:paraId="098052E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τι θα πείτε; Θα πείτε για το προσφυγικό; Θα βγάλετε την ατζέντα από τα άλλα, για να πάτε στο προσφυγικό; Τι θα πείτε για το προσφυγικό; Αυξάνεται ο αριθμός των προσφύγων μεταναστών στην Ελλάδα και τα προβλήματα, με τις εντάσεις που ζήσαμε τις </w:t>
      </w:r>
      <w:r>
        <w:rPr>
          <w:rFonts w:eastAsia="Times New Roman" w:cs="Times New Roman"/>
          <w:szCs w:val="24"/>
        </w:rPr>
        <w:t>τελευταίες μέρες, με το Ελληνικό, που ανέφερε ο κύριος Πρόεδρος και υπογράμμισα και εγώ. Τι θα πείτε; Εκεί θα κάνετε μία επίδειξη ανθρωπισμού για εσωτερική κατανάλωση, όσο σας παίρνει πια, γιατί και οι εντάσεις, όπως μαθαίνουμε, στο εσωτερικό σας δεν είναι</w:t>
      </w:r>
      <w:r>
        <w:rPr>
          <w:rFonts w:eastAsia="Times New Roman" w:cs="Times New Roman"/>
          <w:szCs w:val="24"/>
        </w:rPr>
        <w:t xml:space="preserve"> καθόλου λίγες.</w:t>
      </w:r>
    </w:p>
    <w:p w14:paraId="098052E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Τι θα πείτε; Για τις επενδύσεις; Θα πάτε εκεί τη συζήτηση; Το κάνετε όσο μπορείτε πιο βιαστικά. Γιατί το κάνετε όσο μπορείτε πιο βιαστικά; Διότι αντιφάσκετε με τον μέχρι χθες εαυτό σας, με αυτά που λέγατε. Και τι να σας πρωτοπεί κανείς; Τα </w:t>
      </w:r>
      <w:r>
        <w:rPr>
          <w:rFonts w:eastAsia="Times New Roman" w:cs="Times New Roman"/>
          <w:szCs w:val="24"/>
        </w:rPr>
        <w:t xml:space="preserve">έχουν πει οι συνάδελφοι και στην </w:t>
      </w:r>
      <w:r>
        <w:rPr>
          <w:rFonts w:eastAsia="Times New Roman" w:cs="Times New Roman"/>
          <w:szCs w:val="24"/>
        </w:rPr>
        <w:t>επιτροπή</w:t>
      </w:r>
      <w:r>
        <w:rPr>
          <w:rFonts w:eastAsia="Times New Roman" w:cs="Times New Roman"/>
          <w:szCs w:val="24"/>
        </w:rPr>
        <w:t>. Είχα σκοπό να κάνω μια εκτεταμένη αναφορά και έχω μαζέψει ό,τι υπάρχει διαθέσιμο στο διαδίκτυο. Δεν θα το κάνω, γιατί το έκανε ο συνάδελφος κ. Κωνσταντινόπουλος και άλλοι συνάδελφοι εδώ.</w:t>
      </w:r>
    </w:p>
    <w:p w14:paraId="098052E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lastRenderedPageBreak/>
        <w:t>Να σας δείξω απλώς: «το Ελ</w:t>
      </w:r>
      <w:r>
        <w:rPr>
          <w:rFonts w:eastAsia="Times New Roman" w:cs="Times New Roman"/>
          <w:szCs w:val="24"/>
        </w:rPr>
        <w:t>ληνικό δεν πωλείται» - «Πρόσκληση ΣΥΡΙΖΑ σε συγκέντρωση», με ομιλητές τον Πρωθυπουργό σήμερα Αλέξη Τσίπρα και τους Βουλευτές, τότε, κ. Δούρου και Νάντια Βαλαβάνη.</w:t>
      </w:r>
    </w:p>
    <w:p w14:paraId="098052E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Να σας πω, επιρρωνύοντας τα επιχειρήματα του Οδυσσέα Κωνσταντινόπουλου, για αυτά που έλεγε το</w:t>
      </w:r>
      <w:r>
        <w:rPr>
          <w:rFonts w:eastAsia="Times New Roman" w:cs="Times New Roman"/>
          <w:szCs w:val="24"/>
        </w:rPr>
        <w:t xml:space="preserve"> Τεχνικό Επιμελητήριο και ο κ. Σπίρτζης. Έλεγε απίστευτα πράγματα, πέραν των παρεμβάσεων που έκανε στη </w:t>
      </w:r>
      <w:r>
        <w:rPr>
          <w:rFonts w:eastAsia="Times New Roman" w:cs="Times New Roman"/>
          <w:szCs w:val="24"/>
        </w:rPr>
        <w:t xml:space="preserve">δικαιοσύνη </w:t>
      </w:r>
      <w:r>
        <w:rPr>
          <w:rFonts w:eastAsia="Times New Roman" w:cs="Times New Roman"/>
          <w:szCs w:val="24"/>
        </w:rPr>
        <w:t xml:space="preserve">και που ο εισηγητής μας ανέφερε πριν από λίγα λεπτά. Μιλούσε για ξεπούλημα ο αγαπητός νυν Υπουργός, με τίμημα που αντιστοιχεί σε οικόπεδο στο </w:t>
      </w:r>
      <w:r>
        <w:rPr>
          <w:rFonts w:eastAsia="Times New Roman" w:cs="Times New Roman"/>
          <w:szCs w:val="24"/>
        </w:rPr>
        <w:t>Βραχάτι. Καλά, δεν ντρέπεστε λιγάκι; Τι είστε; Συνδικάτο διαβολής των αντιπάλων;</w:t>
      </w:r>
    </w:p>
    <w:p w14:paraId="098052E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98052E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Τι είστε, επιτέλους; Είστε πολιτικό κόμμα εσείς; Έχετε πολιτική αξιοπρέπεια; Τι είστε; Είστε μια </w:t>
      </w:r>
      <w:r>
        <w:rPr>
          <w:rFonts w:eastAsia="Times New Roman" w:cs="Times New Roman"/>
          <w:szCs w:val="24"/>
        </w:rPr>
        <w:t xml:space="preserve">οργανωμένη ομάδα, που θέλει την εξουσία και την πήρε την εξουσία διαβάλλοντας τους αντιπάλους; Τι είστε; Δεν ντρέπεστε λιγάκι; Δηλαδή δεν έχετε μέσα σας πολιτική ευθιξία να πείτε: «ρε συ, πριν από λίγους </w:t>
      </w:r>
      <w:r>
        <w:rPr>
          <w:rFonts w:eastAsia="Times New Roman" w:cs="Times New Roman"/>
          <w:szCs w:val="24"/>
        </w:rPr>
        <w:lastRenderedPageBreak/>
        <w:t>μήνες έλεγα άλλα, ότι το Ελληνικό δεν πωλείται». Και</w:t>
      </w:r>
      <w:r>
        <w:rPr>
          <w:rFonts w:eastAsia="Times New Roman" w:cs="Times New Roman"/>
          <w:szCs w:val="24"/>
        </w:rPr>
        <w:t xml:space="preserve"> στα γαλλικά. Έχω εδώ μία φωτογραφία με την κ. Δούρου με το σύνθημα «το Ελληνικό δεν είναι προς πώληση», για να μεταφράσω με ακρίβεια, στα γαλλικά, για να στείλει μήνυμα εκτός χώρας. Καλά, δεν ντρέπονται; Είναι δυνατόν;</w:t>
      </w:r>
    </w:p>
    <w:p w14:paraId="098052E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Δεν είναι δυνατόν για έναν προκομμέν</w:t>
      </w:r>
      <w:r>
        <w:rPr>
          <w:rFonts w:eastAsia="Times New Roman" w:cs="Times New Roman"/>
          <w:szCs w:val="24"/>
        </w:rPr>
        <w:t xml:space="preserve">ο άνθρωπο που σέβεται τον εαυτό του και λέει: «Εδώ είμαι για λίγο καιρό, όσο οι πολίτες θέλουν, μετά θα γυρίσω στη γειτονιά μου και στη δουλειά μου και θα με βλέπουν οι άλλοι άνθρωποι να λέω το άλφα τη Δευτέρα και το ωμέγα την Τετάρτη, να λέω για την </w:t>
      </w:r>
      <w:r>
        <w:rPr>
          <w:rFonts w:eastAsia="Times New Roman" w:cs="Times New Roman"/>
          <w:szCs w:val="24"/>
        </w:rPr>
        <w:t>«</w:t>
      </w:r>
      <w:r>
        <w:rPr>
          <w:rFonts w:eastAsia="Times New Roman" w:cs="Times New Roman"/>
          <w:szCs w:val="24"/>
        </w:rPr>
        <w:t>ΤΡΑΙ</w:t>
      </w:r>
      <w:r>
        <w:rPr>
          <w:rFonts w:eastAsia="Times New Roman" w:cs="Times New Roman"/>
          <w:szCs w:val="24"/>
        </w:rPr>
        <w:t>ΝΟΣΕ</w:t>
      </w:r>
      <w:r>
        <w:rPr>
          <w:rFonts w:eastAsia="Times New Roman" w:cs="Times New Roman"/>
          <w:szCs w:val="24"/>
        </w:rPr>
        <w:t>»</w:t>
      </w:r>
      <w:r>
        <w:rPr>
          <w:rFonts w:eastAsia="Times New Roman" w:cs="Times New Roman"/>
          <w:szCs w:val="24"/>
        </w:rPr>
        <w:t xml:space="preserve"> που πήρε 300 εκατομμύρια -που είχε προσφέρει τότε τον εαυτό της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επί προηγούμενων κυβερνήσεων, ότι είναι τίμημα της πλάκας, είναι ξεπούλημα». Και να τον πουλάει με αυτό που λέει η αγορά «ρήτρα Μήτρογλου». Αν πωληθεί από τη Μπενφίκα, η ομ</w:t>
      </w:r>
      <w:r>
        <w:rPr>
          <w:rFonts w:eastAsia="Times New Roman" w:cs="Times New Roman"/>
          <w:szCs w:val="24"/>
        </w:rPr>
        <w:t>άδα θα πρέπει να πάρει οπωσδήποτε 15 ή 20 εκατομμύρια ευρώ. Πουλάτε τη δημόσια περιουσία με «ρήτρα Μήτρογλου» και λέγατε πριν από λίγο την υπερδεκαπλάσια τιμή μικρή και ξεπούλημα. Καλά, δεν ντρέπεστε; Δηλαδή δεν υπάρχει πολιτική τσίπα; Να πει ένας: «Δεν το</w:t>
      </w:r>
      <w:r>
        <w:rPr>
          <w:rFonts w:eastAsia="Times New Roman" w:cs="Times New Roman"/>
          <w:szCs w:val="24"/>
        </w:rPr>
        <w:t xml:space="preserve"> αντέχω, ρε φίλε, αυτό, δεν το αντέχω. Μπορεί να έκανα λάθος. Δεν μπορώ να υποστηρίζω το ωμέγα ενώ έλεγα το άλφα». </w:t>
      </w:r>
    </w:p>
    <w:p w14:paraId="098052E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Έπρεπε να έχει υπάρξει μία αντίδραση. Υπάρχει, μαθαίνουμε. Υπάρχει, σοβεί. Θα εκφραστεί. Θα δούμε πότε. Δεν μας αφορά. Εκείνο που θέλω να σα</w:t>
      </w:r>
      <w:r>
        <w:rPr>
          <w:rFonts w:eastAsia="Times New Roman" w:cs="Times New Roman"/>
          <w:szCs w:val="24"/>
        </w:rPr>
        <w:t>ς πω από τώρα είναι ότι πολιτικά εξατμίζεστε, εξαερώνεστε πολιτικά. Και όσο περνάει ο καιρός παραμονής σας στην εξουσία θα το παθαίνετε περισσότερο, για να ξανασυναντήσετε τα εκλογικά σας ποσοστά πριν το 2012, τα μικρά, τα μονοψήφια, αλλά χωρίς τους συντρό</w:t>
      </w:r>
      <w:r>
        <w:rPr>
          <w:rFonts w:eastAsia="Times New Roman" w:cs="Times New Roman"/>
          <w:szCs w:val="24"/>
        </w:rPr>
        <w:t xml:space="preserve">φους σας, χωρίς τον μισό σας εαυτό, που έχει φύγει, και με πεσκέσι τους δικούς μας οπορτουνιστές της εξουσίας που έφυγαν, όχι επειδή σας αγάπησαν ή σας αγαπούν, αλλά επειδή μυρίστηκαν ότι η εξουσία πάει προς τα εκεί. </w:t>
      </w:r>
      <w:r>
        <w:rPr>
          <w:rFonts w:eastAsia="Times New Roman" w:cs="Times New Roman"/>
          <w:szCs w:val="24"/>
        </w:rPr>
        <w:t>Αυτοί θα σας μείνουν. Με αυτούς παντρευ</w:t>
      </w:r>
      <w:r>
        <w:rPr>
          <w:rFonts w:eastAsia="Times New Roman" w:cs="Times New Roman"/>
          <w:szCs w:val="24"/>
        </w:rPr>
        <w:t xml:space="preserve">τήκατε. Αυτούς «λούζεστε» σήμερα με τα όσα μαθαίνουμε για τις τράπεζες και τα δάνεια. Και με αυτούς να πάτε χέρι-χέρι προς το 4%! </w:t>
      </w:r>
    </w:p>
    <w:p w14:paraId="098052E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Γιατί, και αν κάποιος έλεγε ότι ένας στόχος είναι να ξεπεραστεί η ύφεση και να έρθει η ανάπτυξη, έπρεπε να δει συμπροσδιορίζο</w:t>
      </w:r>
      <w:r>
        <w:rPr>
          <w:rFonts w:eastAsia="Times New Roman" w:cs="Times New Roman"/>
          <w:szCs w:val="24"/>
        </w:rPr>
        <w:t xml:space="preserve">υσες του στόχου. Να τις δει σοβαρά, να ξέρει τι λέει, να μετρήσει τον χρόνο που έχει μπροστά του και να αναλογίσει στον χρόνο αυτό τις απαραίτητες πολιτικές κινήσεις. </w:t>
      </w:r>
    </w:p>
    <w:p w14:paraId="098052E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Λένε οι Βουλευτές της Πλειοψηφίας ότι σε αναπτυξιακό επίπεδο θα αποδώσει ο αναπτυξιακός </w:t>
      </w:r>
      <w:r>
        <w:rPr>
          <w:rFonts w:eastAsia="Times New Roman" w:cs="Times New Roman"/>
          <w:szCs w:val="24"/>
        </w:rPr>
        <w:t>νόμος. Το προβάλλουν οι συνάδελφοι, αφού τον ψηφίσατε, και εδώ και εκτός Βουλής στον δημόσιο διάλογο. Δεν το ακούει κανείς δυσάρεστα αυτό, όταν εξαγγέλλεται. Για να δούμε, όμως, με ποιο εργαλείο πραγματοποιήθηκε. Σας έχουμε πει εδώ αρκετές φορές ότι φέρατε</w:t>
      </w:r>
      <w:r>
        <w:rPr>
          <w:rFonts w:eastAsia="Times New Roman" w:cs="Times New Roman"/>
          <w:szCs w:val="24"/>
        </w:rPr>
        <w:t xml:space="preserve"> ως αναπτυξιακό νόμο, εν έτει σωτηρίω 2016, το πρότυπο αναπτυξιακού του 2004 με μικροαλλαγές και χωρίς κεφάλαια. Αυτό το πρότυπο, όμως, αποδείχθηκε ανεπαρκές και γραφειοκρατικό, γεμάτο καθυστερήσεις. Άρα, εξυπηρέτηση μέσω της διαφθοράς, «γκρίζα ζώνη». Άρα,</w:t>
      </w:r>
      <w:r>
        <w:rPr>
          <w:rFonts w:eastAsia="Times New Roman" w:cs="Times New Roman"/>
          <w:szCs w:val="24"/>
        </w:rPr>
        <w:t xml:space="preserve"> για κάποιον που δανείζεται χωρίς «μπάρμπα στην Κορώνη», για να πάρει τα χρήματα αυτά, αφού του εγκρίθηκε το σχέδιο, η πτώχευση είναι η πιο σίγουρη προοπτική. </w:t>
      </w:r>
    </w:p>
    <w:p w14:paraId="098052E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Θα πάρει χρήματα, κύριε Υπουργέ, μόνο όποιος έχει. Αυτός θα πάρει κάποια χρήματα. Όποιος, όμως, </w:t>
      </w:r>
      <w:r>
        <w:rPr>
          <w:rFonts w:eastAsia="Times New Roman" w:cs="Times New Roman"/>
          <w:szCs w:val="24"/>
        </w:rPr>
        <w:t xml:space="preserve">δανειστεί, για να εξυπηρετήσει τον δανεισμό μέσω του αναπτυξιακού θα αντιμετωπίσει τις καθυστερήσεις της γραφειοκρατίας και τη διαφθορά και το φάσμα της πτώχευσής του. </w:t>
      </w:r>
    </w:p>
    <w:p w14:paraId="098052F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Ακούω ότι στη Θεσσαλονίκη μιλήσατε για αδειοδοτήσεις. Μακάρι. Όμως αυτά που είπατε για </w:t>
      </w:r>
      <w:r>
        <w:rPr>
          <w:rFonts w:eastAsia="Times New Roman" w:cs="Times New Roman"/>
          <w:szCs w:val="24"/>
        </w:rPr>
        <w:t>τις αδειοδοτήσεις είναι η αναπαραγωγή πρόσφατου και παλαιότερου παρελθόντος. Δηλαδή, να πούμε ότι αλλάζουμε το καθεστώς, αλλά να μην το αλλάξουμε. Να πούμε ότι κάτι αφαιρούμε, αλλά η ζωή να προσθέτει άλλα. Αυτά που είπατε στη Θεσσαλονίκη για τις αδειοδοτήσ</w:t>
      </w:r>
      <w:r>
        <w:rPr>
          <w:rFonts w:eastAsia="Times New Roman" w:cs="Times New Roman"/>
          <w:szCs w:val="24"/>
        </w:rPr>
        <w:t xml:space="preserve">εις είναι αστεία πράγματα για κάποιον που παρακολουθεί την ελληνική γραφειοκρατία και τα εμπόδια που βάζει στην επιχειρηματικότητα επί δεκαετίες και λέει ότι κάτι πρέπει να αλλάξει. </w:t>
      </w:r>
    </w:p>
    <w:p w14:paraId="098052F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Ακούμε να λέτε για επενδύσεις από το εξωτερικό. Αυτές θέλουν φορολογική σ</w:t>
      </w:r>
      <w:r>
        <w:rPr>
          <w:rFonts w:eastAsia="Times New Roman" w:cs="Times New Roman"/>
          <w:szCs w:val="24"/>
        </w:rPr>
        <w:t>ταθερότητα. Δεν υπάρχει επένδυση που να έγινε και να μην την επιβαρύνατε, λόγω τρίτου μνημονίου, με παραπάνω φορολόγηση ή ΦΠΑ. Πώς θα έχουμε σταθερό φορολογικό περιβάλλον, αφού πριν από λίγους μήνες μας πήγε στα δικαστήρια η άλφα ή η βήτα επένδυση, όπως σα</w:t>
      </w:r>
      <w:r>
        <w:rPr>
          <w:rFonts w:eastAsia="Times New Roman" w:cs="Times New Roman"/>
          <w:szCs w:val="24"/>
        </w:rPr>
        <w:t xml:space="preserve">ς είναι γνωστό, γιατί αυξήσαμε τον ΦΠΑ ή αυξήσαμε τη φορολογία; </w:t>
      </w:r>
    </w:p>
    <w:p w14:paraId="098052F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σταθερό πολιτικό περιβάλλον θέλει δύο πράγματα, που ή τα έχεις ή δεν τα έχεις: Το πρώτο είναι να κάνεις με την αναθεώρηση του Συντάγματος, όποτε γίνει, νόμους αυξημένης τυπικής ισχύος -που</w:t>
      </w:r>
      <w:r>
        <w:rPr>
          <w:rFonts w:eastAsia="Times New Roman" w:cs="Times New Roman"/>
          <w:szCs w:val="24"/>
        </w:rPr>
        <w:t xml:space="preserve"> δεν τους έχεις- και να χρειάζονται διακόσιοι τόσοι Βουλευτές για να αλλάξουν το νόμο. Άρα, αυτό παραπέμπεται για αργότερα. Είναι μια από τις προτάσεις που και σε προσωπικό επίπεδο έχω κάνει. Δεύτερον, ή να αποφασίσεις και να συναινέσει το πολιτικό σύστημα</w:t>
      </w:r>
      <w:r>
        <w:rPr>
          <w:rFonts w:eastAsia="Times New Roman" w:cs="Times New Roman"/>
          <w:szCs w:val="24"/>
        </w:rPr>
        <w:t xml:space="preserve"> ότι κάποια πράγματα δεν θα τα πειράξει. Εσείς πειράξατε όλες τις επενδύσεις. Πώς θα μας προτείνετε τώρα να σας στηρίξουμε, για να μην πειράξετε όσες υπόλοιπες υπάρχουν ή τις καινούργιες; Είστε απολύτως, μα απολύτως αφερέγγυοι για να οργανώσετε σε ένα άλλο</w:t>
      </w:r>
      <w:r>
        <w:rPr>
          <w:rFonts w:eastAsia="Times New Roman" w:cs="Times New Roman"/>
          <w:szCs w:val="24"/>
        </w:rPr>
        <w:t xml:space="preserve"> επίπεδο τη συνάντηση κράτους και οικονομίας. </w:t>
      </w:r>
    </w:p>
    <w:p w14:paraId="098052F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 κ</w:t>
      </w:r>
      <w:r w:rsidRPr="00DD3A44">
        <w:rPr>
          <w:rFonts w:eastAsia="Times New Roman" w:cs="Times New Roman"/>
          <w:b/>
          <w:szCs w:val="24"/>
        </w:rPr>
        <w:t>. ΣΠΥΡΙΔΩΝ ΛΥΚΟΥΔΗΣ</w:t>
      </w:r>
      <w:r>
        <w:rPr>
          <w:rFonts w:eastAsia="Times New Roman" w:cs="Times New Roman"/>
          <w:szCs w:val="24"/>
        </w:rPr>
        <w:t>)</w:t>
      </w:r>
    </w:p>
    <w:p w14:paraId="098052F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έχω άλλο χρόνο. Θέλω να κλείσω με κάτι άσχετο αλλά πολύ σοβαρό. Ευχαριστώ π</w:t>
      </w:r>
      <w:r>
        <w:rPr>
          <w:rFonts w:eastAsia="Times New Roman" w:cs="Times New Roman"/>
          <w:szCs w:val="24"/>
        </w:rPr>
        <w:t xml:space="preserve">ολύ, κύριε Πρόεδρε, για την ανοχή του Προεδρείου, αλλά είναι ένα θέμα που αφορά κινδύνους ανθρώπινης ζωής. Και θέλω να με ακούσει το Σώμα, ο κ. Τόσκας και οι αρμόδιοι. </w:t>
      </w:r>
    </w:p>
    <w:p w14:paraId="098052F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Την Κυριακή διεξάγεται από κάποιες μη κυβερνητικές οργανώσεις ένας αγώνας στο κέντρο τη</w:t>
      </w:r>
      <w:r>
        <w:rPr>
          <w:rFonts w:eastAsia="Times New Roman" w:cs="Times New Roman"/>
          <w:szCs w:val="24"/>
        </w:rPr>
        <w:t xml:space="preserve">ς Αθήνας με σκοπό, μέσω της χορηγίας, να ενισχυθεί η μάχη κατά του καρκίνου. Συμμετείχα κι εγώ πέρυσι με τα παιδιά μου. </w:t>
      </w:r>
    </w:p>
    <w:p w14:paraId="098052F6" w14:textId="77777777" w:rsidR="00BA128F" w:rsidRDefault="00BF6BD8">
      <w:pPr>
        <w:tabs>
          <w:tab w:val="left" w:pos="2608"/>
        </w:tabs>
        <w:spacing w:after="0" w:line="600" w:lineRule="auto"/>
        <w:jc w:val="both"/>
        <w:rPr>
          <w:rFonts w:eastAsia="Times New Roman"/>
          <w:szCs w:val="24"/>
        </w:rPr>
      </w:pPr>
      <w:r>
        <w:rPr>
          <w:rFonts w:eastAsia="Times New Roman" w:cs="Times New Roman"/>
          <w:szCs w:val="24"/>
        </w:rPr>
        <w:t>Κυρίες και κύριοι συνάδελφοι, για λόγους ανθρωπιστικούς -δεν έχω αντίρρηση- αλλά και για λόγους δημοσιότητας πολύ σικ, κατά κάποιον τρό</w:t>
      </w:r>
      <w:r>
        <w:rPr>
          <w:rFonts w:eastAsia="Times New Roman" w:cs="Times New Roman"/>
          <w:szCs w:val="24"/>
        </w:rPr>
        <w:t>πο, συνηθίζεται να γίνονται ορισμένα πράγματα, αθλητικά ή καλλιτεχνικά, χωρίς όμως  να δίνεται προσοχή στον άνθρωπο, μπροστά στη γκλαμουριά να μην προσέχεις σε τι κινδύνους βάζεις τη ζωή των ανθρώπων. Πέρυσι, από τη στιγμή που δόθηκε η εκκίνηση μέχρι να φτ</w:t>
      </w:r>
      <w:r>
        <w:rPr>
          <w:rFonts w:eastAsia="Times New Roman" w:cs="Times New Roman"/>
          <w:szCs w:val="24"/>
        </w:rPr>
        <w:t>άσουμε στο σημείο της εκκίνησης πέρασαν περίπου σαράντα λεπτά. Αν συνέβαινε σε «παστούς» ανθρώπους οτιδήποτε, θα θρηνούσαμε μικρά παιδιά. Θα θρηνούσαμε δεκάδες θύματα μικρά παιδιά.</w:t>
      </w:r>
      <w:r>
        <w:rPr>
          <w:rFonts w:eastAsia="Times New Roman" w:cs="Times New Roman"/>
          <w:szCs w:val="24"/>
        </w:rPr>
        <w:t xml:space="preserve"> </w:t>
      </w:r>
      <w:r>
        <w:rPr>
          <w:rFonts w:eastAsia="Times New Roman"/>
          <w:szCs w:val="24"/>
        </w:rPr>
        <w:t xml:space="preserve">Και είχα κάνει τότε μια καταγγελία. Μίλησα και με τον </w:t>
      </w:r>
      <w:r>
        <w:rPr>
          <w:rFonts w:eastAsia="Times New Roman"/>
          <w:szCs w:val="24"/>
        </w:rPr>
        <w:t>α</w:t>
      </w:r>
      <w:r>
        <w:rPr>
          <w:rFonts w:eastAsia="Times New Roman"/>
          <w:szCs w:val="24"/>
        </w:rPr>
        <w:t>ρχηγό της Αστυνομίας</w:t>
      </w:r>
      <w:r>
        <w:rPr>
          <w:rFonts w:eastAsia="Times New Roman"/>
          <w:szCs w:val="24"/>
        </w:rPr>
        <w:t xml:space="preserve"> σήμερα και κατάλαβε αμέσως περί τίνος πρόκειται. Εάν η οικεία ομοσπονδία δεν δώσει έγκριση ότι τηρούνται οι όροι ασφαλείας, να απαγορευτεί η εκδήλωση την Κυριακή. Στην προτελευταία ή στην τελευταία θρηνήσαμε ένα θύμα, είχαμε έναν νεκρό. </w:t>
      </w:r>
    </w:p>
    <w:p w14:paraId="098052F7"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Σας παρακαλώ πάρα</w:t>
      </w:r>
      <w:r>
        <w:rPr>
          <w:rFonts w:eastAsia="Times New Roman"/>
          <w:szCs w:val="24"/>
        </w:rPr>
        <w:t xml:space="preserve"> πολύ να ενημερώσετε τον κ. Τόσκα. Τον </w:t>
      </w:r>
      <w:r>
        <w:rPr>
          <w:rFonts w:eastAsia="Times New Roman"/>
          <w:szCs w:val="24"/>
        </w:rPr>
        <w:t>α</w:t>
      </w:r>
      <w:r>
        <w:rPr>
          <w:rFonts w:eastAsia="Times New Roman"/>
          <w:szCs w:val="24"/>
        </w:rPr>
        <w:t>ρχηγό τον ενημέρωσα εγώ. Τον Υπουργό δεν έχω κα</w:t>
      </w:r>
      <w:r>
        <w:rPr>
          <w:rFonts w:eastAsia="Times New Roman"/>
          <w:szCs w:val="24"/>
        </w:rPr>
        <w:t>μ</w:t>
      </w:r>
      <w:r>
        <w:rPr>
          <w:rFonts w:eastAsia="Times New Roman"/>
          <w:szCs w:val="24"/>
        </w:rPr>
        <w:t xml:space="preserve">μία δουλειά να τον ενημερώσω. Να ενημερώσετε εσείς τον Υπουργό, να μην γίνει αυτή η διαδρομή. Εγώ έχω δηλώσει συμμετοχή και τα παιδιά μου θα είναι, αλλά θα τα πάω στην </w:t>
      </w:r>
      <w:r>
        <w:rPr>
          <w:rFonts w:eastAsia="Times New Roman"/>
          <w:szCs w:val="24"/>
        </w:rPr>
        <w:t>άκρη, με την εμπειρία που έχω από πέρυσι. Ο κόσμος, όμως, δεν το ξέρει αυτό. Δεν ξέρει τη διαφορά που έχουν οι διοργανώσεις αυτές από τις διοργανώσεις του ΣΕΓΑΣ. Να πάρει, λοιπόν, την έγκριση μιας ομοσπονδίας που ξέρει τους αθλητικούς όρους ασφαλείας και μ</w:t>
      </w:r>
      <w:r>
        <w:rPr>
          <w:rFonts w:eastAsia="Times New Roman"/>
          <w:szCs w:val="24"/>
        </w:rPr>
        <w:t>ετά η Αστυνομία να την επιτρέψει. Αν δεν γίνει αυτό, να μη γίνει. Αν γίνει και κάτι κακό συμβεί, εγώ στη Βουλή πάντως το έχω πει.</w:t>
      </w:r>
    </w:p>
    <w:p w14:paraId="098052F8"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Ευχαριστώ πολύ.</w:t>
      </w:r>
    </w:p>
    <w:p w14:paraId="098052F9"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w:t>
      </w:r>
      <w:r>
        <w:rPr>
          <w:rFonts w:eastAsia="Times New Roman"/>
          <w:szCs w:val="24"/>
        </w:rPr>
        <w:t xml:space="preserve"> ΠΑΣΟΚ-ΔΗΜΑΡ</w:t>
      </w:r>
      <w:r>
        <w:rPr>
          <w:rFonts w:eastAsia="Times New Roman"/>
          <w:szCs w:val="24"/>
        </w:rPr>
        <w:t>)</w:t>
      </w:r>
    </w:p>
    <w:p w14:paraId="098052FA" w14:textId="77777777" w:rsidR="00BA128F" w:rsidRDefault="00BF6BD8">
      <w:pPr>
        <w:tabs>
          <w:tab w:val="left" w:pos="2608"/>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098052FB"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Ο Υπουργός κ. Μπαλτάς έχει τον λόγο για δεκαοκτώ λεπτά.</w:t>
      </w:r>
    </w:p>
    <w:p w14:paraId="098052FC" w14:textId="77777777" w:rsidR="00BA128F" w:rsidRDefault="00BF6BD8">
      <w:pPr>
        <w:tabs>
          <w:tab w:val="left" w:pos="2608"/>
        </w:tabs>
        <w:spacing w:after="0" w:line="600" w:lineRule="auto"/>
        <w:ind w:firstLine="720"/>
        <w:jc w:val="both"/>
        <w:rPr>
          <w:rFonts w:eastAsia="Times New Roman"/>
          <w:szCs w:val="24"/>
        </w:rPr>
      </w:pPr>
      <w:r>
        <w:rPr>
          <w:rFonts w:eastAsia="Times New Roman"/>
          <w:b/>
          <w:szCs w:val="24"/>
        </w:rPr>
        <w:t xml:space="preserve">ΑΡΙΣΤΕΙΔΗΣ ΜΠΑΛΤΑΣ (Υπουργός Πολιτισμού και Αθλητισμού): </w:t>
      </w:r>
      <w:r>
        <w:rPr>
          <w:rFonts w:eastAsia="Times New Roman"/>
          <w:szCs w:val="24"/>
        </w:rPr>
        <w:t>Ευχαριστώ, κύριε Πρόεδρε.</w:t>
      </w:r>
    </w:p>
    <w:p w14:paraId="098052FD"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Θέλω να αναφερθώ λίγο στον κ. Γεωργιάδη, ο οποίος μου έκανε την τιμή στην ομιλία του </w:t>
      </w:r>
      <w:r>
        <w:rPr>
          <w:rFonts w:eastAsia="Times New Roman"/>
          <w:szCs w:val="24"/>
        </w:rPr>
        <w:t>να μου απευθύνει διαρκώς τον λόγο απαντώντας ή αποκρινόμενος σε κάτι που είπα χθες και βολεύει και η ομιλία του κ. Λοβέρδου γιατί η ουσία αυτών που έχω να πω για τον κ. Γεωργιάδη καλύπτεται από την κριτική που θα έκανα και στον κ. Λοβέρδο.</w:t>
      </w:r>
    </w:p>
    <w:p w14:paraId="098052FE"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Πιο συγκεκριμένα</w:t>
      </w:r>
      <w:r>
        <w:rPr>
          <w:rFonts w:eastAsia="Times New Roman"/>
          <w:szCs w:val="24"/>
        </w:rPr>
        <w:t>, τι ήταν η ουσία, κύριε Γεωργιάδη; Επιτρέψτε μου,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να πω έτσι ανταποδίδοντας μια φιλοφρόνηση, ότι σε σχέση με τους συναδέλφους μου του ΣΥΡΙΖΑ μου αρέσει η ομιλία σας. Είστε ζωηρός, ευφράδης, ζωηρεύετε τα αίματα όταν μιλάτε, σας παρακολουθούμε ό</w:t>
      </w:r>
      <w:r>
        <w:rPr>
          <w:rFonts w:eastAsia="Times New Roman"/>
          <w:szCs w:val="24"/>
        </w:rPr>
        <w:t xml:space="preserve">λοι και ταυτόχρονα το καλό με αυτού του τύπου την ομιλία είναι ότι αποκαλύπτετε κάποια πράγματα τα οποία ενδεχομένως δεν σας είναι πλήρως συνειδητά στον ρυθμό τον κανονικό της ομιλίας σας. </w:t>
      </w:r>
    </w:p>
    <w:p w14:paraId="098052FF"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Τι εννοώ; Αναφερθήκατε πολλές φορές, και με τον γνωστό σας έντονο </w:t>
      </w:r>
      <w:r>
        <w:rPr>
          <w:rFonts w:eastAsia="Times New Roman"/>
          <w:szCs w:val="24"/>
        </w:rPr>
        <w:t>και ζωηρό τρόπο, στην ιδεολογική ηγεμονία της Αριστεράς και αποδώσατε στην ιδεολογική ηγεμονία της Αριστεράς όλα όσα συνέβησαν στη χώρα επί κυβερνήσεων δικών σας και κυβερνήσεων του ΠΑΣΟΚ. Άρα είναι ως εάν η ιδεολογία της Αριστεράς όλα αυτά τα χρόνια να κυ</w:t>
      </w:r>
      <w:r>
        <w:rPr>
          <w:rFonts w:eastAsia="Times New Roman"/>
          <w:szCs w:val="24"/>
        </w:rPr>
        <w:t>ριαρχούσε υπογείως, να σας εμπόδιζε να κάνετε πράγματα που θέλατε κατά τον φιλελευθερισμό, μιας και το είπατε έτσι, που προκρίνετε, κ</w:t>
      </w:r>
      <w:r>
        <w:rPr>
          <w:rFonts w:eastAsia="Times New Roman"/>
          <w:szCs w:val="24"/>
        </w:rPr>
        <w:t>.</w:t>
      </w:r>
      <w:r>
        <w:rPr>
          <w:rFonts w:eastAsia="Times New Roman"/>
          <w:szCs w:val="24"/>
        </w:rPr>
        <w:t>ο</w:t>
      </w:r>
      <w:r>
        <w:rPr>
          <w:rFonts w:eastAsia="Times New Roman"/>
          <w:szCs w:val="24"/>
        </w:rPr>
        <w:t>.</w:t>
      </w:r>
      <w:r>
        <w:rPr>
          <w:rFonts w:eastAsia="Times New Roman"/>
          <w:szCs w:val="24"/>
        </w:rPr>
        <w:t xml:space="preserve">κ.. </w:t>
      </w:r>
    </w:p>
    <w:p w14:paraId="09805300"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Θα μου επιτρέψετε, λοιπόν, αναφερόμενος σε αυτό το κομμάτι της ομιλίας σας, να πω ότι μου θυμίζει, παραθέτοντας λίγ</w:t>
      </w:r>
      <w:r>
        <w:rPr>
          <w:rFonts w:eastAsia="Times New Roman"/>
          <w:szCs w:val="24"/>
        </w:rPr>
        <w:t xml:space="preserve">ο στρεβλά τον Μαρξ, μια φράση: «Ένα φάντασμα πλανιέται στη Νέα Δημοκρατία, το φάντασμα της ηγεμονίας της Αριστεράς». </w:t>
      </w:r>
    </w:p>
    <w:p w14:paraId="09805301"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Και το ασυνειδητοποίητο αυτού του φαντάσματος και αυτής της αντίληψης</w:t>
      </w:r>
      <w:r>
        <w:rPr>
          <w:rFonts w:eastAsia="Times New Roman"/>
          <w:szCs w:val="24"/>
        </w:rPr>
        <w:t>,</w:t>
      </w:r>
      <w:r>
        <w:rPr>
          <w:rFonts w:eastAsia="Times New Roman"/>
          <w:szCs w:val="24"/>
        </w:rPr>
        <w:t xml:space="preserve"> νομίζω</w:t>
      </w:r>
      <w:r>
        <w:rPr>
          <w:rFonts w:eastAsia="Times New Roman"/>
          <w:szCs w:val="24"/>
        </w:rPr>
        <w:t>,</w:t>
      </w:r>
      <w:r>
        <w:rPr>
          <w:rFonts w:eastAsia="Times New Roman"/>
          <w:szCs w:val="24"/>
        </w:rPr>
        <w:t xml:space="preserve"> μπορούμε να το καταλάβουμε αν πάμε σε έναν άλλο μεγάλο στοχ</w:t>
      </w:r>
      <w:r>
        <w:rPr>
          <w:rFonts w:eastAsia="Times New Roman"/>
          <w:szCs w:val="24"/>
        </w:rPr>
        <w:t>αστή, που είναι ο Φρόιντ, όχι για να μιλήσουμε για σεξουαλικά και άλλα, αλλά για να μιλήσουμε για έναν μηχανισμό πολύ συγκεκριμένο που επισημαίνει, τον μηχανισμό της απάρνησης: Κάτι που με κατατρύχει, κάτι που δεν μπορώ να το αντιμετωπίσω ασυνείδητα, το αρ</w:t>
      </w:r>
      <w:r>
        <w:rPr>
          <w:rFonts w:eastAsia="Times New Roman"/>
          <w:szCs w:val="24"/>
        </w:rPr>
        <w:t>νούμαι συνειδητά, φωνάζοντας, επαναλαμβάνοντας πολύ έντονα και πολλές φορές «Δεν θα με ηγεμονεύσει η ιδεολογία της Αριστεράς. Δεν θα με ηγεμονεύσει η ιδεολογία της Αριστεράς. Είμαι φιλελεύθερος.». Όλη αυτή η μορφή εκ της ουσίας λέει ότι όντως έχει το ηθικό</w:t>
      </w:r>
      <w:r>
        <w:rPr>
          <w:rFonts w:eastAsia="Times New Roman"/>
          <w:szCs w:val="24"/>
        </w:rPr>
        <w:t xml:space="preserve"> πλεονέκτημα η Αριστερά. </w:t>
      </w:r>
    </w:p>
    <w:p w14:paraId="09805302"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Δεν το λέω αυτό ως πολιτικό επιχείρημα για να συζητήσουμε επ’ αυτού συγκεκριμένα, αλλά το λέω για να συνεχίσω λίγο την περασμένη κουβέντα που σας έλεγα -και χωρίς προφανώς να θέλω να σας διδάξω τίποτα, αλλά ταπεινά ως μαθητής-, </w:t>
      </w:r>
      <w:r>
        <w:rPr>
          <w:rFonts w:eastAsia="Times New Roman"/>
          <w:szCs w:val="24"/>
        </w:rPr>
        <w:t>ότι κάπου η πολιτική σας τακτική απέναντί μας δεν βοηθάει εσάς και την παράταξή σας, διότι αυτά που μας απευθύνει δεν αντιστοιχούν σε κανενός είδους πραγματικότητα.</w:t>
      </w:r>
    </w:p>
    <w:p w14:paraId="09805303"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Κατά τη γνώμη μου, κύριο χαρακτηριστικό μιας σωστής πολιτικής είναι να καταλαβαίνεις τον αν</w:t>
      </w:r>
      <w:r>
        <w:rPr>
          <w:rFonts w:eastAsia="Times New Roman"/>
          <w:szCs w:val="24"/>
        </w:rPr>
        <w:t>τίπαλο, να καταλαβαίνεις τι λέει ο αντίπαλος, να τον ψέγεις ενδεχομένως γι’ αυτά που λέει, να τον ψέγεις για την ασυνέπεια λόγων και έργων, αλλά ξεκινώντας από το τι λέει αυτός ο αντίπαλος.</w:t>
      </w:r>
    </w:p>
    <w:p w14:paraId="09805304" w14:textId="77777777" w:rsidR="00BA128F" w:rsidRDefault="00BF6BD8">
      <w:pPr>
        <w:spacing w:after="0" w:line="600" w:lineRule="auto"/>
        <w:ind w:firstLine="720"/>
        <w:jc w:val="both"/>
        <w:rPr>
          <w:rFonts w:eastAsia="Times New Roman"/>
          <w:szCs w:val="24"/>
        </w:rPr>
      </w:pPr>
      <w:r>
        <w:rPr>
          <w:rFonts w:eastAsia="Times New Roman"/>
          <w:szCs w:val="24"/>
        </w:rPr>
        <w:t>Επανέρχομαι σε κάτι που έλεγα χθες. Η πολιτική έχει κάποια χαρακτη</w:t>
      </w:r>
      <w:r>
        <w:rPr>
          <w:rFonts w:eastAsia="Times New Roman"/>
          <w:szCs w:val="24"/>
        </w:rPr>
        <w:t>ριστικά τα οποία είναι λίγο σύνθετα. Η πολιτική δεν ανάγεται στο ποιος είναι ψεύτης, ποιος κάνει κωλοτούμπα, ποιος χθες έλεγε άλλα και σήμερα λέγει άλλα, όπως είπε προ ολίγου ο κ. Λοβέρδος. «Πριν από τις εκλογές λέγατε αυτά για το Ελληνικό, σήμερα λέτε τού</w:t>
      </w:r>
      <w:r>
        <w:rPr>
          <w:rFonts w:eastAsia="Times New Roman"/>
          <w:szCs w:val="24"/>
        </w:rPr>
        <w:t xml:space="preserve">τα για το Ελληνικό, άρα είστε ψεύτες, άρα δεν πρέπει να υπάρχετε εδώ, άρα θα έλθουμε εμείς με το σύνθημα «ζήτω η αλήθεια»». </w:t>
      </w:r>
    </w:p>
    <w:p w14:paraId="09805305" w14:textId="77777777" w:rsidR="00BA128F" w:rsidRDefault="00BF6BD8">
      <w:pPr>
        <w:spacing w:after="0" w:line="600" w:lineRule="auto"/>
        <w:ind w:firstLine="720"/>
        <w:jc w:val="both"/>
        <w:rPr>
          <w:rFonts w:eastAsia="Times New Roman"/>
          <w:szCs w:val="24"/>
        </w:rPr>
      </w:pPr>
      <w:r>
        <w:rPr>
          <w:rFonts w:eastAsia="Times New Roman"/>
          <w:szCs w:val="24"/>
        </w:rPr>
        <w:t xml:space="preserve">Δεν είναι αυτό πολιτική. Πολιτική πιο σύνθετα είναι να καταλαβαίνεις, πρώτον, τι λέτε εσείς και τι λέει ο αντίπαλος και, δεύτερον, </w:t>
      </w:r>
      <w:r>
        <w:rPr>
          <w:rFonts w:eastAsia="Times New Roman"/>
          <w:szCs w:val="24"/>
        </w:rPr>
        <w:t>να προσπαθείτε να καταλάβετε στην πορεία ενός δρόμου γιατί μια στιγμή κάποιος λέει το «άλφα», ποιο γεγονός συνέβη ενδιάμεσα και αναγκάζεται να πει το «βήτα» και πώς συνδέονται το «άλφα» και το «βήτα» σ’ ένα δρόμο που χαράζει αυτός ο πολιτικός.</w:t>
      </w:r>
    </w:p>
    <w:p w14:paraId="09805306" w14:textId="77777777" w:rsidR="00BA128F" w:rsidRDefault="00BF6BD8">
      <w:pPr>
        <w:spacing w:after="0" w:line="600" w:lineRule="auto"/>
        <w:ind w:firstLine="720"/>
        <w:jc w:val="both"/>
        <w:rPr>
          <w:rFonts w:eastAsia="Times New Roman"/>
          <w:szCs w:val="24"/>
        </w:rPr>
      </w:pPr>
      <w:r>
        <w:rPr>
          <w:rFonts w:eastAsia="Times New Roman"/>
          <w:szCs w:val="24"/>
        </w:rPr>
        <w:t>Έλεγα, λοιπό</w:t>
      </w:r>
      <w:r>
        <w:rPr>
          <w:rFonts w:eastAsia="Times New Roman"/>
          <w:szCs w:val="24"/>
        </w:rPr>
        <w:t xml:space="preserve">ν, χθες και επαναλαμβάνω σήμερα ότι το δικό μας </w:t>
      </w:r>
      <w:r>
        <w:rPr>
          <w:rFonts w:eastAsia="Times New Roman"/>
          <w:szCs w:val="24"/>
        </w:rPr>
        <w:t>κ</w:t>
      </w:r>
      <w:r>
        <w:rPr>
          <w:rFonts w:eastAsia="Times New Roman"/>
          <w:szCs w:val="24"/>
        </w:rPr>
        <w:t>όμμα, ο ΣΥΡΙΖΑ, μιλάει εκ γενετής και ακόμα πιο πριν –κάποιες συνιστώσες του, οι περισσότερες- για μία έννοια που λέγεται «δημοκρατικός δρόμος στον σοσιαλισμό». Το περιεχόμενο αυτού του όρου έχει προσδιορισμ</w:t>
      </w:r>
      <w:r>
        <w:rPr>
          <w:rFonts w:eastAsia="Times New Roman"/>
          <w:szCs w:val="24"/>
        </w:rPr>
        <w:t xml:space="preserve">ούς του τύπου «διαρθρωτικές αλλαγές, μακρύς δρόμος, όχι στιγμιαίος, υποχωρήσεις, συμβιβασμοί, νίκες, ήττες». Όλος αυτός ο δρόμος δεσμεύεται από κάποιες αρχές και από κάποιες αξίες, οι οποίες είναι σταθερές σ’ όλο αυτό τον δρόμο. </w:t>
      </w:r>
    </w:p>
    <w:p w14:paraId="09805307" w14:textId="77777777" w:rsidR="00BA128F" w:rsidRDefault="00BF6BD8">
      <w:pPr>
        <w:spacing w:after="0" w:line="600" w:lineRule="auto"/>
        <w:ind w:firstLine="720"/>
        <w:jc w:val="both"/>
        <w:rPr>
          <w:rFonts w:eastAsia="Times New Roman"/>
          <w:szCs w:val="24"/>
        </w:rPr>
      </w:pPr>
      <w:r>
        <w:rPr>
          <w:rFonts w:eastAsia="Times New Roman"/>
          <w:szCs w:val="24"/>
        </w:rPr>
        <w:t xml:space="preserve">Άρα, υπό αυτή την έννοια, </w:t>
      </w:r>
      <w:r>
        <w:rPr>
          <w:rFonts w:eastAsia="Times New Roman"/>
          <w:szCs w:val="24"/>
        </w:rPr>
        <w:t>όταν εντός αυτού του δρόμου βρισκόμαστε σε συσχετισμούς υπέρτερους, συσχετισμούς που δεν μπορούμε να υπερνικήσουμε, συσχετισμούς που μας αναγκάζουν, όπως είπα χθες, να κάνουμε πίσω, να συμβιβαστούμε, να υποστούμε μία ήττα αναγνωρισμένη, αυτό δεν σημαίνει ό</w:t>
      </w:r>
      <w:r>
        <w:rPr>
          <w:rFonts w:eastAsia="Times New Roman"/>
          <w:szCs w:val="24"/>
        </w:rPr>
        <w:t>τι μετά την ήττα και συνεχίζοντας τον ίδιο δρόμο, λέμε άλλα απ’ αυτά που λέγαμε πριν επί της ουσίας. Λέμε κάτι που αναγνωρίζει το γεγονός μίας ήττας, αναγνωρίζει σ’ αυτό το γεγονός ότι πρέπει να προσαρμοστούμε, να κάνουμε τον συμβιβασμό που απαιτεί η ήττα,</w:t>
      </w:r>
      <w:r>
        <w:rPr>
          <w:rFonts w:eastAsia="Times New Roman"/>
          <w:szCs w:val="24"/>
        </w:rPr>
        <w:t xml:space="preserve"> για να συνεχίσουμε τον αγώνα. Τόσο απλά, τόσο καθαρά. </w:t>
      </w:r>
    </w:p>
    <w:p w14:paraId="09805308" w14:textId="77777777" w:rsidR="00BA128F" w:rsidRDefault="00BF6BD8">
      <w:pPr>
        <w:spacing w:after="0" w:line="600" w:lineRule="auto"/>
        <w:ind w:firstLine="720"/>
        <w:jc w:val="both"/>
        <w:rPr>
          <w:rFonts w:eastAsia="Times New Roman"/>
          <w:szCs w:val="24"/>
        </w:rPr>
      </w:pPr>
      <w:r>
        <w:rPr>
          <w:rFonts w:eastAsia="Times New Roman"/>
          <w:szCs w:val="24"/>
        </w:rPr>
        <w:t>Επί του συγκεκριμένου προβλήματος του Ελληνικού, λοιπόν, αυτό που λέγαμε πριν και αυτό που λέμε τώρα δεν είναι με τη μορφή της αντίφασης που επισημαίνετε, γιατί ξέρετε ότι σ’ αυτό τον δρόμο γίνεται κά</w:t>
      </w:r>
      <w:r>
        <w:rPr>
          <w:rFonts w:eastAsia="Times New Roman"/>
          <w:szCs w:val="24"/>
        </w:rPr>
        <w:t xml:space="preserve">τι σημαντικό. Επειδή οι αρχές και οι αξίες είναι σταθερές, μπορούμε να αλλάζουμε πράγματα που μας κληροδότησαν οι προηγούμενοι. </w:t>
      </w:r>
    </w:p>
    <w:p w14:paraId="09805309" w14:textId="77777777" w:rsidR="00BA128F" w:rsidRDefault="00BF6BD8">
      <w:pPr>
        <w:spacing w:after="0" w:line="600" w:lineRule="auto"/>
        <w:ind w:firstLine="720"/>
        <w:jc w:val="both"/>
        <w:rPr>
          <w:rFonts w:eastAsia="Times New Roman"/>
          <w:szCs w:val="24"/>
        </w:rPr>
      </w:pPr>
      <w:r>
        <w:rPr>
          <w:rFonts w:eastAsia="Times New Roman"/>
          <w:szCs w:val="24"/>
        </w:rPr>
        <w:t>Επί της συμβάσεως του Ελληνικού, λοιπόν, επειδή ακριβώς είναι σταθερές οι αξίες και οι αρχές μας και επειδή μ’ αυτούς τους τρόπ</w:t>
      </w:r>
      <w:r>
        <w:rPr>
          <w:rFonts w:eastAsia="Times New Roman"/>
          <w:szCs w:val="24"/>
        </w:rPr>
        <w:t xml:space="preserve">ους θέλουμε να προσεγγίσουμε τα ζητήματα ανάπτυξης της χώρας, μπορούσαμε να προβούμε και πετύχαμε πολύ σημαντικές βελτιώσεις στη συμφωνία που παραλάβαμε. </w:t>
      </w:r>
    </w:p>
    <w:p w14:paraId="0980530A" w14:textId="77777777" w:rsidR="00BA128F" w:rsidRDefault="00BF6BD8">
      <w:pPr>
        <w:spacing w:after="0" w:line="600" w:lineRule="auto"/>
        <w:ind w:firstLine="720"/>
        <w:jc w:val="both"/>
        <w:rPr>
          <w:rFonts w:eastAsia="Times New Roman"/>
          <w:szCs w:val="24"/>
        </w:rPr>
      </w:pPr>
      <w:r>
        <w:rPr>
          <w:rFonts w:eastAsia="Times New Roman"/>
          <w:szCs w:val="24"/>
        </w:rPr>
        <w:t xml:space="preserve">Αυτό δεν το καταλαβαίνετε πάλι. Λέτε: «Μα, υπήρχε ένα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που τα έλεγε όλα». Το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w:t>
      </w:r>
      <w:r>
        <w:rPr>
          <w:rFonts w:eastAsia="Times New Roman"/>
          <w:szCs w:val="24"/>
        </w:rPr>
        <w:t xml:space="preserve">όμως, κύριε Γεωργιάδη, δεν είναι κάτι το οποίο δεσμεύει κανέναν. Το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είναι μια έκθεση ιδεών η οποία λέει καλές προθέσεις και αν βάλετε τις καλές προθέσεις του εκάστοτε επενδυτή χωρίς δεσμευτικές αλλαγές στα πράγματα αυτά που υποτίθεται πως θα κά</w:t>
      </w:r>
      <w:r>
        <w:rPr>
          <w:rFonts w:eastAsia="Times New Roman"/>
          <w:szCs w:val="24"/>
        </w:rPr>
        <w:t xml:space="preserve">νει, μάλλον θα πήγαιναν πολύ χειρότερα απ’ ό,τι νομίζετε. </w:t>
      </w:r>
    </w:p>
    <w:p w14:paraId="0980530B" w14:textId="77777777" w:rsidR="00BA128F" w:rsidRDefault="00BF6BD8">
      <w:pPr>
        <w:spacing w:after="0" w:line="600" w:lineRule="auto"/>
        <w:ind w:firstLine="720"/>
        <w:jc w:val="both"/>
        <w:rPr>
          <w:rFonts w:eastAsia="Times New Roman"/>
          <w:szCs w:val="24"/>
        </w:rPr>
      </w:pPr>
      <w:r>
        <w:rPr>
          <w:rFonts w:eastAsia="Times New Roman"/>
          <w:szCs w:val="24"/>
        </w:rPr>
        <w:t>Είπα και κάτι άλλο χθες. Είπα ότι σε σχέση με τον δρόμο προς τον σοσιαλισμό υπάρχει και μία άλλη διάσταση. Εκεί είχαμε όχι μεγάλες διαφωνίες. Εκεί θα μπορούσαμε ενδεχομένως να έχουμε περισσότερες λ</w:t>
      </w:r>
      <w:r>
        <w:rPr>
          <w:rFonts w:eastAsia="Times New Roman"/>
          <w:szCs w:val="24"/>
        </w:rPr>
        <w:t xml:space="preserve">ύσεις. Υπάρχει και η διάσταση «ελληνικός δρόμος». </w:t>
      </w:r>
    </w:p>
    <w:p w14:paraId="0980530C" w14:textId="77777777" w:rsidR="00BA128F" w:rsidRDefault="00BF6BD8">
      <w:pPr>
        <w:spacing w:after="0" w:line="600" w:lineRule="auto"/>
        <w:ind w:firstLine="720"/>
        <w:jc w:val="both"/>
        <w:rPr>
          <w:rFonts w:eastAsia="Times New Roman"/>
          <w:szCs w:val="24"/>
        </w:rPr>
      </w:pPr>
      <w:r>
        <w:rPr>
          <w:rFonts w:eastAsia="Times New Roman"/>
          <w:szCs w:val="24"/>
        </w:rPr>
        <w:t>Ο «ελληνικός δρόμος» έχει δύο χαρακτηριστικά: Το ένα είναι η ιστορικότητα αυτής της χώρας, οι διαδοχικοί πολιτισμοί σε κλίμακες χιλιετιών, που βρίσκονται κάτω από τα πόδια μας, η ανάγκη ανάδειξης και προστ</w:t>
      </w:r>
      <w:r>
        <w:rPr>
          <w:rFonts w:eastAsia="Times New Roman"/>
          <w:szCs w:val="24"/>
        </w:rPr>
        <w:t>ασίας τους, το γεγονός αυτό που μας κάνει αυτό που λένε «κέντρο επισκεψιμότητας», όχι απλώς για να έλθει κάποιος να δώσει τα λεφτά του, αλλά για να κατανοήσει τον εαυτό του και τον ενδεχομένως διαφορετικό πολιτισμό από τον δικό του. Αυτό είναι το ένα χαρακ</w:t>
      </w:r>
      <w:r>
        <w:rPr>
          <w:rFonts w:eastAsia="Times New Roman"/>
          <w:szCs w:val="24"/>
        </w:rPr>
        <w:t>τηριστικό.</w:t>
      </w:r>
    </w:p>
    <w:p w14:paraId="0980530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 δεύτερο και εξίσου σημαντικό χαρακτηριστικό είναι ότι η Ελλάδα είναι χώρα ιδιαίτερου φυσικού κάλλους –αν θέλετε- με εκείνες τις παραλίες με τις οποίες δεν συγκρίνονται ούτε η Ριβιέρα ούτε η Κόστα Μπράβα, με εκείνη την εύκολη πρόσβαση από την </w:t>
      </w:r>
      <w:r>
        <w:rPr>
          <w:rFonts w:eastAsia="Times New Roman" w:cs="Times New Roman"/>
          <w:szCs w:val="24"/>
        </w:rPr>
        <w:t xml:space="preserve">κορυφή του βουνού στην πεδιάδα και από εκεί στη θάλασσα σε πολύ μικρό χρονικό διάστημα, με όλες τις δυνατές ποικιλομορφίες ανά νησί και ανά περιοχή, ανά βουνό, ανά ό,τι θέλετε. </w:t>
      </w:r>
    </w:p>
    <w:p w14:paraId="0980530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Αυτά τα δύο μαζί κάνουν την Ελλάδα κάτι το μοναδικό, όχι υπέρτερο μοναδικό, γι</w:t>
      </w:r>
      <w:r>
        <w:rPr>
          <w:rFonts w:eastAsia="Times New Roman" w:cs="Times New Roman"/>
          <w:szCs w:val="24"/>
        </w:rPr>
        <w:t>ατί δεν είμαστε εθνικιστές με την κακή έννοια. Κάθε χώρα έχει τη μοναδικότητά της. Πάντως αυτή είναι η δική μας μοναδικότητα. Αυτήν τη μοναδικότητα οφείλουμε να τηρήσουμε, να σεβαστούμε ως κόρη οφθαλμού και με γνώμονα αυτήν τη μοναδικότητα να δούμε και τις</w:t>
      </w:r>
      <w:r>
        <w:rPr>
          <w:rFonts w:eastAsia="Times New Roman" w:cs="Times New Roman"/>
          <w:szCs w:val="24"/>
        </w:rPr>
        <w:t xml:space="preserve"> επενδύσεις. </w:t>
      </w:r>
    </w:p>
    <w:p w14:paraId="0980530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έρχομαι στις επενδύσεις. Οι επενδύσεις δεν είναι κάτι το οποίο εμάς, εντός καπιταλισμού και επί της παρούσες συνθήκες, μας βρίσκει αντίθετους. Είναι κάτι, όμως, το οποίο θεωρούμε ότι στο μέτρο του δυνατού, όσο μπορούμε και όσο έχουμε τη δ</w:t>
      </w:r>
      <w:r>
        <w:rPr>
          <w:rFonts w:eastAsia="Times New Roman" w:cs="Times New Roman"/>
          <w:szCs w:val="24"/>
        </w:rPr>
        <w:t xml:space="preserve">υνατότητα, να τις ελέγχουμε σε σχέση με παραμέτρους σαν αυτές που είπα προηγουμένως. </w:t>
      </w:r>
    </w:p>
    <w:p w14:paraId="0980531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Με αυτήν την έννοια οφείλουμε ως Κυβέρνηση κάθε επένδυση που προτείνεται να τη δούμε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κάθε μια ξεχωριστά. Να δούμε πώς συνάδει με τα χαρακτηριστικά που είπα παραπάνω: τόπος ειδικού αρχαιολογικού ενδιαφέροντος μακράς πνοής, τόπος ιδιαίτερου φυσικού κάλλους. Αυτά είναι τα χαρακτηριστικά. </w:t>
      </w:r>
    </w:p>
    <w:p w14:paraId="0980531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Από εκεί και πέρα είναι τα χαρακτηριστικά του πώς ζο</w:t>
      </w:r>
      <w:r>
        <w:rPr>
          <w:rFonts w:eastAsia="Times New Roman" w:cs="Times New Roman"/>
          <w:szCs w:val="24"/>
        </w:rPr>
        <w:t>υν και δουλεύουν οι Έλληνες σε αυτόν τον τόπο, τι σημαίνει μικρή παραγωγή, μικρή βιομηχανία, μικρή επένδυση σε ένα επίπεδο, και σε αυτήν τη βάση να δούμε και τις μεγάλες επενδύσεις, κάθε μια χωριστά και να επιλέξουμε αυτές που προτείνονται σε σχέση με αυτά</w:t>
      </w:r>
      <w:r>
        <w:rPr>
          <w:rFonts w:eastAsia="Times New Roman" w:cs="Times New Roman"/>
          <w:szCs w:val="24"/>
        </w:rPr>
        <w:t xml:space="preserve"> τα χαρακτηριστικά. Και από τη στιγμή που τις επιλέξουμε, να τις σεβαστούμε, να τιμήσουμε τις υπογραφές μας απέναντί τους. Εάν έχετε την εντύπωση ότι όταν αλλάξουν οι συσχετισμοί και δυναμώσουμε θα πάρουμε πίσω αυτά που λέμε σήμερα για αυτήν την επένδυση, </w:t>
      </w:r>
      <w:r>
        <w:rPr>
          <w:rFonts w:eastAsia="Times New Roman" w:cs="Times New Roman"/>
          <w:szCs w:val="24"/>
        </w:rPr>
        <w:t>μην το λέτε. Τιμούμε την υπογραφή μας. Θα τιμήσουμε τις υπογραφές μας.</w:t>
      </w:r>
    </w:p>
    <w:p w14:paraId="0980531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Από εκεί και πέρα θα διευκολύνουμε τους επενδυτές. Το Υπουργείο Πολιτισμού όλον αυτόν τον καιρό με τις μεγάλες επενδύσεις που ήρθαν -μια στην Αφάντου, μία στο Ελληνικό και έπονται μερικ</w:t>
      </w:r>
      <w:r>
        <w:rPr>
          <w:rFonts w:eastAsia="Times New Roman" w:cs="Times New Roman"/>
          <w:szCs w:val="24"/>
        </w:rPr>
        <w:t>ές άλλες επί των οποίων είχαμε ήδη δεσμευτεί ως χώρα και τις προχωράμε- προσπαθούμε να κάνουμε ό,τι είναι δυνατόν και για την κατεύθυνση προστασίας της κληρονομιάς και του περιβάλλοντος, αλλά και για την κατεύθυνση της βελτίωσης των συνθηκών γραφειοκρατίας</w:t>
      </w:r>
      <w:r>
        <w:rPr>
          <w:rFonts w:eastAsia="Times New Roman" w:cs="Times New Roman"/>
          <w:szCs w:val="24"/>
        </w:rPr>
        <w:t xml:space="preserve">, βελτίωσης των όρων υπό τους οποίους μπορεί να πάει γρήγορα η επένδυση, σεβασμός στον επενδυτή. </w:t>
      </w:r>
    </w:p>
    <w:p w14:paraId="0980531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Επειδή και στο Υπουργείο Περιβάλλοντος αποκτούμε κάποια σχέση με το τι ακριβώς σκέφτονται οι επενδυτές, σας διαβεβαιώ ότι οι σοβαροί προτιμούν ένα πλήρες σχέδ</w:t>
      </w:r>
      <w:r>
        <w:rPr>
          <w:rFonts w:eastAsia="Times New Roman" w:cs="Times New Roman"/>
          <w:szCs w:val="24"/>
        </w:rPr>
        <w:t>ιο όρων και προϋποθέσεων για την επένδυσή τους και δεν είναι -τουλάχιστον οι σοβαροί επενδυτές- επενδυτές αρπαχτής.</w:t>
      </w:r>
    </w:p>
    <w:p w14:paraId="0980531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Σε διάφορα μέσα μαζικής ενημέρωσης σε διάφορα πάνελ, εδώ, εκεί, στην τηλεόραση και αλλού λέγεται ότι το Υπουργείο Πολιτισμού φρενάρει την επ</w:t>
      </w:r>
      <w:r>
        <w:rPr>
          <w:rFonts w:eastAsia="Times New Roman" w:cs="Times New Roman"/>
          <w:szCs w:val="24"/>
        </w:rPr>
        <w:t>ένδυση στην Αφάντου, φρενάρει την επένδυση στο Ελληνικό, διότι προβάλλει αρχαιολογικά θέματα. Επ’ αυτού σας διαβεβαιώ ότι το Υπουργείο Πολιτισμού, πριν αναλάβουμε εμείς, είχε στις τότε πολιτικές ηγεσίες επιδείξει και τι χρειάζεται να γίνει από άποψη αρχαιο</w:t>
      </w:r>
      <w:r>
        <w:rPr>
          <w:rFonts w:eastAsia="Times New Roman" w:cs="Times New Roman"/>
          <w:szCs w:val="24"/>
        </w:rPr>
        <w:t>λογίας στην Αφάντου και τι χρειάζεται να γίνει από άποψη αρχαιολογίας στο Ελληνικό. Όμως, μυστηριωδώς πώς οι τότε κυβερνήσεις αρνήθηκαν να δουν αυτές τις υποδείξεις των υπηρεσιών τους, διότι πιθανόν να σκέφτηκαν: «Άστο καλύτερα, πού να το μπλέκεις αυτό. Όσ</w:t>
      </w:r>
      <w:r>
        <w:rPr>
          <w:rFonts w:eastAsia="Times New Roman" w:cs="Times New Roman"/>
          <w:szCs w:val="24"/>
        </w:rPr>
        <w:t>ο είναι μπλεγμένο το τοπίο και δεν ξέρουμε πότε και αν η Αρχαιολογική Υπηρεσία θα κάνει το «άλφα» ή το «βήτα», τόσο πιο εύκολα μπορούμε με διαδρόμους και πλάγια μέσα να μιλήσουμε στον «άλφα» επενδυτή, να τον φέρουμε ενάντια στον «βήτα» επενδυτή» κ.ο.κ.</w:t>
      </w:r>
      <w:r>
        <w:rPr>
          <w:rFonts w:eastAsia="Times New Roman" w:cs="Times New Roman"/>
          <w:szCs w:val="24"/>
        </w:rPr>
        <w:t>.</w:t>
      </w:r>
      <w:r>
        <w:rPr>
          <w:rFonts w:eastAsia="Times New Roman" w:cs="Times New Roman"/>
          <w:szCs w:val="24"/>
        </w:rPr>
        <w:t xml:space="preserve"> Τε</w:t>
      </w:r>
      <w:r>
        <w:rPr>
          <w:rFonts w:eastAsia="Times New Roman" w:cs="Times New Roman"/>
          <w:szCs w:val="24"/>
        </w:rPr>
        <w:t xml:space="preserve">λειώνουν αυτά. </w:t>
      </w:r>
    </w:p>
    <w:p w14:paraId="0980531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Θέλουμε να φτιάξουμε μια κανονική νομοθετημένη ρύθμιση για όλες τις μεγάλες επενδύσεις, για το πού ακριβώς εμπλέκεται το Υπουργείο Πολιτισμού και με ποιους όρους, πού δεν χρειάζεται να εμπλέκεται και να αυξάνεται η γραφειοκρατία. </w:t>
      </w:r>
    </w:p>
    <w:p w14:paraId="0980531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Από εκεί </w:t>
      </w:r>
      <w:r>
        <w:rPr>
          <w:rFonts w:eastAsia="Times New Roman" w:cs="Times New Roman"/>
          <w:szCs w:val="24"/>
        </w:rPr>
        <w:t>και πέρα, ο επενδυτής καταλαβαίνει ότι όταν έρχεται να επενδύσει εδώ –και μιλάμε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για μεγάλους επενδυτές- επενδύει στην Ελλάδα. </w:t>
      </w:r>
      <w:r>
        <w:rPr>
          <w:rFonts w:eastAsia="Times New Roman" w:cs="Times New Roman"/>
          <w:szCs w:val="24"/>
          <w:lang w:val="en-US"/>
        </w:rPr>
        <w:t>E</w:t>
      </w:r>
      <w:r>
        <w:rPr>
          <w:rFonts w:eastAsia="Times New Roman" w:cs="Times New Roman"/>
          <w:szCs w:val="24"/>
        </w:rPr>
        <w:t xml:space="preserve">πενδύει σε μία χώρα, της οποίας το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όπως έλεγα χθες –όρος αγοράς, νεοφιλελεύθερος όρος- στηρίζεται και στο </w:t>
      </w:r>
      <w:r>
        <w:rPr>
          <w:rFonts w:eastAsia="Times New Roman" w:cs="Times New Roman"/>
          <w:szCs w:val="24"/>
        </w:rPr>
        <w:t xml:space="preserve">φυσικό κάλλος και στη δική της κληρονομιά και άρα, η επένδυσή του κερδίζει από αυτό το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w:t>
      </w:r>
    </w:p>
    <w:p w14:paraId="0980531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λοιπόν, σε όρους αγοράς είναι ανταλλάξιμο προϊόν. Αυτό ο επενδυτής το καταλαβαίνει και λέει: «Προκειμένου να χρησιμοποιήσω αυτό το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βεβαίως, πρέπει να δεσμευτώ και να τηρήσω τους όρους που μου λέει αυτή η χώρα σε επίπεδο αρχαιολογίας και σε επίπεδο περιβάλλοντος». Αυτή είναι η πολιτική μας. </w:t>
      </w:r>
    </w:p>
    <w:p w14:paraId="0980531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Σε ό,τι αφορά τη συγκεκριμένη επένδυση, έχω έναν κατάλογο εδώ -δεν θα σας τον διαβάσω, ά</w:t>
      </w:r>
      <w:r>
        <w:rPr>
          <w:rFonts w:eastAsia="Times New Roman" w:cs="Times New Roman"/>
          <w:szCs w:val="24"/>
        </w:rPr>
        <w:t xml:space="preserve">λλοι συνάδελφοι θα αναπτυχθούν περισσότερο- για τα οχτώ, δέκα σημεία, που βελτιώνει σημαντικά η </w:t>
      </w:r>
      <w:r>
        <w:rPr>
          <w:rFonts w:eastAsia="Times New Roman" w:cs="Times New Roman"/>
          <w:szCs w:val="24"/>
        </w:rPr>
        <w:t>σ</w:t>
      </w:r>
      <w:r>
        <w:rPr>
          <w:rFonts w:eastAsia="Times New Roman" w:cs="Times New Roman"/>
          <w:szCs w:val="24"/>
        </w:rPr>
        <w:t xml:space="preserve">ύμβαση που κυρώνουμε σήμερα. Για όσα προϋπήρχαν στη </w:t>
      </w:r>
      <w:r>
        <w:rPr>
          <w:rFonts w:eastAsia="Times New Roman" w:cs="Times New Roman"/>
          <w:szCs w:val="24"/>
        </w:rPr>
        <w:t>σ</w:t>
      </w:r>
      <w:r>
        <w:rPr>
          <w:rFonts w:eastAsia="Times New Roman" w:cs="Times New Roman"/>
          <w:szCs w:val="24"/>
        </w:rPr>
        <w:t>ύμβαση, που λέτε - επαναλαμβάνω- το παράρτημα στο οποίο αναφερθήκατε, είναι έκθεση ιδεών χωρίς κανενός είδ</w:t>
      </w:r>
      <w:r>
        <w:rPr>
          <w:rFonts w:eastAsia="Times New Roman" w:cs="Times New Roman"/>
          <w:szCs w:val="24"/>
        </w:rPr>
        <w:t xml:space="preserve">ους δεσμευτικότητα για όσα έπρεπε να ακολουθήσουν από εκεί και πέρα. </w:t>
      </w:r>
    </w:p>
    <w:p w14:paraId="0980531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80531A"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80531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0980531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Νικόλαος Δένδιας. </w:t>
      </w:r>
    </w:p>
    <w:p w14:paraId="0980531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Με συγχωρείτε, αλλά νόμιζα ότι θα προταχθούν ομιλητές, κύριε Πρόεδρε, και ότι θα μιλούσα μετά. </w:t>
      </w:r>
    </w:p>
    <w:p w14:paraId="0980531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Νόμιζα ότι είχατε ζητήσ</w:t>
      </w:r>
      <w:r>
        <w:rPr>
          <w:rFonts w:eastAsia="Times New Roman" w:cs="Times New Roman"/>
          <w:szCs w:val="24"/>
        </w:rPr>
        <w:t xml:space="preserve">ει τον λόγο, κύριε Δένδια, και είχα εσάς και τρεις ομιλητές μετά. </w:t>
      </w:r>
    </w:p>
    <w:p w14:paraId="0980531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Αν θέλετε να πάμε σε ομιλητές, δεν υπάρχει κανένα πρόβλημα. </w:t>
      </w:r>
    </w:p>
    <w:p w14:paraId="0980532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Το λέω απλώς για να μην αισθανθούν οι συνάδελφοι ότι αλλάζει η σειρά. </w:t>
      </w:r>
    </w:p>
    <w:p w14:paraId="0980532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Ωραία. </w:t>
      </w:r>
    </w:p>
    <w:p w14:paraId="0980532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Μπγιάλας για επτά λεπτά. </w:t>
      </w:r>
    </w:p>
    <w:p w14:paraId="0980532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Ευχαριστώ, κύριε Πρόεδρε. </w:t>
      </w:r>
    </w:p>
    <w:p w14:paraId="0980532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χθες στην </w:t>
      </w:r>
      <w:r>
        <w:rPr>
          <w:rFonts w:eastAsia="Times New Roman" w:cs="Times New Roman"/>
          <w:szCs w:val="24"/>
        </w:rPr>
        <w:t>ε</w:t>
      </w:r>
      <w:r>
        <w:rPr>
          <w:rFonts w:eastAsia="Times New Roman" w:cs="Times New Roman"/>
          <w:szCs w:val="24"/>
        </w:rPr>
        <w:t>πιτροπή ανέφερα ότι είδαμε μια τοποθέτηση από τον εισηγητή της Αξιωματικής Αντιπολίτευσης, η οποία ήταν σαν μια θεατρική παρ</w:t>
      </w:r>
      <w:r>
        <w:rPr>
          <w:rFonts w:eastAsia="Times New Roman" w:cs="Times New Roman"/>
          <w:szCs w:val="24"/>
        </w:rPr>
        <w:t>άσταση. Σήμερα, βέβαια, πήρε και άλλα καλύτερα χαρακτηριστικά, όπου έχει μια κωμική χροιά. Άρα, δηλαδή, θα μπορούσε να πει κανείς ότι η θεατρική αυτή παράσταση ήταν μια κωμωδία. Κι αυτό, βέβαια, έγινε, προσπαθώντας να μας αναλύσουν πώς εμείς έχουμε κάνει α</w:t>
      </w:r>
      <w:r>
        <w:rPr>
          <w:rFonts w:eastAsia="Times New Roman" w:cs="Times New Roman"/>
          <w:szCs w:val="24"/>
        </w:rPr>
        <w:t>λλαγές σε αυτά τα οποία λέμε. Έδωσε</w:t>
      </w:r>
      <w:r>
        <w:rPr>
          <w:rFonts w:eastAsia="Times New Roman" w:cs="Times New Roman"/>
          <w:szCs w:val="24"/>
        </w:rPr>
        <w:t>,</w:t>
      </w:r>
      <w:r>
        <w:rPr>
          <w:rFonts w:eastAsia="Times New Roman" w:cs="Times New Roman"/>
          <w:szCs w:val="24"/>
        </w:rPr>
        <w:t xml:space="preserve"> βέβαια, ο Υπουργός εδώ ο κ. Μπαλτάς και μια ψυχαναλυτική θεώρηση του πράγματος.</w:t>
      </w:r>
    </w:p>
    <w:p w14:paraId="0980532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Σκεφτείτε ότι το νομοσχέδιο, το οποίο ψηφίζουμε σήμερα, είναι κάτι το οποίο ψηφίζουν. Προσπαθείτε, όμως, μέσα σε αυτό, ενώ είστε θετικοί, να μας αποδείξετε ότι ίσως εμείς δεν πρέπει να το ψηφίσουμε. Ναι, αλλά είναι δική μας πρόταση. Είναι δική μας η αλλαγή</w:t>
      </w:r>
      <w:r>
        <w:rPr>
          <w:rFonts w:eastAsia="Times New Roman" w:cs="Times New Roman"/>
          <w:szCs w:val="24"/>
        </w:rPr>
        <w:t xml:space="preserve"> στη </w:t>
      </w:r>
      <w:r>
        <w:rPr>
          <w:rFonts w:eastAsia="Times New Roman" w:cs="Times New Roman"/>
          <w:szCs w:val="24"/>
        </w:rPr>
        <w:t>σ</w:t>
      </w:r>
      <w:r>
        <w:rPr>
          <w:rFonts w:eastAsia="Times New Roman" w:cs="Times New Roman"/>
          <w:szCs w:val="24"/>
        </w:rPr>
        <w:t xml:space="preserve">ύμβαση αυτή. Και έχει σημαντικές αλλαγές η </w:t>
      </w:r>
      <w:r>
        <w:rPr>
          <w:rFonts w:eastAsia="Times New Roman" w:cs="Times New Roman"/>
          <w:szCs w:val="24"/>
        </w:rPr>
        <w:t>σ</w:t>
      </w:r>
      <w:r>
        <w:rPr>
          <w:rFonts w:eastAsia="Times New Roman" w:cs="Times New Roman"/>
          <w:szCs w:val="24"/>
        </w:rPr>
        <w:t xml:space="preserve">ύμβαση αυτή από την αρχική </w:t>
      </w:r>
      <w:r>
        <w:rPr>
          <w:rFonts w:eastAsia="Times New Roman" w:cs="Times New Roman"/>
          <w:szCs w:val="24"/>
        </w:rPr>
        <w:t>σ</w:t>
      </w:r>
      <w:r>
        <w:rPr>
          <w:rFonts w:eastAsia="Times New Roman" w:cs="Times New Roman"/>
          <w:szCs w:val="24"/>
        </w:rPr>
        <w:t xml:space="preserve">ύμβαση, την οποία είχατε κάνει εσείς, που επιμελώς αποφεύγετε να απαντήσετε και να αναφερθείτε. </w:t>
      </w:r>
    </w:p>
    <w:p w14:paraId="0980532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Σκεφθείτε ότι ο εισηγητής της Αξιωματικής Αντιπολίτευσης όλες τις μεγάλες αλλαγές</w:t>
      </w:r>
      <w:r>
        <w:rPr>
          <w:rFonts w:eastAsia="Times New Roman" w:cs="Times New Roman"/>
          <w:szCs w:val="24"/>
        </w:rPr>
        <w:t xml:space="preserve"> που έχει η επένδυση, το ότι πάει επιπλέον ένα δισεκατομμύριο σε επενδύσεις κοινωνικού χαρακτήρα -τα 915 που είναι το τίμημα, γιατί αυτό το ενάμισι δισεκατομμύριο δεν πάει στην αποπληρωμή του χρέους, αλλά σε πραγματικά έργα επένδυσης</w:t>
      </w:r>
      <w:r>
        <w:rPr>
          <w:rFonts w:eastAsia="Times New Roman" w:cs="Times New Roman"/>
          <w:szCs w:val="24"/>
        </w:rPr>
        <w:t>,</w:t>
      </w:r>
      <w:r>
        <w:rPr>
          <w:rFonts w:eastAsia="Times New Roman" w:cs="Times New Roman"/>
          <w:szCs w:val="24"/>
        </w:rPr>
        <w:t xml:space="preserve"> που θα είναι θέσεις ε</w:t>
      </w:r>
      <w:r>
        <w:rPr>
          <w:rFonts w:eastAsia="Times New Roman" w:cs="Times New Roman"/>
          <w:szCs w:val="24"/>
        </w:rPr>
        <w:t>ργασίας- θα ήταν προτιμότερο λέει να απαιτήσουμε από τον υπερθεματιστή, από τον εργολάβο να μας δώσει επιπλέον χρήμα…</w:t>
      </w:r>
    </w:p>
    <w:p w14:paraId="0980532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Άστε τον υπερθεματιστή! Είναι απαγορευμένη λέξη αυτή.</w:t>
      </w:r>
    </w:p>
    <w:p w14:paraId="0980532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Δεν είναι καθόλου απαγορευμένη. Για εσ</w:t>
      </w:r>
      <w:r>
        <w:rPr>
          <w:rFonts w:eastAsia="Times New Roman" w:cs="Times New Roman"/>
          <w:szCs w:val="24"/>
        </w:rPr>
        <w:t xml:space="preserve">άς είναι απαγορευμένη, που φοβάστε τις δημοπρασίες. Από τη μία δέχεστε ότι οι δημοπρασίες είναι καλές και από την άλλη δεν σας αρέσουν. Τα πάντα σε πλειοδοτικό διαγωνισμό. Αυτό είναι η δημοπρασία. </w:t>
      </w:r>
    </w:p>
    <w:p w14:paraId="0980532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Στην εταιρεία, η οποία πήρε το έργο, θα ήταν προτιμότερο ν</w:t>
      </w:r>
      <w:r>
        <w:rPr>
          <w:rFonts w:eastAsia="Times New Roman" w:cs="Times New Roman"/>
          <w:szCs w:val="24"/>
        </w:rPr>
        <w:t xml:space="preserve">α ζητήσουμε επιπλέον χρήματα και να πήγαιναν στο χρέος ή το ενάμισι δισεκατομμύριο που θα πέσει ως επένδυση; Δεν γίνεται καμμία αναφορά σε αυτό. </w:t>
      </w:r>
    </w:p>
    <w:p w14:paraId="0980532A"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ότι έγινε ελεύθερο πάρκο σάς ενοχλεί; Ένα κλειστό πάρκο έγινε ελεύθερο και έγινε ελεύθερο σε όλους τους πολ</w:t>
      </w:r>
      <w:r>
        <w:rPr>
          <w:rFonts w:eastAsia="Times New Roman" w:cs="Times New Roman"/>
          <w:szCs w:val="24"/>
        </w:rPr>
        <w:t>ίτες. Το ότι ένα χιλιόμετρο παραλίας δίνεται ελεύθερα στους πολίτες το αναφέρατε ως εξής, «αλλάξατε λίγο τη διαρρύθμιση στη θάλασσα». Έτσι το βλέπετε και έτσι βλέπετε όλες τις επιπλέον θετικές αλλαγές</w:t>
      </w:r>
      <w:r>
        <w:rPr>
          <w:rFonts w:eastAsia="Times New Roman" w:cs="Times New Roman"/>
          <w:szCs w:val="24"/>
        </w:rPr>
        <w:t>,</w:t>
      </w:r>
      <w:r>
        <w:rPr>
          <w:rFonts w:eastAsia="Times New Roman" w:cs="Times New Roman"/>
          <w:szCs w:val="24"/>
        </w:rPr>
        <w:t xml:space="preserve"> που έγιναν στη </w:t>
      </w:r>
      <w:r>
        <w:rPr>
          <w:rFonts w:eastAsia="Times New Roman" w:cs="Times New Roman"/>
          <w:szCs w:val="24"/>
        </w:rPr>
        <w:t>σ</w:t>
      </w:r>
      <w:r>
        <w:rPr>
          <w:rFonts w:eastAsia="Times New Roman" w:cs="Times New Roman"/>
          <w:szCs w:val="24"/>
        </w:rPr>
        <w:t>ύμβαση, όπως το ότι ο επενδυτής αναλαμ</w:t>
      </w:r>
      <w:r>
        <w:rPr>
          <w:rFonts w:eastAsia="Times New Roman" w:cs="Times New Roman"/>
          <w:szCs w:val="24"/>
        </w:rPr>
        <w:t xml:space="preserve">βάνει τη συντήρηση και τη φύλαξη του </w:t>
      </w:r>
      <w:r>
        <w:rPr>
          <w:rFonts w:eastAsia="Times New Roman" w:cs="Times New Roman"/>
          <w:szCs w:val="24"/>
        </w:rPr>
        <w:t>μ</w:t>
      </w:r>
      <w:r>
        <w:rPr>
          <w:rFonts w:eastAsia="Times New Roman" w:cs="Times New Roman"/>
          <w:szCs w:val="24"/>
        </w:rPr>
        <w:t xml:space="preserve">ητροπολιτικού </w:t>
      </w:r>
      <w:r>
        <w:rPr>
          <w:rFonts w:eastAsia="Times New Roman" w:cs="Times New Roman"/>
          <w:szCs w:val="24"/>
        </w:rPr>
        <w:t>π</w:t>
      </w:r>
      <w:r>
        <w:rPr>
          <w:rFonts w:eastAsia="Times New Roman" w:cs="Times New Roman"/>
          <w:szCs w:val="24"/>
        </w:rPr>
        <w:t xml:space="preserve">άρκου, το ότι το 51% του ονομαστικού τμήματος θα καταβληθεί ως το 2018, το ότι αυξάνεται και η επένδυση. Όλες αυτές οι αλλαγές για εσάς ήταν το «λίγο θα αλλάξει η διαρρύθμιση». </w:t>
      </w:r>
    </w:p>
    <w:p w14:paraId="0980532B"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κατανοητό ότι για ν</w:t>
      </w:r>
      <w:r>
        <w:rPr>
          <w:rFonts w:eastAsia="Times New Roman" w:cs="Times New Roman"/>
          <w:szCs w:val="24"/>
        </w:rPr>
        <w:t xml:space="preserve">α στοιχειοθετήσετε όλη αυτή την αντικυβερνητική σας τακτική και άποψη μόνο αυτό μπορούσατε να πείτε και για αυτό φωνάζετε με το έντονο ύφος που σας χαρακτηρίζει. Και για αυτό έρχεστε να μας καταλογίσετε ότι τα προηγούμενα είκοσι χρόνια που αυτό το έργο θα </w:t>
      </w:r>
      <w:r>
        <w:rPr>
          <w:rFonts w:eastAsia="Times New Roman" w:cs="Times New Roman"/>
          <w:szCs w:val="24"/>
        </w:rPr>
        <w:t xml:space="preserve">έπρεπε να είχε ήδη αξιοποιηθεί δεν σας άφησε ο ΣΥΡΙΖΑ. </w:t>
      </w:r>
    </w:p>
    <w:p w14:paraId="0980532C"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το είπα και χθες ότι εάν δηλώνετε τέτοια αδυναμία κυβέρνησης, αν δηλώνετε ότι δεν σας αφήνει το 3% να κυβερνήσετε, άρα, κύριοι, καλώς σας έστειλε ο λαός στην αντιπολίτευση, γιατί αν κυβερνούσατε σ</w:t>
      </w:r>
      <w:r>
        <w:rPr>
          <w:rFonts w:eastAsia="Times New Roman" w:cs="Times New Roman"/>
          <w:szCs w:val="24"/>
        </w:rPr>
        <w:t xml:space="preserve">ε μια δύσκολη περίοδο, το μόνο που μπορούσατε να κάνετε είναι να τα κάνετε μαντάρα, </w:t>
      </w:r>
      <w:r>
        <w:rPr>
          <w:rFonts w:eastAsia="Times New Roman" w:cs="Times New Roman"/>
          <w:szCs w:val="24"/>
        </w:rPr>
        <w:t>όπως,</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όλα τα χρόνια που κυβερνήσατε που δομήσατε ένα κράτος το οποίο δεν μπορούσε να αξιοποιήσει το Ελληνικό, δεν μπορούσε να αξιοποιήσει τα ολυμπιακά έργα που έχου</w:t>
      </w:r>
      <w:r>
        <w:rPr>
          <w:rFonts w:eastAsia="Times New Roman" w:cs="Times New Roman"/>
          <w:szCs w:val="24"/>
        </w:rPr>
        <w:t xml:space="preserve">ν γίνει ρημαδιό. </w:t>
      </w:r>
    </w:p>
    <w:p w14:paraId="0980532D"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Αυτή η Κυβέρνηση να είστε σίγουροι ότι θα το κάνει και βέβαια, τότε πάλι θα έρχεστε να μας λέτε «τι είναι αυτά τα οποία κάνετε; Κάνετε εσείς επενδύσεις; Χάνετε την ιδεολογική σας ταυτότητα». </w:t>
      </w:r>
    </w:p>
    <w:p w14:paraId="0980532E"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δεν τη χάνουμε την ιδεολογική μας ταυτότ</w:t>
      </w:r>
      <w:r>
        <w:rPr>
          <w:rFonts w:eastAsia="Times New Roman" w:cs="Times New Roman"/>
          <w:szCs w:val="24"/>
        </w:rPr>
        <w:t xml:space="preserve">ητα, γιατί η ιδεολογική μας ταυτότητα έχει συγκεκριμένη κατεύθυνση, επενδύσεις με κανόνες, επενδύσεις όπου η </w:t>
      </w:r>
      <w:r>
        <w:rPr>
          <w:rFonts w:eastAsia="Times New Roman" w:cs="Times New Roman"/>
          <w:szCs w:val="24"/>
        </w:rPr>
        <w:t>α</w:t>
      </w:r>
      <w:r>
        <w:rPr>
          <w:rFonts w:eastAsia="Times New Roman" w:cs="Times New Roman"/>
          <w:szCs w:val="24"/>
        </w:rPr>
        <w:t xml:space="preserve">ρχαιολογική </w:t>
      </w:r>
      <w:r>
        <w:rPr>
          <w:rFonts w:eastAsia="Times New Roman" w:cs="Times New Roman"/>
          <w:szCs w:val="24"/>
        </w:rPr>
        <w:t>υ</w:t>
      </w:r>
      <w:r>
        <w:rPr>
          <w:rFonts w:eastAsia="Times New Roman" w:cs="Times New Roman"/>
          <w:szCs w:val="24"/>
        </w:rPr>
        <w:t xml:space="preserve">πηρεσία θα έχει ξεκάθαρο το νομοθετικό πλαίσιο και όπου θα ελέγχεται καθένας επενδυτής, ούτε ασυδοσία, αλλά ούτε και νεκρή κατάσταση </w:t>
      </w:r>
      <w:r>
        <w:rPr>
          <w:rFonts w:eastAsia="Times New Roman" w:cs="Times New Roman"/>
          <w:szCs w:val="24"/>
        </w:rPr>
        <w:t xml:space="preserve">από την </w:t>
      </w:r>
      <w:r>
        <w:rPr>
          <w:rFonts w:eastAsia="Times New Roman" w:cs="Times New Roman"/>
          <w:szCs w:val="24"/>
        </w:rPr>
        <w:t>α</w:t>
      </w:r>
      <w:r>
        <w:rPr>
          <w:rFonts w:eastAsia="Times New Roman" w:cs="Times New Roman"/>
          <w:szCs w:val="24"/>
        </w:rPr>
        <w:t xml:space="preserve">ρχαιολογική </w:t>
      </w:r>
      <w:r>
        <w:rPr>
          <w:rFonts w:eastAsia="Times New Roman" w:cs="Times New Roman"/>
          <w:szCs w:val="24"/>
        </w:rPr>
        <w:t>υ</w:t>
      </w:r>
      <w:r>
        <w:rPr>
          <w:rFonts w:eastAsia="Times New Roman" w:cs="Times New Roman"/>
          <w:szCs w:val="24"/>
        </w:rPr>
        <w:t>πηρεσία</w:t>
      </w:r>
      <w:r>
        <w:rPr>
          <w:rFonts w:eastAsia="Times New Roman" w:cs="Times New Roman"/>
          <w:szCs w:val="24"/>
        </w:rPr>
        <w:t>,</w:t>
      </w:r>
      <w:r>
        <w:rPr>
          <w:rFonts w:eastAsia="Times New Roman" w:cs="Times New Roman"/>
          <w:szCs w:val="24"/>
        </w:rPr>
        <w:t xml:space="preserve"> που δεν θα προχωρά τίποτα. </w:t>
      </w:r>
    </w:p>
    <w:p w14:paraId="0980532F"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Μας λέτε πόσα χάσαμε, πόσα έχασε η χώρα –που πρέπει να κοστολογηθούν- αυτά τα δυο χρόνια που δεν έγινε η επένδυση. Τα δεκαοχτώ χρόνια που εσείς το είχατε νεκρό θα μας πείτε πόσα έχασε; Και αν θέλετ</w:t>
      </w:r>
      <w:r>
        <w:rPr>
          <w:rFonts w:eastAsia="Times New Roman" w:cs="Times New Roman"/>
          <w:szCs w:val="24"/>
        </w:rPr>
        <w:t>ε να ζυγιάσουμε αυτά τα πράγματα, αν την προηγούμενη δεκαετία -όπου το κόστος, αλλά και η αξία της γης ήταν πολύ μεγαλύτερη- τότε, κύριοι, που κυβερνούσατε, τη δεκαετία του 2000, αξιοποιούσατε το Ελληνικό, είναι σίγουρο ότι με τις τότε τρέχουσες τιμές η αξ</w:t>
      </w:r>
      <w:r>
        <w:rPr>
          <w:rFonts w:eastAsia="Times New Roman" w:cs="Times New Roman"/>
          <w:szCs w:val="24"/>
        </w:rPr>
        <w:t xml:space="preserve">ία του σαφώς θα ήταν μεγαλύτερη. Γιατί δεν το κάνατε; Πόσα χάθηκαν από αυτά τα οποία εσείς δεν τολμούσατε, ίσως γιατί θα θέλατε να βρείτε τους δικούς σας ανθρώπους, για να το δώσετε με τους δικούς τους όρους; </w:t>
      </w:r>
    </w:p>
    <w:p w14:paraId="09805330"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Αυτά είναι ζητήματα στα οποία δεν μπορείτε να </w:t>
      </w:r>
      <w:r>
        <w:rPr>
          <w:rFonts w:eastAsia="Times New Roman" w:cs="Times New Roman"/>
          <w:szCs w:val="24"/>
        </w:rPr>
        <w:t>απαντήσετε και γι’ αυτό έχετε αυτό το πρόβλημα, το να μπορέσετε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στοιχειοθετήσετε ακόμη περισσότερο την κινδυνολογία ότι ο ΣΥΡΙΖΑ είναι ενάντια στις επενδύσεις. Αυτό το αφήγημα καταρρίπτεται και γι’ αυτό βρίσκεστε σε μία σύγχυση. </w:t>
      </w:r>
    </w:p>
    <w:p w14:paraId="09805331"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Ακούσαμε και κ</w:t>
      </w:r>
      <w:r>
        <w:rPr>
          <w:rFonts w:eastAsia="Times New Roman" w:cs="Times New Roman"/>
          <w:szCs w:val="24"/>
        </w:rPr>
        <w:t>άτι ακόμα εκπληκτικό, ότι η Ριβιέρα μαζεύει το χρήμα. Είπατε ότι μπορεί, βέβαια –και είναι δεδομένο- να είναι χαμηλότερου φυσικού κάλλους από τις ελληνικές παραλίες, αλλά η Ριβιέρα μαζεύει όλο το χρήμα. Και μας εγκαλεί ο κ. Γεωργιάδης και μας λέει: «Τι κάν</w:t>
      </w:r>
      <w:r>
        <w:rPr>
          <w:rFonts w:eastAsia="Times New Roman" w:cs="Times New Roman"/>
          <w:szCs w:val="24"/>
        </w:rPr>
        <w:t xml:space="preserve">ετε δυο χρόνια; Εσείς τους διώξατε!». Έχει απόλυτο δίκιο. Θυμάμαι ότι πριν το 2014 όλοι αυτοί οι εύρωστοι τουρίστες έρχονταν και κατέκλυζαν τις ελληνικές παραλίες και η Ριβιέρα ήταν κρανίου τόπος, δεν πατούσε άνθρωπος τότε. Διότι μέχρι τότε που κυβερνούσε </w:t>
      </w:r>
      <w:r>
        <w:rPr>
          <w:rFonts w:eastAsia="Times New Roman" w:cs="Times New Roman"/>
          <w:szCs w:val="24"/>
        </w:rPr>
        <w:t>η Νέα Δημοκρατία έρχονταν όλοι εδώ και μόλις ήρθε ο ΣΥΡΙΖΑ, το 2015, αυτοί φοβήθηκαν και πήγαν στη Ριβιέρα και εμείς μείναμε χωρίς τουρίστες. Είναι δυνατόν; Γι’ αυτό είπα ότι τελικά η εισήγηση ήταν μια πάρα πολύ ωραία, πάρα πολύ ευχάριστη –θα έλεγα- κωμική</w:t>
      </w:r>
      <w:r>
        <w:rPr>
          <w:rFonts w:eastAsia="Times New Roman" w:cs="Times New Roman"/>
          <w:szCs w:val="24"/>
        </w:rPr>
        <w:t xml:space="preserve"> παράσταση.</w:t>
      </w:r>
    </w:p>
    <w:p w14:paraId="09805332"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Εσείς, κύριοι, δομήσατε αυτό το κράτος και κάνατε τη Ριβιέρα να είναι γεμάτη, να μαζεύει τον πλούσιο τουρισμό και η Ελλάδα να μην τον δέχεται, να είναι άδεια. Γιατί; Διότι δεν θέσατε ποτέ κανόνες, δεν κάνατε ποτέ ουσιώδεις επενδύσεις, όλα τα κάνατε στο άρπ</w:t>
      </w:r>
      <w:r>
        <w:rPr>
          <w:rFonts w:eastAsia="Times New Roman" w:cs="Times New Roman"/>
          <w:szCs w:val="24"/>
        </w:rPr>
        <w:t xml:space="preserve">α κόλλα και μόνο με τους κολλητούς. </w:t>
      </w:r>
    </w:p>
    <w:p w14:paraId="09805333"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πω και κάτι ακόμα που μου άρεσε πάρα πολύ και θα κλείσω. </w:t>
      </w:r>
    </w:p>
    <w:p w14:paraId="09805334"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Όντως, κύριοι της Νέας Δημοκρατίας, η Νέα Δημοκρατία θα παρακολουθεί άγρυπνα όλη την εξέλιξη του έργου. Συμφωνώ απολύτως. Για τα επόμενα δώδεκα χρόνια που θα </w:t>
      </w:r>
      <w:r>
        <w:rPr>
          <w:rFonts w:eastAsia="Times New Roman" w:cs="Times New Roman"/>
          <w:szCs w:val="24"/>
        </w:rPr>
        <w:t>υλοποιείται το έργο θα είστε στην αντιπολίτευση και θα παρακολουθείτε άγρυπνα την καλή πορεία του έργου, ένα έργο που θα το κάνει ο ΣΥΡΙΖΑ, για να αλλάξει την Ελλάδα. Εκεί θα είστε δώδεκα χρόνια, άγρυπνα να μας παρακολουθείτε!</w:t>
      </w:r>
    </w:p>
    <w:p w14:paraId="09805335"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Ευχαριστώ.</w:t>
      </w:r>
    </w:p>
    <w:p w14:paraId="09805336" w14:textId="77777777" w:rsidR="00BA128F" w:rsidRDefault="00BF6BD8">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του ΣΥΡΙΖΑ)</w:t>
      </w:r>
    </w:p>
    <w:p w14:paraId="09805337" w14:textId="77777777" w:rsidR="00BA128F" w:rsidRDefault="00BF6BD8">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09805338" w14:textId="77777777" w:rsidR="00BA128F" w:rsidRDefault="00BF6BD8">
      <w:pPr>
        <w:spacing w:after="0" w:line="600" w:lineRule="auto"/>
        <w:ind w:firstLine="720"/>
        <w:jc w:val="both"/>
        <w:rPr>
          <w:rFonts w:eastAsia="Times New Roman"/>
          <w:szCs w:val="24"/>
        </w:rPr>
      </w:pPr>
      <w:r>
        <w:rPr>
          <w:rFonts w:eastAsia="Times New Roman"/>
          <w:szCs w:val="24"/>
        </w:rPr>
        <w:t>Ο συνάδελφος κ. Μηταράκης από τη Νέα Δημοκρατία έχει τον λόγο.</w:t>
      </w:r>
    </w:p>
    <w:p w14:paraId="09805339" w14:textId="77777777" w:rsidR="00BA128F" w:rsidRDefault="00BF6BD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Ευχαριστώ πολύ, κύριε Πρόεδρε.</w:t>
      </w:r>
    </w:p>
    <w:p w14:paraId="0980533A" w14:textId="77777777" w:rsidR="00BA128F" w:rsidRDefault="00BF6BD8">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συζητάμε σήμερα για την </w:t>
      </w:r>
      <w:r>
        <w:rPr>
          <w:rFonts w:eastAsia="Times New Roman"/>
          <w:szCs w:val="24"/>
        </w:rPr>
        <w:t xml:space="preserve">υποστολή μιας ακόμα προεκλογικής παντιέρας του ΣΥΡΙΖΑ, γεγονός που δεν απαλύνουν ούτε οι φιλοσοφικές αναζητήσεις του κ. Μπαλτά ούτε το γεγονός ότι ο αρμόδιος Υπουργός, ο κ. Τσακαλώτος, δεν μίλησε χθες στην </w:t>
      </w:r>
      <w:r>
        <w:rPr>
          <w:rFonts w:eastAsia="Times New Roman"/>
          <w:szCs w:val="24"/>
        </w:rPr>
        <w:t>ε</w:t>
      </w:r>
      <w:r>
        <w:rPr>
          <w:rFonts w:eastAsia="Times New Roman"/>
          <w:szCs w:val="24"/>
        </w:rPr>
        <w:t xml:space="preserve">πιτροπή και είναι απών σήμερα από τη διαδικασία. </w:t>
      </w:r>
      <w:r>
        <w:rPr>
          <w:rFonts w:eastAsia="Times New Roman"/>
          <w:szCs w:val="24"/>
        </w:rPr>
        <w:t xml:space="preserve">Αυτή είναι η πραγματικότητα. </w:t>
      </w:r>
    </w:p>
    <w:p w14:paraId="0980533B" w14:textId="77777777" w:rsidR="00BA128F" w:rsidRDefault="00BF6BD8">
      <w:pPr>
        <w:spacing w:after="0" w:line="600" w:lineRule="auto"/>
        <w:ind w:firstLine="720"/>
        <w:jc w:val="both"/>
        <w:rPr>
          <w:rFonts w:eastAsia="Times New Roman"/>
          <w:szCs w:val="24"/>
        </w:rPr>
      </w:pPr>
      <w:r>
        <w:rPr>
          <w:rFonts w:eastAsia="Times New Roman"/>
          <w:szCs w:val="24"/>
        </w:rPr>
        <w:t>Συζητάμε σήμερα την κύρωση μιας μεγάλης επένδυσης για τη χώρα, επένδυση</w:t>
      </w:r>
      <w:r>
        <w:rPr>
          <w:rFonts w:eastAsia="Times New Roman"/>
          <w:szCs w:val="24"/>
        </w:rPr>
        <w:t>,</w:t>
      </w:r>
      <w:r>
        <w:rPr>
          <w:rFonts w:eastAsia="Times New Roman"/>
          <w:szCs w:val="24"/>
        </w:rPr>
        <w:t xml:space="preserve"> που υπέγραψε το 2014 η </w:t>
      </w:r>
      <w:r>
        <w:rPr>
          <w:rFonts w:eastAsia="Times New Roman"/>
          <w:szCs w:val="24"/>
        </w:rPr>
        <w:t>κ</w:t>
      </w:r>
      <w:r>
        <w:rPr>
          <w:rFonts w:eastAsia="Times New Roman"/>
          <w:szCs w:val="24"/>
        </w:rPr>
        <w:t xml:space="preserve">υβέρνηση του Αντώνη Σαμαρά. Αυτή είναι η πραγματικότητα. </w:t>
      </w:r>
    </w:p>
    <w:p w14:paraId="0980533C" w14:textId="77777777" w:rsidR="00BA128F" w:rsidRDefault="00BF6BD8">
      <w:pPr>
        <w:spacing w:after="0" w:line="600" w:lineRule="auto"/>
        <w:ind w:firstLine="720"/>
        <w:jc w:val="both"/>
        <w:rPr>
          <w:rFonts w:eastAsia="Times New Roman"/>
          <w:szCs w:val="24"/>
        </w:rPr>
      </w:pPr>
      <w:r>
        <w:rPr>
          <w:rFonts w:eastAsia="Times New Roman"/>
          <w:szCs w:val="24"/>
        </w:rPr>
        <w:t>Φυσικά ο ΣΥΡΙΖΑ τότε ήταν αντίθετος με την επένδυση. Όχι με τις λεπτομέ</w:t>
      </w:r>
      <w:r>
        <w:rPr>
          <w:rFonts w:eastAsia="Times New Roman"/>
          <w:szCs w:val="24"/>
        </w:rPr>
        <w:t>ρειες που ανέφερε ο κύριος Υπουργός ή ο προηγούμενος ομιλητής, ήταν αντίθετος με την ίδια την ιδέα της ιδιωτικοποίηση,ς την οποία σήμερα κυρώνει. Και με κάθε ευκαιρία διαβεβαιώνατε την κοινή γνώμη, το εκλογικό σας ακροατήριο ότι θα ακυρώσετε τις σχετικές δ</w:t>
      </w:r>
      <w:r>
        <w:rPr>
          <w:rFonts w:eastAsia="Times New Roman"/>
          <w:szCs w:val="24"/>
        </w:rPr>
        <w:t xml:space="preserve">ιαδικασίες. Οι δεσμεύσεις αυτές, όπως σχεδόν όλες οι δεσμεύσεις σας, ξεχάστηκαν. Στη συγκεκριμένη περίπτωση -να πω την αλήθεια- είναι θετικό για τη χώρα. </w:t>
      </w:r>
    </w:p>
    <w:p w14:paraId="0980533D" w14:textId="77777777" w:rsidR="00BA128F" w:rsidRDefault="00BF6BD8">
      <w:pPr>
        <w:spacing w:after="0" w:line="600" w:lineRule="auto"/>
        <w:ind w:firstLine="720"/>
        <w:jc w:val="both"/>
        <w:rPr>
          <w:rFonts w:eastAsia="Times New Roman"/>
          <w:szCs w:val="24"/>
        </w:rPr>
      </w:pPr>
      <w:r>
        <w:rPr>
          <w:rFonts w:eastAsia="Times New Roman"/>
          <w:szCs w:val="24"/>
        </w:rPr>
        <w:t>Υπάρχει, όμως, κόστος. Υπάρχει πολύ μεγάλο κόστος γι’ αυτήν την παλινωδία. Είναι η απώλεια της αξιοπι</w:t>
      </w:r>
      <w:r>
        <w:rPr>
          <w:rFonts w:eastAsia="Times New Roman"/>
          <w:szCs w:val="24"/>
        </w:rPr>
        <w:t xml:space="preserve">στίας της χώρας μας. Είναι η εικόνα μίας χώρας που πολεμά τις επενδύσεις, πολεμά τις επιχειρήσεις, που τελικά μετά την ανάκαμψη του 2014 επέστρεψε τη χώρα στην ύφεση και το 2015 και το 2016 και πιθανότατα και το 2017. </w:t>
      </w:r>
    </w:p>
    <w:p w14:paraId="0980533E" w14:textId="77777777" w:rsidR="00BA128F" w:rsidRDefault="00BF6BD8">
      <w:pPr>
        <w:spacing w:after="0" w:line="600" w:lineRule="auto"/>
        <w:ind w:firstLine="720"/>
        <w:jc w:val="both"/>
        <w:rPr>
          <w:rFonts w:eastAsia="Times New Roman"/>
          <w:szCs w:val="24"/>
        </w:rPr>
      </w:pPr>
      <w:r>
        <w:rPr>
          <w:rFonts w:eastAsia="Times New Roman"/>
          <w:szCs w:val="24"/>
        </w:rPr>
        <w:t>Κυρίες και κύριοι συνάδελφοι, η επένδ</w:t>
      </w:r>
      <w:r>
        <w:rPr>
          <w:rFonts w:eastAsia="Times New Roman"/>
          <w:szCs w:val="24"/>
        </w:rPr>
        <w:t>υση στο Ελληνικό δεν ήταν μία αποσπασματική επένδυση. Το ΚΕΠΕ με μία εμπεριστατωμένη μελέτη που δημοσίευσε το 2014 κατέγραψε συγκεκριμένα επενδυτικά σχέδια, 37,6 δισεκατομμυρίων ευρώ, που προσέλκυσε η χώρα μας τη διετία 2012-2014, εκ των οποίων τέσσερις επ</w:t>
      </w:r>
      <w:r>
        <w:rPr>
          <w:rFonts w:eastAsia="Times New Roman"/>
          <w:szCs w:val="24"/>
        </w:rPr>
        <w:t xml:space="preserve">ενδύσεις εκ των οποίων μία είναι το Ελληνικό άνω του 1 δισεκατομμυρίου ευρώ έκαστο. </w:t>
      </w:r>
    </w:p>
    <w:p w14:paraId="0980533F" w14:textId="77777777" w:rsidR="00BA128F" w:rsidRDefault="00BF6BD8">
      <w:pPr>
        <w:spacing w:after="0" w:line="600" w:lineRule="auto"/>
        <w:ind w:firstLine="720"/>
        <w:jc w:val="both"/>
        <w:rPr>
          <w:rFonts w:eastAsia="Times New Roman"/>
          <w:szCs w:val="24"/>
        </w:rPr>
      </w:pPr>
      <w:r>
        <w:rPr>
          <w:rFonts w:eastAsia="Times New Roman"/>
          <w:szCs w:val="24"/>
        </w:rPr>
        <w:t>Και ό,τι έχετε κάνει τελευταία το έχετε κάνει πάνω σε σχέδια, σε έργα, σε επενδύσεις</w:t>
      </w:r>
      <w:r>
        <w:rPr>
          <w:rFonts w:eastAsia="Times New Roman"/>
          <w:szCs w:val="24"/>
        </w:rPr>
        <w:t>,</w:t>
      </w:r>
      <w:r>
        <w:rPr>
          <w:rFonts w:eastAsia="Times New Roman"/>
          <w:szCs w:val="24"/>
        </w:rPr>
        <w:t xml:space="preserve"> που δρομολόγησε η προηγούμενη </w:t>
      </w:r>
      <w:r>
        <w:rPr>
          <w:rFonts w:eastAsia="Times New Roman"/>
          <w:szCs w:val="24"/>
        </w:rPr>
        <w:t>κ</w:t>
      </w:r>
      <w:r>
        <w:rPr>
          <w:rFonts w:eastAsia="Times New Roman"/>
          <w:szCs w:val="24"/>
        </w:rPr>
        <w:t>υβέρνηση: η ιδιωτικοποίηση του ΟΛΠ, ο αγωγός Τ</w:t>
      </w:r>
      <w:r>
        <w:rPr>
          <w:rFonts w:eastAsia="Times New Roman"/>
          <w:szCs w:val="24"/>
          <w:lang w:val="en-US"/>
        </w:rPr>
        <w:t>AP</w:t>
      </w:r>
      <w:r>
        <w:rPr>
          <w:rFonts w:eastAsia="Times New Roman"/>
          <w:szCs w:val="24"/>
        </w:rPr>
        <w:t>, η πα</w:t>
      </w:r>
      <w:r>
        <w:rPr>
          <w:rFonts w:eastAsia="Times New Roman"/>
          <w:szCs w:val="24"/>
        </w:rPr>
        <w:t>ραχώρηση των δεκατεσσάρων περιφερειακών αεροδρομίων, οι οδικοί άξονες και τώρα το Ελληνικό.</w:t>
      </w:r>
    </w:p>
    <w:p w14:paraId="09805340" w14:textId="77777777" w:rsidR="00BA128F" w:rsidRDefault="00BF6BD8">
      <w:pPr>
        <w:spacing w:after="0" w:line="600" w:lineRule="auto"/>
        <w:ind w:firstLine="720"/>
        <w:jc w:val="both"/>
        <w:rPr>
          <w:rFonts w:eastAsia="Times New Roman"/>
          <w:szCs w:val="24"/>
        </w:rPr>
      </w:pPr>
      <w:r>
        <w:rPr>
          <w:rFonts w:eastAsia="Times New Roman"/>
          <w:szCs w:val="24"/>
        </w:rPr>
        <w:t xml:space="preserve"> Όλη, όμως, η μεγάλη προσπάθεια που έκανε η χώρα, που πατήσαμε στα πόδια μας, που πήγαμε στην ανάκαμψη το 2014 υπονομεύτηκε από την πολιτική σας, υπονομεύτηκε από τ</w:t>
      </w:r>
      <w:r>
        <w:rPr>
          <w:rFonts w:eastAsia="Times New Roman"/>
          <w:szCs w:val="24"/>
        </w:rPr>
        <w:t>ις ιδεοληψίες σας. Ακόμα και ο αναπτυξιακός νόμος που ψηφίσατε πρόσφατα είναι ακόμα ανενεργός. Σήμερα επικρατεί στη χώρα απόλυτη επενδυτική άπνοια. Κανένας νέος επενδυτής δεν πλησιάζει την Ελλάδα.</w:t>
      </w:r>
    </w:p>
    <w:p w14:paraId="09805341" w14:textId="77777777" w:rsidR="00BA128F" w:rsidRDefault="00BF6BD8">
      <w:pPr>
        <w:spacing w:after="0" w:line="600" w:lineRule="auto"/>
        <w:ind w:firstLine="720"/>
        <w:jc w:val="both"/>
        <w:rPr>
          <w:rFonts w:eastAsia="Times New Roman"/>
          <w:szCs w:val="24"/>
        </w:rPr>
      </w:pPr>
      <w:r>
        <w:rPr>
          <w:rFonts w:eastAsia="Times New Roman"/>
          <w:szCs w:val="24"/>
        </w:rPr>
        <w:t>Επίσης, θέλω να τονίσω ότι η ανάπτυξη του Ελληνικού δεν ήτα</w:t>
      </w:r>
      <w:r>
        <w:rPr>
          <w:rFonts w:eastAsia="Times New Roman"/>
          <w:szCs w:val="24"/>
        </w:rPr>
        <w:t xml:space="preserve">ν αυτόνομο έργο, εδραζόταν στην ολοκληρωμένη προσπάθεια αξιοποίησης του παρακτίου μετώπου, της </w:t>
      </w:r>
      <w:r>
        <w:rPr>
          <w:rFonts w:eastAsia="Times New Roman"/>
          <w:szCs w:val="24"/>
        </w:rPr>
        <w:t>α</w:t>
      </w:r>
      <w:r>
        <w:rPr>
          <w:rFonts w:eastAsia="Times New Roman"/>
          <w:szCs w:val="24"/>
        </w:rPr>
        <w:t>θηναϊκής Ριβιέρας, με την ομώνυμη εταιρεία, η οποία λειτουργούσε εκτός ΤΑΙΠΕΔ. Σας θυμίζω το πρώτο σας νομοσχέδιο, στο νομοσχέδιο για την ανθρωπιστική κρίση. Να</w:t>
      </w:r>
      <w:r>
        <w:rPr>
          <w:rFonts w:eastAsia="Times New Roman"/>
          <w:szCs w:val="24"/>
        </w:rPr>
        <w:t xml:space="preserve"> ψάξετε να δείτε γιατί καταργήσατε αυτήν την εταιρεία και τελικά όλα τα ακίνητα της </w:t>
      </w:r>
      <w:r>
        <w:rPr>
          <w:rFonts w:eastAsia="Times New Roman"/>
          <w:szCs w:val="24"/>
        </w:rPr>
        <w:t>α</w:t>
      </w:r>
      <w:r>
        <w:rPr>
          <w:rFonts w:eastAsia="Times New Roman"/>
          <w:szCs w:val="24"/>
        </w:rPr>
        <w:t>θηναϊκής Ριβιέρας οδηγήθηκαν στο ΤΑΙΠΕΔ.</w:t>
      </w:r>
    </w:p>
    <w:p w14:paraId="09805342" w14:textId="77777777" w:rsidR="00BA128F" w:rsidRDefault="00BF6BD8">
      <w:pPr>
        <w:spacing w:after="0" w:line="600" w:lineRule="auto"/>
        <w:ind w:firstLine="720"/>
        <w:jc w:val="both"/>
        <w:rPr>
          <w:rFonts w:eastAsia="Times New Roman"/>
          <w:szCs w:val="24"/>
        </w:rPr>
      </w:pPr>
      <w:r>
        <w:rPr>
          <w:rFonts w:eastAsia="Times New Roman"/>
          <w:szCs w:val="24"/>
        </w:rPr>
        <w:t xml:space="preserve">Κυρίες και κύριοι συνάδελφοι, θυμάμαι ότι στις 8 Απριλίου του 2014 είχα την τιμή να εκπροσωπήσω τότε την </w:t>
      </w:r>
      <w:r>
        <w:rPr>
          <w:rFonts w:eastAsia="Times New Roman"/>
          <w:szCs w:val="24"/>
        </w:rPr>
        <w:t>κ</w:t>
      </w:r>
      <w:r>
        <w:rPr>
          <w:rFonts w:eastAsia="Times New Roman"/>
          <w:szCs w:val="24"/>
        </w:rPr>
        <w:t>υβέρνηση στην Επιτροπή Ο</w:t>
      </w:r>
      <w:r>
        <w:rPr>
          <w:rFonts w:eastAsia="Times New Roman"/>
          <w:szCs w:val="24"/>
        </w:rPr>
        <w:t xml:space="preserve">ικονομικών της Βουλής σε έκτακτη συνεδρίαση που ζήτησε ο ΣΥΡΙΖΑ με σκοπό να υπερασπίσω την επένδυση του Ελληνικού. </w:t>
      </w:r>
    </w:p>
    <w:p w14:paraId="09805343" w14:textId="77777777" w:rsidR="00BA128F" w:rsidRDefault="00BF6BD8">
      <w:pPr>
        <w:spacing w:after="0" w:line="600" w:lineRule="auto"/>
        <w:ind w:firstLine="720"/>
        <w:jc w:val="both"/>
        <w:rPr>
          <w:rFonts w:eastAsia="Times New Roman"/>
          <w:szCs w:val="24"/>
        </w:rPr>
      </w:pPr>
      <w:r>
        <w:rPr>
          <w:rFonts w:eastAsia="Times New Roman"/>
          <w:szCs w:val="24"/>
        </w:rPr>
        <w:t xml:space="preserve">Να σας θυμίσω τι λέγατε τότε; Ότι κάνουμε δώρο το Ελληνικό. Ότι παραβιάζουμε το δημόσιο συμφέρον. Ότι ξεπουλάμε τη δημόσια περιουσία. Και ο </w:t>
      </w:r>
      <w:r>
        <w:rPr>
          <w:rFonts w:eastAsia="Times New Roman"/>
          <w:szCs w:val="24"/>
        </w:rPr>
        <w:t xml:space="preserve">ίδιος ο Πρωθυπουργός σήμερα, ο κ. Τσίπρας, στην ίδια γραμμή τότε –θυμάστε;- με την κ. Ζωή Κωνσταντοπούλου άφηνε υπονοούμενα για τη νομιμότητα των διαδικασιών για τη διασφάλιση του δημοσίου συμφέροντος. </w:t>
      </w:r>
    </w:p>
    <w:p w14:paraId="09805344" w14:textId="77777777" w:rsidR="00BA128F" w:rsidRDefault="00BF6BD8">
      <w:pPr>
        <w:spacing w:after="0" w:line="600" w:lineRule="auto"/>
        <w:ind w:firstLine="720"/>
        <w:jc w:val="both"/>
        <w:rPr>
          <w:rFonts w:eastAsia="Times New Roman"/>
          <w:szCs w:val="24"/>
        </w:rPr>
      </w:pPr>
      <w:r>
        <w:rPr>
          <w:rFonts w:eastAsia="Times New Roman"/>
          <w:szCs w:val="24"/>
        </w:rPr>
        <w:t xml:space="preserve">Άνθρακες ο θησαυρός! Τα ξεχάσατε όλα. Πέρασαν σχεδόν </w:t>
      </w:r>
      <w:r>
        <w:rPr>
          <w:rFonts w:eastAsia="Times New Roman"/>
          <w:szCs w:val="24"/>
        </w:rPr>
        <w:t>δύο χρόνια από τότε που ολοκληρώθηκε ο διαγωνισμός για το Ελληνικό και φυσικά από την καθυστέρηση αυτή, παρά την τροποποιητική σύμβαση που φέρνετε, τίποτα θετικό δεν προκύπτει.</w:t>
      </w:r>
    </w:p>
    <w:p w14:paraId="09805345" w14:textId="77777777" w:rsidR="00BA128F" w:rsidRDefault="00BF6BD8">
      <w:pPr>
        <w:spacing w:after="0" w:line="600" w:lineRule="auto"/>
        <w:ind w:firstLine="720"/>
        <w:jc w:val="both"/>
        <w:rPr>
          <w:rFonts w:eastAsia="Times New Roman"/>
          <w:szCs w:val="24"/>
        </w:rPr>
      </w:pPr>
      <w:r>
        <w:rPr>
          <w:rFonts w:eastAsia="Times New Roman"/>
          <w:szCs w:val="24"/>
        </w:rPr>
        <w:t>Ακούστε, κυρίες και κύριοι συνάδελφοι, πουλάτε την ίδια έκταση, την παραχωρείτε</w:t>
      </w:r>
      <w:r>
        <w:rPr>
          <w:rFonts w:eastAsia="Times New Roman"/>
          <w:szCs w:val="24"/>
        </w:rPr>
        <w:t xml:space="preserve"> για το ίδιο χρονικό διάστημα, εισπράττετε το ίδιο τίμημα και δημιουργείτε το ίδιο μητροπολιτικό πάρκο, για ενενήντα εννιά χρόνια, για 915 εκατομμύρια ευρώ, με τις υποδομές να γίνονται από τον επενδυτή, με </w:t>
      </w:r>
      <w:r>
        <w:rPr>
          <w:rFonts w:eastAsia="Times New Roman"/>
          <w:szCs w:val="24"/>
        </w:rPr>
        <w:t>δύο χιλιάδες</w:t>
      </w:r>
      <w:r>
        <w:rPr>
          <w:rFonts w:eastAsia="Times New Roman"/>
          <w:szCs w:val="24"/>
        </w:rPr>
        <w:t xml:space="preserve"> στρέμματα πάρκο.</w:t>
      </w:r>
    </w:p>
    <w:p w14:paraId="09805346" w14:textId="77777777" w:rsidR="00BA128F" w:rsidRDefault="00BF6BD8">
      <w:pPr>
        <w:spacing w:after="0" w:line="600" w:lineRule="auto"/>
        <w:ind w:firstLine="720"/>
        <w:jc w:val="both"/>
        <w:rPr>
          <w:rFonts w:eastAsia="Times New Roman"/>
          <w:szCs w:val="24"/>
        </w:rPr>
      </w:pPr>
      <w:r>
        <w:rPr>
          <w:rFonts w:eastAsia="Times New Roman"/>
          <w:szCs w:val="24"/>
        </w:rPr>
        <w:t xml:space="preserve"> Ο κύριος Υπουργός ε</w:t>
      </w:r>
      <w:r>
        <w:rPr>
          <w:rFonts w:eastAsia="Times New Roman"/>
          <w:szCs w:val="24"/>
        </w:rPr>
        <w:t>ίπε κάτι πάρα πολύ σημαντικό στην τοποθέτησή του: Επιβεβαίωσε ότι το μόνο</w:t>
      </w:r>
      <w:r>
        <w:rPr>
          <w:rFonts w:eastAsia="Times New Roman"/>
          <w:szCs w:val="24"/>
        </w:rPr>
        <w:t>,</w:t>
      </w:r>
      <w:r>
        <w:rPr>
          <w:rFonts w:eastAsia="Times New Roman"/>
          <w:szCs w:val="24"/>
        </w:rPr>
        <w:t xml:space="preserve"> που κάνει η τροποποιητική σύμβαση είναι ότι προσαρμόζει τη σύμβαση στο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που ήθελε να κάνει η εταιρεία. Αυτό ξέρετε πώς λέγεται στη γλώσσα της Βουλής; </w:t>
      </w:r>
      <w:r>
        <w:rPr>
          <w:rFonts w:eastAsia="Times New Roman"/>
          <w:szCs w:val="24"/>
        </w:rPr>
        <w:t>ν</w:t>
      </w:r>
      <w:r>
        <w:rPr>
          <w:rFonts w:eastAsia="Times New Roman"/>
          <w:szCs w:val="24"/>
        </w:rPr>
        <w:t xml:space="preserve">ομοτεχνική </w:t>
      </w:r>
      <w:r>
        <w:rPr>
          <w:rFonts w:eastAsia="Times New Roman"/>
          <w:szCs w:val="24"/>
        </w:rPr>
        <w:t>βελτίωση.</w:t>
      </w:r>
    </w:p>
    <w:p w14:paraId="0980534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Η εταιρεία αυτό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ήθελε να κάνει. Η </w:t>
      </w:r>
      <w:r>
        <w:rPr>
          <w:rFonts w:eastAsia="Times New Roman" w:cs="Times New Roman"/>
          <w:szCs w:val="24"/>
        </w:rPr>
        <w:t>σ</w:t>
      </w:r>
      <w:r>
        <w:rPr>
          <w:rFonts w:eastAsia="Times New Roman" w:cs="Times New Roman"/>
          <w:szCs w:val="24"/>
        </w:rPr>
        <w:t>ύμβαση έδινε κάτι παραπάνω. Το πήρατε πίσω. Δεν το ήθελε η εταιρεία. Τίποτε δεν κερδίσατε. Θα εμφανιστεί, όμως, κάποιος ομιλητής του ΣΥΡΙΖΑ -από τους ελάχιστους που έχουν γραφτεί σήμερα- και θα πε</w:t>
      </w:r>
      <w:r>
        <w:rPr>
          <w:rFonts w:eastAsia="Times New Roman" w:cs="Times New Roman"/>
          <w:szCs w:val="24"/>
        </w:rPr>
        <w:t>ι ότι άλλαξε η καταβολή, ότι θα πάρουμε τα πρώτα δύο χρόνια το 51% του τιμήματος. Σοβαρολογούμε; Αυτό είναι δώρο άδωρο.</w:t>
      </w:r>
    </w:p>
    <w:p w14:paraId="0980534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αρχική </w:t>
      </w:r>
      <w:r>
        <w:rPr>
          <w:rFonts w:eastAsia="Times New Roman" w:cs="Times New Roman"/>
          <w:szCs w:val="24"/>
        </w:rPr>
        <w:t>σ</w:t>
      </w:r>
      <w:r>
        <w:rPr>
          <w:rFonts w:eastAsia="Times New Roman" w:cs="Times New Roman"/>
          <w:szCs w:val="24"/>
        </w:rPr>
        <w:t>ύμβαση έπρεπε τον Νοέμβριο του 2016 να μπουν στα δημόσια ταμεία 300 εκατομμύρια ευρώ. Τώρα, με την καθυστέρηση; Ό</w:t>
      </w:r>
      <w:r>
        <w:rPr>
          <w:rFonts w:eastAsia="Times New Roman" w:cs="Times New Roman"/>
          <w:szCs w:val="24"/>
        </w:rPr>
        <w:t>,τι μπει, θα μπει τον Νοέμβριο του 2018, σε μία εποχή που κόβετε για 11 εκατομμύρια ευρώ τις συντάξεις χηρείας. Και σύμφωνα με το ΙΟΒΕ χάσατε 1 δισεκατομμύριο ευρώ για την ελληνική οικονομία από αυτή τη διετή καθυστέρηση.</w:t>
      </w:r>
    </w:p>
    <w:p w14:paraId="0980534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Όμως, κυρίες και κύριοι </w:t>
      </w:r>
      <w:r>
        <w:rPr>
          <w:rFonts w:eastAsia="Times New Roman" w:cs="Times New Roman"/>
          <w:szCs w:val="24"/>
        </w:rPr>
        <w:t>συνάδελφοι, το κρίσιμο ερώτημα είναι τι μέλει γενέσθαι, αν μπορείτε με την ιδεολογία της Αριστεράς να συμβάλετε στην υλοποίηση της επένδυσης και στη δημιουργία των δεκάδων χιλιάδων θέσεων εργασίας που προβλέπονται.</w:t>
      </w:r>
    </w:p>
    <w:p w14:paraId="0980534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Πρώτη προτεραιότητα: Μπορείτε να παραδώσε</w:t>
      </w:r>
      <w:r>
        <w:rPr>
          <w:rFonts w:eastAsia="Times New Roman" w:cs="Times New Roman"/>
          <w:szCs w:val="24"/>
        </w:rPr>
        <w:t xml:space="preserve">τε ελεύθερο το χώρο, όπως προβλέπει η </w:t>
      </w:r>
      <w:r>
        <w:rPr>
          <w:rFonts w:eastAsia="Times New Roman" w:cs="Times New Roman"/>
          <w:szCs w:val="24"/>
        </w:rPr>
        <w:t>σ</w:t>
      </w:r>
      <w:r>
        <w:rPr>
          <w:rFonts w:eastAsia="Times New Roman" w:cs="Times New Roman"/>
          <w:szCs w:val="24"/>
        </w:rPr>
        <w:t>ύμβαση; Σήμερα ο χώρος του αεροδρομίου έχει γίνει ένα προσφυγικό πάρκο, μία εστία ρύπανσης, με τεράστιους κινδύνους και για τους κατοίκους, αλλά και για τους ίδιους τους μετανάστες που στοιβάζονται εκεί.</w:t>
      </w:r>
    </w:p>
    <w:p w14:paraId="0980534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Κατά δεύτερον</w:t>
      </w:r>
      <w:r>
        <w:rPr>
          <w:rFonts w:eastAsia="Times New Roman" w:cs="Times New Roman"/>
          <w:szCs w:val="24"/>
        </w:rPr>
        <w:t xml:space="preserve">, πρέπει να στελεχώσετε άμεσα το </w:t>
      </w:r>
      <w:r>
        <w:rPr>
          <w:rFonts w:eastAsia="Times New Roman" w:cs="Times New Roman"/>
          <w:szCs w:val="24"/>
        </w:rPr>
        <w:t>Γ</w:t>
      </w:r>
      <w:r>
        <w:rPr>
          <w:rFonts w:eastAsia="Times New Roman" w:cs="Times New Roman"/>
          <w:szCs w:val="24"/>
        </w:rPr>
        <w:t xml:space="preserve">ραφείο </w:t>
      </w:r>
      <w:r>
        <w:rPr>
          <w:rFonts w:eastAsia="Times New Roman" w:cs="Times New Roman"/>
          <w:szCs w:val="24"/>
        </w:rPr>
        <w:t>Ε</w:t>
      </w:r>
      <w:r>
        <w:rPr>
          <w:rFonts w:eastAsia="Times New Roman" w:cs="Times New Roman"/>
          <w:szCs w:val="24"/>
        </w:rPr>
        <w:t>λληνικού στο Υπουργείο Οικονομικών. Βέβαια, κύριε Υπουργέ, θα ήθελα να λάβετε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μία πρόταση. Θα ήταν ενδεδειγμένη πλέον λύση, λόγω της καθυστέρησης στελέχωσης του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t>Ε</w:t>
      </w:r>
      <w:r>
        <w:rPr>
          <w:rFonts w:eastAsia="Times New Roman" w:cs="Times New Roman"/>
          <w:szCs w:val="24"/>
        </w:rPr>
        <w:t>λληνικού, να μεταβιβάσετε αυτές τι</w:t>
      </w:r>
      <w:r>
        <w:rPr>
          <w:rFonts w:eastAsia="Times New Roman" w:cs="Times New Roman"/>
          <w:szCs w:val="24"/>
        </w:rPr>
        <w:t xml:space="preserve">ς αρμοδιότητες στην ήδη λειτουργούσα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Α</w:t>
      </w:r>
      <w:r>
        <w:rPr>
          <w:rFonts w:eastAsia="Times New Roman" w:cs="Times New Roman"/>
          <w:szCs w:val="24"/>
        </w:rPr>
        <w:t xml:space="preserve">δειοδοτική Αρχή του Υπουργείου Οικονομίας, που συστάθηκε με το ν.4146/2013, που έχει και δομή, εγκεκριμένη από το Συμβούλιο της Επικρατείας μέσω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έχει και προσωπικό, έχει και την τεχνογν</w:t>
      </w:r>
      <w:r>
        <w:rPr>
          <w:rFonts w:eastAsia="Times New Roman" w:cs="Times New Roman"/>
          <w:szCs w:val="24"/>
        </w:rPr>
        <w:t>ωσία πλέον να υλοποιήσει μεγάλες επενδύσεις.</w:t>
      </w:r>
    </w:p>
    <w:p w14:paraId="0980534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Βέβαια, υπάρχουν πολλά ακόμη βήματα που πρέπει να γίνουν: τα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 xml:space="preserve">ιατάγματα για τις χρήσεις γης, οι οικοδομικές άδειες, ο διαγωνισμός για το </w:t>
      </w:r>
      <w:r>
        <w:rPr>
          <w:rFonts w:eastAsia="Times New Roman" w:cs="Times New Roman"/>
          <w:szCs w:val="24"/>
        </w:rPr>
        <w:t>κ</w:t>
      </w:r>
      <w:r>
        <w:rPr>
          <w:rFonts w:eastAsia="Times New Roman" w:cs="Times New Roman"/>
          <w:szCs w:val="24"/>
        </w:rPr>
        <w:t>αζίνο, να συγκροτηθεί ο ειδικός διοικητικός φορέας για τη διαχε</w:t>
      </w:r>
      <w:r>
        <w:rPr>
          <w:rFonts w:eastAsia="Times New Roman" w:cs="Times New Roman"/>
          <w:szCs w:val="24"/>
        </w:rPr>
        <w:t xml:space="preserve">ίριση των ελεύθερων χώρων. Φως, νερό, τηλέφωνο, στην ποσότητα που απαιτείται πρέπει να έρθει στην έκταση. </w:t>
      </w:r>
    </w:p>
    <w:p w14:paraId="0980534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Αυτά, κυρίες και κύριοι συνάδελφοι, απαιτούν μία κυβέρνηση που πιστεύει στις επενδύσεις. Τελικά, πιστεύω, ότι πολλές από αυτές τις υποχρεώσεις του </w:t>
      </w:r>
      <w:r>
        <w:rPr>
          <w:rFonts w:eastAsia="Times New Roman" w:cs="Times New Roman"/>
          <w:szCs w:val="24"/>
        </w:rPr>
        <w:t>δ</w:t>
      </w:r>
      <w:r>
        <w:rPr>
          <w:rFonts w:eastAsia="Times New Roman" w:cs="Times New Roman"/>
          <w:szCs w:val="24"/>
        </w:rPr>
        <w:t>η</w:t>
      </w:r>
      <w:r>
        <w:rPr>
          <w:rFonts w:eastAsia="Times New Roman" w:cs="Times New Roman"/>
          <w:szCs w:val="24"/>
        </w:rPr>
        <w:t>μοσίου, θα πέσουν πολύ σύντομα και πάλι στις πλάτες της επόμενης κυβέρνησης, της Νέας Δημοκρατίας.</w:t>
      </w:r>
    </w:p>
    <w:p w14:paraId="0980534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Όπως καταφέραμε να ολοκληρώσουμε το διαγωνισμό, όπως καταφέραμε μέσω του «</w:t>
      </w:r>
      <w:r>
        <w:rPr>
          <w:rFonts w:eastAsia="Times New Roman" w:cs="Times New Roman"/>
          <w:szCs w:val="24"/>
          <w:lang w:val="en-US"/>
        </w:rPr>
        <w:t>Invest</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να προσελκύσουμε κεφάλαια από τα Ηνωμένα Αραβικά Εμιράτα, από την</w:t>
      </w:r>
      <w:r>
        <w:rPr>
          <w:rFonts w:eastAsia="Times New Roman" w:cs="Times New Roman"/>
          <w:szCs w:val="24"/>
        </w:rPr>
        <w:t xml:space="preserve"> Κίνα, που συμμετέχουν στην </w:t>
      </w:r>
      <w:r>
        <w:rPr>
          <w:rFonts w:eastAsia="Times New Roman" w:cs="Times New Roman"/>
          <w:szCs w:val="24"/>
        </w:rPr>
        <w:t>κ</w:t>
      </w:r>
      <w:r>
        <w:rPr>
          <w:rFonts w:eastAsia="Times New Roman" w:cs="Times New Roman"/>
          <w:szCs w:val="24"/>
        </w:rPr>
        <w:t>οινοπραξία, έτσι θα καταφέρουμε στην πράξη να δημιουργήσουμε και να συμβάλλουμε στην υλοποίηση της μεγαλύτερης αστικής ανάπλασης στην Ευρώπη, ενός έργου</w:t>
      </w:r>
      <w:r>
        <w:rPr>
          <w:rFonts w:eastAsia="Times New Roman" w:cs="Times New Roman"/>
          <w:szCs w:val="24"/>
        </w:rPr>
        <w:t>,</w:t>
      </w:r>
      <w:r>
        <w:rPr>
          <w:rFonts w:eastAsia="Times New Roman" w:cs="Times New Roman"/>
          <w:szCs w:val="24"/>
        </w:rPr>
        <w:t xml:space="preserve"> που αλλάζει την εικόνα της Αθήνας, την εικόνα της Αττικής, την εικόνα ολό</w:t>
      </w:r>
      <w:r>
        <w:rPr>
          <w:rFonts w:eastAsia="Times New Roman" w:cs="Times New Roman"/>
          <w:szCs w:val="24"/>
        </w:rPr>
        <w:t>κληρης της Ελλάδος.</w:t>
      </w:r>
    </w:p>
    <w:p w14:paraId="0980534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805350" w14:textId="77777777" w:rsidR="00BA128F" w:rsidRDefault="00BF6BD8">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9805351"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κύριε συνάδελφε.</w:t>
      </w:r>
    </w:p>
    <w:p w14:paraId="0980535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 Σαχινίδης από τη Χρυσή Αυγή.</w:t>
      </w:r>
    </w:p>
    <w:p w14:paraId="0980535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Ευχαριστώ, κύριε Πρόεδρε.</w:t>
      </w:r>
    </w:p>
    <w:p w14:paraId="0980535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δυστυχώς</w:t>
      </w:r>
      <w:r>
        <w:rPr>
          <w:rFonts w:eastAsia="Times New Roman" w:cs="Times New Roman"/>
          <w:szCs w:val="24"/>
        </w:rPr>
        <w:t>,</w:t>
      </w:r>
      <w:r>
        <w:rPr>
          <w:rFonts w:eastAsia="Times New Roman" w:cs="Times New Roman"/>
          <w:szCs w:val="24"/>
        </w:rPr>
        <w:t xml:space="preserve"> ο αρμόδιος Υπουργός, ο κ. Μπαλτάς, δεν είναι εδώ. Αναφέρθηκε σε επενδύσεις, σε παραμέτρους κ</w:t>
      </w:r>
      <w:r>
        <w:rPr>
          <w:rFonts w:eastAsia="Times New Roman" w:cs="Times New Roman"/>
          <w:szCs w:val="24"/>
        </w:rPr>
        <w:t>.</w:t>
      </w:r>
      <w:r>
        <w:rPr>
          <w:rFonts w:eastAsia="Times New Roman" w:cs="Times New Roman"/>
          <w:szCs w:val="24"/>
        </w:rPr>
        <w:t>λπ.. Θα έπρεπε να είναι εδώ για να ακούσει τα δικά μας επιχειρήματα για το κατά πόσο είναι μία πραγματική επ</w:t>
      </w:r>
      <w:r>
        <w:rPr>
          <w:rFonts w:eastAsia="Times New Roman" w:cs="Times New Roman"/>
          <w:szCs w:val="24"/>
        </w:rPr>
        <w:t xml:space="preserve">ένδυση, όπως και για τους αστάθμητους παράγοντες για τους οποίους ακούσαμε χθες στην ακρόαση φορέων. </w:t>
      </w:r>
    </w:p>
    <w:p w14:paraId="0980535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σχέδιο νόμου για την κύρωση της </w:t>
      </w:r>
      <w:r>
        <w:rPr>
          <w:rFonts w:eastAsia="Times New Roman" w:cs="Times New Roman"/>
          <w:szCs w:val="24"/>
        </w:rPr>
        <w:t>σ</w:t>
      </w:r>
      <w:r>
        <w:rPr>
          <w:rFonts w:eastAsia="Times New Roman" w:cs="Times New Roman"/>
          <w:szCs w:val="24"/>
        </w:rPr>
        <w:t xml:space="preserve">ύμβασης αγοραπωλησίας μετοχών για την απόκτηση του 100% του μετοχικού κεφαλαίου της εταιρείας </w:t>
      </w:r>
      <w:r>
        <w:rPr>
          <w:rFonts w:eastAsia="Times New Roman" w:cs="Times New Roman"/>
          <w:szCs w:val="24"/>
        </w:rPr>
        <w:t>«</w:t>
      </w:r>
      <w:r>
        <w:rPr>
          <w:rFonts w:eastAsia="Times New Roman" w:cs="Times New Roman"/>
          <w:szCs w:val="24"/>
        </w:rPr>
        <w:t>ΕΛΛΗΝΙΚΟ Α.Ε.</w:t>
      </w:r>
      <w:r>
        <w:rPr>
          <w:rFonts w:eastAsia="Times New Roman" w:cs="Times New Roman"/>
          <w:szCs w:val="24"/>
        </w:rPr>
        <w:t>»</w:t>
      </w:r>
      <w:r>
        <w:rPr>
          <w:rFonts w:eastAsia="Times New Roman" w:cs="Times New Roman"/>
          <w:szCs w:val="24"/>
        </w:rPr>
        <w:t xml:space="preserve"> και για</w:t>
      </w:r>
      <w:r>
        <w:rPr>
          <w:rFonts w:eastAsia="Times New Roman" w:cs="Times New Roman"/>
          <w:szCs w:val="24"/>
        </w:rPr>
        <w:t xml:space="preserve"> τις τροποποιητικές συμβάσεις και ρυθμίσεις λοιπών συναφών θεμάτων, σήμερα όπως και χθες…</w:t>
      </w:r>
    </w:p>
    <w:p w14:paraId="0980535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Δεν υπάρχει Υπουργός, κύριε Πρόεδρε.</w:t>
      </w:r>
    </w:p>
    <w:p w14:paraId="0980535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Δεν πειράζει, θα τα ακούσουν.</w:t>
      </w:r>
    </w:p>
    <w:p w14:paraId="0980535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Πειράζει.</w:t>
      </w:r>
    </w:p>
    <w:p w14:paraId="0980535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Σίγουρα παρακολουθο</w:t>
      </w:r>
      <w:r>
        <w:rPr>
          <w:rFonts w:eastAsia="Times New Roman" w:cs="Times New Roman"/>
          <w:szCs w:val="24"/>
        </w:rPr>
        <w:t>ύν.</w:t>
      </w:r>
    </w:p>
    <w:p w14:paraId="0980535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Σήμερα όπως και χθες, στην ακρόαση φορέων, ακούσαμε για άλλη μία φορά τους συγκυβερνώντες να διαπληκτίζονται με τους Βουλευτές της Αξιωματικής Αντιπολίτευσης, της </w:t>
      </w:r>
      <w:r>
        <w:rPr>
          <w:rFonts w:eastAsia="Times New Roman" w:cs="Times New Roman"/>
        </w:rPr>
        <w:t>Νέας Δημοκρατίας</w:t>
      </w:r>
      <w:r>
        <w:rPr>
          <w:rFonts w:eastAsia="Times New Roman" w:cs="Times New Roman"/>
          <w:szCs w:val="24"/>
        </w:rPr>
        <w:t>, για το ποιου ιδέα είναι το ξεπούλημα δημόσιας περιουσίας και για τις δι</w:t>
      </w:r>
      <w:r>
        <w:rPr>
          <w:rFonts w:eastAsia="Times New Roman" w:cs="Times New Roman"/>
          <w:szCs w:val="24"/>
        </w:rPr>
        <w:t>αμαρτυρίες…</w:t>
      </w:r>
    </w:p>
    <w:p w14:paraId="0980535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Σταμάτα! Μας παριστάνουν τους δημοκράτες.</w:t>
      </w:r>
    </w:p>
    <w:p w14:paraId="0980535C"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Σας παρακαλώ, αφήστε το συνάδελφό σας να μιλήσει. Το δικό σας χώρο εκφράζει. </w:t>
      </w:r>
    </w:p>
    <w:p w14:paraId="0980535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Είναι υποχρεωμένος να είναι εδώ ο Υπουργός.</w:t>
      </w:r>
    </w:p>
    <w:p w14:paraId="0980535E"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(Σπυρ</w:t>
      </w:r>
      <w:r>
        <w:rPr>
          <w:rFonts w:eastAsia="Times New Roman"/>
          <w:b/>
          <w:bCs/>
        </w:rPr>
        <w:t>ίδων Λυκούδης):</w:t>
      </w:r>
      <w:r>
        <w:rPr>
          <w:rFonts w:eastAsia="Times New Roman" w:cs="Times New Roman"/>
          <w:szCs w:val="24"/>
        </w:rPr>
        <w:t xml:space="preserve"> Είναι άλλος Υπουργός εδώ. </w:t>
      </w:r>
    </w:p>
    <w:p w14:paraId="0980535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Πού είναι;</w:t>
      </w:r>
    </w:p>
    <w:p w14:paraId="09805360"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Συνεχίστε, κύριε συνάδελφε.</w:t>
      </w:r>
    </w:p>
    <w:p w14:paraId="0980536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 δεν είναι. Λέτε ψέματα. Δεν υπάρχει εδώ Υπουργός.</w:t>
      </w:r>
    </w:p>
    <w:p w14:paraId="0980536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δεν είναι κα</w:t>
      </w:r>
      <w:r>
        <w:rPr>
          <w:rFonts w:eastAsia="Times New Roman" w:cs="Times New Roman"/>
          <w:szCs w:val="24"/>
        </w:rPr>
        <w:t xml:space="preserve">νένας Υπουργός εδώ. </w:t>
      </w:r>
    </w:p>
    <w:p w14:paraId="09805363"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Βγήκε μισό λεπτό, έξω, κυρία συνάδελφε. Δεν ήταν εδώ πριν από τριάντα δευτερόλεπτα; Αφορμές ψάχνουμε; </w:t>
      </w:r>
    </w:p>
    <w:p w14:paraId="0980536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Απαγορεύεται από τον Κανονισμό.</w:t>
      </w:r>
    </w:p>
    <w:p w14:paraId="09805365"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Συνεχίστε, κύριε συνάδελφε. </w:t>
      </w:r>
    </w:p>
    <w:p w14:paraId="0980536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Βλέπετε ότι πραγματικά τους ενδιαφέρει πάρα πολύ η άποψη όλων των πολιτικών κομμάτων! Θα έπρεπε κανονικά αυτό το νομοσχέδιο να αφορά όλο το Υπουργικό Συμβούλιο. Και το Υπουργείο Οικονομικών και το Υπουργείο </w:t>
      </w:r>
      <w:r>
        <w:rPr>
          <w:rFonts w:eastAsia="Times New Roman" w:cs="Times New Roman"/>
          <w:szCs w:val="24"/>
        </w:rPr>
        <w:t>Μεταφορών -του κ. Σπίρτζη- και όλους. Δυστυχώς, όμως, βλέπετε ότι, πέρα από τον τρόπο</w:t>
      </w:r>
      <w:r>
        <w:rPr>
          <w:rFonts w:eastAsia="Times New Roman" w:cs="Times New Roman"/>
          <w:szCs w:val="24"/>
        </w:rPr>
        <w:t>,</w:t>
      </w:r>
      <w:r>
        <w:rPr>
          <w:rFonts w:eastAsia="Times New Roman" w:cs="Times New Roman"/>
          <w:szCs w:val="24"/>
        </w:rPr>
        <w:t xml:space="preserve"> που μας αντιμετωπίζουν γενικότερα ως Χρυσή Αυγή, αδιαφορούν πλήρως για την άποψη ενός μεγάλου κομματιού της ελληνικής κοινωνίας. </w:t>
      </w:r>
    </w:p>
    <w:p w14:paraId="0980536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συνεχίσω, όμως, γιατί είμαι σίγουρος</w:t>
      </w:r>
      <w:r>
        <w:rPr>
          <w:rFonts w:eastAsia="Times New Roman" w:cs="Times New Roman"/>
          <w:szCs w:val="24"/>
        </w:rPr>
        <w:t xml:space="preserve"> ότι και τα Πρακτικά θα διαβάσουν και παρακολουθούν από τις τηλεοράσεις.</w:t>
      </w:r>
    </w:p>
    <w:p w14:paraId="0980536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Ακούσαμε, λοιπόν, κι εχθές και σήμερα να διαπληκτίζονται οι συγκυβερνώντες με την Αξιωματική Αντιπολίτευση για το ποιανού ιδέα είναι το ξεπούλημα της δημόσιας περιουσίας και τις διαμα</w:t>
      </w:r>
      <w:r>
        <w:rPr>
          <w:rFonts w:eastAsia="Times New Roman" w:cs="Times New Roman"/>
          <w:szCs w:val="24"/>
        </w:rPr>
        <w:t xml:space="preserve">ρτυρίες για ποιον λόγο δεν είχε στηρίξει ο ΣΥΡΙΖΑ το ξεπούλημα όταν ήταν κυβέρνηση η Νέα Δημοκρατία. Εδώ τι έχουμε; Μια άμεση παραδοχή ότι πράγματι είστε ίδιοι. Αριστεροί και δεξιοί είστε ακριβώς το ίδιο. Να τα πάρουμε, όμως, από την αρχή. </w:t>
      </w:r>
    </w:p>
    <w:p w14:paraId="0980536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Εχθές, όταν η σ</w:t>
      </w:r>
      <w:r>
        <w:rPr>
          <w:rFonts w:eastAsia="Times New Roman" w:cs="Times New Roman"/>
          <w:szCs w:val="24"/>
        </w:rPr>
        <w:t xml:space="preserve">υναγωνίστρια Ζαρούλια ζήτησε να είναι παρών στη ακρόαση των φορέων, εκπρόσωπος του ΤΑΙΠΕΔ, ο εκτελών χρέη Προέδρου κ. Μπαλαούρας, είπε ότι δεν υπάρχει αυτός ο λόγος. Αλήθεια, πόσες φορές στην ακρόαση των φορέων ακούσαμε εχθές τη λέξη ΤΑΙΠΕΔ; </w:t>
      </w:r>
    </w:p>
    <w:p w14:paraId="0980536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Επίσης, σε ερ</w:t>
      </w:r>
      <w:r>
        <w:rPr>
          <w:rFonts w:eastAsia="Times New Roman" w:cs="Times New Roman"/>
          <w:szCs w:val="24"/>
        </w:rPr>
        <w:t xml:space="preserve">ώτηση που κατέθεσε προς τους φορείς ο συναγωνιστής Παναγιώταρος και συγκεκριμένα στον εκπρόσωπο του ΙΟΒΕ, τον κ. Βέττα Νικόλαο, για το αν υπήρξε ποτέ χρηματοδότηση του ΙΟΒΕ από τον </w:t>
      </w:r>
      <w:r>
        <w:rPr>
          <w:rFonts w:eastAsia="Times New Roman" w:cs="Times New Roman"/>
          <w:szCs w:val="24"/>
        </w:rPr>
        <w:t>ό</w:t>
      </w:r>
      <w:r>
        <w:rPr>
          <w:rFonts w:eastAsia="Times New Roman" w:cs="Times New Roman"/>
          <w:szCs w:val="24"/>
        </w:rPr>
        <w:t>μιλο Λάτση, πολύ απλά σιώπησε.</w:t>
      </w:r>
    </w:p>
    <w:p w14:paraId="0980536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Γιατί, όμως, έγινε αυτή η ερώτηση από τον σ</w:t>
      </w:r>
      <w:r>
        <w:rPr>
          <w:rFonts w:eastAsia="Times New Roman" w:cs="Times New Roman"/>
          <w:szCs w:val="24"/>
        </w:rPr>
        <w:t>υναγωνιστή; Θα σας εξηγήσουμε. Επειδή πολύ απλά θέλαμε να αποδείξουμε ότι μόνο ανεξάρτητος δεν είναι ο συγκεκριμένος φορέας, όπως υποστηρίζει. Κι επειδή πάντα εμείς της Χρυσής Αυγής μιλάμε με επιχειρήματα, θα σας διαβάσω το πώς αυτοπροσδιορίζονται οι κύριο</w:t>
      </w:r>
      <w:r>
        <w:rPr>
          <w:rFonts w:eastAsia="Times New Roman" w:cs="Times New Roman"/>
          <w:szCs w:val="24"/>
        </w:rPr>
        <w:t>ι του ΙΟΒΕ και θα τα καταθέσω και στα Πρακτικά της Βουλής.</w:t>
      </w:r>
    </w:p>
    <w:p w14:paraId="0980536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Αν μπείτε στη σελίδα τους, θα διαβάσετε τα εξής: «Το ΙΟΒΕ δεν έχει σταθερή χρηματοδότηση από κάποια δημόσια ή ιδιωτική πηγή. Την ανεξαρτησία του υπογραμμίζει μεταξύ άλλων ακριβώς και το γεγονός ότι</w:t>
      </w:r>
      <w:r>
        <w:rPr>
          <w:rFonts w:eastAsia="Times New Roman" w:cs="Times New Roman"/>
          <w:szCs w:val="24"/>
        </w:rPr>
        <w:t xml:space="preserve"> αντλεί χρηματοδότηση από πολλές διαφορετικές πηγές, μέσω χορηγιών και υποστήριξης ερευνητικών έργων. Ενδεικτικά αναφέρουμε την Ευρωπαϊκή Επιτροπή, κλαδικούς συνδέσμους και ενώσεις, επιμελητήρια, χρηματοοικονομικούς οργανισμούς, διεθνείς οργανισμούς και λο</w:t>
      </w:r>
      <w:r>
        <w:rPr>
          <w:rFonts w:eastAsia="Times New Roman" w:cs="Times New Roman"/>
          <w:szCs w:val="24"/>
        </w:rPr>
        <w:t xml:space="preserve">ιπούς ιδιωτικούς φορείς. Η χρηματοδότηση από το </w:t>
      </w:r>
      <w:r>
        <w:rPr>
          <w:rFonts w:eastAsia="Times New Roman" w:cs="Times New Roman"/>
          <w:szCs w:val="24"/>
        </w:rPr>
        <w:t>δ</w:t>
      </w:r>
      <w:r>
        <w:rPr>
          <w:rFonts w:eastAsia="Times New Roman" w:cs="Times New Roman"/>
          <w:szCs w:val="24"/>
        </w:rPr>
        <w:t>ημόσιο για την εκπόνηση συγκεκριμένων έργων δεν ξεπερνά το 9% του ετήσιου προϋπολογισμού».</w:t>
      </w:r>
    </w:p>
    <w:p w14:paraId="0980536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Κι έχει έναν πίνακα που τα αναφέρει με ποσοστά: Ιδιωτικός τομέας-επιχειρήσεις με 25%, με 37%. Αυτό τι αποδεικνύει, κ</w:t>
      </w:r>
      <w:r>
        <w:rPr>
          <w:rFonts w:eastAsia="Times New Roman" w:cs="Times New Roman"/>
          <w:szCs w:val="24"/>
        </w:rPr>
        <w:t>ύριοι; Ότι μόνο ανεξάρτητο δεν είναι και ότι όλες οι μελέτες βγαίνουν κατά παραγγελία. Το καταθέτω στα Πρακτικά.</w:t>
      </w:r>
    </w:p>
    <w:p w14:paraId="0980536E" w14:textId="77777777" w:rsidR="00BA128F" w:rsidRDefault="00BF6BD8">
      <w:pPr>
        <w:spacing w:after="0" w:line="600" w:lineRule="auto"/>
        <w:ind w:firstLine="720"/>
        <w:jc w:val="both"/>
        <w:rPr>
          <w:rFonts w:eastAsia="Times New Roman" w:cs="Times New Roman"/>
        </w:rPr>
      </w:pPr>
      <w:r>
        <w:rPr>
          <w:rFonts w:eastAsia="Times New Roman" w:cs="Times New Roman"/>
        </w:rPr>
        <w:t>(Στο σημείο αυτό ο Βουλευτής κ. Ιωάννης Σαχινίδης καταθέτει για τα Πρακτικά το προαναφερθέν έγγραφο, το οποίο βρίσκεται στο αρχείο του Τμήματος</w:t>
      </w:r>
      <w:r>
        <w:rPr>
          <w:rFonts w:eastAsia="Times New Roman" w:cs="Times New Roman"/>
        </w:rPr>
        <w:t xml:space="preserve"> Γραμματείας της Διεύθυνσης Στενογραφίας και Πρακτικών της Βουλής)</w:t>
      </w:r>
    </w:p>
    <w:p w14:paraId="0980536F" w14:textId="77777777" w:rsidR="00BA128F" w:rsidRDefault="00BF6BD8">
      <w:pPr>
        <w:spacing w:after="0" w:line="600" w:lineRule="auto"/>
        <w:ind w:firstLine="720"/>
        <w:jc w:val="both"/>
        <w:rPr>
          <w:rFonts w:eastAsia="Times New Roman" w:cs="Times New Roman"/>
        </w:rPr>
      </w:pPr>
      <w:r>
        <w:rPr>
          <w:rFonts w:eastAsia="Times New Roman" w:cs="Times New Roman"/>
        </w:rPr>
        <w:t>Εδώ, όμως, προκύπτει ένα πάρα πολύ σοβαρό ζήτημα. Γι’ αυτό είπα και προηγουμένως ότι θα έπρεπε να είναι παρών ο  Υπουργός κ. Σπίρτζης. Επειδή πολλά βασίζονται πάνω στις εκθέσεις του συγκεκρ</w:t>
      </w:r>
      <w:r>
        <w:rPr>
          <w:rFonts w:eastAsia="Times New Roman" w:cs="Times New Roman"/>
        </w:rPr>
        <w:t>ιμένου φορέα, του ΙΟΒΕ, όπως και η αγοραπωλησία του Ελληνικού για την οποία συζητάμε σήμερα, να σας θυμίσω κάτι που δεν το ανέφερε κανείς ούτε εχθές στις επιτροπές ούτε οι προλαλήσαντες σήμερα.</w:t>
      </w:r>
    </w:p>
    <w:p w14:paraId="09805370" w14:textId="77777777" w:rsidR="00BA128F" w:rsidRDefault="00BF6BD8">
      <w:pPr>
        <w:spacing w:after="0" w:line="600" w:lineRule="auto"/>
        <w:ind w:firstLine="720"/>
        <w:jc w:val="both"/>
        <w:rPr>
          <w:rFonts w:eastAsia="Times New Roman" w:cs="Times New Roman"/>
        </w:rPr>
      </w:pPr>
      <w:r>
        <w:rPr>
          <w:rFonts w:eastAsia="Times New Roman" w:cs="Times New Roman"/>
        </w:rPr>
        <w:t xml:space="preserve">Να σας θυμίσω ότι μόλις εχθές στις 11.00 π.μ. ήταν καλεσμένος </w:t>
      </w:r>
      <w:r>
        <w:rPr>
          <w:rFonts w:eastAsia="Times New Roman" w:cs="Times New Roman"/>
        </w:rPr>
        <w:t xml:space="preserve">στον ραδιοφωνικό σταθμό </w:t>
      </w:r>
      <w:r>
        <w:rPr>
          <w:rFonts w:eastAsia="Times New Roman" w:cs="Times New Roman"/>
        </w:rPr>
        <w:t>«</w:t>
      </w:r>
      <w:r>
        <w:rPr>
          <w:rFonts w:eastAsia="Times New Roman" w:cs="Times New Roman"/>
          <w:lang w:val="en-US"/>
        </w:rPr>
        <w:t>REAL</w:t>
      </w:r>
      <w:r>
        <w:rPr>
          <w:rFonts w:eastAsia="Times New Roman" w:cs="Times New Roman"/>
        </w:rPr>
        <w:t xml:space="preserve"> </w:t>
      </w:r>
      <w:r>
        <w:rPr>
          <w:rFonts w:eastAsia="Times New Roman" w:cs="Times New Roman"/>
          <w:lang w:val="en-US"/>
        </w:rPr>
        <w:t>FM</w:t>
      </w:r>
      <w:r>
        <w:rPr>
          <w:rFonts w:eastAsia="Times New Roman" w:cs="Times New Roman"/>
        </w:rPr>
        <w:t>»</w:t>
      </w:r>
      <w:r>
        <w:rPr>
          <w:rFonts w:eastAsia="Times New Roman" w:cs="Times New Roman"/>
        </w:rPr>
        <w:t xml:space="preserve"> ο Υπουργός κ. Σπίρτζης και μάλιστα, πριν από την ακρόαση των φορέων, όπου ο δημοσιογράφος κ. Χατζηνικολάου τον είχε καλεσμένο. Περίπου στα μισά της συνέντευξής του και αναφερόμενος στις τηλεοπτικές άδειες και στην εκτίμηση</w:t>
      </w:r>
      <w:r>
        <w:rPr>
          <w:rFonts w:eastAsia="Times New Roman" w:cs="Times New Roman"/>
        </w:rPr>
        <w:t xml:space="preserve"> του ΣΕΒ για τις απώλειες εσόδων</w:t>
      </w:r>
      <w:r>
        <w:rPr>
          <w:rFonts w:eastAsia="Times New Roman" w:cs="Times New Roman"/>
        </w:rPr>
        <w:t>,</w:t>
      </w:r>
      <w:r>
        <w:rPr>
          <w:rFonts w:eastAsia="Times New Roman" w:cs="Times New Roman"/>
        </w:rPr>
        <w:t xml:space="preserve"> που θα υπάρξουν από τις μειωμένες άδειες, ο Υπουργός απάντησε -και αυτό μπορείτε να το δείτε, γιατί έχει αναρτηθεί και στο διαδίκτυο- ότι επανειλημμένα ο ΣΕΒ έπεσε έξω σε εκτιμήσεις λόγω του ότι αυτές βασίζονταν στις μελέτ</w:t>
      </w:r>
      <w:r>
        <w:rPr>
          <w:rFonts w:eastAsia="Times New Roman" w:cs="Times New Roman"/>
        </w:rPr>
        <w:t>ες του ΙΟΒΕ.</w:t>
      </w:r>
    </w:p>
    <w:p w14:paraId="09805371" w14:textId="77777777" w:rsidR="00BA128F" w:rsidRDefault="00BF6BD8">
      <w:pPr>
        <w:spacing w:after="0" w:line="600" w:lineRule="auto"/>
        <w:ind w:firstLine="720"/>
        <w:jc w:val="both"/>
        <w:rPr>
          <w:rFonts w:eastAsia="Times New Roman" w:cs="Times New Roman"/>
        </w:rPr>
      </w:pPr>
      <w:r>
        <w:rPr>
          <w:rFonts w:eastAsia="Times New Roman" w:cs="Times New Roman"/>
        </w:rPr>
        <w:t xml:space="preserve">Άρα, τι έχουμε εδώ; Όταν ο ίδιος ο Υπουργός της Κυβέρνηση αμφισβητεί τις μελέτες του ΙΟΒΕ, πείτε μου εσείς για ποιον λόγο σήμερα συζητάμε για την αγοραπωλησία του Ελληνικού. </w:t>
      </w:r>
    </w:p>
    <w:p w14:paraId="09805372" w14:textId="77777777" w:rsidR="00BA128F" w:rsidRDefault="00BF6BD8">
      <w:pPr>
        <w:spacing w:after="0" w:line="600" w:lineRule="auto"/>
        <w:ind w:firstLine="720"/>
        <w:jc w:val="both"/>
        <w:rPr>
          <w:rFonts w:eastAsia="Times New Roman" w:cs="Times New Roman"/>
        </w:rPr>
      </w:pPr>
      <w:r>
        <w:rPr>
          <w:rFonts w:eastAsia="Times New Roman" w:cs="Times New Roman"/>
        </w:rPr>
        <w:t>Τι μας λέει, όμως, αυτή η μελέτη του ΙΟΒΕ; Το ακούσαμε από πάρα πολλ</w:t>
      </w:r>
      <w:r>
        <w:rPr>
          <w:rFonts w:eastAsia="Times New Roman" w:cs="Times New Roman"/>
        </w:rPr>
        <w:t>ούς. Μας λέει ότι θα δημιουργηθούν τριάντα χιλιάδες θέσεις εργασίας, εκ των οποίων οι είκοσι μία χιλιάδες θα είναι σταθερές και θα αφορούν τον κατασκευαστικό τομέα. Ποιον κατασκευαστικό τομέα; Θα είναι Έλληνες οι εργάτες που θα απασχοληθούν; Οι κατασκευαστ</w:t>
      </w:r>
      <w:r>
        <w:rPr>
          <w:rFonts w:eastAsia="Times New Roman" w:cs="Times New Roman"/>
        </w:rPr>
        <w:t>ικές οι οποίες θα πάρουν το έργο, θα είναι ελληνικών συμφερόντων; Οι εργασίες αυτές θα είναι σε βάθος εικοσιπενταετίας. Υπολογίζονται φορολογικά έσοδα βάσει της μελέτης στα 563 εκατομμύρια ευρώ ετησίως. Εδώ μας δουλεύουν. Από πού προκύπτει αυτό;</w:t>
      </w:r>
    </w:p>
    <w:p w14:paraId="09805373" w14:textId="77777777" w:rsidR="00BA128F" w:rsidRDefault="00BF6BD8">
      <w:pPr>
        <w:spacing w:after="0" w:line="600" w:lineRule="auto"/>
        <w:ind w:firstLine="720"/>
        <w:jc w:val="both"/>
        <w:rPr>
          <w:rFonts w:eastAsia="Times New Roman" w:cs="Times New Roman"/>
        </w:rPr>
      </w:pPr>
      <w:r>
        <w:rPr>
          <w:rFonts w:eastAsia="Times New Roman" w:cs="Times New Roman"/>
        </w:rPr>
        <w:t xml:space="preserve">Ο ίδιος ο </w:t>
      </w:r>
      <w:r>
        <w:rPr>
          <w:rFonts w:eastAsia="Times New Roman" w:cs="Times New Roman"/>
        </w:rPr>
        <w:t>εκπρόσωπος του ΙΟΒΕ εχθές στην τοποθέτησή του ανέφερε ότι -και το λέω ακριβώς όπως το είπε- «φυσικά πάντα υπάρχουν σε μακροχρόνιες προβλέψεις πιθανότητες σφαλμάτων, καθώς κανείς δεν μπορεί να ξέρει πώς θα εξελιχθεί η ελληνική οικονομία».</w:t>
      </w:r>
    </w:p>
    <w:p w14:paraId="0980537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Εδώ, η ελληνική οι</w:t>
      </w:r>
      <w:r>
        <w:rPr>
          <w:rFonts w:eastAsia="Times New Roman" w:cs="Times New Roman"/>
          <w:szCs w:val="24"/>
        </w:rPr>
        <w:t xml:space="preserve">κονομία έχει πατώσει! Για ποιες επενδύσεις, για ποια ανάπτυξη μας μιλάνε; </w:t>
      </w:r>
    </w:p>
    <w:p w14:paraId="0980537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τίμημα, η έκθεση μας λέει ότι η πρώτη δόση θα είναι 300.000.000 ευρώ και πως θα υπάρξουν τρεις μικρότερες ισόποσες δόσεις των 45.000.000 ευρώ, οι οποίες θα πληρωθούν </w:t>
      </w:r>
      <w:r>
        <w:rPr>
          <w:rFonts w:eastAsia="Times New Roman" w:cs="Times New Roman"/>
          <w:szCs w:val="24"/>
        </w:rPr>
        <w:t xml:space="preserve">από το τρίτο έως το πέμπτο έτος. Επίσης, λέει ότι θα γίνει πληρωμή 40.000.000 ευρώ το έκτο έτος και ότι ολοκληρώνεται το τίμημα σε δύο ακόμα ισόποσες δόσεις των 220.000.000 ευρώ για το έβδομο και για το δέκατο έτος. </w:t>
      </w:r>
    </w:p>
    <w:p w14:paraId="0980537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Πώς διασφαλίζεται αυτό, αφού, από τα λε</w:t>
      </w:r>
      <w:r>
        <w:rPr>
          <w:rFonts w:eastAsia="Times New Roman" w:cs="Times New Roman"/>
          <w:szCs w:val="24"/>
        </w:rPr>
        <w:t xml:space="preserve">γόμενα του κ. Βέττα, δεν υπάρχει εγγυημένη πρόβλεψη για την ανάπτυξη της οικονομίας; </w:t>
      </w:r>
    </w:p>
    <w:p w14:paraId="0980537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Ανάπτυξη: Αναφερθήκαμε στις θέσεις εργασίας. Αυτές οι θέσεις εργασίας είναι πλασματικές. Μάλλον -γι’ αυτό ήθελα να είναι εδώ ο κ. Μπαλτάς- επενδύσεις και ανάπτυξη δεν γίν</w:t>
      </w:r>
      <w:r>
        <w:rPr>
          <w:rFonts w:eastAsia="Times New Roman" w:cs="Times New Roman"/>
          <w:szCs w:val="24"/>
        </w:rPr>
        <w:t>ονται υποβαθμίζοντας κάποιο άλλο, υπάρχον κομμάτι. Ανάπτυξη γίνεται πάνω σε τομέα ο οποίος δεν προϋπήρχε. Θα δημιουργηθούν θέσεις εργασίας μέσα στα εμπορικά κέντρα, οι οποίες ξέρουμε πολύ καλά ότι θα είναι τα γνωστά «σπαστά» τετράωρα και θα δουλέψουν άνθρω</w:t>
      </w:r>
      <w:r>
        <w:rPr>
          <w:rFonts w:eastAsia="Times New Roman" w:cs="Times New Roman"/>
          <w:szCs w:val="24"/>
        </w:rPr>
        <w:t>ποι οι οποίοι ήδη είναι άνεργοι από άλλες επιχειρήσεις.</w:t>
      </w:r>
    </w:p>
    <w:p w14:paraId="0980537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Σκεφθείτε -και το ξέρετε πολύ καλά όλοι σας εδώ μέσα- ότι όπου έχουν δημιουργηθεί εμπορικά κέντρα έχει καταστραφεί τελείως η μικρομεσαία επιχείρηση. Έχουμε απτά παραδείγματα και στην Περιφέρεια Αττική</w:t>
      </w:r>
      <w:r>
        <w:rPr>
          <w:rFonts w:eastAsia="Times New Roman" w:cs="Times New Roman"/>
          <w:szCs w:val="24"/>
        </w:rPr>
        <w:t xml:space="preserve">ς, αλλά και σ’ ολόκληρη την ελληνική </w:t>
      </w:r>
      <w:r>
        <w:rPr>
          <w:rFonts w:eastAsia="Times New Roman" w:cs="Times New Roman"/>
          <w:szCs w:val="24"/>
        </w:rPr>
        <w:t>ε</w:t>
      </w:r>
      <w:r>
        <w:rPr>
          <w:rFonts w:eastAsia="Times New Roman" w:cs="Times New Roman"/>
          <w:szCs w:val="24"/>
        </w:rPr>
        <w:t>πικράτεια. Άρα, δεν αλλάζει κάτι εισοδηματικά. Δεν υπάρχουν επενδύσεις ξένων κεφαλαίων. Δεν υπάρχουν νέες θέσεις εργασίας. Κάποιοι οι οποίοι απασχολούνταν σε μία επιχείρηση η οποία θα κλείσει όταν θα ανοίξει το εμπορικ</w:t>
      </w:r>
      <w:r>
        <w:rPr>
          <w:rFonts w:eastAsia="Times New Roman" w:cs="Times New Roman"/>
          <w:szCs w:val="24"/>
        </w:rPr>
        <w:t xml:space="preserve">ό κέντρο, θα πάνε να εργαστούν εντός του εμπορικού κέντρου με πολύ δύσκολες συνθήκες, κάτι το οποίο θα συμβεί, διότι, σύμφωνα με την έκθεση, μας έχουν βάλει ως όρο ότι το 76% των εσόδων θα προέρχεται από τα εμπορικά κέντρα και από δραστηριότητες αναψυχής. </w:t>
      </w:r>
    </w:p>
    <w:p w14:paraId="0980537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εμπορικό κέντρο οι εταιρείες οι οποίες θα στεγαστούν στα γραφεία, θα είναι εταιρείες οι οποίες θα μεταστεγαστούν. Δεν θα είναι εταιρείες οι οποίες θα έρθουν τώρα στην Ελλάδα για να νοικιάσουν γραφεία στο συγκεκριμένο εμπορικό κέντρο. </w:t>
      </w:r>
    </w:p>
    <w:p w14:paraId="0980537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Όπως αντιλαμβάνε</w:t>
      </w:r>
      <w:r>
        <w:rPr>
          <w:rFonts w:eastAsia="Times New Roman" w:cs="Times New Roman"/>
          <w:szCs w:val="24"/>
        </w:rPr>
        <w:t>στε, ακόμα και τα χρήματα -δηλαδή τα 563.000.000 ευρώ- τα οποία λένε ότι θα υπάρχουν ως έσοδα ετησίως, καθώς και οι θέσεις εργασίας, είναι τελείως πλασματικά. Στην πραγματικότητα, θα πρέπει να μάθουν ότι με το «0+0», οποιαδήποτε πράξη και να χρησιμοποιήσει</w:t>
      </w:r>
      <w:r>
        <w:rPr>
          <w:rFonts w:eastAsia="Times New Roman" w:cs="Times New Roman"/>
          <w:szCs w:val="24"/>
        </w:rPr>
        <w:t xml:space="preserve">ς αριθμητικά, το αποτέλεσμα είναι «0». Μηδέν, λοιπόν, επενδύσεις θα υπάρξουν απ’ αυτό εδώ το έργο, όπως και 0% θα είναι η ανάπτυξη. </w:t>
      </w:r>
    </w:p>
    <w:p w14:paraId="0980537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Μίλησαν για ανάπτυξη. Θεωρούν ανάπτυξη το να δημιουργηθεί καζίνο εντός κατοικημένης περιοχής; Έχουμε ένα πολύ τρανταχτό παρ</w:t>
      </w:r>
      <w:r>
        <w:rPr>
          <w:rFonts w:eastAsia="Times New Roman" w:cs="Times New Roman"/>
          <w:szCs w:val="24"/>
        </w:rPr>
        <w:t>άδειγμα στην πόλη της Θεσσαλονίκης, όπου από τη στιγμή που δημιουργήθηκε το καζίνο μέσα στην πόλη, καταστράφηκαν οικονομικά πάρα πολλοί άνθρωποι. Βλέπετε ότι και τα δύο ήδη υπάρχοντα καζίνο στην Αττική υπολειτουργούν. Ένας από τους λόγους είναι ότι δεν είν</w:t>
      </w:r>
      <w:r>
        <w:rPr>
          <w:rFonts w:eastAsia="Times New Roman" w:cs="Times New Roman"/>
          <w:szCs w:val="24"/>
        </w:rPr>
        <w:t>αι εύκολα προσβάσιμα. Φανταστείτε στο κέντρο της πόλης πόσοι άνθρωποι θα καταστραφούν, οι περισσότεροι εκ των οποίων είναι ήδη κατεστραμμένοι.</w:t>
      </w:r>
    </w:p>
    <w:p w14:paraId="0980537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Κλείνοντας, λοιπόν, θα ήθελα να αναφερθώ στους φορείς. Κατά πόσο, άραγε, δώσατε βάση στον κ. Χρήστο Κορτζίδη, ο ο</w:t>
      </w:r>
      <w:r>
        <w:rPr>
          <w:rFonts w:eastAsia="Times New Roman" w:cs="Times New Roman"/>
          <w:szCs w:val="24"/>
        </w:rPr>
        <w:t>ποίος ήταν εκπρόσωπος της Επιτροπής Αγώνα; Από τα λεγόμενά του, μάλιστα, έχω την εντύπωση ότι ο άνθρωπος είναι αριστερών πεποιθήσεων. Ήταν ο μόνος που αναφέρθηκε σε όλα αυτά που προανέφερα και θα έπρεπε να λάβετε πάρα πολύ σοβαρά υπ’ όψιν σας την τοποθέτησ</w:t>
      </w:r>
      <w:r>
        <w:rPr>
          <w:rFonts w:eastAsia="Times New Roman" w:cs="Times New Roman"/>
          <w:szCs w:val="24"/>
        </w:rPr>
        <w:t xml:space="preserve">ή του. </w:t>
      </w:r>
    </w:p>
    <w:p w14:paraId="0980537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Κλείνοντας, λοιπόν, θα σας πω ότι η Χρυσή Αυγή θα καταψηφίσει το παρόν σχέδιο νόμου, διότι είναι πάγια η θέση μας να μην εκποιείται δημόσια περιουσία και, ειδικά εγκαταστάσεις οι οποίες θα μπορούσαν να παίξουν πολύ βασικό ρόλο στην άμυνα της πατρίδ</w:t>
      </w:r>
      <w:r>
        <w:rPr>
          <w:rFonts w:eastAsia="Times New Roman" w:cs="Times New Roman"/>
          <w:szCs w:val="24"/>
        </w:rPr>
        <w:t>ας μας και όχι μόνο. Ό,τι πουλήσατε, δεσμευόμαστε στον ελληνικό λαό ότι θα το επανακτήσουμε. Το μόνο θετικό σε όλο το σχέδιο νόμου είναι η ελεύθερη πρόσβαση των Ελλήνων πολιτών σε σημεία της παραλίας, όπου δεν υπήρχε πριν.</w:t>
      </w:r>
    </w:p>
    <w:p w14:paraId="0980537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80537F" w14:textId="77777777" w:rsidR="00BA128F" w:rsidRDefault="00BF6BD8">
      <w:pPr>
        <w:spacing w:after="0" w:line="600" w:lineRule="auto"/>
        <w:ind w:firstLine="720"/>
        <w:jc w:val="center"/>
        <w:rPr>
          <w:rFonts w:eastAsia="Times New Roman"/>
          <w:bCs/>
        </w:rPr>
      </w:pPr>
      <w:r>
        <w:rPr>
          <w:rFonts w:eastAsia="Times New Roman"/>
          <w:bCs/>
        </w:rPr>
        <w:t xml:space="preserve">(Χειροκροτήματα από </w:t>
      </w:r>
      <w:r>
        <w:rPr>
          <w:rFonts w:eastAsia="Times New Roman"/>
          <w:bCs/>
        </w:rPr>
        <w:t>την πτέρυγα τ</w:t>
      </w:r>
      <w:r>
        <w:rPr>
          <w:rFonts w:eastAsia="Times New Roman"/>
          <w:bCs/>
        </w:rPr>
        <w:t>ης</w:t>
      </w:r>
      <w:r>
        <w:rPr>
          <w:rFonts w:eastAsia="Times New Roman"/>
          <w:bCs/>
        </w:rPr>
        <w:t xml:space="preserve"> 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09805380" w14:textId="77777777" w:rsidR="00BA128F" w:rsidRDefault="00BF6BD8">
      <w:pPr>
        <w:spacing w:after="0"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Ευχαριστούμε, κύριε Σαχινίδη.</w:t>
      </w:r>
    </w:p>
    <w:p w14:paraId="09805381" w14:textId="77777777" w:rsidR="00BA128F" w:rsidRDefault="00BF6BD8">
      <w:pPr>
        <w:spacing w:after="0" w:line="600" w:lineRule="auto"/>
        <w:ind w:firstLine="720"/>
        <w:jc w:val="both"/>
        <w:rPr>
          <w:rFonts w:eastAsia="Times New Roman"/>
          <w:bCs/>
        </w:rPr>
      </w:pPr>
      <w:r>
        <w:rPr>
          <w:rFonts w:eastAsia="Times New Roman"/>
          <w:bCs/>
        </w:rPr>
        <w:t>Ο Κοινοβουλευτικός Εκπρόσωπος της Νέας Δημοκρατίας κ. Νίκος Δένδιας έχει τον λόγο.</w:t>
      </w:r>
    </w:p>
    <w:p w14:paraId="09805382" w14:textId="77777777" w:rsidR="00BA128F" w:rsidRDefault="00BF6BD8">
      <w:pPr>
        <w:spacing w:after="0" w:line="600" w:lineRule="auto"/>
        <w:ind w:firstLine="720"/>
        <w:jc w:val="both"/>
        <w:rPr>
          <w:rFonts w:eastAsia="Times New Roman"/>
          <w:bCs/>
        </w:rPr>
      </w:pPr>
      <w:r>
        <w:rPr>
          <w:rFonts w:eastAsia="Times New Roman"/>
          <w:b/>
          <w:bCs/>
        </w:rPr>
        <w:t>ΝΙΚΟΛΑΟΣ ΔΕΝΔΙΑΣ:</w:t>
      </w:r>
      <w:r>
        <w:rPr>
          <w:rFonts w:eastAsia="Times New Roman"/>
          <w:bCs/>
        </w:rPr>
        <w:t xml:space="preserve"> Ευχαριστώ πολύ, κύριε Πρόεδρε.</w:t>
      </w:r>
    </w:p>
    <w:p w14:paraId="09805383" w14:textId="77777777" w:rsidR="00BA128F" w:rsidRDefault="00BF6BD8">
      <w:pPr>
        <w:spacing w:after="0" w:line="600" w:lineRule="auto"/>
        <w:ind w:firstLine="720"/>
        <w:jc w:val="both"/>
        <w:rPr>
          <w:rFonts w:eastAsia="Times New Roman" w:cs="Times New Roman"/>
          <w:szCs w:val="24"/>
        </w:rPr>
      </w:pPr>
      <w:r>
        <w:rPr>
          <w:rFonts w:eastAsia="Times New Roman"/>
          <w:bCs/>
        </w:rPr>
        <w:t xml:space="preserve">Νομίζω ότι τα σημαντικά και τα περισσότερα έχουν λεχθεί με απόλυτη επάρκεια τόσο από τον </w:t>
      </w:r>
      <w:r>
        <w:rPr>
          <w:rFonts w:eastAsia="Times New Roman"/>
          <w:bCs/>
        </w:rPr>
        <w:t>ε</w:t>
      </w:r>
      <w:r>
        <w:rPr>
          <w:rFonts w:eastAsia="Times New Roman"/>
          <w:bCs/>
        </w:rPr>
        <w:t>ισηγητή της Μειοψηφίας, τον Αντιπρόεδρο κ. Γεωργιάδη, όσο και από τον κ. Νότη Μηταράκη</w:t>
      </w:r>
      <w:r>
        <w:rPr>
          <w:rFonts w:eastAsia="Times New Roman"/>
          <w:bCs/>
        </w:rPr>
        <w:t>,</w:t>
      </w:r>
      <w:r>
        <w:rPr>
          <w:rFonts w:eastAsia="Times New Roman"/>
          <w:bCs/>
        </w:rPr>
        <w:t xml:space="preserve"> που πριν από λίγο ανέπτυξε τις θέσεις μας.</w:t>
      </w:r>
    </w:p>
    <w:p w14:paraId="0980538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ήθελα μόνο, ξεκινώντας, να σημει</w:t>
      </w:r>
      <w:r>
        <w:rPr>
          <w:rFonts w:eastAsia="Times New Roman" w:cs="Times New Roman"/>
          <w:szCs w:val="24"/>
        </w:rPr>
        <w:t>ώσω ότι είναι εντυπωσιακό ότι σε ένα τέτοιο νομοθέτημα ο εισηγητής Υπουργός εκ μέρους της Κυβέρνησης ΣΥΡΙΖΑ-ΑΝΕΛ είναι ο κύριος Υπουργός Πολιτισμού. Ενεφανίσθ</w:t>
      </w:r>
      <w:r>
        <w:rPr>
          <w:rFonts w:eastAsia="Times New Roman" w:cs="Times New Roman"/>
          <w:szCs w:val="24"/>
        </w:rPr>
        <w:t>η</w:t>
      </w:r>
      <w:r>
        <w:rPr>
          <w:rFonts w:eastAsia="Times New Roman" w:cs="Times New Roman"/>
          <w:szCs w:val="24"/>
        </w:rPr>
        <w:t xml:space="preserve"> σιωπών ο κύριος Υπουργός Οικονομικών και είναι απών και ο Αναπληρωτής Υπουργός Οικονομικών και ο</w:t>
      </w:r>
      <w:r>
        <w:rPr>
          <w:rFonts w:eastAsia="Times New Roman" w:cs="Times New Roman"/>
          <w:szCs w:val="24"/>
        </w:rPr>
        <w:t xml:space="preserve"> Υπουργός Ανάπτυξης και ο Υπουργός Υποδομών. </w:t>
      </w:r>
    </w:p>
    <w:p w14:paraId="0980538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Είναι, λοιπόν, η επένδυση στο Ελληνικό ένα θέμα κυρίως αρμοδιότητος του Υπουργείου Πολιτισμού και ορθώς, βεβαίως, κατά την άποψη της κυβερνητικής Πλειοψηφίας, την ανάλυση του έργου μάς την έκανε ο κύριος Υπουργ</w:t>
      </w:r>
      <w:r>
        <w:rPr>
          <w:rFonts w:eastAsia="Times New Roman" w:cs="Times New Roman"/>
          <w:szCs w:val="24"/>
        </w:rPr>
        <w:t>ός Πολιτισμού! Είναι πολιτιστικό ζήτημα!</w:t>
      </w:r>
    </w:p>
    <w:p w14:paraId="0980538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Τώρα, λίγο να καταλάβουμε, διότι μας ελέχθησαν εδώ δ</w:t>
      </w:r>
      <w:r>
        <w:rPr>
          <w:rFonts w:eastAsia="Times New Roman" w:cs="Times New Roman"/>
          <w:szCs w:val="24"/>
        </w:rPr>
        <w:t>ύ</w:t>
      </w:r>
      <w:r>
        <w:rPr>
          <w:rFonts w:eastAsia="Times New Roman" w:cs="Times New Roman"/>
          <w:szCs w:val="24"/>
        </w:rPr>
        <w:t>ο διαφορετικά πράγματα. Μας ελέχθη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και από την εισηγητική έκθεση και από τον κύριο </w:t>
      </w:r>
      <w:r>
        <w:rPr>
          <w:rFonts w:eastAsia="Times New Roman" w:cs="Times New Roman"/>
          <w:szCs w:val="24"/>
        </w:rPr>
        <w:t>ε</w:t>
      </w:r>
      <w:r>
        <w:rPr>
          <w:rFonts w:eastAsia="Times New Roman" w:cs="Times New Roman"/>
          <w:szCs w:val="24"/>
        </w:rPr>
        <w:t>ισηγητή της Πλειοψηφίας και από συναδέλφους ομιλητές του ΣΥΡΙΖΑ, ότ</w:t>
      </w:r>
      <w:r>
        <w:rPr>
          <w:rFonts w:eastAsia="Times New Roman" w:cs="Times New Roman"/>
          <w:szCs w:val="24"/>
        </w:rPr>
        <w:t xml:space="preserve">ι αυτό είναι ένα έργο ωφέλιμο, ένα έργο καλό για τον τόπο. Καλωσορίσαμε εμείς σε αυτήν τη βάση την ιδεολογική αλλαγή του ΣΥΡΙΖΑ, με διάφορους τόνους, αλλά εν πάση περιπτώσει σας καλωσορίσαμε στον χώρο των λογικά σκεπτόμενων ανθρώπων. </w:t>
      </w:r>
    </w:p>
    <w:p w14:paraId="09805387" w14:textId="77777777" w:rsidR="00BA128F" w:rsidRDefault="00BF6BD8">
      <w:pPr>
        <w:spacing w:after="0" w:line="600" w:lineRule="auto"/>
        <w:ind w:firstLine="720"/>
        <w:jc w:val="both"/>
        <w:rPr>
          <w:rFonts w:eastAsia="Times New Roman" w:cs="Times New Roman"/>
          <w:bCs/>
          <w:szCs w:val="24"/>
        </w:rPr>
      </w:pPr>
      <w:r>
        <w:rPr>
          <w:rFonts w:eastAsia="Times New Roman" w:cs="Times New Roman"/>
          <w:szCs w:val="24"/>
        </w:rPr>
        <w:t>Όμως, από την άλλη πλ</w:t>
      </w:r>
      <w:r>
        <w:rPr>
          <w:rFonts w:eastAsia="Times New Roman" w:cs="Times New Roman"/>
          <w:szCs w:val="24"/>
        </w:rPr>
        <w:t xml:space="preserve">ευρά, με μπέρδεψε απολύτως πάλι η ανάλυση του κυρίου Υπουργού Πολιτισμού. Είπε, απευθυνόμενος στον </w:t>
      </w:r>
      <w:r>
        <w:rPr>
          <w:rFonts w:eastAsia="Times New Roman" w:cs="Times New Roman"/>
          <w:szCs w:val="24"/>
        </w:rPr>
        <w:t>ε</w:t>
      </w:r>
      <w:r>
        <w:rPr>
          <w:rFonts w:eastAsia="Times New Roman" w:cs="Times New Roman"/>
          <w:szCs w:val="24"/>
        </w:rPr>
        <w:t xml:space="preserve">ισηγητή μας, λίγο - πολύ ότι ο </w:t>
      </w:r>
      <w:r>
        <w:rPr>
          <w:rFonts w:eastAsia="Times New Roman" w:cs="Times New Roman"/>
          <w:szCs w:val="24"/>
        </w:rPr>
        <w:t>ε</w:t>
      </w:r>
      <w:r>
        <w:rPr>
          <w:rFonts w:eastAsia="Times New Roman" w:cs="Times New Roman"/>
          <w:szCs w:val="24"/>
        </w:rPr>
        <w:t>ισηγητής μας δεν καταλαβαίνει και ότι χρησιμοποιεί αγοραίους όρους - «αλήθεια», «ψέμα», «σωστό», «λάθος»- και ότι η πολιτική</w:t>
      </w:r>
      <w:r>
        <w:rPr>
          <w:rFonts w:eastAsia="Times New Roman" w:cs="Times New Roman"/>
          <w:szCs w:val="24"/>
        </w:rPr>
        <w:t xml:space="preserve"> δεν αναλύεται ως αλήθεια ή ψέμα, αλλά υπάρχει ένα άλλος </w:t>
      </w:r>
      <w:r>
        <w:rPr>
          <w:rFonts w:eastAsia="Times New Roman" w:cs="Times New Roman"/>
          <w:bCs/>
          <w:szCs w:val="24"/>
        </w:rPr>
        <w:t xml:space="preserve">τρόπος ανάλυσης εις το επέκεινα, που είναι τι υπηρετεί την οδό προς τον σοσιαλισμό και αυτό το οποίο υπηρετεί την οδό προς τον σοσιαλισμό είναι αυτό το οποίο έχει τη σημασία. </w:t>
      </w:r>
      <w:r>
        <w:rPr>
          <w:rFonts w:eastAsia="Times New Roman" w:cs="Times New Roman"/>
          <w:bCs/>
          <w:szCs w:val="24"/>
        </w:rPr>
        <w:t>Β</w:t>
      </w:r>
      <w:r>
        <w:rPr>
          <w:rFonts w:eastAsia="Times New Roman" w:cs="Times New Roman"/>
          <w:bCs/>
          <w:szCs w:val="24"/>
        </w:rPr>
        <w:t>εβαίως, είπε ο κύριος Υ</w:t>
      </w:r>
      <w:r>
        <w:rPr>
          <w:rFonts w:eastAsia="Times New Roman" w:cs="Times New Roman"/>
          <w:bCs/>
          <w:szCs w:val="24"/>
        </w:rPr>
        <w:t>πουργός, ότι «Για να πετύχουμε κάτι τέτοιο, γίνονται και στρατηγικές υποχωρήσεις, αλλά εσείς…» -εμείς- «οι κεντροδεξιοί δεν το καταλαβαίνετε αυτό».</w:t>
      </w:r>
    </w:p>
    <w:p w14:paraId="09805388"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Cs/>
          <w:szCs w:val="24"/>
        </w:rPr>
        <w:t xml:space="preserve">Να συνεννοηθούμε, κυρίες και κύριοι συνάδελφοι: Αυτό είναι ένα ωφέλιμο έργο ή μια στρατηγική υποχώρηση μιας </w:t>
      </w:r>
      <w:r>
        <w:rPr>
          <w:rFonts w:eastAsia="Times New Roman" w:cs="Times New Roman"/>
          <w:bCs/>
          <w:szCs w:val="24"/>
        </w:rPr>
        <w:t>ριζοσπαστικής Αριστεράς που αναγκάστηκε να το κάνει; Θέλετε να μας πείτε τι μας λέτε εδώ πέρα για να καταλάβουμε ελληνικά; Τι μας λέτε; Πείτε μας για να καταλάβουμε την άποψή σας επιτέλους, διότι δεν μπορείτε και ετούτο και εκείνο και το άλλο.</w:t>
      </w:r>
    </w:p>
    <w:p w14:paraId="09805389"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Cs/>
          <w:szCs w:val="24"/>
        </w:rPr>
        <w:t>Ξέρετε, είνα</w:t>
      </w:r>
      <w:r>
        <w:rPr>
          <w:rFonts w:eastAsia="Times New Roman" w:cs="Times New Roman"/>
          <w:bCs/>
          <w:szCs w:val="24"/>
        </w:rPr>
        <w:t xml:space="preserve">ι απίστευτο τι έχετε πει για αυτό το έργο. Είναι απίστευτο! Σας το λέω ειλικρινά ότι είναι απίστευτο. Δηλαδή, είναι να κρατάς την κοιλιά σου από τα γέλια και λυπάμαι! </w:t>
      </w:r>
    </w:p>
    <w:p w14:paraId="0980538A"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Cs/>
          <w:szCs w:val="24"/>
        </w:rPr>
        <w:t>Σας έχει αναγνωστεί πάρα πολλές φορές η τοποθέτηση του Πρωθυπουργού: «Για εμάς το Ελληνι</w:t>
      </w:r>
      <w:r>
        <w:rPr>
          <w:rFonts w:eastAsia="Times New Roman" w:cs="Times New Roman"/>
          <w:bCs/>
          <w:szCs w:val="24"/>
        </w:rPr>
        <w:t xml:space="preserve">κό δεν είναι </w:t>
      </w:r>
      <w:r>
        <w:rPr>
          <w:rFonts w:eastAsia="Times New Roman" w:cs="Times New Roman"/>
          <w:bCs/>
          <w:szCs w:val="24"/>
          <w:lang w:val="en-US"/>
        </w:rPr>
        <w:t>project</w:t>
      </w:r>
      <w:r>
        <w:rPr>
          <w:rFonts w:eastAsia="Times New Roman" w:cs="Times New Roman"/>
          <w:bCs/>
          <w:szCs w:val="24"/>
        </w:rPr>
        <w:t>, είναι κατάθεση ψυχής». Κατάθεση ψυχής είναι, δική σας. Η ψυχή σας είναι εδώ. Κατετέθη και κατόπιν ανελήφθη. Τι είναι αυτά; Τι μας λέτε εδώ;</w:t>
      </w:r>
    </w:p>
    <w:p w14:paraId="0980538B" w14:textId="77777777" w:rsidR="00BA128F" w:rsidRDefault="00BF6BD8">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980538C"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Cs/>
          <w:szCs w:val="24"/>
        </w:rPr>
        <w:t>Υπάρχει απαίτηση μιας στοιχειώδους σοβαρ</w:t>
      </w:r>
      <w:r>
        <w:rPr>
          <w:rFonts w:eastAsia="Times New Roman" w:cs="Times New Roman"/>
          <w:bCs/>
          <w:szCs w:val="24"/>
        </w:rPr>
        <w:t>ότητος, κυρίες και κύριοι συνάδελφοι. Εμείς να σας υπηρετήσουμε, γιατί υπηρετούμε τη χώρα στην αλλαγή πορείας, και να σας καλωσορίσουμε. Σας το ξαναείπα. Όμως, οφείλετε να έχετε και λίγη σοβαρότητα και, εν πάση περιπτώσει, μια συνέπεια στο τι μας λέτε, διό</w:t>
      </w:r>
      <w:r>
        <w:rPr>
          <w:rFonts w:eastAsia="Times New Roman" w:cs="Times New Roman"/>
          <w:bCs/>
          <w:szCs w:val="24"/>
        </w:rPr>
        <w:t xml:space="preserve">τι υπάρχουν δύο βασικές απόψεις. Σας τις είπα. Η μία είναι ότι είναι κάτι σωστό, καθυστερημένα το αποφασίσατε κλπ. -σωστό- και η άλλη, ότι είναι στρατηγική υποχώρηση. </w:t>
      </w:r>
    </w:p>
    <w:p w14:paraId="0980538D"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Cs/>
          <w:szCs w:val="24"/>
        </w:rPr>
        <w:t>Πάμε στην αντίληψη του σωστού. Τι μας λέτε εδώ ως δικαιολογία της καθυστέρησης; Μας λέτε</w:t>
      </w:r>
      <w:r>
        <w:rPr>
          <w:rFonts w:eastAsia="Times New Roman" w:cs="Times New Roman"/>
          <w:bCs/>
          <w:szCs w:val="24"/>
        </w:rPr>
        <w:t xml:space="preserve">, «Ναι μεν, αλλά καταφέραμε να πάρουμε 1,5 δισεκατομμύριο ακόμη». Δεν λέτε αλήθεια. Δεν λέτε αλήθεια, ακόμα και σε αυτό. Να σας διαβάσω λίγο τι λέει; </w:t>
      </w:r>
    </w:p>
    <w:p w14:paraId="0980538E"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Cs/>
          <w:szCs w:val="24"/>
        </w:rPr>
        <w:t>Έχετε κάνει έναν κατάλογο δεκατεσσάρων έργων, τα οποία αποτιμάτε 1,5 δισεκατομμύριο. Είναι στην εισηγητικ</w:t>
      </w:r>
      <w:r>
        <w:rPr>
          <w:rFonts w:eastAsia="Times New Roman" w:cs="Times New Roman"/>
          <w:bCs/>
          <w:szCs w:val="24"/>
        </w:rPr>
        <w:t xml:space="preserve">ή έκθεση. Εξ αυτών, τα έργα ένα έως οκτώ και δέκα έως έντεκα περιλαμβάνονται στο επιχειρηματικό σχέδιο. Δεν θα ασχοληθώ με την «κουτοπονηριά» της εισηγητικής έκθεσης που λέει ότι περιλαμβάνονται στο σχέδιο, αλλά </w:t>
      </w:r>
      <w:r>
        <w:rPr>
          <w:rFonts w:eastAsia="Times New Roman" w:cs="Times New Roman"/>
          <w:bCs/>
          <w:color w:val="000000" w:themeColor="text1"/>
          <w:szCs w:val="24"/>
        </w:rPr>
        <w:t xml:space="preserve">όχι </w:t>
      </w:r>
      <w:r>
        <w:rPr>
          <w:rFonts w:eastAsia="Times New Roman" w:cs="Times New Roman"/>
          <w:bCs/>
          <w:szCs w:val="24"/>
        </w:rPr>
        <w:t xml:space="preserve">ως συγκεκριμένο μέρος. Εάν δείτε την προσφορά του εργολάβου ως ορίζεται στο άρθρο 32 της εισηγητικής έκθεσης, θα δείτε ότι ορίζεται επαρκώς: Δέσμευε και δεσμεύει τον εργολάβο. Άρα, τα ένα έως οκτώ, δέκα και έντεκα ήταν εκεί. </w:t>
      </w:r>
    </w:p>
    <w:p w14:paraId="0980538F"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Cs/>
          <w:szCs w:val="24"/>
        </w:rPr>
        <w:t>Κάνετε και την άλλη πονηριά: Β</w:t>
      </w:r>
      <w:r>
        <w:rPr>
          <w:rFonts w:eastAsia="Times New Roman" w:cs="Times New Roman"/>
          <w:bCs/>
          <w:szCs w:val="24"/>
        </w:rPr>
        <w:t xml:space="preserve">άζετε τα εννιά, δώδεκα, δεκατρία και δεκατέσσερα έργα. Και εδώ υπάρχει ο καγχασμός, «Προστίθεται το πρώτο με την παρούσα τροποποιητική σύμβαση»! Τι είναι τα εννιά, δώδεκα, δεκατρία και δεκατέσσερα; Το εννιά είναι ανάληψη 50% κόστους μελέτης. </w:t>
      </w:r>
    </w:p>
    <w:p w14:paraId="09805390"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
          <w:bCs/>
          <w:szCs w:val="24"/>
        </w:rPr>
        <w:t>ΑΛΕΞΑΝΔΡΟΣ ΦΛ</w:t>
      </w:r>
      <w:r>
        <w:rPr>
          <w:rFonts w:eastAsia="Times New Roman" w:cs="Times New Roman"/>
          <w:b/>
          <w:bCs/>
          <w:szCs w:val="24"/>
        </w:rPr>
        <w:t xml:space="preserve">ΑΜΠΟΥΡΑΡΗΣ (Υπουργός Επικρατείας): </w:t>
      </w:r>
      <w:r>
        <w:rPr>
          <w:rFonts w:eastAsia="Times New Roman" w:cs="Times New Roman"/>
          <w:bCs/>
          <w:szCs w:val="24"/>
        </w:rPr>
        <w:t>Ποιας μελέτης;</w:t>
      </w:r>
    </w:p>
    <w:p w14:paraId="09805391"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
          <w:bCs/>
          <w:szCs w:val="24"/>
        </w:rPr>
        <w:t>ΝΙΚΟΛΑΟΣ ΔΕΝΔΙΑΣ:</w:t>
      </w:r>
      <w:r>
        <w:rPr>
          <w:rFonts w:eastAsia="Times New Roman" w:cs="Times New Roman"/>
          <w:bCs/>
          <w:szCs w:val="24"/>
        </w:rPr>
        <w:t xml:space="preserve">. Σας παραπέμπω στη σελίδα </w:t>
      </w:r>
      <w:r>
        <w:rPr>
          <w:rFonts w:eastAsia="Times New Roman" w:cs="Times New Roman"/>
          <w:bCs/>
          <w:szCs w:val="24"/>
        </w:rPr>
        <w:t>110</w:t>
      </w:r>
      <w:r>
        <w:rPr>
          <w:rFonts w:eastAsia="Times New Roman" w:cs="Times New Roman"/>
          <w:bCs/>
          <w:szCs w:val="24"/>
        </w:rPr>
        <w:t xml:space="preserve"> της εισηγητικής. </w:t>
      </w:r>
    </w:p>
    <w:p w14:paraId="09805392"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
          <w:bCs/>
          <w:szCs w:val="24"/>
        </w:rPr>
        <w:t xml:space="preserve">ΑΛΕΞΑΝΔΡΟΣ ΦΛΑΜΠΟΥΡΑΡΗΣ (Υπουργός Επικρατείας): </w:t>
      </w:r>
      <w:r>
        <w:rPr>
          <w:rFonts w:eastAsia="Times New Roman" w:cs="Times New Roman"/>
          <w:bCs/>
          <w:szCs w:val="24"/>
        </w:rPr>
        <w:t>Ποιας μελέτης;</w:t>
      </w:r>
    </w:p>
    <w:p w14:paraId="09805393"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
          <w:bCs/>
          <w:szCs w:val="24"/>
        </w:rPr>
        <w:t xml:space="preserve">ΝΙΚΟΛΑΟΣ ΔΕΝΔΙΑΣ: </w:t>
      </w:r>
      <w:r>
        <w:rPr>
          <w:rFonts w:eastAsia="Times New Roman" w:cs="Times New Roman"/>
          <w:bCs/>
          <w:szCs w:val="24"/>
        </w:rPr>
        <w:t>Τι εννοείτε; Του κόστους μελέτης και κατασκευής κέντρου δια</w:t>
      </w:r>
      <w:r>
        <w:rPr>
          <w:rFonts w:eastAsia="Times New Roman" w:cs="Times New Roman"/>
          <w:bCs/>
          <w:szCs w:val="24"/>
        </w:rPr>
        <w:t>λογής ανακυκλώσιμων απορριμμάτων. Αυτό. Εγώ τα δικά σας κείμενα διαβάζω, δεν έχω δικά μου. Στην έκθεση είναι.</w:t>
      </w:r>
    </w:p>
    <w:p w14:paraId="09805394" w14:textId="77777777" w:rsidR="00BA128F" w:rsidRDefault="00BF6BD8">
      <w:pPr>
        <w:spacing w:after="0" w:line="600" w:lineRule="auto"/>
        <w:ind w:firstLine="720"/>
        <w:jc w:val="both"/>
        <w:rPr>
          <w:rFonts w:eastAsia="Times New Roman" w:cs="Times New Roman"/>
          <w:bCs/>
          <w:szCs w:val="24"/>
        </w:rPr>
      </w:pPr>
      <w:r>
        <w:rPr>
          <w:rFonts w:eastAsia="Times New Roman" w:cs="Times New Roman"/>
          <w:b/>
          <w:bCs/>
          <w:szCs w:val="24"/>
        </w:rPr>
        <w:t xml:space="preserve">ΑΛΕΞΑΝΔΡΟΣ ΦΛΑΜΠΟΥΡΑΡΗΣ (Υπουργός Επικρατείας): </w:t>
      </w:r>
      <w:r>
        <w:rPr>
          <w:rFonts w:eastAsia="Times New Roman" w:cs="Times New Roman"/>
          <w:bCs/>
          <w:szCs w:val="24"/>
        </w:rPr>
        <w:t>Μείνατε στο «μελέτη». Γι’ αυτό.</w:t>
      </w:r>
    </w:p>
    <w:p w14:paraId="09805395" w14:textId="77777777" w:rsidR="00BA128F" w:rsidRDefault="00BF6BD8">
      <w:pPr>
        <w:spacing w:after="0" w:line="600" w:lineRule="auto"/>
        <w:ind w:firstLine="720"/>
        <w:jc w:val="both"/>
        <w:rPr>
          <w:rFonts w:eastAsia="Times New Roman" w:cs="Times New Roman"/>
          <w:szCs w:val="24"/>
        </w:rPr>
      </w:pPr>
      <w:r>
        <w:rPr>
          <w:rFonts w:eastAsia="Times New Roman" w:cs="Times New Roman"/>
          <w:b/>
          <w:bCs/>
          <w:szCs w:val="24"/>
        </w:rPr>
        <w:t xml:space="preserve">ΝΙΚΟΛΑΟΣ ΔΕΝΔΙΑΣ: </w:t>
      </w:r>
      <w:r>
        <w:rPr>
          <w:rFonts w:eastAsia="Times New Roman" w:cs="Times New Roman"/>
          <w:bCs/>
          <w:szCs w:val="24"/>
        </w:rPr>
        <w:t>Μα, σας λέω «μιας μελέτης». Δεν αφορά την υλοποί</w:t>
      </w:r>
      <w:r>
        <w:rPr>
          <w:rFonts w:eastAsia="Times New Roman" w:cs="Times New Roman"/>
          <w:bCs/>
          <w:szCs w:val="24"/>
        </w:rPr>
        <w:t>ηση του έργου. Αφορά μόνο τη μελέτη.</w:t>
      </w:r>
    </w:p>
    <w:p w14:paraId="09805396"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Το δώδεκα αφορά την αναπαλαίωση, λειτουργία και ανάδειξη των διατηρητέων κτηρίων που ανήκουν στον εργολάβο και άρα έχει κάθε λόγο να το κάνει και μόνος του. </w:t>
      </w:r>
    </w:p>
    <w:p w14:paraId="09805397" w14:textId="77777777" w:rsidR="00BA128F" w:rsidRDefault="00BF6BD8">
      <w:pPr>
        <w:tabs>
          <w:tab w:val="left" w:pos="2304"/>
        </w:tabs>
        <w:spacing w:after="0" w:line="600" w:lineRule="auto"/>
        <w:ind w:firstLine="720"/>
        <w:jc w:val="both"/>
        <w:rPr>
          <w:rFonts w:eastAsia="Times New Roman" w:cs="Times New Roman"/>
          <w:b/>
          <w:szCs w:val="24"/>
        </w:rPr>
      </w:pPr>
      <w:r>
        <w:rPr>
          <w:rFonts w:eastAsia="Times New Roman" w:cs="Times New Roman"/>
          <w:szCs w:val="24"/>
        </w:rPr>
        <w:t xml:space="preserve">Από εκεί και πέρα, το δεκατρία αφορά τη δημιουργία χώρων στέγασης των σωματείων ΑμεΑ -καλό- και το δεκατέσσερα την ανάπλαση ενός χιλιομέτρου παραλίας. </w:t>
      </w:r>
      <w:r>
        <w:rPr>
          <w:rFonts w:eastAsia="Times New Roman" w:cs="Times New Roman"/>
          <w:szCs w:val="24"/>
        </w:rPr>
        <w:t>Θ</w:t>
      </w:r>
      <w:r>
        <w:rPr>
          <w:rFonts w:eastAsia="Times New Roman" w:cs="Times New Roman"/>
          <w:szCs w:val="24"/>
        </w:rPr>
        <w:t xml:space="preserve">α μου πείτε: «Εντάξει, για όλα τα άλλα δίκιο έχεις, δεν τα κάναμε καλά. Αυτό δεν το κάναμε;». Πού είναι </w:t>
      </w:r>
      <w:r>
        <w:rPr>
          <w:rFonts w:eastAsia="Times New Roman" w:cs="Times New Roman"/>
          <w:szCs w:val="24"/>
        </w:rPr>
        <w:t>η κουτοπονηριά; Να σας διαβάσω πιο πάνω; Τι θα έλεγε μια σύμβαση; Θα έλεγε, «ο αγοραστής υποχρεούται». Αυτός είναι ο νομικός όρος. Ξέρετε τι γράφετε εδώ και το ψηφίζετε; «Ο αγοραστής αναλαμβάνει να καταβάλει κάθε προσπάθεια». Αλήθεια, κύριοι συνάδελφοι; Κά</w:t>
      </w:r>
      <w:r>
        <w:rPr>
          <w:rFonts w:eastAsia="Times New Roman" w:cs="Times New Roman"/>
          <w:szCs w:val="24"/>
        </w:rPr>
        <w:t xml:space="preserve">θε προσπάθεια; Τι μου λέτε; Έχετε δει πολλές συμβάσεις που ο αντισυμβαλλόμενος δεσμεύεται αναλαμβάνοντας να καταβάλει κάθε προσπάθεια; </w:t>
      </w:r>
    </w:p>
    <w:p w14:paraId="09805398"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Θα ιδρώσει!</w:t>
      </w:r>
    </w:p>
    <w:p w14:paraId="09805399"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υπάρχει σοβαρότητα, ξέρετε. Το χειρότερο πράγμα είναι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ανέντιμη εξήγηση. Ελάτε και πείτε μας ότι είχαμε κάνει μ</w:t>
      </w:r>
      <w:r>
        <w:rPr>
          <w:rFonts w:eastAsia="Times New Roman" w:cs="Times New Roman"/>
          <w:szCs w:val="24"/>
        </w:rPr>
        <w:t>ί</w:t>
      </w:r>
      <w:r>
        <w:rPr>
          <w:rFonts w:eastAsia="Times New Roman" w:cs="Times New Roman"/>
          <w:szCs w:val="24"/>
        </w:rPr>
        <w:t xml:space="preserve">α σωστή σύμβαση, είχατε λάθος, αλλάξατε άποψη, πάμε όλοι να την εκτελέσουμε. Τίμιες και σταράτες κουβέντες. Όλα τα υπόλοιπα στερούνται αντικειμένου και σοβαρότητος και απλώς σας εκθέτουν. </w:t>
      </w:r>
    </w:p>
    <w:p w14:paraId="0980539A"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εκθέτο</w:t>
      </w:r>
      <w:r>
        <w:rPr>
          <w:rFonts w:eastAsia="Times New Roman" w:cs="Times New Roman"/>
          <w:szCs w:val="24"/>
        </w:rPr>
        <w:t xml:space="preserve">υν, κυρίες και κύριοι συνάδελφοι, γιατί ακούστηκαν και διάφορα περίεργα πάλι από τον κύριο Υπουργό. Ο κύριος Υπουργός διατύπωσε πάλι την έκφραση -εγώ δεν περίμενα να τη διατυπώσει ξανά Υπουργός της </w:t>
      </w:r>
      <w:r>
        <w:rPr>
          <w:rFonts w:eastAsia="Times New Roman"/>
          <w:szCs w:val="24"/>
        </w:rPr>
        <w:t>Κυβέρνησης-</w:t>
      </w:r>
      <w:r>
        <w:rPr>
          <w:rFonts w:eastAsia="Times New Roman" w:cs="Times New Roman"/>
          <w:szCs w:val="24"/>
        </w:rPr>
        <w:t xml:space="preserve"> περί ηθικού πλεονεκτήματος. Ηθικού πλεονεκτήμα</w:t>
      </w:r>
      <w:r>
        <w:rPr>
          <w:rFonts w:eastAsia="Times New Roman" w:cs="Times New Roman"/>
          <w:szCs w:val="24"/>
        </w:rPr>
        <w:t>τος; Βρήκατε τις μέρες; Είναι μέρες αυτή τη στιγμή να έρχεστε εδώ και να μιλάτε περί ηθικού πλεονεκτήματος;</w:t>
      </w:r>
    </w:p>
    <w:p w14:paraId="0980539B"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σας έχω πει από αυτό το Βήμα πάρα πολλές φορές ότι το 2004 προσπαθήσαμε να πολεμήσουμε τη διαπλοκή και αποτύχαμε, </w:t>
      </w:r>
      <w:r>
        <w:rPr>
          <w:rFonts w:eastAsia="Times New Roman" w:cs="Times New Roman"/>
          <w:szCs w:val="24"/>
        </w:rPr>
        <w:t>ηττηθήκαμε. Καθαρές και ξάστερες κουβέντες! Η κ</w:t>
      </w:r>
      <w:r>
        <w:rPr>
          <w:rFonts w:eastAsia="Times New Roman"/>
          <w:szCs w:val="24"/>
        </w:rPr>
        <w:t>υβέρνηση</w:t>
      </w:r>
      <w:r>
        <w:rPr>
          <w:rFonts w:eastAsia="Times New Roman" w:cs="Times New Roman"/>
          <w:szCs w:val="24"/>
        </w:rPr>
        <w:t xml:space="preserve"> του Κώστα Καραμανλή ηττήθηκε σ’ αυτόν τον τομέα. Δεν είναι ντροπή.</w:t>
      </w:r>
    </w:p>
    <w:p w14:paraId="0980539C" w14:textId="77777777" w:rsidR="00BA128F" w:rsidRDefault="00BF6BD8">
      <w:pPr>
        <w:tabs>
          <w:tab w:val="left" w:pos="2304"/>
        </w:tabs>
        <w:spacing w:after="0" w:line="600" w:lineRule="auto"/>
        <w:ind w:firstLine="720"/>
        <w:jc w:val="both"/>
        <w:rPr>
          <w:rFonts w:eastAsia="Times New Roman"/>
          <w:szCs w:val="24"/>
        </w:rPr>
      </w:pPr>
      <w:r>
        <w:rPr>
          <w:rFonts w:eastAsia="Times New Roman" w:cs="Times New Roman"/>
          <w:szCs w:val="24"/>
        </w:rPr>
        <w:t>Θέλετε να διεξάγουμε αυτόν τον αγώνα; Να συμφωνήσουμε παραμέτρους και να τον διεξάγουμε. Όμως, ειλικρινά θα πρέπει να συνεννοηθούμε. Ο κ. Καλογρίτσας είναι το όπλο εναντίον της διαπλοκής; Για να ξέρουμε, δηλαδή! Δηλαδή, δια του κ. Καλογρίτσα θα αλλάξουμε τ</w:t>
      </w:r>
      <w:r>
        <w:rPr>
          <w:rFonts w:eastAsia="Times New Roman" w:cs="Times New Roman"/>
          <w:szCs w:val="24"/>
        </w:rPr>
        <w:t xml:space="preserve">ο σκηνικό της διαπλοκής στην Ελλάδα; Σε αυτό συντείνει το ηθικό πλεονέκτημα το οποίο επικαλέστηκε ο Υπουργός Πολιτισμού, ο οποίος εισηγείται </w:t>
      </w:r>
      <w:r>
        <w:rPr>
          <w:rFonts w:eastAsia="Times New Roman"/>
          <w:szCs w:val="24"/>
        </w:rPr>
        <w:t>το παρόν νομοθέτημα</w:t>
      </w:r>
      <w:r>
        <w:rPr>
          <w:rFonts w:eastAsia="Times New Roman" w:cs="Times New Roman"/>
          <w:szCs w:val="24"/>
        </w:rPr>
        <w:t xml:space="preserve"> εκ μέρους της </w:t>
      </w:r>
      <w:r>
        <w:rPr>
          <w:rFonts w:eastAsia="Times New Roman"/>
          <w:szCs w:val="24"/>
        </w:rPr>
        <w:t>Κυβερνήσεως; Να ξέρουμε τι μας λέτε εδώ!</w:t>
      </w:r>
    </w:p>
    <w:p w14:paraId="0980539D" w14:textId="77777777" w:rsidR="00BA128F" w:rsidRDefault="00BF6BD8">
      <w:pPr>
        <w:tabs>
          <w:tab w:val="left" w:pos="2304"/>
        </w:tabs>
        <w:spacing w:after="0" w:line="600" w:lineRule="auto"/>
        <w:ind w:firstLine="720"/>
        <w:jc w:val="both"/>
        <w:rPr>
          <w:rFonts w:eastAsia="Times New Roman"/>
          <w:szCs w:val="24"/>
        </w:rPr>
      </w:pPr>
      <w:r>
        <w:rPr>
          <w:rFonts w:eastAsia="Times New Roman"/>
          <w:szCs w:val="24"/>
        </w:rPr>
        <w:t>Το θέμα της Τράπεζας Αττικής είναι ένα θ</w:t>
      </w:r>
      <w:r>
        <w:rPr>
          <w:rFonts w:eastAsia="Times New Roman"/>
          <w:szCs w:val="24"/>
        </w:rPr>
        <w:t>έμα αδιάφορο για εσάς; Δεν έχει καμμιά σημασία; Όλα αυτά που συμβαίνουν, όπως το να δανειοδοτείται για να καταθέσει προσφορά και να εξυγιανθεί δι' αυτού του τρόπου το ραδιοτηλεοπτικό τοπίο, είναι πράγματα λογικά που αντέχουν σε κριτική και τα συζητούμε όλο</w:t>
      </w:r>
      <w:r>
        <w:rPr>
          <w:rFonts w:eastAsia="Times New Roman"/>
          <w:szCs w:val="24"/>
        </w:rPr>
        <w:t xml:space="preserve">ι; </w:t>
      </w:r>
      <w:r>
        <w:rPr>
          <w:rFonts w:eastAsia="Times New Roman"/>
          <w:szCs w:val="24"/>
        </w:rPr>
        <w:t>Α</w:t>
      </w:r>
      <w:r>
        <w:rPr>
          <w:rFonts w:eastAsia="Times New Roman"/>
          <w:szCs w:val="24"/>
        </w:rPr>
        <w:t xml:space="preserve">υτός ο οποίος τα εισηγείται, τα πράττει και κυβερνά κατ’ αυτόν τον τρόπο, δικαιούται να έρχεται στη Βουλή και να ομιλεί περί ηθικού πλεονεκτήματος; </w:t>
      </w:r>
    </w:p>
    <w:p w14:paraId="0980539E" w14:textId="77777777" w:rsidR="00BA128F" w:rsidRDefault="00BF6BD8">
      <w:pPr>
        <w:tabs>
          <w:tab w:val="left" w:pos="2304"/>
        </w:tabs>
        <w:spacing w:after="0" w:line="600" w:lineRule="auto"/>
        <w:ind w:firstLine="720"/>
        <w:jc w:val="both"/>
        <w:rPr>
          <w:rFonts w:eastAsia="Times New Roman"/>
          <w:szCs w:val="24"/>
        </w:rPr>
      </w:pPr>
      <w:r>
        <w:rPr>
          <w:rFonts w:eastAsia="Times New Roman"/>
          <w:szCs w:val="24"/>
        </w:rPr>
        <w:t>Επιτέλους, τι είναι αυτή η ηθική; Πού εδράζεται; Σε ποιον χώρο εδράζεται για να πάμε κι εμείς να τη συν</w:t>
      </w:r>
      <w:r>
        <w:rPr>
          <w:rFonts w:eastAsia="Times New Roman"/>
          <w:szCs w:val="24"/>
        </w:rPr>
        <w:t xml:space="preserve">αντήσουμε; Διότι μου φαίνεται εξαιρετικά βολική, έτσι όπως την παρουσιάζετε. Μου φαίνεται εξαιρετικά εύκολη και εύκαμπτη στις οποιεσδήποτε βουλήσεις σας, στις οποιεσδήποτε διαθέσεις σας. </w:t>
      </w:r>
    </w:p>
    <w:p w14:paraId="0980539F" w14:textId="77777777" w:rsidR="00BA128F" w:rsidRDefault="00BF6BD8">
      <w:pPr>
        <w:tabs>
          <w:tab w:val="left" w:pos="2304"/>
        </w:tabs>
        <w:spacing w:after="0" w:line="600" w:lineRule="auto"/>
        <w:ind w:firstLine="720"/>
        <w:jc w:val="both"/>
        <w:rPr>
          <w:rFonts w:eastAsia="Times New Roman"/>
          <w:szCs w:val="24"/>
        </w:rPr>
      </w:pPr>
      <w:r>
        <w:rPr>
          <w:rFonts w:eastAsia="Times New Roman"/>
          <w:szCs w:val="24"/>
        </w:rPr>
        <w:t>Κυρίες και κύριοι, δεν υφίστανται αυτά τα πράγματα που κάνετε. Και τ</w:t>
      </w:r>
      <w:r>
        <w:rPr>
          <w:rFonts w:eastAsia="Times New Roman"/>
          <w:szCs w:val="24"/>
        </w:rPr>
        <w:t xml:space="preserve">ο χειρότερο είναι ότι η χώρα έχει διαλυθεί παντελώς, σε οποιονδήποτε τομέα, όπου κι αν κοιτάξει κανείς. Δεν είναι μόνο θέμα ηθικής ή ανηθικότητας. Είναι θέμα πλήρους αδυναμίας της Κυβέρνησης. </w:t>
      </w:r>
    </w:p>
    <w:p w14:paraId="098053A0" w14:textId="77777777" w:rsidR="00BA128F" w:rsidRDefault="00BF6BD8">
      <w:pPr>
        <w:tabs>
          <w:tab w:val="left" w:pos="2304"/>
        </w:tabs>
        <w:spacing w:after="0" w:line="600" w:lineRule="auto"/>
        <w:ind w:firstLine="720"/>
        <w:jc w:val="both"/>
        <w:rPr>
          <w:rFonts w:eastAsia="Times New Roman"/>
          <w:szCs w:val="24"/>
        </w:rPr>
      </w:pPr>
      <w:r>
        <w:rPr>
          <w:rFonts w:eastAsia="Times New Roman"/>
          <w:szCs w:val="24"/>
        </w:rPr>
        <w:t>Πείτε μας, πού να γυρίσουμε τα μάτια μας; Να τα γυρίσουμε στο μ</w:t>
      </w:r>
      <w:r>
        <w:rPr>
          <w:rFonts w:eastAsia="Times New Roman"/>
          <w:szCs w:val="24"/>
        </w:rPr>
        <w:t>εταναστευτικό; Θυμάστε τι μας είχατε πει για το μεταναστευτικό; Μπορείτε να τα θυμηθείτε; Πού βρίσκεστε τώρα; Παραβιάζετε με τον πιο βάρβαρο τρόπο τα δικαιώματα εξήντα τόσων χιλιάδων καθ’ υμάς -στην πραγματικότητα είναι πολύ περισσότεροι- ανθρώπων οι οποίο</w:t>
      </w:r>
      <w:r>
        <w:rPr>
          <w:rFonts w:eastAsia="Times New Roman"/>
          <w:szCs w:val="24"/>
        </w:rPr>
        <w:t>ι βρίσκονται στην ελληνική επικράτεια. Μήπως θέλετε να δείτε τη «</w:t>
      </w:r>
      <w:r>
        <w:rPr>
          <w:rFonts w:eastAsia="Times New Roman"/>
          <w:szCs w:val="24"/>
          <w:lang w:val="en-US"/>
        </w:rPr>
        <w:t>Le</w:t>
      </w:r>
      <w:r>
        <w:rPr>
          <w:rFonts w:eastAsia="Times New Roman"/>
          <w:szCs w:val="24"/>
        </w:rPr>
        <w:t xml:space="preserve"> </w:t>
      </w:r>
      <w:r>
        <w:rPr>
          <w:rFonts w:eastAsia="Times New Roman"/>
          <w:szCs w:val="24"/>
          <w:lang w:val="en-US"/>
        </w:rPr>
        <w:t>Monde</w:t>
      </w:r>
      <w:r>
        <w:rPr>
          <w:rFonts w:eastAsia="Times New Roman"/>
          <w:szCs w:val="24"/>
        </w:rPr>
        <w:t xml:space="preserve">» του προηγούμενου Σαββατοκύριακου και να δείτε τι γράφει για τα δήθεν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τα οποία έχετε δημιουργήσει; Θέλετε να ρίξετε μια ματιά; Διότι, τουλάχιστον, τίμησα και δημοσίως τον κ</w:t>
      </w:r>
      <w:r>
        <w:rPr>
          <w:rFonts w:eastAsia="Times New Roman"/>
          <w:szCs w:val="24"/>
        </w:rPr>
        <w:t xml:space="preserve">ύριο Υπουργό Μετανάστευσης, ο οποίος είχε το θάρρος της γνώμης του και μου ζήτησε «συγγνώμη». Διότι η Καλογρέζα επί των ημερών μας ήταν ισόποση του Χίλτον σε σχέση με αυτά τα χάλια που υπάρχουν τώρα. </w:t>
      </w:r>
    </w:p>
    <w:p w14:paraId="098053A1" w14:textId="77777777" w:rsidR="00BA128F" w:rsidRDefault="00BF6BD8">
      <w:pPr>
        <w:tabs>
          <w:tab w:val="left" w:pos="2304"/>
        </w:tabs>
        <w:spacing w:after="0" w:line="600" w:lineRule="auto"/>
        <w:ind w:firstLine="720"/>
        <w:jc w:val="center"/>
        <w:rPr>
          <w:rFonts w:eastAsia="Times New Roman"/>
          <w:szCs w:val="24"/>
        </w:rPr>
      </w:pPr>
      <w:r>
        <w:rPr>
          <w:rFonts w:eastAsia="Times New Roman"/>
          <w:szCs w:val="24"/>
        </w:rPr>
        <w:t>(Θόρυβος στην Αίθουσα)</w:t>
      </w:r>
    </w:p>
    <w:p w14:paraId="098053A2" w14:textId="77777777" w:rsidR="00BA128F" w:rsidRDefault="00BF6BD8">
      <w:pPr>
        <w:tabs>
          <w:tab w:val="left" w:pos="2304"/>
        </w:tabs>
        <w:spacing w:after="0" w:line="600" w:lineRule="auto"/>
        <w:ind w:firstLine="720"/>
        <w:jc w:val="both"/>
        <w:rPr>
          <w:rFonts w:eastAsia="Times New Roman"/>
          <w:szCs w:val="24"/>
        </w:rPr>
      </w:pPr>
      <w:r>
        <w:rPr>
          <w:rFonts w:eastAsia="Times New Roman"/>
          <w:szCs w:val="24"/>
        </w:rPr>
        <w:t xml:space="preserve">Η Αμυγδαλέζα! Σωστά. Τα ξέρετε, </w:t>
      </w:r>
      <w:r>
        <w:rPr>
          <w:rFonts w:eastAsia="Times New Roman"/>
          <w:szCs w:val="24"/>
        </w:rPr>
        <w:t xml:space="preserve">βλέπω! Έχετε μάθει απ’ έξω όλα τα στρατόπεδα που έχετε φτιάξει! </w:t>
      </w:r>
      <w:r>
        <w:rPr>
          <w:rFonts w:eastAsia="Times New Roman"/>
          <w:szCs w:val="24"/>
        </w:rPr>
        <w:t>Π</w:t>
      </w:r>
      <w:r>
        <w:rPr>
          <w:rFonts w:eastAsia="Times New Roman"/>
          <w:szCs w:val="24"/>
        </w:rPr>
        <w:t>αρεμπιπτόντως μ</w:t>
      </w:r>
      <w:r>
        <w:rPr>
          <w:rFonts w:eastAsia="Times New Roman"/>
          <w:szCs w:val="24"/>
        </w:rPr>
        <w:t>ί</w:t>
      </w:r>
      <w:r>
        <w:rPr>
          <w:rFonts w:eastAsia="Times New Roman"/>
          <w:szCs w:val="24"/>
        </w:rPr>
        <w:t xml:space="preserve">α και μου το λέτε, την ανοίγετε σήμερα και την επεκτείνετε την Αμυγδαλέζα. </w:t>
      </w:r>
    </w:p>
    <w:p w14:paraId="098053A3" w14:textId="77777777" w:rsidR="00BA128F" w:rsidRDefault="00BF6BD8">
      <w:pPr>
        <w:tabs>
          <w:tab w:val="left" w:pos="2304"/>
        </w:tabs>
        <w:spacing w:after="0" w:line="600" w:lineRule="auto"/>
        <w:ind w:firstLine="720"/>
        <w:jc w:val="both"/>
        <w:rPr>
          <w:rFonts w:eastAsia="Times New Roman"/>
          <w:szCs w:val="24"/>
        </w:rPr>
      </w:pPr>
      <w:r>
        <w:rPr>
          <w:rFonts w:eastAsia="Times New Roman"/>
          <w:szCs w:val="24"/>
        </w:rPr>
        <w:t>Θέλετε να μου πείτε τι σας θυμίζει; Τι μπορεί να γίνει; Πείτε μας, πού μπορείτε να πάτε με αυτόν το</w:t>
      </w:r>
      <w:r>
        <w:rPr>
          <w:rFonts w:eastAsia="Times New Roman"/>
          <w:szCs w:val="24"/>
        </w:rPr>
        <w:t xml:space="preserve">ν τρόπο και αυτό το επίπεδο διακυβέρνησης; Υπάρχει καμμιά πιθανότητα να διοικηθεί έτσι η χώρα, μέσα από αυτήν την κρίση και αυτήν τη συγκυρία; </w:t>
      </w:r>
    </w:p>
    <w:p w14:paraId="098053A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θέλω να σας πω κάτι ειλικρινά. Σας το έχω πει τον τελευταίο καιρό ότ</w:t>
      </w:r>
      <w:r>
        <w:rPr>
          <w:rFonts w:eastAsia="Times New Roman" w:cs="Times New Roman"/>
          <w:szCs w:val="24"/>
        </w:rPr>
        <w:t>ι -καίτοι δεν το ευχόμουν, δεν το εύχομαι ποτέ για καμιά κυβέρνηση αυτού του τόπου, διότι εδώ ζούμε, εδώ είναι τα παιδιά μας- είναι φανερό ότι η δυνατότητά σας έχει πάψει να υπάρχει. Η Κυβέρνησή σας έχει αποδομηθεί πλήρως και βρίσκεστε σε οδό απόλυτης συρρ</w:t>
      </w:r>
      <w:r>
        <w:rPr>
          <w:rFonts w:eastAsia="Times New Roman" w:cs="Times New Roman"/>
          <w:szCs w:val="24"/>
        </w:rPr>
        <w:t>ίκνωσης και ταχείας αποχώρησης. Έχετε μ</w:t>
      </w:r>
      <w:r>
        <w:rPr>
          <w:rFonts w:eastAsia="Times New Roman" w:cs="Times New Roman"/>
          <w:szCs w:val="24"/>
        </w:rPr>
        <w:t>ί</w:t>
      </w:r>
      <w:r>
        <w:rPr>
          <w:rFonts w:eastAsia="Times New Roman" w:cs="Times New Roman"/>
          <w:szCs w:val="24"/>
        </w:rPr>
        <w:t xml:space="preserve">α δυνατότητα αποχωρώντας: Να μην βλάψετε τον τόπο και ίσως να προασπίσετε και τη δική σας ατομική και συνολική κομματική αξιοπρέπεια. </w:t>
      </w:r>
    </w:p>
    <w:p w14:paraId="098053A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Αυτό, όμως, προϋποθέτει μ</w:t>
      </w:r>
      <w:r>
        <w:rPr>
          <w:rFonts w:eastAsia="Times New Roman" w:cs="Times New Roman"/>
          <w:szCs w:val="24"/>
        </w:rPr>
        <w:t>ί</w:t>
      </w:r>
      <w:r>
        <w:rPr>
          <w:rFonts w:eastAsia="Times New Roman" w:cs="Times New Roman"/>
          <w:szCs w:val="24"/>
        </w:rPr>
        <w:t>α τίμια τοποθέτηση, μια τίμια εξήγηση και πέραν αυτού μ</w:t>
      </w:r>
      <w:r>
        <w:rPr>
          <w:rFonts w:eastAsia="Times New Roman" w:cs="Times New Roman"/>
          <w:szCs w:val="24"/>
        </w:rPr>
        <w:t>ια στοιχειώδη αυτογνωσία. Ο τρόπος που η εισηγητική έκθεση φέρει το παρόν νομοθέτημα προς ψήφιση δημιουργούσε την υποψία ότι βρίσκεστε καθ’ οδόν προς κάτι τέτοιο. Η εισήγηση του Υπουργού μάς έδειξε ότι τελικά μέσα και σε εσάς υφίσταται ακόμα αυτή η τεράστι</w:t>
      </w:r>
      <w:r>
        <w:rPr>
          <w:rFonts w:eastAsia="Times New Roman" w:cs="Times New Roman"/>
          <w:szCs w:val="24"/>
        </w:rPr>
        <w:t>α αντίφαση ανάμεσα στην αυταπάτη και πιθανότατα στη σκέτη απάτη.</w:t>
      </w:r>
    </w:p>
    <w:p w14:paraId="098053A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98053A7"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053A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098053A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να κάνω μια ανακοίνωση προς το Σώμα:</w:t>
      </w:r>
    </w:p>
    <w:p w14:paraId="098053A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Πανελλήνια Ομοσπονδία Αστυνομικών Υπαλλήλων, η Πανελλήνια Ομοσπονδία Αξιωματικών Αστυνομίας, η Πανελλήνια Ομοσπονδία Ενώσεων Υπαλλήλων Πυροσβεστικού Σώματος, η Πανελλήνια Ομοσπονδία Ενώσεων Λιμενικού Σώματος, η Ένωση Αξιωματικών Πυροσβεστικού Σώματος και</w:t>
      </w:r>
      <w:r>
        <w:rPr>
          <w:rFonts w:eastAsia="Times New Roman" w:cs="Times New Roman"/>
          <w:szCs w:val="24"/>
        </w:rPr>
        <w:t xml:space="preserve"> η Πανελλήνια Ένωση Αξιωματικών Λιμενικού Σώματος κατέθεσαν ψήφισμα διαμαρτυρίας για τη διεκδίκηση των συλλογικών τους αιτημάτων.</w:t>
      </w:r>
    </w:p>
    <w:p w14:paraId="098053A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ψήφισμα για την οικονομία του χρόνου θα κατατεθεί στα Πρακτικά της σημερινής συνεδρίασης.</w:t>
      </w:r>
    </w:p>
    <w:p w14:paraId="098053A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κατατίθεται για </w:t>
      </w:r>
      <w:r>
        <w:rPr>
          <w:rFonts w:eastAsia="Times New Roman" w:cs="Times New Roman"/>
          <w:szCs w:val="24"/>
        </w:rPr>
        <w:t xml:space="preserve">τα Πρακτικά το προαναφερθέν ψήφισμα,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98053A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έχει ζητήσει τον λόγο ο Υπουργός κ. Αλέ</w:t>
      </w:r>
      <w:r>
        <w:rPr>
          <w:rFonts w:eastAsia="Times New Roman" w:cs="Times New Roman"/>
          <w:szCs w:val="24"/>
        </w:rPr>
        <w:t>ξανδρος</w:t>
      </w:r>
      <w:r>
        <w:rPr>
          <w:rFonts w:eastAsia="Times New Roman" w:cs="Times New Roman"/>
          <w:szCs w:val="24"/>
        </w:rPr>
        <w:t xml:space="preserve"> Φλαμπουράρης.</w:t>
      </w:r>
    </w:p>
    <w:p w14:paraId="098053A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έχετε τον λόγο για πέντε λεπτά.</w:t>
      </w:r>
    </w:p>
    <w:p w14:paraId="098053A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Κυρίες και κύριοι συνάδελφοι, δεν θα ακολουθήσω τη λογική που οι κύριοι της Αντιπολίτευσης, είτε της Αξιωματικής είτε του ΠΑΣΟΚ, έχουν ακολουθήσει σήμερα ιδιαίτερα, διότι πραγμ</w:t>
      </w:r>
      <w:r>
        <w:rPr>
          <w:rFonts w:eastAsia="Times New Roman" w:cs="Times New Roman"/>
          <w:szCs w:val="24"/>
        </w:rPr>
        <w:t>ατικά η έλλειψη επιχειρημάτων, η επιλογή τους να ψηφίσουν την επένδυση, δυστυχώς τους σπρώχνει να αξιοποιούν γλωσσικά επιχειρήματα, για να μπορούν πραγματικά να σταθούν ή να πείσουν τον κόσμο τους για ποιον λόγο ψηφίζουν αυτήν την επένδυση.</w:t>
      </w:r>
    </w:p>
    <w:p w14:paraId="098053B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Απλά θα προσπαθ</w:t>
      </w:r>
      <w:r>
        <w:rPr>
          <w:rFonts w:eastAsia="Times New Roman" w:cs="Times New Roman"/>
          <w:szCs w:val="24"/>
        </w:rPr>
        <w:t>ήσω να απαντήσω σε κάποια ερωτήματα που τέθηκαν, κατά τη γνώμη μου, αρκετά πειστικά.</w:t>
      </w:r>
    </w:p>
    <w:p w14:paraId="098053B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ένα είναι η καθυστέρηση. Μιλάνε όλοι για καθυστέρηση. Τι λεφτά χάσαμε από την καθυστέρηση κ.λπ.</w:t>
      </w:r>
      <w:r>
        <w:rPr>
          <w:rFonts w:eastAsia="Times New Roman" w:cs="Times New Roman"/>
          <w:szCs w:val="24"/>
        </w:rPr>
        <w:t>.</w:t>
      </w:r>
      <w:r>
        <w:rPr>
          <w:rFonts w:eastAsia="Times New Roman" w:cs="Times New Roman"/>
          <w:szCs w:val="24"/>
        </w:rPr>
        <w:t xml:space="preserve"> Απλά θέλω να σας θυμίσω ότι το έργο αυτό ξεκίνησε πριν από δεκατρία χρόνια. Αυτά τα δεκατρία χρόνια εμείς ούτε απ’ έξω δεν περνάγαμε από την κυβέρνηση, την εξουσία και πολλές φορές και από τη Βουλή. </w:t>
      </w:r>
      <w:r>
        <w:rPr>
          <w:rFonts w:eastAsia="Times New Roman" w:cs="Times New Roman"/>
          <w:szCs w:val="24"/>
        </w:rPr>
        <w:t>Α</w:t>
      </w:r>
      <w:r>
        <w:rPr>
          <w:rFonts w:eastAsia="Times New Roman" w:cs="Times New Roman"/>
          <w:szCs w:val="24"/>
        </w:rPr>
        <w:t>ντί να έρθετε και να μας πείτε εδώ πέρα γιατί αυτά τα δ</w:t>
      </w:r>
      <w:r>
        <w:rPr>
          <w:rFonts w:eastAsia="Times New Roman" w:cs="Times New Roman"/>
          <w:szCs w:val="24"/>
        </w:rPr>
        <w:t>εκατρία χρόνια αυτό το έργο δεν προχώρησε, μας κάνετε κριτική γιατί τον έναν χρόνο που ασχοληθήκαμε εμείς με αυτό το έργο έχουμε καθυστερήσει.</w:t>
      </w:r>
    </w:p>
    <w:p w14:paraId="098053B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πρέπει να ξέρετε ότι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κατατέθηκε, κατατέθηκε ως έκθεση ιδεών και με αυτό υπο</w:t>
      </w:r>
      <w:r>
        <w:rPr>
          <w:rFonts w:eastAsia="Times New Roman" w:cs="Times New Roman"/>
          <w:szCs w:val="24"/>
        </w:rPr>
        <w:t xml:space="preserve">γράψατε το 2014 τη σύμβαση. Γιατί αυτό; Διότι υπήρχε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χωρίς τοπογραφικό. Δεν έχει κατατεθεί τοπογραφικό όπου αποτυπώνονται στο τοπογραφικό τα ρέματα, οι αρχαιολογικοί χώροι, τα νεότερα μνημεία, οι δασικές εκτάσεις. Απλά, υπήρχε ένα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w:t>
      </w:r>
      <w:r>
        <w:rPr>
          <w:rFonts w:eastAsia="Times New Roman" w:cs="Times New Roman"/>
          <w:szCs w:val="24"/>
        </w:rPr>
        <w:t>ο οποίο μπορούσατε να μεταφέρετε όπου θέλετε. Πήγαινε δηλαδή σε κάθε οικόπεδο περίπου των έξι χιλιάδων στρεμμάτων.</w:t>
      </w:r>
    </w:p>
    <w:p w14:paraId="098053B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Εμείς δεν μπορούσαμε να προχωρήσουμε με αυτό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κατατέθηκε και φάγαμε αρκετό καιρό για να φτιάξουμε το τοπογραφικό. </w:t>
      </w:r>
    </w:p>
    <w:p w14:paraId="098053B4"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Το δεύτε</w:t>
      </w:r>
      <w:r>
        <w:rPr>
          <w:rFonts w:eastAsia="Times New Roman" w:cs="Times New Roman"/>
          <w:szCs w:val="24"/>
        </w:rPr>
        <w:t>ρο στοιχείο που επικαλείστε, σε σχέση και με αυτό, είναι ότι καθυστερήσαμε. Ναι, καθυστερήσαμε. Καθυστερήσαμε αυτό τον χρόνο γιατί επιδιώξαμε και νομίζω σε μεγάλο βαθμό πετύχαμε -θα τα πω αργότερα- να βελτιώσουμε τη σύμβαση την οποία βρήκαμε. Καταφέραμε να</w:t>
      </w:r>
      <w:r>
        <w:rPr>
          <w:rFonts w:eastAsia="Times New Roman" w:cs="Times New Roman"/>
          <w:szCs w:val="24"/>
        </w:rPr>
        <w:t xml:space="preserve"> βελτιώσουμε την περιγραφή αυτού του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Κατορθώσαμε να σταθεροποιήσουμε αυτό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Αυτή είναι μια καθυστέρηση η οποία, κατά την εκτίμησή μας, άξιζε. </w:t>
      </w:r>
      <w:r>
        <w:rPr>
          <w:rFonts w:eastAsia="Times New Roman" w:cs="Times New Roman"/>
          <w:szCs w:val="24"/>
        </w:rPr>
        <w:t>Π</w:t>
      </w:r>
      <w:r>
        <w:rPr>
          <w:rFonts w:eastAsia="Times New Roman" w:cs="Times New Roman"/>
          <w:szCs w:val="24"/>
        </w:rPr>
        <w:t>ρέπει και εσείς να παραδεχθείτε, ψηφίζοντας αυτή τη σύμβαση που εμείς σας φέρνουμε, ότ</w:t>
      </w:r>
      <w:r>
        <w:rPr>
          <w:rFonts w:eastAsia="Times New Roman" w:cs="Times New Roman"/>
          <w:szCs w:val="24"/>
        </w:rPr>
        <w:t xml:space="preserve">ι δεν υπήρχε καθυστέρηση. </w:t>
      </w:r>
      <w:r>
        <w:rPr>
          <w:rFonts w:eastAsia="Times New Roman" w:cs="Times New Roman"/>
          <w:szCs w:val="24"/>
        </w:rPr>
        <w:t>Η</w:t>
      </w:r>
      <w:r>
        <w:rPr>
          <w:rFonts w:eastAsia="Times New Roman" w:cs="Times New Roman"/>
          <w:szCs w:val="24"/>
        </w:rPr>
        <w:t xml:space="preserve"> καθυστέρηση είχε θετικά αποτελέσματα.</w:t>
      </w:r>
    </w:p>
    <w:p w14:paraId="098053B5"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Ένα τρίτο στοιχείο που επικαλείστε συνεχώς –και εδώ τίθενται και ιδεολογικά θέματα, ποιες είναι οι επιλογές μας και γιατί δεν λέμε την αλήθεια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είναι το τι λέγαμε. Ξέρετε τι λέμε εδώ κ</w:t>
      </w:r>
      <w:r>
        <w:rPr>
          <w:rFonts w:eastAsia="Times New Roman" w:cs="Times New Roman"/>
          <w:szCs w:val="24"/>
        </w:rPr>
        <w:t xml:space="preserve">αι χρόνια, κυρίες και κύριοι συνάδελφοι; Εδώ και χρόνια λέμε ότι είμαστε εναντίον των ιδιωτικοποιήσεων, αλλά είμαστε υπέρ της αξιοποίησης της δημόσιας περιουσίας. </w:t>
      </w:r>
      <w:r>
        <w:rPr>
          <w:rFonts w:eastAsia="Times New Roman" w:cs="Times New Roman"/>
          <w:szCs w:val="24"/>
        </w:rPr>
        <w:t>Ό</w:t>
      </w:r>
      <w:r>
        <w:rPr>
          <w:rFonts w:eastAsia="Times New Roman" w:cs="Times New Roman"/>
          <w:szCs w:val="24"/>
        </w:rPr>
        <w:t xml:space="preserve">ταν λέμε ότι είμαστε εναντίον των ιδιωτικοποιήσεων, εννοούμε αυτών των ιδιωτικοποιήσεων που </w:t>
      </w:r>
      <w:r>
        <w:rPr>
          <w:rFonts w:eastAsia="Times New Roman" w:cs="Times New Roman"/>
          <w:szCs w:val="24"/>
        </w:rPr>
        <w:t xml:space="preserve">εσείς και οι συνεταίροι σας στο ΠΑΣΟΚ είχατε επιβάλει στην ελληνική κοινωνία, δηλαδή το ξεπούλημα των επιχειρήσεων. Εμείς δεν επιδιώξαμε αυτό. </w:t>
      </w:r>
      <w:r>
        <w:rPr>
          <w:rFonts w:eastAsia="Times New Roman" w:cs="Times New Roman"/>
          <w:szCs w:val="24"/>
        </w:rPr>
        <w:t>Γ</w:t>
      </w:r>
      <w:r>
        <w:rPr>
          <w:rFonts w:eastAsia="Times New Roman" w:cs="Times New Roman"/>
          <w:szCs w:val="24"/>
        </w:rPr>
        <w:t>ια αυτές τις συμβάσεις, τις οποίες εσείς είχατε υπογράψει και εμείς τις πήραμε και είμαστε αναγκασμένοι πραγματι</w:t>
      </w:r>
      <w:r>
        <w:rPr>
          <w:rFonts w:eastAsia="Times New Roman" w:cs="Times New Roman"/>
          <w:szCs w:val="24"/>
        </w:rPr>
        <w:t xml:space="preserve">κά να τις κρατήσουμε, γιατί το κράτος, όπως λέμε, έχει συνέχεια, δώσαμε μάχη μεγάλη, πολλές φορές και σε συνεργασία και με τους επενδυτές και κερδίσαμε. Κερδίσαμε να βελτιώσουμε. </w:t>
      </w:r>
      <w:r>
        <w:rPr>
          <w:rFonts w:eastAsia="Times New Roman" w:cs="Times New Roman"/>
          <w:szCs w:val="24"/>
        </w:rPr>
        <w:t>Α</w:t>
      </w:r>
      <w:r>
        <w:rPr>
          <w:rFonts w:eastAsia="Times New Roman" w:cs="Times New Roman"/>
          <w:szCs w:val="24"/>
        </w:rPr>
        <w:t xml:space="preserve">ν είσαστε διαβαστεροί, θα έχετε δει χρόνια τώρα ότι η ανάπτυξη από τη μεριά </w:t>
      </w:r>
      <w:r>
        <w:rPr>
          <w:rFonts w:eastAsia="Times New Roman" w:cs="Times New Roman"/>
          <w:szCs w:val="24"/>
        </w:rPr>
        <w:t xml:space="preserve">τη δική μας εμπεριέχει τρεις μορφές: η μία είναι του δημοσίου, η άλλη είναι ιδιωτικές επενδύσεις και η τρίτη είναι μέσα από την κοινωνική οικονομία. Άρα δεν ανακαλύπτετε εσείς αυτή τη στιγμή την Αμερική. </w:t>
      </w:r>
    </w:p>
    <w:p w14:paraId="098053B6"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Λέτε ότι δεν κάναμε τίποτα. Αλήθεια, δεν κάναμε τίπ</w:t>
      </w:r>
      <w:r>
        <w:rPr>
          <w:rFonts w:eastAsia="Times New Roman" w:cs="Times New Roman"/>
          <w:szCs w:val="24"/>
        </w:rPr>
        <w:t>οτα; Δηλαδή, τα τριακόσιες χιλιάδες τετραγωνικά μέτρα πράσινου, το οποίο προστίθεται στα δύο εκατομμύρια τετραγωνικά μέτρα και τα οποία θα αξιοποιηθούν για κοινωνική ανταποδοτικότητα για να μπορεί, παραδείγματος χάρ</w:t>
      </w:r>
      <w:r>
        <w:rPr>
          <w:rFonts w:eastAsia="Times New Roman" w:cs="Times New Roman"/>
          <w:szCs w:val="24"/>
        </w:rPr>
        <w:t>ιν</w:t>
      </w:r>
      <w:r>
        <w:rPr>
          <w:rFonts w:eastAsia="Times New Roman" w:cs="Times New Roman"/>
          <w:szCs w:val="24"/>
        </w:rPr>
        <w:t>, η μεταφορά ενός κτ</w:t>
      </w:r>
      <w:r>
        <w:rPr>
          <w:rFonts w:eastAsia="Times New Roman" w:cs="Times New Roman"/>
          <w:szCs w:val="24"/>
        </w:rPr>
        <w:t>η</w:t>
      </w:r>
      <w:r>
        <w:rPr>
          <w:rFonts w:eastAsia="Times New Roman" w:cs="Times New Roman"/>
          <w:szCs w:val="24"/>
        </w:rPr>
        <w:t>ρίου στο κέντρο τη</w:t>
      </w:r>
      <w:r>
        <w:rPr>
          <w:rFonts w:eastAsia="Times New Roman" w:cs="Times New Roman"/>
          <w:szCs w:val="24"/>
        </w:rPr>
        <w:t>ς Αθήνας να δώσει τη δυνατότητα να γίνει ένα πάρκο στην Κυψέλη, δεν είναι κέρδος; Αυτά δεν σας ενδιαφέρουν, έχω την εντύπωση, γιατί δεν μένετε στην Κυψέλη. Και ό,τι δεν μεταφερθεί, παραμένει, γιατί είναι κολλητό με το πράσινο.</w:t>
      </w:r>
    </w:p>
    <w:p w14:paraId="098053B7"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szCs w:val="24"/>
        </w:rPr>
        <w:t>Δεν είναι κέρδος το ότι περίπ</w:t>
      </w:r>
      <w:r>
        <w:rPr>
          <w:rFonts w:eastAsia="Times New Roman" w:cs="Times New Roman"/>
          <w:szCs w:val="24"/>
        </w:rPr>
        <w:t xml:space="preserve">ου εννιακόσιες χιλιάδες τετραγωνικά οικοδομήσιμη επιφάνεια μειώθηκε από αυτή που είχε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Αυτό, δηλαδή, δεν είναι θετικό; Δεν αλλάζει τον χαρακτήρα της επένδυσης; Δεν τον αλλάζει υπέρ και της περιοχής, αλλά και των ανθρώπων; Δεν έχει, δηλαδή, κ</w:t>
      </w:r>
      <w:r>
        <w:rPr>
          <w:rFonts w:eastAsia="Times New Roman" w:cs="Times New Roman"/>
          <w:szCs w:val="24"/>
        </w:rPr>
        <w:t>οινωνικό χαρακτήρα το ένα χιλιόμετρο ανοιχτό στη θάλασσα; Ανοιχτό σημαίνει -και είναι σαφές αυτό γραμμένο και δεν παραφράζεται- ότι δεν θα έχει κτ</w:t>
      </w:r>
      <w:r>
        <w:rPr>
          <w:rFonts w:eastAsia="Times New Roman" w:cs="Times New Roman"/>
          <w:szCs w:val="24"/>
        </w:rPr>
        <w:t>ή</w:t>
      </w:r>
      <w:r>
        <w:rPr>
          <w:rFonts w:eastAsia="Times New Roman" w:cs="Times New Roman"/>
          <w:szCs w:val="24"/>
        </w:rPr>
        <w:t xml:space="preserve">ρια. Μπορεί να έχει πολυθρόνες, μπορεί να έχει ένα </w:t>
      </w:r>
      <w:r>
        <w:rPr>
          <w:rFonts w:eastAsia="Times New Roman" w:cs="Times New Roman"/>
          <w:szCs w:val="24"/>
          <w:lang w:val="en-US"/>
        </w:rPr>
        <w:t>beach</w:t>
      </w:r>
      <w:r>
        <w:rPr>
          <w:rFonts w:eastAsia="Times New Roman" w:cs="Times New Roman"/>
          <w:szCs w:val="24"/>
        </w:rPr>
        <w:t xml:space="preserve"> </w:t>
      </w:r>
      <w:r>
        <w:rPr>
          <w:rFonts w:eastAsia="Times New Roman" w:cs="Times New Roman"/>
          <w:szCs w:val="24"/>
          <w:lang w:val="en-US"/>
        </w:rPr>
        <w:t>bar</w:t>
      </w:r>
      <w:r>
        <w:rPr>
          <w:rFonts w:eastAsia="Times New Roman" w:cs="Times New Roman"/>
          <w:szCs w:val="24"/>
        </w:rPr>
        <w:t>, αλλά θα είναι ανοιχτό.</w:t>
      </w:r>
    </w:p>
    <w:p w14:paraId="098053B8"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Άρα θ</w:t>
      </w:r>
      <w:r>
        <w:rPr>
          <w:rFonts w:eastAsia="Times New Roman" w:cs="Times New Roman"/>
          <w:szCs w:val="24"/>
        </w:rPr>
        <w:t>α πληρώνουν κι εκεί. Τι ανοιχτό;</w:t>
      </w:r>
    </w:p>
    <w:p w14:paraId="098053B9"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Όχι. </w:t>
      </w:r>
    </w:p>
    <w:p w14:paraId="098053BA"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Τι ανοιχτό;</w:t>
      </w:r>
    </w:p>
    <w:p w14:paraId="098053BB"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Μαζί θα τα πούμε στο τέλος.</w:t>
      </w:r>
    </w:p>
    <w:p w14:paraId="098053BC"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Αυτά τα έλεγε και η Νέα Δημοκρατία.</w:t>
      </w:r>
    </w:p>
    <w:p w14:paraId="098053B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μιλάτε επτά λεπτά. Αν είναι να έχουμε απαντήσεις και πάμε στα δέκα λεπτά, χαθήκαμε.</w:t>
      </w:r>
    </w:p>
    <w:p w14:paraId="098053BE" w14:textId="77777777" w:rsidR="00BA128F" w:rsidRDefault="00BF6BD8">
      <w:pPr>
        <w:tabs>
          <w:tab w:val="left" w:pos="5613"/>
        </w:tabs>
        <w:spacing w:after="0"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Λέω, λοιπόν, ότι και τα τριακόσιες χιλιάδες στρέμματα είναι ένα κρίσιμο θέμα,</w:t>
      </w:r>
      <w:r>
        <w:rPr>
          <w:rFonts w:eastAsia="Times New Roman" w:cs="Times New Roman"/>
          <w:szCs w:val="24"/>
        </w:rPr>
        <w:t xml:space="preserve"> που ο χώρος του μαζικού αθλητισμού, αλλά και ο χώρος του αθλητισμού δεν το περίμενε. Γιατί εσείς τον διώχνατε τον Άγιο Κοσμά. Η δική σας η σύμβαση τον Άγιο Κοσμά τον έδιωχνε.</w:t>
      </w:r>
    </w:p>
    <w:p w14:paraId="098053BF"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Η δική μας διαπραγμάτευση οδηγεί στο να παραμείνει ο Άγιος Κοσμάς μέχρι να ξεκιν</w:t>
      </w:r>
      <w:r>
        <w:rPr>
          <w:rFonts w:eastAsia="Times New Roman"/>
          <w:szCs w:val="24"/>
        </w:rPr>
        <w:t>ήσουν τα έργα και μετά να μεταφερθεί όπως είναι, ολοζούπητος, επάνω από τον δρόμο μέσα στα έξι χιλιάδες στρέμματα. Αυτό είναι μεγάλη επιτυχία. Μην το υποτιμάτε στην προσπάθειά σας να πείσετε ότι όλα γίνανε κακά.</w:t>
      </w:r>
    </w:p>
    <w:p w14:paraId="098053C0"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Το 1,5 δισεκατομμύριο πάλι δεν το διαβάσατε </w:t>
      </w:r>
      <w:r>
        <w:rPr>
          <w:rFonts w:eastAsia="Times New Roman"/>
          <w:szCs w:val="24"/>
        </w:rPr>
        <w:t xml:space="preserve">καλά, κύριε Δένδια. Το 1,5 δισεκατομμύριο επενδύσεων είναι πλέον των επενδύσεων οι οποίες είναι στα 4,5 δισεκατομμύρια. </w:t>
      </w:r>
      <w:r>
        <w:rPr>
          <w:rFonts w:eastAsia="Times New Roman"/>
          <w:szCs w:val="24"/>
        </w:rPr>
        <w:t>Α</w:t>
      </w:r>
      <w:r>
        <w:rPr>
          <w:rFonts w:eastAsia="Times New Roman"/>
          <w:szCs w:val="24"/>
        </w:rPr>
        <w:t>ν δείτε και τα κείμενα τα προπαγανδιστικά που έχουν βγάλει οι επενδυτές, θα δείτε ότι αναβιβάζουν το μέγεθος στα 8 δισεκατομμύρια. Το ε</w:t>
      </w:r>
      <w:r>
        <w:rPr>
          <w:rFonts w:eastAsia="Times New Roman"/>
          <w:szCs w:val="24"/>
        </w:rPr>
        <w:t>νάμισι είναι επιπλέον κι εμείς επιλέξαμε -και καλά κάναμε και πρέπει να το παραδεχτείτε κι εσείς- από το να ζητήσουμε την αύξηση του τιμήματος, τα λεφτά αυτά να γίνουν επενδύσεις, γιατί οι επενδύσεις αυτές είναι κοινωνικού οφέλους, είναι δημοσίου οφέλους κ</w:t>
      </w:r>
      <w:r>
        <w:rPr>
          <w:rFonts w:eastAsia="Times New Roman"/>
          <w:szCs w:val="24"/>
        </w:rPr>
        <w:t>αι οι επενδύσεις αυτές θα είναι πραγματικά οι πρώτες που θα ξεκινήσουν και θα δώσουν και δουλειά, θα ανοίξουν και θέσεις εργασίας και επιτέλους ο λαός της περιοχής θα αρχίσει να βλέπει τα θετικά αποτελέσματα από αυτές τις αλλαγές, γι’ αυτήν την επένδυση.</w:t>
      </w:r>
    </w:p>
    <w:p w14:paraId="098053C1" w14:textId="77777777" w:rsidR="00BA128F" w:rsidRDefault="00BF6BD8">
      <w:pPr>
        <w:tabs>
          <w:tab w:val="left" w:pos="2608"/>
        </w:tabs>
        <w:spacing w:after="0" w:line="600" w:lineRule="auto"/>
        <w:ind w:firstLine="720"/>
        <w:jc w:val="both"/>
        <w:rPr>
          <w:rFonts w:eastAsia="Times New Roman"/>
          <w:szCs w:val="24"/>
        </w:rPr>
      </w:pPr>
      <w:r>
        <w:rPr>
          <w:rFonts w:eastAsia="Times New Roman"/>
          <w:b/>
          <w:szCs w:val="24"/>
        </w:rPr>
        <w:t>Π</w:t>
      </w:r>
      <w:r>
        <w:rPr>
          <w:rFonts w:eastAsia="Times New Roman"/>
          <w:b/>
          <w:szCs w:val="24"/>
        </w:rPr>
        <w:t xml:space="preserve">ΡΟΕΔΡΕΥΩΝ (Σπυρίδων Λυκούδης): </w:t>
      </w:r>
      <w:r>
        <w:rPr>
          <w:rFonts w:eastAsia="Times New Roman"/>
          <w:szCs w:val="24"/>
        </w:rPr>
        <w:t>Κύριε Υπουργέ, πρέπει να τελειώνετε. Είμαστε στον διπλό χρόνο.</w:t>
      </w:r>
    </w:p>
    <w:p w14:paraId="098053C2" w14:textId="77777777" w:rsidR="00BA128F" w:rsidRDefault="00BF6BD8">
      <w:pPr>
        <w:tabs>
          <w:tab w:val="left" w:pos="2608"/>
        </w:tabs>
        <w:spacing w:after="0" w:line="600" w:lineRule="auto"/>
        <w:ind w:firstLine="720"/>
        <w:jc w:val="both"/>
        <w:rPr>
          <w:rFonts w:eastAsia="Times New Roman"/>
          <w:szCs w:val="24"/>
        </w:rPr>
      </w:pPr>
      <w:r>
        <w:rPr>
          <w:rFonts w:eastAsia="Times New Roman"/>
          <w:b/>
          <w:szCs w:val="24"/>
        </w:rPr>
        <w:t>ΑΛΕ</w:t>
      </w:r>
      <w:r>
        <w:rPr>
          <w:rFonts w:eastAsia="Times New Roman"/>
          <w:b/>
          <w:szCs w:val="24"/>
        </w:rPr>
        <w:t>ΞΑΝΔΡΟΣ</w:t>
      </w:r>
      <w:r>
        <w:rPr>
          <w:rFonts w:eastAsia="Times New Roman"/>
          <w:b/>
          <w:szCs w:val="24"/>
        </w:rPr>
        <w:t xml:space="preserve"> ΦΛΑΜΠΟΥΡΑΡΗΣ (Υπουργός Επικρατείας): </w:t>
      </w:r>
      <w:r>
        <w:rPr>
          <w:rFonts w:eastAsia="Times New Roman"/>
          <w:szCs w:val="24"/>
        </w:rPr>
        <w:t>Τελειώνω.</w:t>
      </w:r>
    </w:p>
    <w:p w14:paraId="098053C3"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Αναφερθήκατε σε δημάρχους. Το ξέρετε ότι οι τρεις δήμαρχοι χθες ήταν σε συνάντηση με το Υπουργείο, με τη</w:t>
      </w:r>
      <w:r>
        <w:rPr>
          <w:rFonts w:eastAsia="Times New Roman"/>
          <w:szCs w:val="24"/>
        </w:rPr>
        <w:t xml:space="preserve">ν ΕΤΑΔ, με το ΤΑΙΠΕΔ, όπου υπεγράφη η σύμβαση στην οποία παραδίδεται η χρήση των παραλιών μέχρι και τη Βάρκιζα στους δήμους μέσα από τη λογική και τη συναντίληψη την οποία θα έχουμε μετά από τη μελέτη η οποία διεξάγεται για ανάπτυξη του παραλιακού μετώπου </w:t>
      </w:r>
      <w:r>
        <w:rPr>
          <w:rFonts w:eastAsia="Times New Roman"/>
          <w:szCs w:val="24"/>
        </w:rPr>
        <w:t>μέχρι τη Βάρκιζα καταρχάς και μετά θα πάμε και παραπέρα με τους άλλους, ούτως ώστε να υπάρχει μ</w:t>
      </w:r>
      <w:r>
        <w:rPr>
          <w:rFonts w:eastAsia="Times New Roman"/>
          <w:szCs w:val="24"/>
        </w:rPr>
        <w:t>ί</w:t>
      </w:r>
      <w:r>
        <w:rPr>
          <w:rFonts w:eastAsia="Times New Roman"/>
          <w:szCs w:val="24"/>
        </w:rPr>
        <w:t xml:space="preserve">α ισορροπία στην ανάπτυξη αυτής της περιοχής και να μην είναι μόνο το κομμάτι του Ελληνικού; </w:t>
      </w:r>
      <w:r>
        <w:rPr>
          <w:rFonts w:eastAsia="Times New Roman"/>
          <w:szCs w:val="24"/>
        </w:rPr>
        <w:t>Ή</w:t>
      </w:r>
      <w:r>
        <w:rPr>
          <w:rFonts w:eastAsia="Times New Roman"/>
          <w:szCs w:val="24"/>
        </w:rPr>
        <w:t xml:space="preserve">ταν και πάρα πολύ ευχαριστημένοι. </w:t>
      </w:r>
      <w:r>
        <w:rPr>
          <w:rFonts w:eastAsia="Times New Roman"/>
          <w:szCs w:val="24"/>
        </w:rPr>
        <w:t>Ν</w:t>
      </w:r>
      <w:r>
        <w:rPr>
          <w:rFonts w:eastAsia="Times New Roman"/>
          <w:szCs w:val="24"/>
        </w:rPr>
        <w:t xml:space="preserve">ομίζω εχθές εδώ στη συνομιλία </w:t>
      </w:r>
      <w:r>
        <w:rPr>
          <w:rFonts w:eastAsia="Times New Roman"/>
          <w:szCs w:val="24"/>
        </w:rPr>
        <w:t>τ</w:t>
      </w:r>
      <w:r>
        <w:rPr>
          <w:rFonts w:eastAsia="Times New Roman"/>
          <w:szCs w:val="24"/>
        </w:rPr>
        <w:t>ην οποία</w:t>
      </w:r>
      <w:r>
        <w:rPr>
          <w:rFonts w:eastAsia="Times New Roman"/>
          <w:szCs w:val="24"/>
        </w:rPr>
        <w:t xml:space="preserve"> είχατε</w:t>
      </w:r>
      <w:r>
        <w:rPr>
          <w:rFonts w:eastAsia="Times New Roman"/>
          <w:szCs w:val="24"/>
        </w:rPr>
        <w:t>,</w:t>
      </w:r>
      <w:r>
        <w:rPr>
          <w:rFonts w:eastAsia="Times New Roman"/>
          <w:szCs w:val="24"/>
        </w:rPr>
        <w:t xml:space="preserve"> θετικά είχαν εκφραστεί και οι τρεις γι’ αυτό το εγχείρημα και αυτή την προσπάθεια που κάναμε εμείς. </w:t>
      </w:r>
    </w:p>
    <w:p w14:paraId="098053C4"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Ολοκληρώνω, κυρίες και κύριοι, λέγοντας το εξής ότι η δίκαιη ανάπτυξη -γιατί έγινε αναφορά- έχει σχέση με τις συνθήκες που ζούμε, κύριοι του ΚΚΕ. </w:t>
      </w:r>
      <w:r>
        <w:rPr>
          <w:rFonts w:eastAsia="Times New Roman"/>
          <w:szCs w:val="24"/>
        </w:rPr>
        <w:t>Π</w:t>
      </w:r>
      <w:r>
        <w:rPr>
          <w:rFonts w:eastAsia="Times New Roman"/>
          <w:szCs w:val="24"/>
        </w:rPr>
        <w:t xml:space="preserve">ραγματικά όταν ζούμε σε </w:t>
      </w:r>
      <w:r>
        <w:rPr>
          <w:rFonts w:eastAsia="Times New Roman"/>
          <w:szCs w:val="24"/>
        </w:rPr>
        <w:t xml:space="preserve">μία </w:t>
      </w:r>
      <w:r>
        <w:rPr>
          <w:rFonts w:eastAsia="Times New Roman"/>
          <w:szCs w:val="24"/>
        </w:rPr>
        <w:t>περίοδο με ενάμισ</w:t>
      </w:r>
      <w:r>
        <w:rPr>
          <w:rFonts w:eastAsia="Times New Roman"/>
          <w:szCs w:val="24"/>
        </w:rPr>
        <w:t>η</w:t>
      </w:r>
      <w:r>
        <w:rPr>
          <w:rFonts w:eastAsia="Times New Roman"/>
          <w:szCs w:val="24"/>
        </w:rPr>
        <w:t xml:space="preserve"> εκατομμύριο ανέργους, με εργασιακές σχέσεις τετραώρων, διώρων </w:t>
      </w:r>
      <w:r>
        <w:rPr>
          <w:rFonts w:eastAsia="Times New Roman"/>
          <w:szCs w:val="24"/>
        </w:rPr>
        <w:t>κ</w:t>
      </w:r>
      <w:r>
        <w:rPr>
          <w:rFonts w:eastAsia="Times New Roman"/>
          <w:szCs w:val="24"/>
        </w:rPr>
        <w:t>.</w:t>
      </w:r>
      <w:r>
        <w:rPr>
          <w:rFonts w:eastAsia="Times New Roman"/>
          <w:szCs w:val="24"/>
        </w:rPr>
        <w:t>λπ., όταν ζούμε σε μ</w:t>
      </w:r>
      <w:r>
        <w:rPr>
          <w:rFonts w:eastAsia="Times New Roman"/>
          <w:szCs w:val="24"/>
        </w:rPr>
        <w:t>ί</w:t>
      </w:r>
      <w:r>
        <w:rPr>
          <w:rFonts w:eastAsia="Times New Roman"/>
          <w:szCs w:val="24"/>
        </w:rPr>
        <w:t xml:space="preserve">α περίοδο που η λιτότητα είναι αυτή που κυριαρχεί επάνω στα κεφάλια όλων μας, εμείς επιλέξαμε να βοηθήσουμε και να συμβάλουμε στη δίκαιη ανάπτυξη, δηλαδή σε μια ανάπτυξη η οποία θα δίνει σωστό μεροκάματο, θα έχει οκτάωρη εργασία. </w:t>
      </w:r>
    </w:p>
    <w:p w14:paraId="098053C5" w14:textId="77777777" w:rsidR="00BA128F" w:rsidRDefault="00BF6BD8">
      <w:pPr>
        <w:tabs>
          <w:tab w:val="left" w:pos="2608"/>
        </w:tabs>
        <w:spacing w:after="0" w:line="600" w:lineRule="auto"/>
        <w:ind w:firstLine="720"/>
        <w:jc w:val="both"/>
        <w:rPr>
          <w:rFonts w:eastAsia="Times New Roman"/>
          <w:szCs w:val="24"/>
        </w:rPr>
      </w:pPr>
      <w:r>
        <w:rPr>
          <w:rFonts w:eastAsia="Times New Roman"/>
          <w:b/>
          <w:szCs w:val="24"/>
        </w:rPr>
        <w:t>ΑΘ</w:t>
      </w:r>
      <w:r>
        <w:rPr>
          <w:rFonts w:eastAsia="Times New Roman"/>
          <w:b/>
          <w:szCs w:val="24"/>
        </w:rPr>
        <w:t xml:space="preserve">ΑΝΑΣΙΟΣ ΠΑΦΙΛΗΣ: </w:t>
      </w:r>
      <w:r>
        <w:rPr>
          <w:rFonts w:eastAsia="Times New Roman"/>
          <w:szCs w:val="24"/>
        </w:rPr>
        <w:t>Θα καταργήσετε τους νόμους;</w:t>
      </w:r>
    </w:p>
    <w:p w14:paraId="098053C6" w14:textId="77777777" w:rsidR="00BA128F" w:rsidRDefault="00BF6BD8">
      <w:pPr>
        <w:tabs>
          <w:tab w:val="left" w:pos="2608"/>
        </w:tabs>
        <w:spacing w:after="0" w:line="600" w:lineRule="auto"/>
        <w:ind w:firstLine="720"/>
        <w:jc w:val="both"/>
        <w:rPr>
          <w:rFonts w:eastAsia="Times New Roman"/>
          <w:szCs w:val="24"/>
        </w:rPr>
      </w:pPr>
      <w:r>
        <w:rPr>
          <w:rFonts w:eastAsia="Times New Roman"/>
          <w:b/>
          <w:szCs w:val="24"/>
        </w:rPr>
        <w:t>ΑΛΕ</w:t>
      </w:r>
      <w:r>
        <w:rPr>
          <w:rFonts w:eastAsia="Times New Roman"/>
          <w:b/>
          <w:szCs w:val="24"/>
        </w:rPr>
        <w:t>ΞΑΝΔΡΟΣ</w:t>
      </w:r>
      <w:r>
        <w:rPr>
          <w:rFonts w:eastAsia="Times New Roman"/>
          <w:b/>
          <w:szCs w:val="24"/>
        </w:rPr>
        <w:t xml:space="preserve"> ΦΛΑΜΠΟΥΡΑΡΗΣ (Υπουργός Επικρατείας): </w:t>
      </w:r>
      <w:r>
        <w:rPr>
          <w:rFonts w:eastAsia="Times New Roman"/>
          <w:szCs w:val="24"/>
        </w:rPr>
        <w:t>Αυτό διεκδικούμε και σε αυτή τη γραμμή σας καλούμε να μπείτε και να διεκδικήσουμε μαζί μ</w:t>
      </w:r>
      <w:r>
        <w:rPr>
          <w:rFonts w:eastAsia="Times New Roman"/>
          <w:szCs w:val="24"/>
        </w:rPr>
        <w:t>ί</w:t>
      </w:r>
      <w:r>
        <w:rPr>
          <w:rFonts w:eastAsia="Times New Roman"/>
          <w:szCs w:val="24"/>
        </w:rPr>
        <w:t>α δίκαιη ανάπτυξη με αυτούς τους όρους.</w:t>
      </w:r>
    </w:p>
    <w:p w14:paraId="098053C7"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Ευχαριστώ.</w:t>
      </w:r>
    </w:p>
    <w:p w14:paraId="098053C8" w14:textId="77777777" w:rsidR="00BA128F" w:rsidRDefault="00BF6BD8">
      <w:pPr>
        <w:tabs>
          <w:tab w:val="left" w:pos="2608"/>
        </w:tabs>
        <w:spacing w:after="0" w:line="600" w:lineRule="auto"/>
        <w:ind w:firstLine="720"/>
        <w:jc w:val="center"/>
        <w:rPr>
          <w:rFonts w:eastAsia="Times New Roman"/>
          <w:szCs w:val="24"/>
        </w:rPr>
      </w:pPr>
      <w:r>
        <w:rPr>
          <w:rFonts w:eastAsia="Times New Roman"/>
          <w:szCs w:val="24"/>
        </w:rPr>
        <w:t>(Χειροκροτήματα από την</w:t>
      </w:r>
      <w:r>
        <w:rPr>
          <w:rFonts w:eastAsia="Times New Roman"/>
          <w:szCs w:val="24"/>
        </w:rPr>
        <w:t xml:space="preserve"> πτέρυγα του ΣΥΡΙΖΑ)</w:t>
      </w:r>
    </w:p>
    <w:p w14:paraId="098053C9" w14:textId="77777777" w:rsidR="00BA128F" w:rsidRDefault="00BF6BD8">
      <w:pPr>
        <w:tabs>
          <w:tab w:val="left" w:pos="2608"/>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Υπουργέ. </w:t>
      </w:r>
    </w:p>
    <w:p w14:paraId="098053CA"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Ο συνάδελφος κ. Μαυρωτάς από το Ποτάμι έχει τον λόγο</w:t>
      </w:r>
      <w:r>
        <w:rPr>
          <w:rFonts w:eastAsia="Times New Roman"/>
          <w:szCs w:val="24"/>
        </w:rPr>
        <w:t>.</w:t>
      </w:r>
    </w:p>
    <w:p w14:paraId="098053CB" w14:textId="77777777" w:rsidR="00BA128F" w:rsidRDefault="00BF6BD8">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πολύ, κύριε Πρόεδρε.</w:t>
      </w:r>
    </w:p>
    <w:p w14:paraId="098053CC" w14:textId="77777777" w:rsidR="00BA128F" w:rsidRDefault="00BF6BD8">
      <w:pPr>
        <w:spacing w:after="0" w:line="600" w:lineRule="auto"/>
        <w:ind w:firstLine="720"/>
        <w:jc w:val="both"/>
        <w:rPr>
          <w:rFonts w:eastAsia="Times New Roman"/>
          <w:szCs w:val="24"/>
        </w:rPr>
      </w:pPr>
      <w:r>
        <w:rPr>
          <w:rFonts w:eastAsia="Times New Roman"/>
          <w:szCs w:val="24"/>
        </w:rPr>
        <w:t>Συζητάμε σήμερα για την κύρωση της σύμβασης για το Ελληνικό. Νομίζω ό</w:t>
      </w:r>
      <w:r>
        <w:rPr>
          <w:rFonts w:eastAsia="Times New Roman"/>
          <w:szCs w:val="24"/>
        </w:rPr>
        <w:t>τι είναι ένα βήμα που έπρεπε να έχει γίνει από καιρό προκειμένου ο συγκεκριμένος χώρος να πάψει να είναι ένα κουφάρι και να γίνει πόλος ανάπτυξης για την περιοχή. Είναι ένα επενδυτικό σχέδιο με σαφείς αναπτυξιακούς στόχους, με θετική συμβολή και στη δημοσι</w:t>
      </w:r>
      <w:r>
        <w:rPr>
          <w:rFonts w:eastAsia="Times New Roman"/>
          <w:szCs w:val="24"/>
        </w:rPr>
        <w:t xml:space="preserve">ονομική προσαρμογή της ελληνικής οικονομίας. </w:t>
      </w:r>
    </w:p>
    <w:p w14:paraId="098053CD" w14:textId="77777777" w:rsidR="00BA128F" w:rsidRDefault="00BF6BD8">
      <w:pPr>
        <w:spacing w:after="0" w:line="600" w:lineRule="auto"/>
        <w:ind w:firstLine="720"/>
        <w:jc w:val="both"/>
        <w:rPr>
          <w:rFonts w:eastAsia="Times New Roman"/>
          <w:szCs w:val="24"/>
        </w:rPr>
      </w:pPr>
      <w:r>
        <w:rPr>
          <w:rFonts w:eastAsia="Times New Roman"/>
          <w:szCs w:val="24"/>
        </w:rPr>
        <w:t xml:space="preserve">Φοβάμαι ότι αν δεν ήταν ένα από τα προαπαιτούμενα της αξιολόγησης, η Κυβέρνηση θα έβρισκε έναν τρόπο για να συνεχίσει το «κατενάτσιο» στις αποκρατικοποιήσεις, όπως μας έχει συνηθίσει. Ας δούμε τι συνέβη με τον </w:t>
      </w:r>
      <w:r>
        <w:rPr>
          <w:rFonts w:eastAsia="Times New Roman"/>
          <w:szCs w:val="24"/>
        </w:rPr>
        <w:t xml:space="preserve">ΟΛΠ, με τη σύμβαση που ήρθε και ήταν διαφορετική απ’ αυτή που υπεγράφη, ας δούμε τι έγινε με τα δεκατέσσερα αεροδρόμια που τελικά με πόνο και δάκρυα υπεγράφησαν. Ακόμα και η ανακήρυξη του αεροδρομίου σε αρχαιολογικό χώρο, </w:t>
      </w:r>
      <w:r>
        <w:rPr>
          <w:rFonts w:eastAsia="Times New Roman"/>
          <w:szCs w:val="24"/>
        </w:rPr>
        <w:t>(</w:t>
      </w:r>
      <w:r>
        <w:rPr>
          <w:rFonts w:eastAsia="Times New Roman"/>
          <w:szCs w:val="24"/>
        </w:rPr>
        <w:t>ακόμα και οι διάδρομοι τροχ</w:t>
      </w:r>
      <w:r>
        <w:rPr>
          <w:rFonts w:eastAsia="Times New Roman"/>
          <w:szCs w:val="24"/>
        </w:rPr>
        <w:t>οδρόμησης</w:t>
      </w:r>
      <w:r>
        <w:rPr>
          <w:rFonts w:eastAsia="Times New Roman"/>
          <w:szCs w:val="24"/>
        </w:rPr>
        <w:t>)</w:t>
      </w:r>
      <w:r>
        <w:rPr>
          <w:rFonts w:eastAsia="Times New Roman"/>
          <w:szCs w:val="24"/>
        </w:rPr>
        <w:t xml:space="preserve"> δημιούργησ</w:t>
      </w:r>
      <w:r>
        <w:rPr>
          <w:rFonts w:eastAsia="Times New Roman"/>
          <w:szCs w:val="24"/>
        </w:rPr>
        <w:t>ε</w:t>
      </w:r>
      <w:r>
        <w:rPr>
          <w:rFonts w:eastAsia="Times New Roman"/>
          <w:szCs w:val="24"/>
        </w:rPr>
        <w:t xml:space="preserve"> παράξενους συνειρμούς για όσους ξέρουν τα τερτίπια της ελληνικής γραφειοκρατίας. Ευτυχώς για την περιοχή, όμως, το αρχικό ξεπούλημα έγινε τελικά ξεκούνημα για να ξεκινήσει η επένδυση. Μετά, λοιπόν, από δεκαπέντε χρόνια βλέπουμε να ξε</w:t>
      </w:r>
      <w:r>
        <w:rPr>
          <w:rFonts w:eastAsia="Times New Roman"/>
          <w:szCs w:val="24"/>
        </w:rPr>
        <w:t xml:space="preserve">κολλάει επιτέλους η υπόθεση του Ελληνικού. </w:t>
      </w:r>
    </w:p>
    <w:p w14:paraId="098053CE" w14:textId="77777777" w:rsidR="00BA128F" w:rsidRDefault="00BF6BD8">
      <w:pPr>
        <w:spacing w:after="0" w:line="600" w:lineRule="auto"/>
        <w:ind w:firstLine="720"/>
        <w:jc w:val="both"/>
        <w:rPr>
          <w:rFonts w:eastAsia="Times New Roman"/>
          <w:szCs w:val="24"/>
        </w:rPr>
      </w:pPr>
      <w:r>
        <w:rPr>
          <w:rFonts w:eastAsia="Times New Roman"/>
          <w:szCs w:val="24"/>
        </w:rPr>
        <w:t>Σ’ αυτό το σημείο, για να είμαστε δίκαιοι και για να μην κατακρίνουμε μόνο το ΣΥΡΙΖΑ, θα πρέπει και οι συμμετέχοντες στις προηγούμενες κυβερνήσεις να κάνουν την αυτοκριτική τους, ΠΑΣΟΚ και Νέα Δημοκρατία, χωρίς φ</w:t>
      </w:r>
      <w:r>
        <w:rPr>
          <w:rFonts w:eastAsia="Times New Roman"/>
          <w:szCs w:val="24"/>
        </w:rPr>
        <w:t>όβο και χωρίς πάθος γιατί τόσα χρόνια δεν είχε γίνει τίποτα. Έπρεπε, λοιπόν, να μας το υπαγορεύσει το μνημόνιο για να το κάνουμε.</w:t>
      </w:r>
    </w:p>
    <w:p w14:paraId="098053CF" w14:textId="77777777" w:rsidR="00BA128F" w:rsidRDefault="00BF6BD8">
      <w:pPr>
        <w:spacing w:after="0" w:line="600" w:lineRule="auto"/>
        <w:ind w:firstLine="720"/>
        <w:jc w:val="both"/>
        <w:rPr>
          <w:rFonts w:eastAsia="Times New Roman"/>
          <w:szCs w:val="24"/>
        </w:rPr>
      </w:pPr>
      <w:r>
        <w:rPr>
          <w:rFonts w:eastAsia="Times New Roman"/>
          <w:szCs w:val="24"/>
        </w:rPr>
        <w:t>Η βιώσιμη ανάπτυξη για την οποία τόσο λόγο κάνουμε, έχει τρία κριτήρια, τρεις πυλώνες πάνω στους οποίους θα πρέπει να στηριχθε</w:t>
      </w:r>
      <w:r>
        <w:rPr>
          <w:rFonts w:eastAsia="Times New Roman"/>
          <w:szCs w:val="24"/>
        </w:rPr>
        <w:t>ί, την οικονομία, το περιβάλλον και την κοινωνία. Χρειαζόμαστε, δηλαδή, μ</w:t>
      </w:r>
      <w:r>
        <w:rPr>
          <w:rFonts w:eastAsia="Times New Roman"/>
          <w:szCs w:val="24"/>
        </w:rPr>
        <w:t>ί</w:t>
      </w:r>
      <w:r>
        <w:rPr>
          <w:rFonts w:eastAsia="Times New Roman"/>
          <w:szCs w:val="24"/>
        </w:rPr>
        <w:t>α ανάπτυξη με κοινωνική συνοχή και σεβασμό στο περιβάλλον. Ο συντελεστής βαρύτητας που βάζουμε σε κάθε κριτήριο καθορίζει και το μείγμα πολιτικής που ακολουθούμε. Ο συμβιβασμός μεταξ</w:t>
      </w:r>
      <w:r>
        <w:rPr>
          <w:rFonts w:eastAsia="Times New Roman"/>
          <w:szCs w:val="24"/>
        </w:rPr>
        <w:t xml:space="preserve">ύ των τριών κριτηρίων είναι το μυστικό των πετυχημένων κοινωνιών. </w:t>
      </w:r>
    </w:p>
    <w:p w14:paraId="098053D0" w14:textId="77777777" w:rsidR="00BA128F" w:rsidRDefault="00BF6BD8">
      <w:pPr>
        <w:spacing w:after="0" w:line="600" w:lineRule="auto"/>
        <w:ind w:firstLine="720"/>
        <w:jc w:val="both"/>
        <w:rPr>
          <w:rFonts w:eastAsia="Times New Roman"/>
          <w:szCs w:val="24"/>
        </w:rPr>
      </w:pPr>
      <w:r>
        <w:rPr>
          <w:rFonts w:eastAsia="Times New Roman"/>
          <w:szCs w:val="24"/>
        </w:rPr>
        <w:t>Αυτό, λοιπόν, πρέπει να γίνει και στο Ελληνικό για τη συγκεκριμένη επένδυση. Οι οικονομικές δραστηριότητες πρέπει να παντρευτούν αρμονικά με το περιβάλλον και να δώσουν στην κοινωνία χώρο κ</w:t>
      </w:r>
      <w:r>
        <w:rPr>
          <w:rFonts w:eastAsia="Times New Roman"/>
          <w:szCs w:val="24"/>
        </w:rPr>
        <w:t>αι δραστηριότητες που θα μπορεί να τις απολαμβάνει και βέβαια θέσεις εργασίας. Η επένδυση στο Ελληνικό, λοιπόν, θα αποτελέσει έναν «πιλότο» για αξιοποίηση της κρατικής περιουσίας με αυτά τα κριτήρια. Η ανάπτυξη με κοινωνική συνοχή είναι το βασικό ζητούμενο</w:t>
      </w:r>
      <w:r>
        <w:rPr>
          <w:rFonts w:eastAsia="Times New Roman"/>
          <w:szCs w:val="24"/>
        </w:rPr>
        <w:t xml:space="preserve">. </w:t>
      </w:r>
    </w:p>
    <w:p w14:paraId="098053D1" w14:textId="77777777" w:rsidR="00BA128F" w:rsidRDefault="00BF6BD8">
      <w:pPr>
        <w:spacing w:after="0" w:line="600" w:lineRule="auto"/>
        <w:ind w:firstLine="720"/>
        <w:jc w:val="both"/>
        <w:rPr>
          <w:rFonts w:eastAsia="Times New Roman"/>
          <w:szCs w:val="24"/>
        </w:rPr>
      </w:pPr>
      <w:r>
        <w:rPr>
          <w:rFonts w:eastAsia="Times New Roman"/>
          <w:szCs w:val="24"/>
        </w:rPr>
        <w:t>Επιτρέψτε μου να αναφερθώ λόγω ιδιαίτερης ευαισθησίας και στο κομμάτι του αθλητισμού και ιδιαίτερα στις αθλητικές εγκαταστάσεις, καθότι ένα μεγάλο μέρος της ζωής μου το έχω περάσει στα κολυμβητήρια του Αγίου Κοσμά. Το όνομα «Άγιος Κοσμάς» είναι συνυφασμ</w:t>
      </w:r>
      <w:r>
        <w:rPr>
          <w:rFonts w:eastAsia="Times New Roman"/>
          <w:szCs w:val="24"/>
        </w:rPr>
        <w:t xml:space="preserve">ένο στη συνείδηση των κατοίκων του λεκανοπεδίου με τον αθλητισμό και ιδιαίτερα με τον μαζικό αθλητισμό. </w:t>
      </w:r>
    </w:p>
    <w:p w14:paraId="098053D2" w14:textId="77777777" w:rsidR="00BA128F" w:rsidRDefault="00BF6BD8">
      <w:pPr>
        <w:spacing w:after="0" w:line="600" w:lineRule="auto"/>
        <w:ind w:firstLine="720"/>
        <w:jc w:val="both"/>
        <w:rPr>
          <w:rFonts w:eastAsia="Times New Roman"/>
          <w:szCs w:val="24"/>
        </w:rPr>
      </w:pPr>
      <w:r>
        <w:rPr>
          <w:rFonts w:eastAsia="Times New Roman"/>
          <w:szCs w:val="24"/>
        </w:rPr>
        <w:t xml:space="preserve">Στο κομμάτι, λοιπόν, της κοινωνικής συνιστώσας για την οποία μιλήσαμε προηγουμένως για τη βιώσιμη ανάπτυξη θα πρέπει να διατηρηθεί και –γιατί όχι;- να </w:t>
      </w:r>
      <w:r>
        <w:rPr>
          <w:rFonts w:eastAsia="Times New Roman"/>
          <w:szCs w:val="24"/>
        </w:rPr>
        <w:t>ενισχυθεί ο αθλητικός χαρακτήρας του συγκεκριμένου χώρο</w:t>
      </w:r>
      <w:r>
        <w:rPr>
          <w:rFonts w:eastAsia="Times New Roman"/>
          <w:szCs w:val="24"/>
        </w:rPr>
        <w:t>υ</w:t>
      </w:r>
      <w:r>
        <w:rPr>
          <w:rFonts w:eastAsia="Times New Roman"/>
          <w:szCs w:val="24"/>
        </w:rPr>
        <w:t>. Στο επενδυτικό σχέδιο υπάρχει πρόβλεψη για δραστηριότητες αναψυχής και αθλητισμού της τάξεως των πεντακοσίων εξήντα εκατομμυρίων ευρώ, δηλαδή το 7,7% της επένδυσης. Οι αθλητικές υποδομές χρειάζονται</w:t>
      </w:r>
      <w:r>
        <w:rPr>
          <w:rFonts w:eastAsia="Times New Roman"/>
          <w:szCs w:val="24"/>
        </w:rPr>
        <w:t xml:space="preserve"> ανανέωση. Ένα μητροπολιτικό πάρκο, στο οποίο φιλοδοξούμε να μετατραπεί το Ελληνικό, πρέπει οπωσδήποτε να παρέχει χώρους και εγκαταστάσεις για αθλητικές δραστηριότητες. Το έχω δει να συμβαίνει σε πολλές πόλεις του κόσμου. </w:t>
      </w:r>
    </w:p>
    <w:p w14:paraId="098053D3" w14:textId="77777777" w:rsidR="00BA128F" w:rsidRDefault="00BF6BD8">
      <w:pPr>
        <w:spacing w:after="0" w:line="600" w:lineRule="auto"/>
        <w:ind w:firstLine="720"/>
        <w:jc w:val="both"/>
        <w:rPr>
          <w:rFonts w:eastAsia="Times New Roman"/>
          <w:szCs w:val="24"/>
        </w:rPr>
      </w:pPr>
      <w:r>
        <w:rPr>
          <w:rFonts w:eastAsia="Times New Roman"/>
          <w:szCs w:val="24"/>
        </w:rPr>
        <w:t xml:space="preserve">Δυστυχώς, αφήσαμε να απαξιωθεί η </w:t>
      </w:r>
      <w:r>
        <w:rPr>
          <w:rFonts w:eastAsia="Times New Roman"/>
          <w:szCs w:val="24"/>
        </w:rPr>
        <w:t xml:space="preserve">ολυμπιακή μας κληρονομιά. Ας αδράξουμε, λοιπόν, τώρα την ευκαιρία για να διορθώσουμε κάποια από τα λάθη του παρελθόντος και να δημιουργήσουμε χώρους για αθλητικές δραστηριότητες από τις οποίες θα μπορούν να επωφεληθούν παιδιά, πολίτες, σύλλογοι, σωματεία, </w:t>
      </w:r>
      <w:r>
        <w:rPr>
          <w:rFonts w:eastAsia="Times New Roman"/>
          <w:szCs w:val="24"/>
        </w:rPr>
        <w:t>ακόμα και εθνικές ομάδες, χωρίς βέβαια να ξεχνάμε και τις δυνατότητες αθλητικού τουρισμού, καθότι τέτοιες εγκαταστάσεις μπορούν να αποτελέσουν πόλο έλξης για αθλητές απ’ όλο τον κόσμο.</w:t>
      </w:r>
    </w:p>
    <w:p w14:paraId="098053D4" w14:textId="77777777" w:rsidR="00BA128F" w:rsidRDefault="00BF6BD8">
      <w:pPr>
        <w:spacing w:after="0" w:line="600" w:lineRule="auto"/>
        <w:ind w:firstLine="720"/>
        <w:jc w:val="both"/>
        <w:rPr>
          <w:rFonts w:eastAsia="Times New Roman"/>
          <w:szCs w:val="24"/>
        </w:rPr>
      </w:pPr>
      <w:r>
        <w:rPr>
          <w:rFonts w:eastAsia="Times New Roman"/>
          <w:szCs w:val="24"/>
        </w:rPr>
        <w:t>Προχθές τελείωσαν οι Παραολυμπιακοί Αγώνες στο Ρίο και πριν από ένα μήν</w:t>
      </w:r>
      <w:r>
        <w:rPr>
          <w:rFonts w:eastAsia="Times New Roman"/>
          <w:szCs w:val="24"/>
        </w:rPr>
        <w:t xml:space="preserve">α οι Ολυμπιακοί. Μάλιστα, υποδεχθήκαμε τους ολυμπιονίκες στη Βουλή. </w:t>
      </w:r>
      <w:r>
        <w:rPr>
          <w:rFonts w:eastAsia="Times New Roman"/>
          <w:szCs w:val="24"/>
        </w:rPr>
        <w:t>Σ</w:t>
      </w:r>
      <w:r>
        <w:rPr>
          <w:rFonts w:eastAsia="Times New Roman"/>
          <w:szCs w:val="24"/>
        </w:rPr>
        <w:t>τις δύο αυτές διοργανώσεις οι αθλητές μας μάς έκαναν περήφανους, μας έκαναν να πανηγυρίσουμε, να συγκινηθούμε, να δακρύσουμε. Αποτελούν πρότυπα για τα παιδιά, στα οποία θα πρέπει να προσφ</w:t>
      </w:r>
      <w:r>
        <w:rPr>
          <w:rFonts w:eastAsia="Times New Roman"/>
          <w:szCs w:val="24"/>
        </w:rPr>
        <w:t xml:space="preserve">έρουμε χώρους άθλησης. Το ίδιο, όμως, και στις αγωνιστικές ομάδες, στις εθνικές μας ομάδες που αν δούμε σε ποιους χώρους προετοιμάζονταν για τους Ολυμπιακούς Αγώνες, θα πρέπει να ντρεπόμαστε. </w:t>
      </w:r>
    </w:p>
    <w:p w14:paraId="098053D5" w14:textId="77777777" w:rsidR="00BA128F" w:rsidRDefault="00BF6BD8">
      <w:pPr>
        <w:spacing w:after="0" w:line="600" w:lineRule="auto"/>
        <w:ind w:firstLine="720"/>
        <w:jc w:val="both"/>
        <w:rPr>
          <w:rFonts w:eastAsia="Times New Roman"/>
          <w:szCs w:val="24"/>
        </w:rPr>
      </w:pPr>
      <w:r>
        <w:rPr>
          <w:rFonts w:eastAsia="Times New Roman"/>
          <w:szCs w:val="24"/>
        </w:rPr>
        <w:t>Ο αθλητισμός έχει κερδίσει την εκτίμηση της κοινωνίας, έχει στα</w:t>
      </w:r>
      <w:r>
        <w:rPr>
          <w:rFonts w:eastAsia="Times New Roman"/>
          <w:szCs w:val="24"/>
        </w:rPr>
        <w:t>θεί όρθιος στην κρίση και το μεγάλο στοίχημα για την κοινωνία μας, για κάθε κοινωνία –πιστεύω- είναι να αυξήσει τον αθλητισμό που κάνει σε σχέση μ’ αυτόν που καταναλώνει από τον καναπέ. Γι’ αυτό επιμένω για το θέμα των αθλητικών εγκαταστάσεων στο νέο πρότζ</w:t>
      </w:r>
      <w:r>
        <w:rPr>
          <w:rFonts w:eastAsia="Times New Roman"/>
          <w:szCs w:val="24"/>
        </w:rPr>
        <w:t xml:space="preserve">εκτ του Ελληνικού, κάτι που θα το εμπλουτίσει και θα το αναβαθμίσει, ακολουθώντας και τα παραδείγματα από το εξωτερικό. </w:t>
      </w:r>
    </w:p>
    <w:p w14:paraId="098053D6" w14:textId="77777777" w:rsidR="00BA128F" w:rsidRDefault="00BF6BD8">
      <w:pPr>
        <w:spacing w:after="0" w:line="600" w:lineRule="auto"/>
        <w:ind w:firstLine="720"/>
        <w:jc w:val="both"/>
        <w:rPr>
          <w:rFonts w:eastAsia="Times New Roman"/>
          <w:szCs w:val="24"/>
        </w:rPr>
      </w:pPr>
      <w:r>
        <w:rPr>
          <w:rFonts w:eastAsia="Times New Roman"/>
          <w:szCs w:val="24"/>
        </w:rPr>
        <w:t xml:space="preserve">Κάτι άλλο που βλέπω με ικανοποίηση στο παρόν νομοσχέδιο είναι ότι επιτέλους δεν υπάρχουν τροπολογίες. Θα είμαστε βέβαια </w:t>
      </w:r>
      <w:r>
        <w:rPr>
          <w:rFonts w:eastAsia="Times New Roman"/>
          <w:szCs w:val="24"/>
          <w:lang w:val="en-US"/>
        </w:rPr>
        <w:t>standby</w:t>
      </w:r>
      <w:r>
        <w:rPr>
          <w:rFonts w:eastAsia="Times New Roman"/>
          <w:szCs w:val="24"/>
        </w:rPr>
        <w:t xml:space="preserve"> μέχρι τ</w:t>
      </w:r>
      <w:r>
        <w:rPr>
          <w:rFonts w:eastAsia="Times New Roman"/>
          <w:szCs w:val="24"/>
        </w:rPr>
        <w:t>ην ψήφιση, μέχρι το τέλος, θα είμαστε σε εγρήγορση μη τυχόν και φέρει κα</w:t>
      </w:r>
      <w:r>
        <w:rPr>
          <w:rFonts w:eastAsia="Times New Roman"/>
          <w:szCs w:val="24"/>
        </w:rPr>
        <w:t>μ</w:t>
      </w:r>
      <w:r>
        <w:rPr>
          <w:rFonts w:eastAsia="Times New Roman"/>
          <w:szCs w:val="24"/>
        </w:rPr>
        <w:t>μία τροπολογία ή κα</w:t>
      </w:r>
      <w:r>
        <w:rPr>
          <w:rFonts w:eastAsia="Times New Roman"/>
          <w:szCs w:val="24"/>
        </w:rPr>
        <w:t>μ</w:t>
      </w:r>
      <w:r>
        <w:rPr>
          <w:rFonts w:eastAsia="Times New Roman"/>
          <w:szCs w:val="24"/>
        </w:rPr>
        <w:t>μία νομοτεχνική βελτίωση ο κ. Φίλης, όπως συνηθίζει τελευταία, κάνοντας άνω-κάτω τα πανεπιστήμια.</w:t>
      </w:r>
    </w:p>
    <w:p w14:paraId="098053D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Επιτρέψτε μου να κλείσω με την επέτειο του ενός έτους από τη δεύτ</w:t>
      </w:r>
      <w:r>
        <w:rPr>
          <w:rFonts w:eastAsia="Times New Roman" w:cs="Times New Roman"/>
          <w:szCs w:val="24"/>
        </w:rPr>
        <w:t>ερη θητεία ΣΥΡΙΖΑ-ΑΝΕΛ. Το ζητούμενο για την Κυβέρνηση είναι να κάνει μ</w:t>
      </w:r>
      <w:r>
        <w:rPr>
          <w:rFonts w:eastAsia="Times New Roman" w:cs="Times New Roman"/>
          <w:szCs w:val="24"/>
        </w:rPr>
        <w:t>ί</w:t>
      </w:r>
      <w:r>
        <w:rPr>
          <w:rFonts w:eastAsia="Times New Roman" w:cs="Times New Roman"/>
          <w:szCs w:val="24"/>
        </w:rPr>
        <w:t>α στροφή στον ρεαλισμό, να αποτινάξει την αλαζονεία και να ακούει που και που και την Αντιπολίτευση. Είμαστε μ</w:t>
      </w:r>
      <w:r>
        <w:rPr>
          <w:rFonts w:eastAsia="Times New Roman" w:cs="Times New Roman"/>
          <w:szCs w:val="24"/>
        </w:rPr>
        <w:t>ί</w:t>
      </w:r>
      <w:r>
        <w:rPr>
          <w:rFonts w:eastAsia="Times New Roman" w:cs="Times New Roman"/>
          <w:szCs w:val="24"/>
        </w:rPr>
        <w:t>α χώρα που χρειάζεται επενδύσεις, όπως αυτή του Ελληνικού που επαναλαμβάν</w:t>
      </w:r>
      <w:r>
        <w:rPr>
          <w:rFonts w:eastAsia="Times New Roman" w:cs="Times New Roman"/>
          <w:szCs w:val="24"/>
        </w:rPr>
        <w:t xml:space="preserve">ω ότι είναι και εξετάσεις για το πώς αντιμετωπίζει η χώρα μας τα μεγάλα </w:t>
      </w:r>
      <w:r>
        <w:rPr>
          <w:rFonts w:eastAsia="Times New Roman" w:cs="Times New Roman"/>
          <w:szCs w:val="24"/>
          <w:lang w:val="en-US"/>
        </w:rPr>
        <w:t>projects</w:t>
      </w:r>
      <w:r>
        <w:rPr>
          <w:rFonts w:eastAsia="Times New Roman" w:cs="Times New Roman"/>
          <w:szCs w:val="24"/>
        </w:rPr>
        <w:t xml:space="preserve">. Δεν πρέπει, λοιπόν, να τα αντιμετωπίζουμε μέσα από τον παραμορφωτικό φακό των ιδεοληψιών. </w:t>
      </w:r>
    </w:p>
    <w:p w14:paraId="098053D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Οι ιδιωτικές επενδύσεις δεν είναι η τίγρης που θα μας κατασπαράξει, αλλά αν το χειρ</w:t>
      </w:r>
      <w:r>
        <w:rPr>
          <w:rFonts w:eastAsia="Times New Roman" w:cs="Times New Roman"/>
          <w:szCs w:val="24"/>
        </w:rPr>
        <w:t xml:space="preserve">ιστούμε σωστά, μπορεί να είναι το άλογο που θα βγάλει το κάρο από τον βούρκο της κρίσης. Τα επενδυτικά σχέδια είναι που δημιουργούν πολλές θέσεις εργασίας. </w:t>
      </w:r>
      <w:r>
        <w:rPr>
          <w:rFonts w:eastAsia="Times New Roman" w:cs="Times New Roman"/>
          <w:szCs w:val="24"/>
        </w:rPr>
        <w:t>Μ</w:t>
      </w:r>
      <w:r>
        <w:rPr>
          <w:rFonts w:eastAsia="Times New Roman" w:cs="Times New Roman"/>
          <w:szCs w:val="24"/>
        </w:rPr>
        <w:t>ην ξεχνάμε ότι η ανεργία είναι και παραμένει το νούμερο ένα πρόβλημά μας. Με τέτοιες δυνατότητες αν</w:t>
      </w:r>
      <w:r>
        <w:rPr>
          <w:rFonts w:eastAsia="Times New Roman" w:cs="Times New Roman"/>
          <w:szCs w:val="24"/>
        </w:rPr>
        <w:t xml:space="preserve">άπτυξης μπορούμε κάτι να κάνουμε πάνω σε αυτό. </w:t>
      </w:r>
    </w:p>
    <w:p w14:paraId="098053D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Ένας χρόνος, λοιπόν, από τη δεύτερη φορά Αριστερά ήταν σίγουρα ένας χρόνος που δεν πλήξαμε. Ήταν ένας χρόνος, όμως, που αντί να ξεκολλήσουμε, βουλιάξαμε πιο πολύ στην αβεβαιότητα. Η Κυβέρνηση ΣΥΡΙΖΑ-ΑΝΕΛ δυστ</w:t>
      </w:r>
      <w:r>
        <w:rPr>
          <w:rFonts w:eastAsia="Times New Roman" w:cs="Times New Roman"/>
          <w:szCs w:val="24"/>
        </w:rPr>
        <w:t xml:space="preserve">υχώς παράγει ακόμα περισσότερη απόγνωση από όσο μπορούμε να καταναλώσουμε. </w:t>
      </w:r>
    </w:p>
    <w:p w14:paraId="098053D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98053DB"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98053D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098053D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Πρόεδρος της Κοινοβουλευτικής Ομάδας του Κομμουνιστικού Κόμματος Ελλάδας κ. Δημήτριος Κουτσούμπας έχει τον λόγο. </w:t>
      </w:r>
    </w:p>
    <w:p w14:paraId="098053D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w:t>
      </w:r>
      <w:r>
        <w:rPr>
          <w:rFonts w:eastAsia="Times New Roman" w:cs="Times New Roman"/>
          <w:b/>
          <w:szCs w:val="24"/>
        </w:rPr>
        <w:t>υ</w:t>
      </w:r>
      <w:r>
        <w:rPr>
          <w:rFonts w:eastAsia="Times New Roman" w:cs="Times New Roman"/>
          <w:b/>
          <w:szCs w:val="24"/>
        </w:rPr>
        <w:t xml:space="preserve"> Κομμουνιστικού Κόμματος Ελλάδας): </w:t>
      </w:r>
      <w:r>
        <w:rPr>
          <w:rFonts w:eastAsia="Times New Roman" w:cs="Times New Roman"/>
          <w:szCs w:val="24"/>
        </w:rPr>
        <w:t>Κυρίες</w:t>
      </w:r>
      <w:r>
        <w:rPr>
          <w:rFonts w:eastAsia="Times New Roman" w:cs="Times New Roman"/>
          <w:szCs w:val="24"/>
        </w:rPr>
        <w:t xml:space="preserve"> και κύριοι Βουλευτές, ο ΣΥΡΙΖΑ, παρά τις προεκλογικές του τοποθετήσεις για πολλοστή φορά αυτούς τους είκοσι μήνες που κυβερνά, προχωρά σήμερα στην πώληση στην εταιρ</w:t>
      </w:r>
      <w:r>
        <w:rPr>
          <w:rFonts w:eastAsia="Times New Roman" w:cs="Times New Roman"/>
          <w:szCs w:val="24"/>
        </w:rPr>
        <w:t>ε</w:t>
      </w:r>
      <w:r>
        <w:rPr>
          <w:rFonts w:eastAsia="Times New Roman" w:cs="Times New Roman"/>
          <w:szCs w:val="24"/>
        </w:rPr>
        <w:t>ία «L</w:t>
      </w:r>
      <w:r>
        <w:rPr>
          <w:rFonts w:eastAsia="Times New Roman" w:cs="Times New Roman"/>
          <w:szCs w:val="24"/>
          <w:lang w:val="en-US"/>
        </w:rPr>
        <w:t>AMDA</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του Ελληνικού. </w:t>
      </w:r>
    </w:p>
    <w:p w14:paraId="098053D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 επενδυτικός όμιλος Λάτση που έχει αναλάβει το έργ</w:t>
      </w:r>
      <w:r>
        <w:rPr>
          <w:rFonts w:eastAsia="Times New Roman" w:cs="Times New Roman"/>
          <w:szCs w:val="24"/>
        </w:rPr>
        <w:t>ο έχει ξεκινήσει μια εκτεταμένη προπαγανδιστική εκστρατεία προκειμένου να πείσει τα λαϊκά στρώματα της περιοχής του Ελληνικού και γενικότερα της Αττικής να αποδεχτούν και να αγκαλιάσουν το έργο. Έχει σε αυτό μ</w:t>
      </w:r>
      <w:r>
        <w:rPr>
          <w:rFonts w:eastAsia="Times New Roman" w:cs="Times New Roman"/>
          <w:szCs w:val="24"/>
        </w:rPr>
        <w:t>ί</w:t>
      </w:r>
      <w:r>
        <w:rPr>
          <w:rFonts w:eastAsia="Times New Roman" w:cs="Times New Roman"/>
          <w:szCs w:val="24"/>
        </w:rPr>
        <w:t>α σκανδαλώδη στήριξη από κυβερνητικά στελέχη κ</w:t>
      </w:r>
      <w:r>
        <w:rPr>
          <w:rFonts w:eastAsia="Times New Roman" w:cs="Times New Roman"/>
          <w:szCs w:val="24"/>
        </w:rPr>
        <w:t xml:space="preserve">αι από όλα το φάσμα των αστικών πολιτικών δυνάμεων που δεν κρύβουν την ταύτισή τους με τη συριζέικη εκδοχή αυτού του αριστερού ξεπουλήματος. </w:t>
      </w:r>
    </w:p>
    <w:p w14:paraId="098053E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Αυτό άλλωστε έκαναν και όλα αυτά τα δύο χρόνια της διακυβέρνησης με όλα τα κρίσιμα ζητήματα, δηλαδή της αριστερής </w:t>
      </w:r>
      <w:r>
        <w:rPr>
          <w:rFonts w:eastAsia="Times New Roman" w:cs="Times New Roman"/>
          <w:szCs w:val="24"/>
        </w:rPr>
        <w:t>διακυβέρνησης του ΣΥΡΙΖΑ, και τα νομοσχέδιο που έφεραν, αρχής γενομένης κυρίως από το τρίτο μνημόνιο, για να μεγαλώνουν φυσικά τα κέρδη του κεφαλαίου, των ομίλων που κατασπαράζουν τη σάρκα της Ελλάδας σε αγαστή συνεργασία με ευρωενωσιακούς εταίρους –τους γ</w:t>
      </w:r>
      <w:r>
        <w:rPr>
          <w:rFonts w:eastAsia="Times New Roman" w:cs="Times New Roman"/>
          <w:szCs w:val="24"/>
        </w:rPr>
        <w:t>νωστούς- και άλλα ευαγή ιδρύματα του καπιταλισμού.</w:t>
      </w:r>
    </w:p>
    <w:p w14:paraId="098053E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Γι’ αυτό άλλωστε είναι και κάλπικη η αντιπαράθεση μεταξύ όλων αυτών των πολιτικών δυνάμεων. Εστιάζεται κυρίως σε θέματα διαφθοράς, αναποτελεσματικότητας της διαχείρισης, με πιο χαρακτηριστικό το τελευταίο </w:t>
      </w:r>
      <w:r>
        <w:rPr>
          <w:rFonts w:eastAsia="Times New Roman" w:cs="Times New Roman"/>
          <w:szCs w:val="24"/>
        </w:rPr>
        <w:t>διάστημα το παράδειγμα των τηλεοπτικών αδειών, όπου η Κυβέρνηση χαρακτηρίζει ως δήθεν κάθαρση του τηλεοπτικού τοπίου την αμφίβολη αντικατάσταση ορισμένων καναλαρχών από άλλους που τους έχουν και τους θεωρούν και οι ίδιοι άλλους υπόδικους και άλλους νέους κ</w:t>
      </w:r>
      <w:r>
        <w:rPr>
          <w:rFonts w:eastAsia="Times New Roman" w:cs="Times New Roman"/>
          <w:szCs w:val="24"/>
        </w:rPr>
        <w:t>ρατικούς εργολάβους βοσκοτοπίων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–αυτά που ακούμε-, την ίδια στιγμή που η ενημέρωση εξακολουθεί να βρίσκεται στα χέρια του μεγάλου κεφαλαίου και εκεί θα μείνει φυσικά.</w:t>
      </w:r>
    </w:p>
    <w:p w14:paraId="098053E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Ταυτόχρονα, εξακολουθεί να στηρίζει την αδιέξοδη και άνευ ουσίας τελικά συμφωνία Ευ</w:t>
      </w:r>
      <w:r>
        <w:rPr>
          <w:rFonts w:eastAsia="Times New Roman" w:cs="Times New Roman"/>
          <w:szCs w:val="24"/>
        </w:rPr>
        <w:t>ρωπαϊκής Ένωσης – Τουρκίας για το προσφυγικό ζήτημα που εγκλώβισε κυριολεκτικά χιλιάδες πρόσφυγες στη χώρα μας, δημιουργώντας τεράστια προβλήματα και στους ίδιους τους πρόσφυγες, αλλά και στις λαϊκές οικογένειες της χώρας μας όπως και στο Ελληνικό, στην υπ</w:t>
      </w:r>
      <w:r>
        <w:rPr>
          <w:rFonts w:eastAsia="Times New Roman" w:cs="Times New Roman"/>
          <w:szCs w:val="24"/>
        </w:rPr>
        <w:t>όλοιπη Αττική, στη Μακεδονία, στα νησιά μας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98053E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Την ίδια στιγμή, έρχεται και το νέο αντιλαϊκό πακέτο στη Βουλή -απ’ ό,τι μάθαμε- απόψε το βράδυ, για να πάει κι αυτό κατεπειγόντως να σφάξει λαϊκά δικαιώματα, για την ολοκλήρωση της πρώτης αξιολόγησης, πο</w:t>
      </w:r>
      <w:r>
        <w:rPr>
          <w:rFonts w:eastAsia="Times New Roman" w:cs="Times New Roman"/>
          <w:szCs w:val="24"/>
        </w:rPr>
        <w:t>υ περιλαμβάνει υπερταμείο ιδιωτικοποιήσεων, κατάργηση εκπτώσεων σε εισφορές υγείας και για τους αγρότες και για αυτοαπασχολούμενους επαγγελματίες και διάφορα άλλα, και παράλληλα για να προετοιμαστούν –να προετοιμαστεί και ο λαός- τα νέα αντιλαϊκά μέτρα, τα</w:t>
      </w:r>
      <w:r>
        <w:rPr>
          <w:rFonts w:eastAsia="Times New Roman" w:cs="Times New Roman"/>
          <w:szCs w:val="24"/>
        </w:rPr>
        <w:t xml:space="preserve"> πιο σκληρά προαπαιτούμενα για την περιβόητη δεύτερη αξιολόγηση. Βέβαια, αυτό αφορά σε εργασιακά δικαιώματα, όπως όλοι ξέρουμε, στον νέο συνδικαλιστικό νόμο, στην ουσία στην καταστολή παραπέρα συνδικαλιστικών δικαιωμάτων των εργαζομένων για την ίδια την ορ</w:t>
      </w:r>
      <w:r>
        <w:rPr>
          <w:rFonts w:eastAsia="Times New Roman" w:cs="Times New Roman"/>
          <w:szCs w:val="24"/>
        </w:rPr>
        <w:t>γάνωση του αγώνα τους, της πάλης τους στους τόπους δουλειάς κλπ..</w:t>
      </w:r>
    </w:p>
    <w:p w14:paraId="098053E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Αυτή είναι όλη η κοροϊδία της «δίκαιης» ανάπτυξής σας. Όλα αυτά πακέτο. Δηλαδή όλη η βρώμικη δουλειά του συστήματος σε πλήρη εξέλιξη και υλοποίηση από τη συγκυβέρνηση ΣΥΡΙΖΑ-ΑΝΕΛ. Πώς να μην</w:t>
      </w:r>
      <w:r>
        <w:rPr>
          <w:rFonts w:eastAsia="Times New Roman" w:cs="Times New Roman"/>
          <w:szCs w:val="24"/>
        </w:rPr>
        <w:t xml:space="preserve"> είναι ευχαριστημένα μαζί σας τα διάφορα «γεράκια» και της Ευρωπαϊκής Ένωσης και των Ηνωμένων Πολιτειών και του Διεθνούς Νομισματικού Ταμείου, που σας στηρίζουν σήμερα με νύχια και με δόντια, για να τους κάνετε τη δουλειά και βέβαια μετά να σας πετάξουν κι</w:t>
      </w:r>
      <w:r>
        <w:rPr>
          <w:rFonts w:eastAsia="Times New Roman" w:cs="Times New Roman"/>
          <w:szCs w:val="24"/>
        </w:rPr>
        <w:t xml:space="preserve"> εσάς σαν στημένες λεμονόκουπες;</w:t>
      </w:r>
    </w:p>
    <w:p w14:paraId="098053E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και οι εξελίξεις που προωθούνται στο Ελληνικό δεν είναι τυχαίες ούτε είναι απόρροια, κατά την άποψή μας, μιας ιδεοληψίας του ενός ή του άλλου κυβερνητικού στελέχους. Σε κα</w:t>
      </w:r>
      <w:r>
        <w:rPr>
          <w:rFonts w:eastAsia="Times New Roman" w:cs="Times New Roman"/>
          <w:szCs w:val="24"/>
        </w:rPr>
        <w:t>μ</w:t>
      </w:r>
      <w:r>
        <w:rPr>
          <w:rFonts w:eastAsia="Times New Roman" w:cs="Times New Roman"/>
          <w:szCs w:val="24"/>
        </w:rPr>
        <w:t xml:space="preserve">μία περίπτωση δεν μπορεί κανείς </w:t>
      </w:r>
      <w:r>
        <w:rPr>
          <w:rFonts w:eastAsia="Times New Roman" w:cs="Times New Roman"/>
          <w:szCs w:val="24"/>
        </w:rPr>
        <w:t xml:space="preserve">να το δει αποσπασμένο από τη συνολική στρατηγική της ανάπτυξης που προωθείται για το σύνολο της Αττικής και της χώρας φυσικά. Η αξιοποίηση του Ελληνικού και της παράλιας ζώνης συνολικότερα εντάσσεται μέσα στον γενικό σχεδιασμό –και αυτόν υπηρετεί- εν μέσω </w:t>
      </w:r>
      <w:r>
        <w:rPr>
          <w:rFonts w:eastAsia="Times New Roman" w:cs="Times New Roman"/>
          <w:szCs w:val="24"/>
        </w:rPr>
        <w:t xml:space="preserve">μεγάλων ανταγωνιστικών σχεδίων των ομίλων που εκφράζουν βέβαια και ενδοϊμπεριαλιστικές αντιθέσεις για τους διάφορους άξονες και τις προτεραιότητες που θα τεθούν. </w:t>
      </w:r>
    </w:p>
    <w:p w14:paraId="098053E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Η προώθηση αυτού του σχεδιασμού ισοδυναμεί με κλιμάκωση της επίθεσης σε λαϊκά δικαιώματα. Το </w:t>
      </w:r>
      <w:r>
        <w:rPr>
          <w:rFonts w:eastAsia="Times New Roman" w:cs="Times New Roman"/>
          <w:szCs w:val="24"/>
        </w:rPr>
        <w:t>παράδειγμα της ιδιωτικοποίησης του Ελληνικού, όπως προβλέπει το κυβερνητικό σχέδιο, είναι αποκαλυπτικό. Οι τουριστικές εγκαταστάσεις, τα ξενοδοχεία πολλών αστέρων, οι διάφορες δραστηριότητες υψηλού κόστους για την ψυχαγωγία, αυτού του τουρισμού, αποκλείουν</w:t>
      </w:r>
      <w:r>
        <w:rPr>
          <w:rFonts w:eastAsia="Times New Roman" w:cs="Times New Roman"/>
          <w:szCs w:val="24"/>
        </w:rPr>
        <w:t xml:space="preserve"> στην πράξη την πρόσβαση του λαού, των λαϊκών οικογενειών της Αττικής από αυτές, ενώ επιδεινώνουν σημαντικά γενικότερα την πρόσβασή τους στο θαλάσσιο μέτωπο, ανεξάρτητα μάλιστα και από τη μορφή αυτού του αποκλεισμού, δηλαδή, είτε λόγω του εισιτήριου για τη</w:t>
      </w:r>
      <w:r>
        <w:rPr>
          <w:rFonts w:eastAsia="Times New Roman" w:cs="Times New Roman"/>
          <w:szCs w:val="24"/>
        </w:rPr>
        <w:t xml:space="preserve">ν είσοδο σε κάποιο κλειστό χώρο, είτε αν οι τιμές των παρεχόμενων υπηρεσιών σε αυτά είναι απαγορευτικές για τη λαϊκή οικογένεια. </w:t>
      </w:r>
    </w:p>
    <w:p w14:paraId="098053E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Συγχρόνως, η υλοποίηση αυτών των σχεδίων οικοδομεί τους ελάχιστους εναπομείναντες ελεύθερους χώρους, ενώ δεν προβλέπεται η προ</w:t>
      </w:r>
      <w:r>
        <w:rPr>
          <w:rFonts w:eastAsia="Times New Roman" w:cs="Times New Roman"/>
          <w:szCs w:val="24"/>
        </w:rPr>
        <w:t>ώθηση μέτρων για την αντιμετώπιση πιεστικών άμεσων αναγκών των λαϊκών στρωμάτων. Ο τουρισμός υψηλού επιπέδου που ευαγγελίζονται σημαίνει ότι οι παραλίες, οι διάφοροι χώροι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θα αξιοποιούνται από τους ομίλους μόνο και μόνο για την κερδοφορία τους, στοχε</w:t>
      </w:r>
      <w:r>
        <w:rPr>
          <w:rFonts w:eastAsia="Times New Roman" w:cs="Times New Roman"/>
          <w:szCs w:val="24"/>
        </w:rPr>
        <w:t xml:space="preserve">ύοντας κυρίως στους τουρίστες, αποκλείοντας τελικά τους κατοίκους. Γενικά, οι δραστηριότητες αυτές συνεπάγονται επιβάρυνση και των μεταφορών της περιφέρειας, αύξηση του κόστους για τα λαϊκά στρώματα, επιβάρυνση του περιβάλλοντος σε βάρος των κατοίκων. </w:t>
      </w:r>
    </w:p>
    <w:p w14:paraId="098053E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ίες και κύριοι, σας θυμίζουμε ότι προεκλογικά ο ΣΥΡΙΖΑ τοποθετήθηκε αρνητικά, με έντονο και ιδιαίτερα σφοδρό τρόπο, απέναντι στη Συμφωνία για το Ελληνικό. Σας θυμίζω ότι τον Φλεβάρη του 2014 ο κ. Τσίπρας δήλωνε ότι «το Ελληνικό είναι κομμάτι της συλλογικής</w:t>
      </w:r>
      <w:r>
        <w:rPr>
          <w:rFonts w:eastAsia="Times New Roman" w:cs="Times New Roman"/>
          <w:szCs w:val="24"/>
        </w:rPr>
        <w:t xml:space="preserve"> μας αγωνιστικής συνείδησης. Είναι το πρόσημο των αγώνων των κινημάτων πόλης για την υπεράσπιση του δημοσίου χώρου». </w:t>
      </w:r>
    </w:p>
    <w:p w14:paraId="098053E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 κ. Τσίπρας τότε επανέφερε το σχέδιο του Εθνικού Μετσόβιου Πολυτεχνείου για το Ελληνικό, επισημαίνοντας ότι είναι μια πρόταση τεκμηριωμέν</w:t>
      </w:r>
      <w:r>
        <w:rPr>
          <w:rFonts w:eastAsia="Times New Roman" w:cs="Times New Roman"/>
          <w:szCs w:val="24"/>
        </w:rPr>
        <w:t xml:space="preserve">η, κοστολογημένη, που αποτρέπει την καταστροφή ενός ευλογημένου τόπου του αττικού τοπίου, ενώ σε τέτοιους τόνους κινούνταν γενικά και η ρητορική όλων των στελεχών του ΣΥΡΙΖΑ. </w:t>
      </w:r>
    </w:p>
    <w:p w14:paraId="098053E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Οι ίδιοι οι σημερινοί Υπουργοί της Κυβέρνησης έκαναν λόγο για αξία του Ελληνικού</w:t>
      </w:r>
      <w:r>
        <w:rPr>
          <w:rFonts w:eastAsia="Times New Roman" w:cs="Times New Roman"/>
          <w:szCs w:val="24"/>
        </w:rPr>
        <w:t xml:space="preserve"> που προσεγγίζει τα 3 δισεκατομμύρια ευρώ, χαρακτηρίζοντας ως «ξεπούλημα» τη συμφωνία που υπέγραψε το ΤΑΙΠΕΔ. </w:t>
      </w:r>
    </w:p>
    <w:p w14:paraId="098053E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Τι μεσολάβησε για αυτήν την τεράστια κωλοτούμπα και σε αυτό το ζήτημα; </w:t>
      </w:r>
    </w:p>
    <w:p w14:paraId="098053EC" w14:textId="77777777" w:rsidR="00BA128F" w:rsidRDefault="00BF6BD8">
      <w:pPr>
        <w:tabs>
          <w:tab w:val="left" w:pos="2738"/>
          <w:tab w:val="center" w:pos="4753"/>
          <w:tab w:val="left" w:pos="5723"/>
        </w:tabs>
        <w:spacing w:after="0" w:line="600" w:lineRule="auto"/>
        <w:ind w:firstLine="680"/>
        <w:jc w:val="both"/>
        <w:rPr>
          <w:rFonts w:eastAsia="Times New Roman" w:cs="Times New Roman"/>
          <w:szCs w:val="24"/>
        </w:rPr>
      </w:pPr>
      <w:r>
        <w:rPr>
          <w:rFonts w:eastAsia="Times New Roman" w:cs="Times New Roman"/>
          <w:szCs w:val="24"/>
        </w:rPr>
        <w:t>Σας έπεισε το κουαρτέτο για το ξεπούλημα τελικά αυτού του ευλογημένου Πάρ</w:t>
      </w:r>
      <w:r>
        <w:rPr>
          <w:rFonts w:eastAsia="Times New Roman" w:cs="Times New Roman"/>
          <w:szCs w:val="24"/>
        </w:rPr>
        <w:t>κου; Σας έπεισε ο πολυεκατομμυριούχος Λάτσης και οι συνεργάτες του ότι θα τιμήσει το τοπόσημο των λαϊκών αγώνων για την υπεράσπιση του δημόσιου χώρου; Σας έπεισαν οι διάφοροι νέοι εργολάβοι, με τους οποίους τα τελευταία χρόνια –και όχι μόνο- συναγελάζεστε;</w:t>
      </w:r>
      <w:r>
        <w:rPr>
          <w:rFonts w:eastAsia="Times New Roman" w:cs="Times New Roman"/>
          <w:szCs w:val="24"/>
        </w:rPr>
        <w:t xml:space="preserve"> Όλα αυτά τα ζητήματα θα απαντηθούν κάποια στιγμή και θα λάμψει η αλήθεια. </w:t>
      </w:r>
    </w:p>
    <w:p w14:paraId="098053ED"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κύριο, όμως, είναι η ουσία. </w:t>
      </w:r>
      <w:r>
        <w:rPr>
          <w:rFonts w:eastAsia="Times New Roman" w:cs="Times New Roman"/>
          <w:szCs w:val="24"/>
        </w:rPr>
        <w:t>Η</w:t>
      </w:r>
      <w:r>
        <w:rPr>
          <w:rFonts w:eastAsia="Times New Roman" w:cs="Times New Roman"/>
          <w:szCs w:val="24"/>
        </w:rPr>
        <w:t xml:space="preserve"> ουσία βρίσκεται στην ίδια την πολιτική σας, τη γραμμή σας, η οποία ξεκινά μετά το 1991 –τόσο παλιά- από την οπορτουνιστική λύση που προτείνατε και </w:t>
      </w:r>
      <w:r>
        <w:rPr>
          <w:rFonts w:eastAsia="Times New Roman" w:cs="Times New Roman"/>
          <w:szCs w:val="24"/>
        </w:rPr>
        <w:t xml:space="preserve">την αναπτύσσατε σταδιακά μέχρι να γίνετε Αξιωματική Αντιπολίτευση τότε, ελέω καταρρέοντος ΠΑΣΟΚ. </w:t>
      </w:r>
    </w:p>
    <w:p w14:paraId="098053EE"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Ποτέ δεν αμφισβητούσατε αυτόν τον δρόμο της καπιταλιστικής ανάπτυξης. Το αντίθετο, τον προωθούσατε μετά φανών και λαμπάδων, δίνοντας κατά διαστήματα απλά προτ</w:t>
      </w:r>
      <w:r>
        <w:rPr>
          <w:rFonts w:eastAsia="Times New Roman" w:cs="Times New Roman"/>
          <w:szCs w:val="24"/>
        </w:rPr>
        <w:t xml:space="preserve">εραιότητα σε κάποια άλλα τμήματα του κεφαλαίου. Ήσασταν, δηλαδή, στη γραμμή τότε κάπως, περίπου του πρώην Υπουργού σας –που τώρα είναι στη ΛΑΕ- του κ. Λαφαζάνη και των λοιπών. </w:t>
      </w:r>
    </w:p>
    <w:p w14:paraId="098053EF"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Προετοιμάζατε την οριστική και τελεσίδικη κωλοτούμπα σας, αφού την είχατε καλλι</w:t>
      </w:r>
      <w:r>
        <w:rPr>
          <w:rFonts w:eastAsia="Times New Roman" w:cs="Times New Roman"/>
          <w:szCs w:val="24"/>
        </w:rPr>
        <w:t xml:space="preserve">εργήσει όλη την προηγούμενη εικοσαετία. </w:t>
      </w:r>
    </w:p>
    <w:p w14:paraId="098053F0"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επαρκώς και στην </w:t>
      </w:r>
      <w:r>
        <w:rPr>
          <w:rFonts w:eastAsia="Times New Roman" w:cs="Times New Roman"/>
          <w:szCs w:val="24"/>
        </w:rPr>
        <w:t>ε</w:t>
      </w:r>
      <w:r>
        <w:rPr>
          <w:rFonts w:eastAsia="Times New Roman" w:cs="Times New Roman"/>
          <w:szCs w:val="24"/>
        </w:rPr>
        <w:t xml:space="preserve">πιτροπή και σήμερα οι Βουλευτές του κόμματος ανέπτυξαν τη συγκεκριμένη κριτική που κάνουμε κατά των κυβερνητικών θέσεων και για το Ελληνικό. </w:t>
      </w:r>
    </w:p>
    <w:p w14:paraId="098053F1"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ελληνικός λαός, ιδιαίτερα οι κάτοικοι της Αττικής, της ευρύτερης περιοχής του Ελληνικού, θα πρέπει να έχουν ξεκάθαρο ότι όλα αυτά σε τελευταία ανάλυση συμβαίνουν ακριβώς γιατί τα άλλα πολιτικά κόμματα –μηδενός εξαιρουμένου- υποστηρίζουν και ακολουθούν το</w:t>
      </w:r>
      <w:r>
        <w:rPr>
          <w:rFonts w:eastAsia="Times New Roman" w:cs="Times New Roman"/>
          <w:szCs w:val="24"/>
        </w:rPr>
        <w:t xml:space="preserve">ν ίδιο δρόμο που έχει αποδειχθεί πολλαπλά αποτυχημένος, ξεπερασμένος, όχι κυρίως λόγω κάποιων επιμέρους μόνο διαχειριστικών λαθών. </w:t>
      </w:r>
    </w:p>
    <w:p w14:paraId="098053F2"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είναι μονόδρομος, λέμε εμείς, αυτός ο δρόμος. Υπάρχουν δ</w:t>
      </w:r>
      <w:r>
        <w:rPr>
          <w:rFonts w:eastAsia="Times New Roman" w:cs="Times New Roman"/>
          <w:szCs w:val="24"/>
        </w:rPr>
        <w:t>ύ</w:t>
      </w:r>
      <w:r>
        <w:rPr>
          <w:rFonts w:eastAsia="Times New Roman" w:cs="Times New Roman"/>
          <w:szCs w:val="24"/>
        </w:rPr>
        <w:t>ο δρόμοι ανάπτυξης. Ο δρόμος της καπιταλιστικής ανάπτυξης νομοτ</w:t>
      </w:r>
      <w:r>
        <w:rPr>
          <w:rFonts w:eastAsia="Times New Roman" w:cs="Times New Roman"/>
          <w:szCs w:val="24"/>
        </w:rPr>
        <w:t>ελειακά έχει ως κριτήριό του μόνο την κερδοφορία του μεγάλου κεφαλαίου και όχι την πραγματική ικανοποίηση των λαϊκών αναγκών. Σε αντιδιαστολή, ο δρόμος ανάπτυξης της λαϊκής οικονομίας έχει ως κριτήριο ανάπτυξης την ικανοποίηση των συνδυασμένων λαϊκών αναγκ</w:t>
      </w:r>
      <w:r>
        <w:rPr>
          <w:rFonts w:eastAsia="Times New Roman" w:cs="Times New Roman"/>
          <w:szCs w:val="24"/>
        </w:rPr>
        <w:t>ών.</w:t>
      </w:r>
    </w:p>
    <w:p w14:paraId="098053F3"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θέμα αξιοποίησης του Ελληνικού δεν είναι μ</w:t>
      </w:r>
      <w:r>
        <w:rPr>
          <w:rFonts w:eastAsia="Times New Roman" w:cs="Times New Roman"/>
          <w:szCs w:val="24"/>
        </w:rPr>
        <w:t>ί</w:t>
      </w:r>
      <w:r>
        <w:rPr>
          <w:rFonts w:eastAsia="Times New Roman" w:cs="Times New Roman"/>
          <w:szCs w:val="24"/>
        </w:rPr>
        <w:t xml:space="preserve">α αντιπαράθεση που αφορά ένα μεγάλο οικόπεδο και το τι θα γίνει με αυτό. Αφορά ολόκληρο το Λεκανοπέδιο και εντάσσεται στις πολλαπλές επιχειρούμενες μεταρρυθμίσεις σε ολόκληρη την Αττική, στο παράλιο μέτωπό </w:t>
      </w:r>
      <w:r>
        <w:rPr>
          <w:rFonts w:eastAsia="Times New Roman" w:cs="Times New Roman"/>
          <w:szCs w:val="24"/>
        </w:rPr>
        <w:t xml:space="preserve">της. Είναι αναπόσπαστα δεμένο με τις αλλαγές στον Φαληρικό </w:t>
      </w:r>
      <w:r>
        <w:rPr>
          <w:rFonts w:eastAsia="Times New Roman" w:cs="Times New Roman"/>
          <w:szCs w:val="24"/>
        </w:rPr>
        <w:t>Ό</w:t>
      </w:r>
      <w:r>
        <w:rPr>
          <w:rFonts w:eastAsia="Times New Roman" w:cs="Times New Roman"/>
          <w:szCs w:val="24"/>
        </w:rPr>
        <w:t xml:space="preserve">ρμο. </w:t>
      </w:r>
    </w:p>
    <w:p w14:paraId="098053F4"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Ταυτόχρονα, η αντιπαράθεση δεν αφορά αποκλειστικά το αν το Ελληνικό θα οικοδομηθεί ή όχι για δ</w:t>
      </w:r>
      <w:r>
        <w:rPr>
          <w:rFonts w:eastAsia="Times New Roman" w:cs="Times New Roman"/>
          <w:szCs w:val="24"/>
        </w:rPr>
        <w:t>ύ</w:t>
      </w:r>
      <w:r>
        <w:rPr>
          <w:rFonts w:eastAsia="Times New Roman" w:cs="Times New Roman"/>
          <w:szCs w:val="24"/>
        </w:rPr>
        <w:t>ο λόγους. Από τη μια, γιατί, όπως είπαμε, εντάσσεται στις συνολικές μεταρρυθμίσεις σε ολόκληρη την Αττική, οι οποίες εμπλέκουν και άλλες περιοχές και άλλους τομείς. Από την άλλη, γιατί η αξιοποίηση της διαθέσιμης γης πρέπει να γίνεται με άξονα τη συνδυασμέ</w:t>
      </w:r>
      <w:r>
        <w:rPr>
          <w:rFonts w:eastAsia="Times New Roman" w:cs="Times New Roman"/>
          <w:szCs w:val="24"/>
        </w:rPr>
        <w:t xml:space="preserve">νη κάλυψη των λαϊκών αναγκών που δεν αφορούν μόνο το αν θα υπάρχει ένας χώρος πρασίνου. </w:t>
      </w:r>
    </w:p>
    <w:p w14:paraId="098053F5"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θέση μας για το Ελληνικό εντάσσεται αντικειμενικά στη θέση μας για όλη την Αττική και την ικανοποίηση των κοινωνικών αναγκών συνολικά σε αυτή, με διασφάλιση του δικα</w:t>
      </w:r>
      <w:r>
        <w:rPr>
          <w:rFonts w:eastAsia="Times New Roman" w:cs="Times New Roman"/>
          <w:szCs w:val="24"/>
        </w:rPr>
        <w:t>ιώματος στην ασφαλή, ποιοτική, υψηλού επιπέδου λαϊκή κατοικία, διασφάλιση του δικαιώματος μεταφοράς, υποδομών κοινής ωφέλειας, όπως σχολεία, νοσοκομεία, δομές πολιτικής προστασίας, μέτρα και έργα αντιπλημμυρικής θωράκισης και αντισεισμικής προστασίας, χώρω</w:t>
      </w:r>
      <w:r>
        <w:rPr>
          <w:rFonts w:eastAsia="Times New Roman" w:cs="Times New Roman"/>
          <w:szCs w:val="24"/>
        </w:rPr>
        <w:t>ν πρασίνου και αναψυχής. Περνάει μέσα από την ανάγκη διασφάλισης ποιοτικού ελεύθερου χρόνου για τους εργαζόμενους. Άρα είναι δεμένο με τις εργασιακές συνθήκες και όλα αυτά.</w:t>
      </w:r>
    </w:p>
    <w:p w14:paraId="098053F6"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τον χώρο του Ελληνικού ο σχεδιασμός πρέπει να λαμβάνει υπ’ όψιν τον καλύτερο τρ</w:t>
      </w:r>
      <w:r>
        <w:rPr>
          <w:rFonts w:eastAsia="Times New Roman" w:cs="Times New Roman"/>
          <w:szCs w:val="24"/>
        </w:rPr>
        <w:t xml:space="preserve">όπο αξιοποίησης του χώρου, τον τρόπο εξεύρεσης πόρων για την κατασκευή και τη συντήρησή του στη συνέχεια, το είδος των δραστηριοτήτων που θα αναπτυχθούν. Σήμερα ο χωροταξικός σχεδιασμός δεν μπορεί να ικανοποιήσει αυτές τις διευρυμένες λαϊκές ανάγκες. </w:t>
      </w:r>
    </w:p>
    <w:p w14:paraId="098053F7"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 xml:space="preserve">ραγματικό πρόβλημα δεν είναι αν θα υπάρξει τυπικά νομοθετημένος σχεδιασμός, αλλά το ποιος αποφασίζει, με ποια κριτήρια και σε όφελος τίνος για τον χρόνο, τον χώρο, τις προτεραιότητες χωροθέτησης και σε εθνικό και σε τοπικό επίπεδο για το Ελληνικό. </w:t>
      </w:r>
    </w:p>
    <w:p w14:paraId="098053F8"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χωροτ</w:t>
      </w:r>
      <w:r>
        <w:rPr>
          <w:rFonts w:eastAsia="Times New Roman" w:cs="Times New Roman"/>
          <w:szCs w:val="24"/>
        </w:rPr>
        <w:t xml:space="preserve">αξικός, πολεοδομικός, αστικός σχεδιασμός γενικά δεν συνιστά αυτοτελή πολιτική, πεδίο επιστημονικής αντιπαράθεσης, αλλά είναι εργαλείο άσκησης κυρίως πολιτικής. </w:t>
      </w:r>
    </w:p>
    <w:p w14:paraId="098053F9" w14:textId="77777777" w:rsidR="00BA128F" w:rsidRDefault="00BF6BD8">
      <w:pPr>
        <w:spacing w:after="0" w:line="600" w:lineRule="auto"/>
        <w:ind w:firstLine="720"/>
        <w:jc w:val="both"/>
        <w:rPr>
          <w:rFonts w:eastAsia="Times New Roman"/>
          <w:szCs w:val="24"/>
        </w:rPr>
      </w:pPr>
      <w:r>
        <w:rPr>
          <w:rFonts w:eastAsia="Times New Roman"/>
          <w:szCs w:val="24"/>
        </w:rPr>
        <w:t>Όποιος ισχυρίζεται και υποστηρίζει ότι οι όποιες πολεοδομικές και άλλες παρεμβάσεις αποτελούν κ</w:t>
      </w:r>
      <w:r>
        <w:rPr>
          <w:rFonts w:eastAsia="Times New Roman"/>
          <w:szCs w:val="24"/>
        </w:rPr>
        <w:t>οινωνικά ουδέτερες τεχνοκρατικές διαδικασίες, που σε συνδυασμό με μία καλύτερη διαχείριση για δήθεν άμεσα φιλολαϊκά αποτελέσματα θα λύσουν τα οξυμμένα προβλήματα σε περιφερειακό ή έστω τοπικό επίπεδο, έχει ευθύνη γιατί καλλιεργεί αυταπάτες, αποπροσανατολίζ</w:t>
      </w:r>
      <w:r>
        <w:rPr>
          <w:rFonts w:eastAsia="Times New Roman"/>
          <w:szCs w:val="24"/>
        </w:rPr>
        <w:t xml:space="preserve">ει από το κύριο ζήτημα που είναι ο σχεδιασμός από ποιον και για ποιον, ζήτημα που σε τελική ανάλυση καθορίζεται από την απάντηση στο ερώτημα «ανάπτυξη για ποιον;» τόσο στην Αττική όσο και σε ολάκερη τη χώρα. </w:t>
      </w:r>
    </w:p>
    <w:p w14:paraId="098053FA" w14:textId="77777777" w:rsidR="00BA128F" w:rsidRDefault="00BF6BD8">
      <w:pPr>
        <w:spacing w:after="0" w:line="600" w:lineRule="auto"/>
        <w:ind w:firstLine="720"/>
        <w:jc w:val="both"/>
        <w:rPr>
          <w:rFonts w:eastAsia="Times New Roman"/>
          <w:szCs w:val="24"/>
        </w:rPr>
      </w:pPr>
      <w:r>
        <w:rPr>
          <w:rFonts w:eastAsia="Times New Roman"/>
          <w:szCs w:val="24"/>
        </w:rPr>
        <w:t>Στον αντίποδα αυτής της ανάπτυξης ο επιστημονικ</w:t>
      </w:r>
      <w:r>
        <w:rPr>
          <w:rFonts w:eastAsia="Times New Roman"/>
          <w:szCs w:val="24"/>
        </w:rPr>
        <w:t>ός κεντρικός σχεδιασμός που προτείνουμε εμείς, της λαϊκής οικονομίας, είναι ο μοναδικός που μπορεί να δώσει φιλολαϊκή λύση και στον χωροταξικό σχεδιασμό της Αττικής και στην αξιοποίηση του Ελληνικού. Μόνο στο πλαίσιο αυτό είναι δυνατή μ</w:t>
      </w:r>
      <w:r>
        <w:rPr>
          <w:rFonts w:eastAsia="Times New Roman"/>
          <w:szCs w:val="24"/>
        </w:rPr>
        <w:t>ί</w:t>
      </w:r>
      <w:r>
        <w:rPr>
          <w:rFonts w:eastAsia="Times New Roman"/>
          <w:szCs w:val="24"/>
        </w:rPr>
        <w:t>α ουσιαστική καταγρ</w:t>
      </w:r>
      <w:r>
        <w:rPr>
          <w:rFonts w:eastAsia="Times New Roman"/>
          <w:szCs w:val="24"/>
        </w:rPr>
        <w:t>αφή των λαϊκών αναγκών και πρόβλεψη των μελλοντικών ανάλογων αναγκών σε ολόκληρη την περιοχή της Αττικής, στη βάση του συνόλου των κριτηρίων που ήδη έχουμε αναφέρει.</w:t>
      </w:r>
    </w:p>
    <w:p w14:paraId="098053FB" w14:textId="77777777" w:rsidR="00BA128F" w:rsidRDefault="00BF6BD8">
      <w:pPr>
        <w:spacing w:after="0" w:line="600" w:lineRule="auto"/>
        <w:ind w:firstLine="720"/>
        <w:jc w:val="both"/>
        <w:rPr>
          <w:rFonts w:eastAsia="Times New Roman"/>
          <w:szCs w:val="24"/>
        </w:rPr>
      </w:pPr>
      <w:r>
        <w:rPr>
          <w:rFonts w:eastAsia="Times New Roman"/>
          <w:szCs w:val="24"/>
        </w:rPr>
        <w:t>Σε αυτήν τη βάση μπορεί να γίνει ένας αναλυτικός υπολογισμός των αναγκαίων τεχνικών έργων,</w:t>
      </w:r>
      <w:r>
        <w:rPr>
          <w:rFonts w:eastAsia="Times New Roman"/>
          <w:szCs w:val="24"/>
        </w:rPr>
        <w:t xml:space="preserve"> των χώρων πρασίνου, λαϊκής κατοικίας, των μεταφορικών μέσων κ.λπ.</w:t>
      </w:r>
      <w:r>
        <w:rPr>
          <w:rFonts w:eastAsia="Times New Roman"/>
          <w:szCs w:val="24"/>
        </w:rPr>
        <w:t>.</w:t>
      </w:r>
      <w:r>
        <w:rPr>
          <w:rFonts w:eastAsia="Times New Roman"/>
          <w:szCs w:val="24"/>
        </w:rPr>
        <w:t xml:space="preserve"> Μόνο η κοινωνικοποίηση της γης -για να πω και τη συγκεκριμένη συνολική μας πρόταση-, των συγκεντρωμένων μέσων παραγωγής, μπορεί να επιτρέψει την αναγκαία κατανομή των δραστηριοτήτων σε ολό</w:t>
      </w:r>
      <w:r>
        <w:rPr>
          <w:rFonts w:eastAsia="Times New Roman"/>
          <w:szCs w:val="24"/>
        </w:rPr>
        <w:t xml:space="preserve">κληρη τη χώρα και στην Αττική και την υλοποίηση βέβαια συνδυασμένων βέλτιστων παρεμβάσεων, ώστε να ικανοποιούνται οι κοινωνικές ανάγκες. </w:t>
      </w:r>
    </w:p>
    <w:p w14:paraId="098053FC" w14:textId="77777777" w:rsidR="00BA128F" w:rsidRDefault="00BF6BD8">
      <w:pPr>
        <w:spacing w:after="0" w:line="600" w:lineRule="auto"/>
        <w:ind w:firstLine="720"/>
        <w:jc w:val="both"/>
        <w:rPr>
          <w:rFonts w:eastAsia="Times New Roman"/>
          <w:szCs w:val="24"/>
        </w:rPr>
      </w:pPr>
      <w:r>
        <w:rPr>
          <w:rFonts w:eastAsia="Times New Roman"/>
          <w:szCs w:val="24"/>
        </w:rPr>
        <w:t>Η υλοποίηση των τεχνικών έργων και η συντήρησή τους θα γίνεται από τον ενιαίο κρατικό φορέα κατασκευών. Μόνο υπ’ αυτές</w:t>
      </w:r>
      <w:r>
        <w:rPr>
          <w:rFonts w:eastAsia="Times New Roman"/>
          <w:szCs w:val="24"/>
        </w:rPr>
        <w:t xml:space="preserve"> τις προϋποθέσεις η συντήρηση και η κατασκευή αναγκαίων έργων μπορεί να γίνει διασφαλίζοντας εξοικονόμηση πόρων, ασφαλή έργα, ελαχιστοποίηση των αναγκαίων πόρων συντήρησης, δωρεάν χρήση των εγκαταστάσεων, δραστηριοτήτων κ.λπ.</w:t>
      </w:r>
      <w:r>
        <w:rPr>
          <w:rFonts w:eastAsia="Times New Roman"/>
          <w:szCs w:val="24"/>
        </w:rPr>
        <w:t>.</w:t>
      </w:r>
      <w:r>
        <w:rPr>
          <w:rFonts w:eastAsia="Times New Roman"/>
          <w:szCs w:val="24"/>
        </w:rPr>
        <w:t xml:space="preserve"> </w:t>
      </w:r>
    </w:p>
    <w:p w14:paraId="098053FD" w14:textId="77777777" w:rsidR="00BA128F" w:rsidRDefault="00BF6BD8">
      <w:pPr>
        <w:spacing w:after="0" w:line="600" w:lineRule="auto"/>
        <w:ind w:firstLine="720"/>
        <w:jc w:val="both"/>
        <w:rPr>
          <w:rFonts w:eastAsia="Times New Roman"/>
          <w:szCs w:val="24"/>
        </w:rPr>
      </w:pPr>
      <w:r>
        <w:rPr>
          <w:rFonts w:eastAsia="Times New Roman"/>
          <w:szCs w:val="24"/>
        </w:rPr>
        <w:t>Μόνο μ</w:t>
      </w:r>
      <w:r>
        <w:rPr>
          <w:rFonts w:eastAsia="Times New Roman"/>
          <w:szCs w:val="24"/>
        </w:rPr>
        <w:t>ί</w:t>
      </w:r>
      <w:r>
        <w:rPr>
          <w:rFonts w:eastAsia="Times New Roman"/>
          <w:szCs w:val="24"/>
        </w:rPr>
        <w:t>α τέτοια πραγματικά λ</w:t>
      </w:r>
      <w:r>
        <w:rPr>
          <w:rFonts w:eastAsia="Times New Roman"/>
          <w:szCs w:val="24"/>
        </w:rPr>
        <w:t xml:space="preserve">αϊκή εργατική διακυβέρνηση εγγυάται το δικαίωμα σταθερής και πλήρους εργασίας για όλους και όλες, με άφθονο ποιοτικό ελεύθερο χρόνο, άρα εγγυάται και τους πραγματικούς υλικούς όρους για την αξιοποίηση των πάρκων, των δραστηριοτήτων και όλων αυτών. </w:t>
      </w:r>
    </w:p>
    <w:p w14:paraId="098053FE" w14:textId="77777777" w:rsidR="00BA128F" w:rsidRDefault="00BF6BD8">
      <w:pPr>
        <w:spacing w:after="0" w:line="600" w:lineRule="auto"/>
        <w:ind w:firstLine="720"/>
        <w:jc w:val="both"/>
        <w:rPr>
          <w:rFonts w:eastAsia="Times New Roman"/>
          <w:szCs w:val="24"/>
        </w:rPr>
      </w:pPr>
      <w:r>
        <w:rPr>
          <w:rFonts w:eastAsia="Times New Roman"/>
          <w:szCs w:val="24"/>
        </w:rPr>
        <w:t>Μέσα σε</w:t>
      </w:r>
      <w:r>
        <w:rPr>
          <w:rFonts w:eastAsia="Times New Roman"/>
          <w:szCs w:val="24"/>
        </w:rPr>
        <w:t xml:space="preserve"> αυτό το πλαίσιο η δημιουργία μητροπολιτικού πάρκου στο πρώην αεροδρόμιο του Ελληνικού, συνιστά μια ρεαλιστική και επίκαιρη ανάγκη και καλύπτει ένα κενό που προκύπτει από τη δραματική έλλειψη χώρων πρασίνου, ελεύθερων χώρων στο λεκανοπέδιο της Αττικής. </w:t>
      </w:r>
    </w:p>
    <w:p w14:paraId="098053FF" w14:textId="77777777" w:rsidR="00BA128F" w:rsidRDefault="00BF6BD8">
      <w:pPr>
        <w:spacing w:after="0" w:line="600" w:lineRule="auto"/>
        <w:ind w:firstLine="720"/>
        <w:jc w:val="both"/>
        <w:rPr>
          <w:rFonts w:eastAsia="Times New Roman"/>
          <w:szCs w:val="24"/>
        </w:rPr>
      </w:pPr>
      <w:r>
        <w:rPr>
          <w:rFonts w:eastAsia="Times New Roman"/>
          <w:szCs w:val="24"/>
        </w:rPr>
        <w:t>Το</w:t>
      </w:r>
      <w:r>
        <w:rPr>
          <w:rFonts w:eastAsia="Times New Roman"/>
          <w:szCs w:val="24"/>
        </w:rPr>
        <w:t xml:space="preserve"> ΚΚΕ έχει προτείνει ένα συνολικό ριζοσπαστικό πλαίσιο πάλης, με συγκεκριμένους άξονες. Η κατάσταση στην ευρύτερη περιοχή του Ελληνικού προσφέρεται σήμερα για να κάνουμε θαρραλέα βήματα οργάνωσης της πάλης των εργαζομένων και του λαού της περιοχής -αυτό φυσ</w:t>
      </w:r>
      <w:r>
        <w:rPr>
          <w:rFonts w:eastAsia="Times New Roman"/>
          <w:szCs w:val="24"/>
        </w:rPr>
        <w:t>ικά δεν αφορά το Κοινοβούλιο, δεν αφορά εσάς, κυρίες και κύριοι Βουλευτές, αφορά τους τηλεθεατές, τον ελληνικό λαό, που μας ακούνε αυτήν τη στιγμή- στην κατεύθυνση γενικότερης απόκρουσης της επίθεσης και αξιοποιώντας άμεσα την πάλη ενάντια στην προώθηση αυ</w:t>
      </w:r>
      <w:r>
        <w:rPr>
          <w:rFonts w:eastAsia="Times New Roman"/>
          <w:szCs w:val="24"/>
        </w:rPr>
        <w:t>τής της καπιταλιστικής επένδυσης, για την τελική και οριστική ακύρωσή της.</w:t>
      </w:r>
    </w:p>
    <w:p w14:paraId="09805400" w14:textId="77777777" w:rsidR="00BA128F" w:rsidRDefault="00BF6BD8">
      <w:pPr>
        <w:spacing w:after="0" w:line="600" w:lineRule="auto"/>
        <w:ind w:firstLine="720"/>
        <w:jc w:val="both"/>
        <w:rPr>
          <w:rFonts w:eastAsia="Times New Roman"/>
          <w:szCs w:val="24"/>
        </w:rPr>
      </w:pPr>
      <w:r>
        <w:rPr>
          <w:rFonts w:eastAsia="Times New Roman"/>
          <w:szCs w:val="24"/>
        </w:rPr>
        <w:t>Σας ευχαριστώ.</w:t>
      </w:r>
    </w:p>
    <w:p w14:paraId="09805401" w14:textId="77777777" w:rsidR="00BA128F" w:rsidRDefault="00BF6BD8">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Πρόεδρε.</w:t>
      </w:r>
    </w:p>
    <w:p w14:paraId="09805402" w14:textId="77777777" w:rsidR="00BA128F" w:rsidRDefault="00BF6BD8">
      <w:pPr>
        <w:spacing w:after="0" w:line="600" w:lineRule="auto"/>
        <w:ind w:firstLine="720"/>
        <w:jc w:val="both"/>
        <w:rPr>
          <w:rFonts w:eastAsia="Times New Roman"/>
          <w:szCs w:val="24"/>
        </w:rPr>
      </w:pPr>
      <w:r>
        <w:rPr>
          <w:rFonts w:eastAsia="Times New Roman"/>
          <w:szCs w:val="24"/>
        </w:rPr>
        <w:t>Η συνάδελφος κ. Άννα Καραμανλή από τη Νέα Δημοκρατία έχει τον λόγο.</w:t>
      </w:r>
    </w:p>
    <w:p w14:paraId="09805403" w14:textId="77777777" w:rsidR="00BA128F" w:rsidRDefault="00BF6BD8">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Ευχαριστώ, κύριε Πρόε</w:t>
      </w:r>
      <w:r>
        <w:rPr>
          <w:rFonts w:eastAsia="Times New Roman"/>
          <w:szCs w:val="24"/>
        </w:rPr>
        <w:t>δρε.</w:t>
      </w:r>
    </w:p>
    <w:p w14:paraId="09805404" w14:textId="77777777" w:rsidR="00BA128F" w:rsidRDefault="00BF6BD8">
      <w:pPr>
        <w:spacing w:after="0" w:line="600" w:lineRule="auto"/>
        <w:ind w:firstLine="720"/>
        <w:jc w:val="both"/>
        <w:rPr>
          <w:rFonts w:eastAsia="Times New Roman"/>
          <w:szCs w:val="24"/>
        </w:rPr>
      </w:pPr>
      <w:r>
        <w:rPr>
          <w:rFonts w:eastAsia="Times New Roman"/>
          <w:szCs w:val="24"/>
        </w:rPr>
        <w:t>Η Κυβέρνηση έρχεται σήμερα να επικυρώσει τη σύμβαση για την επένδυση του Ελληνικού υπό την ασφυκτική πίεση των δανειστών και προκειμένου να υλοποιηθούν τα προαπαιτούμενα της Συμφωνίας. Πρόκειται για μία σύμβαση της δικής μας Κυβέρνησης, την οποία ο ΣΥ</w:t>
      </w:r>
      <w:r>
        <w:rPr>
          <w:rFonts w:eastAsia="Times New Roman"/>
          <w:szCs w:val="24"/>
        </w:rPr>
        <w:t>ΡΙΖΑ ως Αντιπολίτευση πολέμησε λυσσαλέα.</w:t>
      </w:r>
    </w:p>
    <w:p w14:paraId="09805405" w14:textId="77777777" w:rsidR="00BA128F" w:rsidRDefault="00BF6BD8">
      <w:pPr>
        <w:spacing w:after="0" w:line="600" w:lineRule="auto"/>
        <w:ind w:firstLine="720"/>
        <w:jc w:val="both"/>
        <w:rPr>
          <w:rFonts w:eastAsia="Times New Roman"/>
          <w:szCs w:val="24"/>
        </w:rPr>
      </w:pPr>
      <w:r>
        <w:rPr>
          <w:rFonts w:eastAsia="Times New Roman"/>
          <w:szCs w:val="24"/>
        </w:rPr>
        <w:t>Αγαπητοί συνάδελφοι του ΣΥΡΙΖΑ και των ΑΝΕΛ –αν και από τους ΑΝΕΛ δεν υπάρχει κανένας αυτήν τη στιγμή στην Ολομέλεια-, θυμόμαστε όλοι τη στάση σας εκείνη την περίοδο, όταν καλούσατε τον κόσμο σε ξεσηκωμό και δεσμευό</w:t>
      </w:r>
      <w:r>
        <w:rPr>
          <w:rFonts w:eastAsia="Times New Roman"/>
          <w:szCs w:val="24"/>
        </w:rPr>
        <w:t xml:space="preserve">σασταν ότι δεν θα επιτρέψετε το ξεπούλημα. </w:t>
      </w:r>
    </w:p>
    <w:p w14:paraId="09805406" w14:textId="77777777" w:rsidR="00BA128F" w:rsidRDefault="00BF6BD8">
      <w:pPr>
        <w:spacing w:after="0" w:line="600" w:lineRule="auto"/>
        <w:ind w:firstLine="720"/>
        <w:jc w:val="both"/>
        <w:rPr>
          <w:rFonts w:eastAsia="Times New Roman"/>
          <w:szCs w:val="24"/>
        </w:rPr>
      </w:pPr>
      <w:r>
        <w:rPr>
          <w:rFonts w:eastAsia="Times New Roman"/>
          <w:szCs w:val="24"/>
        </w:rPr>
        <w:t>Ο ίδιος ο κ. Τσίπρας δήλωνε τότε ότι «το Ελληνικό δεν πωλείται» και χαρακτήριζε την επένδυση «εκποίηση δημόσιας περιουσίας με όρους ληστρικούς για το δημόσιο συμφέρον». Ο ίδιος βέβαια άνθρωπος ετοιμάζεται τώρα να</w:t>
      </w:r>
      <w:r>
        <w:rPr>
          <w:rFonts w:eastAsia="Times New Roman"/>
          <w:szCs w:val="24"/>
        </w:rPr>
        <w:t xml:space="preserve"> πάει στο Ελληνικό να κόψει κορδέλες. </w:t>
      </w:r>
    </w:p>
    <w:p w14:paraId="09805407" w14:textId="77777777" w:rsidR="00BA128F" w:rsidRDefault="00BF6BD8">
      <w:pPr>
        <w:spacing w:after="0" w:line="600" w:lineRule="auto"/>
        <w:ind w:firstLine="720"/>
        <w:jc w:val="both"/>
        <w:rPr>
          <w:rFonts w:eastAsia="Times New Roman"/>
          <w:szCs w:val="24"/>
        </w:rPr>
      </w:pPr>
      <w:r>
        <w:rPr>
          <w:rFonts w:eastAsia="Times New Roman"/>
          <w:szCs w:val="24"/>
        </w:rPr>
        <w:t>Πρόσφατα μάλιστα ο συνάδελφός σας, ο κ. Κυρίτσης, είπε για το Ελληνικό ότι «είναι μια επένδυση που αν ήταν στο χέρι μας δεν θα την κάναμε».</w:t>
      </w:r>
    </w:p>
    <w:p w14:paraId="09805408"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 xml:space="preserve">Είναι προφανές ότι μια μερίδα του </w:t>
      </w:r>
      <w:r>
        <w:rPr>
          <w:rFonts w:eastAsia="Times New Roman" w:cs="Times New Roman"/>
          <w:szCs w:val="24"/>
        </w:rPr>
        <w:t>κ</w:t>
      </w:r>
      <w:r>
        <w:rPr>
          <w:rFonts w:eastAsia="Times New Roman" w:cs="Times New Roman"/>
          <w:szCs w:val="24"/>
        </w:rPr>
        <w:t xml:space="preserve">όμματός σας παραμένει προσηλωμένη στην υπονόμευση και ακύρωση κάθε επένδυσης. Βάζοντας ως βιτρίνα δήθεν το δημόσιο συμφέρον, προσπαθείτε να υπηρετήσετε μια ιδεολογία που παραπέμπει στη μιζέρια και στη στασιμότητα. </w:t>
      </w:r>
    </w:p>
    <w:p w14:paraId="09805409"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Μέχρι και την ύστατη ώρα, επιχειρήσατε να</w:t>
      </w:r>
      <w:r>
        <w:rPr>
          <w:rFonts w:eastAsia="Times New Roman" w:cs="Times New Roman"/>
          <w:szCs w:val="24"/>
        </w:rPr>
        <w:t xml:space="preserve"> ναρκοθετήσετε την υλοποίηση της ιδιωτικοποίησης δημιουργώντας προσκόμματα, όπως με τη διάταξη του Υπουργείου Πολιτισμού, που τελικά αποσύρατε, για την κήρυξη μέρους της έκτασης ως αρχαιολογικού χώρου, αλλά και με την πρόθεσή σας να μετατρέψετε τον χώρο το</w:t>
      </w:r>
      <w:r>
        <w:rPr>
          <w:rFonts w:eastAsia="Times New Roman" w:cs="Times New Roman"/>
          <w:szCs w:val="24"/>
        </w:rPr>
        <w:t xml:space="preserve">υ πρώην αεροδρομίου σε κέντρο φιλοξενίας μεταναστών. </w:t>
      </w:r>
    </w:p>
    <w:p w14:paraId="0980540A"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Ο πρότερος πολιτικός και κυβερνητικός σας βίος γεννά ερωτηματικά για την αξιοπιστία και τη συνέπειά σας και μας υποχρεώνει να κρατάμε μικρό καλάθι, γιατί η στάση σας στο ζήτημα του Ελληνικού είναι κομμά</w:t>
      </w:r>
      <w:r>
        <w:rPr>
          <w:rFonts w:eastAsia="Times New Roman" w:cs="Times New Roman"/>
          <w:szCs w:val="24"/>
        </w:rPr>
        <w:t xml:space="preserve">τι της συνολικότερης θεώρησής σας για τις επενδύσεις. Γιατί πρωτύτερα κοντέψατε να τινάξετε στον αέρα την επένδυση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με τα καμώματα του κ. Δρίτσα και προσπαθήσατε να μπλοκάρετε αυτήν της Αφάντου στη Ρόδο. </w:t>
      </w:r>
    </w:p>
    <w:p w14:paraId="0980540B"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 xml:space="preserve">Όλα αυτά πώς θεωρείτε ότι τα εκλαμβάνει </w:t>
      </w:r>
      <w:r>
        <w:rPr>
          <w:rFonts w:eastAsia="Times New Roman" w:cs="Times New Roman"/>
          <w:szCs w:val="24"/>
        </w:rPr>
        <w:t xml:space="preserve">το διεθνές επενδυτικό περιβάλλον; Ως ισχυρή βούληση της Κυβέρνησης να ενθαρρύνει και να υποδεχθεί επενδύσεις ή μήπως ως κουτοπονηριές που αντιμάχονται κάθε επενδυτική προσπάθεια; </w:t>
      </w:r>
    </w:p>
    <w:p w14:paraId="0980540C"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Κυρίες και κύριοι συνάδελφοι της Κυβέρνησης ΣΥΡΙΖΑ-ΑΝΕΛ, είχατε μπλοκάρει αυτήν την επένδυση επικαλούμενοι το δημόσιο συμφέρον και ισχυρίζεστε ότι επαναδιαπραγματευθήκατε τη συμφωνία. Κατ’ αρχάς και μόνο οι λέξεις «διαπραγμάτευση» και «ΣΥΡΙΖΑ» μαζί προκαλο</w:t>
      </w:r>
      <w:r>
        <w:rPr>
          <w:rFonts w:eastAsia="Times New Roman" w:cs="Times New Roman"/>
          <w:szCs w:val="24"/>
        </w:rPr>
        <w:t xml:space="preserve">ύν τρόμο. </w:t>
      </w:r>
    </w:p>
    <w:p w14:paraId="0980540D"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Και τελικά τι πετύχατε με τη νέα διαπραγμάτευση; Να ολοκληρωθεί το έργο τρία χρόνια νωρίτερα; Δηλαδή το πολεμούσατε τόσον καιρό και το φρενάρατε επειδή θέλατε να ολοκληρωθεί πιο γρήγορα!</w:t>
      </w:r>
    </w:p>
    <w:p w14:paraId="0980540E" w14:textId="77777777" w:rsidR="00BA128F" w:rsidRDefault="00BF6BD8">
      <w:pPr>
        <w:spacing w:after="0" w:line="600" w:lineRule="auto"/>
        <w:ind w:firstLine="567"/>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Σωστό, ωραίο επιχείρημα!</w:t>
      </w:r>
    </w:p>
    <w:p w14:paraId="0980540F" w14:textId="77777777" w:rsidR="00BA128F" w:rsidRDefault="00BF6BD8">
      <w:pPr>
        <w:spacing w:after="0" w:line="600" w:lineRule="auto"/>
        <w:ind w:firstLine="720"/>
        <w:jc w:val="center"/>
        <w:rPr>
          <w:rFonts w:eastAsia="Times New Roman"/>
          <w:bCs/>
        </w:rPr>
      </w:pPr>
      <w:r>
        <w:rPr>
          <w:rFonts w:eastAsia="Times New Roman"/>
          <w:bCs/>
        </w:rPr>
        <w:t>(Χειρ</w:t>
      </w:r>
      <w:r>
        <w:rPr>
          <w:rFonts w:eastAsia="Times New Roman"/>
          <w:bCs/>
        </w:rPr>
        <w:t>οκροτήματα από την πτέρυγα της Νέας Δημοκρατίας)</w:t>
      </w:r>
    </w:p>
    <w:p w14:paraId="09805410" w14:textId="77777777" w:rsidR="00BA128F" w:rsidRDefault="00BF6BD8">
      <w:pPr>
        <w:spacing w:after="0" w:line="600" w:lineRule="auto"/>
        <w:ind w:firstLine="567"/>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Και πώς το εννοείτε το δημόσιο συμφέρον όταν η συντριπτική πλειοψηφία της κοινής γνώμης τασσόταν υπέρ του έργου; </w:t>
      </w:r>
    </w:p>
    <w:p w14:paraId="09805411"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Αλήθεια, κύριε Φλαμπουράρη, ρωτήσατε τους ανθρώπους για λογαριασμό των οποίων</w:t>
      </w:r>
      <w:r>
        <w:rPr>
          <w:rFonts w:eastAsia="Times New Roman" w:cs="Times New Roman"/>
          <w:szCs w:val="24"/>
        </w:rPr>
        <w:t xml:space="preserve"> διαπραγματευόσασταν; Έφυγε ο κ. Φλαμπουράρης. Έχει δει ποτέ, κύριε </w:t>
      </w:r>
      <w:r>
        <w:rPr>
          <w:rFonts w:eastAsia="Times New Roman" w:cs="Times New Roman"/>
          <w:szCs w:val="24"/>
        </w:rPr>
        <w:t>ε</w:t>
      </w:r>
      <w:r>
        <w:rPr>
          <w:rFonts w:eastAsia="Times New Roman" w:cs="Times New Roman"/>
          <w:szCs w:val="24"/>
        </w:rPr>
        <w:t xml:space="preserve">ισηγητά του ΣΥΡΙΖΑ, η Κυβέρνηση τους </w:t>
      </w:r>
      <w:r>
        <w:rPr>
          <w:rFonts w:eastAsia="Times New Roman" w:cs="Times New Roman"/>
          <w:szCs w:val="24"/>
        </w:rPr>
        <w:t>δ</w:t>
      </w:r>
      <w:r>
        <w:rPr>
          <w:rFonts w:eastAsia="Times New Roman" w:cs="Times New Roman"/>
          <w:szCs w:val="24"/>
        </w:rPr>
        <w:t xml:space="preserve">ήμους της ευρύτερης περιοχής, Αργυρούπολης, Ελληνικού, Αλίμου, Γλυφάδας; </w:t>
      </w:r>
    </w:p>
    <w:p w14:paraId="09805412"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xml:space="preserve">, στον Δήμο Αργυρούπολης -Ελληνικού υπάγεται περίπου το </w:t>
      </w:r>
      <w:r>
        <w:rPr>
          <w:rFonts w:eastAsia="Times New Roman" w:cs="Times New Roman"/>
          <w:szCs w:val="24"/>
        </w:rPr>
        <w:t xml:space="preserve">90% της έκτασης. Έχει ακούσει η Κυβέρνηση τα προβλήματά τους; Έλαβε υπ’ όψιν της πριν την υπογραφή του </w:t>
      </w:r>
      <w:r>
        <w:rPr>
          <w:rFonts w:eastAsia="Times New Roman" w:cs="Times New Roman"/>
          <w:szCs w:val="24"/>
          <w:lang w:val="en-US"/>
        </w:rPr>
        <w:t>MOU</w:t>
      </w:r>
      <w:r>
        <w:rPr>
          <w:rFonts w:eastAsia="Times New Roman" w:cs="Times New Roman"/>
          <w:szCs w:val="24"/>
        </w:rPr>
        <w:t xml:space="preserve"> με τον επενδυτή τα ζητήματα που επηρεάζουν τη διοικητική λειτουργία τους;</w:t>
      </w:r>
    </w:p>
    <w:p w14:paraId="09805413"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που στηρίζει απόλυτα την επένδυση, έχει θέσει κάποιε</w:t>
      </w:r>
      <w:r>
        <w:rPr>
          <w:rFonts w:eastAsia="Times New Roman" w:cs="Times New Roman"/>
          <w:szCs w:val="24"/>
        </w:rPr>
        <w:t xml:space="preserve">ς διεκδικήσεις που αφορούν στις δομές και στη λειτουργία των όμορων δήμων, στη συγκοινωνιακή σύνδεση και στα έργα ανάπλασης. Η Κυβέρνηση βέβαια τα αντιμετωπίζει αυτά επιφανειακά, ως είθισται. </w:t>
      </w:r>
    </w:p>
    <w:p w14:paraId="09805414"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Θα θέλαμε να τα μεταφέρετε στον κύριο Υπουργό και περιμένουμε κ</w:t>
      </w:r>
      <w:r>
        <w:rPr>
          <w:rFonts w:eastAsia="Times New Roman" w:cs="Times New Roman"/>
          <w:szCs w:val="24"/>
        </w:rPr>
        <w:t>αι μια απάντηση. Οι νέοι κάτοικοι, για παράδειγμα, και οι επιχειρηματικές δραστηριότητες που θα δημιουργηθούν στον χώρο του πρώην αεροδρομίου, πώς θα κατανεμηθούν διοικητικά; Θα κατανεμηθούν στους δήμους σύμφωνα με τους επίσημους χάρτες της «ΚΤΗΜΑΤΟΛΟΓΙΟ Α</w:t>
      </w:r>
      <w:r>
        <w:rPr>
          <w:rFonts w:eastAsia="Times New Roman" w:cs="Times New Roman"/>
          <w:szCs w:val="24"/>
        </w:rPr>
        <w:t xml:space="preserve">.Ε.» ή υπάρχει κάποιος άλλος σχεδιασμός από το Υπουργείο; </w:t>
      </w:r>
    </w:p>
    <w:p w14:paraId="09805415"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 xml:space="preserve">Υπάρχουν επίσης μικρά αλλά δίκαια αιτήματα τοπικών φορέων που δεν πρέπει βεβαίως να αγνοηθούν. Για ορισμένα, όπως τις νέες εγκαταστάσεις για το </w:t>
      </w:r>
      <w:r>
        <w:rPr>
          <w:rFonts w:eastAsia="Times New Roman" w:cs="Times New Roman"/>
          <w:szCs w:val="24"/>
        </w:rPr>
        <w:t>σ</w:t>
      </w:r>
      <w:r>
        <w:rPr>
          <w:rFonts w:eastAsia="Times New Roman" w:cs="Times New Roman"/>
          <w:szCs w:val="24"/>
        </w:rPr>
        <w:t>ωματείο ΑΜΕΑ «ΑΝΕΜΩΝΗ», υπάρχει ορθώς σαφής πρόβλεψη</w:t>
      </w:r>
      <w:r>
        <w:rPr>
          <w:rFonts w:eastAsia="Times New Roman" w:cs="Times New Roman"/>
          <w:szCs w:val="24"/>
        </w:rPr>
        <w:t xml:space="preserve">. </w:t>
      </w:r>
    </w:p>
    <w:p w14:paraId="09805416"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Τι θα γίνει όμως, παραδείγματος χάρ</w:t>
      </w:r>
      <w:r>
        <w:rPr>
          <w:rFonts w:eastAsia="Times New Roman" w:cs="Times New Roman"/>
          <w:szCs w:val="24"/>
        </w:rPr>
        <w:t>ιν</w:t>
      </w:r>
      <w:r>
        <w:rPr>
          <w:rFonts w:eastAsia="Times New Roman" w:cs="Times New Roman"/>
          <w:szCs w:val="24"/>
        </w:rPr>
        <w:t xml:space="preserve">, με την </w:t>
      </w:r>
      <w:r>
        <w:rPr>
          <w:rFonts w:eastAsia="Times New Roman" w:cs="Times New Roman"/>
          <w:szCs w:val="24"/>
        </w:rPr>
        <w:t>έ</w:t>
      </w:r>
      <w:r>
        <w:rPr>
          <w:rFonts w:eastAsia="Times New Roman" w:cs="Times New Roman"/>
          <w:szCs w:val="24"/>
        </w:rPr>
        <w:t>νωση Ποντίων που δεν μπορούμε να τους εκτοπίσουμε για ακόμη μια φορά, αλλά και τη μικρή κοινότητα αλιέων που βγάζουν μεροκάματο στην περιοχή; Πενήντα άνθρωποι είναι αυτοί. Το λέω για σας που κόπτεστε για το</w:t>
      </w:r>
      <w:r>
        <w:rPr>
          <w:rFonts w:eastAsia="Times New Roman" w:cs="Times New Roman"/>
          <w:szCs w:val="24"/>
        </w:rPr>
        <w:t xml:space="preserve">υς φτωχούς και ανήμπορους. </w:t>
      </w:r>
    </w:p>
    <w:p w14:paraId="09805417"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 xml:space="preserve">Είναι ζητήματα που αποτελούν μικρή κουκίδα μπροστά στο τεράστιο έργο που θα συντελεστεί, αλλά που έχουν ξεχωριστή αξία για την τοπική κοινωνία. Βεβαίως, θα παρακολουθούμε στενά την εξέλιξή τους για όσο καιρό είστε Κυβέρνηση. </w:t>
      </w:r>
    </w:p>
    <w:p w14:paraId="09805418"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Τη</w:t>
      </w:r>
      <w:r>
        <w:rPr>
          <w:rFonts w:eastAsia="Times New Roman" w:cs="Times New Roman"/>
          <w:szCs w:val="24"/>
        </w:rPr>
        <w:t xml:space="preserve"> θετική επίδραση της επένδυσης του Ελληνικού δεν χρειάζεται να την αναπτύξουμε εκτενώς. Η πρόσφατη έκθεση του ΙΟΒΕ περιγράφει την ώθηση που θα δώσει στην ελληνική οικονομία, τα οφέλη που θα προκύψουν σε δημοσιονομικό επίπεδο, αλλά και την τόνωση που θα προ</w:t>
      </w:r>
      <w:r>
        <w:rPr>
          <w:rFonts w:eastAsia="Times New Roman" w:cs="Times New Roman"/>
          <w:szCs w:val="24"/>
        </w:rPr>
        <w:t xml:space="preserve">σφέρει στην απασχόληση, χωρίς βεβαίως να μπαίνει σε δεύτερη μοίρα η περιβαλλοντική και γενικότερα η αναβάθμιση της περιοχής μετά την οικιστική ανάπλαση. </w:t>
      </w:r>
    </w:p>
    <w:p w14:paraId="09805419"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 xml:space="preserve">Υπάρχει άλλωστε το παράδειγμα της </w:t>
      </w:r>
      <w:r>
        <w:rPr>
          <w:rFonts w:eastAsia="Times New Roman" w:cs="Times New Roman"/>
          <w:szCs w:val="24"/>
        </w:rPr>
        <w:t>μ</w:t>
      </w:r>
      <w:r>
        <w:rPr>
          <w:rFonts w:eastAsia="Times New Roman" w:cs="Times New Roman"/>
          <w:szCs w:val="24"/>
        </w:rPr>
        <w:t>αρίνας του Φλοίσβου, ένα πολύ μικρότερης έκτασης και εμβέλειας έργο</w:t>
      </w:r>
      <w:r>
        <w:rPr>
          <w:rFonts w:eastAsia="Times New Roman" w:cs="Times New Roman"/>
          <w:szCs w:val="24"/>
        </w:rPr>
        <w:t xml:space="preserve">, που έφερε ανάπτυξη στην περιοχή. Αποτελεί σημείο αναφοράς για τα νότια προάστια και όχι μόνο. Χιλιάδες πολίτες απολαμβάνουν τους ελεύθερους και απόλυτα προσβάσιμους χώρους της. </w:t>
      </w:r>
    </w:p>
    <w:p w14:paraId="0980541A"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Κυρίες και κύριοι συνάδελφοι της Κυβέρνησης ΣΥΡΙΖΑ-ΑΝΕΛ, η επένδυση του Ελλη</w:t>
      </w:r>
      <w:r>
        <w:rPr>
          <w:rFonts w:eastAsia="Times New Roman" w:cs="Times New Roman"/>
          <w:szCs w:val="24"/>
        </w:rPr>
        <w:t>νικού μάς δείχνει τον δρόμο που πρέπει να ακολουθήσει η πατρίδα μας για να ανακάμψει, τον δρόμο μιας ξεκάθαρης στρατηγικής για τις επενδύσεις και όχι αυτές να γίνονται με το ζόρι, στο παρά ένα, όταν μπει η θηλιά στον λαιμό. Απαιτεί πολιτικές φιλικές προς τ</w:t>
      </w:r>
      <w:r>
        <w:rPr>
          <w:rFonts w:eastAsia="Times New Roman" w:cs="Times New Roman"/>
          <w:szCs w:val="24"/>
        </w:rPr>
        <w:t xml:space="preserve">ην ιδιωτική πρωτοβουλία και όχι να δηλώνουμε συντετριμμένοι όταν μας υποχρεώνουν να ψηφίσουμε αποκρατικοποιήσεις. </w:t>
      </w:r>
    </w:p>
    <w:p w14:paraId="0980541B" w14:textId="77777777" w:rsidR="00BA128F" w:rsidRDefault="00BF6BD8">
      <w:pPr>
        <w:spacing w:after="0" w:line="600" w:lineRule="auto"/>
        <w:ind w:firstLine="567"/>
        <w:jc w:val="both"/>
        <w:rPr>
          <w:rFonts w:eastAsia="Times New Roman" w:cs="Times New Roman"/>
          <w:szCs w:val="24"/>
        </w:rPr>
      </w:pPr>
      <w:r>
        <w:rPr>
          <w:rFonts w:eastAsia="Times New Roman" w:cs="Times New Roman"/>
          <w:szCs w:val="24"/>
        </w:rPr>
        <w:t>Έχει αποδειχθεί περίτρανα ότι στον δρόμο της ανάκαμψης δεν μπορείτε εσείς σε καμ</w:t>
      </w:r>
      <w:r>
        <w:rPr>
          <w:rFonts w:eastAsia="Times New Roman" w:cs="Times New Roman"/>
          <w:szCs w:val="24"/>
        </w:rPr>
        <w:t>μ</w:t>
      </w:r>
      <w:r>
        <w:rPr>
          <w:rFonts w:eastAsia="Times New Roman" w:cs="Times New Roman"/>
          <w:szCs w:val="24"/>
        </w:rPr>
        <w:t>ία περίπτωση να είστε οδηγοί, γιατί δεν πιστεύετε στις επενδ</w:t>
      </w:r>
      <w:r>
        <w:rPr>
          <w:rFonts w:eastAsia="Times New Roman" w:cs="Times New Roman"/>
          <w:szCs w:val="24"/>
        </w:rPr>
        <w:t xml:space="preserve">ύσεις και στο επιχειρείν, εκτός αν αφορά επιχειρηματίες που γιγαντώνονται μέσα από θαλασσοδάνεια και έχουν τα απαραίτητα δανεικά βοσκοτόπια για να τους χρίσετε καναλάρχες. </w:t>
      </w:r>
    </w:p>
    <w:p w14:paraId="0980541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Δεν μπορείτε να υπηρετήσετε την πολιτική που μπορεί να οδηγήσει στην ανάκαμψη, στην</w:t>
      </w:r>
      <w:r>
        <w:rPr>
          <w:rFonts w:eastAsia="Times New Roman" w:cs="Times New Roman"/>
          <w:szCs w:val="24"/>
        </w:rPr>
        <w:t xml:space="preserve"> ανάπτυξη και να δώσει ανάσα σε μια κοινωνία που ασφυκτιά. </w:t>
      </w:r>
    </w:p>
    <w:p w14:paraId="0980541D" w14:textId="77777777" w:rsidR="00BA128F" w:rsidRDefault="00BF6BD8">
      <w:pPr>
        <w:spacing w:after="0" w:line="600" w:lineRule="auto"/>
        <w:jc w:val="both"/>
        <w:rPr>
          <w:rFonts w:eastAsia="Times New Roman" w:cs="Times New Roman"/>
          <w:szCs w:val="24"/>
        </w:rPr>
      </w:pPr>
      <w:r>
        <w:rPr>
          <w:rFonts w:eastAsia="Times New Roman" w:cs="Times New Roman"/>
          <w:szCs w:val="24"/>
        </w:rPr>
        <w:t>Γι’ αυτό η επένδυση του Ελληνικού δεν θα έχει μόνο πολλαπλά οφέλη για τα δημόσια ταμεία, την απασχόληση, την τοπική οικονομία. Προσφέρει στην κοινωνία μας ένα ακόμη πλεονέκτημα. Με την επικύρωσή τ</w:t>
      </w:r>
      <w:r>
        <w:rPr>
          <w:rFonts w:eastAsia="Times New Roman" w:cs="Times New Roman"/>
          <w:szCs w:val="24"/>
        </w:rPr>
        <w:t>ης και πολύ περισσότερο με την ολοκλήρωσή της, καταρρέει με πάταγο η ιδεολογία της καθυστέρησης και της οπισθοδρόμησης και δέχεται συντριπτική ήττα τόσο η ιδεοληψία σας όσο και ο λαϊκισμός σας. Γιατί όλα εδώ πληρώνονται, όπως βλέπετε. Και ο λαϊκισμός και ο</w:t>
      </w:r>
      <w:r>
        <w:rPr>
          <w:rFonts w:eastAsia="Times New Roman" w:cs="Times New Roman"/>
          <w:szCs w:val="24"/>
        </w:rPr>
        <w:t>ι εύκολες υποσχέσεις. Τον πολιτικό λογαριασμό θα τον πληρώσετε λίαν συντόμως. Κίνημα «Δεν πληρώνω» εδώ δεν υπάρχει. Τον άλλον, όμως, λογαριασμό θα τον πληρώσουμε όλοι. Και αυτός φουσκώνει κάθε ημέρα που περνά με τον ΣΥΡΙΖΑ στην εξουσία.</w:t>
      </w:r>
    </w:p>
    <w:p w14:paraId="0980541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Δεν είναι μόνο η αν</w:t>
      </w:r>
      <w:r>
        <w:rPr>
          <w:rFonts w:eastAsia="Times New Roman" w:cs="Times New Roman"/>
          <w:szCs w:val="24"/>
        </w:rPr>
        <w:t xml:space="preserve">ικανότητα και οι ιδεοληψίες. Είναι και οι ρεμούλες. Ναι, οι ρεμούλες από εσάς τους άσπιλους και αμόλυντους. Για να δούμε πού θα πάει η νέα ιστορία με την Τράπεζα Αττικής. Ο κυρ </w:t>
      </w:r>
      <w:r>
        <w:rPr>
          <w:rFonts w:eastAsia="Times New Roman" w:cs="Times New Roman"/>
          <w:szCs w:val="24"/>
        </w:rPr>
        <w:t xml:space="preserve">- </w:t>
      </w:r>
      <w:r>
        <w:rPr>
          <w:rFonts w:eastAsia="Times New Roman" w:cs="Times New Roman"/>
          <w:szCs w:val="24"/>
        </w:rPr>
        <w:t xml:space="preserve">Σπίρτζης φοβάμαι πολύ ότι αυτή τη φορά θα κλάψει πραγματικά. Και αν αυτό δεν </w:t>
      </w:r>
      <w:r>
        <w:rPr>
          <w:rFonts w:eastAsia="Times New Roman" w:cs="Times New Roman"/>
          <w:szCs w:val="24"/>
        </w:rPr>
        <w:t>γίνει με την Τράπεζα Αττικής, θα κλάψει με τους αυτοκινητόδρομους.</w:t>
      </w:r>
    </w:p>
    <w:p w14:paraId="0980541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9805420" w14:textId="77777777" w:rsidR="00BA128F" w:rsidRDefault="00BF6BD8">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9805421" w14:textId="77777777" w:rsidR="00BA128F" w:rsidRDefault="00BF6BD8">
      <w:pPr>
        <w:spacing w:after="0" w:line="600" w:lineRule="auto"/>
        <w:ind w:firstLine="720"/>
        <w:jc w:val="center"/>
        <w:rPr>
          <w:rFonts w:eastAsia="Times New Roman"/>
          <w:bCs/>
        </w:rPr>
      </w:pPr>
      <w:r>
        <w:rPr>
          <w:rFonts w:eastAsia="Times New Roman"/>
          <w:bCs/>
        </w:rPr>
        <w:t>(Θόρυβος από την πτέρυγα του ΣΥΡΙΖΑ)</w:t>
      </w:r>
    </w:p>
    <w:p w14:paraId="09805422"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κυρία συνάδελφε.</w:t>
      </w:r>
    </w:p>
    <w:p w14:paraId="0980542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Η συνάδελφος κ. </w:t>
      </w:r>
      <w:r>
        <w:rPr>
          <w:rFonts w:eastAsia="Times New Roman" w:cs="Times New Roman"/>
          <w:szCs w:val="24"/>
        </w:rPr>
        <w:t>Θεοδώρα Μεγαλοοικονόμου από την Ένωση Κεντρώων έχει τον λόγο.</w:t>
      </w:r>
    </w:p>
    <w:p w14:paraId="0980542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Τώρα που ξεκινάει η συνάδελφος παρακαλώ να σταματήσει ο μεταξύ σας διάλογος, κύριοι συνάδελφοι.</w:t>
      </w:r>
    </w:p>
    <w:p w14:paraId="0980542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Μπορείτε να ξεκινήσετε, κυρία Μεγαλοοικονόμου.</w:t>
      </w:r>
    </w:p>
    <w:p w14:paraId="0980542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0980542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κατ’ αρχάς θα ήθελα να ενημερώσω την </w:t>
      </w:r>
      <w:r>
        <w:rPr>
          <w:rFonts w:eastAsia="Times New Roman" w:cs="Times New Roman"/>
          <w:szCs w:val="24"/>
        </w:rPr>
        <w:t>ο</w:t>
      </w:r>
      <w:r>
        <w:rPr>
          <w:rFonts w:eastAsia="Times New Roman" w:cs="Times New Roman"/>
          <w:szCs w:val="24"/>
        </w:rPr>
        <w:t xml:space="preserve">λομέλεια ότι εχθές στην </w:t>
      </w:r>
      <w:r>
        <w:rPr>
          <w:rFonts w:eastAsia="Times New Roman" w:cs="Times New Roman"/>
          <w:szCs w:val="24"/>
        </w:rPr>
        <w:t>ε</w:t>
      </w:r>
      <w:r>
        <w:rPr>
          <w:rFonts w:eastAsia="Times New Roman" w:cs="Times New Roman"/>
          <w:szCs w:val="24"/>
        </w:rPr>
        <w:t xml:space="preserve">πιτροπή δόθηκαν μόνο τρία λεπτά σε κάθε εκπρόσωπο των φορέων και ειδικά στους δημάρχους, για να συμμετάσχουν σε έναν διάλογο για την επένδυση και </w:t>
      </w:r>
      <w:r>
        <w:rPr>
          <w:rFonts w:eastAsia="Times New Roman" w:cs="Times New Roman"/>
          <w:szCs w:val="24"/>
        </w:rPr>
        <w:t>να μας ενημερώσουν για ένα τόσο σημαντικό έργο. Ίσως είναι η μεγαλύτερη επένδυση των πενήντα τελευταίων ετών που θα επηρεάσει τη ζωή εκατομμυρίων συνανθρώπων μας.</w:t>
      </w:r>
    </w:p>
    <w:p w14:paraId="0980542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Μεταξύ των φορέων ήταν οι δήμαρχοι της περιοχής οι οποίοι εισέφεραν θέματα τα οποία ήταν σπου</w:t>
      </w:r>
      <w:r>
        <w:rPr>
          <w:rFonts w:eastAsia="Times New Roman" w:cs="Times New Roman"/>
          <w:szCs w:val="24"/>
        </w:rPr>
        <w:t>δαία και θα έπρεπε να τα γνωρίζουμε προ καιρού. Όμως τι κάναμε; Τα μάθαμε την τελευταία στιγμή και λίγο πριν προχωρήσουμε στη μεγαλύτερη μεταπολεμική επένδυση με τη διαδικασία του κατεπείγοντος, με αποτέλεσμα να μην προλαβαίνουμε καν να διαβάσουμε.</w:t>
      </w:r>
    </w:p>
    <w:p w14:paraId="0980542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Θέλω να</w:t>
      </w:r>
      <w:r>
        <w:rPr>
          <w:rFonts w:eastAsia="Times New Roman" w:cs="Times New Roman"/>
          <w:szCs w:val="24"/>
        </w:rPr>
        <w:t xml:space="preserve"> επισημάνω ότι οι δήμαρχοι κυρίως της Αργυρούπολης-Ελληνικού και των δύο όμορων δήμων Αλίμου και Γλυφάδας τάχθηκαν υπέρ της επένδυσης, αλλά έθεσαν και αρκετά ζητήματα τα οποία εμένα προσωπικά με προβλημάτισαν. </w:t>
      </w:r>
    </w:p>
    <w:p w14:paraId="0980542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Σε αυτό το στάδιο έχουμε την υποχρέωση ως πολ</w:t>
      </w:r>
      <w:r>
        <w:rPr>
          <w:rFonts w:eastAsia="Times New Roman" w:cs="Times New Roman"/>
          <w:szCs w:val="24"/>
        </w:rPr>
        <w:t>ιτεία να προστατεύσουμε αφ</w:t>
      </w:r>
      <w:r>
        <w:rPr>
          <w:rFonts w:eastAsia="Times New Roman" w:cs="Times New Roman"/>
          <w:szCs w:val="24"/>
        </w:rPr>
        <w:t xml:space="preserve">’ </w:t>
      </w:r>
      <w:r>
        <w:rPr>
          <w:rFonts w:eastAsia="Times New Roman" w:cs="Times New Roman"/>
          <w:szCs w:val="24"/>
        </w:rPr>
        <w:t>ενός το δημόσιο συμφέρον και αφ</w:t>
      </w:r>
      <w:r>
        <w:rPr>
          <w:rFonts w:eastAsia="Times New Roman" w:cs="Times New Roman"/>
          <w:szCs w:val="24"/>
        </w:rPr>
        <w:t xml:space="preserve">’ </w:t>
      </w:r>
      <w:r>
        <w:rPr>
          <w:rFonts w:eastAsia="Times New Roman" w:cs="Times New Roman"/>
          <w:szCs w:val="24"/>
        </w:rPr>
        <w:t xml:space="preserve">ετέρου τους κατοίκους της περιοχής. </w:t>
      </w:r>
    </w:p>
    <w:p w14:paraId="0980542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δημόσιο συμφέρον, κατ’ αρχάς πρέπει να δούμε το θέμα των διαφόρων τελών υπέρ του </w:t>
      </w:r>
      <w:r>
        <w:rPr>
          <w:rFonts w:eastAsia="Times New Roman" w:cs="Times New Roman"/>
          <w:szCs w:val="24"/>
        </w:rPr>
        <w:t>δ</w:t>
      </w:r>
      <w:r>
        <w:rPr>
          <w:rFonts w:eastAsia="Times New Roman" w:cs="Times New Roman"/>
          <w:szCs w:val="24"/>
        </w:rPr>
        <w:t>ημοσίου. Υπάρχει ένα κακό παράδειγμα, όπως ξέρετε, κύριοι Υπου</w:t>
      </w:r>
      <w:r>
        <w:rPr>
          <w:rFonts w:eastAsia="Times New Roman" w:cs="Times New Roman"/>
          <w:szCs w:val="24"/>
        </w:rPr>
        <w:t>ργοί, αυτό του Αεροδρομίου «Ελευθέριος Βενιζέλος», όπου από τα δημοσιεύματα διαβάζουμε ότι υπάρχουν σοβαρά κωλύματα στην είσπραξη των τελών. Μάλιστα, εκ των προτέρων θα πρέπει να είμαστε ιδιαίτερα σοβαροί αναφερόμενοι στην εισπραξιμότητα των δημοσιονομικών</w:t>
      </w:r>
      <w:r>
        <w:rPr>
          <w:rFonts w:eastAsia="Times New Roman" w:cs="Times New Roman"/>
          <w:szCs w:val="24"/>
        </w:rPr>
        <w:t xml:space="preserve"> ανταποδοτικών τελών και να μεγιστοποιήσουμε το κέρδος για τον δημόσιο τομέα. </w:t>
      </w:r>
    </w:p>
    <w:p w14:paraId="0980542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Πέραν τούτου, θα πρέπει να ελέγξουμε αν οι επενδύσεις εξυπηρετούν το δημόσιο συμφέρον όχι μόνο από την οικονομική πλευρά, αλλά και από την κοινωνική. Παραδείγματος χάρ</w:t>
      </w:r>
      <w:r>
        <w:rPr>
          <w:rFonts w:eastAsia="Times New Roman" w:cs="Times New Roman"/>
          <w:szCs w:val="24"/>
        </w:rPr>
        <w:t>ιν</w:t>
      </w:r>
      <w:r>
        <w:rPr>
          <w:rFonts w:eastAsia="Times New Roman" w:cs="Times New Roman"/>
          <w:szCs w:val="24"/>
        </w:rPr>
        <w:t>, θα πρέ</w:t>
      </w:r>
      <w:r>
        <w:rPr>
          <w:rFonts w:eastAsia="Times New Roman" w:cs="Times New Roman"/>
          <w:szCs w:val="24"/>
        </w:rPr>
        <w:t>πει το πράσινο που θα δημιουργηθεί να δίνει προστιθέμενη αξία σε όλη την Αττική και όχι μόνο στα στενά όρια της επένδυσης. Ο χώρος αποτελεί έναν μοναδικό μεγάλο αστικό πνεύμονα πρασίνου και δεν θα πρέπει να εγκαταλειφθεί στα σχέδια του επενδυτή, αλλά να έχ</w:t>
      </w:r>
      <w:r>
        <w:rPr>
          <w:rFonts w:eastAsia="Times New Roman" w:cs="Times New Roman"/>
          <w:szCs w:val="24"/>
        </w:rPr>
        <w:t xml:space="preserve">ει λόγο τόσο το </w:t>
      </w:r>
      <w:r>
        <w:rPr>
          <w:rFonts w:eastAsia="Times New Roman" w:cs="Times New Roman"/>
          <w:szCs w:val="24"/>
        </w:rPr>
        <w:t>δ</w:t>
      </w:r>
      <w:r>
        <w:rPr>
          <w:rFonts w:eastAsia="Times New Roman" w:cs="Times New Roman"/>
          <w:szCs w:val="24"/>
        </w:rPr>
        <w:t>ημόσιο όσο και η τοπική αυτοδιοίκηση.</w:t>
      </w:r>
    </w:p>
    <w:p w14:paraId="0980542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Ακόμη θα πρέπει να είμαστε σίγουροι και να εξασφαλίσουμε ότι όλοι οι χώροι θα είναι προσβάσιμοι, επισκέψιμοι σε άτομα με ειδικές ανάγκες, όχι μόνο εσωτερικά, αλλά και σε όλες τις εξωτερικές δομές.</w:t>
      </w:r>
    </w:p>
    <w:p w14:paraId="0980542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Δηλα</w:t>
      </w:r>
      <w:r>
        <w:rPr>
          <w:rFonts w:eastAsia="Times New Roman" w:cs="Times New Roman"/>
          <w:szCs w:val="24"/>
        </w:rPr>
        <w:t xml:space="preserve">δή, το ζητούμενο είναι όλοι οι χώροι να είναι πραγματικά ελεύθεροι και όχι μόνο παρακολούθημα των επιχειρήσεων και των πολυκαταστημάτων που θα δημιουργηθούν. Θα πρέπει όποιος θέλει να μπορεί να χαίρεται το πάρκο και την παραλία, χωρίς απαραίτητα να πρέπει </w:t>
      </w:r>
      <w:r>
        <w:rPr>
          <w:rFonts w:eastAsia="Times New Roman" w:cs="Times New Roman"/>
          <w:szCs w:val="24"/>
        </w:rPr>
        <w:t xml:space="preserve">να ξοδεύει χρήματα. Φυσικά, η σύμβαση το προβλέπει αυτό. Όμως, θα πρέπει να σιγουρευτούμε ότι στο μέλλον θα εφαρμοστούν αυτά ακριβώς που θα έχουν υπογραφεί. </w:t>
      </w:r>
    </w:p>
    <w:p w14:paraId="0980542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Σχετικά με τους κατοίκους και τις επιχειρήσεις της περιοχής, θα πρέπει ως πολιτεία να αντιμετωπίσο</w:t>
      </w:r>
      <w:r>
        <w:rPr>
          <w:rFonts w:eastAsia="Times New Roman" w:cs="Times New Roman"/>
          <w:szCs w:val="24"/>
        </w:rPr>
        <w:t>υμε κατ’ αρχ</w:t>
      </w:r>
      <w:r>
        <w:rPr>
          <w:rFonts w:eastAsia="Times New Roman" w:cs="Times New Roman"/>
          <w:szCs w:val="24"/>
        </w:rPr>
        <w:t>άς</w:t>
      </w:r>
      <w:r>
        <w:rPr>
          <w:rFonts w:eastAsia="Times New Roman" w:cs="Times New Roman"/>
          <w:szCs w:val="24"/>
        </w:rPr>
        <w:t>, πριν την πολυπόθητη ανάπτυξη, το γεγονός ότι θα έχουμε και μερικά σοβαρά προβλήματα. Από τη μια μεριά θα έρθουν νέες θέσεις εργασίας και από την άλλη θα χαθούν θέσεις εργασίας από τα καταστήματα των γύρω περιοχών που πιθανόν να έχουν πρόβλη</w:t>
      </w:r>
      <w:r>
        <w:rPr>
          <w:rFonts w:eastAsia="Times New Roman" w:cs="Times New Roman"/>
          <w:szCs w:val="24"/>
        </w:rPr>
        <w:t xml:space="preserve">μα και να κλείσουν. </w:t>
      </w:r>
    </w:p>
    <w:p w14:paraId="0980543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Σας ερωτώ, κυρίες και κύριοι συνάδελφοι, το εξής: Τι πρέπει να κάνουμε; Να μη γίνει η επένδυση; Όχι, απαντώ. Φυσικά και πρέπει να γίνει αυτή η επένδυση. Τόσο καιρό μόνιμο και σταθερό αίτημα της Ένωσης Κεντρώων είναι να γίνουν κινήσεις </w:t>
      </w:r>
      <w:r>
        <w:rPr>
          <w:rFonts w:eastAsia="Times New Roman" w:cs="Times New Roman"/>
          <w:szCs w:val="24"/>
        </w:rPr>
        <w:t xml:space="preserve">για μεγάλες και αποτελεσματικές επενδύσεις στη χώρα μας και να μη μένουμε μόνο στις εξαγγελίες. </w:t>
      </w:r>
    </w:p>
    <w:p w14:paraId="0980543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Όμως, ταυτόχρονα πρέπει να μεριμνήσουμε και για αυτούς τους κινδύνους για τις μικρές και μεγάλες επιχειρήσεις του Ελληνικού, της Αργυρούπολης, της Γλυφάδας, το</w:t>
      </w:r>
      <w:r>
        <w:rPr>
          <w:rFonts w:eastAsia="Times New Roman" w:cs="Times New Roman"/>
          <w:szCs w:val="24"/>
        </w:rPr>
        <w:t>υ Αλίμου. Ίσως, σ’ αυτές τις μικρές επιχειρήσεις που θα κινδυνεύσουν να κλείσουν, για να μπορέσουν να παραμείνουν όρθιες, να πρέπει να δοθούν διάφορα κίνητρα, φορολογικά, ασφαλιστικά και άλλα. Τουλάχιστον, όμως, θα πρέπει να ξεκινήσει από τώρα η συζήτηση μ</w:t>
      </w:r>
      <w:r>
        <w:rPr>
          <w:rFonts w:eastAsia="Times New Roman" w:cs="Times New Roman"/>
          <w:szCs w:val="24"/>
        </w:rPr>
        <w:t xml:space="preserve">ε αυτούς τους ανθρώπους και μαζί με αυτούς τους ανθρώπους, διότι δυστυχώς υπάρχει ένα κακό προηγούμενο. Πρέπει να ξέρετε ότι όπου δημιουργήθηκαν </w:t>
      </w:r>
      <w:r>
        <w:rPr>
          <w:rFonts w:eastAsia="Times New Roman" w:cs="Times New Roman"/>
          <w:szCs w:val="24"/>
        </w:rPr>
        <w:t>malls</w:t>
      </w:r>
      <w:r>
        <w:rPr>
          <w:rFonts w:eastAsia="Times New Roman" w:cs="Times New Roman"/>
          <w:szCs w:val="24"/>
        </w:rPr>
        <w:t>, οι τοπικές αγορές αντιμετώπισαν μεγάλο πρόβλημα και ίσως καταστράφηκαν. Κρούω, λοιπόν, τον κώδωνα του κι</w:t>
      </w:r>
      <w:r>
        <w:rPr>
          <w:rFonts w:eastAsia="Times New Roman" w:cs="Times New Roman"/>
          <w:szCs w:val="24"/>
        </w:rPr>
        <w:t xml:space="preserve">νδύνου της κατάρρευσης των γύρω αγορών. </w:t>
      </w:r>
    </w:p>
    <w:p w14:paraId="0980543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Περαιτέρω, αναμένονται πάρα πολλοί επισκέπτες και τουρίστες στο Ελληνικό. Η πολιτεία πρέπει να λάβει την πρωτοβουλία άμεσα να ξεκινήσει το σχέδιο για τη διευκόλυνση αυτών των επισκεπτών. Σας ερωτώ το εξής: Υπάρχει σ</w:t>
      </w:r>
      <w:r>
        <w:rPr>
          <w:rFonts w:eastAsia="Times New Roman" w:cs="Times New Roman"/>
          <w:szCs w:val="24"/>
        </w:rPr>
        <w:t xml:space="preserve">χέδιο για την εύκολη πρόσβαση τουριστών από το </w:t>
      </w:r>
      <w:r>
        <w:rPr>
          <w:rFonts w:eastAsia="Times New Roman" w:cs="Times New Roman"/>
          <w:szCs w:val="24"/>
        </w:rPr>
        <w:t>α</w:t>
      </w:r>
      <w:r>
        <w:rPr>
          <w:rFonts w:eastAsia="Times New Roman" w:cs="Times New Roman"/>
          <w:szCs w:val="24"/>
        </w:rPr>
        <w:t xml:space="preserve">εροδρόμιο των Σπάτων, το </w:t>
      </w:r>
      <w:r>
        <w:rPr>
          <w:rFonts w:eastAsia="Times New Roman" w:cs="Times New Roman"/>
          <w:szCs w:val="24"/>
        </w:rPr>
        <w:t>λ</w:t>
      </w:r>
      <w:r>
        <w:rPr>
          <w:rFonts w:eastAsia="Times New Roman" w:cs="Times New Roman"/>
          <w:szCs w:val="24"/>
        </w:rPr>
        <w:t xml:space="preserve">ιμάνι του Πειραιά, το </w:t>
      </w:r>
      <w:r>
        <w:rPr>
          <w:rFonts w:eastAsia="Times New Roman" w:cs="Times New Roman"/>
          <w:szCs w:val="24"/>
        </w:rPr>
        <w:t>κ</w:t>
      </w:r>
      <w:r>
        <w:rPr>
          <w:rFonts w:eastAsia="Times New Roman" w:cs="Times New Roman"/>
          <w:szCs w:val="24"/>
        </w:rPr>
        <w:t xml:space="preserve">έντρο της Αθήνας; Υπάρχει σχέδιο για πρόσβαση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 xml:space="preserve">εταφοράς; Αυτά ως πολιτεία πρέπει να τα πράξουμε, γιατί αυτός είναι και ο ρόλος μας. </w:t>
      </w:r>
    </w:p>
    <w:p w14:paraId="0980543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Συνοψίζοντας και τελειώνοντας, θέλω να αναφέρω ότι η θέση τη Ένωσης  Κεντρώων είναι φυσικά υπέρ της επένδυσης και της δημιουργίας νέων θέσεων εργασίας. </w:t>
      </w:r>
    </w:p>
    <w:p w14:paraId="0980543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Ταυτοχρόνως, θέλω να επισημάνω στην Κυβέρνηση ότι το έργο της πολιτείας δεν τελειώνει με την κύρωση, αλ</w:t>
      </w:r>
      <w:r>
        <w:rPr>
          <w:rFonts w:eastAsia="Times New Roman" w:cs="Times New Roman"/>
          <w:szCs w:val="24"/>
        </w:rPr>
        <w:t xml:space="preserve">λά τώρα μόλις αρχίζει. </w:t>
      </w:r>
    </w:p>
    <w:p w14:paraId="0980543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805436"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980543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συνάδελφε. </w:t>
      </w:r>
    </w:p>
    <w:p w14:paraId="0980543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 συνάδελφος κ. Θεοχάρης Θεοχάρης έχει τον λόγο.</w:t>
      </w:r>
    </w:p>
    <w:p w14:paraId="0980543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Σας ευχαριστώ, κύριε Πρόεδρε. </w:t>
      </w:r>
    </w:p>
    <w:p w14:paraId="0980543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2001 έπαψε τη λειτουργία του το Διεθνές Αεροδρόμιο Ελληνικού. Δεκαπέντε χρόνια μετά, ο ΣΥΡΙΖΑ υλοποιεί τη νεοφιλελεύθερη πολιτική που κατήγγελλε. Σήμερα χάνεται κάθε ίχνος αξιοπρέπειας. Τώρα α</w:t>
      </w:r>
      <w:r>
        <w:rPr>
          <w:rFonts w:eastAsia="Times New Roman" w:cs="Times New Roman"/>
          <w:szCs w:val="24"/>
        </w:rPr>
        <w:t xml:space="preserve">ποκαλύπτεται το πραγματικό προσωπείο του ΣΥΡΙΖΑ. </w:t>
      </w:r>
    </w:p>
    <w:p w14:paraId="0980543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Πρώτον, είστε ψεύτες. Κόβετε το ΕΚΑΣ και λέτε ότι δεν κόψατε τις κύριες συντάξεις. Ντροπή σας! Δεν ξέρω πώς κοιτάτε στα μάτια τους συνταξιούχους. Ντροπή σας! </w:t>
      </w:r>
    </w:p>
    <w:p w14:paraId="0980543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Δεύτερον, είστε κολλημένοι στην καρέκλα. Σήμερα</w:t>
      </w:r>
      <w:r>
        <w:rPr>
          <w:rFonts w:eastAsia="Times New Roman" w:cs="Times New Roman"/>
          <w:szCs w:val="24"/>
        </w:rPr>
        <w:t xml:space="preserve"> ξεπουλάτε τις ιδέες σας. Κάθε τι που βγάλατε από το στόμα σας, κάθε σύνθημα κάθε ντουντούκας, το ξεπουλάτε για την εξουσία και τη βουλευτική σας έδρα. Βέβαια, τρώτε και σφαλιάρες από πάνω. Πού είναι οι προσθήκες του κ. Μπαλτά; Χθες υπήρχαν αρχαία και σήμε</w:t>
      </w:r>
      <w:r>
        <w:rPr>
          <w:rFonts w:eastAsia="Times New Roman" w:cs="Times New Roman"/>
          <w:szCs w:val="24"/>
        </w:rPr>
        <w:t xml:space="preserve">ρα χάθηκαν; Πού είναι; </w:t>
      </w:r>
    </w:p>
    <w:p w14:paraId="0980543D" w14:textId="77777777" w:rsidR="00BA128F" w:rsidRDefault="00BF6BD8">
      <w:pPr>
        <w:spacing w:after="0" w:line="600" w:lineRule="auto"/>
        <w:ind w:firstLine="720"/>
        <w:jc w:val="both"/>
        <w:rPr>
          <w:rFonts w:eastAsia="Times New Roman" w:cs="Times New Roman"/>
          <w:i/>
          <w:szCs w:val="24"/>
        </w:rPr>
      </w:pPr>
      <w:r>
        <w:rPr>
          <w:rFonts w:eastAsia="Times New Roman" w:cs="Times New Roman"/>
          <w:szCs w:val="24"/>
        </w:rPr>
        <w:t>Τρίτον, είστε διεφθαρμένοι. Παρακολουθούμε άναυδοι το «Βατοπέδι» του ΣΥΡΙΖΑ, τους εργολάβους σας, τις τράπεζές σας, τα ΜΜΕ σας. Θα ήθελα να σας θυμίσω τα εξής: Την εκπρόθεσμη εγγυητική γιατί τη δεχθήκατε; Τις συναλλαγές χωρίς παραστ</w:t>
      </w:r>
      <w:r>
        <w:rPr>
          <w:rFonts w:eastAsia="Times New Roman" w:cs="Times New Roman"/>
          <w:szCs w:val="24"/>
        </w:rPr>
        <w:t xml:space="preserve">ατικά γιατί τις δεχθήκατε; </w:t>
      </w:r>
    </w:p>
    <w:p w14:paraId="0980543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Τους φοροφυγάδες που έχουν τους εργαζόμενους απλήρωτους, γιατί τους δεχθήκατε; Βοσκοτόπια για εγγυήσεις, γιατί τα δεχθήκατε; Κόκκινα δάνεια για τα βοσκοτόπια, γιατί τα δεχθήκατε;</w:t>
      </w:r>
    </w:p>
    <w:p w14:paraId="0980543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Τράπεζα Αττικής υπερδάνεισε τον εκλεκτό σας. Γι</w:t>
      </w:r>
      <w:r>
        <w:rPr>
          <w:rFonts w:eastAsia="Times New Roman" w:cs="Times New Roman"/>
          <w:szCs w:val="24"/>
        </w:rPr>
        <w:t xml:space="preserve">ατί τους πιέσατε να το κάνουν; Με τι επιτόκια το έκανε; Με τι εγγυήσεις; Όσο έχανε λεφτά η Τράπεζα Αττικής, βάζατε την ΕΥΔΑΠ, τον ΤΑΛΠΙΤΑΤ και το </w:t>
      </w:r>
      <w:r>
        <w:rPr>
          <w:rFonts w:eastAsia="Times New Roman" w:cs="Times New Roman"/>
          <w:szCs w:val="24"/>
        </w:rPr>
        <w:t>α</w:t>
      </w:r>
      <w:r>
        <w:rPr>
          <w:rFonts w:eastAsia="Times New Roman" w:cs="Times New Roman"/>
          <w:szCs w:val="24"/>
        </w:rPr>
        <w:t>εροδρόμιο να την ανακεφαλαιοποιήσουν. Γιατί το κάνατε; Εγώ πρώτος το κατήγγειλα εδώ σε αυτό το Βήμα στις 11 Φ</w:t>
      </w:r>
      <w:r>
        <w:rPr>
          <w:rFonts w:eastAsia="Times New Roman" w:cs="Times New Roman"/>
          <w:szCs w:val="24"/>
        </w:rPr>
        <w:t xml:space="preserve">εβρουαρίου και δέχθηκα τις επιθέσεις του κ. Φίλη. </w:t>
      </w:r>
    </w:p>
    <w:p w14:paraId="0980544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Τώρα ο </w:t>
      </w:r>
      <w:r>
        <w:rPr>
          <w:rFonts w:eastAsia="Times New Roman" w:cs="Times New Roman"/>
          <w:szCs w:val="24"/>
          <w:lang w:val="en-US"/>
        </w:rPr>
        <w:t>SSM</w:t>
      </w:r>
      <w:r>
        <w:rPr>
          <w:rFonts w:eastAsia="Times New Roman" w:cs="Times New Roman"/>
          <w:szCs w:val="24"/>
        </w:rPr>
        <w:t xml:space="preserve"> ελέγχει την ανακεφαλαιοποίηση εκείνη αν έγινε σωστά. Περιμένουμε δεύτερο πόρισμα, κυρίες και κύριοι συνάδελφοι, που μπορεί να απαιτήσει νέα χρήματα για την Τράπεζα Αττικής. Ποιος θα τα βάλει; </w:t>
      </w:r>
    </w:p>
    <w:p w14:paraId="0980544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συνέχιζα επ' άπειρον. Δεν έχει αξία πια. Είστε κολλημένοι στην καρέκλα και θα συνεχίσετε την καταστροφή μέχρι να μην είστε άλλο χρήσιμοι. Τότε όλοι όσοι σας στηρίζουν, θα σας κάνουν στην άκρη. Εσείς θα χαθείτε, ο λογαριασμός σας, όμως, θα μείνει, για να </w:t>
      </w:r>
      <w:r>
        <w:rPr>
          <w:rFonts w:eastAsia="Times New Roman" w:cs="Times New Roman"/>
          <w:szCs w:val="24"/>
        </w:rPr>
        <w:t xml:space="preserve">τον πληρώσει ο ελληνικός λαός. Και οι θέσεις εργασίας της επένδυσης, η αναβάθμιση της περιοχής, όλα τα θετικά που θα γίνουν, θα γίνουν, γιατί σας έβαλαν το πιστόλι στον κρόταφο, όχι γιατί τα θέλατε. </w:t>
      </w:r>
    </w:p>
    <w:p w14:paraId="0980544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Πρέπει να κοιτάμε μπροστά. Ας απαντήσουμε σε μερικά ερωτ</w:t>
      </w:r>
      <w:r>
        <w:rPr>
          <w:rFonts w:eastAsia="Times New Roman" w:cs="Times New Roman"/>
          <w:szCs w:val="24"/>
        </w:rPr>
        <w:t xml:space="preserve">ήματα που είναι για το μέλλον. Αυτό έχει αξία. </w:t>
      </w:r>
    </w:p>
    <w:p w14:paraId="0980544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Έπρεπε να ολοκληρωθεί η ιδιωτικοποίηση; Ναι, γιατί θα πληρώναμε και από πάνω, αν τη σταματούσαμε. </w:t>
      </w:r>
    </w:p>
    <w:p w14:paraId="0980544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Πρέπει να ολοκληρωθούν και οι επόμενες που έχουν δρομολογηθεί; Ναι για τους ίδιους λόγους. </w:t>
      </w:r>
    </w:p>
    <w:p w14:paraId="0980544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Προσέξτε με τον Δ</w:t>
      </w:r>
      <w:r>
        <w:rPr>
          <w:rFonts w:eastAsia="Times New Roman" w:cs="Times New Roman"/>
          <w:szCs w:val="24"/>
        </w:rPr>
        <w:t>ΕΣΦΑ, κινείστε σε επικίνδυνα νερά και θα υπάρχουν προβλήματα, αν χαθεί αυτή η επένδυση.</w:t>
      </w:r>
    </w:p>
    <w:p w14:paraId="0980544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Πρέπει να γίνουν άλλες ιδιωτικοποιήσεις; Όχι, λέμε στη «Δημοκρατική Ευθύνη». Μπορούμε να ακολουθήσουμε το παράδειγμα της Σιγκαπούρης, της Αυστρίας, της Σουηδίας και τόσ</w:t>
      </w:r>
      <w:r>
        <w:rPr>
          <w:rFonts w:eastAsia="Times New Roman" w:cs="Times New Roman"/>
          <w:szCs w:val="24"/>
        </w:rPr>
        <w:t xml:space="preserve">ων άλλων χωρών: ιδιοκτησία στον λαό, </w:t>
      </w:r>
      <w:r>
        <w:rPr>
          <w:rFonts w:eastAsia="Times New Roman" w:cs="Times New Roman"/>
          <w:szCs w:val="24"/>
          <w:lang w:val="en-US"/>
        </w:rPr>
        <w:t>management</w:t>
      </w:r>
      <w:r>
        <w:rPr>
          <w:rFonts w:eastAsia="Times New Roman" w:cs="Times New Roman"/>
          <w:szCs w:val="24"/>
        </w:rPr>
        <w:t xml:space="preserve"> στους ιδιώτες, διαχείριση σωστή με ιδιωτικά κριτήρια και το μέρισμα στον ελληνικό λαό. </w:t>
      </w:r>
    </w:p>
    <w:p w14:paraId="0980544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Ζητάμε 5% μέρισμα τον χρόνο, και έτσι θα μπορέσουμε να στηρίξουμε το κοινωνικό κράτος και να μειώσουμε τους φόρους, το κ</w:t>
      </w:r>
      <w:r>
        <w:rPr>
          <w:rFonts w:eastAsia="Times New Roman" w:cs="Times New Roman"/>
          <w:szCs w:val="24"/>
        </w:rPr>
        <w:t xml:space="preserve">οινωνικό κράτος που το καταντήσατε συσσίτιο, όπως της Εκκλησίας. </w:t>
      </w:r>
    </w:p>
    <w:p w14:paraId="0980544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Δεν ακούμε τίποτα άλλο από τα χείλη σας παρά μόνο «οι αδύναμοι, οι αδύναμοι, οι αδύναμοι». Τα παιδιά της μεσαίας τάξης είναι οι νεόπτωχοι του μέλλοντος. Χτίζει ο ΣΥΡΙΖΑ τους νεόπτωχους του μ</w:t>
      </w:r>
      <w:r>
        <w:rPr>
          <w:rFonts w:eastAsia="Times New Roman" w:cs="Times New Roman"/>
          <w:szCs w:val="24"/>
        </w:rPr>
        <w:t xml:space="preserve">έλλοντος, διότι η μεσαία τάξη μπορεί να μην πεινάει, αλλά δεν έχει λεφτά πια για να στηρίξει την εκπαίδευση των παιδιών της, τα φροντιστήρια και όλα τα άλλα. </w:t>
      </w:r>
    </w:p>
    <w:p w14:paraId="0980544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Τους φόρους που στραγγαλίζουν τις θέσεις εργασίας πρέπει να τους μειώσουμε. </w:t>
      </w:r>
    </w:p>
    <w:p w14:paraId="0980544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Μπορούμε να αποφύγου</w:t>
      </w:r>
      <w:r>
        <w:rPr>
          <w:rFonts w:eastAsia="Times New Roman" w:cs="Times New Roman"/>
          <w:szCs w:val="24"/>
        </w:rPr>
        <w:t xml:space="preserve">με τις ιδιωτικοποιήσεις; Όχι με την πολιτική σας. Ναι, αν φύγετε. Να το εξηγήσουμε, για το καταλάβουν όλοι. </w:t>
      </w:r>
    </w:p>
    <w:p w14:paraId="0980544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να πέσει η ανεργία, θέλουμε επενδύσεις 100 δισεκατομμυρίων τα επόμενα πέντε χρόνια. Οι επενδύσεις χρειάζονται χρήματα. Υπάρχουν και άλλες προϋπ</w:t>
      </w:r>
      <w:r>
        <w:rPr>
          <w:rFonts w:eastAsia="Times New Roman" w:cs="Times New Roman"/>
          <w:szCs w:val="24"/>
        </w:rPr>
        <w:t xml:space="preserve">οθέσεις, αλλά χωρίς χρήματα δεν γίνονται επενδύσεις. </w:t>
      </w:r>
    </w:p>
    <w:p w14:paraId="0980544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Τρεις όλες και όλες είναι οι πηγές για τα χρήματα: </w:t>
      </w:r>
    </w:p>
    <w:p w14:paraId="0980544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Πρώτον, καταθέσεις. Κανείς δεν σας εμπιστεύεται για να βάλει τα λεφτά του στις τράπεζες. Δεν πρόκειται να το κάνει πριν λυθούν τα «κόκκινα» δάνεια. </w:t>
      </w:r>
    </w:p>
    <w:p w14:paraId="0980544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Δεύτερον, τα κόκκινα δάνεια. Εδώ προχωράτε άτολμα, χωρίς σχέδιο, έρμαια των διαθέσεων των ξένων. Και εδώ δεν υπάρχει φως. </w:t>
      </w:r>
    </w:p>
    <w:p w14:paraId="0980544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Τρίτον, άμεσες ξένες επενδύσεις. Αφού δεν πουλιέται τίποτα ιδιωτικώς, θα συνεχίσετε να ξεπουλάτε τη δημόσια περιουσία ή θα φέρετε ακό</w:t>
      </w:r>
      <w:r>
        <w:rPr>
          <w:rFonts w:eastAsia="Times New Roman" w:cs="Times New Roman"/>
          <w:szCs w:val="24"/>
        </w:rPr>
        <w:t>μα χειρότερη καταστροφή, μιζέρια και ανεργία.</w:t>
      </w:r>
    </w:p>
    <w:p w14:paraId="0980545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Τα κόκκινα δάνεια, λοιπόν, και το σχέδιο τους είναι βασικό για να σταματήσει αυτού του είδους το ξεπούλημα, όπως το λέτε και εσείς. </w:t>
      </w:r>
    </w:p>
    <w:p w14:paraId="0980545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Πώς θα ήταν ένα σωστό κοινωνικά δίκαιο σχέδιο για τα κόκκινα δάνεια; Πρώτον, </w:t>
      </w:r>
      <w:r>
        <w:rPr>
          <w:rFonts w:eastAsia="Times New Roman" w:cs="Times New Roman"/>
          <w:szCs w:val="24"/>
        </w:rPr>
        <w:t xml:space="preserve">φτιάχνουμε μία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που θα πάρει όλα τα επιχειρηματικά δάνεια από τις τράπεζες -όχι τα στεγαστικά, τα επιχειρηματικά- για να τις απελευθερώσει από το βάρος που φέρουν.</w:t>
      </w:r>
    </w:p>
    <w:p w14:paraId="0980545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Δεύτερον, χωρίζουμε τις επιχειρήσεις σε βιώσιμες και μη. Τις βιώσιμες τις διασώζουμε</w:t>
      </w:r>
      <w:r>
        <w:rPr>
          <w:rFonts w:eastAsia="Times New Roman" w:cs="Times New Roman"/>
          <w:szCs w:val="24"/>
        </w:rPr>
        <w:t xml:space="preserve"> με κάθε διευκόλυνση. Προσοχή, όχι τους μετόχους, αλλά την επιχείρηση, τους εργαζομένους τους προμηθευτές. Όχι όπως αφήσατε τον Μαρινόπουλο να κάνει ό,τι θέλει, και τώρα έρχεστε, τρέχετε και δεν προλαβαίνετε να στηρίξετε εκ των υστέρων. Τις μη βιώσιμες τις</w:t>
      </w:r>
      <w:r>
        <w:rPr>
          <w:rFonts w:eastAsia="Times New Roman" w:cs="Times New Roman"/>
          <w:szCs w:val="24"/>
        </w:rPr>
        <w:t xml:space="preserve"> εκκαθαρίζουμε, παίρνουμε ό,τι μπορούμε για τα χρέη και τα υπόλοιπα τα σβήνουμε. Να δώσουμε στους ανθρώπους που προσπάθησαν και απέτυχαν μέσα στην κρίση μια δεύτερη ευκαιρία.</w:t>
      </w:r>
    </w:p>
    <w:p w14:paraId="09805453"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Πού θα βρεθούν τα χρήματα γι’ αυτήν την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Από τα λεφτά των Ελλήνων στο εξωτερικό. Να μην τα φέρουμε για άλλους σκοπούς. Φέρτε τα με ειδικό νόμο, για να αγοράσουν τα ομόλογα που θα βοηθήσουν στην αναδιάρθρωση της ελληνικής οικονομίας. </w:t>
      </w:r>
    </w:p>
    <w:p w14:paraId="09805454"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έχετε ιδέες και δεν μπορείτ</w:t>
      </w:r>
      <w:r>
        <w:rPr>
          <w:rFonts w:eastAsia="Times New Roman" w:cs="Times New Roman"/>
          <w:szCs w:val="24"/>
        </w:rPr>
        <w:t xml:space="preserve">ε να βγάλετε τη χώρα από την κρίση, γιατί, όπως σας λέω ενάμιση χρόνο τώρα, είστε συνεχιστές των προηγουμένων. Ίδια και περισσότερη ανικανότητα. Ίδιο και περισσότερο ξεπούλημα. Ίδια και περισσότερη διαφθορά. Ίδιο και περισσότερο ψέμα. Γι’ αυτό με τον ίδιο </w:t>
      </w:r>
      <w:r>
        <w:rPr>
          <w:rFonts w:eastAsia="Times New Roman" w:cs="Times New Roman"/>
          <w:szCs w:val="24"/>
        </w:rPr>
        <w:t xml:space="preserve">και μονιμότερο τρόπο θα φύγετε και δεν θα έρθετε ξανά. </w:t>
      </w:r>
    </w:p>
    <w:p w14:paraId="09805455"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805456" w14:textId="77777777" w:rsidR="00BA128F" w:rsidRDefault="00BF6BD8">
      <w:pPr>
        <w:tabs>
          <w:tab w:val="left" w:pos="2304"/>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 </w:t>
      </w:r>
    </w:p>
    <w:p w14:paraId="09805457" w14:textId="77777777" w:rsidR="00BA128F" w:rsidRDefault="00BF6BD8">
      <w:pPr>
        <w:tabs>
          <w:tab w:val="left" w:pos="2304"/>
        </w:tabs>
        <w:spacing w:after="0" w:line="600" w:lineRule="auto"/>
        <w:ind w:firstLine="720"/>
        <w:jc w:val="both"/>
        <w:rPr>
          <w:rFonts w:eastAsia="Times New Roman"/>
          <w:szCs w:val="24"/>
        </w:rPr>
      </w:pPr>
      <w:r>
        <w:rPr>
          <w:rFonts w:eastAsia="Times New Roman"/>
          <w:szCs w:val="24"/>
        </w:rPr>
        <w:t xml:space="preserve">Τον λόγο έχει ο Υπουργός Περιβάλλοντος και Ενέργειας κ. Τσιρώνης. </w:t>
      </w:r>
    </w:p>
    <w:p w14:paraId="09805458"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szCs w:val="24"/>
        </w:rPr>
        <w:t xml:space="preserve">Ορίστε, κύριε Υπουργέ, έχετε τον λόγο. </w:t>
      </w:r>
    </w:p>
    <w:p w14:paraId="09805459"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ΙΩΑΝΝΗΣ ΤΣΙΡ</w:t>
      </w:r>
      <w:r>
        <w:rPr>
          <w:rFonts w:eastAsia="Times New Roman" w:cs="Times New Roman"/>
          <w:b/>
          <w:szCs w:val="24"/>
        </w:rPr>
        <w:t>ΩΝΗΣ (Αναπληρωτής Υπουργός Περιβάλλοντος και Ενέργειας):</w:t>
      </w:r>
      <w:r>
        <w:rPr>
          <w:rFonts w:eastAsia="Times New Roman" w:cs="Times New Roman"/>
          <w:szCs w:val="24"/>
        </w:rPr>
        <w:t xml:space="preserve"> Ευχαριστώ, κύριε Πρόεδρε. </w:t>
      </w:r>
    </w:p>
    <w:p w14:paraId="0980545A"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πολλές φορές παίζουμε με τα λόγια. Κατηγορούμαστε για την αξιοποίηση του Ελληνικού και για το γεγονός ότι πριν αντιστεκόμασταν στην</w:t>
      </w:r>
      <w:r>
        <w:rPr>
          <w:rFonts w:eastAsia="Times New Roman" w:cs="Times New Roman"/>
          <w:szCs w:val="24"/>
        </w:rPr>
        <w:t xml:space="preserve"> αξιοποίηση του Ελληνικού. Εγώ θέλω να θυμίσω ότι πάντα αγωνιζόμαστε για την αξιοποίηση του Ελληνικού. Εκείνο στο οποίο αγωνιζόμασταν ενάντια ήταν μια συγκεκριμένη σύμβαση. Άλλο πράγμα η σύμβαση, την οποία εσείς θεωρούσατε πανάκεια για να λυθούν τα προβλήμ</w:t>
      </w:r>
      <w:r>
        <w:rPr>
          <w:rFonts w:eastAsia="Times New Roman" w:cs="Times New Roman"/>
          <w:szCs w:val="24"/>
        </w:rPr>
        <w:t xml:space="preserve">ατα της χώρας, και άλλο πράγμα η αξιοποίηση του Ελληνικού. Αυτά τα δύο πρέπει να τα διαχωρίσουμε. </w:t>
      </w:r>
    </w:p>
    <w:p w14:paraId="0980545B"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Κατ’ αρχάς, οφείλουμε να ξεκινήσουμε με τα συγχαρητήρια στην ομάδα του Πολυτεχνείου που κατάφερε και πήρε αυτήν τη σύμβαση, η οποία ήταν λεόντεια και είχε τε</w:t>
      </w:r>
      <w:r>
        <w:rPr>
          <w:rFonts w:eastAsia="Times New Roman" w:cs="Times New Roman"/>
          <w:szCs w:val="24"/>
        </w:rPr>
        <w:t>ράστια προβλήματα. Πραγματικά κατάφερε σε έναν ελάχιστο χρόνο και σε συνθήκες που ο επενδυτής ήξερε ότι ήμασταν δεσμευμένοι να υπογράψουμε από τη συμφωνία του καλοκαιριού -άρα, ήξερε ότι τελικά θα υπογράψουμε και δεν μπορούσαμε να διαπραγματευτούμε όπως εσ</w:t>
      </w:r>
      <w:r>
        <w:rPr>
          <w:rFonts w:eastAsia="Times New Roman" w:cs="Times New Roman"/>
          <w:szCs w:val="24"/>
        </w:rPr>
        <w:t xml:space="preserve">είς- και η σύμβαση βελτιώθηκε. Και νομίζω ότι δειλά-δειλά, είτε το λένε από εδώ είτε από εκεί, κανείς δεν έχει πει, από τους πιο ακραιφνείς του κινήματος ενάντια στην ιδιωτικοποίηση μέχρι τον οποιονδήποτε άλλο από τα έδρανα της Αξιωματικής Αντιπολίτευσης, </w:t>
      </w:r>
      <w:r>
        <w:rPr>
          <w:rFonts w:eastAsia="Times New Roman" w:cs="Times New Roman"/>
          <w:szCs w:val="24"/>
        </w:rPr>
        <w:t xml:space="preserve">ότι η σύμβαση δεν βελτιώθηκε. </w:t>
      </w:r>
    </w:p>
    <w:p w14:paraId="0980545C"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Εκείνο που απλώς συζητάμε είναι το αν βελτιώθηκε λίγο ή πολύ. Δεν θα καθίσω να πω εγώ αν αυτό είναι λίγο ή πολύ. Αυτό που απλώς θα πω είναι ότι αν η παραλία πριν δεν είχε σίγουρη πρόσβαση για το κοινό, τώρα τουλάχιστον στα χί</w:t>
      </w:r>
      <w:r>
        <w:rPr>
          <w:rFonts w:eastAsia="Times New Roman" w:cs="Times New Roman"/>
          <w:szCs w:val="24"/>
        </w:rPr>
        <w:t xml:space="preserve">λια μέτρα υπάρχει πρόσβαση για το κοινό. Επίσης, το πράσινο αυξάνεται. Το ψηλό πράσινο αυξάνεται πάνω από 100%, ενώ αυτό που λέμε «πάρκο», «αδόμητος χώρος» και όχι «πάρκινγκ» αυξάνεται πάνω από 70%. Άρα, το αν διαπραγματευθήκαμε ή όχι αποδεικνύεται από τα </w:t>
      </w:r>
      <w:r>
        <w:rPr>
          <w:rFonts w:eastAsia="Times New Roman" w:cs="Times New Roman"/>
          <w:szCs w:val="24"/>
        </w:rPr>
        <w:t xml:space="preserve">γεγονότα. Όντως διαπραγματευθήκαμε. Αυτό είναι γεγονός και δεν το αμφισβητεί κανένας. </w:t>
      </w:r>
    </w:p>
    <w:p w14:paraId="0980545D"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Από εκεί και πέρα, το πρόβλημα δεν είναι εάν καταφέραμε να το βελτιώσουμε ή όχι, γιατί αυτό είναι κάτι που παραδέχονται όλοι. Το πρόβλημα είναι εάν η σύμβαση καθαυτή που</w:t>
      </w:r>
      <w:r>
        <w:rPr>
          <w:rFonts w:eastAsia="Times New Roman" w:cs="Times New Roman"/>
          <w:szCs w:val="24"/>
        </w:rPr>
        <w:t xml:space="preserve"> παραλάβαμε ήταν μια καλή ή κακή σύμβαση. Και νομίζω ότι η απάντηση είναι απλή και την απάντηση θα την δώσει η ίδια η αγορά, την οποία πολλοί επικαλείστε. </w:t>
      </w:r>
    </w:p>
    <w:p w14:paraId="0980545E"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Η σύμβαση ήταν καταστρεπτική. Και η αγωνία για το μέλλον δεν είναι αν εμείς καταφέραμε πολλά ή λίγα,</w:t>
      </w:r>
      <w:r>
        <w:rPr>
          <w:rFonts w:eastAsia="Times New Roman" w:cs="Times New Roman"/>
          <w:szCs w:val="24"/>
        </w:rPr>
        <w:t xml:space="preserve"> αλλά το κατά πόσο τα άρθρα εκείνα τα οποία θα δημιουργήσουν πιθανά προβλήματα στο μέλλον είναι εκείνα τα οποία προήλθαν από τη δική μας διαπραγμάτευση ή από εκείνο που παραλάβαμε. </w:t>
      </w:r>
    </w:p>
    <w:p w14:paraId="0980545F"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Η ευφορία ότι η σύμβαση υπογράφεται δεν καλύπτει τα ερωτήματα των πολιτών.</w:t>
      </w:r>
      <w:r>
        <w:rPr>
          <w:rFonts w:eastAsia="Times New Roman" w:cs="Times New Roman"/>
          <w:szCs w:val="24"/>
        </w:rPr>
        <w:t xml:space="preserve"> Για παράδειγμα, θα ήθελα να θυμίσω ότι σ’ αυτήν εδώ τη Βουλή υπήρχε πολύ μεγάλη ευφορία για την Ολυμπιάδα. Η Ολυμπιάδα ήταν εθνικός στόχος. Η Ολυμπιάδα υπήρξε ένα περιβαλλοντικό, κυρίως οικονομικό, αλλά και πολιτικό έγκλημα. Ήταν η Ολυμπιάδα της διαπλοκής</w:t>
      </w:r>
      <w:r>
        <w:rPr>
          <w:rFonts w:eastAsia="Times New Roman" w:cs="Times New Roman"/>
          <w:szCs w:val="24"/>
        </w:rPr>
        <w:t xml:space="preserve">. Και δεν νομίζω ότι ήταν κανένας ιδεόληπτος ΣΥΡΙΖΑ τότε εδώ ο οποίος εμπόδιζε τα μεγάλα έργα. Μάλιστα, υπήρξαν και ειδικοί νόμοι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για να τελειώσουν γρήγορα τα έργα. </w:t>
      </w:r>
    </w:p>
    <w:p w14:paraId="09805460"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Πηγαίνετε μια βόλτα για να δείτε τι έγιναν τα έργα. Πηγαίνετε να δείτε πόσες χ</w:t>
      </w:r>
      <w:r>
        <w:rPr>
          <w:rFonts w:eastAsia="Times New Roman" w:cs="Times New Roman"/>
          <w:szCs w:val="24"/>
        </w:rPr>
        <w:t>ιλιάδες θέσεις από αυτές που τάζατε τελικά έγιναν! Πηγαίνετε να δείτε την εγκατάλειψη και την αθλιότητα που υπάρχει αυτήν τη στιγμή! Πηγαίνετε να δείτε τι συμβαίνει αυτήν τη στιγμή στα ολυμπιακά έργα. Πηγαίνετε να δείτε πόσα από αυτά αξιοποιούνται και πόσα</w:t>
      </w:r>
      <w:r>
        <w:rPr>
          <w:rFonts w:eastAsia="Times New Roman" w:cs="Times New Roman"/>
          <w:szCs w:val="24"/>
        </w:rPr>
        <w:t xml:space="preserve"> απόσβεσαν τα χρήματά τους, έστω με κοινωνικά κριτήρια, έστω με το γεγονός ότι μπαίνει μέσα κόσμος και αθλείται. Πόσα απόσβεσαν τελικά τα κόστη που πλήρωσε ο </w:t>
      </w:r>
      <w:r>
        <w:rPr>
          <w:rFonts w:eastAsia="Times New Roman"/>
          <w:szCs w:val="24"/>
        </w:rPr>
        <w:t xml:space="preserve">ελληνικός λαός, που </w:t>
      </w:r>
      <w:r>
        <w:rPr>
          <w:rFonts w:eastAsia="Times New Roman" w:cs="Times New Roman"/>
          <w:szCs w:val="24"/>
        </w:rPr>
        <w:t>κατά κοινή ομολογία ήταν δύο και τρεις φορές καπελωμένα προς τα επάνω, λόγω το</w:t>
      </w:r>
      <w:r>
        <w:rPr>
          <w:rFonts w:eastAsia="Times New Roman" w:cs="Times New Roman"/>
          <w:szCs w:val="24"/>
        </w:rPr>
        <w:t xml:space="preserve">υ επείγοντος. </w:t>
      </w:r>
    </w:p>
    <w:p w14:paraId="09805461"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Και μια και μιλάμε και για την πολυφωνία των καναλιών, επιτέλους θα πρέπει να θυμίσουμε τα ελληνικά μας. Πολυφωνία δεν είναι να έχεις πολλά ή λίγα κανάλια. Πολυφωνία είναι να ακούγονται όλες οι απόψεις. </w:t>
      </w:r>
    </w:p>
    <w:p w14:paraId="09805462"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Και να θυμίσω ότι στην Ολυμπιάδα δεν </w:t>
      </w:r>
      <w:r>
        <w:rPr>
          <w:rFonts w:eastAsia="Times New Roman" w:cs="Times New Roman"/>
          <w:szCs w:val="24"/>
        </w:rPr>
        <w:t xml:space="preserve">ακούστηκε η άποψη ότι πάμε για μια καταστροφή. Δεν έμαθαν οι πολίτες τότε ότι πάμε για μια καταστροφή. </w:t>
      </w:r>
    </w:p>
    <w:p w14:paraId="0980546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Εδώ πέρα, λοιπόν, εμείς είμαστε υπερήφανοι που σώσαμε ό,τι μπορούσαμε να σώσουμε. Και πραγματικά η σύμβαση είναι εξαιρετικά καλύτερη από αυτό που ήταν π</w:t>
      </w:r>
      <w:r>
        <w:rPr>
          <w:rFonts w:eastAsia="Times New Roman" w:cs="Times New Roman"/>
          <w:szCs w:val="24"/>
        </w:rPr>
        <w:t>ριν, αλλά δεν μπορώ πραγματικά να μην επισημάνω -και επισημαίνω ότι η κ. Μεγαλοοικονόμου ορθά το επισήμανε- ότι ακόμα δεν έχουν δοθεί οι κρίσιμες απαντήσεις.</w:t>
      </w:r>
    </w:p>
    <w:p w14:paraId="0980546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Χωράει, για παράδειγμα, χωροταξικά δυόμισι εκατομμύρια τετραγωνικά; Αν τα αναλύσουμε σε κατοικίες,</w:t>
      </w:r>
      <w:r>
        <w:rPr>
          <w:rFonts w:eastAsia="Times New Roman" w:cs="Times New Roman"/>
          <w:szCs w:val="24"/>
        </w:rPr>
        <w:t xml:space="preserve"> μιλάμε για περίπου ενενήντα χιλιάδες ανθρώπους στην περιοχή; Χωράνε οι δρόμοι της περιοχής στο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αρχικό, που ουσιαστικά δεν υπήρχε και το παραδέχτηκαν όλοι εδώ πέρα; Πού θα πηγαίνουν σχολείο αυτοί οι άνθρωποι; Πού θα εστιάζονται; Πού θα διασκ</w:t>
      </w:r>
      <w:r>
        <w:rPr>
          <w:rFonts w:eastAsia="Times New Roman" w:cs="Times New Roman"/>
          <w:szCs w:val="24"/>
        </w:rPr>
        <w:t>εδάζουν; Πώς θα κυκλοφορούν από τα δύο οδικά δίκτυα; Το μετρό της περιοχής και το τραμ αντέχουν αυτά τα προβλήματα;</w:t>
      </w:r>
    </w:p>
    <w:p w14:paraId="0980546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Μιλάτε για ιδεοληψίες. Έχετε μετρήσει πραγματικά, με όρους καθαρής αγοράς, πόσες θέσεις εργασίας χάθηκαν από τα </w:t>
      </w:r>
      <w:r>
        <w:rPr>
          <w:rFonts w:eastAsia="Times New Roman" w:cs="Times New Roman"/>
          <w:szCs w:val="24"/>
          <w:lang w:val="en-US"/>
        </w:rPr>
        <w:t>mall</w:t>
      </w:r>
      <w:r>
        <w:rPr>
          <w:rFonts w:eastAsia="Times New Roman" w:cs="Times New Roman"/>
          <w:szCs w:val="24"/>
        </w:rPr>
        <w:t>ς</w:t>
      </w:r>
      <w:r>
        <w:rPr>
          <w:rFonts w:eastAsia="Times New Roman" w:cs="Times New Roman"/>
          <w:szCs w:val="24"/>
        </w:rPr>
        <w:t>; Πόσες χάθηκαν αθροιστ</w:t>
      </w:r>
      <w:r>
        <w:rPr>
          <w:rFonts w:eastAsia="Times New Roman" w:cs="Times New Roman"/>
          <w:szCs w:val="24"/>
        </w:rPr>
        <w:t xml:space="preserve">ικά, αυτές που κερδήθηκαν μείον αυτές που απωλέσαμε από τα </w:t>
      </w:r>
      <w:r>
        <w:rPr>
          <w:rFonts w:eastAsia="Times New Roman" w:cs="Times New Roman"/>
          <w:szCs w:val="24"/>
          <w:lang w:val="en-US"/>
        </w:rPr>
        <w:t>mall</w:t>
      </w:r>
      <w:r>
        <w:rPr>
          <w:rFonts w:eastAsia="Times New Roman" w:cs="Times New Roman"/>
          <w:szCs w:val="24"/>
        </w:rPr>
        <w:t>ς</w:t>
      </w:r>
      <w:r>
        <w:rPr>
          <w:rFonts w:eastAsia="Times New Roman" w:cs="Times New Roman"/>
          <w:szCs w:val="24"/>
        </w:rPr>
        <w:t xml:space="preserve">; Είναι ανόητοι, είναι ιδεόληπτοι αριστεροί οι Ελβετοί, όταν δεν βάζουν </w:t>
      </w:r>
      <w:r>
        <w:rPr>
          <w:rFonts w:eastAsia="Times New Roman" w:cs="Times New Roman"/>
          <w:szCs w:val="24"/>
          <w:lang w:val="en-US"/>
        </w:rPr>
        <w:t>mall</w:t>
      </w:r>
      <w:r>
        <w:rPr>
          <w:rFonts w:eastAsia="Times New Roman" w:cs="Times New Roman"/>
          <w:szCs w:val="24"/>
        </w:rPr>
        <w:t xml:space="preserve"> μέσα στον οικιστικό τους ιστό;</w:t>
      </w:r>
    </w:p>
    <w:p w14:paraId="0980546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Και δεν μπορούν να μιλούν για την καχυποψία των επενδυτών όσοι έριξαν το ΑΕΠ της χώρας κατά 25% κάτω. Χάσαμε το </w:t>
      </w:r>
      <w:r>
        <w:rPr>
          <w:rFonts w:eastAsia="Times New Roman" w:cs="Times New Roman"/>
          <w:szCs w:val="24"/>
        </w:rPr>
        <w:t>1/4</w:t>
      </w:r>
      <w:r>
        <w:rPr>
          <w:rFonts w:eastAsia="Times New Roman" w:cs="Times New Roman"/>
          <w:szCs w:val="24"/>
        </w:rPr>
        <w:t xml:space="preserve"> του ΑΕΠ μας και έφευγαν οι επενδυτές τρέχοντας. Δεν νομίζω ότι έφυγαν οι επενδυτές επί ημερών ΣΥΡΙΖΑ. Αν έφυγαν είναι οι ελάχιστες –και το β</w:t>
      </w:r>
      <w:r>
        <w:rPr>
          <w:rFonts w:eastAsia="Times New Roman" w:cs="Times New Roman"/>
          <w:szCs w:val="24"/>
        </w:rPr>
        <w:t>λέπουμε στο ΑΕΠ- επιχειρήσεις που έκλεισαν επί των ημερών μας. Η συντριπτική πλειονότητα των επιχειρήσεων έκλεισε επί των δικών σας ημερών. Άρα, δεν μπορούμε να μιλάμε για την καχυποψία των επενδυτών. Ναι, εγώ αν ήμουν επενδυτής, θα ήμουν καχύποπτος για το</w:t>
      </w:r>
      <w:r>
        <w:rPr>
          <w:rFonts w:eastAsia="Times New Roman" w:cs="Times New Roman"/>
          <w:szCs w:val="24"/>
        </w:rPr>
        <w:t xml:space="preserve"> Ελληνικό.</w:t>
      </w:r>
    </w:p>
    <w:p w14:paraId="0980546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Άρα, και θέλω να κλείσω, πραγματικά υπάρχει ακόμα ανησυχία. Πραγματικά ακόμα δεν σώθηκε η παρτίδα, όσες βελτιώσεις και αν πετύχαμε. Όμως, εδώ θέλω να απαντήσω -γιατί με ρώτησαν οι συναγωνίστριες και οι συναγωνιστές κάτω στο Ελληνικό, γιατί τυγχά</w:t>
      </w:r>
      <w:r>
        <w:rPr>
          <w:rFonts w:eastAsia="Times New Roman" w:cs="Times New Roman"/>
          <w:szCs w:val="24"/>
        </w:rPr>
        <w:t>νει να έχω εντοπιότητα, εάν θα ψηφίσω ή δεν θα ψηφίσω- ότι η απάντηση σε αυτό το ερώτημα είναι πάρα πολύ σαφής:</w:t>
      </w:r>
    </w:p>
    <w:p w14:paraId="0980546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Εάν πραγματικά ένιωθα την ασφάλεια της </w:t>
      </w:r>
      <w:r>
        <w:rPr>
          <w:rFonts w:eastAsia="Times New Roman" w:cs="Times New Roman"/>
          <w:szCs w:val="24"/>
        </w:rPr>
        <w:t>α</w:t>
      </w:r>
      <w:r>
        <w:rPr>
          <w:rFonts w:eastAsia="Times New Roman" w:cs="Times New Roman"/>
          <w:szCs w:val="24"/>
        </w:rPr>
        <w:t>ντιπολίτευσης ότι πηγαίνω κι εγώ το περασμένο καλοκαίρι σπίτι μου και περιμένω από εκεί, μέσα από τα κιν</w:t>
      </w:r>
      <w:r>
        <w:rPr>
          <w:rFonts w:eastAsia="Times New Roman" w:cs="Times New Roman"/>
          <w:szCs w:val="24"/>
        </w:rPr>
        <w:t>ήματα, να βελτιώσω τις συνθήκες στο Ελληνικό, εάν εμείς πέρυσι δεν είχαμε υπογράψει αυτή τη δέσμευση που σήμερα προσυπογράφουμε και είχαμε πάει σπίτι μας, όπως άλλοι σύντροφοι, που έχουν πιο πολύ την αγωνιστικότητά τους παρά την υπηρέτηση της πατρίδας, νομ</w:t>
      </w:r>
      <w:r>
        <w:rPr>
          <w:rFonts w:eastAsia="Times New Roman" w:cs="Times New Roman"/>
          <w:szCs w:val="24"/>
        </w:rPr>
        <w:t xml:space="preserve">ίζω ότι η ιστορία το έδειξε τι θα είχε συμβεί. Η απάντηση θα ήταν απλή. Θα είχε υπογραφεί η σύμβαση αυτούσια. Αυτή που είχε φέρει αρχικά η Νέα Δημοκρατία. Το ότι είμαστε, λοιπόν, χρήσιμοι σε αυτό το πόστο νομίζω ότι το έχουμε αποδείξει. Από εκεί και πέρα, </w:t>
      </w:r>
      <w:r>
        <w:rPr>
          <w:rFonts w:eastAsia="Times New Roman" w:cs="Times New Roman"/>
          <w:szCs w:val="24"/>
        </w:rPr>
        <w:t>τα κινήματα ας κάνουν και αυτά το καθήκον τους.</w:t>
      </w:r>
    </w:p>
    <w:p w14:paraId="0980546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Ευχαριστώ.</w:t>
      </w:r>
    </w:p>
    <w:p w14:paraId="0980546A"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80546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0980546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Χρυσής Αυγής κ. Παναγιώταρος.</w:t>
      </w:r>
    </w:p>
    <w:p w14:paraId="0980546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ΗΛΙΑΣ </w:t>
      </w:r>
      <w:r>
        <w:rPr>
          <w:rFonts w:eastAsia="Times New Roman" w:cs="Times New Roman"/>
          <w:b/>
          <w:szCs w:val="24"/>
        </w:rPr>
        <w:t>ΠΑΝΑΓΙΩΤΑΡΟΣ:</w:t>
      </w:r>
      <w:r>
        <w:rPr>
          <w:rFonts w:eastAsia="Times New Roman" w:cs="Times New Roman"/>
          <w:szCs w:val="24"/>
        </w:rPr>
        <w:t xml:space="preserve"> Ευχαριστώ, κύριε Πρόεδρε.</w:t>
      </w:r>
    </w:p>
    <w:p w14:paraId="0980546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Σήμερα συντελείται μία ακόμα εσχάτη προδοσία εις βάρος της περιουσίας του πολύπαθου από τη Μεταπολίτευση ελληνικού λαού. Και το γεγονός ότι ο ΣΥΡΙΖΑ μαζί με τους Ανεξάρτητους Έλληνες έκαναν στροφή εκατόν ογδόντα μοιρ</w:t>
      </w:r>
      <w:r>
        <w:rPr>
          <w:rFonts w:eastAsia="Times New Roman" w:cs="Times New Roman"/>
          <w:szCs w:val="24"/>
        </w:rPr>
        <w:t xml:space="preserve">ών, αυτοεξευτελιζόμενοι, δεν δικαιώνει τη συγκυβέρνηση της Νέας Δημοκρατίας και του ΠΑΣΟΚ, όπως λένε οι κύριοι της Νέας Δημοκρατίας. Αντιθέτως, ξεμπροστιάζει τη νυν συγκυβέρνηση και δικαιώνει πλήρως τη Χρυσή Αυγή, η οποία παραμένει σταθερή και δικαιωμένη, </w:t>
      </w:r>
      <w:r>
        <w:rPr>
          <w:rFonts w:eastAsia="Times New Roman" w:cs="Times New Roman"/>
          <w:szCs w:val="24"/>
        </w:rPr>
        <w:t>που λέει ότι όλοι είναι ίδιοι και έχουν το ίδιο αφεντικό.</w:t>
      </w:r>
    </w:p>
    <w:p w14:paraId="0980546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να αντιληφθεί ο ελληνικός λαός τη διαχρονική προδοσία των μεταπολιτευτικών κυβερνήσεων, ας ανατρέξουμε λίγο στη δεκαετία του 1990, για να σας υπενθυμίσουμε ότι το ξεπούλημα γινόταν και γίνεται β</w:t>
      </w:r>
      <w:r>
        <w:rPr>
          <w:rFonts w:eastAsia="Times New Roman" w:cs="Times New Roman"/>
          <w:szCs w:val="24"/>
        </w:rPr>
        <w:t>άσει οργανωμένου σχεδίου και πλάνου.</w:t>
      </w:r>
    </w:p>
    <w:p w14:paraId="0980547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Για τη σύμβαση του </w:t>
      </w:r>
      <w:r>
        <w:rPr>
          <w:rFonts w:eastAsia="Times New Roman" w:cs="Times New Roman"/>
          <w:szCs w:val="24"/>
        </w:rPr>
        <w:t xml:space="preserve">«Ελευθέριος Βενιζέλος» </w:t>
      </w:r>
      <w:r>
        <w:rPr>
          <w:rFonts w:eastAsia="Times New Roman" w:cs="Times New Roman"/>
          <w:szCs w:val="24"/>
        </w:rPr>
        <w:t xml:space="preserve">οι πρώτες υπογραφές έπεσαν το 1993 επί Μητσοτάκη και οι δεύτερες και οριστικές το 1996 επί Σημίτη. Ήταν μία σύμβαση, η οποία έγινε στο </w:t>
      </w:r>
      <w:r>
        <w:rPr>
          <w:rFonts w:eastAsia="Times New Roman" w:cs="Times New Roman"/>
          <w:szCs w:val="24"/>
        </w:rPr>
        <w:t>Α</w:t>
      </w:r>
      <w:r>
        <w:rPr>
          <w:rFonts w:eastAsia="Times New Roman" w:cs="Times New Roman"/>
          <w:szCs w:val="24"/>
        </w:rPr>
        <w:t xml:space="preserve">γγλικό </w:t>
      </w:r>
      <w:r>
        <w:rPr>
          <w:rFonts w:eastAsia="Times New Roman" w:cs="Times New Roman"/>
          <w:szCs w:val="24"/>
        </w:rPr>
        <w:t>Δ</w:t>
      </w:r>
      <w:r>
        <w:rPr>
          <w:rFonts w:eastAsia="Times New Roman" w:cs="Times New Roman"/>
          <w:szCs w:val="24"/>
        </w:rPr>
        <w:t xml:space="preserve">ίκαιο, όπου εκτός του άλλων αυτή </w:t>
      </w:r>
      <w:r>
        <w:rPr>
          <w:rFonts w:eastAsia="Times New Roman" w:cs="Times New Roman"/>
          <w:szCs w:val="24"/>
        </w:rPr>
        <w:t>η «επωφελέστατη» σύμβαση για το ελληνικό δημόσιο έλεγε ότι δεν θα πρέπει να υπάρχει άλλο αεροδρόμιο σε ακτίνα εκατό χιλιομέτρων, σε μία πρωτεύουσα άκρως τουριστική.</w:t>
      </w:r>
    </w:p>
    <w:p w14:paraId="0980547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Φυσικά η </w:t>
      </w:r>
      <w:r>
        <w:rPr>
          <w:rFonts w:eastAsia="Times New Roman" w:cs="Times New Roman"/>
          <w:szCs w:val="24"/>
        </w:rPr>
        <w:t>«</w:t>
      </w:r>
      <w:r>
        <w:rPr>
          <w:rFonts w:eastAsia="Times New Roman" w:cs="Times New Roman"/>
          <w:szCs w:val="24"/>
          <w:lang w:val="en-US"/>
        </w:rPr>
        <w:t>H</w:t>
      </w:r>
      <w:r>
        <w:rPr>
          <w:rFonts w:eastAsia="Times New Roman" w:cs="Times New Roman"/>
          <w:szCs w:val="24"/>
          <w:lang w:val="en-US"/>
        </w:rPr>
        <w:t>ochtief</w:t>
      </w:r>
      <w:r>
        <w:rPr>
          <w:rFonts w:eastAsia="Times New Roman" w:cs="Times New Roman"/>
          <w:szCs w:val="24"/>
        </w:rPr>
        <w:t>»</w:t>
      </w:r>
      <w:r>
        <w:rPr>
          <w:rFonts w:eastAsia="Times New Roman" w:cs="Times New Roman"/>
          <w:szCs w:val="24"/>
        </w:rPr>
        <w:t>, η εταιρία που διαχειρίστηκε το αεροδρόμιο μέχρι και πέρυσι, δεν απέδωσ</w:t>
      </w:r>
      <w:r>
        <w:rPr>
          <w:rFonts w:eastAsia="Times New Roman" w:cs="Times New Roman"/>
          <w:szCs w:val="24"/>
        </w:rPr>
        <w:t>ε ποτέ τον ΦΠΑ που εισέπραττε από όλους τους επιβάτες -άνω των 400 εκατομμυρίων ευρώ αυτός ο ΦΠΑ- και που τον έβαλε στην τσέπη και όλα καλά.</w:t>
      </w:r>
    </w:p>
    <w:p w14:paraId="09805472"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Επίσης, δεν πλήρωσε ποτέ δημοτικά τέλη στους δήμους στους οποίους υπάγεται το αεροδρόμιο, εις βάρος των πολιτών αυτ</w:t>
      </w:r>
      <w:r>
        <w:rPr>
          <w:rFonts w:eastAsia="Times New Roman"/>
          <w:szCs w:val="24"/>
        </w:rPr>
        <w:t xml:space="preserve">ών των δήμων. Μιλάμε για το απόλυτο μονοπώλιο της λεγόμενης «φιλελεύθερης οικονομίας». Τέτοιο μονοπώλιο ούτε στη Βόρεια Κορέα δεν υπάρχει. </w:t>
      </w:r>
    </w:p>
    <w:p w14:paraId="09805473"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Και στο τέλος η απόλυτη επιβράβευση για την </w:t>
      </w:r>
      <w:r>
        <w:rPr>
          <w:rFonts w:eastAsia="Times New Roman"/>
          <w:szCs w:val="24"/>
        </w:rPr>
        <w:t>«</w:t>
      </w:r>
      <w:r>
        <w:rPr>
          <w:rFonts w:eastAsia="Times New Roman"/>
          <w:szCs w:val="24"/>
        </w:rPr>
        <w:t>H</w:t>
      </w:r>
      <w:r>
        <w:rPr>
          <w:rFonts w:eastAsia="Times New Roman"/>
          <w:szCs w:val="24"/>
        </w:rPr>
        <w:t>ochtief</w:t>
      </w:r>
      <w:r>
        <w:rPr>
          <w:rFonts w:eastAsia="Times New Roman"/>
          <w:szCs w:val="24"/>
        </w:rPr>
        <w:t>»</w:t>
      </w:r>
      <w:r>
        <w:rPr>
          <w:rFonts w:eastAsia="Times New Roman"/>
          <w:szCs w:val="24"/>
        </w:rPr>
        <w:t>. Αφού έκανε όλα αυτά, βλέπουμε παντού σε όλα τα νέα οδικά έργ</w:t>
      </w:r>
      <w:r>
        <w:rPr>
          <w:rFonts w:eastAsia="Times New Roman"/>
          <w:szCs w:val="24"/>
        </w:rPr>
        <w:t xml:space="preserve">α να είναι και η </w:t>
      </w:r>
      <w:r>
        <w:rPr>
          <w:rFonts w:eastAsia="Times New Roman"/>
          <w:szCs w:val="24"/>
        </w:rPr>
        <w:t>«</w:t>
      </w:r>
      <w:r>
        <w:rPr>
          <w:rFonts w:eastAsia="Times New Roman"/>
          <w:szCs w:val="24"/>
        </w:rPr>
        <w:t>H</w:t>
      </w:r>
      <w:r>
        <w:rPr>
          <w:rFonts w:eastAsia="Times New Roman"/>
          <w:szCs w:val="24"/>
        </w:rPr>
        <w:t>ochtief</w:t>
      </w:r>
      <w:r>
        <w:rPr>
          <w:rFonts w:eastAsia="Times New Roman"/>
          <w:szCs w:val="24"/>
        </w:rPr>
        <w:t>»</w:t>
      </w:r>
      <w:r>
        <w:rPr>
          <w:rFonts w:eastAsia="Times New Roman"/>
          <w:szCs w:val="24"/>
        </w:rPr>
        <w:t xml:space="preserve"> αυτή η εταιρεία που μαζί με τον Μπόμπολα και άλλους κατασκευάζουν τους δρόμους, τους οδικούς άξονες της πατρίδας μας.</w:t>
      </w:r>
    </w:p>
    <w:p w14:paraId="09805474"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Να υπενθυμίσουμε τι έγινε και στην Επιτροπή Εμπορίου της 8</w:t>
      </w:r>
      <w:r>
        <w:rPr>
          <w:rFonts w:eastAsia="Times New Roman"/>
          <w:szCs w:val="24"/>
          <w:vertAlign w:val="superscript"/>
        </w:rPr>
        <w:t>ης</w:t>
      </w:r>
      <w:r>
        <w:rPr>
          <w:rFonts w:eastAsia="Times New Roman"/>
          <w:szCs w:val="24"/>
        </w:rPr>
        <w:t xml:space="preserve"> Απριλίου 2014, όπου είχε έρθει το ΤΑΙΠΕΔ για να μας παρουσιάσει το σχέδιο τότε αξιοποίησης του Ελληνικού. Βγαίνει με ένα φυλλάδιο για την αξιοποίηση, όπως λέει, του Ελληνικού, εξόχως παραπλανητικό και θα το καταθέσω στα Πρακτικά. Στην πρώτη σελίδα είχε μί</w:t>
      </w:r>
      <w:r>
        <w:rPr>
          <w:rFonts w:eastAsia="Times New Roman"/>
          <w:szCs w:val="24"/>
        </w:rPr>
        <w:t xml:space="preserve">α έγχρωμη μερικώς φωτογραφία που έδειχνε όλη την Αττική γκρίζα και άσπρη ακόμη και το Υμηττό, καταπράσινο το Ελληνικό όπως θα είναι και μαζί με το Ελληνικό καταπράσινο φυσικά και το Γκολφ, που κανείς δεν καταλαβαίνει τη διαφορά αν είναι εντός ή εκτός. </w:t>
      </w:r>
    </w:p>
    <w:p w14:paraId="09805475" w14:textId="77777777" w:rsidR="00BA128F" w:rsidRDefault="00BF6BD8">
      <w:pPr>
        <w:tabs>
          <w:tab w:val="left" w:pos="2608"/>
        </w:tabs>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καταθέτω στα Πρακτικά.</w:t>
      </w:r>
    </w:p>
    <w:p w14:paraId="09805476" w14:textId="77777777" w:rsidR="00BA128F" w:rsidRDefault="00BF6BD8">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Βουλευτής κ. Ηλίας Παναγιώταρος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14:paraId="09805477"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 xml:space="preserve">Σε ποιον δίνετε, </w:t>
      </w:r>
      <w:r>
        <w:rPr>
          <w:rFonts w:eastAsia="Times New Roman"/>
          <w:szCs w:val="24"/>
        </w:rPr>
        <w:t xml:space="preserve">ή μάλλον χαρίζετε, ξεπουλάτε, όπως λέγατε κι εσείς, κύριοι του ΣΥΡΙΖΑ, σύμφωνα με τη δικής σας ορολογία, το πρώην αεροδρόμιο Ελληνικού; Στον </w:t>
      </w:r>
      <w:r>
        <w:rPr>
          <w:rFonts w:eastAsia="Times New Roman"/>
          <w:szCs w:val="24"/>
        </w:rPr>
        <w:t>ό</w:t>
      </w:r>
      <w:r>
        <w:rPr>
          <w:rFonts w:eastAsia="Times New Roman"/>
          <w:szCs w:val="24"/>
        </w:rPr>
        <w:t>μιλο Λάτση, τον οποίο επιβραβεύετε για μία ακόμη φορά για τα όσα καλά έχει κάνει στην πατρίδα μας τις τελευταίες δ</w:t>
      </w:r>
      <w:r>
        <w:rPr>
          <w:rFonts w:eastAsia="Times New Roman"/>
          <w:szCs w:val="24"/>
        </w:rPr>
        <w:t xml:space="preserve">εκαετίες. </w:t>
      </w:r>
    </w:p>
    <w:p w14:paraId="09805478"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 xml:space="preserve">Να υπενθυμίσουμε το πολύνεκρο δυστύχημα </w:t>
      </w:r>
      <w:r>
        <w:rPr>
          <w:rFonts w:eastAsia="Times New Roman"/>
          <w:szCs w:val="24"/>
        </w:rPr>
        <w:t>της</w:t>
      </w:r>
      <w:r>
        <w:rPr>
          <w:rFonts w:eastAsia="Times New Roman"/>
          <w:szCs w:val="24"/>
        </w:rPr>
        <w:t xml:space="preserve"> </w:t>
      </w:r>
      <w:r>
        <w:rPr>
          <w:rFonts w:eastAsia="Times New Roman"/>
          <w:szCs w:val="24"/>
        </w:rPr>
        <w:t>«</w:t>
      </w:r>
      <w:r>
        <w:rPr>
          <w:rFonts w:eastAsia="Times New Roman"/>
          <w:szCs w:val="24"/>
        </w:rPr>
        <w:t>Π</w:t>
      </w:r>
      <w:r>
        <w:rPr>
          <w:rFonts w:eastAsia="Times New Roman"/>
          <w:szCs w:val="24"/>
        </w:rPr>
        <w:t>ετρόλα»</w:t>
      </w:r>
      <w:r>
        <w:rPr>
          <w:rFonts w:eastAsia="Times New Roman"/>
          <w:szCs w:val="24"/>
        </w:rPr>
        <w:t xml:space="preserve"> το 1992 με δεκαπέντε νεκρούς και δέκα καμένους, ψημένους στην κυριολεξία, που ζούνε, το πολύνεκρο ατύχημα, πάλι της ιδιοκτησίας Λάτση, στα </w:t>
      </w:r>
      <w:r>
        <w:rPr>
          <w:rFonts w:eastAsia="Times New Roman"/>
          <w:szCs w:val="24"/>
        </w:rPr>
        <w:t>«</w:t>
      </w:r>
      <w:r>
        <w:rPr>
          <w:rFonts w:eastAsia="Times New Roman"/>
          <w:szCs w:val="24"/>
        </w:rPr>
        <w:t>Ελληνικά Πετρέλαια</w:t>
      </w:r>
      <w:r>
        <w:rPr>
          <w:rFonts w:eastAsia="Times New Roman"/>
          <w:szCs w:val="24"/>
        </w:rPr>
        <w:t>»</w:t>
      </w:r>
      <w:r>
        <w:rPr>
          <w:rFonts w:eastAsia="Times New Roman"/>
          <w:szCs w:val="24"/>
        </w:rPr>
        <w:t xml:space="preserve"> πέρσι το 2015 με τέσσερις νεκρο</w:t>
      </w:r>
      <w:r>
        <w:rPr>
          <w:rFonts w:eastAsia="Times New Roman"/>
          <w:szCs w:val="24"/>
        </w:rPr>
        <w:t xml:space="preserve">ύς και δεκάδες πάλι με εγκαύματα σε όλο τους το σώμα. Μάλιστα τα </w:t>
      </w:r>
      <w:r>
        <w:rPr>
          <w:rFonts w:eastAsia="Times New Roman"/>
          <w:szCs w:val="24"/>
        </w:rPr>
        <w:t>«</w:t>
      </w:r>
      <w:r>
        <w:rPr>
          <w:rFonts w:eastAsia="Times New Roman"/>
          <w:szCs w:val="24"/>
        </w:rPr>
        <w:t>Ελληνικά Πετρέλαια</w:t>
      </w:r>
      <w:r>
        <w:rPr>
          <w:rFonts w:eastAsia="Times New Roman"/>
          <w:szCs w:val="24"/>
        </w:rPr>
        <w:t>»</w:t>
      </w:r>
      <w:r>
        <w:rPr>
          <w:rFonts w:eastAsia="Times New Roman"/>
          <w:szCs w:val="24"/>
        </w:rPr>
        <w:t xml:space="preserve"> ως διά μαγείας ενώ η </w:t>
      </w:r>
      <w:r>
        <w:rPr>
          <w:rFonts w:eastAsia="Times New Roman"/>
          <w:szCs w:val="24"/>
        </w:rPr>
        <w:t>«</w:t>
      </w:r>
      <w:r>
        <w:rPr>
          <w:rFonts w:eastAsia="Times New Roman"/>
          <w:szCs w:val="24"/>
        </w:rPr>
        <w:t>Π</w:t>
      </w:r>
      <w:r>
        <w:rPr>
          <w:rFonts w:eastAsia="Times New Roman"/>
          <w:szCs w:val="24"/>
        </w:rPr>
        <w:t>ετρόλα</w:t>
      </w:r>
      <w:r>
        <w:rPr>
          <w:rFonts w:eastAsia="Times New Roman"/>
          <w:szCs w:val="24"/>
        </w:rPr>
        <w:t>"</w:t>
      </w:r>
      <w:r>
        <w:rPr>
          <w:rFonts w:eastAsia="Times New Roman"/>
          <w:szCs w:val="24"/>
        </w:rPr>
        <w:t xml:space="preserve"> δεν έπαιρνε άδεια για επέκταση των εγκαταστάσεών της και μετά από λίγο καιρό βρέθηκε ο κ. Λάτσης να είναι ιδιοκτήτης των </w:t>
      </w:r>
      <w:r>
        <w:rPr>
          <w:rFonts w:eastAsia="Times New Roman"/>
          <w:szCs w:val="24"/>
        </w:rPr>
        <w:t>«</w:t>
      </w:r>
      <w:r>
        <w:rPr>
          <w:rFonts w:eastAsia="Times New Roman"/>
          <w:szCs w:val="24"/>
        </w:rPr>
        <w:t>Ελληνικών Πετρελα</w:t>
      </w:r>
      <w:r>
        <w:rPr>
          <w:rFonts w:eastAsia="Times New Roman"/>
          <w:szCs w:val="24"/>
        </w:rPr>
        <w:t>ίων</w:t>
      </w:r>
      <w:r>
        <w:rPr>
          <w:rFonts w:eastAsia="Times New Roman"/>
          <w:szCs w:val="24"/>
        </w:rPr>
        <w:t>»</w:t>
      </w:r>
      <w:r>
        <w:rPr>
          <w:rFonts w:eastAsia="Times New Roman"/>
          <w:szCs w:val="24"/>
        </w:rPr>
        <w:t xml:space="preserve">. </w:t>
      </w:r>
    </w:p>
    <w:p w14:paraId="09805479"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 xml:space="preserve">Δίνετε το Ελληνικό στον κ. Λάτση της </w:t>
      </w:r>
      <w:r>
        <w:rPr>
          <w:rFonts w:eastAsia="Times New Roman"/>
          <w:szCs w:val="24"/>
        </w:rPr>
        <w:t>Ε</w:t>
      </w:r>
      <w:r>
        <w:rPr>
          <w:rFonts w:eastAsia="Times New Roman"/>
          <w:szCs w:val="24"/>
          <w:lang w:val="en-US"/>
        </w:rPr>
        <w:t>urobank</w:t>
      </w:r>
      <w:r>
        <w:rPr>
          <w:rFonts w:eastAsia="Times New Roman"/>
          <w:szCs w:val="24"/>
        </w:rPr>
        <w:t xml:space="preserve">, αυτής της </w:t>
      </w:r>
      <w:r>
        <w:rPr>
          <w:rFonts w:eastAsia="Times New Roman"/>
          <w:szCs w:val="24"/>
        </w:rPr>
        <w:t>τ</w:t>
      </w:r>
      <w:r>
        <w:rPr>
          <w:rFonts w:eastAsia="Times New Roman"/>
          <w:szCs w:val="24"/>
        </w:rPr>
        <w:t>ράπεζας που την πτώχευσε πολλές φορές. Δεκάδες δισεκατομμύρια ευρώ πέταξαν στον αέρα και μένει ατιμώρητος. Ανακεφαλαιοποιήθηκε από τους Έλληνες πολίτες, οι οποίοι δανείστηκαν μέσω των μνημονί</w:t>
      </w:r>
      <w:r>
        <w:rPr>
          <w:rFonts w:eastAsia="Times New Roman"/>
          <w:szCs w:val="24"/>
        </w:rPr>
        <w:t>ων δεκάδες δισεκατομμύρια ευρώ για να τα ξαναχάσουν. Αυτή τη στιγμή η αξία της τράπεζας είναι μηδαμινή και παρ</w:t>
      </w:r>
      <w:r>
        <w:rPr>
          <w:rFonts w:eastAsia="Times New Roman"/>
          <w:szCs w:val="24"/>
        </w:rPr>
        <w:t xml:space="preserve">’ </w:t>
      </w:r>
      <w:r>
        <w:rPr>
          <w:rFonts w:eastAsia="Times New Roman"/>
          <w:szCs w:val="24"/>
        </w:rPr>
        <w:t xml:space="preserve">όλα αυτά τους επιβραβεύετε και με θέση στο διοικητικό συμβούλιο της Εθνικής Τράπεζας. </w:t>
      </w:r>
    </w:p>
    <w:p w14:paraId="0980547A"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Είναι ο κ. Λάτσης που κάποιοι του έδωσαν άδεια για να κατ</w:t>
      </w:r>
      <w:r>
        <w:rPr>
          <w:rFonts w:eastAsia="Times New Roman"/>
          <w:szCs w:val="24"/>
        </w:rPr>
        <w:t xml:space="preserve">ασκευάσει το μεγαλύτερο «αυθαίρετο» στον κόσμο, το </w:t>
      </w:r>
      <w:r>
        <w:rPr>
          <w:rFonts w:eastAsia="Times New Roman"/>
          <w:szCs w:val="24"/>
          <w:lang w:val="en-US"/>
        </w:rPr>
        <w:t>mall</w:t>
      </w:r>
      <w:r>
        <w:rPr>
          <w:rFonts w:eastAsia="Times New Roman"/>
          <w:szCs w:val="24"/>
        </w:rPr>
        <w:t xml:space="preserve"> </w:t>
      </w:r>
      <w:r>
        <w:rPr>
          <w:rFonts w:eastAsia="Times New Roman"/>
          <w:szCs w:val="24"/>
        </w:rPr>
        <w:t>στο Μαρούσι και βρέθηκαν διάφορες κυβερνήσεις οι οποίες προσπαθούσαν πώς θα γίνει να σβήσουμε αυτό το -αν μην τι άλλο- υπέρογκο πρόστιμο που θα έπρεπε να πληρώσει αν όχι να το γκρεμίσει. Και τελικά με</w:t>
      </w:r>
      <w:r>
        <w:rPr>
          <w:rFonts w:eastAsia="Times New Roman"/>
          <w:szCs w:val="24"/>
        </w:rPr>
        <w:t xml:space="preserve"> διάφορες «ντροπολογίες» τον αθωώνατε. Και τώρα έρχεται μία από ό,τι έχουμε μάθει, κύριε Τσιρώνη, στην οποία θα τους βγάλετε εντελώς λάδι και θα είναι πεντακάθαρο το </w:t>
      </w:r>
      <w:r>
        <w:rPr>
          <w:rFonts w:eastAsia="Times New Roman"/>
          <w:szCs w:val="24"/>
          <w:lang w:val="en-US"/>
        </w:rPr>
        <w:t>mall</w:t>
      </w:r>
      <w:r>
        <w:rPr>
          <w:rFonts w:eastAsia="Times New Roman"/>
          <w:szCs w:val="24"/>
        </w:rPr>
        <w:t xml:space="preserve"> και όλα καλά και όλα ωραία και δεν τρέχει τίποτα απολύτως.</w:t>
      </w:r>
    </w:p>
    <w:p w14:paraId="0980547B"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Είναι ο κ. Λάτσης που έχει</w:t>
      </w:r>
      <w:r>
        <w:rPr>
          <w:rFonts w:eastAsia="Times New Roman"/>
          <w:szCs w:val="24"/>
        </w:rPr>
        <w:t xml:space="preserve"> πάρει και το </w:t>
      </w:r>
      <w:r w:rsidRPr="00205241">
        <w:rPr>
          <w:rFonts w:eastAsia="Times New Roman"/>
          <w:szCs w:val="24"/>
        </w:rPr>
        <w:t>“</w:t>
      </w:r>
      <w:r>
        <w:rPr>
          <w:rFonts w:eastAsia="Times New Roman"/>
          <w:szCs w:val="24"/>
          <w:lang w:val="en-US"/>
        </w:rPr>
        <w:t>Golden</w:t>
      </w:r>
      <w:r>
        <w:rPr>
          <w:rFonts w:eastAsia="Times New Roman"/>
          <w:szCs w:val="24"/>
        </w:rPr>
        <w:t xml:space="preserve"> </w:t>
      </w:r>
      <w:r>
        <w:rPr>
          <w:rFonts w:eastAsia="Times New Roman"/>
          <w:szCs w:val="24"/>
          <w:lang w:val="en-US"/>
        </w:rPr>
        <w:t>Hall</w:t>
      </w:r>
      <w:r w:rsidRPr="00205241">
        <w:rPr>
          <w:rFonts w:eastAsia="Times New Roman"/>
          <w:szCs w:val="24"/>
        </w:rPr>
        <w:t>”</w:t>
      </w:r>
      <w:r>
        <w:rPr>
          <w:rFonts w:eastAsia="Times New Roman"/>
          <w:szCs w:val="24"/>
        </w:rPr>
        <w:t xml:space="preserve">, το πρώην Κέντρο Τύπου των Ολυμπιακών Αγώνων, που το χρυσοπλήρωσε ο ελληνικός λαός και το πήρε πάλι για ενενήντα εννέα χρόνια με ένα αντίστοιχο γελοίο τίμημα και αυτό σε δόσεις. Για να ξέρουμε τι γίνεται. </w:t>
      </w:r>
    </w:p>
    <w:p w14:paraId="0980547C"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 xml:space="preserve">Σε αυτή την </w:t>
      </w:r>
      <w:r>
        <w:rPr>
          <w:rFonts w:eastAsia="Times New Roman"/>
          <w:szCs w:val="24"/>
        </w:rPr>
        <w:t>ε</w:t>
      </w:r>
      <w:r>
        <w:rPr>
          <w:rFonts w:eastAsia="Times New Roman"/>
          <w:szCs w:val="24"/>
        </w:rPr>
        <w:t xml:space="preserve">πιτροπή </w:t>
      </w:r>
      <w:r>
        <w:rPr>
          <w:rFonts w:eastAsia="Times New Roman"/>
          <w:szCs w:val="24"/>
        </w:rPr>
        <w:t>που σας είπα ήταν τότε που δεν μπορούσε να ξεκινήσει για ώρες γιατί τα στελέχη του ΣΥΡΙΖΑ</w:t>
      </w:r>
      <w:r>
        <w:rPr>
          <w:rFonts w:eastAsia="Times New Roman"/>
          <w:szCs w:val="24"/>
        </w:rPr>
        <w:t>,</w:t>
      </w:r>
      <w:r>
        <w:rPr>
          <w:rFonts w:eastAsia="Times New Roman"/>
          <w:szCs w:val="24"/>
        </w:rPr>
        <w:t xml:space="preserve"> του ΣΥΡΙΖΑ χτυπιόντουσαν πάνω στα έδρανα, η κ</w:t>
      </w:r>
      <w:r>
        <w:rPr>
          <w:rFonts w:eastAsia="Times New Roman"/>
          <w:szCs w:val="24"/>
        </w:rPr>
        <w:t>.</w:t>
      </w:r>
      <w:r>
        <w:rPr>
          <w:rFonts w:eastAsia="Times New Roman"/>
          <w:szCs w:val="24"/>
        </w:rPr>
        <w:t xml:space="preserve"> Δούρου, ο κ. Λαφαζάνης και άλλοι και να μην πούμε τι έλεγαν τότε μαζί με τους συγκατοίκους τους στην Κυβέρνηση, τους Α</w:t>
      </w:r>
      <w:r>
        <w:rPr>
          <w:rFonts w:eastAsia="Times New Roman"/>
          <w:szCs w:val="24"/>
        </w:rPr>
        <w:t>ΝΕΛ.</w:t>
      </w:r>
    </w:p>
    <w:p w14:paraId="0980547D"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 xml:space="preserve">Καταθέτουμε στα Πρακτικά εδώ δεκάδες δηλώσεις και τι άλλο έχουνε πει που αποδεικνύουν το πόσο φαιδροί είναι και πόσο «κωλοτούμπες» είναι. </w:t>
      </w:r>
    </w:p>
    <w:p w14:paraId="0980547E" w14:textId="77777777" w:rsidR="00BA128F" w:rsidRDefault="00BF6BD8">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Βουλευτής κ. Ηλίας Παναγιώταρος καταθέτει για τα Πρακτικά τα προαναφερθέντα έγγραφα, τα οποία</w:t>
      </w:r>
      <w:r>
        <w:rPr>
          <w:rFonts w:eastAsia="Times New Roman" w:cs="Times New Roman"/>
          <w:szCs w:val="24"/>
        </w:rPr>
        <w:t xml:space="preserve"> βρίσκονται στο αρχείο του Τμήματος Γραμματείας της Διεύθυνσης Στενογραφίας και Πρακτικών της Βουλής)</w:t>
      </w:r>
    </w:p>
    <w:p w14:paraId="0980547F"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Ας δεχτούμε, όμως, όπως λένε και διάφοροι τώρα, η πλειοψηφία της Βουλής -διακόσιες εβδομήντα ψήφους θα πάρει η εκχώρηση του Ελληνικού- ότι πρέπει να πωληθ</w:t>
      </w:r>
      <w:r>
        <w:rPr>
          <w:rFonts w:eastAsia="Times New Roman"/>
          <w:szCs w:val="24"/>
        </w:rPr>
        <w:t>εί για το καλό της πατρίδος –ειρωνικό βέβαια- προκειμένου να αποπληρωθεί μέρος όλων όσων φέσωσαν εδώ οι μεταπολιτευτικές κυβερνήσεις. Το τίμημα; Εννιακόσια δεκαπέντε εκατομμύρια ευρώ για ενενήντα εννέα χρόνια σε δόσεις, δηλαδή 150 ευρώ περίπου το τετραγωνι</w:t>
      </w:r>
      <w:r>
        <w:rPr>
          <w:rFonts w:eastAsia="Times New Roman"/>
          <w:szCs w:val="24"/>
        </w:rPr>
        <w:t xml:space="preserve">κό μέτρο. </w:t>
      </w:r>
    </w:p>
    <w:p w14:paraId="09805480"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Αν μπει κανείς στο ίντερνετ, στη «Χρυσή Ευκαιρία», στον «Σπιτόγατό», θα δει τις τιμές στην αγορά, τι παίζουν εκεί τα οικόπεδα. Γιατί αν θέλατε λεφτά, θα μπορούσατε δίνοντας ένα πολύ μικρό τμήμα του Ελληνικού να πάρετε αυτό το τίμημα των 915 εκατ</w:t>
      </w:r>
      <w:r>
        <w:rPr>
          <w:rFonts w:eastAsia="Times New Roman"/>
          <w:szCs w:val="24"/>
        </w:rPr>
        <w:t>ομμυρίων ευρώ. Διαβάζουμε ότι στα Σούρμενα, μια πολύ υποβαθμισμένη περιοχή σε σχέση με το φιλέτο του Ελληνικού είναι 642 ευρώ το τετραγωνικό μέτρο, αλλά αν πάμε στις περιοχές του Ελληνικού στο αεροδρόμιο, η αξία τους είναι στα 1.772 ευρώ το τετραγωνικό μέτ</w:t>
      </w:r>
      <w:r>
        <w:rPr>
          <w:rFonts w:eastAsia="Times New Roman"/>
          <w:szCs w:val="24"/>
        </w:rPr>
        <w:t>ρο τα οικόπεδα. Άρα, δίνοντάς το με 150 ευρώ το τετραγωνικό και αποπληρωμή σε ενενήντα εννέα χρόνια, μάλλον μιλάμε για χάρισμα, ούτε καν για ξεπούλημα.</w:t>
      </w:r>
    </w:p>
    <w:p w14:paraId="09805481" w14:textId="77777777" w:rsidR="00BA128F" w:rsidRDefault="00BF6BD8">
      <w:pPr>
        <w:tabs>
          <w:tab w:val="left" w:pos="2820"/>
        </w:tabs>
        <w:spacing w:after="0" w:line="600" w:lineRule="auto"/>
        <w:ind w:firstLine="720"/>
        <w:jc w:val="both"/>
        <w:rPr>
          <w:rFonts w:eastAsia="Times New Roman"/>
          <w:szCs w:val="24"/>
        </w:rPr>
      </w:pPr>
      <w:r>
        <w:rPr>
          <w:rFonts w:eastAsia="Times New Roman"/>
          <w:szCs w:val="24"/>
        </w:rPr>
        <w:t>Το καταθέτω κι αυτό στα Πρακτικά.</w:t>
      </w:r>
    </w:p>
    <w:p w14:paraId="09805482" w14:textId="77777777" w:rsidR="00BA128F" w:rsidRDefault="00BF6BD8">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Παναγιώταρος καταθέτει για τα </w:t>
      </w:r>
      <w:r>
        <w:rPr>
          <w:rFonts w:eastAsia="Times New Roman" w:cs="Times New Roman"/>
          <w:szCs w:val="24"/>
        </w:rPr>
        <w:t>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9805483" w14:textId="77777777" w:rsidR="00BA128F" w:rsidRDefault="00BF6BD8">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 xml:space="preserve">ύμβαση αυτή βρωμάει και ζέχνει από παντού. Θα αναφερθώ πιο κάτω. </w:t>
      </w:r>
    </w:p>
    <w:p w14:paraId="09805484" w14:textId="77777777" w:rsidR="00BA128F" w:rsidRDefault="00BF6BD8">
      <w:pPr>
        <w:spacing w:after="0" w:line="600" w:lineRule="auto"/>
        <w:ind w:firstLine="720"/>
        <w:jc w:val="both"/>
        <w:rPr>
          <w:rFonts w:eastAsia="Times New Roman"/>
          <w:szCs w:val="24"/>
        </w:rPr>
      </w:pPr>
      <w:r>
        <w:rPr>
          <w:rFonts w:eastAsia="Times New Roman"/>
          <w:szCs w:val="24"/>
        </w:rPr>
        <w:t xml:space="preserve">Το επιχείρημα του </w:t>
      </w:r>
      <w:r>
        <w:rPr>
          <w:rFonts w:eastAsia="Times New Roman"/>
          <w:szCs w:val="24"/>
        </w:rPr>
        <w:t>ε</w:t>
      </w:r>
      <w:r>
        <w:rPr>
          <w:rFonts w:eastAsia="Times New Roman"/>
          <w:szCs w:val="24"/>
        </w:rPr>
        <w:t>ισηγητή της Νέας Δημοκ</w:t>
      </w:r>
      <w:r>
        <w:rPr>
          <w:rFonts w:eastAsia="Times New Roman"/>
          <w:szCs w:val="24"/>
        </w:rPr>
        <w:t xml:space="preserve">ρατίας ότι ήταν εννιά οι ενδιαφερόμενοι και δεν ήταν ένας -όπως είπαμε εμείς- είναι εντελώς λάθος. Ήταν κάτι που και οι </w:t>
      </w:r>
      <w:r>
        <w:rPr>
          <w:rFonts w:eastAsia="Times New Roman"/>
          <w:szCs w:val="24"/>
        </w:rPr>
        <w:t>σ</w:t>
      </w:r>
      <w:r>
        <w:rPr>
          <w:rFonts w:eastAsia="Times New Roman"/>
          <w:szCs w:val="24"/>
        </w:rPr>
        <w:t xml:space="preserve">υριζαίοι και όλοι οι λοιποί, πλην της συγκυβέρνησης ΠΑΣΟΚ-Νέας Δημοκρατίας, το δέχονταν τότε. </w:t>
      </w:r>
    </w:p>
    <w:p w14:paraId="09805485" w14:textId="77777777" w:rsidR="00BA128F" w:rsidRDefault="00BF6BD8">
      <w:pPr>
        <w:spacing w:after="0" w:line="600" w:lineRule="auto"/>
        <w:ind w:firstLine="720"/>
        <w:jc w:val="both"/>
        <w:rPr>
          <w:rFonts w:eastAsia="Times New Roman"/>
          <w:szCs w:val="24"/>
        </w:rPr>
      </w:pPr>
      <w:r>
        <w:rPr>
          <w:rFonts w:eastAsia="Times New Roman"/>
          <w:szCs w:val="24"/>
        </w:rPr>
        <w:t>Θα δώσω κι εγώ στα Πρακτικά κάποια στοιχ</w:t>
      </w:r>
      <w:r>
        <w:rPr>
          <w:rFonts w:eastAsia="Times New Roman"/>
          <w:szCs w:val="24"/>
        </w:rPr>
        <w:t>εία που δείχνουν τις αλχημείες που γίνονταν για να πετάξουν έξω τους διάφορους άλλους ενδιαφερόμενους που υπήρχαν, διότι αν γινόταν ένας διαγωνισμός, όπως έγινε για τους τηλεοπτικούς σταθμούς, κλεισμένοι κάπου όλοι, με συγκεκριμένους κανόνες, είμαστε σίγου</w:t>
      </w:r>
      <w:r>
        <w:rPr>
          <w:rFonts w:eastAsia="Times New Roman"/>
          <w:szCs w:val="24"/>
        </w:rPr>
        <w:t xml:space="preserve">ροι ότι οι ενδιαφερόμενοι θα έδιναν πολύ, πολύ μεγαλύτερο τίμημα από τα 915.000.000 ευρώ και μάλιστα πολύ πιο γρήγορα και με τους όρους τους οποίους θα ήθελε το ελληνικό δημόσιο, υποθετικά. </w:t>
      </w:r>
    </w:p>
    <w:p w14:paraId="09805486" w14:textId="77777777" w:rsidR="00BA128F" w:rsidRDefault="00BF6BD8">
      <w:pPr>
        <w:spacing w:after="0" w:line="600" w:lineRule="auto"/>
        <w:ind w:firstLine="720"/>
        <w:jc w:val="both"/>
        <w:rPr>
          <w:rFonts w:eastAsia="Times New Roman"/>
          <w:szCs w:val="24"/>
        </w:rPr>
      </w:pPr>
      <w:r>
        <w:rPr>
          <w:rFonts w:eastAsia="Times New Roman"/>
          <w:szCs w:val="24"/>
        </w:rPr>
        <w:t xml:space="preserve">(Στο σημείο αυτό ο Βουλευτής κ. Ηλίας Παναγιώταρος καταθέτει για </w:t>
      </w:r>
      <w:r>
        <w:rPr>
          <w:rFonts w:eastAsia="Times New Roman"/>
          <w:szCs w:val="24"/>
        </w:rPr>
        <w:t>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9805487" w14:textId="77777777" w:rsidR="00BA128F" w:rsidRDefault="00BF6BD8">
      <w:pPr>
        <w:spacing w:after="0" w:line="600" w:lineRule="auto"/>
        <w:ind w:firstLine="720"/>
        <w:jc w:val="both"/>
        <w:rPr>
          <w:rFonts w:eastAsia="Times New Roman"/>
          <w:szCs w:val="24"/>
        </w:rPr>
      </w:pPr>
      <w:r>
        <w:rPr>
          <w:rFonts w:eastAsia="Times New Roman"/>
          <w:szCs w:val="24"/>
        </w:rPr>
        <w:t xml:space="preserve">Σε μια αποτίμηση του 2013, η οποία είναι με την υπογραφή του Διευθύνοντος Συμβούλου του </w:t>
      </w:r>
      <w:r>
        <w:rPr>
          <w:rFonts w:eastAsia="Times New Roman"/>
          <w:szCs w:val="24"/>
        </w:rPr>
        <w:t>«</w:t>
      </w:r>
      <w:r>
        <w:rPr>
          <w:rFonts w:eastAsia="Times New Roman"/>
          <w:szCs w:val="24"/>
        </w:rPr>
        <w:t>Ε</w:t>
      </w:r>
      <w:r>
        <w:rPr>
          <w:rFonts w:eastAsia="Times New Roman"/>
          <w:szCs w:val="24"/>
        </w:rPr>
        <w:t>ΛΛΗΝΙΚΟΥ</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το</w:t>
      </w:r>
      <w:r>
        <w:rPr>
          <w:rFonts w:eastAsia="Times New Roman"/>
          <w:szCs w:val="24"/>
        </w:rPr>
        <w:t xml:space="preserve">υ καθηγητού κ. Σπύρου Πολλάλη, η κατώτατη εύλογη αξία των δικαιωμάτων της εταιρείας </w:t>
      </w:r>
      <w:r>
        <w:rPr>
          <w:rFonts w:eastAsia="Times New Roman"/>
          <w:szCs w:val="24"/>
        </w:rPr>
        <w:t>«</w:t>
      </w:r>
      <w:r>
        <w:rPr>
          <w:rFonts w:eastAsia="Times New Roman"/>
          <w:szCs w:val="24"/>
        </w:rPr>
        <w:t>Ε</w:t>
      </w:r>
      <w:r>
        <w:rPr>
          <w:rFonts w:eastAsia="Times New Roman"/>
          <w:szCs w:val="24"/>
        </w:rPr>
        <w:t>ΛΛΗΝΙΚΟ</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επί ακινήτων ανέρχεται σε 1,239 δισεκατομμύρια ευρώ -αυτή είναι μία αποτίμηση του 2013- ενώ το Τεχνικό Επιμελητήριο Ελλάδος του κ. Σπίρτζη τότε, είχε κάνει μ</w:t>
      </w:r>
      <w:r>
        <w:rPr>
          <w:rFonts w:eastAsia="Times New Roman"/>
          <w:szCs w:val="24"/>
        </w:rPr>
        <w:t xml:space="preserve">ια εκτίμηση ότι το Ελληνικό κοστολογείται περί τα 2,5 δισεκατομμύρια ευρώ. </w:t>
      </w:r>
    </w:p>
    <w:p w14:paraId="09805488" w14:textId="77777777" w:rsidR="00BA128F" w:rsidRDefault="00BF6BD8">
      <w:pPr>
        <w:spacing w:after="0" w:line="600" w:lineRule="auto"/>
        <w:ind w:firstLine="720"/>
        <w:jc w:val="both"/>
        <w:rPr>
          <w:rFonts w:eastAsia="Times New Roman"/>
          <w:szCs w:val="24"/>
        </w:rPr>
      </w:pPr>
      <w:r>
        <w:rPr>
          <w:rFonts w:eastAsia="Times New Roman"/>
          <w:szCs w:val="24"/>
        </w:rPr>
        <w:t>Σχετικά με αυτή τη συμφωνία, οι υποψήφιοι επενδυτές δεν παρέλαβαν έναν πραγματικό επενδυτικό φάκελο -αυτές είναι από τις ενστάσεις των υπολοίπων- αλλά μια περίληψη και καταγραφή πρ</w:t>
      </w:r>
      <w:r>
        <w:rPr>
          <w:rFonts w:eastAsia="Times New Roman"/>
          <w:szCs w:val="24"/>
        </w:rPr>
        <w:t xml:space="preserve">οθέσεων, ενώ συγχρόνως ανέκυπταν συνεχώς νομοθετικές και δικαστικές ρυθμίσεις που «αποθάρρυναν» -εντός πολλών εισαγωγικών- διάφορους υποψήφιους επενδυτές. </w:t>
      </w:r>
    </w:p>
    <w:p w14:paraId="09805489" w14:textId="77777777" w:rsidR="00BA128F" w:rsidRDefault="00BF6BD8">
      <w:pPr>
        <w:spacing w:after="0" w:line="600" w:lineRule="auto"/>
        <w:ind w:firstLine="720"/>
        <w:jc w:val="both"/>
        <w:rPr>
          <w:rFonts w:eastAsia="Times New Roman"/>
          <w:szCs w:val="24"/>
        </w:rPr>
      </w:pPr>
      <w:r>
        <w:rPr>
          <w:rFonts w:eastAsia="Times New Roman"/>
          <w:szCs w:val="24"/>
        </w:rPr>
        <w:t>Επίσης, δεν γνώριζαν την ακριβή έκταση προς αξιοποίηση ή τις δικαστικές εκκρεμότητες, όπως η περίπτω</w:t>
      </w:r>
      <w:r>
        <w:rPr>
          <w:rFonts w:eastAsia="Times New Roman"/>
          <w:szCs w:val="24"/>
        </w:rPr>
        <w:t xml:space="preserve">ση μίας εκ των υποψηφίων επενδυτών, της </w:t>
      </w:r>
      <w:r>
        <w:rPr>
          <w:rFonts w:eastAsia="Times New Roman"/>
          <w:szCs w:val="24"/>
        </w:rPr>
        <w:t>«</w:t>
      </w:r>
      <w:r>
        <w:rPr>
          <w:rFonts w:eastAsia="Times New Roman"/>
          <w:szCs w:val="24"/>
          <w:lang w:val="en-US"/>
        </w:rPr>
        <w:t>London</w:t>
      </w:r>
      <w:r>
        <w:rPr>
          <w:rFonts w:eastAsia="Times New Roman"/>
          <w:szCs w:val="24"/>
        </w:rPr>
        <w:t xml:space="preserve"> </w:t>
      </w:r>
      <w:r>
        <w:rPr>
          <w:rFonts w:eastAsia="Times New Roman"/>
          <w:szCs w:val="24"/>
          <w:lang w:val="en-US"/>
        </w:rPr>
        <w:t>Regional</w:t>
      </w:r>
      <w:r>
        <w:rPr>
          <w:rFonts w:eastAsia="Times New Roman"/>
          <w:szCs w:val="24"/>
        </w:rPr>
        <w:t xml:space="preserve"> </w:t>
      </w:r>
      <w:r>
        <w:rPr>
          <w:rFonts w:eastAsia="Times New Roman"/>
          <w:szCs w:val="24"/>
          <w:lang w:val="en-US"/>
        </w:rPr>
        <w:t>Properties</w:t>
      </w:r>
      <w:r>
        <w:rPr>
          <w:rFonts w:eastAsia="Times New Roman"/>
          <w:szCs w:val="24"/>
        </w:rPr>
        <w:t>»</w:t>
      </w:r>
      <w:r>
        <w:rPr>
          <w:rFonts w:eastAsia="Times New Roman"/>
          <w:szCs w:val="24"/>
        </w:rPr>
        <w:t xml:space="preserve">, που ζήτησε μία παράταση του διαγωνισμού λόγω του ότι είχαν αλλάξει οι όροι του διαγωνισμού και δεν δόθηκαν από το ΤΑΙΠΕΔ και αναγκάστηκε να φύγει, όπως και μια περίπτωση ενός </w:t>
      </w:r>
      <w:r>
        <w:rPr>
          <w:rFonts w:eastAsia="Times New Roman"/>
          <w:szCs w:val="24"/>
        </w:rPr>
        <w:t>κ</w:t>
      </w:r>
      <w:r>
        <w:rPr>
          <w:rFonts w:eastAsia="Times New Roman"/>
          <w:szCs w:val="24"/>
        </w:rPr>
        <w:t xml:space="preserve">αταριανού </w:t>
      </w:r>
      <w:r>
        <w:rPr>
          <w:rFonts w:eastAsia="Times New Roman"/>
          <w:szCs w:val="24"/>
          <w:lang w:val="en-US"/>
        </w:rPr>
        <w:t>fund</w:t>
      </w:r>
      <w:r>
        <w:rPr>
          <w:rFonts w:eastAsia="Times New Roman"/>
          <w:szCs w:val="24"/>
        </w:rPr>
        <w:t xml:space="preserve"> όπου έθεσαν εξήντα ερωτήματα σχετικά μ’ αυτό το διαγωνισμό και έλαβαν απάντηση για τα σαράντα και έμειναν αναπάντητα τα πιο σοβαρά, τα είκοσι, ένα εκ των οποίων είχε να κάνει με τη συμμετοχή ή όχι του </w:t>
      </w:r>
      <w:r>
        <w:rPr>
          <w:rFonts w:eastAsia="Times New Roman"/>
          <w:szCs w:val="24"/>
        </w:rPr>
        <w:t>δ</w:t>
      </w:r>
      <w:r>
        <w:rPr>
          <w:rFonts w:eastAsia="Times New Roman"/>
          <w:szCs w:val="24"/>
        </w:rPr>
        <w:t xml:space="preserve">ημοσίου κατά 30% στα έσοδα της επένδυσης. </w:t>
      </w:r>
    </w:p>
    <w:p w14:paraId="0980548A" w14:textId="77777777" w:rsidR="00BA128F" w:rsidRDefault="00BF6BD8">
      <w:pPr>
        <w:spacing w:after="0" w:line="600" w:lineRule="auto"/>
        <w:ind w:firstLine="720"/>
        <w:jc w:val="both"/>
        <w:rPr>
          <w:rFonts w:eastAsia="Times New Roman"/>
          <w:szCs w:val="24"/>
        </w:rPr>
      </w:pPr>
      <w:r>
        <w:rPr>
          <w:rFonts w:eastAsia="Times New Roman"/>
          <w:szCs w:val="24"/>
        </w:rPr>
        <w:t xml:space="preserve">Αυτός ο βασικός θολός όρος αποθάρρυνε σταδιακά και τους οκτώ επενδυτές. Και όταν έφυγαν όλοι και έμεινε μόνο η </w:t>
      </w:r>
      <w:r>
        <w:rPr>
          <w:rFonts w:eastAsia="Times New Roman"/>
          <w:szCs w:val="24"/>
        </w:rPr>
        <w:t>«</w:t>
      </w:r>
      <w:r>
        <w:rPr>
          <w:rFonts w:eastAsia="Times New Roman"/>
          <w:szCs w:val="24"/>
          <w:lang w:val="en-US"/>
        </w:rPr>
        <w:t>L</w:t>
      </w:r>
      <w:r>
        <w:rPr>
          <w:rFonts w:eastAsia="Times New Roman"/>
          <w:szCs w:val="24"/>
          <w:lang w:val="en-US"/>
        </w:rPr>
        <w:t>amda</w:t>
      </w:r>
      <w:r>
        <w:rPr>
          <w:rFonts w:eastAsia="Times New Roman"/>
          <w:szCs w:val="24"/>
        </w:rPr>
        <w:t xml:space="preserve"> </w:t>
      </w:r>
      <w:r>
        <w:rPr>
          <w:rFonts w:eastAsia="Times New Roman"/>
          <w:szCs w:val="24"/>
          <w:lang w:val="en-US"/>
        </w:rPr>
        <w:t>D</w:t>
      </w:r>
      <w:r>
        <w:rPr>
          <w:rFonts w:eastAsia="Times New Roman"/>
          <w:szCs w:val="24"/>
          <w:lang w:val="en-US"/>
        </w:rPr>
        <w:t>evelopment</w:t>
      </w:r>
      <w:r>
        <w:rPr>
          <w:rFonts w:eastAsia="Times New Roman"/>
          <w:szCs w:val="24"/>
        </w:rPr>
        <w:t>»</w:t>
      </w:r>
      <w:r>
        <w:rPr>
          <w:rFonts w:eastAsia="Times New Roman"/>
          <w:szCs w:val="24"/>
        </w:rPr>
        <w:t xml:space="preserve">, τότε το ΤΑΙΠΕΔ ήταν ξεκάθαρο για το τι θα γίνει. </w:t>
      </w:r>
    </w:p>
    <w:p w14:paraId="0980548B" w14:textId="77777777" w:rsidR="00BA128F" w:rsidRDefault="00BF6BD8">
      <w:pPr>
        <w:spacing w:after="0" w:line="600" w:lineRule="auto"/>
        <w:ind w:firstLine="720"/>
        <w:jc w:val="both"/>
        <w:rPr>
          <w:rFonts w:eastAsia="Times New Roman"/>
          <w:szCs w:val="24"/>
        </w:rPr>
      </w:pPr>
      <w:r>
        <w:rPr>
          <w:rFonts w:eastAsia="Times New Roman"/>
          <w:szCs w:val="24"/>
        </w:rPr>
        <w:t>Τα λέω αυτά για να ξέρουμε τι γίνεται.</w:t>
      </w:r>
    </w:p>
    <w:p w14:paraId="0980548C" w14:textId="77777777" w:rsidR="00BA128F" w:rsidRDefault="00BF6BD8">
      <w:pPr>
        <w:spacing w:after="0" w:line="600" w:lineRule="auto"/>
        <w:ind w:firstLine="720"/>
        <w:jc w:val="both"/>
        <w:rPr>
          <w:rFonts w:eastAsia="Times New Roman"/>
          <w:szCs w:val="24"/>
        </w:rPr>
      </w:pPr>
      <w:r>
        <w:rPr>
          <w:rFonts w:eastAsia="Times New Roman"/>
          <w:szCs w:val="24"/>
        </w:rPr>
        <w:t xml:space="preserve">Σε αυτή τη </w:t>
      </w:r>
      <w:r>
        <w:rPr>
          <w:rFonts w:eastAsia="Times New Roman"/>
          <w:szCs w:val="24"/>
        </w:rPr>
        <w:t>σ</w:t>
      </w:r>
      <w:r>
        <w:rPr>
          <w:rFonts w:eastAsia="Times New Roman"/>
          <w:szCs w:val="24"/>
        </w:rPr>
        <w:t>ύμβαση, την επωφελέστατ</w:t>
      </w:r>
      <w:r>
        <w:rPr>
          <w:rFonts w:eastAsia="Times New Roman"/>
          <w:szCs w:val="24"/>
        </w:rPr>
        <w:t>η για το ελληνικό δημόσιο, όπως λέτε, δεν υπολογίζεται το κόστος μετεγκατάστασης πολλών υπηρεσιών που βρίσκονται εκεί. Αλήθεια, ποιος πληρώνει για τη μεταφορά του ΕΛΚΕΘΕ, του ΟΑΣΑ, του αθλητικού κέντρου του Αγίου Κοσμά, της Υπηρεσίας Πολιτικής Αεροπορίας π</w:t>
      </w:r>
      <w:r>
        <w:rPr>
          <w:rFonts w:eastAsia="Times New Roman"/>
          <w:szCs w:val="24"/>
        </w:rPr>
        <w:t>ου μπορεί να μη γίνει την πρώτη μέρα, αλλά να γίνει αργότερα και πάρα πολλών άλλων υπηρεσιών; Απάντηση; Το ελληνικό δημόσιο. Μόνο για τη Μονάδα Υποβρυχίων Αποστολών έχει δεσμευτεί το ΤΑΙΠΕΔ ότι θα πληρώσει για τη μετεγκατάσταση -εδώ υπάρχουν, βέβαια, κάποι</w:t>
      </w:r>
      <w:r>
        <w:rPr>
          <w:rFonts w:eastAsia="Times New Roman"/>
          <w:szCs w:val="24"/>
        </w:rPr>
        <w:t xml:space="preserve">ες γενικότητες- και αυτό λόγω των αρκετών, των πολλών ερωτήσεων της Χρυσής Αυγής και την προηγούμενη και την προπροηγούμενη κοινοβουλευτική </w:t>
      </w:r>
      <w:r>
        <w:rPr>
          <w:rFonts w:eastAsia="Times New Roman"/>
          <w:szCs w:val="24"/>
        </w:rPr>
        <w:t>π</w:t>
      </w:r>
      <w:r>
        <w:rPr>
          <w:rFonts w:eastAsia="Times New Roman"/>
          <w:szCs w:val="24"/>
        </w:rPr>
        <w:t xml:space="preserve">ερίοδο σχετικά μ’ αυτό το ζήτημα. </w:t>
      </w:r>
    </w:p>
    <w:p w14:paraId="0980548D" w14:textId="77777777" w:rsidR="00BA128F" w:rsidRDefault="00BF6BD8">
      <w:pPr>
        <w:spacing w:after="0" w:line="600" w:lineRule="auto"/>
        <w:ind w:firstLine="720"/>
        <w:jc w:val="both"/>
        <w:rPr>
          <w:rFonts w:eastAsia="Times New Roman"/>
          <w:szCs w:val="24"/>
        </w:rPr>
      </w:pPr>
      <w:r>
        <w:rPr>
          <w:rFonts w:eastAsia="Times New Roman"/>
          <w:szCs w:val="24"/>
        </w:rPr>
        <w:t>Αλήθεια, τι γίνεται με τις υποδομές του αεροδρομίου; Τίποτε απολύτως. Δισεκατομμ</w:t>
      </w:r>
      <w:r>
        <w:rPr>
          <w:rFonts w:eastAsia="Times New Roman"/>
          <w:szCs w:val="24"/>
        </w:rPr>
        <w:t xml:space="preserve">ύρια, εκατοντάδες εκατομμύρια ευρώ δώρο στον κ. Λάτση. Με τα </w:t>
      </w:r>
      <w:r>
        <w:rPr>
          <w:rFonts w:eastAsia="Times New Roman"/>
          <w:szCs w:val="24"/>
        </w:rPr>
        <w:t>ο</w:t>
      </w:r>
      <w:r>
        <w:rPr>
          <w:rFonts w:eastAsia="Times New Roman"/>
          <w:szCs w:val="24"/>
        </w:rPr>
        <w:t xml:space="preserve">λυμπιακά </w:t>
      </w:r>
      <w:r>
        <w:rPr>
          <w:rFonts w:eastAsia="Times New Roman"/>
          <w:szCs w:val="24"/>
        </w:rPr>
        <w:t>α</w:t>
      </w:r>
      <w:r>
        <w:rPr>
          <w:rFonts w:eastAsia="Times New Roman"/>
          <w:szCs w:val="24"/>
        </w:rPr>
        <w:t xml:space="preserve">κίνητα που και αυτά χρυσοπλήρωσε ο ελληνικός λαός τι γίνεται; Τίποτε. Δώρο στον κ. Λάτση. </w:t>
      </w:r>
    </w:p>
    <w:p w14:paraId="0980548E" w14:textId="77777777" w:rsidR="00BA128F" w:rsidRDefault="00BF6BD8">
      <w:pPr>
        <w:spacing w:after="0" w:line="600" w:lineRule="auto"/>
        <w:ind w:firstLine="720"/>
        <w:jc w:val="both"/>
        <w:rPr>
          <w:rFonts w:eastAsia="Times New Roman"/>
          <w:szCs w:val="24"/>
        </w:rPr>
      </w:pPr>
      <w:r>
        <w:rPr>
          <w:rFonts w:eastAsia="Times New Roman"/>
          <w:szCs w:val="24"/>
        </w:rPr>
        <w:t xml:space="preserve">Αλήθεια, το Γενικό Λογιστήριο του Κράτους, το οποίο λέει ότι η </w:t>
      </w:r>
      <w:r>
        <w:rPr>
          <w:rFonts w:eastAsia="Times New Roman"/>
          <w:szCs w:val="24"/>
        </w:rPr>
        <w:t>σ</w:t>
      </w:r>
      <w:r>
        <w:rPr>
          <w:rFonts w:eastAsia="Times New Roman"/>
          <w:szCs w:val="24"/>
        </w:rPr>
        <w:t>ύμβαση θα έχει οικονομικές συ</w:t>
      </w:r>
      <w:r>
        <w:rPr>
          <w:rFonts w:eastAsia="Times New Roman"/>
          <w:szCs w:val="24"/>
        </w:rPr>
        <w:t xml:space="preserve">νέπειες για το ελληνικό δημόσιο, δεν το λαμβάνετε υπόψη σας; </w:t>
      </w:r>
    </w:p>
    <w:p w14:paraId="0980548F" w14:textId="77777777" w:rsidR="00BA128F" w:rsidRDefault="00BF6BD8">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 xml:space="preserve">ύμβαση είναι υπέρμετρα ανισοβαρής εις βάρος του ελληνικού δημοσίου. </w:t>
      </w:r>
    </w:p>
    <w:p w14:paraId="09805490" w14:textId="77777777" w:rsidR="00BA128F" w:rsidRDefault="00BF6BD8">
      <w:pPr>
        <w:spacing w:after="0" w:line="600" w:lineRule="auto"/>
        <w:ind w:firstLine="720"/>
        <w:jc w:val="both"/>
        <w:rPr>
          <w:rFonts w:eastAsia="Times New Roman"/>
          <w:szCs w:val="24"/>
        </w:rPr>
      </w:pPr>
      <w:r>
        <w:rPr>
          <w:rFonts w:eastAsia="Times New Roman"/>
          <w:szCs w:val="24"/>
        </w:rPr>
        <w:t xml:space="preserve">Για το Ελεγκτικό Συνέδριο, λέξη. </w:t>
      </w:r>
    </w:p>
    <w:p w14:paraId="09805491" w14:textId="77777777" w:rsidR="00BA128F" w:rsidRDefault="00BF6BD8">
      <w:pPr>
        <w:spacing w:after="0" w:line="600" w:lineRule="auto"/>
        <w:ind w:firstLine="720"/>
        <w:jc w:val="both"/>
        <w:rPr>
          <w:rFonts w:eastAsia="Times New Roman"/>
          <w:szCs w:val="24"/>
        </w:rPr>
      </w:pPr>
      <w:r>
        <w:rPr>
          <w:rFonts w:eastAsia="Times New Roman"/>
          <w:szCs w:val="24"/>
        </w:rPr>
        <w:t xml:space="preserve">Προς τους φίλτατους </w:t>
      </w:r>
      <w:r>
        <w:rPr>
          <w:rFonts w:eastAsia="Times New Roman"/>
          <w:szCs w:val="24"/>
        </w:rPr>
        <w:t>σ</w:t>
      </w:r>
      <w:r>
        <w:rPr>
          <w:rFonts w:eastAsia="Times New Roman"/>
          <w:szCs w:val="24"/>
        </w:rPr>
        <w:t>υριζαίους: Η έκθεση της ομάδας έργου κατ’ εντολή του κ. Φλαμπουράρη</w:t>
      </w:r>
      <w:r>
        <w:rPr>
          <w:rFonts w:eastAsia="Times New Roman"/>
          <w:szCs w:val="24"/>
        </w:rPr>
        <w:t xml:space="preserve"> στις αρχές του 2015 -αν δεν κάνω λάθος- λέει: «Το ελληνικό δημόσιο και το ΤΑΙΠΕΔ επιβαρύνονται με δυσανάλογο τρόπο και αναλαμβάνουν υπερβολικές δεσμεύσεις και υποχρεώσεις απέναντι στον αγοραστή, ώστε να υπάρχει σοβαρός κίνδυνος η επένδυση στο μέλλον να το</w:t>
      </w:r>
      <w:r>
        <w:rPr>
          <w:rFonts w:eastAsia="Times New Roman"/>
          <w:szCs w:val="24"/>
        </w:rPr>
        <w:t xml:space="preserve">υς επιβαρύνει υπέρμετρα. Η σύμβαση διασφαλίζει μόνο δικαιώματα και ευκολίες για τη </w:t>
      </w:r>
      <w:r>
        <w:rPr>
          <w:rFonts w:eastAsia="Times New Roman"/>
          <w:szCs w:val="24"/>
        </w:rPr>
        <w:t>«</w:t>
      </w:r>
      <w:r>
        <w:rPr>
          <w:rFonts w:eastAsia="Times New Roman"/>
          <w:szCs w:val="24"/>
          <w:lang w:val="en-US"/>
        </w:rPr>
        <w:t>Lamda</w:t>
      </w:r>
      <w:r>
        <w:rPr>
          <w:rFonts w:eastAsia="Times New Roman"/>
          <w:szCs w:val="24"/>
        </w:rPr>
        <w:t xml:space="preserve"> </w:t>
      </w:r>
      <w:r>
        <w:rPr>
          <w:rFonts w:eastAsia="Times New Roman"/>
          <w:szCs w:val="24"/>
          <w:lang w:val="en-US"/>
        </w:rPr>
        <w:t>Development</w:t>
      </w:r>
      <w:r>
        <w:rPr>
          <w:rFonts w:eastAsia="Times New Roman"/>
          <w:szCs w:val="24"/>
        </w:rPr>
        <w:t>»</w:t>
      </w:r>
      <w:r>
        <w:rPr>
          <w:rFonts w:eastAsia="Times New Roman"/>
          <w:szCs w:val="24"/>
        </w:rPr>
        <w:t xml:space="preserve"> και μόνο υποχρεώσεις για το ελληνικό δημόσιο». Μονά-ζυγά δικά τους, με λίγα λόγια.</w:t>
      </w:r>
    </w:p>
    <w:p w14:paraId="09805492" w14:textId="77777777" w:rsidR="00BA128F" w:rsidRDefault="00BF6BD8">
      <w:pPr>
        <w:spacing w:after="0" w:line="600" w:lineRule="auto"/>
        <w:ind w:firstLine="720"/>
        <w:jc w:val="both"/>
        <w:rPr>
          <w:rFonts w:eastAsia="Times New Roman"/>
          <w:szCs w:val="24"/>
        </w:rPr>
      </w:pPr>
      <w:r>
        <w:rPr>
          <w:rFonts w:eastAsia="Times New Roman"/>
          <w:szCs w:val="24"/>
        </w:rPr>
        <w:t xml:space="preserve">Ενδεικτικά αναφέρω: «Σε περίπτωση καταγγελίας της </w:t>
      </w:r>
      <w:r>
        <w:rPr>
          <w:rFonts w:eastAsia="Times New Roman"/>
          <w:szCs w:val="24"/>
        </w:rPr>
        <w:t>σ</w:t>
      </w:r>
      <w:r>
        <w:rPr>
          <w:rFonts w:eastAsia="Times New Roman"/>
          <w:szCs w:val="24"/>
        </w:rPr>
        <w:t xml:space="preserve">ύμβασης με τη </w:t>
      </w:r>
      <w:r>
        <w:rPr>
          <w:rFonts w:eastAsia="Times New Roman"/>
          <w:szCs w:val="24"/>
        </w:rPr>
        <w:t>«</w:t>
      </w:r>
      <w:r>
        <w:rPr>
          <w:rFonts w:eastAsia="Times New Roman"/>
          <w:szCs w:val="24"/>
          <w:lang w:val="en-US"/>
        </w:rPr>
        <w:t>Lamd</w:t>
      </w:r>
      <w:r>
        <w:rPr>
          <w:rFonts w:eastAsia="Times New Roman"/>
          <w:szCs w:val="24"/>
          <w:lang w:val="en-US"/>
        </w:rPr>
        <w:t>a</w:t>
      </w:r>
      <w:r>
        <w:rPr>
          <w:rFonts w:eastAsia="Times New Roman"/>
          <w:szCs w:val="24"/>
        </w:rPr>
        <w:t>»</w:t>
      </w:r>
      <w:r>
        <w:rPr>
          <w:rFonts w:eastAsia="Times New Roman"/>
          <w:szCs w:val="24"/>
        </w:rPr>
        <w:t>, το ΤΑΙΠΕΔ θα πρέπει να επιστρέψει τα χρήματα που έχει λάβει και δεν προβλέπεται καμ</w:t>
      </w:r>
      <w:r>
        <w:rPr>
          <w:rFonts w:eastAsia="Times New Roman"/>
          <w:szCs w:val="24"/>
        </w:rPr>
        <w:t>μ</w:t>
      </w:r>
      <w:r>
        <w:rPr>
          <w:rFonts w:eastAsia="Times New Roman"/>
          <w:szCs w:val="24"/>
        </w:rPr>
        <w:t>ία άλλη αποζημίωση υπέρ του δημοσίου. Προβλέπεται αποψίλωση πευκώνων και στα σημεία που υπάρχουν αρχαιολογικά ευρήματα προβλέπεται ότι θα γίνει κατασκευή κτηριακών εγκα</w:t>
      </w:r>
      <w:r>
        <w:rPr>
          <w:rFonts w:eastAsia="Times New Roman"/>
          <w:szCs w:val="24"/>
        </w:rPr>
        <w:t xml:space="preserve">ταστάσεων. Το δημόσιο επιβαρύνεται με την υποχρέωση να καταβάλει στη </w:t>
      </w:r>
      <w:r>
        <w:rPr>
          <w:rFonts w:eastAsia="Times New Roman"/>
          <w:szCs w:val="24"/>
        </w:rPr>
        <w:t>«</w:t>
      </w:r>
      <w:r>
        <w:rPr>
          <w:rFonts w:eastAsia="Times New Roman"/>
          <w:szCs w:val="24"/>
          <w:lang w:val="en-US"/>
        </w:rPr>
        <w:t>Lamda</w:t>
      </w:r>
      <w:r>
        <w:rPr>
          <w:rFonts w:eastAsia="Times New Roman"/>
          <w:szCs w:val="24"/>
        </w:rPr>
        <w:t xml:space="preserve"> </w:t>
      </w:r>
      <w:r>
        <w:rPr>
          <w:rFonts w:eastAsia="Times New Roman"/>
          <w:szCs w:val="24"/>
          <w:lang w:val="en-US"/>
        </w:rPr>
        <w:t>Development</w:t>
      </w:r>
      <w:r>
        <w:rPr>
          <w:rFonts w:eastAsia="Times New Roman"/>
          <w:szCs w:val="24"/>
        </w:rPr>
        <w:t>»</w:t>
      </w:r>
      <w:r>
        <w:rPr>
          <w:rFonts w:eastAsia="Times New Roman"/>
          <w:szCs w:val="24"/>
        </w:rPr>
        <w:t xml:space="preserve"> αποζημίωση αν δεν πετύχει τον στόχο των ετήσιων εσόδων της η </w:t>
      </w:r>
      <w:r>
        <w:rPr>
          <w:rFonts w:eastAsia="Times New Roman"/>
          <w:szCs w:val="24"/>
        </w:rPr>
        <w:t>«</w:t>
      </w:r>
      <w:r>
        <w:rPr>
          <w:rFonts w:eastAsia="Times New Roman"/>
          <w:szCs w:val="24"/>
          <w:lang w:val="en-US"/>
        </w:rPr>
        <w:t>Lamda</w:t>
      </w:r>
      <w:r>
        <w:rPr>
          <w:rFonts w:eastAsia="Times New Roman"/>
          <w:szCs w:val="24"/>
        </w:rPr>
        <w:t xml:space="preserve"> </w:t>
      </w:r>
      <w:r>
        <w:rPr>
          <w:rFonts w:eastAsia="Times New Roman"/>
          <w:szCs w:val="24"/>
          <w:lang w:val="en-US"/>
        </w:rPr>
        <w:t>Development</w:t>
      </w:r>
      <w:r>
        <w:rPr>
          <w:rFonts w:eastAsia="Times New Roman"/>
          <w:szCs w:val="24"/>
        </w:rPr>
        <w:t>»</w:t>
      </w:r>
      <w:r>
        <w:rPr>
          <w:rFonts w:eastAsia="Times New Roman"/>
          <w:szCs w:val="24"/>
        </w:rPr>
        <w:t>»</w:t>
      </w:r>
      <w:r>
        <w:rPr>
          <w:rFonts w:eastAsia="Times New Roman"/>
          <w:szCs w:val="24"/>
        </w:rPr>
        <w:t>. Μιλάμε για μία ακόμα αποικιοκρατική σύμβαση εις βάρος του ελληνικού δημοσίου.</w:t>
      </w:r>
    </w:p>
    <w:p w14:paraId="09805493" w14:textId="77777777" w:rsidR="00BA128F" w:rsidRDefault="00BF6BD8">
      <w:pPr>
        <w:spacing w:after="0" w:line="600" w:lineRule="auto"/>
        <w:ind w:firstLine="720"/>
        <w:jc w:val="both"/>
        <w:rPr>
          <w:rFonts w:eastAsia="Times New Roman" w:cs="Times New Roman"/>
          <w:szCs w:val="24"/>
        </w:rPr>
      </w:pPr>
      <w:r>
        <w:rPr>
          <w:rFonts w:eastAsia="Times New Roman"/>
          <w:szCs w:val="24"/>
        </w:rPr>
        <w:t>Πάμε σ</w:t>
      </w:r>
      <w:r>
        <w:rPr>
          <w:rFonts w:eastAsia="Times New Roman"/>
          <w:szCs w:val="24"/>
        </w:rPr>
        <w:t>ε αυτό το περίφημο ΙΟΒΕ, όπου μας έδωσαν σε στικάκι μία έκθεση ογδόντα επτά σελίδων όπου λέει διάφορα.</w:t>
      </w:r>
      <w:r>
        <w:rPr>
          <w:rFonts w:eastAsia="Times New Roman" w:cs="Times New Roman"/>
          <w:szCs w:val="24"/>
        </w:rPr>
        <w:t xml:space="preserve">Ξέρετε ότι το ΙΟΒΕ είναι αυτό που έλεγε το 2011 ότι η Ελλάδα θα βγει στις αγορές. Και διαβάζουμε για το ΙΟΒΕ κάποια πράγματα. Τα είπε και ο κ. Σαχινίδης, </w:t>
      </w:r>
      <w:r>
        <w:rPr>
          <w:rFonts w:eastAsia="Times New Roman" w:cs="Times New Roman"/>
          <w:szCs w:val="24"/>
        </w:rPr>
        <w:t xml:space="preserve">τα είχαμε πει και στην </w:t>
      </w:r>
      <w:r>
        <w:rPr>
          <w:rFonts w:eastAsia="Times New Roman" w:cs="Times New Roman"/>
          <w:szCs w:val="24"/>
        </w:rPr>
        <w:t>ε</w:t>
      </w:r>
      <w:r>
        <w:rPr>
          <w:rFonts w:eastAsia="Times New Roman" w:cs="Times New Roman"/>
          <w:szCs w:val="24"/>
        </w:rPr>
        <w:t xml:space="preserve">πιτροπή. Είναι ένα ιδιωτικό, μη κερδοσκοπικό </w:t>
      </w:r>
      <w:r>
        <w:rPr>
          <w:rFonts w:eastAsia="Times New Roman" w:cs="Times New Roman"/>
          <w:szCs w:val="24"/>
        </w:rPr>
        <w:t>ι</w:t>
      </w:r>
      <w:r>
        <w:rPr>
          <w:rFonts w:eastAsia="Times New Roman" w:cs="Times New Roman"/>
          <w:szCs w:val="24"/>
        </w:rPr>
        <w:t xml:space="preserve">δρυμα, ένας ερευνητικός </w:t>
      </w:r>
      <w:r>
        <w:rPr>
          <w:rFonts w:eastAsia="Times New Roman" w:cs="Times New Roman"/>
          <w:szCs w:val="24"/>
        </w:rPr>
        <w:t>ο</w:t>
      </w:r>
      <w:r>
        <w:rPr>
          <w:rFonts w:eastAsia="Times New Roman" w:cs="Times New Roman"/>
          <w:szCs w:val="24"/>
        </w:rPr>
        <w:t xml:space="preserve">ργανισμός, το οποίο χρηματοδοτείται από χρηματοοικονομικούς οργανισμούς, σαν τη </w:t>
      </w:r>
      <w:r>
        <w:rPr>
          <w:rFonts w:eastAsia="Times New Roman" w:cs="Times New Roman"/>
          <w:szCs w:val="24"/>
          <w:lang w:val="en-US"/>
        </w:rPr>
        <w:t>Eurobank</w:t>
      </w:r>
      <w:r>
        <w:rPr>
          <w:rFonts w:eastAsia="Times New Roman" w:cs="Times New Roman"/>
          <w:szCs w:val="24"/>
        </w:rPr>
        <w:t xml:space="preserve"> του κ. Λάτση δηλαδή, και λοιπούς ιδιωτικούς φορείς. </w:t>
      </w:r>
    </w:p>
    <w:p w14:paraId="09805494" w14:textId="77777777" w:rsidR="00BA128F" w:rsidRDefault="00BF6BD8">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κτυπάει το κουδούνι λήξεως του χρόνου ομιλίας του κυρίου Βουλευτή)</w:t>
      </w:r>
    </w:p>
    <w:p w14:paraId="09805495" w14:textId="77777777" w:rsidR="00BA128F" w:rsidRDefault="00BF6BD8">
      <w:pPr>
        <w:spacing w:after="0" w:line="600" w:lineRule="auto"/>
        <w:ind w:firstLine="720"/>
        <w:jc w:val="both"/>
        <w:rPr>
          <w:rFonts w:eastAsia="Times New Roman" w:cs="Times New Roman"/>
          <w:szCs w:val="24"/>
        </w:rPr>
      </w:pPr>
      <w:r>
        <w:rPr>
          <w:rFonts w:eastAsia="Times New Roman"/>
          <w:szCs w:val="24"/>
        </w:rPr>
        <w:t xml:space="preserve">Μου επιτρέπετε να χρησιμοποιήσω και τη δευτερολογία, κύριε Πρόεδρε. </w:t>
      </w:r>
    </w:p>
    <w:p w14:paraId="0980549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Όταν κάναμε μια ευθεία ερώτηση χθες στον εκπρόσωπο του ΙΟΒΕ, δεν μας απάντησε καθόλου εάν έχει χρηματοδοτηθεί ποτέ, με έ</w:t>
      </w:r>
      <w:r>
        <w:rPr>
          <w:rFonts w:eastAsia="Times New Roman" w:cs="Times New Roman"/>
          <w:szCs w:val="24"/>
        </w:rPr>
        <w:t xml:space="preserve">μμεσο ή άμεσο τρόπο, από τον </w:t>
      </w:r>
      <w:r>
        <w:rPr>
          <w:rFonts w:eastAsia="Times New Roman" w:cs="Times New Roman"/>
          <w:szCs w:val="24"/>
        </w:rPr>
        <w:t>ό</w:t>
      </w:r>
      <w:r>
        <w:rPr>
          <w:rFonts w:eastAsia="Times New Roman" w:cs="Times New Roman"/>
          <w:szCs w:val="24"/>
        </w:rPr>
        <w:t xml:space="preserve">μιλο Λάτση ώστε να βγάζει κατά παραγγελία μελέτες και να τα βγάζει όλα τέλεια και όλα ρόδινα. </w:t>
      </w:r>
    </w:p>
    <w:p w14:paraId="0980549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καταθέτουμε και αυτό στα Πρακτικά.</w:t>
      </w:r>
    </w:p>
    <w:p w14:paraId="09805498" w14:textId="77777777" w:rsidR="00BA128F" w:rsidRDefault="00BF6BD8">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Ηλίας Παναγιώταρος </w:t>
      </w:r>
      <w:r>
        <w:rPr>
          <w:rFonts w:eastAsia="Times New Roman"/>
          <w:szCs w:val="24"/>
        </w:rPr>
        <w:t xml:space="preserve"> καταθέτει για τα Πρακτικά το προαναφερθέν</w:t>
      </w:r>
      <w:r>
        <w:rPr>
          <w:rFonts w:eastAsia="Times New Roman"/>
          <w:szCs w:val="24"/>
        </w:rPr>
        <w:t xml:space="preserve">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9805499" w14:textId="77777777" w:rsidR="00BA128F" w:rsidRDefault="00BF6BD8">
      <w:pPr>
        <w:spacing w:after="0" w:line="600" w:lineRule="auto"/>
        <w:ind w:firstLine="720"/>
        <w:jc w:val="both"/>
        <w:rPr>
          <w:rFonts w:eastAsia="Times New Roman"/>
          <w:szCs w:val="24"/>
        </w:rPr>
      </w:pPr>
      <w:r>
        <w:rPr>
          <w:rFonts w:eastAsia="Times New Roman"/>
          <w:szCs w:val="24"/>
        </w:rPr>
        <w:t xml:space="preserve">Όλα αυτά βλέπετε ότι έχουν να κάνουν με ψέματα, ψέματα και μόνο ψέματα. </w:t>
      </w:r>
    </w:p>
    <w:p w14:paraId="0980549A" w14:textId="77777777" w:rsidR="00BA128F" w:rsidRDefault="00BF6BD8">
      <w:pPr>
        <w:spacing w:after="0" w:line="600" w:lineRule="auto"/>
        <w:ind w:firstLine="720"/>
        <w:jc w:val="both"/>
        <w:rPr>
          <w:rFonts w:eastAsia="Times New Roman"/>
          <w:szCs w:val="24"/>
        </w:rPr>
      </w:pPr>
      <w:r>
        <w:rPr>
          <w:rFonts w:eastAsia="Times New Roman"/>
          <w:szCs w:val="24"/>
        </w:rPr>
        <w:t xml:space="preserve">Είπε ο κ. Μπαλτάς πριν ότι θα τιμήσετε την υπογραφή σας. Μάλλον </w:t>
      </w:r>
      <w:r>
        <w:rPr>
          <w:rFonts w:eastAsia="Times New Roman"/>
          <w:szCs w:val="24"/>
        </w:rPr>
        <w:t xml:space="preserve">αλά καρτ τιμάτε την υπογραφή σας και μόνο απέναντι στους δανειστές και όχι προς τον ελληνικό λαό που σας ψήφισε και με δημοψήφισμα σας είχε δώσει το πράσινο φως για να κάνετε αυτά τα οποία λέγατε, αλλά τελικά κάνετε τα ακριβώς αντίθετα. </w:t>
      </w:r>
    </w:p>
    <w:p w14:paraId="0980549B" w14:textId="77777777" w:rsidR="00BA128F" w:rsidRDefault="00BF6BD8">
      <w:pPr>
        <w:spacing w:after="0" w:line="600" w:lineRule="auto"/>
        <w:ind w:firstLine="720"/>
        <w:jc w:val="both"/>
        <w:rPr>
          <w:rFonts w:eastAsia="Times New Roman"/>
          <w:szCs w:val="24"/>
        </w:rPr>
      </w:pPr>
      <w:r>
        <w:rPr>
          <w:rFonts w:eastAsia="Times New Roman"/>
          <w:szCs w:val="24"/>
        </w:rPr>
        <w:t xml:space="preserve">Ακούσαμε για την </w:t>
      </w:r>
      <w:r>
        <w:rPr>
          <w:rFonts w:eastAsia="Times New Roman"/>
          <w:szCs w:val="24"/>
        </w:rPr>
        <w:t>α</w:t>
      </w:r>
      <w:r>
        <w:rPr>
          <w:rFonts w:eastAsia="Times New Roman"/>
          <w:szCs w:val="24"/>
        </w:rPr>
        <w:t xml:space="preserve">θηναϊκή Ριβιέρα. Μα, τι να την κάνεις την </w:t>
      </w:r>
      <w:r>
        <w:rPr>
          <w:rFonts w:eastAsia="Times New Roman"/>
          <w:szCs w:val="24"/>
        </w:rPr>
        <w:t>α</w:t>
      </w:r>
      <w:r>
        <w:rPr>
          <w:rFonts w:eastAsia="Times New Roman"/>
          <w:szCs w:val="24"/>
        </w:rPr>
        <w:t>θηναϊκή Ριβιέρα όταν ο ελληνικός πληθυσμός φθίνει -όλες οι μελέτες δείχνουν ότι σε λίγα χρόνια θα είμαστε κατά ενάμισι εκατομμύριο λιγότεροι-, όταν η ανεργία αυξάνεται συνεχώς και όταν δεν υπάρχουν νέες θέσεις εργ</w:t>
      </w:r>
      <w:r>
        <w:rPr>
          <w:rFonts w:eastAsia="Times New Roman"/>
          <w:szCs w:val="24"/>
        </w:rPr>
        <w:t xml:space="preserve">ασίας; Και σχετικά με αυτήν την πολύ ωραία μακέτα που μας έδωσε η </w:t>
      </w:r>
      <w:r>
        <w:rPr>
          <w:rFonts w:eastAsia="Times New Roman"/>
          <w:szCs w:val="24"/>
        </w:rPr>
        <w:t>«</w:t>
      </w:r>
      <w:r>
        <w:rPr>
          <w:rFonts w:eastAsia="Times New Roman"/>
          <w:szCs w:val="24"/>
          <w:lang w:val="en-US"/>
        </w:rPr>
        <w:t>Lamda</w:t>
      </w:r>
      <w:r>
        <w:rPr>
          <w:rFonts w:eastAsia="Times New Roman"/>
          <w:szCs w:val="24"/>
        </w:rPr>
        <w:t xml:space="preserve"> </w:t>
      </w:r>
      <w:r>
        <w:rPr>
          <w:rFonts w:eastAsia="Times New Roman"/>
          <w:szCs w:val="24"/>
          <w:lang w:val="en-US"/>
        </w:rPr>
        <w:t>Development</w:t>
      </w:r>
      <w:r>
        <w:rPr>
          <w:rFonts w:eastAsia="Times New Roman"/>
          <w:szCs w:val="24"/>
        </w:rPr>
        <w:t>»</w:t>
      </w:r>
      <w:r>
        <w:rPr>
          <w:rFonts w:eastAsia="Times New Roman"/>
          <w:szCs w:val="24"/>
        </w:rPr>
        <w:t xml:space="preserve">, που λέει για </w:t>
      </w:r>
      <w:r>
        <w:rPr>
          <w:rFonts w:eastAsia="Times New Roman"/>
          <w:szCs w:val="24"/>
          <w:lang w:val="en-US"/>
        </w:rPr>
        <w:t>mall</w:t>
      </w:r>
      <w:r>
        <w:rPr>
          <w:rFonts w:eastAsia="Times New Roman"/>
          <w:szCs w:val="24"/>
        </w:rPr>
        <w:t xml:space="preserve"> και διάφορα, δεν μας λέει τι θα έχουν. Θα πουλάνε πάλι εισαγόμενα προϊόντα στα </w:t>
      </w:r>
      <w:r>
        <w:rPr>
          <w:rFonts w:eastAsia="Times New Roman"/>
          <w:szCs w:val="24"/>
          <w:lang w:val="en-US"/>
        </w:rPr>
        <w:t>mall</w:t>
      </w:r>
      <w:r>
        <w:rPr>
          <w:rFonts w:eastAsia="Times New Roman"/>
          <w:szCs w:val="24"/>
        </w:rPr>
        <w:t>ς</w:t>
      </w:r>
      <w:r>
        <w:rPr>
          <w:rFonts w:eastAsia="Times New Roman"/>
          <w:szCs w:val="24"/>
        </w:rPr>
        <w:t>; Δηλαδή, πάλι θα δανειζόμαστε για να εισάγουμε και να πουλάμε; Ήδη</w:t>
      </w:r>
      <w:r>
        <w:rPr>
          <w:rFonts w:eastAsia="Times New Roman"/>
          <w:szCs w:val="24"/>
        </w:rPr>
        <w:t xml:space="preserve"> είναι γεμάτη η Αθήνα από </w:t>
      </w:r>
      <w:r>
        <w:rPr>
          <w:rFonts w:eastAsia="Times New Roman"/>
          <w:szCs w:val="24"/>
          <w:lang w:val="en-US"/>
        </w:rPr>
        <w:t>mall</w:t>
      </w:r>
      <w:r>
        <w:rPr>
          <w:rFonts w:eastAsia="Times New Roman"/>
          <w:szCs w:val="24"/>
        </w:rPr>
        <w:t>ς</w:t>
      </w:r>
      <w:r>
        <w:rPr>
          <w:rFonts w:eastAsia="Times New Roman"/>
          <w:szCs w:val="24"/>
        </w:rPr>
        <w:t xml:space="preserve"> και δεν δουλεύουν όλα. Πολλά φυτοζωούν. Για να μην μιλήσουμε για τους απλούς, μικρούς επιχειρηματίες οι οποίοι κλείνουν ο ένας μετά τον άλλο. </w:t>
      </w:r>
    </w:p>
    <w:p w14:paraId="0980549C" w14:textId="77777777" w:rsidR="00BA128F" w:rsidRDefault="00BF6BD8">
      <w:pPr>
        <w:spacing w:after="0" w:line="600" w:lineRule="auto"/>
        <w:ind w:firstLine="720"/>
        <w:jc w:val="both"/>
        <w:rPr>
          <w:rFonts w:eastAsia="Times New Roman"/>
          <w:szCs w:val="24"/>
        </w:rPr>
      </w:pPr>
      <w:r>
        <w:rPr>
          <w:rFonts w:eastAsia="Times New Roman"/>
          <w:szCs w:val="24"/>
        </w:rPr>
        <w:t xml:space="preserve">Ο κ. Δημήτριος Καμμένος των Ανεξάρτητων Ελλήνων είπε πως ό,τι λέμε, το κάνουμε. Καλά, αυτό ήταν το ανέκδοτο της ημέρας χθες. </w:t>
      </w:r>
    </w:p>
    <w:p w14:paraId="0980549D" w14:textId="77777777" w:rsidR="00BA128F" w:rsidRDefault="00BF6BD8">
      <w:pPr>
        <w:spacing w:after="0" w:line="600" w:lineRule="auto"/>
        <w:ind w:firstLine="720"/>
        <w:jc w:val="both"/>
        <w:rPr>
          <w:rFonts w:eastAsia="Times New Roman"/>
          <w:szCs w:val="24"/>
        </w:rPr>
      </w:pPr>
      <w:r>
        <w:rPr>
          <w:rFonts w:eastAsia="Times New Roman"/>
          <w:szCs w:val="24"/>
        </w:rPr>
        <w:t>Ακούσαμε για τη διασφάλιση του δημοσίου συμφέροντος από την Ένωση Κεντρώων. Όμως, διασφάλιση του δημοσίου συμφέροντος με τέτοιες σ</w:t>
      </w:r>
      <w:r>
        <w:rPr>
          <w:rFonts w:eastAsia="Times New Roman"/>
          <w:szCs w:val="24"/>
        </w:rPr>
        <w:t xml:space="preserve">υμβάσεις δεν γίνεται, αγαπητοί συνάδελφοι. </w:t>
      </w:r>
    </w:p>
    <w:p w14:paraId="0980549E" w14:textId="77777777" w:rsidR="00BA128F" w:rsidRDefault="00BF6BD8">
      <w:pPr>
        <w:spacing w:after="0" w:line="600" w:lineRule="auto"/>
        <w:ind w:firstLine="720"/>
        <w:jc w:val="both"/>
        <w:rPr>
          <w:rFonts w:eastAsia="Times New Roman"/>
          <w:szCs w:val="24"/>
        </w:rPr>
      </w:pPr>
      <w:r>
        <w:rPr>
          <w:rFonts w:eastAsia="Times New Roman"/>
          <w:szCs w:val="24"/>
        </w:rPr>
        <w:t xml:space="preserve">Το καζίνο φυσικά δεν είναι ανάπτυξη. Υπάρχουν δύο στην Αττική. Φυτοζωούν και το ένα προσπαθεί να «κλέψει» τους πελάτες του άλλου. Ούτως ή άλλως δεν υπάρχουν και λεφτά για να παίξουν οι Έλληνες στο καζίνο. </w:t>
      </w:r>
    </w:p>
    <w:p w14:paraId="0980549F" w14:textId="77777777" w:rsidR="00BA128F" w:rsidRDefault="00BF6BD8">
      <w:pPr>
        <w:spacing w:after="0" w:line="600" w:lineRule="auto"/>
        <w:ind w:firstLine="720"/>
        <w:jc w:val="both"/>
        <w:rPr>
          <w:rFonts w:eastAsia="Times New Roman"/>
          <w:szCs w:val="24"/>
        </w:rPr>
      </w:pPr>
      <w:r>
        <w:rPr>
          <w:rFonts w:eastAsia="Times New Roman"/>
          <w:szCs w:val="24"/>
        </w:rPr>
        <w:t>Κύριοι</w:t>
      </w:r>
      <w:r>
        <w:rPr>
          <w:rFonts w:eastAsia="Times New Roman"/>
          <w:szCs w:val="24"/>
        </w:rPr>
        <w:t xml:space="preserve"> της φιλελεύθερης οικονομίας -όπως διατυμπανίζετε ότι αγαπάτε τη φιλελεύθερη οικονομία-, το να ξεπουλάτε τη δημόσια περιουσία σε διαγωνισμούς του ενός υποψηφίου, όπως γίνεται συνεχώς, είτε με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είτε με όλα αυτά -όπως θα γίνει και σε άλλες, επικεί</w:t>
      </w:r>
      <w:r>
        <w:rPr>
          <w:rFonts w:eastAsia="Times New Roman"/>
          <w:szCs w:val="24"/>
        </w:rPr>
        <w:t xml:space="preserve">μενες συμφωνίες- πολύ κάτω από την αντικειμενική αξία και πάντα με όρους εις βάρος του ελληνικού δημοσίου, δεν είναι κάτι το οποίο σας τιμάει ιδιαίτερα. </w:t>
      </w:r>
    </w:p>
    <w:p w14:paraId="098054A0" w14:textId="77777777" w:rsidR="00BA128F" w:rsidRDefault="00BF6BD8">
      <w:pPr>
        <w:spacing w:after="0" w:line="600" w:lineRule="auto"/>
        <w:ind w:firstLine="720"/>
        <w:jc w:val="both"/>
        <w:rPr>
          <w:rFonts w:eastAsia="Times New Roman"/>
          <w:szCs w:val="24"/>
        </w:rPr>
      </w:pPr>
      <w:r>
        <w:rPr>
          <w:rFonts w:eastAsia="Times New Roman"/>
          <w:szCs w:val="24"/>
        </w:rPr>
        <w:t>Βλέπουμε και διαβάζουμε ότι θα έρθει σε λίγες ημέρες η συμφωνία για την Εγνατία Οδό, ενός δρόμου που σ</w:t>
      </w:r>
      <w:r>
        <w:rPr>
          <w:rFonts w:eastAsia="Times New Roman"/>
          <w:szCs w:val="24"/>
        </w:rPr>
        <w:t>τοίχισε στο ελληνικό δημόσιο δισεκατομμύρια ευρώ και το οποίο θα το πάρει κάποιος για 100 εκατομμύρια ευρώ, για να μπορεί να το διαχειριστεί για σαράντα χρόνια, όταν μόνο τα ετήσια έσοδα από τα διόδια αγγίζουν τα 50 εκατομμύρια ευρώ. Ποια τράπεζα δεν θα έδ</w:t>
      </w:r>
      <w:r>
        <w:rPr>
          <w:rFonts w:eastAsia="Times New Roman"/>
          <w:szCs w:val="24"/>
        </w:rPr>
        <w:t xml:space="preserve">ινε δάνειο σε κάποιον «επενδυτή» -εντός πολλών εισαγωγικών- για να πάρει τέτοιο τεφαρίκι, τέτοιο φιλέτο; </w:t>
      </w:r>
    </w:p>
    <w:p w14:paraId="098054A1" w14:textId="77777777" w:rsidR="00BA128F" w:rsidRDefault="00BF6BD8">
      <w:pPr>
        <w:spacing w:after="0" w:line="600" w:lineRule="auto"/>
        <w:ind w:firstLine="720"/>
        <w:jc w:val="both"/>
        <w:rPr>
          <w:rFonts w:eastAsia="Times New Roman" w:cs="Times New Roman"/>
          <w:szCs w:val="24"/>
        </w:rPr>
      </w:pPr>
      <w:r>
        <w:rPr>
          <w:rFonts w:eastAsia="Times New Roman"/>
          <w:szCs w:val="24"/>
        </w:rPr>
        <w:t>Το χειρότερο όλων είναι ότι με την πολυετή απραξία σας και την υποβάθμιση του εν λόγω χώρου του Ελληνικού, με αποκορύφωμα τα όσα συμβαίνουν τον τελευτ</w:t>
      </w:r>
      <w:r>
        <w:rPr>
          <w:rFonts w:eastAsia="Times New Roman"/>
          <w:szCs w:val="24"/>
        </w:rPr>
        <w:t xml:space="preserve">αίο ένα χρόνο περίπου με τους χιλιάδες λαθρομετανάστες που έχουν κατακλείσει την περιοχή, χειραγωγήσατε τους πολίτες να δεχτούν μια όποια λύση, αρκεί να είναι μια λύση, έστω κι αν είναι άκρως επιζήμια για αυτούς στο αμέσως επόμενο χρονικό διάστημα και για </w:t>
      </w:r>
      <w:r>
        <w:rPr>
          <w:rFonts w:eastAsia="Times New Roman"/>
          <w:szCs w:val="24"/>
        </w:rPr>
        <w:t xml:space="preserve">την ελληνική οικονομία, για το ελληνικό δημόσιο. </w:t>
      </w:r>
      <w:r>
        <w:rPr>
          <w:rFonts w:eastAsia="Times New Roman" w:cs="Times New Roman"/>
          <w:szCs w:val="24"/>
        </w:rPr>
        <w:t xml:space="preserve">Ό,τι καταφέρατε και στην αγορά εργασίας, όπου, αφού διαλύσατε τα πάντα, τώρα ο κόσμος παρακαλάει να βρει μια δουλειά με 300 ευρώ ή 400 ευρώ. Το ίδιο κάνετε και στην περίπτωση του Ελληνικού. </w:t>
      </w:r>
    </w:p>
    <w:p w14:paraId="098054A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(Σπυρ</w:t>
      </w:r>
      <w:r>
        <w:rPr>
          <w:rFonts w:eastAsia="Times New Roman" w:cs="Times New Roman"/>
          <w:b/>
          <w:szCs w:val="24"/>
        </w:rPr>
        <w:t xml:space="preserve">ίδων Λυκούδης): </w:t>
      </w:r>
      <w:r>
        <w:rPr>
          <w:rFonts w:eastAsia="Times New Roman" w:cs="Times New Roman"/>
          <w:szCs w:val="24"/>
        </w:rPr>
        <w:t xml:space="preserve">Κύριε συνάδελφε, ολοκληρώστε. </w:t>
      </w:r>
    </w:p>
    <w:p w14:paraId="098054A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Για εμάς το Ελληνικό θα έπρεπε να είναι ένα από τα δύο, τρία αεροδρόμια της Αττικής τα οποία και θα λειτουργούσαν επ’ ωφελεία των επιβατών και των εκατομμυρίων τουριστών που έρχονται. Και </w:t>
      </w:r>
      <w:r>
        <w:rPr>
          <w:rFonts w:eastAsia="Times New Roman" w:cs="Times New Roman"/>
          <w:szCs w:val="24"/>
        </w:rPr>
        <w:t>ελπίζουμε να έρθουν και άλλοι στο μέλλον.</w:t>
      </w:r>
    </w:p>
    <w:p w14:paraId="098054A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Και αν ο σχεδιασμός της Αττικής δεν προβλέπει αεροδρόμιο εντός της πόλεως, όπως το Ελληνικό, σίγουρα προβλέπει ένα μητροπολιτικό πάρκο εφάμιλλο ή και καλύτερο του </w:t>
      </w:r>
      <w:r>
        <w:rPr>
          <w:rFonts w:eastAsia="Times New Roman" w:cs="Times New Roman"/>
          <w:szCs w:val="24"/>
          <w:lang w:val="en-US"/>
        </w:rPr>
        <w:t>Hyde</w:t>
      </w:r>
      <w:r>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xml:space="preserve"> ή του </w:t>
      </w:r>
      <w:r>
        <w:rPr>
          <w:rFonts w:eastAsia="Times New Roman" w:cs="Times New Roman"/>
          <w:szCs w:val="24"/>
          <w:lang w:val="en-US"/>
        </w:rPr>
        <w:t>Central</w:t>
      </w:r>
      <w:r>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αυτό το οποίο θα αναβ</w:t>
      </w:r>
      <w:r>
        <w:rPr>
          <w:rFonts w:eastAsia="Times New Roman" w:cs="Times New Roman"/>
          <w:szCs w:val="24"/>
        </w:rPr>
        <w:t xml:space="preserve">άθμιζε και τους όμορους </w:t>
      </w:r>
      <w:r>
        <w:rPr>
          <w:rFonts w:eastAsia="Times New Roman" w:cs="Times New Roman"/>
          <w:szCs w:val="24"/>
        </w:rPr>
        <w:t>δ</w:t>
      </w:r>
      <w:r>
        <w:rPr>
          <w:rFonts w:eastAsia="Times New Roman" w:cs="Times New Roman"/>
          <w:szCs w:val="24"/>
        </w:rPr>
        <w:t xml:space="preserve">ήμους και θα αναβάθμιζε όλη την Αθήνα και όλη την Αττική και όχι τα </w:t>
      </w:r>
      <w:r>
        <w:rPr>
          <w:rFonts w:eastAsia="Times New Roman" w:cs="Times New Roman"/>
          <w:szCs w:val="24"/>
          <w:lang w:val="en-US"/>
        </w:rPr>
        <w:t>mall</w:t>
      </w:r>
      <w:r>
        <w:rPr>
          <w:rFonts w:eastAsia="Times New Roman" w:cs="Times New Roman"/>
          <w:szCs w:val="24"/>
        </w:rPr>
        <w:t>ς</w:t>
      </w:r>
      <w:r>
        <w:rPr>
          <w:rFonts w:eastAsia="Times New Roman" w:cs="Times New Roman"/>
          <w:szCs w:val="24"/>
        </w:rPr>
        <w:t xml:space="preserve"> τα οποία θέλετε να φτιάξετε. </w:t>
      </w:r>
    </w:p>
    <w:p w14:paraId="098054A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μια πρόβλεψη: Οι όμοροι δήμοι θα υποβαθμιστούν ή αυτή η επένδυση</w:t>
      </w:r>
      <w:r>
        <w:rPr>
          <w:rFonts w:eastAsia="Times New Roman" w:cs="Times New Roman"/>
          <w:szCs w:val="24"/>
        </w:rPr>
        <w:t>,</w:t>
      </w:r>
      <w:r>
        <w:rPr>
          <w:rFonts w:eastAsia="Times New Roman" w:cs="Times New Roman"/>
          <w:szCs w:val="24"/>
        </w:rPr>
        <w:t xml:space="preserve"> σε λίγα χρόνια, επειδή δεν πρόκειται να τους βγει, όπως ε</w:t>
      </w:r>
      <w:r>
        <w:rPr>
          <w:rFonts w:eastAsia="Times New Roman" w:cs="Times New Roman"/>
          <w:szCs w:val="24"/>
        </w:rPr>
        <w:t xml:space="preserve">ίπε σε δηλώσεις του ο κ. Τσιρώνης -που έχει φύγει τώρα- θα πέσει. Φυσικά, αφού η συμφωνία είναι υπέρ τους, πάλι το ελληνικό δημόσιο θα τα πληρώσει όλα. </w:t>
      </w:r>
    </w:p>
    <w:p w14:paraId="098054A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σας παρακαλώ</w:t>
      </w:r>
      <w:r>
        <w:rPr>
          <w:rFonts w:eastAsia="Times New Roman" w:cs="Times New Roman"/>
          <w:szCs w:val="24"/>
        </w:rPr>
        <w:t>,</w:t>
      </w:r>
      <w:r>
        <w:rPr>
          <w:rFonts w:eastAsia="Times New Roman" w:cs="Times New Roman"/>
          <w:szCs w:val="24"/>
        </w:rPr>
        <w:t xml:space="preserve"> ολοκληρώστε.</w:t>
      </w:r>
    </w:p>
    <w:p w14:paraId="098054A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Τελειών</w:t>
      </w:r>
      <w:r>
        <w:rPr>
          <w:rFonts w:eastAsia="Times New Roman" w:cs="Times New Roman"/>
          <w:szCs w:val="24"/>
        </w:rPr>
        <w:t>ω, κύριε Πρό</w:t>
      </w:r>
      <w:r>
        <w:rPr>
          <w:rFonts w:eastAsia="Times New Roman" w:cs="Times New Roman"/>
          <w:szCs w:val="24"/>
        </w:rPr>
        <w:t>ε</w:t>
      </w:r>
      <w:r>
        <w:rPr>
          <w:rFonts w:eastAsia="Times New Roman" w:cs="Times New Roman"/>
          <w:szCs w:val="24"/>
        </w:rPr>
        <w:t>δρε.</w:t>
      </w:r>
    </w:p>
    <w:p w14:paraId="098054A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Ολοκληρώνοντας, θα ήθελα να κάνω και μια διαπλεκόμενη</w:t>
      </w:r>
      <w:r>
        <w:rPr>
          <w:rFonts w:eastAsia="Times New Roman" w:cs="Times New Roman"/>
          <w:color w:val="FF0000"/>
          <w:szCs w:val="24"/>
        </w:rPr>
        <w:t xml:space="preserve"> </w:t>
      </w:r>
      <w:r>
        <w:rPr>
          <w:rFonts w:eastAsia="Times New Roman" w:cs="Times New Roman"/>
          <w:szCs w:val="24"/>
        </w:rPr>
        <w:t xml:space="preserve">πρόβλεψη. Όταν πλέον το Ελληνικό δεν θα μπορεί να χρησιμοποιηθεί ως αεροδρόμιο </w:t>
      </w:r>
      <w:r>
        <w:rPr>
          <w:rFonts w:eastAsia="Times New Roman" w:cs="Times New Roman"/>
          <w:szCs w:val="24"/>
        </w:rPr>
        <w:t xml:space="preserve">          </w:t>
      </w:r>
      <w:r>
        <w:rPr>
          <w:rFonts w:eastAsia="Times New Roman" w:cs="Times New Roman"/>
          <w:szCs w:val="24"/>
        </w:rPr>
        <w:t>-ξηλωμένοι αεροδιάδρομοι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τότε θα ανακύψει επείγουσα ανάγκη για τη δημιουργία ενός δεύτε</w:t>
      </w:r>
      <w:r>
        <w:rPr>
          <w:rFonts w:eastAsia="Times New Roman" w:cs="Times New Roman"/>
          <w:szCs w:val="24"/>
        </w:rPr>
        <w:t>ρου αεροδρομίου στην Αττική. Και τότε, για μια ακόμη φορά, ο υπερήφανος ελληνικός λαός θα κληθεί να χρυσοπληρώσει τους γνωστούς μεγαλοεργολάβους, καναλάρχες και μη, δανειζόμενος τεράστια ποσά, με νέα μνημόνια</w:t>
      </w:r>
      <w:r>
        <w:rPr>
          <w:rFonts w:eastAsia="Times New Roman" w:cs="Times New Roman"/>
          <w:szCs w:val="24"/>
        </w:rPr>
        <w:t>,</w:t>
      </w:r>
      <w:r>
        <w:rPr>
          <w:rFonts w:eastAsia="Times New Roman" w:cs="Times New Roman"/>
          <w:szCs w:val="24"/>
        </w:rPr>
        <w:t xml:space="preserve"> δυσανάλογα των νέων έργων. </w:t>
      </w:r>
    </w:p>
    <w:p w14:paraId="098054A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Αν ποτέ μας αξιώσε</w:t>
      </w:r>
      <w:r>
        <w:rPr>
          <w:rFonts w:eastAsia="Times New Roman" w:cs="Times New Roman"/>
          <w:szCs w:val="24"/>
        </w:rPr>
        <w:t xml:space="preserve">ι ο Θεός, θα αποδώσουμε τα του Καίσαρος τω Καίσαρι. </w:t>
      </w:r>
    </w:p>
    <w:p w14:paraId="098054A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098054AB"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98054A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Καρακώστα, είναι η σειρά σας, αλλά</w:t>
      </w:r>
      <w:r>
        <w:rPr>
          <w:rFonts w:eastAsia="Times New Roman" w:cs="Times New Roman"/>
          <w:szCs w:val="24"/>
        </w:rPr>
        <w:t>,</w:t>
      </w:r>
      <w:r>
        <w:rPr>
          <w:rFonts w:eastAsia="Times New Roman" w:cs="Times New Roman"/>
          <w:szCs w:val="24"/>
        </w:rPr>
        <w:t xml:space="preserve"> λόγω μιας κατ</w:t>
      </w:r>
      <w:r>
        <w:rPr>
          <w:rFonts w:eastAsia="Times New Roman" w:cs="Times New Roman"/>
          <w:szCs w:val="24"/>
        </w:rPr>
        <w:t xml:space="preserve">επείγουσας ανάγκης που έχει ο κ. Κικίλιας, ζήτησε να προηγηθεί. Με την άδειά σας, να του δώσουμε τον λόγο. </w:t>
      </w:r>
    </w:p>
    <w:p w14:paraId="098054A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 xml:space="preserve">(ΕΥΗ) </w:t>
      </w:r>
      <w:r>
        <w:rPr>
          <w:rFonts w:eastAsia="Times New Roman" w:cs="Times New Roman"/>
          <w:b/>
          <w:szCs w:val="24"/>
        </w:rPr>
        <w:t xml:space="preserve">ΚΑΡΑΚΩΣΤΑ: </w:t>
      </w:r>
      <w:r>
        <w:rPr>
          <w:rFonts w:eastAsia="Times New Roman" w:cs="Times New Roman"/>
          <w:szCs w:val="24"/>
        </w:rPr>
        <w:t>Είναι και νέος και ωραίος</w:t>
      </w:r>
      <w:r>
        <w:rPr>
          <w:rFonts w:eastAsia="Times New Roman" w:cs="Times New Roman"/>
          <w:szCs w:val="24"/>
        </w:rPr>
        <w:t>,</w:t>
      </w:r>
      <w:r>
        <w:rPr>
          <w:rFonts w:eastAsia="Times New Roman" w:cs="Times New Roman"/>
          <w:szCs w:val="24"/>
        </w:rPr>
        <w:t xml:space="preserve"> οπότε…</w:t>
      </w:r>
    </w:p>
    <w:p w14:paraId="098054A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Κικίλια, έχετε τον λόγο για επτά λεπτά. </w:t>
      </w:r>
    </w:p>
    <w:p w14:paraId="098054A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ΒΑΣΙΛΕΙΟ</w:t>
      </w:r>
      <w:r>
        <w:rPr>
          <w:rFonts w:eastAsia="Times New Roman" w:cs="Times New Roman"/>
          <w:b/>
          <w:szCs w:val="24"/>
        </w:rPr>
        <w:t xml:space="preserve">Σ ΚΙΚΙΛΙΑΣ: </w:t>
      </w:r>
      <w:r>
        <w:rPr>
          <w:rFonts w:eastAsia="Times New Roman" w:cs="Times New Roman"/>
          <w:szCs w:val="24"/>
        </w:rPr>
        <w:t xml:space="preserve">Με τιμάτε, κυρία Καρακώστα. Σας ευχαριστώ πάρα πολύ. </w:t>
      </w:r>
    </w:p>
    <w:p w14:paraId="098054B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Επειδή ήμουν τρίτος, αλλά άλλαξε η σειρά</w:t>
      </w:r>
      <w:r>
        <w:rPr>
          <w:rFonts w:eastAsia="Times New Roman" w:cs="Times New Roman"/>
          <w:szCs w:val="24"/>
        </w:rPr>
        <w:t>,</w:t>
      </w:r>
      <w:r>
        <w:rPr>
          <w:rFonts w:eastAsia="Times New Roman" w:cs="Times New Roman"/>
          <w:szCs w:val="24"/>
        </w:rPr>
        <w:t xml:space="preserve"> προκειμένου να εκπροσωπείται όλο το Κοινοβούλιο δι</w:t>
      </w:r>
      <w:r>
        <w:rPr>
          <w:rFonts w:eastAsia="Times New Roman" w:cs="Times New Roman"/>
          <w:szCs w:val="24"/>
        </w:rPr>
        <w:t>ά</w:t>
      </w:r>
      <w:r>
        <w:rPr>
          <w:rFonts w:eastAsia="Times New Roman" w:cs="Times New Roman"/>
          <w:szCs w:val="24"/>
        </w:rPr>
        <w:t xml:space="preserve"> εναλλαγών, γι’ αυτό βρέθηκα σε αυτή τη θέση. Σας ευχαριστώ πάντως. Ο τρόπος με τον οποίο μιλήσατ</w:t>
      </w:r>
      <w:r>
        <w:rPr>
          <w:rFonts w:eastAsia="Times New Roman" w:cs="Times New Roman"/>
          <w:szCs w:val="24"/>
        </w:rPr>
        <w:t xml:space="preserve">ε είναι δείγμα πολιτικού πολισμού. </w:t>
      </w:r>
    </w:p>
    <w:p w14:paraId="098054B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Εγώ καλύπτομαι σε μεγάλο βαθμό από αυτά τα οποία άκουσα από τους συναδέλφους της μείζονος Αντιπολίτευσης και από τον </w:t>
      </w:r>
      <w:r>
        <w:rPr>
          <w:rFonts w:eastAsia="Times New Roman" w:cs="Times New Roman"/>
          <w:szCs w:val="24"/>
        </w:rPr>
        <w:t>ε</w:t>
      </w:r>
      <w:r>
        <w:rPr>
          <w:rFonts w:eastAsia="Times New Roman" w:cs="Times New Roman"/>
          <w:szCs w:val="24"/>
        </w:rPr>
        <w:t>ισηγητή μας και Αντιπρόεδρο της Νέας Δημοκρατίας. Εντάξει, με γλαφυρό τρόπο, αλλά ο καθένας έχει τον τ</w:t>
      </w:r>
      <w:r>
        <w:rPr>
          <w:rFonts w:eastAsia="Times New Roman" w:cs="Times New Roman"/>
          <w:szCs w:val="24"/>
        </w:rPr>
        <w:t xml:space="preserve">ρόπο του να εκφράζεται και να μιλάει πολιτικά. </w:t>
      </w:r>
    </w:p>
    <w:p w14:paraId="098054B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ήθελα, λοιπόν, να επανέλθουμε λίγο στην πραγματικότητα με όρους που μπορεί να καταλάβει η κοινωνία, γιατί πολλές φορές εδώ μέσα μιλάμε και μάλλον δεν καταλαβαινόμαστε σωστά. Κι επειδή ο λαϊκισμός με ενοχλε</w:t>
      </w:r>
      <w:r>
        <w:rPr>
          <w:rFonts w:eastAsia="Times New Roman" w:cs="Times New Roman"/>
          <w:szCs w:val="24"/>
        </w:rPr>
        <w:t>ί πραγματικά -θεωρώ ότι είναι ενάντια στο δημόσιο συμφέρον- κι επειδή είναι μια αρρώστια, η οποία έχει εισβάλει βαθιά στα πολιτικά συστήματα και στην Ευρώπη</w:t>
      </w:r>
      <w:r>
        <w:rPr>
          <w:rFonts w:eastAsia="Times New Roman" w:cs="Times New Roman"/>
          <w:szCs w:val="24"/>
        </w:rPr>
        <w:t>,</w:t>
      </w:r>
      <w:r>
        <w:rPr>
          <w:rFonts w:eastAsia="Times New Roman" w:cs="Times New Roman"/>
          <w:szCs w:val="24"/>
        </w:rPr>
        <w:t xml:space="preserve"> ενδεχομένως και στην Αμερική, αλλά και στη χώρα μας και τον έχουμε πληρώσει πολύ ακριβά, θα μου επ</w:t>
      </w:r>
      <w:r>
        <w:rPr>
          <w:rFonts w:eastAsia="Times New Roman" w:cs="Times New Roman"/>
          <w:szCs w:val="24"/>
        </w:rPr>
        <w:t>ιτρέψετε να γυρίσω λίγο πίσω και να δω ποιος και τι εκπροσωπεί, εν τοιαύτη περιπτώσει, εδώ μέσα και αν μπορεί κάποιος να μιλάει εξ ονόματος του ελληνικού λαού, στο σύνολό του, εν μέρει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098054B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Είχα την τιμή να είμαι μέλος του Περιφερειακού Συμβουλίου Ατ</w:t>
      </w:r>
      <w:r>
        <w:rPr>
          <w:rFonts w:eastAsia="Times New Roman" w:cs="Times New Roman"/>
          <w:szCs w:val="24"/>
        </w:rPr>
        <w:t xml:space="preserve">τικής ως μείζονα </w:t>
      </w:r>
      <w:r>
        <w:rPr>
          <w:rFonts w:eastAsia="Times New Roman" w:cs="Times New Roman"/>
          <w:szCs w:val="24"/>
        </w:rPr>
        <w:t>α</w:t>
      </w:r>
      <w:r>
        <w:rPr>
          <w:rFonts w:eastAsia="Times New Roman" w:cs="Times New Roman"/>
          <w:szCs w:val="24"/>
        </w:rPr>
        <w:t xml:space="preserve">ντιπολίτευση μετά από μία τεράστια μάχη, η οποία δόθηκε, αν θυμάστε, την πρώτη φορά που εισήχθη αυτός ο νέος θεσμός των δήθεν μικρών </w:t>
      </w:r>
      <w:r>
        <w:rPr>
          <w:rFonts w:eastAsia="Times New Roman" w:cs="Times New Roman"/>
          <w:szCs w:val="24"/>
        </w:rPr>
        <w:t>Π</w:t>
      </w:r>
      <w:r>
        <w:rPr>
          <w:rFonts w:eastAsia="Times New Roman" w:cs="Times New Roman"/>
          <w:szCs w:val="24"/>
        </w:rPr>
        <w:t xml:space="preserve">ρωθυπουργών, πολύ μακριά από την πραγματικότητα. </w:t>
      </w:r>
    </w:p>
    <w:p w14:paraId="098054B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Ακούστε,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υμβούλιο, στο οποίο είχα τη</w:t>
      </w:r>
      <w:r>
        <w:rPr>
          <w:rFonts w:eastAsia="Times New Roman" w:cs="Times New Roman"/>
          <w:szCs w:val="24"/>
        </w:rPr>
        <w:t>ν τιμή να είμαι συνάδελφος με τον νυν Πρόεδρο της Βουλής, τον κ. Βούτση, και άρα ο ίδιος μπορεί να ομολογήσει αν αυτά τα οποία λέω είναι αλήθεια ή ψέματα…</w:t>
      </w:r>
    </w:p>
    <w:p w14:paraId="098054B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Το 2010.</w:t>
      </w:r>
    </w:p>
    <w:p w14:paraId="098054B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Ναι, κύριε συνάδελφε. </w:t>
      </w:r>
    </w:p>
    <w:p w14:paraId="098054B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…είδαμε κατ’ επανάληψη ισχνές πλειοψηφίες, αυτούς οι οποίοι ενδεχομένως παρακινούσαν τις τοπικές κοινωνίες τότε να βγουν στον δρόμο και να εξεγερθούν για το Ελληνικό, στην πλατεία Συντάγματος για το επονείδιστο χρέος, στο </w:t>
      </w:r>
      <w:r>
        <w:rPr>
          <w:rFonts w:eastAsia="Times New Roman" w:cs="Times New Roman"/>
          <w:szCs w:val="24"/>
        </w:rPr>
        <w:t>λ</w:t>
      </w:r>
      <w:r>
        <w:rPr>
          <w:rFonts w:eastAsia="Times New Roman" w:cs="Times New Roman"/>
          <w:szCs w:val="24"/>
        </w:rPr>
        <w:t xml:space="preserve">ιμάνι του Πειραιά για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την επένδυση πιο παλιά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να τα κάνουν λίμπα. Έρχονταν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 xml:space="preserve">υμβούλιο, απειλούσαν περιφερειακούς συμβούλους, προπηλάκιζαν κόσμο, δεν άφηναν τους συναδέλφους να μπουν μέσα στην </w:t>
      </w:r>
      <w:r>
        <w:rPr>
          <w:rFonts w:eastAsia="Times New Roman" w:cs="Times New Roman"/>
          <w:szCs w:val="24"/>
        </w:rPr>
        <w:t>α</w:t>
      </w:r>
      <w:r>
        <w:rPr>
          <w:rFonts w:eastAsia="Times New Roman" w:cs="Times New Roman"/>
          <w:szCs w:val="24"/>
        </w:rPr>
        <w:t>ίθουσα του Υπουργείου Μεταφορών τότε, γιατί εκεί μας φιλο</w:t>
      </w:r>
      <w:r>
        <w:rPr>
          <w:rFonts w:eastAsia="Times New Roman" w:cs="Times New Roman"/>
          <w:szCs w:val="24"/>
        </w:rPr>
        <w:t xml:space="preserve">ξενούσε το εν λόγω Υπουργείο. Και τι δεν έκαναν για να εμποδίσουν να προχωρήσει αυτή η επένδυση. Κι επειδή δεν θέλω να μιλάω για κάτι το οποίο θα γίνει με προβολή και, ενδεχομένως, για το οποίο μπορεί ο οποιοσδήποτε να έχει επιφυλάξεις ή όχι ή να στέκεται </w:t>
      </w:r>
      <w:r>
        <w:rPr>
          <w:rFonts w:eastAsia="Times New Roman" w:cs="Times New Roman"/>
          <w:szCs w:val="24"/>
        </w:rPr>
        <w:t>με προσοχή μέχρι να ολοκληρωθεί, για να δούμε τι έχει γίνει μέχρι σήμερα και αν η ιδιωτική πρωτοβουλία στην Ελλάδα, όταν αυτή αφήνεται να λειτουργήσει μαζί με το ελληνικό δημόσιο, έχει αποτελέσματα και ποιος τα χαίρεται αυτά τα αποτελέσματα. Ο κ</w:t>
      </w:r>
      <w:r>
        <w:rPr>
          <w:rFonts w:eastAsia="Times New Roman" w:cs="Times New Roman"/>
          <w:szCs w:val="24"/>
        </w:rPr>
        <w:t>.</w:t>
      </w:r>
      <w:r>
        <w:rPr>
          <w:rFonts w:eastAsia="Times New Roman" w:cs="Times New Roman"/>
          <w:szCs w:val="24"/>
        </w:rPr>
        <w:t xml:space="preserve"> και η κ</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Λάτση, εν προκειμένω, ή ο ελληνικός λαός; </w:t>
      </w:r>
    </w:p>
    <w:p w14:paraId="098054B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Στον Δήμο Φαλήρου έγινε μια επένδυση στην παραλιακή ζώνη δι</w:t>
      </w:r>
      <w:r>
        <w:rPr>
          <w:rFonts w:eastAsia="Times New Roman" w:cs="Times New Roman"/>
          <w:szCs w:val="24"/>
        </w:rPr>
        <w:t>ά</w:t>
      </w:r>
      <w:r>
        <w:rPr>
          <w:rFonts w:eastAsia="Times New Roman" w:cs="Times New Roman"/>
          <w:szCs w:val="24"/>
        </w:rPr>
        <w:t xml:space="preserve"> της μαρίνας. Την επέβλεψε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ρχή δι</w:t>
      </w:r>
      <w:r>
        <w:rPr>
          <w:rFonts w:eastAsia="Times New Roman" w:cs="Times New Roman"/>
          <w:szCs w:val="24"/>
        </w:rPr>
        <w:t>ά</w:t>
      </w:r>
      <w:r>
        <w:rPr>
          <w:rFonts w:eastAsia="Times New Roman" w:cs="Times New Roman"/>
          <w:szCs w:val="24"/>
        </w:rPr>
        <w:t xml:space="preserve"> του κ. Χατζηδάκη. Η επένδυση αυτή προήλθε -λίγο έως πολύ- από ένα κομμάτι του επενδυτικού προσωπικού που ε</w:t>
      </w:r>
      <w:r>
        <w:rPr>
          <w:rFonts w:eastAsia="Times New Roman" w:cs="Times New Roman"/>
          <w:szCs w:val="24"/>
        </w:rPr>
        <w:t>πενδύει και στο Ελληνικό, την οικογένεια Λάτση. Πάρα πολύ ωραία. Έγινε, λοιπόν, μια μαρίνα ενός χιλιομέτρου περίπου</w:t>
      </w:r>
      <w:r>
        <w:rPr>
          <w:rFonts w:eastAsia="Times New Roman" w:cs="Times New Roman"/>
          <w:szCs w:val="24"/>
        </w:rPr>
        <w:t>,</w:t>
      </w:r>
      <w:r>
        <w:rPr>
          <w:rFonts w:eastAsia="Times New Roman" w:cs="Times New Roman"/>
          <w:szCs w:val="24"/>
        </w:rPr>
        <w:t xml:space="preserve"> με μαγαζιά, με ελλιμενισμό, καθαρή, έτσι όπως πρέπει, δίπλα -να σας θυμίσω- στην ελεύθερη παραλία</w:t>
      </w:r>
      <w:r>
        <w:rPr>
          <w:rFonts w:eastAsia="Times New Roman" w:cs="Times New Roman"/>
          <w:szCs w:val="24"/>
        </w:rPr>
        <w:t>,</w:t>
      </w:r>
      <w:r>
        <w:rPr>
          <w:rFonts w:eastAsia="Times New Roman" w:cs="Times New Roman"/>
          <w:szCs w:val="24"/>
        </w:rPr>
        <w:t xml:space="preserve"> στην οποία εσείς και οι σύντροφοί σας, α</w:t>
      </w:r>
      <w:r>
        <w:rPr>
          <w:rFonts w:eastAsia="Times New Roman" w:cs="Times New Roman"/>
          <w:szCs w:val="24"/>
        </w:rPr>
        <w:t>κολουθώντας τον πρώην Δήμαρχο Ελληνικού τον κ. Κορτζίδη, επιμένατε για τη δυνατότητα ή την πρόσβαση του κόσμου, του απλού του λαού κ</w:t>
      </w:r>
      <w:r>
        <w:rPr>
          <w:rFonts w:eastAsia="Times New Roman" w:cs="Times New Roman"/>
          <w:szCs w:val="24"/>
        </w:rPr>
        <w:t xml:space="preserve">αι </w:t>
      </w:r>
      <w:r>
        <w:rPr>
          <w:rFonts w:eastAsia="Times New Roman" w:cs="Times New Roman"/>
          <w:szCs w:val="24"/>
        </w:rPr>
        <w:t>ο</w:t>
      </w:r>
      <w:r>
        <w:rPr>
          <w:rFonts w:eastAsia="Times New Roman" w:cs="Times New Roman"/>
          <w:szCs w:val="24"/>
        </w:rPr>
        <w:t xml:space="preserve">ύτω </w:t>
      </w:r>
      <w:r>
        <w:rPr>
          <w:rFonts w:eastAsia="Times New Roman" w:cs="Times New Roman"/>
          <w:szCs w:val="24"/>
        </w:rPr>
        <w:t>κ</w:t>
      </w:r>
      <w:r>
        <w:rPr>
          <w:rFonts w:eastAsia="Times New Roman" w:cs="Times New Roman"/>
          <w:szCs w:val="24"/>
        </w:rPr>
        <w:t>αθεξής</w:t>
      </w:r>
      <w:r>
        <w:rPr>
          <w:rFonts w:eastAsia="Times New Roman" w:cs="Times New Roman"/>
          <w:szCs w:val="24"/>
        </w:rPr>
        <w:t xml:space="preserve">. </w:t>
      </w:r>
    </w:p>
    <w:p w14:paraId="098054B9" w14:textId="77777777" w:rsidR="00BA128F" w:rsidRDefault="00BF6BD8">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Να σας ενημερώσω, κυρίες και κύριοι συνάδελφοι, τι γίνεται μερικά χρόνια μετά. Αυτή η επονομαζόμενη «μαρίν</w:t>
      </w:r>
      <w:r>
        <w:rPr>
          <w:rFonts w:eastAsia="Times New Roman" w:cs="Times New Roman"/>
          <w:szCs w:val="24"/>
        </w:rPr>
        <w:t>α Λάτση» -φυσικά, ο κ</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κ.</w:t>
      </w:r>
      <w:r>
        <w:rPr>
          <w:rFonts w:eastAsia="Times New Roman" w:cs="Times New Roman"/>
          <w:szCs w:val="24"/>
        </w:rPr>
        <w:t xml:space="preserve"> Λάτση δεν έχουν πατήσει εκεί ποτέ- είναι γεμάτη κάθε μέρα, χειμώνα και καλοκαίρι. Είναι παιδιά από το Ελληνικό, από το Φάληρο, από τη Γλυφάδα, από το Αιγάλεω, από το Περιστέρι, από το Μπουρνάζι, από παντού. Είναι μαμάδες, γι</w:t>
      </w:r>
      <w:r>
        <w:rPr>
          <w:rFonts w:eastAsia="Times New Roman" w:cs="Times New Roman"/>
          <w:szCs w:val="24"/>
        </w:rPr>
        <w:t xml:space="preserve">αγιάδες, καροτσάκια. Χαίρονται αυτή την επένδυση. Είναι προς όφελος του ελληνικού λαού. Σφύζει από ζωή. Υπάρχει ό,τι θέλετε εκεί, </w:t>
      </w:r>
      <w:r>
        <w:rPr>
          <w:rFonts w:eastAsia="Times New Roman" w:cs="Times New Roman"/>
          <w:szCs w:val="24"/>
          <w:lang w:val="en-US"/>
        </w:rPr>
        <w:t>skates</w:t>
      </w:r>
      <w:r>
        <w:rPr>
          <w:rFonts w:eastAsia="Times New Roman" w:cs="Times New Roman"/>
          <w:szCs w:val="24"/>
        </w:rPr>
        <w:t xml:space="preserve">, </w:t>
      </w:r>
      <w:r>
        <w:rPr>
          <w:rFonts w:eastAsia="Times New Roman" w:cs="Times New Roman"/>
          <w:szCs w:val="24"/>
          <w:lang w:val="en-US"/>
        </w:rPr>
        <w:t>roller</w:t>
      </w:r>
      <w:r>
        <w:rPr>
          <w:rFonts w:eastAsia="Times New Roman" w:cs="Times New Roman"/>
          <w:szCs w:val="24"/>
        </w:rPr>
        <w:t xml:space="preserve"> </w:t>
      </w:r>
      <w:r>
        <w:rPr>
          <w:rFonts w:eastAsia="Times New Roman" w:cs="Times New Roman"/>
          <w:szCs w:val="24"/>
          <w:lang w:val="en-US"/>
        </w:rPr>
        <w:t>skates</w:t>
      </w:r>
      <w:r>
        <w:rPr>
          <w:rFonts w:eastAsia="Times New Roman" w:cs="Times New Roman"/>
          <w:szCs w:val="24"/>
        </w:rPr>
        <w:t>, ποδήλατα, μαγαζιά, παγωτά. Χαρά Θεού! Δίπλα</w:t>
      </w:r>
      <w:r>
        <w:rPr>
          <w:rFonts w:eastAsia="Times New Roman" w:cs="Times New Roman"/>
          <w:szCs w:val="24"/>
        </w:rPr>
        <w:t>,</w:t>
      </w:r>
      <w:r>
        <w:rPr>
          <w:rFonts w:eastAsia="Times New Roman" w:cs="Times New Roman"/>
          <w:szCs w:val="24"/>
        </w:rPr>
        <w:t xml:space="preserve"> στη δήθεν ελεύθερη παραλία του πρώην </w:t>
      </w:r>
      <w:r>
        <w:rPr>
          <w:rFonts w:eastAsia="Times New Roman" w:cs="Times New Roman"/>
          <w:szCs w:val="24"/>
        </w:rPr>
        <w:t>δ</w:t>
      </w:r>
      <w:r>
        <w:rPr>
          <w:rFonts w:eastAsia="Times New Roman" w:cs="Times New Roman"/>
          <w:szCs w:val="24"/>
        </w:rPr>
        <w:t>ημάρχου σας</w:t>
      </w:r>
      <w:r>
        <w:rPr>
          <w:rFonts w:eastAsia="Times New Roman" w:cs="Times New Roman"/>
          <w:szCs w:val="24"/>
        </w:rPr>
        <w:t>,</w:t>
      </w:r>
      <w:r>
        <w:rPr>
          <w:rFonts w:eastAsia="Times New Roman" w:cs="Times New Roman"/>
          <w:szCs w:val="24"/>
        </w:rPr>
        <w:t xml:space="preserve"> υπάρχει</w:t>
      </w:r>
      <w:r>
        <w:rPr>
          <w:rFonts w:eastAsia="Times New Roman" w:cs="Times New Roman"/>
          <w:szCs w:val="24"/>
        </w:rPr>
        <w:t xml:space="preserve"> μαζούτ, βρωμιά, δυσωδία, πρεζόνια, σύριγγες, εγκατάλειψη. </w:t>
      </w:r>
    </w:p>
    <w:p w14:paraId="098054BA"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είναι η τόσο μεγάλη διαφορά ιδεολογικά και πρακτικά, για την οποία εμείς σας μιλήσαμε και εσείς έχετε κάνει ό,τι μπορείτε όλα αυτά τα χρόνια, προκειμένου να μην προχωρήσει και να μη δημιουργη</w:t>
      </w:r>
      <w:r>
        <w:rPr>
          <w:rFonts w:eastAsia="Times New Roman" w:cs="Times New Roman"/>
          <w:szCs w:val="24"/>
        </w:rPr>
        <w:t xml:space="preserve">θεί. </w:t>
      </w:r>
    </w:p>
    <w:p w14:paraId="098054BB"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χρειάζεται να δείτε με προβολή στο μέλλον τι πρόκειται να γίνει. Να πάτε μια βόλτα μέχρι το Φάληρο, να δείτε ο απλός κόσμος, ο κοσμάκης, πού είναι και πού βρίσκεται! Στην παραλία του κ. Κορτζίδη πόσοι είναι; Ψυχή δεν υπάρχει! Βρωμιά και δυσωδία! </w:t>
      </w:r>
      <w:r>
        <w:rPr>
          <w:rFonts w:eastAsia="Times New Roman" w:cs="Times New Roman"/>
          <w:szCs w:val="24"/>
        </w:rPr>
        <w:t xml:space="preserve">Και δίπλα, ένα χιλιόμετρο πιο κάτω, η παραλία σφύζει από ζωή, είναι γεμάτη από λαϊκές οικογένειες. </w:t>
      </w:r>
    </w:p>
    <w:p w14:paraId="098054BC"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Τέρμα, σας παρακαλώ πολύ, κύριοι συνάδελφοι, τα παραμύθια! Ως εδώ! Φυσικά με όρους και κανόνες, φυσικά με τον έλεγχο της πολιτείας, των τοπικών κοινωνιών κα</w:t>
      </w:r>
      <w:r>
        <w:rPr>
          <w:rFonts w:eastAsia="Times New Roman" w:cs="Times New Roman"/>
          <w:szCs w:val="24"/>
        </w:rPr>
        <w:t xml:space="preserve">ι την έγκρισή τους. Φυσικά προς όφελος του ελληνικού </w:t>
      </w:r>
      <w:r>
        <w:rPr>
          <w:rFonts w:eastAsia="Times New Roman" w:cs="Times New Roman"/>
          <w:szCs w:val="24"/>
        </w:rPr>
        <w:t>δ</w:t>
      </w:r>
      <w:r>
        <w:rPr>
          <w:rFonts w:eastAsia="Times New Roman" w:cs="Times New Roman"/>
          <w:szCs w:val="24"/>
        </w:rPr>
        <w:t>ημοσίου, αλλά αρκετά χορτάσαμε με αυτό το παραμύθι.</w:t>
      </w:r>
    </w:p>
    <w:p w14:paraId="098054BD"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γυρίσετε πίσω και να ζητήσετε συγγνώμη, κύριοι συνάδελφοι, στους συναδέλφους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 xml:space="preserve">υμβούλιο και σε όλους αυτούς τους ανθρώπους, οι </w:t>
      </w:r>
      <w:r>
        <w:rPr>
          <w:rFonts w:eastAsia="Times New Roman" w:cs="Times New Roman"/>
          <w:szCs w:val="24"/>
        </w:rPr>
        <w:t>οποίοι υπέστησαν τραμπουκισμούς, μπούλινγκ, εκφοβισμούς, προπηλακισμούς.</w:t>
      </w:r>
    </w:p>
    <w:p w14:paraId="098054BE"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ντροπή</w:t>
      </w:r>
      <w:r>
        <w:rPr>
          <w:rFonts w:eastAsia="Times New Roman" w:cs="Times New Roman"/>
          <w:szCs w:val="24"/>
        </w:rPr>
        <w:t>,</w:t>
      </w:r>
      <w:r>
        <w:rPr>
          <w:rFonts w:eastAsia="Times New Roman" w:cs="Times New Roman"/>
          <w:szCs w:val="24"/>
        </w:rPr>
        <w:t xml:space="preserve"> γιατί κάποιοι από εσάς, κυρίες και κύριοι συνάδελφοι, δεν ήταν στην προηγούμενη Βουλή εδώ πέρα ή δεν υπέστησαν αυτά τα οποία υποστήκαμε εμείς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υμβούλιο.</w:t>
      </w:r>
      <w:r>
        <w:rPr>
          <w:rFonts w:eastAsia="Times New Roman" w:cs="Times New Roman"/>
          <w:szCs w:val="24"/>
        </w:rPr>
        <w:t xml:space="preserve"> Εσείς, κύριοι συνάδελφοι, και ο κ. Βούτσης μπορείτε να πείτε για του λόγου το αληθές αν ίσχυαν αυτά ή όχι. Δεν ξέρετε τι είχε συμβεί τα προηγούμενα χρόνια, πόσο μεγάλο δηλητήριο έχυσε αυτό το κύμα του λαϊκισμού στις τοπικές κοινωνίες, στην </w:t>
      </w:r>
      <w:r>
        <w:rPr>
          <w:rFonts w:eastAsia="Times New Roman" w:cs="Times New Roman"/>
          <w:szCs w:val="24"/>
        </w:rPr>
        <w:t>«</w:t>
      </w:r>
      <w:r>
        <w:rPr>
          <w:rFonts w:eastAsia="Times New Roman" w:cs="Times New Roman"/>
          <w:szCs w:val="24"/>
        </w:rPr>
        <w:t>κάτω Βουλή</w:t>
      </w:r>
      <w:r>
        <w:rPr>
          <w:rFonts w:eastAsia="Times New Roman" w:cs="Times New Roman"/>
          <w:szCs w:val="24"/>
        </w:rPr>
        <w:t>»</w:t>
      </w:r>
      <w:r>
        <w:rPr>
          <w:rFonts w:eastAsia="Times New Roman" w:cs="Times New Roman"/>
          <w:szCs w:val="24"/>
        </w:rPr>
        <w:t>, σ</w:t>
      </w:r>
      <w:r>
        <w:rPr>
          <w:rFonts w:eastAsia="Times New Roman" w:cs="Times New Roman"/>
          <w:szCs w:val="24"/>
        </w:rPr>
        <w:t xml:space="preserve">το Σύνταγμα. </w:t>
      </w:r>
    </w:p>
    <w:p w14:paraId="098054BF"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Αλήθεια, πού είναι αυτοί οι Υπουργοί σας, τους οποίους κραδαίνατε στα χέρια ως ήρωες και τους βάζατε εδώ πέρα στα έδρανα της Βουλής; Στρίβειν διά του αρραβώνος! Αφήσατε τον Τσακαλώτο να βγάλει τα κάστανα από τη φωτιά! </w:t>
      </w:r>
    </w:p>
    <w:p w14:paraId="098054C0"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b/>
          <w:szCs w:val="24"/>
        </w:rPr>
        <w:t xml:space="preserve"> </w:t>
      </w:r>
      <w:r>
        <w:rPr>
          <w:rFonts w:eastAsia="Times New Roman" w:cs="Times New Roman"/>
          <w:szCs w:val="24"/>
        </w:rPr>
        <w:t>Και αυτός ήταν στο Σύνταγμα!</w:t>
      </w:r>
    </w:p>
    <w:p w14:paraId="098054C1"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Φθάνει, λοιπόν, το παραμύθι!</w:t>
      </w:r>
    </w:p>
    <w:p w14:paraId="098054C2"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ολοκληρώνω. </w:t>
      </w:r>
    </w:p>
    <w:p w14:paraId="098054C3"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Ελληνικό είναι μια πάρα πολύ μεγάλη επένδυση. Θα γίνει το Ελληνικό. Θα φροντίσουμε ως Αξιωματική Αντιπολίτευση σήμερα, ως κυβέρνηση αύριο, να πληρ</w:t>
      </w:r>
      <w:r>
        <w:rPr>
          <w:rFonts w:eastAsia="Times New Roman" w:cs="Times New Roman"/>
          <w:szCs w:val="24"/>
        </w:rPr>
        <w:t>οί όλους τους όρους και τις προϋποθέσεις και να μην καθυστερήσει άλλο. Και ό</w:t>
      </w:r>
      <w:r>
        <w:rPr>
          <w:rFonts w:eastAsia="Times New Roman" w:cs="Times New Roman"/>
          <w:szCs w:val="24"/>
        </w:rPr>
        <w:t>ποια</w:t>
      </w:r>
      <w:r>
        <w:rPr>
          <w:rFonts w:eastAsia="Times New Roman" w:cs="Times New Roman"/>
          <w:szCs w:val="24"/>
        </w:rPr>
        <w:t xml:space="preserve"> άλλη μεγάλη επένδυση μπορεί να γίνει στη χώρα</w:t>
      </w:r>
      <w:r>
        <w:rPr>
          <w:rFonts w:eastAsia="Times New Roman" w:cs="Times New Roman"/>
          <w:szCs w:val="24"/>
        </w:rPr>
        <w:t>,</w:t>
      </w:r>
      <w:r>
        <w:rPr>
          <w:rFonts w:eastAsia="Times New Roman" w:cs="Times New Roman"/>
          <w:szCs w:val="24"/>
        </w:rPr>
        <w:t xml:space="preserve"> μακάρι να έρθει και να δημιουργηθεί ένα τέτοιο περιβάλλον</w:t>
      </w:r>
      <w:r>
        <w:rPr>
          <w:rFonts w:eastAsia="Times New Roman" w:cs="Times New Roman"/>
          <w:szCs w:val="24"/>
        </w:rPr>
        <w:t>,</w:t>
      </w:r>
      <w:r>
        <w:rPr>
          <w:rFonts w:eastAsia="Times New Roman" w:cs="Times New Roman"/>
          <w:szCs w:val="24"/>
        </w:rPr>
        <w:t xml:space="preserve"> που να προσελκύσει νέους επενδυτές, γιατί ο μόνος τρόπος για να μεγαλ</w:t>
      </w:r>
      <w:r>
        <w:rPr>
          <w:rFonts w:eastAsia="Times New Roman" w:cs="Times New Roman"/>
          <w:szCs w:val="24"/>
        </w:rPr>
        <w:t xml:space="preserve">ώσει το ΑΕΠ της χώρας είναι αυτός. </w:t>
      </w:r>
    </w:p>
    <w:p w14:paraId="098054C4"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98054C5"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αν θέλετε να κάνετε πραγματική κοινωνική πολιτική –και όχι πρόστυχη κοινωνική πολιτική- να ξέρετε ότι αυτή δεν μπορεί να γίνει με τα</w:t>
      </w:r>
      <w:r>
        <w:rPr>
          <w:rFonts w:eastAsia="Times New Roman" w:cs="Times New Roman"/>
          <w:szCs w:val="24"/>
        </w:rPr>
        <w:t xml:space="preserve"> λεφτά των επόμενων γενεών, ενεχυριάζοντάς τα, αλλά πρέπει να γίνει –και τελειώνω, κύριε Πρόεδρε- με επενδύσεις που θα φέρουν «ζεστό» χρήμα, το οποίο θα μεταφραστεί σε κοινωνική πολιτική. Αρκετά χρεώσαμε τις επόμενες γενιές! Αφήστε, επιτέλους, αυτή τη χώρα</w:t>
      </w:r>
      <w:r>
        <w:rPr>
          <w:rFonts w:eastAsia="Times New Roman" w:cs="Times New Roman"/>
          <w:szCs w:val="24"/>
        </w:rPr>
        <w:t xml:space="preserve"> να πάει μπροστά!</w:t>
      </w:r>
    </w:p>
    <w:p w14:paraId="098054C6" w14:textId="77777777" w:rsidR="00BA128F" w:rsidRDefault="00BF6BD8">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054C7"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098054C8"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συνάδελφος κ. Καρακώστα από τον ΣΥΡΙΖΑ έχει τον λόγο. </w:t>
      </w:r>
    </w:p>
    <w:p w14:paraId="098054C9"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Με συγχωρείτε, κύριε Πρόεδρε, αλλά μου δε</w:t>
      </w:r>
      <w:r>
        <w:rPr>
          <w:rFonts w:eastAsia="Times New Roman" w:cs="Times New Roman"/>
          <w:szCs w:val="24"/>
        </w:rPr>
        <w:t>ίξατε άλλο</w:t>
      </w:r>
      <w:r>
        <w:rPr>
          <w:rFonts w:eastAsia="Times New Roman" w:cs="Times New Roman"/>
          <w:szCs w:val="24"/>
        </w:rPr>
        <w:t>ν</w:t>
      </w:r>
      <w:r>
        <w:rPr>
          <w:rFonts w:eastAsia="Times New Roman" w:cs="Times New Roman"/>
          <w:szCs w:val="24"/>
        </w:rPr>
        <w:t xml:space="preserve"> κατάλογο και μου είπατε ότι θα μιλούσα μετά από δύο συναδέλφους και έχουν παρεμβληθεί και άλλοι. Είμαι Ανεξάρτητος Βουλευτής. </w:t>
      </w:r>
    </w:p>
    <w:p w14:paraId="098054CA"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Όχι, κύριε Παναγούλη, ο ίδιος κατάλογος είναι. Απλώς, νομίζω ότι δεν έχετε κοιτάξει τ</w:t>
      </w:r>
      <w:r>
        <w:rPr>
          <w:rFonts w:eastAsia="Times New Roman" w:cs="Times New Roman"/>
          <w:szCs w:val="24"/>
        </w:rPr>
        <w:t xml:space="preserve">η σειρά. Κοιτάξτε τη, να δείτε. </w:t>
      </w:r>
    </w:p>
    <w:p w14:paraId="098054CB"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Γιατί αλλάζετε τη σειρά, κύριε Πρόεδρε;</w:t>
      </w:r>
    </w:p>
    <w:p w14:paraId="098054CC"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Μα, δεν υπάρχει αλλαγή. Κοιτάξτε να δείτε. </w:t>
      </w:r>
    </w:p>
    <w:p w14:paraId="098054CD"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Εγώ την είδα τη σειρά προηγουμένως</w:t>
      </w:r>
      <w:r>
        <w:rPr>
          <w:rFonts w:eastAsia="Times New Roman" w:cs="Times New Roman"/>
          <w:szCs w:val="24"/>
        </w:rPr>
        <w:t>,</w:t>
      </w:r>
      <w:r>
        <w:rPr>
          <w:rFonts w:eastAsia="Times New Roman" w:cs="Times New Roman"/>
          <w:szCs w:val="24"/>
        </w:rPr>
        <w:t xml:space="preserve"> που είχα έρθει στο Προεδρείο, αγαπητέ κύριε Λυκούδη. </w:t>
      </w:r>
    </w:p>
    <w:p w14:paraId="098054CE"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κυρία Καρακώστα, έχετε τον λόγο. </w:t>
      </w:r>
    </w:p>
    <w:p w14:paraId="098054CF"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Η αλήθεια είναι ότι γενικώς χτυπάμε την καρ</w:t>
      </w:r>
      <w:r>
        <w:rPr>
          <w:rFonts w:eastAsia="Times New Roman" w:cs="Times New Roman"/>
          <w:szCs w:val="24"/>
        </w:rPr>
        <w:t>υ</w:t>
      </w:r>
      <w:r>
        <w:rPr>
          <w:rFonts w:eastAsia="Times New Roman" w:cs="Times New Roman"/>
          <w:szCs w:val="24"/>
        </w:rPr>
        <w:t>διά, όταν έχει ώριμους καρπούς, για να τους πάρουμε. Δεν</w:t>
      </w:r>
      <w:r>
        <w:rPr>
          <w:rFonts w:eastAsia="Times New Roman" w:cs="Times New Roman"/>
          <w:szCs w:val="24"/>
        </w:rPr>
        <w:t xml:space="preserve"> χτυπάμε τα πλατάνια</w:t>
      </w:r>
      <w:r>
        <w:rPr>
          <w:rFonts w:eastAsia="Times New Roman" w:cs="Times New Roman"/>
          <w:szCs w:val="24"/>
        </w:rPr>
        <w:t>,</w:t>
      </w:r>
      <w:r>
        <w:rPr>
          <w:rFonts w:eastAsia="Times New Roman" w:cs="Times New Roman"/>
          <w:szCs w:val="24"/>
        </w:rPr>
        <w:t xml:space="preserve"> που δεν έχουν καρπούς. Γι’ αυτόν τον λόγο, λοιπόν, αντιλαμβάνεστε γιατί όλη η Αντιπολίτευση συνεχώς χτυπά τον ΣΥΡΙΖΑ, γιατί είναι εκείνο το δένδρο που έχει καρπούς. </w:t>
      </w:r>
    </w:p>
    <w:p w14:paraId="098054D0"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αλήθεια, επίσης, είναι ότι η διαχείριση της ήττας είναι πάρα πολύ </w:t>
      </w:r>
      <w:r>
        <w:rPr>
          <w:rFonts w:eastAsia="Times New Roman" w:cs="Times New Roman"/>
          <w:szCs w:val="24"/>
        </w:rPr>
        <w:t>σημαντικό ζήτημα για την ψυχολογία των ανθρώπων.</w:t>
      </w:r>
    </w:p>
    <w:p w14:paraId="098054D1"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Κάτι ξέρετε από ήττες!</w:t>
      </w:r>
    </w:p>
    <w:p w14:paraId="098054D2"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Δ</w:t>
      </w:r>
      <w:r>
        <w:rPr>
          <w:rFonts w:eastAsia="Times New Roman" w:cs="Times New Roman"/>
          <w:szCs w:val="24"/>
        </w:rPr>
        <w:t>υνατοί άνθρωποι και πολιτικά έμπειροι είναι αυτοί που ξέρουν να διαχειρίζονται με πολιτισμό την ήττα τους, πράγμα που δεν συμβαίνει ε</w:t>
      </w:r>
      <w:r>
        <w:rPr>
          <w:rFonts w:eastAsia="Times New Roman" w:cs="Times New Roman"/>
          <w:szCs w:val="24"/>
        </w:rPr>
        <w:t>δώ. Γιατί; Διότι, παραδείγματος χάριν, λέγοντας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ρέχετε, τρέχετε, γιατί; Γιατί θέλετε να κρατήσετε τις θέσεις σας», δεν κατανάλωσαν ούτε ελάχιστη φαιά ουσία για να πουν «αυτοί οι άνθρωποι πάντα έτρεχαν» -δηλαδή τα μέλη του ΣΥΡΙΖΑ, τα μέλη της Αριστεράς- </w:t>
      </w:r>
      <w:r>
        <w:rPr>
          <w:rFonts w:eastAsia="Times New Roman" w:cs="Times New Roman"/>
          <w:szCs w:val="24"/>
        </w:rPr>
        <w:t xml:space="preserve">«μέσα στα κινήματα, χωρίς να περιμένουν ποτέ τίποτε». Διότι λίγο νοήμονες να ήσασταν, θα σκεφτόσασταν ότι πριν από λίγα χρόνια ουδείς φανταζόταν ότι ο ελληνικός λαός θα έβγαζε την Αριστερά στην </w:t>
      </w:r>
      <w:r>
        <w:rPr>
          <w:rFonts w:eastAsia="Times New Roman" w:cs="Times New Roman"/>
          <w:szCs w:val="24"/>
        </w:rPr>
        <w:t>Κ</w:t>
      </w:r>
      <w:r>
        <w:rPr>
          <w:rFonts w:eastAsia="Times New Roman" w:cs="Times New Roman"/>
          <w:szCs w:val="24"/>
        </w:rPr>
        <w:t xml:space="preserve">υβέρνηση. </w:t>
      </w:r>
    </w:p>
    <w:p w14:paraId="098054D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Άρα, λοιπόν, μην το λέτε αυτό, γιατί</w:t>
      </w:r>
      <w:r>
        <w:rPr>
          <w:rFonts w:eastAsia="Times New Roman" w:cs="Times New Roman"/>
          <w:szCs w:val="24"/>
        </w:rPr>
        <w:t>,</w:t>
      </w:r>
      <w:r>
        <w:rPr>
          <w:rFonts w:eastAsia="Times New Roman" w:cs="Times New Roman"/>
          <w:szCs w:val="24"/>
        </w:rPr>
        <w:t xml:space="preserve"> αν μας διαβά</w:t>
      </w:r>
      <w:r>
        <w:rPr>
          <w:rFonts w:eastAsia="Times New Roman" w:cs="Times New Roman"/>
          <w:szCs w:val="24"/>
        </w:rPr>
        <w:t>σετε όλους</w:t>
      </w:r>
      <w:r>
        <w:rPr>
          <w:rFonts w:eastAsia="Times New Roman" w:cs="Times New Roman"/>
          <w:szCs w:val="24"/>
        </w:rPr>
        <w:t>,</w:t>
      </w:r>
      <w:r>
        <w:rPr>
          <w:rFonts w:eastAsia="Times New Roman" w:cs="Times New Roman"/>
          <w:szCs w:val="24"/>
        </w:rPr>
        <w:t xml:space="preserve"> έναν</w:t>
      </w:r>
      <w:r>
        <w:rPr>
          <w:rFonts w:eastAsia="Times New Roman" w:cs="Times New Roman"/>
          <w:szCs w:val="24"/>
        </w:rPr>
        <w:t xml:space="preserve"> </w:t>
      </w:r>
      <w:r>
        <w:rPr>
          <w:rFonts w:eastAsia="Times New Roman" w:cs="Times New Roman"/>
          <w:szCs w:val="24"/>
        </w:rPr>
        <w:t>έναν, έχουμε όλοι πολιτικό παρελθόν, έχουμε επαγγελματικό παρελθόν και είμαστε επιτυχημένοι στη ζωή μας. Άρα ξεχάστε ότι εμείς εδώ είμαστε για τις βουλευτικές θέσεις. Σκέφτεστε με το</w:t>
      </w:r>
      <w:r>
        <w:rPr>
          <w:rFonts w:eastAsia="Times New Roman" w:cs="Times New Roman"/>
          <w:szCs w:val="24"/>
        </w:rPr>
        <w:t>ν</w:t>
      </w:r>
      <w:r>
        <w:rPr>
          <w:rFonts w:eastAsia="Times New Roman" w:cs="Times New Roman"/>
          <w:szCs w:val="24"/>
        </w:rPr>
        <w:t xml:space="preserve"> δικό σας τρόπο ζωής, που μάθατε να ζείτε και να επιβιών</w:t>
      </w:r>
      <w:r>
        <w:rPr>
          <w:rFonts w:eastAsia="Times New Roman" w:cs="Times New Roman"/>
          <w:szCs w:val="24"/>
        </w:rPr>
        <w:t>ετε μέσα από τις βουλευτικές σας θέσεις. Να τελειώσουμε με αυτό, για να πάμε παρακάτω.</w:t>
      </w:r>
    </w:p>
    <w:p w14:paraId="098054D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541686">
        <w:rPr>
          <w:rFonts w:eastAsia="Times New Roman" w:cs="Times New Roman"/>
          <w:b/>
          <w:szCs w:val="24"/>
        </w:rPr>
        <w:t>ΑΝΑΣΤΑΣΙΟΣ ΚΟΥΡΑΚΗΣ</w:t>
      </w:r>
      <w:r>
        <w:rPr>
          <w:rFonts w:eastAsia="Times New Roman" w:cs="Times New Roman"/>
          <w:szCs w:val="24"/>
        </w:rPr>
        <w:t>)</w:t>
      </w:r>
    </w:p>
    <w:p w14:paraId="098054D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συγκεκριμένο θέμα που συζητάμε σήμερα εμείς </w:t>
      </w:r>
      <w:r>
        <w:rPr>
          <w:rFonts w:eastAsia="Times New Roman" w:cs="Times New Roman"/>
          <w:szCs w:val="24"/>
        </w:rPr>
        <w:t>–</w:t>
      </w:r>
      <w:r>
        <w:rPr>
          <w:rFonts w:eastAsia="Times New Roman" w:cs="Times New Roman"/>
          <w:szCs w:val="24"/>
        </w:rPr>
        <w:t xml:space="preserve">και εγώ προσωπικά </w:t>
      </w:r>
      <w:r>
        <w:rPr>
          <w:rFonts w:eastAsia="Times New Roman" w:cs="Times New Roman"/>
          <w:szCs w:val="24"/>
        </w:rPr>
        <w:t>είμαι απ’ αυτούς που σήκωναν τα πανό και φώναζαν και αγωνίζονταν για το Ελληνικό</w:t>
      </w:r>
      <w:r>
        <w:rPr>
          <w:rFonts w:eastAsia="Times New Roman" w:cs="Times New Roman"/>
          <w:szCs w:val="24"/>
        </w:rPr>
        <w:t>–</w:t>
      </w:r>
      <w:r>
        <w:rPr>
          <w:rFonts w:eastAsia="Times New Roman" w:cs="Times New Roman"/>
          <w:szCs w:val="24"/>
        </w:rPr>
        <w:t xml:space="preserve"> ν</w:t>
      </w:r>
      <w:r>
        <w:rPr>
          <w:rFonts w:eastAsia="Times New Roman" w:cs="Times New Roman"/>
          <w:szCs w:val="24"/>
        </w:rPr>
        <w:t xml:space="preserve">α δούμε γιατί αγωνιζόμασταν; </w:t>
      </w:r>
    </w:p>
    <w:p w14:paraId="098054D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να πω ένα μεγάλο ευχαριστώ και ένα μεγάλο μπράβο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ήμαρχό μας, τον κ. Κορτζίδη, στον οποίο αναφέρθηκαν οι προηγούμενοι, γιατί σ</w:t>
      </w:r>
      <w:r>
        <w:rPr>
          <w:rFonts w:eastAsia="Times New Roman" w:cs="Times New Roman"/>
          <w:szCs w:val="24"/>
        </w:rPr>
        <w:t xml:space="preserve">ήκωσε και πολιτικά και προσωπικά, με τη μεγάλη απεργία πείνας που έκανε, το βάρος της αξιοποίησης του Ελληνικού. </w:t>
      </w:r>
    </w:p>
    <w:p w14:paraId="098054D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Τι σήμαινε για εμάς η αξιοποίηση του Ελληνικού; Σήμαινε ότι από το 2001 που απελευθερώθηκε αυτός ο χώρος, θα έπρεπε βεβαίως να αξιοποιηθεί. Θα</w:t>
      </w:r>
      <w:r>
        <w:rPr>
          <w:rFonts w:eastAsia="Times New Roman" w:cs="Times New Roman"/>
          <w:szCs w:val="24"/>
        </w:rPr>
        <w:t xml:space="preserve"> έπρεπε να έχουμε μελέτες ως κράτος, για να δούμε τι θα κάνουμε. Πού είναι αυτές οι μελέτες από τότε; </w:t>
      </w:r>
    </w:p>
    <w:p w14:paraId="098054D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Τις μελέτες, ξέρετε, δεν πρέπει να τις σχεδιάζουν οι ιδιώτες, αλλά το κράτος. Έτσι νοείται η ύπαρξη ενός κράτους. Σχεδίασαν οι κυβερνήσεις από το 2001 έω</w:t>
      </w:r>
      <w:r>
        <w:rPr>
          <w:rFonts w:eastAsia="Times New Roman" w:cs="Times New Roman"/>
          <w:szCs w:val="24"/>
        </w:rPr>
        <w:t xml:space="preserve">ς σήμερα ένα σχέδιο, ένα τοπογραφικό, όπως λέμε εμείς, που να λέει εδώ θα γίνει αυτό, εκεί το άλλο, εκεί υπάρχουν αρχαιολογικοί χώροι, εκεί υπάρχει δάσος, εκεί υπάρχουν διατηρητέα μνημεία; </w:t>
      </w:r>
    </w:p>
    <w:p w14:paraId="098054D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Είδατε κ</w:t>
      </w:r>
      <w:r>
        <w:rPr>
          <w:rFonts w:eastAsia="Times New Roman" w:cs="Times New Roman"/>
          <w:szCs w:val="24"/>
        </w:rPr>
        <w:t>άποια</w:t>
      </w:r>
      <w:r>
        <w:rPr>
          <w:rFonts w:eastAsia="Times New Roman" w:cs="Times New Roman"/>
          <w:szCs w:val="24"/>
        </w:rPr>
        <w:t xml:space="preserve"> κυβέρνηση μέχρι σήμερα να έχει κάνει έναν τέτοιο σχε</w:t>
      </w:r>
      <w:r>
        <w:rPr>
          <w:rFonts w:eastAsia="Times New Roman" w:cs="Times New Roman"/>
          <w:szCs w:val="24"/>
        </w:rPr>
        <w:t>διασμό; Το</w:t>
      </w:r>
      <w:r>
        <w:rPr>
          <w:rFonts w:eastAsia="Times New Roman" w:cs="Times New Roman"/>
          <w:szCs w:val="24"/>
        </w:rPr>
        <w:t>ν</w:t>
      </w:r>
      <w:r>
        <w:rPr>
          <w:rFonts w:eastAsia="Times New Roman" w:cs="Times New Roman"/>
          <w:szCs w:val="24"/>
        </w:rPr>
        <w:t xml:space="preserve"> μόνο σχεδιασμό που έχετε στα χέρια σας είναι μιας ιδιωτικής εταιρείας. Άρα, λοιπόν, έχουμε διαφορετικό τρόπο σκέψης. Εμείς θέλουμε ένα κράτος που να σχεδιάσει. Θα μου πείτε, γιατί δεν το κάνατε; Θα φθάσω μετά σε αυτό. </w:t>
      </w:r>
    </w:p>
    <w:p w14:paraId="098054D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Θέλω να θυμηθείτε, όλοι κ</w:t>
      </w:r>
      <w:r>
        <w:rPr>
          <w:rFonts w:eastAsia="Times New Roman" w:cs="Times New Roman"/>
          <w:szCs w:val="24"/>
        </w:rPr>
        <w:t>αι όλες σε αυτή την Αίθουσα, γιατί αγωνιζόμασταν εμείς, για ποια αξιοποίηση. Γιατί προηγουμένως ο κ. Κικίλιας μάς ανέφερε ένα πολύ ωραίο σχέδιο του Παλαιού Φαλήρου. Μήπως θυμάστε ότι ο κ. Κορτζίδης και όλοι εμείς μαζί κόβαμε τα κάγκελα ιδιωτών που έκλειναν</w:t>
      </w:r>
      <w:r>
        <w:rPr>
          <w:rFonts w:eastAsia="Times New Roman" w:cs="Times New Roman"/>
          <w:szCs w:val="24"/>
        </w:rPr>
        <w:t xml:space="preserve"> την παραλία με τα ιδιωτικά τους κέντρα; Το ξεχάσατε αυτό; Ξέρετε ότι ο κ. Κορτζίδης δικάζεται και του ζητούν χρήματα και αποζημιώσεις γιατί μπήκε σε ξένες περιουσίες; Ποιες ξένες περιουσίες; Τα ιδιωτικά κέντρα στον αιγιαλό; </w:t>
      </w:r>
    </w:p>
    <w:p w14:paraId="098054D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 αυτό αγωνιζόμασταν, για να</w:t>
      </w:r>
      <w:r>
        <w:rPr>
          <w:rFonts w:eastAsia="Times New Roman" w:cs="Times New Roman"/>
          <w:szCs w:val="24"/>
        </w:rPr>
        <w:t xml:space="preserve"> ανοίξουμε τις παραλίες και δεν ντρεπόμαστε γι’ αυτό. Καμαρώνουμε γι’ αυτό. Και</w:t>
      </w:r>
      <w:r>
        <w:rPr>
          <w:rFonts w:eastAsia="Times New Roman" w:cs="Times New Roman"/>
          <w:szCs w:val="24"/>
        </w:rPr>
        <w:t>,</w:t>
      </w:r>
      <w:r>
        <w:rPr>
          <w:rFonts w:eastAsia="Times New Roman" w:cs="Times New Roman"/>
          <w:szCs w:val="24"/>
        </w:rPr>
        <w:t xml:space="preserve"> παρά τις δύσκολες συνθήκες της υπογραφής για το Ελληνικό, εμείς καταφέρνουμε να ανοίξουμε αυτές τις παραλίες, έστω και για ένα χιλιόμετρο. </w:t>
      </w:r>
    </w:p>
    <w:p w14:paraId="098054D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Είναι πολύ σοβαρά αυτά τα ζητήματα.</w:t>
      </w:r>
      <w:r>
        <w:rPr>
          <w:rFonts w:eastAsia="Times New Roman" w:cs="Times New Roman"/>
          <w:szCs w:val="24"/>
        </w:rPr>
        <w:t xml:space="preserve"> Καταφέρνουμε να πούμε «ναι, κύριε, αλλά εδώ υπάρχει αρχαιολογικός χώρος, πρέπει να τον σεβαστείτε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δώ υπάρχει ένα μνημείο νεότερης ιστορίας και πρέπει να το σεβαστείτε». Αυτά λέμε. </w:t>
      </w:r>
    </w:p>
    <w:p w14:paraId="098054D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δεν είναι ο σχεδιασμός που θα θέλαμε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Γιατί μας δεσμεύσατ</w:t>
      </w:r>
      <w:r>
        <w:rPr>
          <w:rFonts w:eastAsia="Times New Roman" w:cs="Times New Roman"/>
          <w:szCs w:val="24"/>
        </w:rPr>
        <w:t>ε εσείς. Πότε; Σε εποχές όχι οικονομικής κρίσης. Το αεροδρόμιο έχει φύγει από το 2001 και δεν φροντίσατε σε περιόδους που είχε λεφτά η Ελλάδα, που δεν ήταν δέσμια των δανειστών μας, να γίνει ένας σχεδιασμός και να προχωρήσουμε όπως θέλει το κράτος και να ε</w:t>
      </w:r>
      <w:r>
        <w:rPr>
          <w:rFonts w:eastAsia="Times New Roman" w:cs="Times New Roman"/>
          <w:szCs w:val="24"/>
        </w:rPr>
        <w:t>πιβάλουμε στους ιδιώτες να κάνουν το</w:t>
      </w:r>
      <w:r>
        <w:rPr>
          <w:rFonts w:eastAsia="Times New Roman" w:cs="Times New Roman"/>
          <w:szCs w:val="24"/>
        </w:rPr>
        <w:t>ν</w:t>
      </w:r>
      <w:r>
        <w:rPr>
          <w:rFonts w:eastAsia="Times New Roman" w:cs="Times New Roman"/>
          <w:szCs w:val="24"/>
        </w:rPr>
        <w:t xml:space="preserve"> δικό μας σχεδιασμό. </w:t>
      </w:r>
    </w:p>
    <w:p w14:paraId="098054D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Τι κάνατε; Δεν κάνατε τίποτα. Απαξιώσατε το</w:t>
      </w:r>
      <w:r>
        <w:rPr>
          <w:rFonts w:eastAsia="Times New Roman" w:cs="Times New Roman"/>
          <w:szCs w:val="24"/>
        </w:rPr>
        <w:t>ν</w:t>
      </w:r>
      <w:r>
        <w:rPr>
          <w:rFonts w:eastAsia="Times New Roman" w:cs="Times New Roman"/>
          <w:szCs w:val="24"/>
        </w:rPr>
        <w:t xml:space="preserve"> χώρο, όπως συνήθως κάνετε, προκειμένου να τον δώσετε στους ιδιώτες. Φθάσατε, λοιπόν, δύο μήνες πριν </w:t>
      </w:r>
      <w:r>
        <w:rPr>
          <w:rFonts w:eastAsia="Times New Roman" w:cs="Times New Roman"/>
          <w:szCs w:val="24"/>
        </w:rPr>
        <w:t>κερδίσουμε</w:t>
      </w:r>
      <w:r>
        <w:rPr>
          <w:rFonts w:eastAsia="Times New Roman" w:cs="Times New Roman"/>
          <w:szCs w:val="24"/>
        </w:rPr>
        <w:t xml:space="preserve"> εμείς τις εκλογές, να υπογράψατε μία δουλ</w:t>
      </w:r>
      <w:r>
        <w:rPr>
          <w:rFonts w:eastAsia="Times New Roman" w:cs="Times New Roman"/>
          <w:szCs w:val="24"/>
        </w:rPr>
        <w:t xml:space="preserve">ική σύμβαση με τη συγκεκριμένη εταιρεία. Και ερχόμαστε εμείς να σώσουμε ό,τι σώσουμε. Και βέβαια, ήταν ξεπούλημα η σύμβασή σας. </w:t>
      </w:r>
    </w:p>
    <w:p w14:paraId="098054D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Τι κάναμε όσον αφορά το οικονομικό πλαίσιο; Υπογράψατε για 900.000.000 ευρώ, καταφέραμε να τα κάνουμε 915.000.000 ευρώ. Σιγά, τ</w:t>
      </w:r>
      <w:r>
        <w:rPr>
          <w:rFonts w:eastAsia="Times New Roman" w:cs="Times New Roman"/>
          <w:szCs w:val="24"/>
        </w:rPr>
        <w:t>ι έγινε! Τι κάναμε, όμως; Προσέξτε! Επειδή αυτά τα χρήματα, όπως ξέρετε, δεν θα πάνε στην Ελλάδα, αλλά στο δάνειο, είπαμε</w:t>
      </w:r>
      <w:r>
        <w:rPr>
          <w:rFonts w:eastAsia="Times New Roman" w:cs="Times New Roman"/>
          <w:szCs w:val="24"/>
        </w:rPr>
        <w:t>,</w:t>
      </w:r>
      <w:r>
        <w:rPr>
          <w:rFonts w:eastAsia="Times New Roman" w:cs="Times New Roman"/>
          <w:szCs w:val="24"/>
        </w:rPr>
        <w:t xml:space="preserve"> με βάση τις αξιολογήσεις που είχαμε –τ</w:t>
      </w:r>
      <w:r>
        <w:rPr>
          <w:rFonts w:eastAsia="Times New Roman" w:cs="Times New Roman"/>
          <w:szCs w:val="24"/>
        </w:rPr>
        <w:t>ο</w:t>
      </w:r>
      <w:r>
        <w:rPr>
          <w:rFonts w:eastAsia="Times New Roman" w:cs="Times New Roman"/>
          <w:szCs w:val="24"/>
        </w:rPr>
        <w:t xml:space="preserve"> 1,5 δισεκατομμύρι</w:t>
      </w:r>
      <w:r>
        <w:rPr>
          <w:rFonts w:eastAsia="Times New Roman" w:cs="Times New Roman"/>
          <w:szCs w:val="24"/>
        </w:rPr>
        <w:t>ο</w:t>
      </w:r>
      <w:r>
        <w:rPr>
          <w:rFonts w:eastAsia="Times New Roman" w:cs="Times New Roman"/>
          <w:szCs w:val="24"/>
        </w:rPr>
        <w:t xml:space="preserve"> μέχρι 3 δισεκατομμύρια του Τεχνικού Επιμελητηρίου, που εσείς αναφέρατε- να</w:t>
      </w:r>
      <w:r>
        <w:rPr>
          <w:rFonts w:eastAsia="Times New Roman" w:cs="Times New Roman"/>
          <w:szCs w:val="24"/>
        </w:rPr>
        <w:t>ι, θα επιβάλουμε σε αυτούς να κάνουν έργα 1,5 δισεκατομμυρί</w:t>
      </w:r>
      <w:r>
        <w:rPr>
          <w:rFonts w:eastAsia="Times New Roman" w:cs="Times New Roman"/>
          <w:szCs w:val="24"/>
        </w:rPr>
        <w:t>ου</w:t>
      </w:r>
      <w:r>
        <w:rPr>
          <w:rFonts w:eastAsia="Times New Roman" w:cs="Times New Roman"/>
          <w:szCs w:val="24"/>
        </w:rPr>
        <w:t>, που το άθροισμά τους είναι περίπου 2,5 δισεκατομμύρια. Αυτό είπαμε. Και γιατί το κάναμε αυτό; Γιατί αυτά τ</w:t>
      </w:r>
      <w:r>
        <w:rPr>
          <w:rFonts w:eastAsia="Times New Roman" w:cs="Times New Roman"/>
          <w:szCs w:val="24"/>
        </w:rPr>
        <w:t>ο</w:t>
      </w:r>
      <w:r>
        <w:rPr>
          <w:rFonts w:eastAsia="Times New Roman" w:cs="Times New Roman"/>
          <w:szCs w:val="24"/>
        </w:rPr>
        <w:t xml:space="preserve"> 1,5 δισεκατομμύρι</w:t>
      </w:r>
      <w:r>
        <w:rPr>
          <w:rFonts w:eastAsia="Times New Roman" w:cs="Times New Roman"/>
          <w:szCs w:val="24"/>
        </w:rPr>
        <w:t>ο</w:t>
      </w:r>
      <w:r>
        <w:rPr>
          <w:rFonts w:eastAsia="Times New Roman" w:cs="Times New Roman"/>
          <w:szCs w:val="24"/>
        </w:rPr>
        <w:t xml:space="preserve"> θα είναι τουλάχιστον έργα στο</w:t>
      </w:r>
      <w:r>
        <w:rPr>
          <w:rFonts w:eastAsia="Times New Roman" w:cs="Times New Roman"/>
          <w:szCs w:val="24"/>
        </w:rPr>
        <w:t>ν</w:t>
      </w:r>
      <w:r>
        <w:rPr>
          <w:rFonts w:eastAsia="Times New Roman" w:cs="Times New Roman"/>
          <w:szCs w:val="24"/>
        </w:rPr>
        <w:t xml:space="preserve"> χώρο. </w:t>
      </w:r>
    </w:p>
    <w:p w14:paraId="098054E0" w14:textId="77777777" w:rsidR="00BA128F" w:rsidRDefault="00BF6BD8">
      <w:pPr>
        <w:spacing w:after="0" w:line="600" w:lineRule="auto"/>
        <w:ind w:firstLine="720"/>
        <w:jc w:val="both"/>
        <w:rPr>
          <w:rFonts w:eastAsia="Times New Roman"/>
          <w:szCs w:val="24"/>
        </w:rPr>
      </w:pPr>
      <w:r>
        <w:rPr>
          <w:rFonts w:eastAsia="Times New Roman"/>
          <w:szCs w:val="24"/>
        </w:rPr>
        <w:t>Θα είναι, παραδείγματος χάρι</w:t>
      </w:r>
      <w:r>
        <w:rPr>
          <w:rFonts w:eastAsia="Times New Roman"/>
          <w:szCs w:val="24"/>
        </w:rPr>
        <w:t>ν, ένα κομμάτι της ανακύκλωσης όχι μόνον του συγκεκριμένου χώρου, αλλά και των γύρω δήμων. Θα αναλάβουν την κατασκευή και τη συντήρηση για δεκαπέντε χρόνια του πάρκου.</w:t>
      </w:r>
    </w:p>
    <w:p w14:paraId="098054E1" w14:textId="77777777" w:rsidR="00BA128F" w:rsidRDefault="00BF6BD8">
      <w:pPr>
        <w:spacing w:after="0" w:line="600" w:lineRule="auto"/>
        <w:ind w:firstLine="720"/>
        <w:jc w:val="both"/>
        <w:rPr>
          <w:rFonts w:eastAsia="Times New Roman"/>
          <w:szCs w:val="24"/>
        </w:rPr>
      </w:pPr>
      <w:r>
        <w:rPr>
          <w:rFonts w:eastAsia="Times New Roman"/>
          <w:szCs w:val="24"/>
        </w:rPr>
        <w:t xml:space="preserve"> Δεν θα αναφερθώ σε όλα</w:t>
      </w:r>
      <w:r>
        <w:rPr>
          <w:rFonts w:eastAsia="Times New Roman"/>
          <w:szCs w:val="24"/>
        </w:rPr>
        <w:t>,</w:t>
      </w:r>
      <w:r>
        <w:rPr>
          <w:rFonts w:eastAsia="Times New Roman"/>
          <w:szCs w:val="24"/>
        </w:rPr>
        <w:t xml:space="preserve"> γιατί δεν με παίρνει ο χρόνος. Μάθετε όμως να σκέφτεστε όταν μι</w:t>
      </w:r>
      <w:r>
        <w:rPr>
          <w:rFonts w:eastAsia="Times New Roman"/>
          <w:szCs w:val="24"/>
        </w:rPr>
        <w:t xml:space="preserve">λάτε για την Αριστερά με τον τρόπο που σκέφτεται η Αριστερά, με τον τρόπο που σχεδιάζει η Αριστερά, με τον τρόπο που αγωνίζεται η Αριστερά. Και είναι λογικό ο Άδωνις ο Γεωργιάδης να μην μπορεί να ανεχθεί τα μαλλιά των φοιτητών, των μελλοντικών επιστημόνων </w:t>
      </w:r>
      <w:r>
        <w:rPr>
          <w:rFonts w:eastAsia="Times New Roman"/>
          <w:szCs w:val="24"/>
        </w:rPr>
        <w:t>της Ελλάδας. Φαντάζομαι ότι και μερικοί μαλλιάδες εκείνη την εποχή και τώρα ακόμη ανήκουν και στη Νέα Δημοκρατία. Να είστε καλά, μάθετε να σκέφτεστε με άλλον τρόπο.</w:t>
      </w:r>
    </w:p>
    <w:p w14:paraId="098054E2" w14:textId="77777777" w:rsidR="00BA128F" w:rsidRDefault="00BF6BD8">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098054E3" w14:textId="77777777" w:rsidR="00BA128F" w:rsidRDefault="00BF6BD8">
      <w:pPr>
        <w:spacing w:after="0" w:line="600" w:lineRule="auto"/>
        <w:ind w:firstLine="720"/>
        <w:jc w:val="both"/>
        <w:rPr>
          <w:rFonts w:eastAsia="Times New Roman"/>
          <w:szCs w:val="24"/>
        </w:rPr>
      </w:pPr>
      <w:r>
        <w:rPr>
          <w:rFonts w:eastAsia="Times New Roman"/>
          <w:szCs w:val="24"/>
        </w:rPr>
        <w:t xml:space="preserve"> Και θ</w:t>
      </w:r>
      <w:r>
        <w:rPr>
          <w:rFonts w:eastAsia="Times New Roman"/>
          <w:szCs w:val="24"/>
        </w:rPr>
        <w:t>έλω να πω –μισό δευτερόλεπτο ακόμα- και «στους συντρόφους της άλλης πλευράς», όπως έλεγε παλιά ένας σύντροφός μας, ο Λεωνίδας ο Κύρκος, ότι εμείς ανήκουμε σε εκείνη την πολιτική ιδεολογία</w:t>
      </w:r>
      <w:r>
        <w:rPr>
          <w:rFonts w:eastAsia="Times New Roman"/>
          <w:szCs w:val="24"/>
        </w:rPr>
        <w:t>,</w:t>
      </w:r>
      <w:r>
        <w:rPr>
          <w:rFonts w:eastAsia="Times New Roman"/>
          <w:szCs w:val="24"/>
        </w:rPr>
        <w:t xml:space="preserve"> που, όπως είπε και ο Υπουργός μας πριν, μιλά</w:t>
      </w:r>
      <w:r>
        <w:rPr>
          <w:rFonts w:eastAsia="Times New Roman"/>
          <w:szCs w:val="24"/>
        </w:rPr>
        <w:t>ει</w:t>
      </w:r>
      <w:r>
        <w:rPr>
          <w:rFonts w:eastAsia="Times New Roman"/>
          <w:szCs w:val="24"/>
        </w:rPr>
        <w:t xml:space="preserve"> για τον δημοκρατικό </w:t>
      </w:r>
      <w:r>
        <w:rPr>
          <w:rFonts w:eastAsia="Times New Roman"/>
          <w:szCs w:val="24"/>
        </w:rPr>
        <w:t>τρόπο αλλαγής προς τον σοσιαλισμό. Αυτός είναι ο τρόπος μας. Δεν αναγνωρίζουμε ότι είμαστε έτοιμοι αύριο το πρωί να κάνουμε επανάσταση, αλλά δεν θα σταματήσουμε να πολεμάμε, να αγωνιζόμαστε, να είμαστε μαζί με τα κινήματα και να προωθούμε βήμα βήμα αυτές τ</w:t>
      </w:r>
      <w:r>
        <w:rPr>
          <w:rFonts w:eastAsia="Times New Roman"/>
          <w:szCs w:val="24"/>
        </w:rPr>
        <w:t>ις αλλαγές.</w:t>
      </w:r>
    </w:p>
    <w:p w14:paraId="098054E4" w14:textId="77777777" w:rsidR="00BA128F" w:rsidRDefault="00BF6BD8">
      <w:pPr>
        <w:spacing w:after="0" w:line="600" w:lineRule="auto"/>
        <w:ind w:firstLine="720"/>
        <w:jc w:val="both"/>
        <w:rPr>
          <w:rFonts w:eastAsia="Times New Roman"/>
          <w:szCs w:val="24"/>
        </w:rPr>
      </w:pPr>
      <w:r>
        <w:rPr>
          <w:rFonts w:eastAsia="Times New Roman"/>
          <w:szCs w:val="24"/>
        </w:rPr>
        <w:t>Ευχαριστώ.</w:t>
      </w:r>
    </w:p>
    <w:p w14:paraId="098054E5" w14:textId="77777777" w:rsidR="00BA128F" w:rsidRDefault="00BF6BD8">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8054E6" w14:textId="77777777" w:rsidR="00BA128F" w:rsidRDefault="00BF6BD8">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 Καρακώστα.</w:t>
      </w:r>
    </w:p>
    <w:p w14:paraId="098054E7" w14:textId="77777777" w:rsidR="00BA128F" w:rsidRDefault="00BF6BD8">
      <w:pPr>
        <w:spacing w:after="0" w:line="600" w:lineRule="auto"/>
        <w:ind w:firstLine="720"/>
        <w:jc w:val="both"/>
        <w:rPr>
          <w:rFonts w:eastAsia="Times New Roman"/>
          <w:szCs w:val="24"/>
        </w:rPr>
      </w:pPr>
      <w:r>
        <w:rPr>
          <w:rFonts w:eastAsia="Times New Roman"/>
          <w:szCs w:val="24"/>
        </w:rPr>
        <w:t>Τον λόγο έχει ο κ. Βαρβιτσιώτης για επτά λεπτά.</w:t>
      </w:r>
    </w:p>
    <w:p w14:paraId="098054E8" w14:textId="77777777" w:rsidR="00BA128F" w:rsidRDefault="00BF6BD8">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Κατ’ αρχάς, κυρίες και κύριοι συνάδελφοι, κυρία </w:t>
      </w:r>
      <w:r>
        <w:rPr>
          <w:rFonts w:eastAsia="Times New Roman"/>
          <w:szCs w:val="24"/>
        </w:rPr>
        <w:t>Καρακώστα, θα έπρεπε να ακούσετε εχθές τον κ. Κορτζίδη.</w:t>
      </w:r>
    </w:p>
    <w:p w14:paraId="098054E9" w14:textId="77777777" w:rsidR="00BA128F" w:rsidRDefault="00BF6BD8">
      <w:pPr>
        <w:tabs>
          <w:tab w:val="left" w:pos="4035"/>
        </w:tabs>
        <w:spacing w:after="0"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(ΕΥΗ)</w:t>
      </w:r>
      <w:r>
        <w:rPr>
          <w:rFonts w:eastAsia="Times New Roman"/>
          <w:b/>
          <w:szCs w:val="24"/>
        </w:rPr>
        <w:t xml:space="preserve"> ΚΑΡΑΚΩΣΤΑ: </w:t>
      </w:r>
      <w:r>
        <w:rPr>
          <w:rFonts w:eastAsia="Times New Roman"/>
          <w:szCs w:val="24"/>
        </w:rPr>
        <w:t>Τον άκουσα.</w:t>
      </w:r>
    </w:p>
    <w:p w14:paraId="098054EA" w14:textId="77777777" w:rsidR="00BA128F" w:rsidRDefault="00BF6BD8">
      <w:pPr>
        <w:tabs>
          <w:tab w:val="left" w:pos="4035"/>
        </w:tabs>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Ο κ. Κορτζίδης μίλησε και είπε: «Μην το ψηφίσετε. Σεβαστείτε το παρελθόν σας</w:t>
      </w:r>
      <w:r>
        <w:rPr>
          <w:rFonts w:eastAsia="Times New Roman"/>
          <w:szCs w:val="24"/>
        </w:rPr>
        <w:t>.</w:t>
      </w:r>
      <w:r>
        <w:rPr>
          <w:rFonts w:eastAsia="Times New Roman"/>
          <w:szCs w:val="24"/>
        </w:rPr>
        <w:t>». Ο συναγωνιστής, για τους μεγάλους αγώνες του οποίου μας μ</w:t>
      </w:r>
      <w:r>
        <w:rPr>
          <w:rFonts w:eastAsia="Times New Roman"/>
          <w:szCs w:val="24"/>
        </w:rPr>
        <w:t>ιλάγατε τώρα, πριν από λίγο! Αυτό είναι η απάντηση σε όλη την επιχειρηματολογία σας.</w:t>
      </w:r>
    </w:p>
    <w:p w14:paraId="098054EB" w14:textId="77777777" w:rsidR="00BA128F" w:rsidRDefault="00BF6BD8">
      <w:pPr>
        <w:tabs>
          <w:tab w:val="left" w:pos="4035"/>
        </w:tabs>
        <w:spacing w:after="0" w:line="600" w:lineRule="auto"/>
        <w:ind w:firstLine="720"/>
        <w:jc w:val="both"/>
        <w:rPr>
          <w:rFonts w:eastAsia="Times New Roman"/>
          <w:szCs w:val="24"/>
        </w:rPr>
      </w:pPr>
      <w:r>
        <w:rPr>
          <w:rFonts w:eastAsia="Times New Roman"/>
          <w:szCs w:val="24"/>
        </w:rPr>
        <w:t xml:space="preserve"> Σε ένα πράγμα έχετε δίκιο: Όντως η αδυναμία των κυβερνήσεων όλων των ετών και των δικών σας κυβερνήσεων –και θα έρθω σε αυτό- είναι ακριβώς να σχεδιάσουν μεγάλες αναπλάσε</w:t>
      </w:r>
      <w:r>
        <w:rPr>
          <w:rFonts w:eastAsia="Times New Roman"/>
          <w:szCs w:val="24"/>
        </w:rPr>
        <w:t>ις. Από τη δεκαετία του ’70 έπρεπε να σχεδιάζουμε τι θα γίνει στο Ελληνικό, όταν ξεκίνησε η κατασκευή του αεροδρομίου των Σπάτων και τότε κάποιοι συναγωνιστές σας έβαζαν μαύρες σημαίες στα Σπάτα</w:t>
      </w:r>
      <w:r>
        <w:rPr>
          <w:rFonts w:eastAsia="Times New Roman"/>
          <w:szCs w:val="24"/>
        </w:rPr>
        <w:t>,</w:t>
      </w:r>
      <w:r>
        <w:rPr>
          <w:rFonts w:eastAsia="Times New Roman"/>
          <w:szCs w:val="24"/>
        </w:rPr>
        <w:t xml:space="preserve"> για να μην αλλάξουν οι χώροι εκεί και γίνει το αεροδρόμιο. </w:t>
      </w:r>
    </w:p>
    <w:p w14:paraId="098054EC" w14:textId="77777777" w:rsidR="00BA128F" w:rsidRDefault="00BF6BD8">
      <w:pPr>
        <w:tabs>
          <w:tab w:val="left" w:pos="4035"/>
        </w:tabs>
        <w:spacing w:after="0" w:line="600" w:lineRule="auto"/>
        <w:ind w:firstLine="720"/>
        <w:jc w:val="both"/>
        <w:rPr>
          <w:rFonts w:eastAsia="Times New Roman"/>
          <w:szCs w:val="24"/>
        </w:rPr>
      </w:pPr>
      <w:r>
        <w:rPr>
          <w:rFonts w:eastAsia="Times New Roman"/>
          <w:szCs w:val="24"/>
        </w:rPr>
        <w:t>Στη συνέχεια το ΠΑΣΟΚ, όταν ανέλαβε και διοργάνωσε τους Ολυμπιακούς Αγώνες, ενώ ήξερε ότι το 2001 θα φύγει το αεροδρόμιο, δεν σχεδίασε ολυμπιακά έργα εκεί με μεταολυμπιακή χρήση. Τα εγκατέλειψε. Έγινε αποθήκη ολυμπιακών έργων. Ό,τι ορφανό –θυμάστε ότι υπήρ</w:t>
      </w:r>
      <w:r>
        <w:rPr>
          <w:rFonts w:eastAsia="Times New Roman"/>
          <w:szCs w:val="24"/>
        </w:rPr>
        <w:t>χαν τα ορφανά ολυμπιακά έργα- μπήκε μέσα στο Ελληνικό, άναρχα, χωρίς κα</w:t>
      </w:r>
      <w:r>
        <w:rPr>
          <w:rFonts w:eastAsia="Times New Roman"/>
          <w:szCs w:val="24"/>
        </w:rPr>
        <w:t>μ</w:t>
      </w:r>
      <w:r>
        <w:rPr>
          <w:rFonts w:eastAsia="Times New Roman"/>
          <w:szCs w:val="24"/>
        </w:rPr>
        <w:t xml:space="preserve">μία μεταολυμπιακή χρήση. </w:t>
      </w:r>
    </w:p>
    <w:p w14:paraId="098054ED" w14:textId="77777777" w:rsidR="00BA128F" w:rsidRDefault="00BF6BD8">
      <w:pPr>
        <w:tabs>
          <w:tab w:val="left" w:pos="4035"/>
        </w:tabs>
        <w:spacing w:after="0" w:line="600" w:lineRule="auto"/>
        <w:ind w:firstLine="720"/>
        <w:jc w:val="both"/>
        <w:rPr>
          <w:rFonts w:eastAsia="Times New Roman"/>
          <w:szCs w:val="24"/>
        </w:rPr>
      </w:pPr>
      <w:r>
        <w:rPr>
          <w:rFonts w:eastAsia="Times New Roman"/>
          <w:szCs w:val="24"/>
        </w:rPr>
        <w:t>Δεκάδες μελέτες βγήκαν. Ως σημαία σε όλα τα δημοτικά συμβούλια και στο περιφερειακό συμβούλιο και στο Δημοτικό Συμβούλιο Γλυφάδας</w:t>
      </w:r>
      <w:r>
        <w:rPr>
          <w:rFonts w:eastAsia="Times New Roman"/>
          <w:szCs w:val="24"/>
        </w:rPr>
        <w:t>,</w:t>
      </w:r>
      <w:r>
        <w:rPr>
          <w:rFonts w:eastAsia="Times New Roman"/>
          <w:szCs w:val="24"/>
        </w:rPr>
        <w:t xml:space="preserve"> στο οποίο ήμουν εγώ, ερχότα</w:t>
      </w:r>
      <w:r>
        <w:rPr>
          <w:rFonts w:eastAsia="Times New Roman"/>
          <w:szCs w:val="24"/>
        </w:rPr>
        <w:t>ν η μελέτη του Πολυτεχνείου, που έλεγε να μη γίνει τίποτα, να φυτευτούν στον αεροδιάδρομο δέντρα, να παραμείνουν όποιες εγκαταστάσεις υπάρχουν και να αξιοποιηθούν μόνον αυτές. Αυτό ήταν η μελέτη αξιοποίησης που ερχόταν από τους επιστημονικούς κλάδους και φ</w:t>
      </w:r>
      <w:r>
        <w:rPr>
          <w:rFonts w:eastAsia="Times New Roman"/>
          <w:szCs w:val="24"/>
        </w:rPr>
        <w:t>ορείς του Πολυτεχνείου, στους οποίους εν πολλοίς πάρα πολλοί συνάδελφοί σας και σήμερα στην Κυβέρνηση και στη Βουλή συμμετείχαν.</w:t>
      </w:r>
    </w:p>
    <w:p w14:paraId="098054EE" w14:textId="77777777" w:rsidR="00BA128F" w:rsidRDefault="00BF6BD8">
      <w:pPr>
        <w:tabs>
          <w:tab w:val="left" w:pos="4035"/>
        </w:tabs>
        <w:spacing w:after="0" w:line="600" w:lineRule="auto"/>
        <w:ind w:firstLine="720"/>
        <w:jc w:val="both"/>
        <w:rPr>
          <w:rFonts w:eastAsia="Times New Roman"/>
          <w:szCs w:val="24"/>
        </w:rPr>
      </w:pPr>
      <w:r>
        <w:rPr>
          <w:rFonts w:eastAsia="Times New Roman"/>
          <w:szCs w:val="24"/>
        </w:rPr>
        <w:t xml:space="preserve"> Έρχεται ο Γιώργος Σουφλιάς. Καταθέτει το πρώτο σχέδιο για την αξιοποίηση του χώρου. Χαμός, γιατί δίνει κάποια τετραγωνικά προς</w:t>
      </w:r>
      <w:r>
        <w:rPr>
          <w:rFonts w:eastAsia="Times New Roman"/>
          <w:szCs w:val="24"/>
        </w:rPr>
        <w:t xml:space="preserve"> δόμηση! Χαμός! Προσφυγές στο Συμβούλιο της Επικρατείας! Γίνεται το πρώτο μέρος της ιδιωτικοποίησης, το οποίο τελικά δεν τελεσφορεί</w:t>
      </w:r>
      <w:r>
        <w:rPr>
          <w:rFonts w:eastAsia="Times New Roman"/>
          <w:szCs w:val="24"/>
        </w:rPr>
        <w:t>,</w:t>
      </w:r>
      <w:r>
        <w:rPr>
          <w:rFonts w:eastAsia="Times New Roman"/>
          <w:szCs w:val="24"/>
        </w:rPr>
        <w:t xml:space="preserve"> γιατί το Συμβούλιο Επικρατείας κρίνει τότε ότι δεν μπορούν να δοθούν –ακούστε το νούμερο- </w:t>
      </w:r>
      <w:r>
        <w:rPr>
          <w:rFonts w:eastAsia="Times New Roman"/>
          <w:szCs w:val="24"/>
        </w:rPr>
        <w:t>οι</w:t>
      </w:r>
      <w:r>
        <w:rPr>
          <w:rFonts w:eastAsia="Times New Roman"/>
          <w:szCs w:val="24"/>
        </w:rPr>
        <w:t xml:space="preserve"> </w:t>
      </w:r>
      <w:r>
        <w:rPr>
          <w:rFonts w:eastAsia="Times New Roman"/>
          <w:szCs w:val="24"/>
        </w:rPr>
        <w:t>δέκα χιλιάδες</w:t>
      </w:r>
      <w:r>
        <w:rPr>
          <w:rFonts w:eastAsia="Times New Roman"/>
          <w:szCs w:val="24"/>
        </w:rPr>
        <w:t xml:space="preserve"> τετραγωνικά που </w:t>
      </w:r>
      <w:r>
        <w:rPr>
          <w:rFonts w:eastAsia="Times New Roman"/>
          <w:szCs w:val="24"/>
        </w:rPr>
        <w:t>θα κτίζονταν στην ολυμπιακή μαρίνα, με αντίδραση  από το ΠΑΣΟΚ. Ο Γιώργος Παπανδρέου περιδιαβαίνει στον χώρο φέρνοντας τον Αθεμπίγιο, τον οποίο πληρώσαμε 400 χιλιάδες ευρώ, δηλώνοντας ότι εδώ θα κάνει το μεγαλύτερο πάρκο που υπάρχει στον πλανήτη, χωρίς καν</w:t>
      </w:r>
      <w:r>
        <w:rPr>
          <w:rFonts w:eastAsia="Times New Roman"/>
          <w:szCs w:val="24"/>
        </w:rPr>
        <w:t xml:space="preserve">ένα σχέδιο. </w:t>
      </w:r>
    </w:p>
    <w:p w14:paraId="098054EF" w14:textId="77777777" w:rsidR="00BA128F" w:rsidRDefault="00BF6BD8">
      <w:pPr>
        <w:tabs>
          <w:tab w:val="left" w:pos="4035"/>
        </w:tabs>
        <w:spacing w:after="0" w:line="600" w:lineRule="auto"/>
        <w:ind w:firstLine="720"/>
        <w:jc w:val="both"/>
        <w:rPr>
          <w:rFonts w:eastAsia="Times New Roman"/>
          <w:szCs w:val="24"/>
        </w:rPr>
      </w:pPr>
      <w:r>
        <w:rPr>
          <w:rFonts w:eastAsia="Times New Roman"/>
          <w:szCs w:val="24"/>
        </w:rPr>
        <w:t>Τελειώνει το όραμα Παπανδρέου, μπαίνει το όραμα Παμπούκη: «Θα φέρουμε τους Καταριανούς». Και βγαίνει δελτίο Τύπου βράδυ Κυριακής ότι πήγε στο Κατάρ και έκανε μια τεράστια συμφωνία</w:t>
      </w:r>
      <w:r>
        <w:rPr>
          <w:rFonts w:eastAsia="Times New Roman"/>
          <w:szCs w:val="24"/>
        </w:rPr>
        <w:t>,</w:t>
      </w:r>
      <w:r>
        <w:rPr>
          <w:rFonts w:eastAsia="Times New Roman"/>
          <w:szCs w:val="24"/>
        </w:rPr>
        <w:t xml:space="preserve"> για να δοθεί το Ελληνικό στους Καταριανούς.</w:t>
      </w:r>
    </w:p>
    <w:p w14:paraId="098054F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Τα έχουμε περάσει </w:t>
      </w:r>
      <w:r>
        <w:rPr>
          <w:rFonts w:eastAsia="Times New Roman" w:cs="Times New Roman"/>
          <w:szCs w:val="24"/>
        </w:rPr>
        <w:t>όλα αυτά</w:t>
      </w:r>
      <w:r>
        <w:rPr>
          <w:rFonts w:eastAsia="Times New Roman" w:cs="Times New Roman"/>
          <w:szCs w:val="24"/>
        </w:rPr>
        <w:t>,</w:t>
      </w:r>
      <w:r>
        <w:rPr>
          <w:rFonts w:eastAsia="Times New Roman" w:cs="Times New Roman"/>
          <w:szCs w:val="24"/>
        </w:rPr>
        <w:t xml:space="preserve"> για να δούμε πώς ο χώρος κακοποιήθηκε, εγκαταλείφθηκε και</w:t>
      </w:r>
      <w:r>
        <w:rPr>
          <w:rFonts w:eastAsia="Times New Roman" w:cs="Times New Roman"/>
          <w:szCs w:val="24"/>
        </w:rPr>
        <w:t>,</w:t>
      </w:r>
      <w:r>
        <w:rPr>
          <w:rFonts w:eastAsia="Times New Roman" w:cs="Times New Roman"/>
          <w:szCs w:val="24"/>
        </w:rPr>
        <w:t xml:space="preserve"> τελικά, έχει γίνει η πιο άθλια αποθήκη μεταναστών και προσφύγων σε όλο τον πλανήτη! Μια ντροπή με την υπογραφή της Αριστεράς! Ντροπή παγκόσμια!</w:t>
      </w:r>
    </w:p>
    <w:p w14:paraId="098054F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Κι έρχεται, τελικά, το πρώτο σχέδιο</w:t>
      </w:r>
      <w:r>
        <w:rPr>
          <w:rFonts w:eastAsia="Times New Roman" w:cs="Times New Roman"/>
          <w:szCs w:val="24"/>
        </w:rPr>
        <w:t>,</w:t>
      </w:r>
      <w:r>
        <w:rPr>
          <w:rFonts w:eastAsia="Times New Roman" w:cs="Times New Roman"/>
          <w:szCs w:val="24"/>
        </w:rPr>
        <w:t xml:space="preserve"> που εί</w:t>
      </w:r>
      <w:r>
        <w:rPr>
          <w:rFonts w:eastAsia="Times New Roman" w:cs="Times New Roman"/>
          <w:szCs w:val="24"/>
        </w:rPr>
        <w:t xml:space="preserve">ναι της </w:t>
      </w:r>
      <w:r>
        <w:rPr>
          <w:rFonts w:eastAsia="Times New Roman" w:cs="Times New Roman"/>
          <w:szCs w:val="24"/>
        </w:rPr>
        <w:t>κ</w:t>
      </w:r>
      <w:r>
        <w:rPr>
          <w:rFonts w:eastAsia="Times New Roman" w:cs="Times New Roman"/>
          <w:szCs w:val="24"/>
        </w:rPr>
        <w:t xml:space="preserve">υβέρνησης Παπαδήμου του 2012, αυτό που ιδρύει και συστήνει την </w:t>
      </w:r>
      <w:r>
        <w:rPr>
          <w:rFonts w:eastAsia="Times New Roman" w:cs="Times New Roman"/>
          <w:szCs w:val="24"/>
        </w:rPr>
        <w:t>«</w:t>
      </w:r>
      <w:r>
        <w:rPr>
          <w:rFonts w:eastAsia="Times New Roman" w:cs="Times New Roman"/>
          <w:szCs w:val="24"/>
        </w:rPr>
        <w:t>ΕΛΛΗΝΙΚΟ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στο οποίο περιγράφεται ακριβώς τι πρέπει να γίνει, πόσο είναι το πάρκο, πόση είναι η δόμηση και ποιοι είναι οι δομημένοι χώροι. </w:t>
      </w:r>
    </w:p>
    <w:p w14:paraId="098054F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Αυτή την εταιρεία πουλάμε σήμερα, με ε</w:t>
      </w:r>
      <w:r>
        <w:rPr>
          <w:rFonts w:eastAsia="Times New Roman" w:cs="Times New Roman"/>
          <w:szCs w:val="24"/>
        </w:rPr>
        <w:t xml:space="preserve">λαφρές μικρές βελτιώσεις και λογικές τροποποιήσεις. Όμως, αυτή την εταιρεία, αυτό το σχέδιο, που η τότε </w:t>
      </w:r>
      <w:r>
        <w:rPr>
          <w:rFonts w:eastAsia="Times New Roman" w:cs="Times New Roman"/>
          <w:szCs w:val="24"/>
        </w:rPr>
        <w:t>κ</w:t>
      </w:r>
      <w:r>
        <w:rPr>
          <w:rFonts w:eastAsia="Times New Roman" w:cs="Times New Roman"/>
          <w:szCs w:val="24"/>
        </w:rPr>
        <w:t>υβέρνηση Παπαδήμου, η «προδοτική», ψήφισε με τη συμφωνία της Νέας Δημοκρατίας, του ΠΑΣΟΚ και του ΛΑΟΣ, κι εσείς ήσασταν απέναντι και πετροβολούσατε, πο</w:t>
      </w:r>
      <w:r>
        <w:rPr>
          <w:rFonts w:eastAsia="Times New Roman" w:cs="Times New Roman"/>
          <w:szCs w:val="24"/>
        </w:rPr>
        <w:t>υλάμε σήμερα. Γιατί μία εταιρεία πουλάμε</w:t>
      </w:r>
      <w:r>
        <w:rPr>
          <w:rFonts w:eastAsia="Times New Roman" w:cs="Times New Roman"/>
          <w:szCs w:val="24"/>
        </w:rPr>
        <w:t>,</w:t>
      </w:r>
      <w:r>
        <w:rPr>
          <w:rFonts w:eastAsia="Times New Roman" w:cs="Times New Roman"/>
          <w:szCs w:val="24"/>
        </w:rPr>
        <w:t xml:space="preserve"> που έχει δικαιώματα πάνω στο Ελληνικό.</w:t>
      </w:r>
    </w:p>
    <w:p w14:paraId="098054F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Ο διαγωνισμός, όπως φάνηκε, ήταν σωστός, διότι η εισηγητική σας έκθεση λέει ότι πολύ καλά τα κάναμε, μια χαρά κίνησε η διαγωνιστική διαδικασία, μια χαρά υπεβλήθησαν οι προσφορές, μια χαρά αξιολογήθηκαν, μια χαρά επελέγη ο τελικός ανάδοχος. </w:t>
      </w:r>
    </w:p>
    <w:p w14:paraId="098054F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Αν δεν είχε μπε</w:t>
      </w:r>
      <w:r>
        <w:rPr>
          <w:rFonts w:eastAsia="Times New Roman" w:cs="Times New Roman"/>
          <w:szCs w:val="24"/>
        </w:rPr>
        <w:t xml:space="preserve">ι η τρόικα στη μέση να το βάλει στα προαπαιτούμενα της δεύτερης υποδόσης της πρώτης αξιολόγησης, υπήρχε περίπτωση σήμερα εσείς να ψηφίζατε αυτή την αλλαγή στο Ελληνικό; </w:t>
      </w:r>
    </w:p>
    <w:p w14:paraId="098054F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Κοιτάξτε τους εαυτούς σας και ρωτήστε τους γιατί δεν έχει γραφτεί κανένας Βουλευτής Β΄</w:t>
      </w:r>
      <w:r>
        <w:rPr>
          <w:rFonts w:eastAsia="Times New Roman" w:cs="Times New Roman"/>
          <w:szCs w:val="24"/>
        </w:rPr>
        <w:t xml:space="preserve"> Αθηνών να μιλήσει. Γιατί ο εισηγητής σας είναι από τ</w:t>
      </w:r>
      <w:r>
        <w:rPr>
          <w:rFonts w:eastAsia="Times New Roman" w:cs="Times New Roman"/>
          <w:szCs w:val="24"/>
        </w:rPr>
        <w:t>η</w:t>
      </w:r>
      <w:r>
        <w:rPr>
          <w:rFonts w:eastAsia="Times New Roman" w:cs="Times New Roman"/>
          <w:szCs w:val="24"/>
        </w:rPr>
        <w:t xml:space="preserve"> </w:t>
      </w:r>
      <w:r>
        <w:rPr>
          <w:rFonts w:eastAsia="Times New Roman" w:cs="Times New Roman"/>
          <w:szCs w:val="24"/>
        </w:rPr>
        <w:t>β</w:t>
      </w:r>
      <w:r>
        <w:rPr>
          <w:rFonts w:eastAsia="Times New Roman" w:cs="Times New Roman"/>
          <w:szCs w:val="24"/>
        </w:rPr>
        <w:t>όρειο Ελλάδα; Γιατί κανένα στέλεχός σας που πολιτεύεται στη Β΄ Αθηνών δεν έχει βγει να υπερασπίσει αυτό το έργο; Ξέρετε γιατί; Γιατί άλλα κάνατε στα δημοτικά μας συμβούλια, γιατί άλλα κάνατε στα περιφ</w:t>
      </w:r>
      <w:r>
        <w:rPr>
          <w:rFonts w:eastAsia="Times New Roman" w:cs="Times New Roman"/>
          <w:szCs w:val="24"/>
        </w:rPr>
        <w:t>ερειακά μας συμβούλια, γιατί άλλα θέλετε να λέτε.</w:t>
      </w:r>
    </w:p>
    <w:p w14:paraId="098054F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Μιλήσαμε εχθές στην </w:t>
      </w:r>
      <w:r>
        <w:rPr>
          <w:rFonts w:eastAsia="Times New Roman" w:cs="Times New Roman"/>
          <w:szCs w:val="24"/>
        </w:rPr>
        <w:t>ε</w:t>
      </w:r>
      <w:r>
        <w:rPr>
          <w:rFonts w:eastAsia="Times New Roman" w:cs="Times New Roman"/>
          <w:szCs w:val="24"/>
        </w:rPr>
        <w:t>πιτροπή.</w:t>
      </w:r>
    </w:p>
    <w:p w14:paraId="098054F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w:t>
      </w:r>
      <w:r>
        <w:rPr>
          <w:rFonts w:eastAsia="Times New Roman" w:cs="Times New Roman"/>
          <w:szCs w:val="24"/>
        </w:rPr>
        <w:t>Έ</w:t>
      </w:r>
      <w:r>
        <w:rPr>
          <w:rFonts w:eastAsia="Times New Roman" w:cs="Times New Roman"/>
          <w:szCs w:val="24"/>
        </w:rPr>
        <w:t>ρχεται ο κ. Μπαλτάς και ομολογεί ότι άλλα θέλετε. Και τι μας λέει εδώ; Ότι η Αριστερά, όμως, έχει το ηθικό πλεονέκτημα, γιατί σήμερα πο</w:t>
      </w:r>
      <w:r>
        <w:rPr>
          <w:rFonts w:eastAsia="Times New Roman" w:cs="Times New Roman"/>
          <w:szCs w:val="24"/>
        </w:rPr>
        <w:t>υλάει, ολοκληρώνει το ξεπούλημα των μνημονιακών προδοτικών κυβερνήσεων Σαμαρά-Βενιζέλου, γιατί</w:t>
      </w:r>
      <w:r>
        <w:rPr>
          <w:rFonts w:eastAsia="Times New Roman" w:cs="Times New Roman"/>
          <w:szCs w:val="24"/>
        </w:rPr>
        <w:t>,</w:t>
      </w:r>
      <w:r>
        <w:rPr>
          <w:rFonts w:eastAsia="Times New Roman" w:cs="Times New Roman"/>
          <w:szCs w:val="24"/>
        </w:rPr>
        <w:t xml:space="preserve"> αν δεν είχε αναγκαστεί από τις καταστάσεις, δεν θα είχε προχωρήσει η υλοποίηση αυτού του σχεδίου ανάπλασης του Ελληνικού. </w:t>
      </w:r>
    </w:p>
    <w:p w14:paraId="098054F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είχαμε καταφύγει σε μια απεραντολο</w:t>
      </w:r>
      <w:r>
        <w:rPr>
          <w:rFonts w:eastAsia="Times New Roman" w:cs="Times New Roman"/>
          <w:szCs w:val="24"/>
        </w:rPr>
        <w:t xml:space="preserve">γία μεταξύ ψηλών και χαμηλών δέντρων, μεταξύ κοινωνικών αγροκτημάτων και μποστανιών, όπως περιγραφόταν και στο πρόγραμμα της κ. Δούρου να γίνει το Ελληνικό. Τότε ήταν κοινωνικό μποστάνι. </w:t>
      </w:r>
    </w:p>
    <w:p w14:paraId="098054F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μας έχετε απαντήσει αν αυτό το οποίο σήμερα ψηφίζετε το πιστεύετ</w:t>
      </w:r>
      <w:r>
        <w:rPr>
          <w:rFonts w:eastAsia="Times New Roman" w:cs="Times New Roman"/>
          <w:szCs w:val="24"/>
        </w:rPr>
        <w:t>ε, γιατί θα έρθουν πολλά ακόμη να ψηφίσετε γύρω από το Ελληνικό. Μην μπερδεύεστε. Θα έρθουν πολλές διατάξεις και πολεοδομικού χαρακτήρα και οικονομικού χαρακτήρα. Θα έρθουν και άλλα. Έχει πολλές ουρές. Σήμερα γίνεται ένα βήμα.</w:t>
      </w:r>
    </w:p>
    <w:p w14:paraId="098054F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Αν έρχεστε, λοιπόν, με μισή ψ</w:t>
      </w:r>
      <w:r>
        <w:rPr>
          <w:rFonts w:eastAsia="Times New Roman" w:cs="Times New Roman"/>
          <w:szCs w:val="24"/>
        </w:rPr>
        <w:t>υχή, ξεψυχισμένα θα ψηφίζετε όλη τη διάρκεια. Και αυτό που θα κάνετε είναι τελικά να ξεψυχήσετε επενδυτές και περιοίκους, οι οποίοι περιμένουν να δουν να αναπτύσσεται αυτός ο τόπος και να μην είναι αυτό το ρημαδιό που είναι.</w:t>
      </w:r>
    </w:p>
    <w:p w14:paraId="098054FB" w14:textId="77777777" w:rsidR="00BA128F" w:rsidRDefault="00BF6BD8">
      <w:pPr>
        <w:spacing w:after="0" w:line="600" w:lineRule="auto"/>
        <w:ind w:firstLine="720"/>
        <w:jc w:val="both"/>
        <w:rPr>
          <w:rFonts w:eastAsia="Times New Roman"/>
          <w:bCs/>
        </w:rPr>
      </w:pPr>
      <w:r>
        <w:rPr>
          <w:rFonts w:eastAsia="Times New Roman"/>
          <w:bCs/>
        </w:rPr>
        <w:t>(Στο σημείο αυτό κτυπάει το κου</w:t>
      </w:r>
      <w:r>
        <w:rPr>
          <w:rFonts w:eastAsia="Times New Roman"/>
          <w:bCs/>
        </w:rPr>
        <w:t>δούνι λήξεως του χρόνου ομιλίας του κυρίου Βουλευτή)</w:t>
      </w:r>
    </w:p>
    <w:p w14:paraId="098054F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 Θέλω να κλείσω, κύριε Πρόεδρε, με μια μόνο παρατήρηση. Μας είπατε ότι λύσατε πάρα πολλά θέματα. Εχθές άκουσα τον </w:t>
      </w:r>
      <w:r>
        <w:rPr>
          <w:rFonts w:eastAsia="Times New Roman" w:cs="Times New Roman"/>
          <w:szCs w:val="24"/>
        </w:rPr>
        <w:t>Δ</w:t>
      </w:r>
      <w:r>
        <w:rPr>
          <w:rFonts w:eastAsia="Times New Roman" w:cs="Times New Roman"/>
          <w:szCs w:val="24"/>
        </w:rPr>
        <w:t>ήμαρχο του Ελληνικού</w:t>
      </w:r>
      <w:r>
        <w:rPr>
          <w:rFonts w:eastAsia="Times New Roman" w:cs="Times New Roman"/>
          <w:szCs w:val="24"/>
        </w:rPr>
        <w:t>,</w:t>
      </w:r>
      <w:r>
        <w:rPr>
          <w:rFonts w:eastAsia="Times New Roman" w:cs="Times New Roman"/>
          <w:szCs w:val="24"/>
        </w:rPr>
        <w:t xml:space="preserve"> ο οποίος λέει: «Δεν μου έχετε λύσει κανένα από τα αιτήματα που σας έχω θέσει ή δεν με έχετε συναντήσει ποτέ: δημοτικά τέλη, σταθμός απορριμμάτων ή οτιδήποτε άλλο</w:t>
      </w:r>
      <w:r>
        <w:rPr>
          <w:rFonts w:eastAsia="Times New Roman" w:cs="Times New Roman"/>
          <w:szCs w:val="24"/>
        </w:rPr>
        <w:t>.</w:t>
      </w:r>
      <w:r>
        <w:rPr>
          <w:rFonts w:eastAsia="Times New Roman" w:cs="Times New Roman"/>
          <w:szCs w:val="24"/>
        </w:rPr>
        <w:t xml:space="preserve">». Επίσης, θέμα κοιμητηρίου έθεσε ο </w:t>
      </w:r>
      <w:r>
        <w:rPr>
          <w:rFonts w:eastAsia="Times New Roman" w:cs="Times New Roman"/>
          <w:szCs w:val="24"/>
        </w:rPr>
        <w:t>Δ</w:t>
      </w:r>
      <w:r>
        <w:rPr>
          <w:rFonts w:eastAsia="Times New Roman" w:cs="Times New Roman"/>
          <w:szCs w:val="24"/>
        </w:rPr>
        <w:t xml:space="preserve">ήμαρχος Αλίμου. </w:t>
      </w:r>
    </w:p>
    <w:p w14:paraId="098054F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Τα έχετε λύσει αυτά στους γύρω δήμους; </w:t>
      </w:r>
      <w:r>
        <w:rPr>
          <w:rFonts w:eastAsia="Times New Roman" w:cs="Times New Roman"/>
          <w:szCs w:val="24"/>
        </w:rPr>
        <w:t xml:space="preserve">Έχετε συνεννοηθεί; Δεν έχετε λύσει ακόμη ούτε τα θέματα αυτών που βρίσκονται μέσα στο Ελληνικό, όπως τον Σύλλογο Κρητών, τους ναυτικούς συλλόγους και το </w:t>
      </w:r>
      <w:r>
        <w:rPr>
          <w:rFonts w:eastAsia="Times New Roman" w:cs="Times New Roman"/>
          <w:szCs w:val="24"/>
        </w:rPr>
        <w:t>Π</w:t>
      </w:r>
      <w:r>
        <w:rPr>
          <w:rFonts w:eastAsia="Times New Roman" w:cs="Times New Roman"/>
          <w:szCs w:val="24"/>
        </w:rPr>
        <w:t xml:space="preserve">ολιτιστικό </w:t>
      </w:r>
      <w:r>
        <w:rPr>
          <w:rFonts w:eastAsia="Times New Roman" w:cs="Times New Roman"/>
          <w:szCs w:val="24"/>
        </w:rPr>
        <w:t>Κ</w:t>
      </w:r>
      <w:r>
        <w:rPr>
          <w:rFonts w:eastAsia="Times New Roman" w:cs="Times New Roman"/>
          <w:szCs w:val="24"/>
        </w:rPr>
        <w:t xml:space="preserve">έντρο της </w:t>
      </w:r>
      <w:r>
        <w:rPr>
          <w:rFonts w:eastAsia="Times New Roman" w:cs="Times New Roman"/>
          <w:szCs w:val="24"/>
        </w:rPr>
        <w:t>Ο</w:t>
      </w:r>
      <w:r>
        <w:rPr>
          <w:rFonts w:eastAsia="Times New Roman" w:cs="Times New Roman"/>
          <w:szCs w:val="24"/>
        </w:rPr>
        <w:t xml:space="preserve">λυμπιακής </w:t>
      </w:r>
      <w:r>
        <w:rPr>
          <w:rFonts w:eastAsia="Times New Roman" w:cs="Times New Roman"/>
          <w:szCs w:val="24"/>
        </w:rPr>
        <w:t>Α</w:t>
      </w:r>
      <w:r>
        <w:rPr>
          <w:rFonts w:eastAsia="Times New Roman" w:cs="Times New Roman"/>
          <w:szCs w:val="24"/>
        </w:rPr>
        <w:t>εροπορίας, στους οποίους έχετε επιβάλει πρόστιμα ύψους 200.000, 300.</w:t>
      </w:r>
      <w:r>
        <w:rPr>
          <w:rFonts w:eastAsia="Times New Roman" w:cs="Times New Roman"/>
          <w:szCs w:val="24"/>
        </w:rPr>
        <w:t xml:space="preserve">000, 500.000 ευρώ για παράνομη καταπάτηση του χώρου, </w:t>
      </w:r>
      <w:r>
        <w:rPr>
          <w:rFonts w:eastAsia="Times New Roman" w:cs="Times New Roman"/>
          <w:szCs w:val="24"/>
        </w:rPr>
        <w:t>που</w:t>
      </w:r>
      <w:r>
        <w:rPr>
          <w:rFonts w:eastAsia="Times New Roman" w:cs="Times New Roman"/>
          <w:szCs w:val="24"/>
        </w:rPr>
        <w:t xml:space="preserve"> έχουν από αποφάσεις της ΚΕΔ. Και λένε</w:t>
      </w:r>
      <w:r>
        <w:rPr>
          <w:rFonts w:eastAsia="Times New Roman" w:cs="Times New Roman"/>
          <w:szCs w:val="24"/>
        </w:rPr>
        <w:t>:</w:t>
      </w:r>
      <w:r>
        <w:rPr>
          <w:rFonts w:eastAsia="Times New Roman" w:cs="Times New Roman"/>
          <w:szCs w:val="24"/>
        </w:rPr>
        <w:t xml:space="preserve"> «Να φύγουμε, αλλά τουλάχιστον να μην είμαστε και φορολογικά υπόλογοι για παράνομες καταπατήσεις</w:t>
      </w:r>
      <w:r>
        <w:rPr>
          <w:rFonts w:eastAsia="Times New Roman" w:cs="Times New Roman"/>
          <w:szCs w:val="24"/>
        </w:rPr>
        <w:t>.</w:t>
      </w:r>
      <w:r>
        <w:rPr>
          <w:rFonts w:eastAsia="Times New Roman" w:cs="Times New Roman"/>
          <w:szCs w:val="24"/>
        </w:rPr>
        <w:t>». Κανένα θέμα δεν λύνετε. Κανένα, μα κανένα!</w:t>
      </w:r>
    </w:p>
    <w:p w14:paraId="098054F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Δυστυχώς, δεν είστ</w:t>
      </w:r>
      <w:r>
        <w:rPr>
          <w:rFonts w:eastAsia="Times New Roman" w:cs="Times New Roman"/>
          <w:szCs w:val="24"/>
        </w:rPr>
        <w:t>ε ικανοί να ολοκληρώσετε αυτή την επένδυση. Θα έρχεται κάθε φορά μία τρόικα να σας το επιβά</w:t>
      </w:r>
      <w:r>
        <w:rPr>
          <w:rFonts w:eastAsia="Times New Roman" w:cs="Times New Roman"/>
          <w:szCs w:val="24"/>
        </w:rPr>
        <w:t>λ</w:t>
      </w:r>
      <w:r>
        <w:rPr>
          <w:rFonts w:eastAsia="Times New Roman" w:cs="Times New Roman"/>
          <w:szCs w:val="24"/>
        </w:rPr>
        <w:t xml:space="preserve">λει. Ελπίζω ότι θα είναι σύντομος ο χρόνος της παραμονής σας στην εξουσία, ώστε να έλθει η </w:t>
      </w:r>
      <w:r>
        <w:rPr>
          <w:rFonts w:eastAsia="Times New Roman" w:cs="Times New Roman"/>
          <w:szCs w:val="24"/>
        </w:rPr>
        <w:t>κ</w:t>
      </w:r>
      <w:r>
        <w:rPr>
          <w:rFonts w:eastAsia="Times New Roman" w:cs="Times New Roman"/>
          <w:szCs w:val="24"/>
        </w:rPr>
        <w:t>υβέρνηση του Κυριάκου Μητσοτάκη και με γοργούς ρυθμούς, επιτέλους, το Ελ</w:t>
      </w:r>
      <w:r>
        <w:rPr>
          <w:rFonts w:eastAsia="Times New Roman" w:cs="Times New Roman"/>
          <w:szCs w:val="24"/>
        </w:rPr>
        <w:t>ληνικό, για μας που το πιστεύαμε, που αγωνιστήκαμε στις τοπικές κοινωνίες για να το πιστέψουν και αυτές μαζί μας –γιατί σε ποσοστό 70% με 80% το πιστεύουν- να γίνει πραγματικά ένας τόπος που θα συμβολίζει τη νέα εποχή της Ελλάδας και της Αθήνας.</w:t>
      </w:r>
    </w:p>
    <w:p w14:paraId="098054F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Σας ευχαρι</w:t>
      </w:r>
      <w:r>
        <w:rPr>
          <w:rFonts w:eastAsia="Times New Roman" w:cs="Times New Roman"/>
          <w:szCs w:val="24"/>
        </w:rPr>
        <w:t>στώ.</w:t>
      </w:r>
    </w:p>
    <w:p w14:paraId="09805500"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0550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Βαρβιτσιώτη.</w:t>
      </w:r>
    </w:p>
    <w:p w14:paraId="0980550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Οικονομικών κ. Τσακαλώτος, για οκτώ λεπτά. Ελπίζω να μην ξεπεράσουμε τον χρόνο, γιατί ήδη έχουμε </w:t>
      </w:r>
      <w:r>
        <w:rPr>
          <w:rFonts w:eastAsia="Times New Roman" w:cs="Times New Roman"/>
          <w:szCs w:val="24"/>
        </w:rPr>
        <w:t>καθυστερήσει στη διαδικασία.</w:t>
      </w:r>
    </w:p>
    <w:p w14:paraId="09805503" w14:textId="77777777" w:rsidR="00BA128F" w:rsidRDefault="00BF6BD8">
      <w:pPr>
        <w:spacing w:after="0"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w:t>
      </w:r>
      <w:r>
        <w:rPr>
          <w:rFonts w:eastAsia="Times New Roman" w:cs="Times New Roman"/>
          <w:szCs w:val="24"/>
        </w:rPr>
        <w:t>θα προσπαθήσω να είμαι σύντομος</w:t>
      </w:r>
      <w:r>
        <w:rPr>
          <w:rFonts w:eastAsia="Times New Roman" w:cs="Times New Roman"/>
          <w:szCs w:val="24"/>
        </w:rPr>
        <w:t>.</w:t>
      </w:r>
    </w:p>
    <w:p w14:paraId="0980550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εκτός από το δημοψήφισμα</w:t>
      </w:r>
      <w:r>
        <w:rPr>
          <w:rFonts w:eastAsia="Times New Roman" w:cs="Times New Roman"/>
          <w:szCs w:val="24"/>
        </w:rPr>
        <w:t>,</w:t>
      </w:r>
      <w:r>
        <w:rPr>
          <w:rFonts w:eastAsia="Times New Roman" w:cs="Times New Roman"/>
          <w:szCs w:val="24"/>
        </w:rPr>
        <w:t xml:space="preserve"> είχαμε δύο εκλογικές αναμετρήσεις το 2015, τον Γενάρη και τον Σεπτέμβρη. Στο σ</w:t>
      </w:r>
      <w:r>
        <w:rPr>
          <w:rFonts w:eastAsia="Times New Roman" w:cs="Times New Roman"/>
          <w:szCs w:val="24"/>
        </w:rPr>
        <w:t>υνέδριο του ΣΥΡΙΖΑ</w:t>
      </w:r>
      <w:r>
        <w:rPr>
          <w:rFonts w:eastAsia="Times New Roman" w:cs="Times New Roman"/>
          <w:szCs w:val="24"/>
        </w:rPr>
        <w:t>,</w:t>
      </w:r>
      <w:r>
        <w:rPr>
          <w:rFonts w:eastAsia="Times New Roman" w:cs="Times New Roman"/>
          <w:szCs w:val="24"/>
        </w:rPr>
        <w:t xml:space="preserve"> που θα είναι τον Οκτώβρη</w:t>
      </w:r>
      <w:r>
        <w:rPr>
          <w:rFonts w:eastAsia="Times New Roman" w:cs="Times New Roman"/>
          <w:szCs w:val="24"/>
        </w:rPr>
        <w:t>,</w:t>
      </w:r>
      <w:r>
        <w:rPr>
          <w:rFonts w:eastAsia="Times New Roman" w:cs="Times New Roman"/>
          <w:szCs w:val="24"/>
        </w:rPr>
        <w:t xml:space="preserve"> θα αναλύσουμε και θα συζητήσουμε σε ανοικτές διαδικασίες και την πρώτη Κυβέρνηση του ΣΥΡΙΖΑ, δηλαδή τι κάναμε σωστά. Για παράδειγμα, εγώ είμαι υπερήφανος για τις εκατό δόσεις, για την αντιμετώπιση της ανθρωπιστ</w:t>
      </w:r>
      <w:r>
        <w:rPr>
          <w:rFonts w:eastAsia="Times New Roman" w:cs="Times New Roman"/>
          <w:szCs w:val="24"/>
        </w:rPr>
        <w:t xml:space="preserve">ικής κρίσης, αλλά και για μη οικονομικά ζητήματα, όπως είναι η προσπάθειά μας να φέρουμε έναν ανθρωπισμό στις φυλακές. Βεβαίως, θα συζητήσουμε ανοικτά και τα πράγματα που δεν πήγαν τόσο καλά και γιατί είχαμε μία ήττα στη διαπραγμάτευση. </w:t>
      </w:r>
    </w:p>
    <w:p w14:paraId="0980550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Ελπίζω και περιμέν</w:t>
      </w:r>
      <w:r>
        <w:rPr>
          <w:rFonts w:eastAsia="Times New Roman" w:cs="Times New Roman"/>
          <w:szCs w:val="24"/>
        </w:rPr>
        <w:t>ω ότι και η Νέα Δημοκρατία και το ΠΑΣΟΚ θα συζητήσουν κάποτε και θα μας πουν, στα πέντε χρόνια που ήταν οι μεν και στα δύο χρόνια που ήταν κάποιοι άλλοι, τι έκαναν σωστά και τι έκαναν λάθος, γιατί αυτόν τον απολογισμό από τη δική σας τη μεριά δεν τον έχω α</w:t>
      </w:r>
      <w:r>
        <w:rPr>
          <w:rFonts w:eastAsia="Times New Roman" w:cs="Times New Roman"/>
          <w:szCs w:val="24"/>
        </w:rPr>
        <w:t xml:space="preserve">κούσει. Δεν έχω καταλάβει αν κάνατε κάποια λάθη, αν το 25% της μείωσης του εισοδήματος θα μπορούσε να είναι λιγότερο, αν έφταιγαν μόνο οι ξένοι ή κάνατε και εσείς λάθη. </w:t>
      </w:r>
    </w:p>
    <w:p w14:paraId="0980550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Από εμάς πάντως θα το έχετε αυτό. Θα φέρουμε μέσα στον Οκτώβρη έναν απολογισμό –τουλάχ</w:t>
      </w:r>
      <w:r>
        <w:rPr>
          <w:rFonts w:eastAsia="Times New Roman" w:cs="Times New Roman"/>
          <w:szCs w:val="24"/>
        </w:rPr>
        <w:t xml:space="preserve">ιστον όσον αφορά τον ΣΥΡΙΖΑ- που θα εξηγεί αυτά τα πράγματα. </w:t>
      </w:r>
    </w:p>
    <w:p w14:paraId="0980550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Άρα αυτό που έχουμε μπροστά μας είναι αυτό που παρουσιάσαμε στις εκλογές του Σεπτεμβρίου στον ελληνικό λαό, ότι δηλαδή μέρος του συμβιβασμού είναι ότι εμείς αποδεχόμαστε αυτή την ιδιωτικοποίηση.</w:t>
      </w:r>
      <w:r>
        <w:rPr>
          <w:rFonts w:eastAsia="Times New Roman" w:cs="Times New Roman"/>
          <w:szCs w:val="24"/>
        </w:rPr>
        <w:t xml:space="preserve"> Είπαμε στον ελληνικό λαό –και νομίζω ότι μας πίστεψε- ότι εμείς έχουμε καλύτερη πιθανότητα να αναδιαπραγματευτούμε, να προστατέψουμε τα λαϊκά στρώματα, να υποστηρίξουμε τον δημόσιο χώρο. Αυτό ήταν το εγχείρημα μετά τον Σεπτέμβρη. </w:t>
      </w:r>
    </w:p>
    <w:p w14:paraId="0980550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Αντιπολίτευση έχει αμφ</w:t>
      </w:r>
      <w:r>
        <w:rPr>
          <w:rFonts w:eastAsia="Times New Roman" w:cs="Times New Roman"/>
          <w:szCs w:val="24"/>
        </w:rPr>
        <w:t xml:space="preserve">ισβητήσει τα οικονομικά κέρδη απ’ αυτή την αναδιαπραγμάτευση για το Ελληνικό. Έχει πει μόνο για τα οικονομικά και τίποτε άλλο. Ας πούμε πρώτα για τα οικονομικά και θα σας πω μετά για το άλλο. </w:t>
      </w:r>
    </w:p>
    <w:p w14:paraId="0980550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Είναι αλήθεια, λοιπόν, ότι εμείς διαπραγματευτήκαμε με σιγουριά</w:t>
      </w:r>
      <w:r>
        <w:rPr>
          <w:rFonts w:eastAsia="Times New Roman" w:cs="Times New Roman"/>
          <w:szCs w:val="24"/>
        </w:rPr>
        <w:t xml:space="preserve"> 1,5 δισεκατομμύρι</w:t>
      </w:r>
      <w:r>
        <w:rPr>
          <w:rFonts w:eastAsia="Times New Roman" w:cs="Times New Roman"/>
          <w:szCs w:val="24"/>
        </w:rPr>
        <w:t>ο</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που θα είναι για τα κοινωφελή έργα. Άρα, κατά τη δική μου άποψη, αυτό που κερδίσαμε στο τίμημα ως Ελλάδα, ως </w:t>
      </w:r>
      <w:r>
        <w:rPr>
          <w:rFonts w:eastAsia="Times New Roman" w:cs="Times New Roman"/>
          <w:szCs w:val="24"/>
        </w:rPr>
        <w:t>δ</w:t>
      </w:r>
      <w:r>
        <w:rPr>
          <w:rFonts w:eastAsia="Times New Roman" w:cs="Times New Roman"/>
          <w:szCs w:val="24"/>
        </w:rPr>
        <w:t xml:space="preserve">ημόσιο, είναι το τίμημα μαζί μ’ αυτές τις επενδύσεις που θα γίνουν για τον δημόσιο χώρο. Άρα είναι 900 εκατομμύρια ευρώ </w:t>
      </w:r>
      <w:r>
        <w:rPr>
          <w:rFonts w:eastAsia="Times New Roman" w:cs="Times New Roman"/>
          <w:szCs w:val="24"/>
        </w:rPr>
        <w:t>συν 1,5 δισεκατομμύρι</w:t>
      </w:r>
      <w:r>
        <w:rPr>
          <w:rFonts w:eastAsia="Times New Roman" w:cs="Times New Roman"/>
          <w:szCs w:val="24"/>
        </w:rPr>
        <w:t>ο</w:t>
      </w:r>
      <w:r>
        <w:rPr>
          <w:rFonts w:eastAsia="Times New Roman" w:cs="Times New Roman"/>
          <w:szCs w:val="24"/>
        </w:rPr>
        <w:t xml:space="preserve"> ευρώ, που φτάνουν περίπου στα 2,4 δισεκατομμύρια, το οποίο είναι λίγο λιγότερο απ’ αυτό που έλεγε πριν από κάποια χρόνια το ΤΕΕ. Αυτό είναι το πρώτο. </w:t>
      </w:r>
    </w:p>
    <w:p w14:paraId="0980550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δεύτερο είναι το εξής: Μας είπε ο κύριος Αντιπρόεδρος ότι υπολογίζουμε ότι έχου</w:t>
      </w:r>
      <w:r>
        <w:rPr>
          <w:rFonts w:eastAsia="Times New Roman" w:cs="Times New Roman"/>
          <w:szCs w:val="24"/>
        </w:rPr>
        <w:t>με χάσει 500 εκατομμύρια ευρώ τον πρώτο χρόνο και τον δεύτερο χρόνο που αλλάξαμε</w:t>
      </w:r>
      <w:r>
        <w:rPr>
          <w:rFonts w:eastAsia="Times New Roman" w:cs="Times New Roman"/>
          <w:szCs w:val="24"/>
        </w:rPr>
        <w:t>,</w:t>
      </w:r>
      <w:r>
        <w:rPr>
          <w:rFonts w:eastAsia="Times New Roman" w:cs="Times New Roman"/>
          <w:szCs w:val="24"/>
        </w:rPr>
        <w:t xml:space="preserve"> λόγω της μελέτης του ΙΟΒΕ. Θέλω να του πω ότι για τα φορολογικά έσοδα αυτό που λέει ο ΙΟΒΕ είναι ότι για τη συνολική περίοδο είκοσι πέντε χρόνων του έργου θα είναι 14,1 δισεκ</w:t>
      </w:r>
      <w:r>
        <w:rPr>
          <w:rFonts w:eastAsia="Times New Roman" w:cs="Times New Roman"/>
          <w:szCs w:val="24"/>
        </w:rPr>
        <w:t>ατομμύρια ευρώ, δηλαδή περίπου 563 εκατομμύρια ευρώ κατά μέσο όρο. Δεν σημαίνει ότι θα ήταν τόσο για τα πρώτα δύο χρόνια</w:t>
      </w:r>
      <w:r>
        <w:rPr>
          <w:rFonts w:eastAsia="Times New Roman" w:cs="Times New Roman"/>
          <w:szCs w:val="24"/>
        </w:rPr>
        <w:t>,</w:t>
      </w:r>
      <w:r>
        <w:rPr>
          <w:rFonts w:eastAsia="Times New Roman" w:cs="Times New Roman"/>
          <w:szCs w:val="24"/>
        </w:rPr>
        <w:t xml:space="preserve"> που λέτε εσείς ότι καθυστερήσαμε. </w:t>
      </w:r>
    </w:p>
    <w:p w14:paraId="0980550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 τρίτο και πιο σημαντικό είναι ότι όλοι και όλες ξέρετε ότι ένα πολύ μεγάλο μειονέκτημα όλων των </w:t>
      </w:r>
      <w:r>
        <w:rPr>
          <w:rFonts w:eastAsia="Times New Roman" w:cs="Times New Roman"/>
          <w:szCs w:val="24"/>
        </w:rPr>
        <w:t>δημοσίων έργων στην Ελλάδα τα τελευταία πενήντα χρόνια –φαντάζομαι και πριν- είναι ότι δεν υπολογίζεται ποιος θα τα συντηρεί. Δεν είναι ανάγκη να πάτε στα ολυμπιακά έργα</w:t>
      </w:r>
      <w:r>
        <w:rPr>
          <w:rFonts w:eastAsia="Times New Roman" w:cs="Times New Roman"/>
          <w:szCs w:val="24"/>
        </w:rPr>
        <w:t>,</w:t>
      </w:r>
      <w:r>
        <w:rPr>
          <w:rFonts w:eastAsia="Times New Roman" w:cs="Times New Roman"/>
          <w:szCs w:val="24"/>
        </w:rPr>
        <w:t xml:space="preserve"> για να το δείτε αυτό. Κάνουμε προκηρύξεις για έργα. Δεν γίνεται στις χώρες της Ευρώπη</w:t>
      </w:r>
      <w:r>
        <w:rPr>
          <w:rFonts w:eastAsia="Times New Roman" w:cs="Times New Roman"/>
          <w:szCs w:val="24"/>
        </w:rPr>
        <w:t>ς που ξέρω εγώ να μη λέγεται</w:t>
      </w:r>
      <w:r>
        <w:rPr>
          <w:rFonts w:eastAsia="Times New Roman" w:cs="Times New Roman"/>
          <w:szCs w:val="24"/>
        </w:rPr>
        <w:t>:</w:t>
      </w:r>
      <w:r>
        <w:rPr>
          <w:rFonts w:eastAsia="Times New Roman" w:cs="Times New Roman"/>
          <w:szCs w:val="24"/>
        </w:rPr>
        <w:t xml:space="preserve"> «Ωραία, θα φτιάξω αυτό το γήπεδο, αυτό το νοσοκομείο. Ποιος θα το συντηρήσει;». Μέσα σ’ αυτή τη σύμβαση υπάρχει ότι η συντήρηση για το δημόσιο κομμάτι του έργου είναι πια υποχρέωση των επενδυτών. Και αυτό είναι στα οικονομικά </w:t>
      </w:r>
      <w:r>
        <w:rPr>
          <w:rFonts w:eastAsia="Times New Roman" w:cs="Times New Roman"/>
          <w:szCs w:val="24"/>
        </w:rPr>
        <w:t>κέρδη.</w:t>
      </w:r>
    </w:p>
    <w:p w14:paraId="0980550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Πάμε τώρα στα μη οικονομικά κέρδη, για τα οποία δεν άκουσα τίποτα, σαν να μην υπάρχουν αυτά, προφανώς γιατί κάποιοι εδώ πέρα ξέρουν την τιμή για κάθε πράγμα και την αξία καθενός, που είπε ένας Ιρλανδός θεατρικός συγγραφέας.</w:t>
      </w:r>
    </w:p>
    <w:p w14:paraId="0980550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Ο </w:t>
      </w:r>
      <w:r>
        <w:rPr>
          <w:rFonts w:eastAsia="Times New Roman" w:cs="Times New Roman"/>
          <w:szCs w:val="24"/>
        </w:rPr>
        <w:t>Όσκαρ Ουάιλντ.</w:t>
      </w:r>
    </w:p>
    <w:p w14:paraId="0980550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Ακριβώς.</w:t>
      </w:r>
    </w:p>
    <w:p w14:paraId="0980550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Λέει ο κύριος Αντιπρόεδρος –και αναφέρεται στον Αλέξη Τσίπρα– «δεν θα εγκαταλείψω τη μάχη για να γίνει το πάρκο ανοι</w:t>
      </w:r>
      <w:r>
        <w:rPr>
          <w:rFonts w:eastAsia="Times New Roman" w:cs="Times New Roman"/>
          <w:szCs w:val="24"/>
        </w:rPr>
        <w:t>κ</w:t>
      </w:r>
      <w:r>
        <w:rPr>
          <w:rFonts w:eastAsia="Times New Roman" w:cs="Times New Roman"/>
          <w:szCs w:val="24"/>
        </w:rPr>
        <w:t>τό». Λέει το άρθρο 3 στην πρώτη παράγραφο της τροποιητικής σύμβασης: Δ</w:t>
      </w:r>
      <w:r>
        <w:rPr>
          <w:rFonts w:eastAsia="Times New Roman" w:cs="Times New Roman"/>
          <w:szCs w:val="24"/>
        </w:rPr>
        <w:t>εν θα επιβάλλονται περιορισμοί στην κίνηση των πολιτών. Θα πρόκειται ουσιαστικά για έναν κοινόχρηστο χώρο.</w:t>
      </w:r>
    </w:p>
    <w:p w14:paraId="0980551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Άρα τι κάναμε; Μια εσωτερική αυλή, που ήταν στο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για την οποία δεν υπήρχε πρόσβαση, τώρα έχει πολύ μεγάλη πρόσβαση και δεν είναι κλεισ</w:t>
      </w:r>
      <w:r>
        <w:rPr>
          <w:rFonts w:eastAsia="Times New Roman" w:cs="Times New Roman"/>
          <w:szCs w:val="24"/>
        </w:rPr>
        <w:t>τή αυλή. Άρα είναι ένα μεγάλο κομμάτι που θα είναι για τον δημόσιο χώρο.</w:t>
      </w:r>
    </w:p>
    <w:p w14:paraId="0980551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επιπλέον ότι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δεν είναι δεσμευτικό.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εκτός από τα άλλα μειονεκτήματά του, όπως το ότι δεν είχε τοπογραφικό, δεν ξέρουμε πού είναι ο </w:t>
      </w:r>
      <w:r>
        <w:rPr>
          <w:rFonts w:eastAsia="Times New Roman" w:cs="Times New Roman"/>
          <w:szCs w:val="24"/>
        </w:rPr>
        <w:t>αρχαιολογικός χώρος, πού θα ήταν τα μνημεία και όλα αυτά, που τα έχει πει και ο κ. Μπαλτάς, δεν είναι δεσμευτικό. Άρα εδώ</w:t>
      </w:r>
      <w:r>
        <w:rPr>
          <w:rFonts w:eastAsia="Times New Roman" w:cs="Times New Roman"/>
          <w:szCs w:val="24"/>
        </w:rPr>
        <w:t>,</w:t>
      </w:r>
      <w:r>
        <w:rPr>
          <w:rFonts w:eastAsia="Times New Roman" w:cs="Times New Roman"/>
          <w:szCs w:val="24"/>
        </w:rPr>
        <w:t xml:space="preserve"> όταν λέμε ότι τώρα δεν θα είναι κλειστή αυλή, αλλά θα είναι ανοι</w:t>
      </w:r>
      <w:r>
        <w:rPr>
          <w:rFonts w:eastAsia="Times New Roman" w:cs="Times New Roman"/>
          <w:szCs w:val="24"/>
        </w:rPr>
        <w:t>κ</w:t>
      </w:r>
      <w:r>
        <w:rPr>
          <w:rFonts w:eastAsia="Times New Roman" w:cs="Times New Roman"/>
          <w:szCs w:val="24"/>
        </w:rPr>
        <w:t>τή, αυτό είναι μια δέσμευση που έχουν κάνει οι επενδυτές. Και άρα αυ</w:t>
      </w:r>
      <w:r>
        <w:rPr>
          <w:rFonts w:eastAsia="Times New Roman" w:cs="Times New Roman"/>
          <w:szCs w:val="24"/>
        </w:rPr>
        <w:t xml:space="preserve">τό είναι μια νίκη. </w:t>
      </w:r>
    </w:p>
    <w:p w14:paraId="0980551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τη Νέα Δημοκρατία οι μόνες αλλαγές που πετύχαμε είναι οικονομικής φύσεως, που τις αμφισβητεί. Για τη Νέα Δημοκρατία δεν υπάρχουν αλλαγές στο πράσινο, αλλαγές στους κοινόχρηστους χώρους, αλλαγές στην ελεύθερη πρόσβαση στη θάλασσα και</w:t>
      </w:r>
      <w:r>
        <w:rPr>
          <w:rFonts w:eastAsia="Times New Roman" w:cs="Times New Roman"/>
          <w:szCs w:val="24"/>
        </w:rPr>
        <w:t xml:space="preserve"> όλα τα </w:t>
      </w:r>
      <w:r>
        <w:rPr>
          <w:rFonts w:eastAsia="Times New Roman" w:cs="Times New Roman"/>
          <w:szCs w:val="24"/>
        </w:rPr>
        <w:t>υπό</w:t>
      </w:r>
      <w:r>
        <w:rPr>
          <w:rFonts w:eastAsia="Times New Roman" w:cs="Times New Roman"/>
          <w:szCs w:val="24"/>
        </w:rPr>
        <w:t>λοιπ</w:t>
      </w:r>
      <w:r>
        <w:rPr>
          <w:rFonts w:eastAsia="Times New Roman" w:cs="Times New Roman"/>
          <w:szCs w:val="24"/>
        </w:rPr>
        <w:t>α</w:t>
      </w:r>
      <w:r>
        <w:rPr>
          <w:rFonts w:eastAsia="Times New Roman" w:cs="Times New Roman"/>
          <w:szCs w:val="24"/>
        </w:rPr>
        <w:t>.</w:t>
      </w:r>
    </w:p>
    <w:p w14:paraId="0980551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τελειώσω, για να είμαι εντός του χρόνου. Βλέπω ότι η Αντιπολίτευση έχει πάρει πολύ θάρρος και να προειδοποιήσω ότι είναι λάθος να κάνετε τη στρατηγική σας, να διαβάζετε τις εφημερίδες και να παίρνετε θάρρος ότι καταρρέει η Κυβέρνηση, ό</w:t>
      </w:r>
      <w:r>
        <w:rPr>
          <w:rFonts w:eastAsia="Times New Roman" w:cs="Times New Roman"/>
          <w:szCs w:val="24"/>
        </w:rPr>
        <w:t xml:space="preserve">τι δεν θα γίνει η διαπραγμάτευση, ότι τα προαπαιτούμενα είναι στον αέρα. Πολύ γρήγορα θα διαψευστείτε για αυτό. Μην επιβεβαιώνει ο ένας τον άλλο, οι εφημερίδες και εσείς. Δεν είναι καλή τακτική αυτή. </w:t>
      </w:r>
    </w:p>
    <w:p w14:paraId="0980551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Αυτό που θέλω να σας πω είναι ότι ιστορικά στην Ευρώπη </w:t>
      </w:r>
      <w:r>
        <w:rPr>
          <w:rFonts w:eastAsia="Times New Roman" w:cs="Times New Roman"/>
          <w:szCs w:val="24"/>
        </w:rPr>
        <w:t>η Αριστερά πάντα πήγαινε καλά όχι όταν τα πράγματα χειροτερεύαν στον οικονομικό κύκλο, αλλά όταν άρχιζε ο οικονομικός κύκλος να ανεβαίνει, γιατί ο κόσμος, όταν είναι στον κατήφορο, φοβάται και</w:t>
      </w:r>
      <w:r>
        <w:rPr>
          <w:rFonts w:eastAsia="Times New Roman" w:cs="Times New Roman"/>
          <w:szCs w:val="24"/>
        </w:rPr>
        <w:t>,</w:t>
      </w:r>
      <w:r>
        <w:rPr>
          <w:rFonts w:eastAsia="Times New Roman" w:cs="Times New Roman"/>
          <w:szCs w:val="24"/>
        </w:rPr>
        <w:t xml:space="preserve"> όταν φοβάται, έχει συντηρητικά αντανακλαστικά.</w:t>
      </w:r>
    </w:p>
    <w:p w14:paraId="0980551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Να ξέρετε ότι ο</w:t>
      </w:r>
      <w:r>
        <w:rPr>
          <w:rFonts w:eastAsia="Times New Roman" w:cs="Times New Roman"/>
          <w:szCs w:val="24"/>
        </w:rPr>
        <w:t xml:space="preserve"> κόσμος εμπιστεύεται την Αριστερά, ακριβώς γιατί εμπιστεύεται ότι μόνο η Αριστερά μπορεί να διαχειριστεί την ανάπτυξη με τον δίκαιο τρόπο, μόνο η Αριστερά μπορεί να δώσει δικαιώματα στους εργαζόμενους, για να μπορούν να έχουν και αυτοί οφέλη από την ανάπτυ</w:t>
      </w:r>
      <w:r>
        <w:rPr>
          <w:rFonts w:eastAsia="Times New Roman" w:cs="Times New Roman"/>
          <w:szCs w:val="24"/>
        </w:rPr>
        <w:t>ξη, μόνο η Αριστερά μπορεί να προστατεύσει τον δημόσιο χώρο. Αυτό θα προσπαθήσουμε να κάνουμε</w:t>
      </w:r>
      <w:r>
        <w:rPr>
          <w:rFonts w:eastAsia="Times New Roman" w:cs="Times New Roman"/>
          <w:szCs w:val="24"/>
        </w:rPr>
        <w:t>,</w:t>
      </w:r>
      <w:r>
        <w:rPr>
          <w:rFonts w:eastAsia="Times New Roman" w:cs="Times New Roman"/>
          <w:szCs w:val="24"/>
        </w:rPr>
        <w:t xml:space="preserve"> με όλους τους περιορισμούς, με όλους τους συμβιβασμούς. Και γι’ αυτό πολύ γρήγορα θα δείτε ότι θα αντιστραφεί το κλίμα</w:t>
      </w:r>
      <w:r w:rsidRPr="00E9490E">
        <w:rPr>
          <w:rFonts w:eastAsia="Times New Roman" w:cs="Times New Roman"/>
          <w:szCs w:val="24"/>
        </w:rPr>
        <w:t xml:space="preserve"> </w:t>
      </w:r>
      <w:r>
        <w:rPr>
          <w:rFonts w:eastAsia="Times New Roman" w:cs="Times New Roman"/>
          <w:szCs w:val="24"/>
        </w:rPr>
        <w:t>στον ελληνικό λαό</w:t>
      </w:r>
      <w:r>
        <w:rPr>
          <w:rFonts w:eastAsia="Times New Roman" w:cs="Times New Roman"/>
          <w:szCs w:val="24"/>
        </w:rPr>
        <w:t>.</w:t>
      </w:r>
    </w:p>
    <w:p w14:paraId="09805516" w14:textId="77777777" w:rsidR="00BA128F" w:rsidRDefault="00BF6BD8">
      <w:pPr>
        <w:spacing w:after="0"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ευχαριστώ πολύ.</w:t>
      </w:r>
    </w:p>
    <w:p w14:paraId="09805517" w14:textId="77777777" w:rsidR="00BA128F" w:rsidRDefault="00BF6BD8">
      <w:pPr>
        <w:spacing w:after="0" w:line="600" w:lineRule="auto"/>
        <w:ind w:firstLine="720"/>
        <w:jc w:val="center"/>
        <w:rPr>
          <w:rFonts w:eastAsia="Times New Roman"/>
          <w:bCs/>
        </w:rPr>
      </w:pPr>
      <w:r>
        <w:rPr>
          <w:rFonts w:eastAsia="Times New Roman"/>
          <w:bCs/>
        </w:rPr>
        <w:t>(Χε</w:t>
      </w:r>
      <w:r>
        <w:rPr>
          <w:rFonts w:eastAsia="Times New Roman"/>
          <w:bCs/>
        </w:rPr>
        <w:t>ιροκροτήματα από την πτέρυγα του ΣΥΡΙΖΑ)</w:t>
      </w:r>
    </w:p>
    <w:p w14:paraId="09805518" w14:textId="77777777" w:rsidR="00BA128F" w:rsidRDefault="00BF6BD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Υπουργέ.</w:t>
      </w:r>
    </w:p>
    <w:p w14:paraId="09805519" w14:textId="77777777" w:rsidR="00BA128F" w:rsidRDefault="00BF6BD8">
      <w:pPr>
        <w:spacing w:after="0" w:line="600" w:lineRule="auto"/>
        <w:ind w:firstLine="720"/>
        <w:jc w:val="both"/>
        <w:rPr>
          <w:rFonts w:eastAsia="Times New Roman"/>
          <w:szCs w:val="24"/>
        </w:rPr>
      </w:pPr>
      <w:r>
        <w:rPr>
          <w:rFonts w:eastAsia="Times New Roman"/>
          <w:szCs w:val="24"/>
        </w:rPr>
        <w:t>Κύριε Αμυρά, θα σας ζητήσω συγγνώμη. Ζήτησε τον λόγο ο κ. Παφίλης, ο οποίος προηγείται, σύμφωνα με την κοινοβουλευτική τάξη. Αμέσως μετά θα μιλήσετε εσε</w:t>
      </w:r>
      <w:r>
        <w:rPr>
          <w:rFonts w:eastAsia="Times New Roman"/>
          <w:szCs w:val="24"/>
        </w:rPr>
        <w:t>ίς. Δείξτε μια ανοχή. Σας ευχαριστώ.</w:t>
      </w:r>
    </w:p>
    <w:p w14:paraId="0980551A" w14:textId="77777777" w:rsidR="00BA128F" w:rsidRDefault="00BF6BD8">
      <w:pPr>
        <w:spacing w:after="0" w:line="600" w:lineRule="auto"/>
        <w:ind w:firstLine="720"/>
        <w:jc w:val="both"/>
        <w:rPr>
          <w:rFonts w:eastAsia="Times New Roman"/>
          <w:szCs w:val="24"/>
        </w:rPr>
      </w:pPr>
      <w:r>
        <w:rPr>
          <w:rFonts w:eastAsia="Times New Roman"/>
          <w:szCs w:val="24"/>
        </w:rPr>
        <w:t>Κύριε Παφίλη, έχετε τον λόγο.</w:t>
      </w:r>
    </w:p>
    <w:p w14:paraId="0980551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Κύριε Πρόεδρε, είχαμε πει, να ξέρετε, ότι τρεις Βουλευτές θα ακολουθούν.</w:t>
      </w:r>
    </w:p>
    <w:p w14:paraId="0980551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έτσι είναι.</w:t>
      </w:r>
    </w:p>
    <w:p w14:paraId="0980551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 έτσι είναι. Μ</w:t>
      </w:r>
      <w:r>
        <w:rPr>
          <w:rFonts w:eastAsia="Times New Roman" w:cs="Times New Roman"/>
          <w:szCs w:val="24"/>
        </w:rPr>
        <w:t>ίλησαν τρεις Βουλευτές. Μιλάει ο Υπουργός και μετά μιλάω εγώ.</w:t>
      </w:r>
    </w:p>
    <w:p w14:paraId="0980551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Άλλο λέω. Μετά από εσάς λέω ότι ακολουθούν τρεις Βουλευτές.</w:t>
      </w:r>
    </w:p>
    <w:p w14:paraId="0980551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Μετά από εμένα εντάξει. Δεν υπάρχει πρόβλημα. Όμως, μη με κόβετε τώρα.</w:t>
      </w:r>
    </w:p>
    <w:p w14:paraId="0980552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Είναι ο κ. Αμυράς και μετά θα συνεχίσουμε. Μην το κάνουμε θέμα.</w:t>
      </w:r>
    </w:p>
    <w:p w14:paraId="0980552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Κύριε Παφίλη, έχετε τον λόγο.</w:t>
      </w:r>
    </w:p>
    <w:p w14:paraId="0980552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Όπως επίσης, κύριε Τσακαλώτο, ο κ. Ανιέλι</w:t>
      </w:r>
      <w:r>
        <w:rPr>
          <w:rFonts w:eastAsia="Times New Roman" w:cs="Times New Roman"/>
          <w:color w:val="FF0000"/>
          <w:szCs w:val="24"/>
        </w:rPr>
        <w:t xml:space="preserve"> </w:t>
      </w:r>
      <w:r>
        <w:rPr>
          <w:rFonts w:eastAsia="Times New Roman" w:cs="Times New Roman"/>
          <w:szCs w:val="24"/>
        </w:rPr>
        <w:t>είχε πει ότι η ονομαζόμενη Αριστερ</w:t>
      </w:r>
      <w:r>
        <w:rPr>
          <w:rFonts w:eastAsia="Times New Roman" w:cs="Times New Roman"/>
          <w:szCs w:val="24"/>
        </w:rPr>
        <w:t>ά</w:t>
      </w:r>
      <w:r>
        <w:rPr>
          <w:rFonts w:eastAsia="Times New Roman" w:cs="Times New Roman"/>
          <w:szCs w:val="24"/>
        </w:rPr>
        <w:t xml:space="preserve"> μπορεί να κάνει πράγματα που δεν μπορεί να</w:t>
      </w:r>
      <w:r>
        <w:rPr>
          <w:rFonts w:eastAsia="Times New Roman" w:cs="Times New Roman"/>
          <w:szCs w:val="24"/>
        </w:rPr>
        <w:t xml:space="preserve"> κάνει η Δεξιά. Το ξέρετε πολύ καλά αυτό. Αυτό ακριβώς κάνετε.</w:t>
      </w:r>
    </w:p>
    <w:p w14:paraId="0980552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Ελληνικό τι είναι; Θα μπορούσε απλά να πει κάποιος είναι ότι μια αποκάλυψη ότι ο ΣΥΡΙΖΑ ακολουθεί κατά γράμμα, πέρα από επιμέρους βελτιώσεις και λοιπά, την πολιτική που ακολούθησαν τα προηγο</w:t>
      </w:r>
      <w:r>
        <w:rPr>
          <w:rFonts w:eastAsia="Times New Roman" w:cs="Times New Roman"/>
          <w:szCs w:val="24"/>
        </w:rPr>
        <w:t>ύμενα κόμματα. Δεν είναι μόνο αυτό, όμως. Αυτό είναι εύκολο να το καταλάβει κάποιος στη σύμβαση με το Ελληνικό, που σήμερα φέρνετε εδώ.</w:t>
      </w:r>
    </w:p>
    <w:p w14:paraId="0980552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Μάλιστα, άκουγα κάποιον, ενώ δεν έβλεπα στην τηλεόραση ποιος μίλαγε, και νόμιζα ότι μίλαγε Βουλευτής της Νέας Δημοκρατία</w:t>
      </w:r>
      <w:r>
        <w:rPr>
          <w:rFonts w:eastAsia="Times New Roman" w:cs="Times New Roman"/>
          <w:szCs w:val="24"/>
        </w:rPr>
        <w:t>ς. Τελικά ήταν του ΣΥΡΙΖΑ. Δεν το κατάλαβα, γιατί χρησιμοποιούσε ακριβώς τα ίδια επιχειρήματα που ακούγαμε το προηγούμενο διάστημα από τη Νέα Δημοκρατία.</w:t>
      </w:r>
    </w:p>
    <w:p w14:paraId="09805525"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Τι αποδεικνύεται πλέον εδώ; Αποδεικνύεται ότι με πιο έξυπνο τρόπο ο ΣΥΡΙΖΑ υπηρετεί –θα το πω έτσι ωμά</w:t>
      </w:r>
      <w:r>
        <w:rPr>
          <w:rFonts w:eastAsia="Times New Roman" w:cs="Times New Roman"/>
          <w:szCs w:val="24"/>
        </w:rPr>
        <w:t xml:space="preserve">- τα συμφέροντα του κεφαλαίου και μάλιστα τα παρουσιάζει με έναν φιλολαϊκό μανδύα. Εδώ είναι η μεγάλη απάτη. </w:t>
      </w:r>
    </w:p>
    <w:p w14:paraId="09805526"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Για να δούμε, λοιπόν: Είναι έτσι ή αλλιώς; Και να ξεκαθαρίσουμε ορισμένα πράγματα</w:t>
      </w:r>
      <w:r>
        <w:rPr>
          <w:rFonts w:eastAsia="Times New Roman" w:cs="Times New Roman"/>
          <w:szCs w:val="24"/>
        </w:rPr>
        <w:t>,</w:t>
      </w:r>
      <w:r>
        <w:rPr>
          <w:rFonts w:eastAsia="Times New Roman" w:cs="Times New Roman"/>
          <w:szCs w:val="24"/>
        </w:rPr>
        <w:t xml:space="preserve"> για να γνωρίζει και ο </w:t>
      </w:r>
      <w:r>
        <w:rPr>
          <w:rFonts w:eastAsia="Times New Roman"/>
          <w:szCs w:val="24"/>
        </w:rPr>
        <w:t>ελληνικός λαός</w:t>
      </w:r>
      <w:r>
        <w:rPr>
          <w:rFonts w:eastAsia="Times New Roman" w:cs="Times New Roman"/>
          <w:szCs w:val="24"/>
        </w:rPr>
        <w:t>.</w:t>
      </w:r>
    </w:p>
    <w:p w14:paraId="09805527"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Κύριε Τσακαλώτο και κύριε</w:t>
      </w:r>
      <w:r>
        <w:rPr>
          <w:rFonts w:eastAsia="Times New Roman" w:cs="Times New Roman"/>
          <w:szCs w:val="24"/>
        </w:rPr>
        <w:t>…</w:t>
      </w:r>
    </w:p>
    <w:p w14:paraId="09805528"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b/>
          <w:szCs w:val="24"/>
        </w:rPr>
        <w:t>ΕΥΚΛΕΙΔΗΣ ΤΣΑΚΑΛΩΤΟΣ (Υπουργός Οικονομικών):</w:t>
      </w:r>
      <w:r>
        <w:rPr>
          <w:rFonts w:eastAsia="Times New Roman"/>
          <w:szCs w:val="24"/>
        </w:rPr>
        <w:t xml:space="preserve"> </w:t>
      </w:r>
      <w:r>
        <w:rPr>
          <w:rFonts w:eastAsia="Times New Roman" w:cs="Times New Roman"/>
          <w:szCs w:val="24"/>
        </w:rPr>
        <w:t>Μπαλτά!</w:t>
      </w:r>
    </w:p>
    <w:p w14:paraId="09805529"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Μπαλτά. Ξέρω πολύ καλά!</w:t>
      </w:r>
    </w:p>
    <w:p w14:paraId="0980552A"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Σας ρωτάω απλά το εξής: Τι είναι η σύμβαση που υπογράψατε και φέρνετε στη Βουλή; Ποιος έκανε τον στρατηγικό σχεδιασμό; Εσείς; Όχι, βέβαια! Αυτός ο στρατηγικός</w:t>
      </w:r>
      <w:r>
        <w:rPr>
          <w:rFonts w:eastAsia="Times New Roman" w:cs="Times New Roman"/>
          <w:szCs w:val="24"/>
        </w:rPr>
        <w:t xml:space="preserve"> σχεδιασμός έχει γίνει εδώ και πάρα πολλά χρόνια, πριν από την κρίση</w:t>
      </w:r>
      <w:r>
        <w:rPr>
          <w:rFonts w:eastAsia="Times New Roman" w:cs="Times New Roman"/>
          <w:szCs w:val="24"/>
        </w:rPr>
        <w:t>,</w:t>
      </w:r>
      <w:r>
        <w:rPr>
          <w:rFonts w:eastAsia="Times New Roman" w:cs="Times New Roman"/>
          <w:szCs w:val="24"/>
        </w:rPr>
        <w:t xml:space="preserve"> και έχει να κάνει με το μοντέλο καπιταλιστικής ανάπτυξης που σχεδιάζει η άρχουσα τάξη της χώρας, για να το πω έτσι, δηλαδή το κεφάλαιο, δηλαδή αυτοί που έχουν την εξουσία και για τη χώρα</w:t>
      </w:r>
      <w:r>
        <w:rPr>
          <w:rFonts w:eastAsia="Times New Roman" w:cs="Times New Roman"/>
          <w:szCs w:val="24"/>
        </w:rPr>
        <w:t xml:space="preserve"> και ιδιαίτερα για την Αττική. Αυτό ακριβώς υλοποιείτε σήμερα.</w:t>
      </w:r>
    </w:p>
    <w:p w14:paraId="0980552B"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…(δεν ακούστηκε)</w:t>
      </w:r>
    </w:p>
    <w:p w14:paraId="0980552C"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Λέμε ψέματα; Έτσι είναι! Θα τα ακούσετε μετά εσείς για τους αγώνες. Θα τα πούμε.</w:t>
      </w:r>
    </w:p>
    <w:p w14:paraId="0980552D"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Άρα, λοιπόν, αυτό που έρχεστε να κάνετε εσείς σήμερα παρουσιάζοντάς το με έναν φιλολαϊκό μανδύα είναι ο σχεδιασμός καπιταλιστικής ανάπτυξης της χώρας –και το </w:t>
      </w:r>
      <w:r>
        <w:rPr>
          <w:rFonts w:eastAsia="Times New Roman" w:cs="Times New Roman"/>
          <w:szCs w:val="24"/>
        </w:rPr>
        <w:t>Ρ</w:t>
      </w:r>
      <w:r>
        <w:rPr>
          <w:rFonts w:eastAsia="Times New Roman" w:cs="Times New Roman"/>
          <w:szCs w:val="24"/>
        </w:rPr>
        <w:t xml:space="preserve">υθμιστικό </w:t>
      </w:r>
      <w:r>
        <w:rPr>
          <w:rFonts w:eastAsia="Times New Roman" w:cs="Times New Roman"/>
          <w:szCs w:val="24"/>
        </w:rPr>
        <w:t>Σ</w:t>
      </w:r>
      <w:r>
        <w:rPr>
          <w:rFonts w:eastAsia="Times New Roman" w:cs="Times New Roman"/>
          <w:szCs w:val="24"/>
        </w:rPr>
        <w:t xml:space="preserve">χέδιο της Αττικής και όλα αυτά- που ξέρετε ότι σχεδιάστηκε πριν </w:t>
      </w:r>
      <w:r>
        <w:rPr>
          <w:rFonts w:eastAsia="Times New Roman" w:cs="Times New Roman"/>
          <w:szCs w:val="24"/>
        </w:rPr>
        <w:t xml:space="preserve">από </w:t>
      </w:r>
      <w:r>
        <w:rPr>
          <w:rFonts w:eastAsia="Times New Roman" w:cs="Times New Roman"/>
          <w:szCs w:val="24"/>
        </w:rPr>
        <w:t xml:space="preserve">την κρίση, πριν </w:t>
      </w:r>
      <w:r>
        <w:rPr>
          <w:rFonts w:eastAsia="Times New Roman" w:cs="Times New Roman"/>
          <w:szCs w:val="24"/>
        </w:rPr>
        <w:t>απ</w:t>
      </w:r>
      <w:r>
        <w:rPr>
          <w:rFonts w:eastAsia="Times New Roman" w:cs="Times New Roman"/>
          <w:szCs w:val="24"/>
        </w:rPr>
        <w:t>ό</w:t>
      </w:r>
      <w:r>
        <w:rPr>
          <w:rFonts w:eastAsia="Times New Roman" w:cs="Times New Roman"/>
          <w:szCs w:val="24"/>
        </w:rPr>
        <w:t xml:space="preserve"> το 2009. </w:t>
      </w:r>
    </w:p>
    <w:p w14:paraId="0980552E"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Αυτό λέει ότι, πρώτον, η Ελλάδα θα είναι μια χώρα-κόμβος μεταφοράς εμπορευμάτων –αυτό είναι το ένα και εκεί γίνονται και διάφορες αντιπαραθέσεις και εκεί παίζουν πάρα πολύ μεγάλα συμφέροντα, γιατί είναι πύλη εισόδου προς την Ευρώπη- και, δεύτερ</w:t>
      </w:r>
      <w:r>
        <w:rPr>
          <w:rFonts w:eastAsia="Times New Roman" w:cs="Times New Roman"/>
          <w:szCs w:val="24"/>
        </w:rPr>
        <w:t xml:space="preserve">ον, ότι βασικό στοιχείο αυτής της καπιταλιστικής ανάπτυξης θα είναι ο τουρισμός, λόγω των πλεονεκτημάτων τα οποία αναπτύξατε πολύ καλά, κύριε Υπουργέ. Και έτσι είναι, αλλά θα εξηγήσω παρακάτω. </w:t>
      </w:r>
    </w:p>
    <w:p w14:paraId="0980552F"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Επίσης ότι η Αττική τελικά θα μετατραπεί σε έναν κεντρικό –έτσ</w:t>
      </w:r>
      <w:r>
        <w:rPr>
          <w:rFonts w:eastAsia="Times New Roman" w:cs="Times New Roman"/>
          <w:szCs w:val="24"/>
        </w:rPr>
        <w:t>ι λέει το σχέδιο- τουριστικό προορισμό. Και αυτό είναι φυσιολογικό, γιατί η Ελλάδα είναι μια πανέμορφη χώρα και έχει συγκριτικά πλεονεκτήματα, τα οποία δεν θέλω να επαναλάβω.</w:t>
      </w:r>
    </w:p>
    <w:p w14:paraId="09805530"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Επομένως, με βάση όλα αυτά</w:t>
      </w:r>
      <w:r>
        <w:rPr>
          <w:rFonts w:eastAsia="Times New Roman" w:cs="Times New Roman"/>
          <w:szCs w:val="24"/>
        </w:rPr>
        <w:t>,</w:t>
      </w:r>
      <w:r>
        <w:rPr>
          <w:rFonts w:eastAsia="Times New Roman" w:cs="Times New Roman"/>
          <w:szCs w:val="24"/>
        </w:rPr>
        <w:t xml:space="preserve"> οι «καρχαρίες», το μεγάλο κεφάλαιο σκέφτεται πού θα ε</w:t>
      </w:r>
      <w:r>
        <w:rPr>
          <w:rFonts w:eastAsia="Times New Roman" w:cs="Times New Roman"/>
          <w:szCs w:val="24"/>
        </w:rPr>
        <w:t>πενδύσει, πού θα βγάλει μεγάλα κέρδη και σε ποιον τομέα. Και η επιλογή είναι η τουριστική αξιοποίηση του θαλάσσιου μετώπου, που, όπως πολύ ωραία και κομψά το είπατε, ξεκινάει σήμερα από το Ελληνικό και μετά θα συνεχίσει μέχρι το Σούνιο. Και υπάρχει κι άλλο</w:t>
      </w:r>
      <w:r>
        <w:rPr>
          <w:rFonts w:eastAsia="Times New Roman" w:cs="Times New Roman"/>
          <w:szCs w:val="24"/>
        </w:rPr>
        <w:t xml:space="preserve"> σχέδιο για την </w:t>
      </w:r>
      <w:r>
        <w:rPr>
          <w:rFonts w:eastAsia="Times New Roman" w:cs="Times New Roman"/>
          <w:szCs w:val="24"/>
        </w:rPr>
        <w:t>α</w:t>
      </w:r>
      <w:r>
        <w:rPr>
          <w:rFonts w:eastAsia="Times New Roman" w:cs="Times New Roman"/>
          <w:szCs w:val="24"/>
        </w:rPr>
        <w:t xml:space="preserve">νατολική Αττική, για την άλλη πλευρά, που αφορά πράγματι το να αναπτυχθεί τουριστικά όλη η περιοχή. </w:t>
      </w:r>
    </w:p>
    <w:p w14:paraId="09805531"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Για ποιον σκοπό, όμως; Αυτό είναι το ερώτημα. Γιατί θα αναπτυχθεί; Και εδώ δεν απευθύνομαι σε εσάς, στον λαό της Αττικής απευθύνομαι, που </w:t>
      </w:r>
      <w:r>
        <w:rPr>
          <w:rFonts w:eastAsia="Times New Roman" w:cs="Times New Roman"/>
          <w:szCs w:val="24"/>
        </w:rPr>
        <w:t>δεν μπορεί να πάει να κάνει ένα μπάνιο. Θα αναπτυχθεί για να βγάλουν τεράστια κέρδη αξιοποιώντας τον φυσικό πλούτο της χώρας τα μονοπωλιακά συμφέροντα, οι μεγάλοι επιχειρηματικοί όμιλοι. Ναι ή όχι; Αυτό δεν είναι το σχέδιο; Ποιοι το κάνουν; Υπάρχει κοινωνι</w:t>
      </w:r>
      <w:r>
        <w:rPr>
          <w:rFonts w:eastAsia="Times New Roman" w:cs="Times New Roman"/>
          <w:szCs w:val="24"/>
        </w:rPr>
        <w:t>κός σχεδιασμός από το κράτος για να δημιουργήσει; Η Ελλάδα θα μπορούσε να είναι παράδεισος, κυριολεκτικά παράδεισος!</w:t>
      </w:r>
    </w:p>
    <w:p w14:paraId="09805532"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Είναι δυνατόν οι Έλληνες εργαζόμενοι που ζουν στην Αττική να μην μπορούν να πάνε να κάνουν μπάνιο και να θέλει μια οικογένεια 60 και 100 ευ</w:t>
      </w:r>
      <w:r>
        <w:rPr>
          <w:rFonts w:eastAsia="Times New Roman" w:cs="Times New Roman"/>
          <w:szCs w:val="24"/>
        </w:rPr>
        <w:t xml:space="preserve">ρώ για να πάει σε μια πλαζ, η οποία έχει εισόδους, καρέκλες και όλα τα υπόλοιπα; </w:t>
      </w:r>
    </w:p>
    <w:p w14:paraId="09805533"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Για ποιον σκοπό, λοιπόν, γίνεται ο σχεδιασμός; Ακριβώς για να μπορέσουν να γίνουν επενδύσεις στα λιμνάζοντα κεφάλαια και να βγουν τεράστια κέρδη. </w:t>
      </w:r>
    </w:p>
    <w:p w14:paraId="09805534"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Τι αποτέλεσμα θα έχει αυτό </w:t>
      </w:r>
      <w:r>
        <w:rPr>
          <w:rFonts w:eastAsia="Times New Roman" w:cs="Times New Roman"/>
          <w:szCs w:val="24"/>
        </w:rPr>
        <w:t>το σχέδιό σας; Για να το συζητήσουμε! Γιατί εδώ λέτε πολλά. Και είπα και πριν πως νόμιζα ότι άκουγα όχι τη Νέα Δημοκρατία, αλλά και άλλες απόψεις</w:t>
      </w:r>
      <w:r>
        <w:rPr>
          <w:rFonts w:eastAsia="Times New Roman" w:cs="Times New Roman"/>
          <w:szCs w:val="24"/>
        </w:rPr>
        <w:t>,</w:t>
      </w:r>
      <w:r>
        <w:rPr>
          <w:rFonts w:eastAsia="Times New Roman" w:cs="Times New Roman"/>
          <w:szCs w:val="24"/>
        </w:rPr>
        <w:t xml:space="preserve"> πιο προχωρημένες. Θα επιδεινώσει τη θέση των λαϊκών στρωμάτων, που θα έχουν ακόμη πιο δύσκολη προσπέλαση. Όλη</w:t>
      </w:r>
      <w:r>
        <w:rPr>
          <w:rFonts w:eastAsia="Times New Roman" w:cs="Times New Roman"/>
          <w:szCs w:val="24"/>
        </w:rPr>
        <w:t xml:space="preserve"> η Αττική! Καλά, πού ζείτε; Δεν ξέρετε πώς ζουν οι λαϊκές οικογένειες; Για να πάει κάποιος να κάνει μπάνιο σε πλησιέστερη παραλία, πρέπει να το σκεφτεί πολύ καλά, να πληρώσει και να πάει σε τελευταία ανάλυση. Άσε που δεν κάνει καθόλου διακοπές. </w:t>
      </w:r>
    </w:p>
    <w:p w14:paraId="09805535"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Άρα, λοιπό</w:t>
      </w:r>
      <w:r>
        <w:rPr>
          <w:rFonts w:eastAsia="Times New Roman" w:cs="Times New Roman"/>
          <w:szCs w:val="24"/>
        </w:rPr>
        <w:t xml:space="preserve">ν, εμείς λέμε ότι εσείς συνεχίζετε την ίδια πολιτική θυσιάζοντας τις λαϊκές ανάγκες στον βωμό του καπιταλιστικού κέρδους. </w:t>
      </w:r>
    </w:p>
    <w:p w14:paraId="09805536"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Θέλω να βάλω και δυο ακόμα γενικότερα ζητήματα. Πρώτο θέμα, η αύξηση του κλάδου του τουρισμού, που όλοι σας θεωρείτε –πλην του ΚΚΕ- σ</w:t>
      </w:r>
      <w:r>
        <w:rPr>
          <w:rFonts w:eastAsia="Times New Roman" w:cs="Times New Roman"/>
          <w:szCs w:val="24"/>
        </w:rPr>
        <w:t>αν βαριά βιομηχανία, θα έχει άλλες και μεγάλες επιπτώσεις. Πρώτον, εκθέτει την οικονομία σε μεγάλους κινδύνους</w:t>
      </w:r>
      <w:r>
        <w:rPr>
          <w:rFonts w:eastAsia="Times New Roman" w:cs="Times New Roman"/>
          <w:szCs w:val="24"/>
        </w:rPr>
        <w:t>,</w:t>
      </w:r>
      <w:r>
        <w:rPr>
          <w:rFonts w:eastAsia="Times New Roman" w:cs="Times New Roman"/>
          <w:szCs w:val="24"/>
        </w:rPr>
        <w:t xml:space="preserve"> που αφορούν τις διακυμάνσεις της παγκόσμιας οικονομίας, κάτι που είναι γνωστό. Δεύτερον, με μια οδηγία μπορεί να τσακίσει όλο το πρόγραμμα του τ</w:t>
      </w:r>
      <w:r>
        <w:rPr>
          <w:rFonts w:eastAsia="Times New Roman" w:cs="Times New Roman"/>
          <w:szCs w:val="24"/>
        </w:rPr>
        <w:t>ουρισμού. Ναι ή όχι; Με μια προβοκάτσια</w:t>
      </w:r>
      <w:r w:rsidRPr="00D353F3">
        <w:rPr>
          <w:rFonts w:eastAsia="Times New Roman" w:cs="Times New Roman"/>
          <w:szCs w:val="24"/>
        </w:rPr>
        <w:t>!</w:t>
      </w:r>
      <w:r>
        <w:rPr>
          <w:rFonts w:eastAsia="Times New Roman" w:cs="Times New Roman"/>
          <w:szCs w:val="24"/>
        </w:rPr>
        <w:t xml:space="preserve"> </w:t>
      </w:r>
    </w:p>
    <w:p w14:paraId="09805537"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9805538"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σας παρακαλώ να μου δώσετε και τον χρόνο της δευτερολογίας μου. </w:t>
      </w:r>
    </w:p>
    <w:p w14:paraId="0980553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Θυμάστε τι έγινε στο Μάλι; Και να τιναχτεί όλη η ο</w:t>
      </w:r>
      <w:r>
        <w:rPr>
          <w:rFonts w:eastAsia="Times New Roman" w:cs="Times New Roman"/>
          <w:szCs w:val="24"/>
        </w:rPr>
        <w:t>ικονομία στον αέρα. Δεν μπορεί να στηρίζεις μια οικονομία στον τουρισμό και μάλιστα στον εισαγόμενο τουρισμό. Θα έχει ολέθριες επιπτώσεις, αν προχωρήσουμε προς αυτή την κατεύθυνση.</w:t>
      </w:r>
    </w:p>
    <w:p w14:paraId="0980553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Τρίτον, αυτού του τύπου η καπιταλιστική ανάπτυξη, που βολεύει τα μεγάλα συμ</w:t>
      </w:r>
      <w:r>
        <w:rPr>
          <w:rFonts w:eastAsia="Times New Roman" w:cs="Times New Roman"/>
          <w:szCs w:val="24"/>
        </w:rPr>
        <w:t>φέροντα και τα μεγάλα μονοπώλια, γιατί παρά το τι δίνουν –θα πω παρακάτω δυο λόγια- εισπράττουν πάρα πολλά, φτιάχνει μεγάλες μονάδες, μεγάλα συγκροτήματα.</w:t>
      </w:r>
    </w:p>
    <w:p w14:paraId="0980553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γαίνετε και διαφημίζετε θέσεις εργασίας. Πείτε μας πόσες θέσεις εργασίας θα χαθούν από όλη την περιο</w:t>
      </w:r>
      <w:r>
        <w:rPr>
          <w:rFonts w:eastAsia="Times New Roman" w:cs="Times New Roman"/>
          <w:szCs w:val="24"/>
        </w:rPr>
        <w:t>χή γύρω</w:t>
      </w:r>
      <w:r>
        <w:rPr>
          <w:rFonts w:eastAsia="Times New Roman" w:cs="Times New Roman"/>
          <w:szCs w:val="24"/>
        </w:rPr>
        <w:t xml:space="preserve"> </w:t>
      </w:r>
      <w:r>
        <w:rPr>
          <w:rFonts w:eastAsia="Times New Roman" w:cs="Times New Roman"/>
          <w:szCs w:val="24"/>
        </w:rPr>
        <w:t>γύρω, από μικρομάγαζα; Μια σειρά από μικρές επιχειρήσεις θα τσακιστούν από αυτά τα μεγαθήρια που προσφέρουν και άλλα, συν τη διαφήμιση. Επομένως δεν αντισταθμίζεται η ανάπτυξη που λέτε, η καπιταλιστική ανάπτυξη λέμε εμείς, με θέσεις εργασίας πραγμα</w:t>
      </w:r>
      <w:r>
        <w:rPr>
          <w:rFonts w:eastAsia="Times New Roman" w:cs="Times New Roman"/>
          <w:szCs w:val="24"/>
        </w:rPr>
        <w:t>τικές, αλλά είναι πλασματικές.</w:t>
      </w:r>
    </w:p>
    <w:p w14:paraId="0980553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Λέτε, λοιπόν, για δίκαιη ανάπτυξη. Συγκριτικά πλεονεκτήματα της Ελλάδας. Εμείς συμφωνούμε ότι έχει. Εμείς λέμε ότι η Ελλάδα είναι από τις πιο πλούσιες χώρες του κόσμου</w:t>
      </w:r>
      <w:r>
        <w:rPr>
          <w:rFonts w:eastAsia="Times New Roman" w:cs="Times New Roman"/>
          <w:szCs w:val="24"/>
        </w:rPr>
        <w:t>,</w:t>
      </w:r>
      <w:r>
        <w:rPr>
          <w:rFonts w:eastAsia="Times New Roman" w:cs="Times New Roman"/>
          <w:szCs w:val="24"/>
        </w:rPr>
        <w:t xml:space="preserve"> για το μέγεθός της</w:t>
      </w:r>
      <w:r>
        <w:rPr>
          <w:rFonts w:eastAsia="Times New Roman" w:cs="Times New Roman"/>
          <w:szCs w:val="24"/>
        </w:rPr>
        <w:t>,</w:t>
      </w:r>
      <w:r>
        <w:rPr>
          <w:rFonts w:eastAsia="Times New Roman" w:cs="Times New Roman"/>
          <w:szCs w:val="24"/>
        </w:rPr>
        <w:t xml:space="preserve"> σε πολλούς τομείς και στο φυσικό περ</w:t>
      </w:r>
      <w:r>
        <w:rPr>
          <w:rFonts w:eastAsia="Times New Roman" w:cs="Times New Roman"/>
          <w:szCs w:val="24"/>
        </w:rPr>
        <w:t>ιβάλλον. Για ποιον; Ποια δίκαιη ανάπτυξη; Για ποιους μιλάτε; Και ο κ. Γεωργιάδης βγαίνει στα κεραμίδια. Για ποιους μιλάτε; Θα κάνει ανάπτυξη με ξενοδοχοϋπάλληλους με 200, 300, 400 το πολύ ευρώ, με δέκα</w:t>
      </w:r>
      <w:r>
        <w:rPr>
          <w:rFonts w:eastAsia="Times New Roman" w:cs="Times New Roman"/>
          <w:szCs w:val="24"/>
        </w:rPr>
        <w:t xml:space="preserve">, </w:t>
      </w:r>
      <w:r>
        <w:rPr>
          <w:rFonts w:eastAsia="Times New Roman" w:cs="Times New Roman"/>
          <w:szCs w:val="24"/>
        </w:rPr>
        <w:t>δώδεκα ώρες δουλειά και με έναν λαό της Αττικής να μη</w:t>
      </w:r>
      <w:r>
        <w:rPr>
          <w:rFonts w:eastAsia="Times New Roman" w:cs="Times New Roman"/>
          <w:szCs w:val="24"/>
        </w:rPr>
        <w:t>ν μπορεί να έχει πρόσβαση στην παραλία, που είναι στα πόδια του, στη αυλή του είναι ουσιαστικά.</w:t>
      </w:r>
    </w:p>
    <w:p w14:paraId="0980553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Λέτε: «Δίνουμε ένα χιλιόμετρο</w:t>
      </w:r>
      <w:r>
        <w:rPr>
          <w:rFonts w:eastAsia="Times New Roman" w:cs="Times New Roman"/>
          <w:szCs w:val="24"/>
        </w:rPr>
        <w:t>.</w:t>
      </w:r>
      <w:r>
        <w:rPr>
          <w:rFonts w:eastAsia="Times New Roman" w:cs="Times New Roman"/>
          <w:szCs w:val="24"/>
        </w:rPr>
        <w:t xml:space="preserve">». Καλά, μας δουλεύετε; Θα δώσετε ένα χιλιόμετρο ενδιάμεσα, που θα βάλουν καρέκλες, που θέλει 7 ευρώ για την κάθε καρέκλα και την </w:t>
      </w:r>
      <w:r>
        <w:rPr>
          <w:rFonts w:eastAsia="Times New Roman" w:cs="Times New Roman"/>
          <w:szCs w:val="24"/>
        </w:rPr>
        <w:t>κάθε ξαπλώστρα και θα πάει ο κόσμος εκεί να κάνει μπάνιο; Αυτό είναι; Δεν θα μπορούσε να είναι απελευθερωμένη όλη η Αττική και να μην είναι και μολυσμένη και να μπορεί όλος ο κόσμος τουλάχιστον να απολαμβάνει ορισμένα πράγματα;</w:t>
      </w:r>
    </w:p>
    <w:p w14:paraId="0980553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Δίκαιη ανάπτυξη δεν υπάρχει,</w:t>
      </w:r>
      <w:r>
        <w:rPr>
          <w:rFonts w:eastAsia="Times New Roman" w:cs="Times New Roman"/>
          <w:szCs w:val="24"/>
        </w:rPr>
        <w:t xml:space="preserve"> για να ξέρει και ο κόσμος. Τι σημαίνει δίκαιη ανάπτυξη; Τι δίνετε; Δίνετε το φυσικό περιβάλλον της χώρας, το παραχωρείτε στα μονοπώλια, στους μεγάλους επιχειρηματικούς ομίλους. Δεν έχει σημασία αν δεν είναι ο Λάτσης ή ο «</w:t>
      </w:r>
      <w:r>
        <w:rPr>
          <w:rFonts w:eastAsia="Times New Roman" w:cs="Times New Roman"/>
          <w:szCs w:val="24"/>
        </w:rPr>
        <w:t>χι</w:t>
      </w:r>
      <w:r>
        <w:rPr>
          <w:rFonts w:eastAsia="Times New Roman" w:cs="Times New Roman"/>
          <w:szCs w:val="24"/>
        </w:rPr>
        <w:t>», ο «</w:t>
      </w:r>
      <w:r>
        <w:rPr>
          <w:rFonts w:eastAsia="Times New Roman" w:cs="Times New Roman"/>
          <w:szCs w:val="24"/>
        </w:rPr>
        <w:t>ψι</w:t>
      </w:r>
      <w:r>
        <w:rPr>
          <w:rFonts w:eastAsia="Times New Roman" w:cs="Times New Roman"/>
          <w:szCs w:val="24"/>
        </w:rPr>
        <w:t xml:space="preserve">», το Κατάρ ή οτιδήποτε </w:t>
      </w:r>
      <w:r>
        <w:rPr>
          <w:rFonts w:eastAsia="Times New Roman" w:cs="Times New Roman"/>
          <w:szCs w:val="24"/>
        </w:rPr>
        <w:t>άλλο</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ονοπώλια είναι. Αυτοί δεν έχουν ούτε πατρίδα ούτε τίποτα. Όπου κερδίζουν εκεί πάνε. Δεν τους ενδιαφέρει τίποτα άλλο.</w:t>
      </w:r>
    </w:p>
    <w:p w14:paraId="0980553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Τους δίνετε τη δυνατότητα να εκμεταλλευτούν το καλύτερο μέρος, τους δίνετε φτηνούς -τζάμπα- εργαζόμενους, για να αποκομίσουν τεράστι</w:t>
      </w:r>
      <w:r>
        <w:rPr>
          <w:rFonts w:eastAsia="Times New Roman" w:cs="Times New Roman"/>
          <w:szCs w:val="24"/>
        </w:rPr>
        <w:t>α κέρδη. Διότι αυτοί δεν είναι βλάκες, να έρθουν να επενδύσουν σε μια περιοχή για να μη βγάλουν τεράστια κέρδη και να έχουν μειωμένα κέρδη. Και αυτό το λέτε δίκαιη ανάπτυξη. Τι θα κερδίσει ο κόσμος; Τι θα κερδίσει ο λαός της Αττικής; Τίποτα. Το αντίθετο, θ</w:t>
      </w:r>
      <w:r>
        <w:rPr>
          <w:rFonts w:eastAsia="Times New Roman" w:cs="Times New Roman"/>
          <w:szCs w:val="24"/>
        </w:rPr>
        <w:t>α χειροτερέψει τη θέση του. Δεν θα μπορεί να πηγαίνει ούτε να κάνει μπάνιο. Και αυτό είναι το πρώτο βήμα, γιατί το δεύτερο –και εδώ είμαστε και θα τα δούμε- είναι το υπόλοιπο μέρος</w:t>
      </w:r>
      <w:r>
        <w:rPr>
          <w:rFonts w:eastAsia="Times New Roman" w:cs="Times New Roman"/>
          <w:szCs w:val="24"/>
        </w:rPr>
        <w:t>,</w:t>
      </w:r>
      <w:r>
        <w:rPr>
          <w:rFonts w:eastAsia="Times New Roman" w:cs="Times New Roman"/>
          <w:szCs w:val="24"/>
        </w:rPr>
        <w:t xml:space="preserve"> μέχρι το Σούνιο, που θα κάνετε ακριβώς τα ίδια.</w:t>
      </w:r>
    </w:p>
    <w:p w14:paraId="0980554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Αρά τι κάνετε στην πράξη; </w:t>
      </w:r>
      <w:r>
        <w:rPr>
          <w:rFonts w:eastAsia="Times New Roman" w:cs="Times New Roman"/>
          <w:szCs w:val="24"/>
        </w:rPr>
        <w:t>Και αφήστε τώρα τις γενικές θεωρίες.</w:t>
      </w:r>
    </w:p>
    <w:p w14:paraId="0980554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ΕΥΚΛΕΙΔΗΣ ΤΣ</w:t>
      </w:r>
      <w:r>
        <w:rPr>
          <w:rFonts w:eastAsia="Times New Roman" w:cs="Times New Roman"/>
          <w:b/>
          <w:szCs w:val="24"/>
        </w:rPr>
        <w:t>Α</w:t>
      </w:r>
      <w:r>
        <w:rPr>
          <w:rFonts w:eastAsia="Times New Roman" w:cs="Times New Roman"/>
          <w:b/>
          <w:szCs w:val="24"/>
        </w:rPr>
        <w:t>ΚΑΛΩΤΟΣ (Υπουργός Οικονομικών):</w:t>
      </w:r>
      <w:r>
        <w:rPr>
          <w:rFonts w:eastAsia="Times New Roman" w:cs="Times New Roman"/>
          <w:szCs w:val="24"/>
        </w:rPr>
        <w:t xml:space="preserve"> Οι μαρξιστές υποτίθεται ότι είναι υπέρ της θεωρίας.</w:t>
      </w:r>
    </w:p>
    <w:p w14:paraId="0980554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Μετατρέπετε τον ελεύθερο χώρο, τα συγκριτικά πλεονεκτήματα της χώρας, σε πολυτέλεια, σε πανάκριβο εμπόρευμα που μπορούν να το απολαμβάνουν ορισμένοι και μάλιστα τον πάτε και στον ν</w:t>
      </w:r>
      <w:r>
        <w:rPr>
          <w:rFonts w:eastAsia="Times New Roman" w:cs="Times New Roman"/>
          <w:szCs w:val="24"/>
        </w:rPr>
        <w:t xml:space="preserve">όμο του </w:t>
      </w:r>
      <w:r>
        <w:rPr>
          <w:rFonts w:eastAsia="Times New Roman" w:cs="Times New Roman"/>
          <w:szCs w:val="24"/>
        </w:rPr>
        <w:t xml:space="preserve">1953 για την προστασία των ξένων επενδύσεων, τον οποίο εσείς και ο </w:t>
      </w:r>
      <w:r>
        <w:rPr>
          <w:rFonts w:eastAsia="Times New Roman" w:cs="Times New Roman"/>
          <w:szCs w:val="24"/>
        </w:rPr>
        <w:t>κ. Σταθάκης στα βιβλία σας τον χαρακτηρίζετε –θα μου το πείτε;- αποικιοκρατικό. Εκεί τον υπάγετε. Και αυτό το λέτε συμβιβασμό.</w:t>
      </w:r>
    </w:p>
    <w:p w14:paraId="0980554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Με συγχωρείτε, είπατε ότι εμείς πάμε για τον δημοκρατικό σοσιαλισμό. Θα απαντήσω σε αυτά. Είπατε «</w:t>
      </w:r>
      <w:r>
        <w:rPr>
          <w:rFonts w:eastAsia="Times New Roman" w:cs="Times New Roman"/>
          <w:szCs w:val="24"/>
        </w:rPr>
        <w:t>π</w:t>
      </w:r>
      <w:r>
        <w:rPr>
          <w:rFonts w:eastAsia="Times New Roman" w:cs="Times New Roman"/>
          <w:szCs w:val="24"/>
        </w:rPr>
        <w:t>άμε εκεί, αλλά έχουμε ήττα, έχ</w:t>
      </w:r>
      <w:r>
        <w:rPr>
          <w:rFonts w:eastAsia="Times New Roman" w:cs="Times New Roman"/>
          <w:szCs w:val="24"/>
        </w:rPr>
        <w:t>ουμε προσωρινή υποχώρηση»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Να σας πω ότι αυτό λέγετ</w:t>
      </w:r>
      <w:r>
        <w:rPr>
          <w:rFonts w:eastAsia="Times New Roman" w:cs="Times New Roman"/>
          <w:szCs w:val="24"/>
        </w:rPr>
        <w:t>αι</w:t>
      </w:r>
      <w:r>
        <w:rPr>
          <w:rFonts w:eastAsia="Times New Roman" w:cs="Times New Roman"/>
          <w:szCs w:val="24"/>
        </w:rPr>
        <w:t xml:space="preserve"> πλήρης υποταγή στον καπιταλισμό και μάλιστα αυτό που πουλάτε –και το πουλάτε πιο καλά– είναι ότι εμείς μπορούμε καλύτερα να αναπτύξουμε τον καπιταλισμό, παρά οι παραδοσιακοί</w:t>
      </w:r>
      <w:r>
        <w:rPr>
          <w:rFonts w:eastAsia="Times New Roman" w:cs="Times New Roman"/>
          <w:szCs w:val="24"/>
        </w:rPr>
        <w:t>,</w:t>
      </w:r>
      <w:r>
        <w:rPr>
          <w:rFonts w:eastAsia="Times New Roman" w:cs="Times New Roman"/>
          <w:szCs w:val="24"/>
        </w:rPr>
        <w:t xml:space="preserve"> οι οποίοι είναι κ</w:t>
      </w:r>
      <w:r>
        <w:rPr>
          <w:rFonts w:eastAsia="Times New Roman" w:cs="Times New Roman"/>
          <w:szCs w:val="24"/>
        </w:rPr>
        <w:t xml:space="preserve">αι εχθρικοί στα λαϊκά συμφέροντα. Εμείς υποτίθεται έχουμε και ένα </w:t>
      </w:r>
      <w:r>
        <w:rPr>
          <w:rFonts w:eastAsia="Times New Roman" w:cs="Times New Roman"/>
          <w:szCs w:val="24"/>
          <w:lang w:val="en-US"/>
        </w:rPr>
        <w:t>background</w:t>
      </w:r>
      <w:r>
        <w:rPr>
          <w:rFonts w:eastAsia="Times New Roman" w:cs="Times New Roman"/>
          <w:szCs w:val="24"/>
        </w:rPr>
        <w:t xml:space="preserve"> –για να μιλήσω σε «γνήσια» ελληνικά- για τις αξίες της Αριστεράς. Ποιες αξίες της Αριστεράς;</w:t>
      </w:r>
    </w:p>
    <w:p w14:paraId="0980554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Έχετε καμ</w:t>
      </w:r>
      <w:r>
        <w:rPr>
          <w:rFonts w:eastAsia="Times New Roman" w:cs="Times New Roman"/>
          <w:szCs w:val="24"/>
        </w:rPr>
        <w:t>μ</w:t>
      </w:r>
      <w:r>
        <w:rPr>
          <w:rFonts w:eastAsia="Times New Roman" w:cs="Times New Roman"/>
          <w:szCs w:val="24"/>
        </w:rPr>
        <w:t xml:space="preserve">ία σχέση εσείς, με αυτά που κάνετε σήμερα, με αυτά </w:t>
      </w:r>
      <w:r>
        <w:rPr>
          <w:rFonts w:eastAsia="Times New Roman" w:cs="Times New Roman"/>
          <w:szCs w:val="24"/>
        </w:rPr>
        <w:t>για τα οποία</w:t>
      </w:r>
      <w:r>
        <w:rPr>
          <w:rFonts w:eastAsia="Times New Roman" w:cs="Times New Roman"/>
          <w:szCs w:val="24"/>
        </w:rPr>
        <w:t xml:space="preserve"> πάλεψαν και </w:t>
      </w:r>
      <w:r>
        <w:rPr>
          <w:rFonts w:eastAsia="Times New Roman" w:cs="Times New Roman"/>
          <w:szCs w:val="24"/>
        </w:rPr>
        <w:t>έδωσαν τη ζωή τους δεκάδες χιλιάδες και εκατομμύρια άνθρωποι στον πλανήτη; Έχετε καμ</w:t>
      </w:r>
      <w:r>
        <w:rPr>
          <w:rFonts w:eastAsia="Times New Roman" w:cs="Times New Roman"/>
          <w:szCs w:val="24"/>
        </w:rPr>
        <w:t>μ</w:t>
      </w:r>
      <w:r>
        <w:rPr>
          <w:rFonts w:eastAsia="Times New Roman" w:cs="Times New Roman"/>
          <w:szCs w:val="24"/>
        </w:rPr>
        <w:t>ία σχέση με όλα αυτά; Με αυτούς που πάλεψαν για μια δίκαιη κοινωνία, κόντρα σε αυτή την εκμετάλλευση, σε αυτό το άθλιο σύστημα που υπάρχει; Και το χρησιμοποιείτε και σαν δ</w:t>
      </w:r>
      <w:r>
        <w:rPr>
          <w:rFonts w:eastAsia="Times New Roman" w:cs="Times New Roman"/>
          <w:szCs w:val="24"/>
        </w:rPr>
        <w:t>ιαφήμιση.</w:t>
      </w:r>
    </w:p>
    <w:p w14:paraId="0980554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Ολοκληρώνετε τη σκέψη σας, κύριε Παφίλη.</w:t>
      </w:r>
    </w:p>
    <w:p w14:paraId="0980554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 λοιπόν.</w:t>
      </w:r>
    </w:p>
    <w:p w14:paraId="0980554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Νέα Δημοκρατία τώρα βγαίνει στα κεραμίδια. Είναι λογικό. Όμως, λέει τη μισή αλήθεια. Λέει «επιτέλους</w:t>
      </w:r>
      <w:r>
        <w:rPr>
          <w:rFonts w:eastAsia="Times New Roman" w:cs="Times New Roman"/>
          <w:szCs w:val="24"/>
        </w:rPr>
        <w:t>,</w:t>
      </w:r>
      <w:r>
        <w:rPr>
          <w:rFonts w:eastAsia="Times New Roman" w:cs="Times New Roman"/>
          <w:szCs w:val="24"/>
        </w:rPr>
        <w:t xml:space="preserve"> προσχωρείτε σε μας», στις ιδιωτικοποιήσεις δηλαδή. Ποιος έκανε τις μεγαλύτερες κρατικοποιήσεις στον καπιταλισμό; Η δική σας παράταξη, κύριε Γεωργιάδη. Τις έκανε τότε που χρειαζόταν, για να πληρώσει ο λαός τα μεγάλα έργα υποδομής, για να τα δώσει μετά στου</w:t>
      </w:r>
      <w:r>
        <w:rPr>
          <w:rFonts w:eastAsia="Times New Roman" w:cs="Times New Roman"/>
          <w:szCs w:val="24"/>
        </w:rPr>
        <w:t xml:space="preserve">ς καπιταλιστές. </w:t>
      </w:r>
    </w:p>
    <w:p w14:paraId="0980554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Όταν δεν μπορεί το κεφάλαιο να βγάλει κέρδη, τότε έρχεται το αστικό σύστημα…</w:t>
      </w:r>
    </w:p>
    <w:p w14:paraId="0980554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0980554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Τελειώνω.</w:t>
      </w:r>
    </w:p>
    <w:p w14:paraId="0980554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Έρχονται οι αστικές κυβερνήσεις, κρατικοποιούν, δηλαδή</w:t>
      </w:r>
      <w:r>
        <w:rPr>
          <w:rFonts w:eastAsia="Times New Roman" w:cs="Times New Roman"/>
          <w:szCs w:val="24"/>
        </w:rPr>
        <w:t xml:space="preserve"> πληρώνει ο κόσμος τις υποδομές και, όταν είναι κερδοφόρες, τις δίνουν στους ιδιώτες. Αυτό μπορεί να ξανασυμβεί, αν και θα είναι δύσκολο με την πορεία που έχουμε. </w:t>
      </w:r>
    </w:p>
    <w:p w14:paraId="0980554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Εμείς τελειώνουμε και λέμε το εξής στον ελληνικό λαό: Πλέον αποδεικνύεται και στην πράξη ότι</w:t>
      </w:r>
      <w:r>
        <w:rPr>
          <w:rFonts w:eastAsia="Times New Roman" w:cs="Times New Roman"/>
          <w:szCs w:val="24"/>
        </w:rPr>
        <w:t xml:space="preserve"> η ικανοποίηση των λαϊκών αναγκών σε αυτό το σύστημα με οποιαδήποτε διαχείριση δεν μπορεί να υπάρξει. Λέμε και κάτι περισσότερο ακόμα, ότι είναι απάτη πολιτική, δεν λέω προσωπική, γι’ αυτούς οι οποίοι υπόσχονται με διάφορα ψίχουλα, τα οποία δεν αξίζουν κιό</w:t>
      </w:r>
      <w:r>
        <w:rPr>
          <w:rFonts w:eastAsia="Times New Roman" w:cs="Times New Roman"/>
          <w:szCs w:val="24"/>
        </w:rPr>
        <w:t xml:space="preserve">λας -τα είπε και η Διαμάντω η Μανωλάκου και ο Γραμματέας του </w:t>
      </w:r>
      <w:r>
        <w:rPr>
          <w:rFonts w:eastAsia="Times New Roman" w:cs="Times New Roman"/>
          <w:szCs w:val="24"/>
        </w:rPr>
        <w:t>κ</w:t>
      </w:r>
      <w:r>
        <w:rPr>
          <w:rFonts w:eastAsia="Times New Roman" w:cs="Times New Roman"/>
          <w:szCs w:val="24"/>
        </w:rPr>
        <w:t>όμματός μας-, ότι θα μπορέσουν να φέρουν μια φιλολαϊκή διαχείριση, ιδιαίτερα μιλώντας για το Ελληνικό, αλλά και γενικότερα, διαχειριζόμενοι το ίδιο σύστημα. Παρά μόνο στην ανατροπή του, παρά μόν</w:t>
      </w:r>
      <w:r>
        <w:rPr>
          <w:rFonts w:eastAsia="Times New Roman" w:cs="Times New Roman"/>
          <w:szCs w:val="24"/>
        </w:rPr>
        <w:t>ο βάζοντας στο κέντρο…</w:t>
      </w:r>
    </w:p>
    <w:p w14:paraId="0980554D" w14:textId="77777777" w:rsidR="00BA128F" w:rsidRDefault="00BF6BD8">
      <w:pPr>
        <w:tabs>
          <w:tab w:val="left" w:pos="2820"/>
        </w:tabs>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w:t>
      </w:r>
      <w:r>
        <w:rPr>
          <w:rFonts w:eastAsia="Times New Roman"/>
          <w:szCs w:val="24"/>
        </w:rPr>
        <w:t>Κάθισα</w:t>
      </w:r>
      <w:r>
        <w:rPr>
          <w:rFonts w:eastAsia="Times New Roman"/>
          <w:szCs w:val="24"/>
        </w:rPr>
        <w:t xml:space="preserve"> να σας περιμένω, αλλά κάπου </w:t>
      </w:r>
      <w:r w:rsidRPr="00523D10">
        <w:rPr>
          <w:rFonts w:eastAsia="Times New Roman"/>
          <w:szCs w:val="24"/>
        </w:rPr>
        <w:t>θα έπρεπε να τελειώσετε.</w:t>
      </w:r>
    </w:p>
    <w:p w14:paraId="0980554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σας παρακαλώ, κύριε Παφίλη.</w:t>
      </w:r>
    </w:p>
    <w:p w14:paraId="0980554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μην απαντάτε, για να μπορέσουμε να τελειώσουμε κάποτε. </w:t>
      </w:r>
    </w:p>
    <w:p w14:paraId="0980555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Είχα χρόνο, θα μπορούσα να έρθω στις δέκα η ώρα και να πω περισσότερα.</w:t>
      </w:r>
    </w:p>
    <w:p w14:paraId="0980555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Τελειώνω, λοιπόν. </w:t>
      </w:r>
    </w:p>
    <w:p w14:paraId="0980555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Άρα, λοιπόν, ο δρόμος βρίσκεται στη σύγκρουση, στην ανατροπή αυτού του συστή</w:t>
      </w:r>
      <w:r>
        <w:rPr>
          <w:rFonts w:eastAsia="Times New Roman" w:cs="Times New Roman"/>
          <w:szCs w:val="24"/>
        </w:rPr>
        <w:t xml:space="preserve">ματος ό,τι και να κάνετε. Για αυτό σας τα λέμε τώρα, γιατί καλλιεργείτε ακόμη αυταπάτες. </w:t>
      </w:r>
    </w:p>
    <w:p w14:paraId="0980555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Και κάτι ακόμα. Όσοι Βουλευτές του ΣΥΡΙΖΑ και ιδιαίτερα της Β΄ Αθήνας και θα το πω τώρα από το Βήμα, διαφωνούν να βγουν στο Βήμα να το δηλώσουν, όχι να κρύβονται. Θα </w:t>
      </w:r>
      <w:r>
        <w:rPr>
          <w:rFonts w:eastAsia="Times New Roman" w:cs="Times New Roman"/>
          <w:szCs w:val="24"/>
        </w:rPr>
        <w:t>μπορούσαμε να κάνουμε ονομαστική ψηφοφορία, έχουμε τη δυνατότητα. Δεν έχει κανένα νόημα, όμως, γιατί όλοι συμφωνούν, όλα τα υπόλοιπα κόμματα…</w:t>
      </w:r>
    </w:p>
    <w:p w14:paraId="0980555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Παφίλη, σας παρακαλώ. </w:t>
      </w:r>
    </w:p>
    <w:p w14:paraId="0980555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Ας βγουν, λοιπόν, εδώ να το δηλώ</w:t>
      </w:r>
      <w:r>
        <w:rPr>
          <w:rFonts w:eastAsia="Times New Roman" w:cs="Times New Roman"/>
          <w:szCs w:val="24"/>
        </w:rPr>
        <w:t>σουν ότι δεν συμφωνούν, ότι το καταψηφίζουν και όχι να κρύβονται.</w:t>
      </w:r>
    </w:p>
    <w:p w14:paraId="0980555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Όσο για τα κινήματα, κυρία Καρακώστα, για άλλα πράγματα παλεύαμε. Μάλλον, όμως, εσείς παλεύατε για να τις κλείσετε εσείς τις παραλίες και όχι η Νέα Δημοκρατία. </w:t>
      </w:r>
    </w:p>
    <w:p w14:paraId="0980555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w:t>
      </w:r>
      <w:r>
        <w:rPr>
          <w:rFonts w:eastAsia="Times New Roman" w:cs="Times New Roman"/>
          <w:b/>
          <w:szCs w:val="24"/>
        </w:rPr>
        <w:t xml:space="preserve">ης): </w:t>
      </w:r>
      <w:r>
        <w:rPr>
          <w:rFonts w:eastAsia="Times New Roman" w:cs="Times New Roman"/>
          <w:szCs w:val="24"/>
        </w:rPr>
        <w:t xml:space="preserve">Ευχαριστούμε, κύριε Παφίλη. </w:t>
      </w:r>
    </w:p>
    <w:p w14:paraId="0980555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Αμυράς,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από το Ποτάμι. </w:t>
      </w:r>
    </w:p>
    <w:p w14:paraId="0980555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0980555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 Τσακαλώτος, ο κ. Μπαλτάς, ο κ. Τσιρώνης, ο κ. Φλαμπουράρης, οι Υπουργοί </w:t>
      </w:r>
      <w:r>
        <w:rPr>
          <w:rFonts w:eastAsia="Times New Roman" w:cs="Times New Roman"/>
          <w:szCs w:val="24"/>
        </w:rPr>
        <w:t>που πήραν σήμερα τον λόγο μας έχουν μπερδέψει. Πρέπει πρώτα απ’ όλα να συμφωνήσετε μεταξύ σας εάν η σύμβαση, η επένδυση του Ελληνικού είναι ήττα ή όχι. Εάν είναι οπισθοδρόμηση ή βήμα μπροστά. Ο κ. Φλαμπουράρης είπε επί λέξει: «Τα πήγαμε περίφημα». Ο κ. Μπα</w:t>
      </w:r>
      <w:r>
        <w:rPr>
          <w:rFonts w:eastAsia="Times New Roman" w:cs="Times New Roman"/>
          <w:szCs w:val="24"/>
        </w:rPr>
        <w:t>λτάς είπε: «Χάσαμε μια μάχη. Οδηγηθήκαμε σε συμβιβασμό και ήττα». Τα ίδια μόλις επανέλαβε και ο κ. Τσακαλώτος. Αυτά τα μπρος-πίσω, τα ήξει-αφήξεις δείχνουν απλώς ότι έχετε εσείς πολιτικό πρόβλημα.</w:t>
      </w:r>
    </w:p>
    <w:p w14:paraId="0980555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Ο συμβιβασμός και η ήττα, κύριε Μπαλτά, δεν μας ενδιαφέρει </w:t>
      </w:r>
      <w:r>
        <w:rPr>
          <w:rFonts w:eastAsia="Times New Roman" w:cs="Times New Roman"/>
          <w:szCs w:val="24"/>
        </w:rPr>
        <w:t>καθόλου αν είναι δικός σας πολιτικός συμβιβασμός ή του ΣΥΡΙΖΑ κ</w:t>
      </w:r>
      <w:r>
        <w:rPr>
          <w:rFonts w:eastAsia="Times New Roman" w:cs="Times New Roman"/>
          <w:szCs w:val="24"/>
        </w:rPr>
        <w:t>.</w:t>
      </w:r>
      <w:r>
        <w:rPr>
          <w:rFonts w:eastAsia="Times New Roman" w:cs="Times New Roman"/>
          <w:szCs w:val="24"/>
        </w:rPr>
        <w:t>λπ.. Δεν μας ενδιαφέρει καθόλου η ήττα σας. Μας ενδιαφέρει ότι η ήττα και ο πολιτικός συμβιβασμός, που εσείς επικαλείστε, είναι ήττα της χώρας, διότι δεν μπορεί να παίρνεις μια επένδυση έτοιμη</w:t>
      </w:r>
      <w:r>
        <w:rPr>
          <w:rFonts w:eastAsia="Times New Roman" w:cs="Times New Roman"/>
          <w:szCs w:val="24"/>
        </w:rPr>
        <w:t xml:space="preserve">, ώριμη να την πετροβολάς επί δέκα χρόνια και μετά να έρχεσαι και να μας λες ότι τελικά το όλο πρόβλημα ήταν ότι από εσωτερική αυλή, όπως χαρακτηρίσατε τον χώρο πρασίνου στο Ελληνικό, εμείς καταφέραμε και του δώσαμε πρόσβαση στη θάλασσα. </w:t>
      </w:r>
    </w:p>
    <w:p w14:paraId="0980555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αυτό κλείνατε</w:t>
      </w:r>
      <w:r>
        <w:rPr>
          <w:rFonts w:eastAsia="Times New Roman" w:cs="Times New Roman"/>
          <w:szCs w:val="24"/>
        </w:rPr>
        <w:t xml:space="preserve"> και αλυσοδένατε τον εαυτό σας, όχι προσωπικώς εσείς, αλλά τόσοι σύντροφοί σας, στα κάγκελα του Ελληνικού; Δηλαδή αυτό ήταν το αίτημά σας; Ξεχάσατε τον Νοέμβριο του 2014 τις μεγάλες σας διαδηλώσεις ότι το Ελληνικό δεν πωλείται; Τώρα πωλείται και καραπωλείτ</w:t>
      </w:r>
      <w:r>
        <w:rPr>
          <w:rFonts w:eastAsia="Times New Roman" w:cs="Times New Roman"/>
          <w:szCs w:val="24"/>
        </w:rPr>
        <w:t xml:space="preserve">αι. Και καλά κάνει κατά τη δική μου άποψη την προσωπική αλλά και του Ποταμιού. </w:t>
      </w:r>
    </w:p>
    <w:p w14:paraId="0980555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Όμως χάνουμε σήμερα μια ευκαιρία. Σήμερα θα έπρεπε να πούμε: Να η ευκαιρία οι πολιτικές δυνάμεις μετά από τρία μνημόνια να αποφασίσουν ότι η μόνη οδός για να βγει η χώρα από αυ</w:t>
      </w:r>
      <w:r>
        <w:rPr>
          <w:rFonts w:eastAsia="Times New Roman" w:cs="Times New Roman"/>
          <w:szCs w:val="24"/>
        </w:rPr>
        <w:t>τή την κρίση, για να βγει στο ξέφωτο, είναι η ανάπτυξη, να ενισχύσουμε τις θέσεις εργασίας, τις επενδύσεις, την υγιή επιχειρηματικότητα, τις ιδιωτικοποιήσεις, τον τουρισμό.</w:t>
      </w:r>
    </w:p>
    <w:p w14:paraId="0980555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λέξη «ιδιωτικοποίηση» δεν έχει καυτό πιπέρι. Τώρα που σιγά, σιγά αρχίζετε και εσε</w:t>
      </w:r>
      <w:r>
        <w:rPr>
          <w:rFonts w:eastAsia="Times New Roman" w:cs="Times New Roman"/>
          <w:szCs w:val="24"/>
        </w:rPr>
        <w:t>ίς να αντιλαμβάνεστε ότι ο μόνος δρόμος για μια χώρα για να απογειωθεί ή τουλάχιστον να φύγει από τον βούρκο, είναι οι επενδύσεις καλό είναι να αρχίσετε να βάζετε στο λεξιλόγιό σας και νέες έννοιες που μέχρι τώρα τις πετροβολούσατε.</w:t>
      </w:r>
    </w:p>
    <w:p w14:paraId="0980555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Δεκαπέντε χρόνια μένει </w:t>
      </w:r>
      <w:r>
        <w:rPr>
          <w:rFonts w:eastAsia="Times New Roman" w:cs="Times New Roman"/>
          <w:szCs w:val="24"/>
        </w:rPr>
        <w:t xml:space="preserve">αναξιοποίητη η έκταση στο Ελληνικό. Καταπληκτικό οικόπεδο! Έξι χιλιάδες στρέμματα ήταν η πιο πολυτελής χωματερή του πλανήτη. </w:t>
      </w:r>
      <w:r>
        <w:rPr>
          <w:rFonts w:eastAsia="Times New Roman"/>
          <w:szCs w:val="24"/>
        </w:rPr>
        <w:t xml:space="preserve">Δεν σχεδιάσαμε έγκαιρα τι θέλαμε να κάνουμε στο Ελληνικό. Κάθε κυβέρνηση που περνούσε είχε και από ένα άλλο πλάνο. Κάθε </w:t>
      </w:r>
      <w:r>
        <w:rPr>
          <w:rFonts w:eastAsia="Times New Roman"/>
          <w:szCs w:val="24"/>
        </w:rPr>
        <w:t>Υ</w:t>
      </w:r>
      <w:r>
        <w:rPr>
          <w:rFonts w:eastAsia="Times New Roman"/>
          <w:szCs w:val="24"/>
        </w:rPr>
        <w:t>πουργός πο</w:t>
      </w:r>
      <w:r>
        <w:rPr>
          <w:rFonts w:eastAsia="Times New Roman"/>
          <w:szCs w:val="24"/>
        </w:rPr>
        <w:t>υ περνούσε μέσα στις ίδιες κυβερνήσεις των τελευταίων δεκαπέντε ετών, είχε το δικό του πλάνο. Η χώρα και οι προηγούμενες κυβερνήσεις δεν αξιοποίησαν την μεταολυμπιακή συγκυρία, όταν υπήρχε ένα ρεύμα θετικό για την ελληνική οικονομία ή για την ελληνική κοιν</w:t>
      </w:r>
      <w:r>
        <w:rPr>
          <w:rFonts w:eastAsia="Times New Roman"/>
          <w:szCs w:val="24"/>
        </w:rPr>
        <w:t xml:space="preserve">ωνία ή για τον ελληνικό τουρισμό. </w:t>
      </w:r>
    </w:p>
    <w:p w14:paraId="09805560" w14:textId="77777777" w:rsidR="00BA128F" w:rsidRDefault="00BF6BD8">
      <w:pPr>
        <w:spacing w:after="0" w:line="600" w:lineRule="auto"/>
        <w:ind w:firstLine="720"/>
        <w:jc w:val="both"/>
        <w:rPr>
          <w:rFonts w:eastAsia="Times New Roman"/>
          <w:szCs w:val="24"/>
        </w:rPr>
      </w:pPr>
      <w:r>
        <w:rPr>
          <w:rFonts w:eastAsia="Times New Roman"/>
          <w:szCs w:val="24"/>
        </w:rPr>
        <w:t xml:space="preserve">Το έφερε, όμως, η ιστορία και ο ΣΥΡΙΖΑ εδώ και ενάμιση χρόνο έχει κάνει τόσες ιδιωτικοποιήσεις όσες δεν είχαν κάνει όλες οι προηγούμενες κυβερνήσεις μαζί τα προηγούμενα τριάντα χρόνια, τα δεκατέσσερα αεροδρόμια στους Γερμανούς, 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το Ελληνικό, τ</w:t>
      </w:r>
      <w:r>
        <w:rPr>
          <w:rFonts w:eastAsia="Times New Roman"/>
          <w:szCs w:val="24"/>
        </w:rPr>
        <w:t xml:space="preserve">ώρα η Εγνατία Οδός, το </w:t>
      </w:r>
      <w:r>
        <w:rPr>
          <w:rFonts w:eastAsia="Times New Roman"/>
          <w:szCs w:val="24"/>
        </w:rPr>
        <w:t>Γ</w:t>
      </w:r>
      <w:r>
        <w:rPr>
          <w:rFonts w:eastAsia="Times New Roman"/>
          <w:szCs w:val="24"/>
        </w:rPr>
        <w:t xml:space="preserve">κολφ Αφάντου στη Ρόδο, όλα αυτά, όμως, με σφιγμένα τα δόντια από εσάς, δίνοντας διαρκώς αντιφατικά μηνύματα. </w:t>
      </w:r>
    </w:p>
    <w:p w14:paraId="09805561" w14:textId="77777777" w:rsidR="00BA128F" w:rsidRDefault="00BF6BD8">
      <w:pPr>
        <w:spacing w:after="0" w:line="600" w:lineRule="auto"/>
        <w:ind w:firstLine="720"/>
        <w:jc w:val="both"/>
        <w:rPr>
          <w:rFonts w:eastAsia="Times New Roman"/>
          <w:szCs w:val="24"/>
        </w:rPr>
      </w:pPr>
      <w:r>
        <w:rPr>
          <w:rFonts w:eastAsia="Times New Roman"/>
          <w:szCs w:val="24"/>
        </w:rPr>
        <w:t xml:space="preserve">Άκουσα τον κ. Τσιρώνη, τον αγαπητό Υπουργό. Όπως ξέρει, εγώ δεν είχα πρόβλημα και να τον επικρίνω, όπου νομίζω ότι κάνει </w:t>
      </w:r>
      <w:r>
        <w:rPr>
          <w:rFonts w:eastAsia="Times New Roman"/>
          <w:szCs w:val="24"/>
        </w:rPr>
        <w:t>λάθος –πολιτικός είναι-, αλλά και να τον επαινώ, όπως έκανα την προηγούμενη εβδομάδα με το νομοσχέδιο για τους δασικούς συνεταιρισμούς, που θα συζητήσουμε αύριο. Δεν μπορεί ο κ. Τσιρώνης</w:t>
      </w:r>
      <w:r>
        <w:rPr>
          <w:rFonts w:eastAsia="Times New Roman"/>
          <w:szCs w:val="24"/>
        </w:rPr>
        <w:t>,</w:t>
      </w:r>
      <w:r>
        <w:rPr>
          <w:rFonts w:eastAsia="Times New Roman"/>
          <w:szCs w:val="24"/>
        </w:rPr>
        <w:t xml:space="preserve"> ως Υπουργός</w:t>
      </w:r>
      <w:r>
        <w:rPr>
          <w:rFonts w:eastAsia="Times New Roman"/>
          <w:szCs w:val="24"/>
        </w:rPr>
        <w:t>,</w:t>
      </w:r>
      <w:r>
        <w:rPr>
          <w:rFonts w:eastAsia="Times New Roman"/>
          <w:szCs w:val="24"/>
        </w:rPr>
        <w:t xml:space="preserve"> που υπογράφει την επένδυση να την υποστηρίζει θεωρητικώ</w:t>
      </w:r>
      <w:r>
        <w:rPr>
          <w:rFonts w:eastAsia="Times New Roman"/>
          <w:szCs w:val="24"/>
        </w:rPr>
        <w:t xml:space="preserve">ς και τυπικώς με την υπογραφή του και απ’ αυτό εδώ το Βήμα να την αποδομεί. Δεν γίνεται. Ή την αποδομείς και παίρνεις το καπελάκι σου και φεύγεις και δεν βάζεις την υπογραφή σου σε κάτι που θεωρείς λάθος ή αλλιώς κάθεσαι στην άκρη και σιωπάς. </w:t>
      </w:r>
    </w:p>
    <w:p w14:paraId="09805562" w14:textId="77777777" w:rsidR="00BA128F" w:rsidRDefault="00BF6BD8">
      <w:pPr>
        <w:spacing w:after="0" w:line="600" w:lineRule="auto"/>
        <w:ind w:firstLine="720"/>
        <w:jc w:val="both"/>
        <w:rPr>
          <w:rFonts w:eastAsia="Times New Roman"/>
          <w:szCs w:val="24"/>
        </w:rPr>
      </w:pPr>
      <w:r>
        <w:rPr>
          <w:rFonts w:eastAsia="Times New Roman"/>
          <w:szCs w:val="24"/>
        </w:rPr>
        <w:t>Βέβαια, ο κ.</w:t>
      </w:r>
      <w:r>
        <w:rPr>
          <w:rFonts w:eastAsia="Times New Roman"/>
          <w:szCs w:val="24"/>
        </w:rPr>
        <w:t xml:space="preserve"> Τσιρώνης είναι ο πιο γενναίος από τους συναδέλφους Βουλευτές της Β΄ Αθηνών. Πού είναι η Β΄ Αθηνών του ΣΥΡΙΖΑ; Πού εξηφανίσθη; Κανένας Βουλευτής δεν θα πάρει τον λόγο; Δεν έχει τη δύναμη να πει τα ίδια που έλεγε όταν αλυσοδενόταν στο Ελληνικό και πετροβολο</w:t>
      </w:r>
      <w:r>
        <w:rPr>
          <w:rFonts w:eastAsia="Times New Roman"/>
          <w:szCs w:val="24"/>
        </w:rPr>
        <w:t>ύσε την επένδυση;</w:t>
      </w:r>
    </w:p>
    <w:p w14:paraId="0980556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Δεκαπέντε χρόνια μένει αναξιοποίητη η έκταση στο Ελληνικό. Καταπληκτικό οικόπεδο! Έξι χιλιάδες στρέμματα ήταν η πιο πολυτελής χωματερή του πλανήτη.</w:t>
      </w:r>
    </w:p>
    <w:p w14:paraId="09805564" w14:textId="77777777" w:rsidR="00BA128F" w:rsidRDefault="00BF6BD8">
      <w:pPr>
        <w:spacing w:after="0"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Χτες πού ήσασταν;</w:t>
      </w:r>
    </w:p>
    <w:p w14:paraId="09805565" w14:textId="77777777" w:rsidR="00BA128F" w:rsidRDefault="00BF6BD8">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Τι έχει αλλάξει; Έχει αλλάξει το πολιτι</w:t>
      </w:r>
      <w:r>
        <w:rPr>
          <w:rFonts w:eastAsia="Times New Roman"/>
          <w:szCs w:val="24"/>
        </w:rPr>
        <w:t xml:space="preserve">κό </w:t>
      </w:r>
      <w:r>
        <w:rPr>
          <w:rFonts w:eastAsia="Times New Roman"/>
          <w:szCs w:val="24"/>
          <w:lang w:val="en-US"/>
        </w:rPr>
        <w:t>DNA</w:t>
      </w:r>
      <w:r>
        <w:rPr>
          <w:rFonts w:eastAsia="Times New Roman"/>
          <w:szCs w:val="24"/>
        </w:rPr>
        <w:t xml:space="preserve"> του ΣΥΡΙΖΑ. Είναι πάρα πολύ απλό. Αντί να σκεφτεί και να δει ότι η ελληνική κοινωνία θέλει επενδύσεις και θέλει να βγούμε μπροστά, αντί να αγκαλιάσει αυτά που ούτως ή άλλως υπέγραψε και να τα προωθήσει στη βάση μιας κοινής αποδοχής των πολιτικών δυν</w:t>
      </w:r>
      <w:r>
        <w:rPr>
          <w:rFonts w:eastAsia="Times New Roman"/>
          <w:szCs w:val="24"/>
        </w:rPr>
        <w:t>άμεων, οχυρώνεται πίσω από τεχνάσματα, λεξούλες, συνθήματα και προσπαθεί και το</w:t>
      </w:r>
      <w:r>
        <w:rPr>
          <w:rFonts w:eastAsia="Times New Roman"/>
          <w:szCs w:val="24"/>
        </w:rPr>
        <w:t>ν</w:t>
      </w:r>
      <w:r>
        <w:rPr>
          <w:rFonts w:eastAsia="Times New Roman"/>
          <w:szCs w:val="24"/>
        </w:rPr>
        <w:t xml:space="preserve"> σκύλο χορτάτο να έχει και την πίτα ολόκληρη. Αμ δε! Και τα δύο θα καούν.</w:t>
      </w:r>
    </w:p>
    <w:p w14:paraId="09805566" w14:textId="77777777" w:rsidR="00BA128F" w:rsidRDefault="00BF6BD8">
      <w:pPr>
        <w:spacing w:after="0" w:line="600" w:lineRule="auto"/>
        <w:ind w:firstLine="720"/>
        <w:jc w:val="both"/>
        <w:rPr>
          <w:rFonts w:eastAsia="Times New Roman"/>
          <w:szCs w:val="24"/>
        </w:rPr>
      </w:pPr>
      <w:r>
        <w:rPr>
          <w:rFonts w:eastAsia="Times New Roman"/>
          <w:szCs w:val="24"/>
        </w:rPr>
        <w:t>Το πρόβλημα είναι ότι εμείς δεν σας έχουμε εμπιστοσύνη ότι θα καταφέρετε να οδηγήσετε αυτή την επένδυσ</w:t>
      </w:r>
      <w:r>
        <w:rPr>
          <w:rFonts w:eastAsia="Times New Roman"/>
          <w:szCs w:val="24"/>
        </w:rPr>
        <w:t xml:space="preserve">η με σωστό τρόπο μέχρι το τέλος της. </w:t>
      </w:r>
    </w:p>
    <w:p w14:paraId="09805567" w14:textId="77777777" w:rsidR="00BA128F" w:rsidRDefault="00BF6BD8">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Εδώ καταφέραμε τόσες ιδιωτικοποιήσεις.</w:t>
      </w:r>
    </w:p>
    <w:p w14:paraId="09805568" w14:textId="77777777" w:rsidR="00BA128F" w:rsidRDefault="00BF6BD8">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Τις καταφέρατε τις ιδιωτικοποιήσεις, ναι, αλλά εδώ είναι το τέρας, αγαπητέ κύριε Μαντά. Σκεφτείτε μόνο το εξής. Θα σας πω ένα στοιχείο για να το σ</w:t>
      </w:r>
      <w:r>
        <w:rPr>
          <w:rFonts w:eastAsia="Times New Roman"/>
          <w:szCs w:val="24"/>
        </w:rPr>
        <w:t>κεφτείτε διαφορετικά.</w:t>
      </w:r>
    </w:p>
    <w:p w14:paraId="09805569" w14:textId="77777777" w:rsidR="00BA128F" w:rsidRDefault="00BF6BD8">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Εσείς να το σκεφτείτε διαφορετικά.</w:t>
      </w:r>
    </w:p>
    <w:p w14:paraId="0980556A" w14:textId="77777777" w:rsidR="00BA128F" w:rsidRDefault="00BF6BD8">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Ξέρετε πόσα νέα κτήρια θα κτιστούν; Εννιακόσια εξήντα οκτώ. Θα χρειαστεί, δηλαδή, η έκδοση εννιακοσίων εξήντα οκτώ οικοδομικών αδειών. Έχετε εμπιστοσύνη εσείς σε αυτή</w:t>
      </w:r>
      <w:r>
        <w:rPr>
          <w:rFonts w:eastAsia="Times New Roman"/>
          <w:szCs w:val="24"/>
        </w:rPr>
        <w:t xml:space="preserve"> την ελληνική δημόσια διοίκηση, σε αυτά τα Υπουργεία και με όλα αυτά τα πολιτικά ζιζάνια του χώρου σας, που με την κάθε ευκαιρία δημιουργούν προβλήματα, ότι θα οδηγηθούμε σε έναν εύκολο τρόπο αδειοδότησης; </w:t>
      </w:r>
    </w:p>
    <w:p w14:paraId="0980556B" w14:textId="77777777" w:rsidR="00BA128F" w:rsidRDefault="00BF6BD8">
      <w:pPr>
        <w:spacing w:after="0" w:line="600" w:lineRule="auto"/>
        <w:ind w:firstLine="720"/>
        <w:jc w:val="both"/>
        <w:rPr>
          <w:rFonts w:eastAsia="Times New Roman"/>
          <w:szCs w:val="24"/>
        </w:rPr>
      </w:pPr>
      <w:r>
        <w:rPr>
          <w:rFonts w:eastAsia="Times New Roman"/>
          <w:szCs w:val="24"/>
        </w:rPr>
        <w:t xml:space="preserve">Τώρα αρχίζουν τα δύσκολα. Το τέρας είναι μπροστά </w:t>
      </w:r>
      <w:r>
        <w:rPr>
          <w:rFonts w:eastAsia="Times New Roman"/>
          <w:szCs w:val="24"/>
        </w:rPr>
        <w:t xml:space="preserve">μας. Να τα οικοδομικά, να τα πολεοδομικά, να τα χωροταξικά, να τα ρέματα, να τα δασικά, να τα αρχαιολογικά. Ποιος θα τα κουμαντάρει όλα αυτά; </w:t>
      </w:r>
    </w:p>
    <w:p w14:paraId="0980556C" w14:textId="77777777" w:rsidR="00BA128F" w:rsidRDefault="00BF6BD8">
      <w:pPr>
        <w:spacing w:after="0" w:line="600" w:lineRule="auto"/>
        <w:ind w:firstLine="720"/>
        <w:jc w:val="both"/>
        <w:rPr>
          <w:rFonts w:eastAsia="Times New Roman"/>
          <w:szCs w:val="24"/>
        </w:rPr>
      </w:pPr>
      <w:r>
        <w:rPr>
          <w:rFonts w:eastAsia="Times New Roman"/>
          <w:szCs w:val="24"/>
        </w:rPr>
        <w:t>Κυρίες και κύριοι συνάδελφοι, μετά την παραδοχή περί της αυταπάτης που είχε ο Πρωθυπουργός, ήλθε τώρα η ώρα της π</w:t>
      </w:r>
      <w:r>
        <w:rPr>
          <w:rFonts w:eastAsia="Times New Roman"/>
          <w:szCs w:val="24"/>
        </w:rPr>
        <w:t>ολιτικής ενηλικίωσης των περισσοτέρων εκ των δυνάμεων του ΣΥΡΙΖΑ. Πολιτική ενηλικίωση.</w:t>
      </w:r>
    </w:p>
    <w:p w14:paraId="0980556D" w14:textId="77777777" w:rsidR="00BA128F" w:rsidRDefault="00BF6BD8">
      <w:pPr>
        <w:spacing w:after="0" w:line="600" w:lineRule="auto"/>
        <w:ind w:firstLine="720"/>
        <w:jc w:val="both"/>
        <w:rPr>
          <w:rFonts w:eastAsia="Times New Roman"/>
          <w:szCs w:val="24"/>
        </w:rPr>
      </w:pPr>
      <w:r>
        <w:rPr>
          <w:rFonts w:eastAsia="Times New Roman"/>
          <w:szCs w:val="24"/>
        </w:rPr>
        <w:t>Δεν βλέπω τον αγαπητό συνάδελφο, τον εισηγητή της Πλειοψηφίας. Ήθελα να του απευθύνω ένα ερώτημα. Σημείωσα ότι χρησιμοποίησε δώδεκα φορές τη λέξη «οφέλη» γι’ αυτή τη σύμ</w:t>
      </w:r>
      <w:r>
        <w:rPr>
          <w:rFonts w:eastAsia="Times New Roman"/>
          <w:szCs w:val="24"/>
        </w:rPr>
        <w:t>βαση. Βεβαίως, δεν μας είπε τίποτα –που είναι και ένας δείκτης αυτό της πολιτικής ενηλικίωσης- για δ</w:t>
      </w:r>
      <w:r>
        <w:rPr>
          <w:rFonts w:eastAsia="Times New Roman"/>
          <w:szCs w:val="24"/>
        </w:rPr>
        <w:t>ύ</w:t>
      </w:r>
      <w:r>
        <w:rPr>
          <w:rFonts w:eastAsia="Times New Roman"/>
          <w:szCs w:val="24"/>
        </w:rPr>
        <w:t>ο πράγματα: Πρώτον, ουρανοξύστες. Δεύτερον, καζίνο. Τσιμουδιά για το καζίνο; Τσιμουδιά. Για τους ουρανοξύστες; Επιτέλους, σας λέω εγώ, προχωράει και η ελλη</w:t>
      </w:r>
      <w:r>
        <w:rPr>
          <w:rFonts w:eastAsia="Times New Roman"/>
          <w:szCs w:val="24"/>
        </w:rPr>
        <w:t xml:space="preserve">νική σκέψη η αρχιτεκτονική, η πολεοδομική, η ζώσα πολιτική πρώτα απ’ όλα στην αποδοχή και κατά δεύτερον στην κατασκευή ενός ουρανοξύστη. Ή θα τον πετροβολήσουμε και τον ουρανοξύστη για να τον κοντύνουμε, γιατί μας μπαίνει στο μάτι; </w:t>
      </w:r>
    </w:p>
    <w:p w14:paraId="0980556E" w14:textId="77777777" w:rsidR="00BA128F" w:rsidRDefault="00BF6BD8">
      <w:pPr>
        <w:spacing w:after="0" w:line="600" w:lineRule="auto"/>
        <w:ind w:firstLine="720"/>
        <w:jc w:val="both"/>
        <w:rPr>
          <w:rFonts w:eastAsia="Times New Roman"/>
          <w:szCs w:val="24"/>
        </w:rPr>
      </w:pPr>
      <w:r>
        <w:rPr>
          <w:rFonts w:eastAsia="Times New Roman"/>
          <w:szCs w:val="24"/>
        </w:rPr>
        <w:t>Όταν σας έλεγα, αγαπητο</w:t>
      </w:r>
      <w:r>
        <w:rPr>
          <w:rFonts w:eastAsia="Times New Roman"/>
          <w:szCs w:val="24"/>
        </w:rPr>
        <w:t>ί συνάδελφοι, ότι υπάρχουν πάρα πολλά θέματα, πάρα πολλά αγκάθια και πάρα πολλά ζιζάνια, αναφερόμουν και στα εξής – το λέω για να είμαι πρακτικός, γιατί εμένα μ’ αρέσει να είμαστε πρακτικοί στην ομιλία μας: Πρώτον, τι θα γίνει με τις μετεγκαταστάσεις; Το ε</w:t>
      </w:r>
      <w:r>
        <w:rPr>
          <w:rFonts w:eastAsia="Times New Roman"/>
          <w:szCs w:val="24"/>
        </w:rPr>
        <w:t xml:space="preserve">ίπαν και άλλοι συνάδελφοι σε σχέση με το κόστος της μετεγκατάστασης. Εγώ μαθαίνω ότι διάφορες συντεχνίες, διάφοροι </w:t>
      </w:r>
      <w:r>
        <w:rPr>
          <w:rFonts w:eastAsia="Times New Roman"/>
          <w:szCs w:val="24"/>
        </w:rPr>
        <w:t>«</w:t>
      </w:r>
      <w:r>
        <w:rPr>
          <w:rFonts w:eastAsia="Times New Roman"/>
          <w:szCs w:val="24"/>
        </w:rPr>
        <w:t>συνδικαλοπατέρες</w:t>
      </w:r>
      <w:r>
        <w:rPr>
          <w:rFonts w:eastAsia="Times New Roman"/>
          <w:szCs w:val="24"/>
        </w:rPr>
        <w:t>»</w:t>
      </w:r>
      <w:r>
        <w:rPr>
          <w:rFonts w:eastAsia="Times New Roman"/>
          <w:szCs w:val="24"/>
        </w:rPr>
        <w:t xml:space="preserve"> και διάφορες </w:t>
      </w:r>
      <w:r>
        <w:rPr>
          <w:rFonts w:eastAsia="Times New Roman"/>
          <w:szCs w:val="24"/>
        </w:rPr>
        <w:t>«</w:t>
      </w:r>
      <w:r>
        <w:rPr>
          <w:rFonts w:eastAsia="Times New Roman"/>
          <w:szCs w:val="24"/>
        </w:rPr>
        <w:t>συνδικαλομητέρες</w:t>
      </w:r>
      <w:r>
        <w:rPr>
          <w:rFonts w:eastAsia="Times New Roman"/>
          <w:szCs w:val="24"/>
        </w:rPr>
        <w:t>»</w:t>
      </w:r>
      <w:r>
        <w:rPr>
          <w:rFonts w:eastAsia="Times New Roman"/>
          <w:szCs w:val="24"/>
        </w:rPr>
        <w:t xml:space="preserve"> έχουν στηλώσει τα πόδια και δεν θέλουν να φύγουν από εκεί που εργάζονται, στον χώρο του πα</w:t>
      </w:r>
      <w:r>
        <w:rPr>
          <w:rFonts w:eastAsia="Times New Roman"/>
          <w:szCs w:val="24"/>
        </w:rPr>
        <w:t>λιού αεροδρομίου του Ελληνικού.</w:t>
      </w:r>
    </w:p>
    <w:p w14:paraId="0980556F" w14:textId="77777777" w:rsidR="00BA128F" w:rsidRDefault="00BF6BD8">
      <w:pPr>
        <w:spacing w:after="0" w:line="600" w:lineRule="auto"/>
        <w:ind w:firstLine="720"/>
        <w:jc w:val="both"/>
        <w:rPr>
          <w:rFonts w:eastAsia="Times New Roman"/>
          <w:szCs w:val="24"/>
        </w:rPr>
      </w:pPr>
      <w:r>
        <w:rPr>
          <w:rFonts w:eastAsia="Times New Roman"/>
          <w:szCs w:val="24"/>
        </w:rPr>
        <w:t>Ο Στρατός έφυγε. Τι θα γίνει όμως με την ΕΘΕΛ; Πρέπει να μας πείτε. Η ΕΘΕΛ θα εξακολουθήσει να έχει το ακριβότερο οικόπεδο της Ευρώπης ως ένα πάρκινγκ για τα λεωφορεία της; Ποιο είναι το χρονοδιάγραμμα για την απομάκρυνσή το</w:t>
      </w:r>
      <w:r>
        <w:rPr>
          <w:rFonts w:eastAsia="Times New Roman"/>
          <w:szCs w:val="24"/>
        </w:rPr>
        <w:t>υς;</w:t>
      </w:r>
    </w:p>
    <w:p w14:paraId="0980557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Τι θα γίνει με τα διατηρητέα κτίσματα; Ξέρετε ότι οι υπηρεσίες των αρμόδιων Υπουργείων έχουν πάει και έχουν χαρακτηρίσει διατηρητέα αρκετά κτίσματα, αυτά που έπρεπε βεβαίως</w:t>
      </w:r>
      <w:r>
        <w:rPr>
          <w:rFonts w:eastAsia="Times New Roman" w:cs="Times New Roman"/>
          <w:szCs w:val="24"/>
        </w:rPr>
        <w:t>,</w:t>
      </w:r>
      <w:r>
        <w:rPr>
          <w:rFonts w:eastAsia="Times New Roman" w:cs="Times New Roman"/>
          <w:szCs w:val="24"/>
        </w:rPr>
        <w:t xml:space="preserve"> και το 2006 και το 2009. Τώρα, μαθαίνω ότι πάλι θα πάνε. Μα, τι γίνεται; Δεν έ</w:t>
      </w:r>
      <w:r>
        <w:rPr>
          <w:rFonts w:eastAsia="Times New Roman" w:cs="Times New Roman"/>
          <w:szCs w:val="24"/>
        </w:rPr>
        <w:t xml:space="preserve">χουν αντιληφθεί οι υπηρεσίες που βρίσκονται τα διατηρητέα; Κάθε τρία χρόνια θα πηγαίνουν και θα βγάζουν κάποια; Ή πας και τα βγάζεις και αν είναι βεβαίως να τα κρατήσεις ή όχι. </w:t>
      </w:r>
    </w:p>
    <w:p w14:paraId="09805571"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Τι θα γίνει με τα αυθαίρετα; Ξέρετε, κυρίες και κύριοι συνάδελφοι, ότι βάσει τ</w:t>
      </w:r>
      <w:r>
        <w:rPr>
          <w:rFonts w:eastAsia="Times New Roman" w:cs="Times New Roman"/>
          <w:szCs w:val="24"/>
        </w:rPr>
        <w:t>ου ν.4178/2013, για να κατεδαφίσεις ένα αυθαίρετο, θα πρέπει πρώτα να το νομιμοποιήσεις. Αντιλαμβάνεστε, λοιπόν, το</w:t>
      </w:r>
      <w:r>
        <w:rPr>
          <w:rFonts w:eastAsia="Times New Roman" w:cs="Times New Roman"/>
          <w:szCs w:val="24"/>
        </w:rPr>
        <w:t>ν</w:t>
      </w:r>
      <w:r>
        <w:rPr>
          <w:rFonts w:eastAsia="Times New Roman" w:cs="Times New Roman"/>
          <w:szCs w:val="24"/>
        </w:rPr>
        <w:t xml:space="preserve"> λαβύρινθο της γραφειοκρατίας. Τι θα γίνει με την έκδοση των αδειών που σας είπα; Εγώ πιστεύω ότι το </w:t>
      </w:r>
      <w:r>
        <w:rPr>
          <w:rFonts w:eastAsia="Times New Roman" w:cs="Times New Roman"/>
          <w:szCs w:val="24"/>
        </w:rPr>
        <w:t>Γ</w:t>
      </w:r>
      <w:r>
        <w:rPr>
          <w:rFonts w:eastAsia="Times New Roman" w:cs="Times New Roman"/>
          <w:szCs w:val="24"/>
        </w:rPr>
        <w:t>ραφείο Ελληνικού</w:t>
      </w:r>
      <w:r>
        <w:rPr>
          <w:rFonts w:eastAsia="Times New Roman" w:cs="Times New Roman"/>
          <w:szCs w:val="24"/>
        </w:rPr>
        <w:t>,</w:t>
      </w:r>
      <w:r>
        <w:rPr>
          <w:rFonts w:eastAsia="Times New Roman" w:cs="Times New Roman"/>
          <w:szCs w:val="24"/>
        </w:rPr>
        <w:t xml:space="preserve"> που υπάγεται στο Υπουργείο Οικονομικών</w:t>
      </w:r>
      <w:r>
        <w:rPr>
          <w:rFonts w:eastAsia="Times New Roman" w:cs="Times New Roman"/>
          <w:szCs w:val="24"/>
        </w:rPr>
        <w:t>,</w:t>
      </w:r>
      <w:r>
        <w:rPr>
          <w:rFonts w:eastAsia="Times New Roman" w:cs="Times New Roman"/>
          <w:szCs w:val="24"/>
        </w:rPr>
        <w:t xml:space="preserve"> δεν μπορεί να αντ</w:t>
      </w:r>
      <w:r>
        <w:rPr>
          <w:rFonts w:eastAsia="Times New Roman" w:cs="Times New Roman"/>
          <w:szCs w:val="24"/>
        </w:rPr>
        <w:t>ε</w:t>
      </w:r>
      <w:r>
        <w:rPr>
          <w:rFonts w:eastAsia="Times New Roman" w:cs="Times New Roman"/>
          <w:szCs w:val="24"/>
        </w:rPr>
        <w:t>πεξέρθει σε έναν τέτοιο όγκο πολεοδομικών αδειών. Χρειάζεται μια άλλου είδους μορφή που να χειρίζεται τις άδειες ως ένας ενιαίος φορέας, ως ένα χωνί –να το πω έτσι- που θα δέχεται χίλια δυο διαφορε</w:t>
      </w:r>
      <w:r>
        <w:rPr>
          <w:rFonts w:eastAsia="Times New Roman" w:cs="Times New Roman"/>
          <w:szCs w:val="24"/>
        </w:rPr>
        <w:t xml:space="preserve">τικά προβλήματα, γραφειοκρατικά και άλλα και θα τα επιλύει ως ένας φορέας ενιαίος. </w:t>
      </w:r>
    </w:p>
    <w:p w14:paraId="09805572"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Τι θα γίνει με τα απορρίμματα; Οι </w:t>
      </w:r>
      <w:r>
        <w:rPr>
          <w:rFonts w:eastAsia="Times New Roman" w:cs="Times New Roman"/>
          <w:szCs w:val="24"/>
        </w:rPr>
        <w:t>δ</w:t>
      </w:r>
      <w:r>
        <w:rPr>
          <w:rFonts w:eastAsia="Times New Roman" w:cs="Times New Roman"/>
          <w:szCs w:val="24"/>
        </w:rPr>
        <w:t xml:space="preserve">ήμοι και καλά κάνουν -τους ακούσαμε και χθες στην ακρόαση φορέων- ζητούν χώρο σε συνεργασία με το Υπουργείο βέβαια. Η </w:t>
      </w:r>
      <w:r>
        <w:rPr>
          <w:rFonts w:eastAsia="Times New Roman" w:cs="Times New Roman"/>
          <w:szCs w:val="24"/>
        </w:rPr>
        <w:t>«</w:t>
      </w:r>
      <w:r>
        <w:rPr>
          <w:rFonts w:eastAsia="Times New Roman" w:cs="Times New Roman"/>
          <w:szCs w:val="24"/>
          <w:lang w:val="en-US"/>
        </w:rPr>
        <w:t>LAMDA</w:t>
      </w:r>
      <w:r>
        <w:rPr>
          <w:rFonts w:eastAsia="Times New Roman" w:cs="Times New Roman"/>
          <w:szCs w:val="24"/>
        </w:rPr>
        <w:t>»</w:t>
      </w:r>
      <w:r>
        <w:rPr>
          <w:rFonts w:eastAsia="Times New Roman" w:cs="Times New Roman"/>
          <w:szCs w:val="24"/>
        </w:rPr>
        <w:t xml:space="preserve"> σας θυμίζω </w:t>
      </w:r>
      <w:r>
        <w:rPr>
          <w:rFonts w:eastAsia="Times New Roman" w:cs="Times New Roman"/>
          <w:szCs w:val="24"/>
        </w:rPr>
        <w:t>ότι χρηματοδοτεί κατά 50% το ζήτημα των απορριμμάτων. Πρέπει να το ξέρουμε.</w:t>
      </w:r>
    </w:p>
    <w:p w14:paraId="09805573"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Πρέπει να ξέρουμε επίσης τι θα γίνει με την περιβαλλοντική μελέτη. Είναι ολίγον τι οξύμωρο το κάρο μπροστά από το άλογο, να μαθαίνεις, να ακούς είτε να υπογράφεις μια τέτοια σύμβασ</w:t>
      </w:r>
      <w:r>
        <w:rPr>
          <w:rFonts w:eastAsia="Times New Roman" w:cs="Times New Roman"/>
          <w:szCs w:val="24"/>
        </w:rPr>
        <w:t>η είτε να την ψηφίζεις ή να μην την ψηφίζεις –δεν έχει σημασία τόσο-, χωρίς να γνωρίζεις ποιες είναι εκ των προτέρων οι περιβαλλοντικές προϋποθέσεις. Η μορφή «ΕΛΛΗΝΙΚΟ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σ</w:t>
      </w:r>
      <w:r>
        <w:rPr>
          <w:rFonts w:eastAsia="Times New Roman" w:cs="Times New Roman"/>
          <w:szCs w:val="24"/>
        </w:rPr>
        <w:t>ά</w:t>
      </w:r>
      <w:r>
        <w:rPr>
          <w:rFonts w:eastAsia="Times New Roman" w:cs="Times New Roman"/>
          <w:szCs w:val="24"/>
        </w:rPr>
        <w:t>ς έχει δείξει τον δρόμο. Δεν τους ξέρω, δεν με ξέρουν. Τη διοίκηση τ</w:t>
      </w:r>
      <w:r>
        <w:rPr>
          <w:rFonts w:eastAsia="Times New Roman" w:cs="Times New Roman"/>
          <w:szCs w:val="24"/>
        </w:rPr>
        <w:t>ης</w:t>
      </w:r>
      <w:r>
        <w:rPr>
          <w:rFonts w:eastAsia="Times New Roman" w:cs="Times New Roman"/>
          <w:szCs w:val="24"/>
        </w:rPr>
        <w:t xml:space="preserve"> «ΕΛΛΗΝΙΚΟ</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εσείς τ</w:t>
      </w:r>
      <w:r>
        <w:rPr>
          <w:rFonts w:eastAsia="Times New Roman" w:cs="Times New Roman"/>
          <w:szCs w:val="24"/>
        </w:rPr>
        <w:t>η</w:t>
      </w:r>
      <w:r>
        <w:rPr>
          <w:rFonts w:eastAsia="Times New Roman" w:cs="Times New Roman"/>
          <w:szCs w:val="24"/>
        </w:rPr>
        <w:t xml:space="preserve"> βάλατε. Παρ’ όλα αυτά έχ</w:t>
      </w:r>
      <w:r>
        <w:rPr>
          <w:rFonts w:eastAsia="Times New Roman" w:cs="Times New Roman"/>
          <w:szCs w:val="24"/>
        </w:rPr>
        <w:t>ει</w:t>
      </w:r>
      <w:r>
        <w:rPr>
          <w:rFonts w:eastAsia="Times New Roman" w:cs="Times New Roman"/>
          <w:szCs w:val="24"/>
        </w:rPr>
        <w:t xml:space="preserve"> κάνει καλή δουλειά. Ξεκαθάρισ</w:t>
      </w:r>
      <w:r>
        <w:rPr>
          <w:rFonts w:eastAsia="Times New Roman" w:cs="Times New Roman"/>
          <w:szCs w:val="24"/>
        </w:rPr>
        <w:t>ε</w:t>
      </w:r>
      <w:r>
        <w:rPr>
          <w:rFonts w:eastAsia="Times New Roman" w:cs="Times New Roman"/>
          <w:szCs w:val="24"/>
        </w:rPr>
        <w:t xml:space="preserve"> το κουβάρι της γραφειοκρατίας. Σας το αναγνωρίζω αυτό. Αλλά τι θα γίνει από εδώ και πέρα; </w:t>
      </w:r>
    </w:p>
    <w:p w14:paraId="09805574"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κύριοι συνάδελφοι, το νου μας στη μείωση της ανεργίας. Το νου σας και τον νου μας στ</w:t>
      </w:r>
      <w:r>
        <w:rPr>
          <w:rFonts w:eastAsia="Times New Roman" w:cs="Times New Roman"/>
          <w:szCs w:val="24"/>
        </w:rPr>
        <w:t>ην μείωση της ανεργίας. Αυτό θα έπρεπε να είναι το κλειδί της κάθε επενδυτικής προσπάθειας που θα στηρίξουμε ως πολιτικό σύστημα ή όχι, βάσει κάποιων κανόνων βεβαίως. Χρειαζόμαστε ένα νέο μοντέλο οικονομικής και τουριστικής ανάπτυξης με αειφορικά χαρακτηρι</w:t>
      </w:r>
      <w:r>
        <w:rPr>
          <w:rFonts w:eastAsia="Times New Roman" w:cs="Times New Roman"/>
          <w:szCs w:val="24"/>
        </w:rPr>
        <w:t xml:space="preserve">στικά. </w:t>
      </w:r>
    </w:p>
    <w:p w14:paraId="09805575"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Ωστόσο, εάν θέλουμε να προχωρήσουμε μπροστά, θα σας συμβούλευα να ρίξουμε μια ματιά στο παρελθόν. Να πάμε στον βυθό του Μυρτώου πελάγους, έξω από τα Αντικύθηρα στη ρωμαϊκή ορκά. Ορκάς είναι ένα τύπος μεγάλου ιστιοφόρου, τα κοντέινερ της αρχαίας επο</w:t>
      </w:r>
      <w:r>
        <w:rPr>
          <w:rFonts w:eastAsia="Times New Roman" w:cs="Times New Roman"/>
          <w:szCs w:val="24"/>
        </w:rPr>
        <w:t>χής. Μπορούσαν να κουβαλήσουν τρακόσιους τόνους. Εκεί, λοιπόν, μετά από δύο χιλιάδες σχεδόν χρόνια -όταν έγιναν οι ανακαλύψεις το 1901 και μετά η δεύτερη έρευνα το 1971 και τώρα η τρίτη που ανακαλύφθηκε ο μηχανισμός των Αντικυθήρων- ο βυθός της ρωμαϊκής ορ</w:t>
      </w:r>
      <w:r>
        <w:rPr>
          <w:rFonts w:eastAsia="Times New Roman" w:cs="Times New Roman"/>
          <w:szCs w:val="24"/>
        </w:rPr>
        <w:t xml:space="preserve">κάς μας δείχνει τον δρόμο. Συνεργάζονται και χρηματοδοτούν, αγαπητοί Υπουργοί, που φοβάστε την ιδιωτική πρωτοβουλία, που έχετε τον κρατισμό για ψωμοτύρι. Χρηματοδοτούν αυτή τη σπουδαία ανακάλυψη και έρευνα. Ποιοι; Εκτός βεβαίως από την </w:t>
      </w:r>
      <w:r>
        <w:rPr>
          <w:rFonts w:eastAsia="Times New Roman" w:cs="Times New Roman"/>
          <w:szCs w:val="24"/>
        </w:rPr>
        <w:t>Ε</w:t>
      </w:r>
      <w:r>
        <w:rPr>
          <w:rFonts w:eastAsia="Times New Roman" w:cs="Times New Roman"/>
          <w:szCs w:val="24"/>
        </w:rPr>
        <w:t xml:space="preserve">φορεία </w:t>
      </w:r>
      <w:r>
        <w:rPr>
          <w:rFonts w:eastAsia="Times New Roman" w:cs="Times New Roman"/>
          <w:szCs w:val="24"/>
        </w:rPr>
        <w:t>Ε</w:t>
      </w:r>
      <w:r>
        <w:rPr>
          <w:rFonts w:eastAsia="Times New Roman" w:cs="Times New Roman"/>
          <w:szCs w:val="24"/>
        </w:rPr>
        <w:t xml:space="preserve">ναλίων </w:t>
      </w:r>
      <w:r>
        <w:rPr>
          <w:rFonts w:eastAsia="Times New Roman" w:cs="Times New Roman"/>
          <w:szCs w:val="24"/>
        </w:rPr>
        <w:t>Α</w:t>
      </w:r>
      <w:r>
        <w:rPr>
          <w:rFonts w:eastAsia="Times New Roman" w:cs="Times New Roman"/>
          <w:szCs w:val="24"/>
        </w:rPr>
        <w:t>ρχα</w:t>
      </w:r>
      <w:r>
        <w:rPr>
          <w:rFonts w:eastAsia="Times New Roman" w:cs="Times New Roman"/>
          <w:szCs w:val="24"/>
        </w:rPr>
        <w:t xml:space="preserve">ιοτήτων ακούστε και ποιοι άλλοι: Η ελβετική εταιρεία </w:t>
      </w:r>
      <w:r>
        <w:rPr>
          <w:rFonts w:eastAsia="Times New Roman" w:cs="Times New Roman"/>
          <w:szCs w:val="24"/>
        </w:rPr>
        <w:t>«</w:t>
      </w:r>
      <w:r>
        <w:rPr>
          <w:rFonts w:eastAsia="Times New Roman" w:cs="Times New Roman"/>
          <w:szCs w:val="24"/>
          <w:lang w:val="en-US"/>
        </w:rPr>
        <w:t>HUBLOT</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OTE</w:t>
      </w:r>
      <w:r>
        <w:rPr>
          <w:rFonts w:eastAsia="Times New Roman" w:cs="Times New Roman"/>
          <w:szCs w:val="24"/>
        </w:rPr>
        <w:t>-</w:t>
      </w:r>
      <w:r>
        <w:rPr>
          <w:rFonts w:eastAsia="Times New Roman" w:cs="Times New Roman"/>
          <w:szCs w:val="24"/>
          <w:lang w:val="en-US"/>
        </w:rPr>
        <w:t>COSMOTE</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JF</w:t>
      </w:r>
      <w:r>
        <w:rPr>
          <w:rFonts w:eastAsia="Times New Roman" w:cs="Times New Roman"/>
          <w:szCs w:val="24"/>
        </w:rPr>
        <w:t xml:space="preserve"> </w:t>
      </w:r>
      <w:r>
        <w:rPr>
          <w:rFonts w:eastAsia="Times New Roman" w:cs="Times New Roman"/>
          <w:szCs w:val="24"/>
          <w:lang w:val="en-US"/>
        </w:rPr>
        <w:t>WHITE</w:t>
      </w:r>
      <w:r>
        <w:rPr>
          <w:rFonts w:eastAsia="Times New Roman" w:cs="Times New Roman"/>
          <w:szCs w:val="24"/>
        </w:rPr>
        <w:t xml:space="preserve"> </w:t>
      </w:r>
      <w:r>
        <w:rPr>
          <w:rFonts w:eastAsia="Times New Roman" w:cs="Times New Roman"/>
          <w:szCs w:val="24"/>
          <w:lang w:val="en-US"/>
        </w:rPr>
        <w:t>CONSTRUCTING</w:t>
      </w:r>
      <w:r>
        <w:rPr>
          <w:rFonts w:eastAsia="Times New Roman" w:cs="Times New Roman"/>
          <w:szCs w:val="24"/>
        </w:rPr>
        <w:t xml:space="preserve"> </w:t>
      </w:r>
      <w:r>
        <w:rPr>
          <w:rFonts w:eastAsia="Times New Roman" w:cs="Times New Roman"/>
          <w:szCs w:val="24"/>
          <w:lang w:val="en-US"/>
        </w:rPr>
        <w:t>COMPANY</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SWORDSPOINT</w:t>
      </w:r>
      <w:r>
        <w:rPr>
          <w:rFonts w:eastAsia="Times New Roman" w:cs="Times New Roman"/>
          <w:szCs w:val="24"/>
        </w:rPr>
        <w:t xml:space="preserve"> </w:t>
      </w:r>
      <w:r>
        <w:rPr>
          <w:rFonts w:eastAsia="Times New Roman" w:cs="Times New Roman"/>
          <w:szCs w:val="24"/>
          <w:lang w:val="en-US"/>
        </w:rPr>
        <w:t>FOUNDATION</w:t>
      </w:r>
      <w:r>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Costa</w:t>
      </w:r>
      <w:r>
        <w:rPr>
          <w:rFonts w:eastAsia="Times New Roman" w:cs="Times New Roman"/>
          <w:szCs w:val="24"/>
        </w:rPr>
        <w:t xml:space="preserve"> </w:t>
      </w:r>
      <w:r>
        <w:rPr>
          <w:rFonts w:eastAsia="Times New Roman" w:cs="Times New Roman"/>
          <w:szCs w:val="24"/>
          <w:lang w:val="en-US"/>
        </w:rPr>
        <w:t>Navarino</w:t>
      </w:r>
      <w:r>
        <w:rPr>
          <w:rFonts w:eastAsia="Times New Roman" w:cs="Times New Roman"/>
          <w:szCs w:val="24"/>
        </w:rPr>
        <w:t xml:space="preserve">. Σας </w:t>
      </w:r>
      <w:r>
        <w:rPr>
          <w:rFonts w:eastAsia="Times New Roman" w:cs="Times New Roman"/>
          <w:szCs w:val="24"/>
        </w:rPr>
        <w:t>αναφέρω</w:t>
      </w:r>
      <w:r>
        <w:rPr>
          <w:rFonts w:eastAsia="Times New Roman" w:cs="Times New Roman"/>
          <w:szCs w:val="24"/>
        </w:rPr>
        <w:t xml:space="preserve"> ιδιώτες και δεν φοβάμαι να πω τους ιδιώτες από το Βήμα της Βουλής, διότι χάρις </w:t>
      </w:r>
      <w:r>
        <w:rPr>
          <w:rFonts w:eastAsia="Times New Roman" w:cs="Times New Roman"/>
          <w:szCs w:val="24"/>
        </w:rPr>
        <w:t>αυτούς μπορούμε εμείς να λέμε ότι ο μηχανισμός των Αντικυθήρων, ο πρώτος ηλεκτρονικός υπολογιστής του κόσμου από καταβολής ανθρώπινης ύπαρξης ήρθε στο φως, μελετάται…</w:t>
      </w:r>
    </w:p>
    <w:p w14:paraId="09805576"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Και το Ίδρυμα </w:t>
      </w:r>
      <w:r>
        <w:rPr>
          <w:rFonts w:eastAsia="Times New Roman" w:cs="Times New Roman"/>
          <w:szCs w:val="24"/>
        </w:rPr>
        <w:t>«</w:t>
      </w:r>
      <w:r>
        <w:rPr>
          <w:rFonts w:eastAsia="Times New Roman" w:cs="Times New Roman"/>
          <w:szCs w:val="24"/>
        </w:rPr>
        <w:t>Λασκαρίδη</w:t>
      </w:r>
      <w:r>
        <w:rPr>
          <w:rFonts w:eastAsia="Times New Roman" w:cs="Times New Roman"/>
          <w:szCs w:val="24"/>
        </w:rPr>
        <w:t>»</w:t>
      </w:r>
      <w:r>
        <w:rPr>
          <w:rFonts w:eastAsia="Times New Roman" w:cs="Times New Roman"/>
          <w:szCs w:val="24"/>
        </w:rPr>
        <w:t xml:space="preserve">. </w:t>
      </w:r>
    </w:p>
    <w:p w14:paraId="09805577"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Και το Ίδρυμα </w:t>
      </w:r>
      <w:r>
        <w:rPr>
          <w:rFonts w:eastAsia="Times New Roman" w:cs="Times New Roman"/>
          <w:szCs w:val="24"/>
        </w:rPr>
        <w:t>«</w:t>
      </w:r>
      <w:r>
        <w:rPr>
          <w:rFonts w:eastAsia="Times New Roman" w:cs="Times New Roman"/>
          <w:szCs w:val="24"/>
        </w:rPr>
        <w:t>Λ</w:t>
      </w:r>
      <w:r>
        <w:rPr>
          <w:rFonts w:eastAsia="Times New Roman" w:cs="Times New Roman"/>
          <w:szCs w:val="24"/>
        </w:rPr>
        <w:t>ασκαρίδη</w:t>
      </w:r>
      <w:r>
        <w:rPr>
          <w:rFonts w:eastAsia="Times New Roman" w:cs="Times New Roman"/>
          <w:szCs w:val="24"/>
        </w:rPr>
        <w:t>»</w:t>
      </w:r>
      <w:r>
        <w:rPr>
          <w:rFonts w:eastAsia="Times New Roman" w:cs="Times New Roman"/>
          <w:szCs w:val="24"/>
        </w:rPr>
        <w:t>. Βεβαίως. Μελετάται και αναδεικνύεται χάρ</w:t>
      </w:r>
      <w:r>
        <w:rPr>
          <w:rFonts w:eastAsia="Times New Roman" w:cs="Times New Roman"/>
          <w:szCs w:val="24"/>
        </w:rPr>
        <w:t>η</w:t>
      </w:r>
      <w:r>
        <w:rPr>
          <w:rFonts w:eastAsia="Times New Roman" w:cs="Times New Roman"/>
          <w:szCs w:val="24"/>
        </w:rPr>
        <w:t xml:space="preserve"> και στην ιδιωτική πρωτοβουλία. </w:t>
      </w:r>
    </w:p>
    <w:p w14:paraId="09805578"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Εάν θέλατε να είστε συνεπείς προς τον κρατισμό σας, τότε πετάξτε έξω τους ιδιώτες. Μην δέχεστε τη χρηματοδότηση των ιδιωτών πάνω στο ναυάγιο των Αντικυθήρων και εγώ μπορώ </w:t>
      </w:r>
      <w:r>
        <w:rPr>
          <w:rFonts w:eastAsia="Times New Roman" w:cs="Times New Roman"/>
          <w:szCs w:val="24"/>
        </w:rPr>
        <w:t xml:space="preserve">να σας βρω τα χρήματα για να τα αναπληρώσετε και θα το καταθέσω. </w:t>
      </w:r>
    </w:p>
    <w:p w14:paraId="0980557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Οι προσλήψεις στο </w:t>
      </w:r>
      <w:r>
        <w:rPr>
          <w:rFonts w:eastAsia="Times New Roman" w:cs="Times New Roman"/>
          <w:szCs w:val="24"/>
        </w:rPr>
        <w:t>δ</w:t>
      </w:r>
      <w:r>
        <w:rPr>
          <w:rFonts w:eastAsia="Times New Roman" w:cs="Times New Roman"/>
          <w:szCs w:val="24"/>
        </w:rPr>
        <w:t xml:space="preserve">ημόσιο από τον Ιούνιο του 2015 έως τον Ιούνιο του 2016 </w:t>
      </w:r>
      <w:r>
        <w:rPr>
          <w:rFonts w:eastAsia="Times New Roman" w:cs="Times New Roman"/>
          <w:szCs w:val="24"/>
        </w:rPr>
        <w:t xml:space="preserve">σύμφωνα με </w:t>
      </w:r>
      <w:r>
        <w:rPr>
          <w:rFonts w:eastAsia="Times New Roman" w:cs="Times New Roman"/>
          <w:szCs w:val="24"/>
        </w:rPr>
        <w:t xml:space="preserve">στοιχεία της ΕΛΣΤΑΤ- είναι </w:t>
      </w:r>
      <w:r>
        <w:rPr>
          <w:rFonts w:eastAsia="Times New Roman" w:cs="Times New Roman"/>
          <w:szCs w:val="24"/>
        </w:rPr>
        <w:t>είκοσι επτά χιλ</w:t>
      </w:r>
      <w:r>
        <w:rPr>
          <w:rFonts w:eastAsia="Times New Roman" w:cs="Times New Roman"/>
          <w:szCs w:val="24"/>
        </w:rPr>
        <w:t>ιάδες πεντακόσιοι</w:t>
      </w:r>
      <w:r>
        <w:rPr>
          <w:rFonts w:eastAsia="Times New Roman" w:cs="Times New Roman"/>
          <w:szCs w:val="24"/>
        </w:rPr>
        <w:t xml:space="preserve"> </w:t>
      </w:r>
      <w:r>
        <w:rPr>
          <w:rFonts w:eastAsia="Times New Roman" w:cs="Times New Roman"/>
          <w:szCs w:val="24"/>
        </w:rPr>
        <w:t>άνθρωποι</w:t>
      </w:r>
      <w:r>
        <w:rPr>
          <w:rFonts w:eastAsia="Times New Roman" w:cs="Times New Roman"/>
          <w:szCs w:val="24"/>
        </w:rPr>
        <w:t xml:space="preserve"> </w:t>
      </w:r>
      <w:r>
        <w:rPr>
          <w:rFonts w:eastAsia="Times New Roman" w:cs="Times New Roman"/>
          <w:szCs w:val="24"/>
        </w:rPr>
        <w:t>εκτός</w:t>
      </w:r>
      <w:r>
        <w:rPr>
          <w:rFonts w:eastAsia="Times New Roman" w:cs="Times New Roman"/>
          <w:szCs w:val="24"/>
        </w:rPr>
        <w:t xml:space="preserve"> </w:t>
      </w:r>
      <w:r>
        <w:rPr>
          <w:rFonts w:eastAsia="Times New Roman" w:cs="Times New Roman"/>
          <w:szCs w:val="24"/>
        </w:rPr>
        <w:t xml:space="preserve">ΑΣΕΠ -«βεβαίως, βεβαίως, του Θεμιστοκλέους»- κι έχετε δαπανήσει για τους </w:t>
      </w:r>
      <w:r>
        <w:rPr>
          <w:rFonts w:eastAsia="Times New Roman" w:cs="Times New Roman"/>
          <w:szCs w:val="24"/>
        </w:rPr>
        <w:t>είκοσι επτά χιλιάδες πεντακόσιους</w:t>
      </w:r>
      <w:r>
        <w:rPr>
          <w:rFonts w:eastAsia="Times New Roman" w:cs="Times New Roman"/>
          <w:szCs w:val="24"/>
        </w:rPr>
        <w:t xml:space="preserve"> δικούς σας υπαλλήλους το μισό ΕΚΑΣ που θα χρειαζόμασταν για τους συνταξιούχους, δηλαδή 450 εκατομμύρια ευρώ. Ή θα είστε κρατιστές από την αρχή μέχρι </w:t>
      </w:r>
      <w:r>
        <w:rPr>
          <w:rFonts w:eastAsia="Times New Roman" w:cs="Times New Roman"/>
          <w:szCs w:val="24"/>
        </w:rPr>
        <w:t xml:space="preserve">το τέλος ή τότε με ξένα κόλλυβα μην κάνετε κηδείες. </w:t>
      </w:r>
    </w:p>
    <w:p w14:paraId="0980557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980557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Αμυράς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0980557C"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980557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Αμυρά. </w:t>
      </w:r>
    </w:p>
    <w:p w14:paraId="0980557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Κύριε Πρόεδρε, θα ήθελα τον λόγο. </w:t>
      </w:r>
    </w:p>
    <w:p w14:paraId="0980557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w:t>
      </w:r>
      <w:r>
        <w:rPr>
          <w:rFonts w:eastAsia="Times New Roman" w:cs="Times New Roman"/>
          <w:b/>
          <w:szCs w:val="24"/>
        </w:rPr>
        <w:t xml:space="preserve"> Κουράκης): </w:t>
      </w:r>
      <w:r>
        <w:rPr>
          <w:rFonts w:eastAsia="Times New Roman" w:cs="Times New Roman"/>
          <w:szCs w:val="24"/>
        </w:rPr>
        <w:t xml:space="preserve">Επειδή αναφέρθηκε το όνομά σας, έχετε τον λόγο για ένα λεπτό, κύριε Υπουργέ. </w:t>
      </w:r>
    </w:p>
    <w:p w14:paraId="0980558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Με όλο</w:t>
      </w:r>
      <w:r>
        <w:rPr>
          <w:rFonts w:eastAsia="Times New Roman" w:cs="Times New Roman"/>
          <w:szCs w:val="24"/>
        </w:rPr>
        <w:t>ν</w:t>
      </w:r>
      <w:r>
        <w:rPr>
          <w:rFonts w:eastAsia="Times New Roman" w:cs="Times New Roman"/>
          <w:szCs w:val="24"/>
        </w:rPr>
        <w:t xml:space="preserve"> τον σεβασμό, κύριε Αμυρά, μην ανησυχείτε. Η δική μου τοποθέτηση δεν θα αποδομήσει το έργο. Αν θα αποδομηθεί το έργο, θα αποδομηθεί από την αγορά, όπως έγινε με την Ολυμπιάδα. </w:t>
      </w:r>
    </w:p>
    <w:p w14:paraId="0980558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Με συγχωρείτε, κύριε Πρόεδρε. </w:t>
      </w:r>
    </w:p>
    <w:p w14:paraId="0980558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Όχι, κύριε Αμυρά. </w:t>
      </w:r>
    </w:p>
    <w:p w14:paraId="0980558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Διευκρινιστικά θα ήθελα τον λόγο. </w:t>
      </w:r>
    </w:p>
    <w:p w14:paraId="0980558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όχι. καμ</w:t>
      </w:r>
      <w:r>
        <w:rPr>
          <w:rFonts w:eastAsia="Times New Roman" w:cs="Times New Roman"/>
          <w:szCs w:val="24"/>
        </w:rPr>
        <w:t>μ</w:t>
      </w:r>
      <w:r>
        <w:rPr>
          <w:rFonts w:eastAsia="Times New Roman" w:cs="Times New Roman"/>
          <w:szCs w:val="24"/>
        </w:rPr>
        <w:t xml:space="preserve">ία διευκρίνιση. </w:t>
      </w:r>
    </w:p>
    <w:p w14:paraId="0980558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Γιατί να μην ρωτήσω; </w:t>
      </w:r>
    </w:p>
    <w:p w14:paraId="0980558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ο κ. Κωνσταντίνος Τασούλας, Βο</w:t>
      </w:r>
      <w:r>
        <w:rPr>
          <w:rFonts w:eastAsia="Times New Roman" w:cs="Times New Roman"/>
          <w:szCs w:val="24"/>
        </w:rPr>
        <w:t xml:space="preserve">υλευτής της Νέας Δημοκρατίας. </w:t>
      </w:r>
    </w:p>
    <w:p w14:paraId="0980558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Μια διευκρίνιση θέλω να κάνω. </w:t>
      </w:r>
    </w:p>
    <w:p w14:paraId="0980558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Μα, τι διευκρίνιση τώρα; Αναφερθήκατε στον κύριο Υπουργό, τον κ. Τσιρώνη. Απήντησε κι έκλεισε το θέμα. </w:t>
      </w:r>
    </w:p>
    <w:p w14:paraId="0980558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Τα συγκοινωνιακά που ε</w:t>
      </w:r>
      <w:r>
        <w:rPr>
          <w:rFonts w:eastAsia="Times New Roman" w:cs="Times New Roman"/>
          <w:szCs w:val="24"/>
        </w:rPr>
        <w:t>ίπατε;</w:t>
      </w:r>
    </w:p>
    <w:p w14:paraId="0980558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Ησυχία, σας παρακαλώ. </w:t>
      </w:r>
    </w:p>
    <w:p w14:paraId="0980558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Κύριε Τασούλα, έχετε τον λόγο. </w:t>
      </w:r>
    </w:p>
    <w:p w14:paraId="0980558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Ευχαριστώ, κύριε Πρόεδρε. </w:t>
      </w:r>
    </w:p>
    <w:p w14:paraId="0980558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μια από τις μεγαλύτερες επενδύσεις, η οποία θα γίνει στην Ελλάδ</w:t>
      </w:r>
      <w:r>
        <w:rPr>
          <w:rFonts w:eastAsia="Times New Roman" w:cs="Times New Roman"/>
          <w:szCs w:val="24"/>
        </w:rPr>
        <w:t>α. Φαίνεται ότι υπάρχει συντριπτική πλειοψηφία για αυτή την επένδυση. Και φαίνεται ότι οι Βουλευτές του ΣΥΡΙΖΑ, όσοι τουλάχιστον έχουν το θάρρος ή την απρονοησία για το κοινό τους να ομιλήσουν, τηρούν πολιτική χαρακωμάτων, πολι</w:t>
      </w:r>
      <w:r>
        <w:rPr>
          <w:rFonts w:eastAsia="Times New Roman" w:cs="Times New Roman"/>
          <w:szCs w:val="24"/>
        </w:rPr>
        <w:t>τι</w:t>
      </w:r>
      <w:r>
        <w:rPr>
          <w:rFonts w:eastAsia="Times New Roman" w:cs="Times New Roman"/>
          <w:szCs w:val="24"/>
        </w:rPr>
        <w:t>κή οπισθοφυλακών, προφανώς,</w:t>
      </w:r>
      <w:r>
        <w:rPr>
          <w:rFonts w:eastAsia="Times New Roman" w:cs="Times New Roman"/>
          <w:szCs w:val="24"/>
        </w:rPr>
        <w:t xml:space="preserve"> θέλοντας να πουν ότι όταν έλεγαν όχι στην επένδυση, εννοούσαν όχι στα τετραγωνικά της ανοικοδόμησης, όταν έλεγαν όχι στην πώληση του Ελληνικού, εννοούσαν τα τετραγωνικά μέτρα του πάρκου, όταν έλεγαν όχι στο ξεπούλημα κι όταν ο κ. Τσίπρας έλεγε «αν θέλετε </w:t>
      </w:r>
      <w:r>
        <w:rPr>
          <w:rFonts w:eastAsia="Times New Roman" w:cs="Times New Roman"/>
          <w:szCs w:val="24"/>
        </w:rPr>
        <w:t xml:space="preserve">να γίνει αυτή η επένδυση ψηφίστε Σαμαρά», εννοούσε το χιλιόμετρο της παράκτιας απόδοσης εις τους λουόμενους. Υπάρχουν διάφοροι τρόποι να εκφράζεται κανείς. Προφανώς, η σαφήνεια δεν είναι μέσα στα θετικά του ΣΥΡΙΖΑ. </w:t>
      </w:r>
    </w:p>
    <w:p w14:paraId="0980558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Αυτή η επένδυση, για να είμαστε ειλικριν</w:t>
      </w:r>
      <w:r>
        <w:rPr>
          <w:rFonts w:eastAsia="Times New Roman" w:cs="Times New Roman"/>
          <w:szCs w:val="24"/>
        </w:rPr>
        <w:t>είς -γιατί αυτή η χώρα σε αυτή την κρίση που περνάει χρειάζεται ειλικρίνεια- αυτή η επένδυση δίνει το στίγμα και το μέτρο του τι πρέπει να γίνει γρηγορότερα και εκτενέστερα στη χώρα για να βγει από την κρίση. Η χώρα χρειάζεται σημαντικές επενδύσεις το συντ</w:t>
      </w:r>
      <w:r>
        <w:rPr>
          <w:rFonts w:eastAsia="Times New Roman" w:cs="Times New Roman"/>
          <w:szCs w:val="24"/>
        </w:rPr>
        <w:t>ομότερο. Χρειάζεται μια παράταξη κεντροδεξιά, μια παράταξη όπως είναι η Νέα Δημοκρατία, να είναι τολμηρότερη απ’ ό,τι ήταν στο παρελθόν. Η χώρα χρειάζεται και μια παράταξη της Αριστεράς, όπως είναι ο ΣΥΡΙΖΑ, που πρέπει τουλάχιστον λόγω της κρίσης και των π</w:t>
      </w:r>
      <w:r>
        <w:rPr>
          <w:rFonts w:eastAsia="Times New Roman" w:cs="Times New Roman"/>
          <w:szCs w:val="24"/>
        </w:rPr>
        <w:t xml:space="preserve">εριστάσεων να είναι, δεν λέω ειλικρινέστερη, αλλά τουλάχιστον ειλικρινής. </w:t>
      </w:r>
    </w:p>
    <w:p w14:paraId="0980558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Έλειψε και η τόλμη από εμάς στο παρελθόν και η ειλικρίνεια και η ανάληψη ευθύνης από εσάς σήμερα. Και αν αυτό ήταν βλαπτικό εκ μέρους μας στο παρελθόν, η σημερινή σας συμπεριφορά εί</w:t>
      </w:r>
      <w:r>
        <w:rPr>
          <w:rFonts w:eastAsia="Times New Roman" w:cs="Times New Roman"/>
          <w:szCs w:val="24"/>
        </w:rPr>
        <w:t xml:space="preserve">ναι αποκρουστική. Και να γιατί. </w:t>
      </w:r>
    </w:p>
    <w:p w14:paraId="0980559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Αυτή η επένδυση αλλάζει το τοπίο στην Αττική, στην Αθήνα. Γι’ αυτό, αλλάζει και το τοπίο στην Ελλάδα. Το αλλάζει ως προς τις οικονομικές βελτιώσεις που θα επιφέρει. Είναι μια επένδυση 8 δισεκατομμυρίων τελικά και το τίμημα </w:t>
      </w:r>
      <w:r>
        <w:rPr>
          <w:rFonts w:eastAsia="Times New Roman" w:cs="Times New Roman"/>
          <w:szCs w:val="24"/>
        </w:rPr>
        <w:t>των 915 εκατομμυρίων είναι μέρος αυτής της επένδυσης. Είναι μια επένδυση, η οποία ευνοεί την εργασία σε μια εποχή απόγνωσης και σπαρακτικής ζήτησης εργασίας. Έχει δέκα χιλιάδες θέσεις εργασίας στην κατασκευή του έργου κι εβδομήντα πέντε χιλιάδες θέσεις εργ</w:t>
      </w:r>
      <w:r>
        <w:rPr>
          <w:rFonts w:eastAsia="Times New Roman" w:cs="Times New Roman"/>
          <w:szCs w:val="24"/>
        </w:rPr>
        <w:t>ασίας στη λειτουργία του έργου. Ευνοεί αφάνταστα τον τουρισμό, γιατί δίνει ένα νέο στίγμα για την Αθήνα. Υπολογίζεται ότι θα προσελκύσει ένα εκατομμύριο καινούριους, επιπλέον τουρίστες για την Αθήνα, για την Αττική για την Ελλάδα, όταν το έργο πάρει την ολ</w:t>
      </w:r>
      <w:r>
        <w:rPr>
          <w:rFonts w:eastAsia="Times New Roman" w:cs="Times New Roman"/>
          <w:szCs w:val="24"/>
        </w:rPr>
        <w:t xml:space="preserve">οκληρωμένη του μορφή. Είναι ένα έργο, το οποίο ευνοεί αφάνταστα το περιβάλλον και το ευνοεί με διατηρήσιμο, όχι με θεωρητικό τρόπο. </w:t>
      </w:r>
    </w:p>
    <w:p w14:paraId="0980559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Αυτά τα δύο εκατομμύρια τετραγωνικά μέτρα, αυτά τα δύο χιλιάδες στρέμματα πάρκου, αν προσθέσεις και τα εξακόσιες χιλιάδες τ</w:t>
      </w:r>
      <w:r>
        <w:rPr>
          <w:rFonts w:eastAsia="Times New Roman" w:cs="Times New Roman"/>
          <w:szCs w:val="24"/>
        </w:rPr>
        <w:t xml:space="preserve">ετραγωνικά μέτρα κοινοχρήστων χώρων, είναι είκοσι φορές όσο είναι ο Βασιλικός Κήπος δίπλα μας. </w:t>
      </w:r>
    </w:p>
    <w:p w14:paraId="09805592"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Όλα αυτά δίνουν το μέτρο μιας νέας μορφής ανάπτυξης, δίνουν το μέτρο πραγμάτων που έπρεπε να είχαν γίνει γρηγορότερα και αποφασιστικότερα. Όλα τα άλλα είναι κυριολεκτικά εκ του περισσού. </w:t>
      </w:r>
    </w:p>
    <w:p w14:paraId="09805593"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θα έπρεπε σε αυτή την κρίσιμη στιγμή, μια</w:t>
      </w:r>
      <w:r>
        <w:rPr>
          <w:rFonts w:eastAsia="Times New Roman" w:cs="Times New Roman"/>
          <w:szCs w:val="24"/>
        </w:rPr>
        <w:t>ς</w:t>
      </w:r>
      <w:r>
        <w:rPr>
          <w:rFonts w:eastAsia="Times New Roman" w:cs="Times New Roman"/>
          <w:szCs w:val="24"/>
        </w:rPr>
        <w:t xml:space="preserve"> και ψηφίζετ</w:t>
      </w:r>
      <w:r>
        <w:rPr>
          <w:rFonts w:eastAsia="Times New Roman" w:cs="Times New Roman"/>
          <w:szCs w:val="24"/>
        </w:rPr>
        <w:t>ε</w:t>
      </w:r>
      <w:r>
        <w:rPr>
          <w:rFonts w:eastAsia="Times New Roman" w:cs="Times New Roman"/>
          <w:szCs w:val="24"/>
        </w:rPr>
        <w:t xml:space="preserve"> αυτό το </w:t>
      </w:r>
      <w:r>
        <w:rPr>
          <w:rFonts w:eastAsia="Times New Roman" w:cs="Times New Roman"/>
          <w:szCs w:val="24"/>
        </w:rPr>
        <w:t>νομοσχέδιο, μια</w:t>
      </w:r>
      <w:r>
        <w:rPr>
          <w:rFonts w:eastAsia="Times New Roman" w:cs="Times New Roman"/>
          <w:szCs w:val="24"/>
        </w:rPr>
        <w:t>ς</w:t>
      </w:r>
      <w:r>
        <w:rPr>
          <w:rFonts w:eastAsia="Times New Roman" w:cs="Times New Roman"/>
          <w:szCs w:val="24"/>
        </w:rPr>
        <w:t xml:space="preserve"> και συνηγορείτε και βάλατε την υπογραφή σας, να μην το κάνετε λέγοντας «αναγκαστήκαμε», «έχουμε συμβιβαστεί εν σχέσει με τους στόχους μας», ή όπως είπε ο κ. Τσιρώνης μόλις πριν –και δεν ξέρω αν ήταν ευχή ή φόβος αυτό που είπε, φοβάμαι ότι </w:t>
      </w:r>
      <w:r>
        <w:rPr>
          <w:rFonts w:eastAsia="Times New Roman" w:cs="Times New Roman"/>
          <w:szCs w:val="24"/>
        </w:rPr>
        <w:t xml:space="preserve">ήταν ευχή- «η αγορά θα δείξει αν θα αποδώσει αυτή η επένδυση». Ενδεχομένως υπονοεί ότι εύχεται αυτό το πράγμα να μη δουλέψει και να μην επαναληφθεί. </w:t>
      </w:r>
    </w:p>
    <w:p w14:paraId="09805594"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χώρα βρίσκεται σε μια κρίσιμη φάση. Η χώρα έχασε μεγάλες ευκαιρίες. Καθυστερήσαμε. Επιμένω ότι το φθινόπ</w:t>
      </w:r>
      <w:r>
        <w:rPr>
          <w:rFonts w:eastAsia="Times New Roman" w:cs="Times New Roman"/>
          <w:szCs w:val="24"/>
        </w:rPr>
        <w:t>ωρο του 2014 η χώρα ήταν στο κατώφλι της εξόδου από την κρίση και αυτό όλο και περισσότεροι το παραδέχονται σήμερα.</w:t>
      </w:r>
    </w:p>
    <w:p w14:paraId="09805595"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αντί να ακολουθήσει την πορεία εξόδου από την κρίση, την οποία είχε δρομολογήσει η </w:t>
      </w:r>
      <w:r>
        <w:rPr>
          <w:rFonts w:eastAsia="Times New Roman" w:cs="Times New Roman"/>
          <w:szCs w:val="24"/>
        </w:rPr>
        <w:t>κ</w:t>
      </w:r>
      <w:r>
        <w:rPr>
          <w:rFonts w:eastAsia="Times New Roman" w:cs="Times New Roman"/>
          <w:szCs w:val="24"/>
        </w:rPr>
        <w:t>υβέρνηση Σαμαρά και για την οποία ο ελληνικός λαός ε</w:t>
      </w:r>
      <w:r>
        <w:rPr>
          <w:rFonts w:eastAsia="Times New Roman" w:cs="Times New Roman"/>
          <w:szCs w:val="24"/>
        </w:rPr>
        <w:t xml:space="preserve">ίχε καταβάλει υψηλότατο τίμημα, η Κυβέρνηση ΣΥΡΙΖΑ-ΑΝΕΛ ξαναβύθισε τη χώρα σε μια πρωτοφανή οικονομική υποχώρηση, νέες υποχρεώσεις, νέες περικοπές, νέοι φόροι. </w:t>
      </w:r>
    </w:p>
    <w:p w14:paraId="09805596"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Φθάσαμε στο σημείο, κύριοι συνάδελφοι της Κυβερνήσεως, ό,τι κάνετε σωστό να το κάνετε με το ζόρ</w:t>
      </w:r>
      <w:r>
        <w:rPr>
          <w:rFonts w:eastAsia="Times New Roman" w:cs="Times New Roman"/>
          <w:szCs w:val="24"/>
        </w:rPr>
        <w:t xml:space="preserve">ι -πράγμα που υπονομεύει το σωστό- και ό,τι κάνετε οικειοθελώς να το κάνετε λάθος. Έτσι περιγράφω την Κυβέρνησή σας. </w:t>
      </w:r>
    </w:p>
    <w:p w14:paraId="09805597"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Κάνετε οικειοθελώς μια προσπάθεια να βελτιώσετε δήθεν την πολυφωνία στα μέσα ενημερώσεως και έχετε φέρει ένα απίστευτο νομικό, πολιτικό, η</w:t>
      </w:r>
      <w:r>
        <w:rPr>
          <w:rFonts w:eastAsia="Times New Roman" w:cs="Times New Roman"/>
          <w:szCs w:val="24"/>
        </w:rPr>
        <w:t>θικό, συναισθηματικό κομφούζιο. Αυτή τη στιγμή θα περάσουν πολλά χρόνια –για να μην πω δεκαετίες- όπου οι μόνοι που θα σας ευγνωμονούν για αυτά που έχετε επιφέρει στο ραδιοτηλεοπτικό τοπίο θα είναι οι δικηγόροι των εμπλεκομένων μερών που θα ανταλλάσσουν αγ</w:t>
      </w:r>
      <w:r>
        <w:rPr>
          <w:rFonts w:eastAsia="Times New Roman" w:cs="Times New Roman"/>
          <w:szCs w:val="24"/>
        </w:rPr>
        <w:t>ωγές, προσφυγές σε διοικητικά δικαστήρια της χώρας και σ</w:t>
      </w:r>
      <w:r>
        <w:rPr>
          <w:rFonts w:eastAsia="Times New Roman" w:cs="Times New Roman"/>
          <w:szCs w:val="24"/>
        </w:rPr>
        <w:t>τα</w:t>
      </w:r>
      <w:r>
        <w:rPr>
          <w:rFonts w:eastAsia="Times New Roman" w:cs="Times New Roman"/>
          <w:szCs w:val="24"/>
        </w:rPr>
        <w:t xml:space="preserve"> ευρωπαϊκά δικαστήρια του εξωτερικού. </w:t>
      </w:r>
    </w:p>
    <w:p w14:paraId="09805598"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Ό,τι κάνετε σωστό το κάνετε με το ζόρι -άρα, το κάνετε μίζερα, ψεύτικα και χωρίς να το πιστεύετε, επομένως, το υπονομεύετε από την αρχή- ό,τι κάνετε λάθος, το </w:t>
      </w:r>
      <w:r>
        <w:rPr>
          <w:rFonts w:eastAsia="Times New Roman" w:cs="Times New Roman"/>
          <w:szCs w:val="24"/>
        </w:rPr>
        <w:t xml:space="preserve">κάνετε με τη θέλησή σας. </w:t>
      </w:r>
    </w:p>
    <w:p w14:paraId="09805599"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 αυτό και νομίζω πως η πραγματικότητα είναι ότι δεν ταιριάζει σε αυτή τη χώρα μια τέτοια Κυβέρνηση. Αυτή η χώρα χρειάζεται μια άλλη κυβέρνηση που να είναι τολμηρότερη, ειλικρινέστερη και να συμβαδίζει με τις επιταγές της εποχής</w:t>
      </w:r>
      <w:r>
        <w:rPr>
          <w:rFonts w:eastAsia="Times New Roman" w:cs="Times New Roman"/>
          <w:szCs w:val="24"/>
        </w:rPr>
        <w:t xml:space="preserve">. </w:t>
      </w:r>
    </w:p>
    <w:p w14:paraId="0980559A"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τώρα το πώς νιώθετε, μου θυμίζετε ένα συγκλονιστικό ποίημα όχι ενός Ιρλανδού ή Ισλανδού ποιητού, αλλά ενός Αλεξανδρινού ποιητού, το οποίο και θα σας αφιερώσω τελειώνοντας: «Τι συμφορά, ενώ είσαι καμωμένος για τα ωραία και μεγάλα έργα, η άδικη</w:t>
      </w:r>
      <w:r>
        <w:rPr>
          <w:rFonts w:eastAsia="Times New Roman" w:cs="Times New Roman"/>
          <w:szCs w:val="24"/>
        </w:rPr>
        <w:t xml:space="preserve"> αυτή σου η μοίρα ενθάρρυνση και επιτυχίες να σ’ αρνείται. Και τι φρικτή ημέρα που ενδίδεις και φεύγεις οδοιπόρος για τα Σούσα και πηγαίνεις στην αυλή του Αρταξέρξη. Και ευνοϊκά σε βάζει στην αυλή του και σε προσφέρει σατραπείες και τα τέτοια. Και εσύ αυτά</w:t>
      </w:r>
      <w:r>
        <w:rPr>
          <w:rFonts w:eastAsia="Times New Roman" w:cs="Times New Roman"/>
          <w:szCs w:val="24"/>
        </w:rPr>
        <w:t xml:space="preserve"> τα δέχεσαι με απελπισία, αυτά τα πράγματα που δεν τα θέλεις. Άλλα πονάει η ψυχή σου και άλλα θέλει».</w:t>
      </w:r>
    </w:p>
    <w:p w14:paraId="0980559B"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σατραπείες για τον ΣΥΡΙΖΑ που του προκαλούν απελπισία είναι η εξουσία, είναι οι ευθύνες, είναι η έξοδος από την κρίση. Η ψυχή του πονάει για δημαγωγία,</w:t>
      </w:r>
      <w:r>
        <w:rPr>
          <w:rFonts w:eastAsia="Times New Roman" w:cs="Times New Roman"/>
          <w:szCs w:val="24"/>
        </w:rPr>
        <w:t xml:space="preserve"> για λαϊκισμό, για κολακεία του λαού. Πονάει για ό,τι έβλαψε τη χώρα και </w:t>
      </w:r>
      <w:r>
        <w:rPr>
          <w:rFonts w:eastAsia="Times New Roman" w:cs="Times New Roman"/>
          <w:szCs w:val="24"/>
        </w:rPr>
        <w:t>για ό,τι συντέλεσε σ</w:t>
      </w:r>
      <w:r>
        <w:rPr>
          <w:rFonts w:eastAsia="Times New Roman" w:cs="Times New Roman"/>
          <w:szCs w:val="24"/>
        </w:rPr>
        <w:t>το να γίνετε ο σημαιοφόρος του κύκνειου άσματος της Μεταπολίτευσης. Εκεί πρέπει να γυρίσετε, σε αυτά που πονάει η ψυχή σας, γιατί την εξουσία, την ευθύνη, τη διόρθ</w:t>
      </w:r>
      <w:r>
        <w:rPr>
          <w:rFonts w:eastAsia="Times New Roman" w:cs="Times New Roman"/>
          <w:szCs w:val="24"/>
        </w:rPr>
        <w:t xml:space="preserve">ωση της χώρας δεν τη σηκώνετε. </w:t>
      </w:r>
    </w:p>
    <w:p w14:paraId="0980559C" w14:textId="77777777" w:rsidR="00BA128F" w:rsidRDefault="00BF6BD8">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Γυρίστε, λοιπόν, εκεί που ήσασταν και πριν, γιατί σύντομα –και συντομότερα από ό,τι νομίζετε και προσαρμοστείτε σε αυτό- ο ελληνικός λαός θα φροντίσει για αυτό, όπως και στο παρελθόν έχει φροντίσει μέσα από τις διακυμάνσεις </w:t>
      </w:r>
      <w:r>
        <w:rPr>
          <w:rFonts w:eastAsia="Times New Roman" w:cs="Times New Roman"/>
          <w:szCs w:val="24"/>
        </w:rPr>
        <w:t xml:space="preserve">των επιλογών του να σας </w:t>
      </w:r>
      <w:r>
        <w:rPr>
          <w:rFonts w:eastAsia="Times New Roman" w:cs="Times New Roman"/>
          <w:szCs w:val="24"/>
        </w:rPr>
        <w:t xml:space="preserve">τοποθετήσει </w:t>
      </w:r>
      <w:r>
        <w:rPr>
          <w:rFonts w:eastAsia="Times New Roman" w:cs="Times New Roman"/>
          <w:szCs w:val="24"/>
        </w:rPr>
        <w:t>εκεί που πονάει η ψυχή σας και εκεί που θέλετε, εκεί που δείχνουν οι αφίσες εναντίον αυτής της επένδυσης, εκεί που δείχνει ο διχασμός του ελληνικού λαού που προκαλέσατε και εκεί που δείχνουν όλες οι ψευδαισθήσεις του λαϊ</w:t>
      </w:r>
      <w:r>
        <w:rPr>
          <w:rFonts w:eastAsia="Times New Roman" w:cs="Times New Roman"/>
          <w:szCs w:val="24"/>
        </w:rPr>
        <w:t xml:space="preserve">κισμού σας. </w:t>
      </w:r>
    </w:p>
    <w:p w14:paraId="0980559D" w14:textId="77777777" w:rsidR="00BA128F" w:rsidRDefault="00BF6BD8">
      <w:pPr>
        <w:spacing w:after="0" w:line="600" w:lineRule="auto"/>
        <w:ind w:firstLine="720"/>
        <w:jc w:val="both"/>
        <w:rPr>
          <w:rFonts w:eastAsia="Times New Roman"/>
          <w:szCs w:val="24"/>
        </w:rPr>
      </w:pPr>
      <w:r>
        <w:rPr>
          <w:rFonts w:eastAsia="Times New Roman"/>
          <w:szCs w:val="24"/>
        </w:rPr>
        <w:t>Είστε το κύκνειο άσμα της Μεταπολίτευσης και εκεί θα μείνετε, με την ψήφο του ελληνικού λαού, πολύ πιο σύντομα απ’ ό,τι φαντάζεστε.</w:t>
      </w:r>
    </w:p>
    <w:p w14:paraId="0980559E" w14:textId="77777777" w:rsidR="00BA128F" w:rsidRDefault="00BF6BD8">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80559F" w14:textId="77777777" w:rsidR="00BA128F" w:rsidRDefault="00BF6BD8">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Κων</w:t>
      </w:r>
      <w:r>
        <w:rPr>
          <w:rFonts w:eastAsia="Times New Roman"/>
          <w:szCs w:val="24"/>
        </w:rPr>
        <w:t>σταντίνο Τασούλα.</w:t>
      </w:r>
    </w:p>
    <w:p w14:paraId="098055A0" w14:textId="77777777" w:rsidR="00BA128F" w:rsidRDefault="00BF6BD8">
      <w:pPr>
        <w:spacing w:after="0" w:line="600" w:lineRule="auto"/>
        <w:ind w:firstLine="720"/>
        <w:jc w:val="both"/>
        <w:rPr>
          <w:rFonts w:eastAsia="Times New Roman"/>
          <w:szCs w:val="24"/>
        </w:rPr>
      </w:pPr>
      <w:r>
        <w:rPr>
          <w:rFonts w:eastAsia="Times New Roman"/>
          <w:szCs w:val="24"/>
        </w:rPr>
        <w:t xml:space="preserve">Τον λόγο έχει ο κ. Ευστάθιος Παναγούλης, </w:t>
      </w:r>
      <w:r>
        <w:rPr>
          <w:rFonts w:eastAsia="Times New Roman"/>
          <w:szCs w:val="24"/>
        </w:rPr>
        <w:t xml:space="preserve">Ανεξάρτητος </w:t>
      </w:r>
      <w:r>
        <w:rPr>
          <w:rFonts w:eastAsia="Times New Roman"/>
          <w:szCs w:val="24"/>
        </w:rPr>
        <w:t>Βουλευτής, για επτά λεπτά.</w:t>
      </w:r>
    </w:p>
    <w:p w14:paraId="098055A1" w14:textId="77777777" w:rsidR="00BA128F" w:rsidRDefault="00BF6BD8">
      <w:pPr>
        <w:spacing w:after="0" w:line="600" w:lineRule="auto"/>
        <w:ind w:firstLine="720"/>
        <w:jc w:val="both"/>
        <w:rPr>
          <w:rFonts w:eastAsia="Times New Roman"/>
          <w:szCs w:val="24"/>
        </w:rPr>
      </w:pPr>
      <w:r>
        <w:rPr>
          <w:rFonts w:eastAsia="Times New Roman"/>
          <w:b/>
          <w:szCs w:val="24"/>
        </w:rPr>
        <w:t xml:space="preserve">ΕΥΣΤΑΘΙΟΣ ΠΑΝΑΓΟΥΛΗΣ: </w:t>
      </w:r>
      <w:r>
        <w:rPr>
          <w:rFonts w:eastAsia="Times New Roman"/>
          <w:szCs w:val="24"/>
        </w:rPr>
        <w:t>Κύριε Πρόεδρε, η Κυβέρνηση του ΣΥΡΙΖΑ με το συνεταιράκι της, το κόμμα των κόκκινων γραμμών, μου θυμίζουν το λαϊκό άσμα «Πάρε ό,τι θέλεις</w:t>
      </w:r>
      <w:r>
        <w:rPr>
          <w:rFonts w:eastAsia="Times New Roman"/>
          <w:szCs w:val="24"/>
        </w:rPr>
        <w:t xml:space="preserve"> παλιατζή»! Έχουν φυσικά και τον αναπληρωτή. Για να εκβιάζουν το κόμμα των κόκκινων γραμμών, έχουν τον καινούριο εκπρόσωπο του Μαντείου των Δελφών, τον κ. Βασίλη Λεβέντη.</w:t>
      </w:r>
    </w:p>
    <w:p w14:paraId="098055A2" w14:textId="77777777" w:rsidR="00BA128F" w:rsidRDefault="00BF6BD8">
      <w:pPr>
        <w:spacing w:after="0" w:line="600" w:lineRule="auto"/>
        <w:ind w:firstLine="720"/>
        <w:jc w:val="both"/>
        <w:rPr>
          <w:rFonts w:eastAsia="Times New Roman"/>
          <w:szCs w:val="24"/>
        </w:rPr>
      </w:pPr>
      <w:r>
        <w:rPr>
          <w:rFonts w:eastAsia="Times New Roman"/>
          <w:szCs w:val="24"/>
        </w:rPr>
        <w:t>«Το Ελληνικό δεν πωλείται». Θυμάμαι ήταν οι περιφερειακές εκλογές του 2014, όταν ο κα</w:t>
      </w:r>
      <w:r>
        <w:rPr>
          <w:rFonts w:eastAsia="Times New Roman"/>
          <w:szCs w:val="24"/>
        </w:rPr>
        <w:t>ταξιωμένος και αδικημένος δήμαρχος Ελληνικού, ο κ. Χρήστος Κορτζίδης, έκανε συγκέντρωση στο δημαρχείο του Ελληνικού, στην οποία ήταν πάρα πολύς κόσμος, στελέχη και του ΣΥΡΙΖΑ και άλλων κομμάτων της Αντιπολίτευσης τότε. Είχε μιλήσει ο κύριος Πρόεδρος του ΣΥ</w:t>
      </w:r>
      <w:r>
        <w:rPr>
          <w:rFonts w:eastAsia="Times New Roman"/>
          <w:szCs w:val="24"/>
        </w:rPr>
        <w:t>ΡΙΖΑ και είχε πει ότι το Ελληνικό δεν θα πουληθεί ποτέ. Όχι μόνο πωλείται το Ελληνικό, αλλά πωλείται αυτή τη στιγμή σε μια εξευτελιστική τιμή. Είμαι εναντίον της πώλησης και θα σας εξηγήσω γιατί. Είμαι γέννημα–θρέμμα της περιοχής όταν η Γλυφάδα είχε χίλιου</w:t>
      </w:r>
      <w:r>
        <w:rPr>
          <w:rFonts w:eastAsia="Times New Roman"/>
          <w:szCs w:val="24"/>
        </w:rPr>
        <w:t xml:space="preserve">ς κατοίκους, όταν ο Άλιμος –τα Σούρμενα όπως τα λέγαμε την εποχή εκείνη- και η Αργυρούπολη δεν ξεπερνούσαν τους δυόμισι χιλιάδες κατοίκους. </w:t>
      </w:r>
    </w:p>
    <w:p w14:paraId="098055A3" w14:textId="77777777" w:rsidR="00BA128F" w:rsidRDefault="00BF6BD8">
      <w:pPr>
        <w:spacing w:after="0" w:line="600" w:lineRule="auto"/>
        <w:ind w:firstLine="720"/>
        <w:jc w:val="both"/>
        <w:rPr>
          <w:rFonts w:eastAsia="Times New Roman"/>
          <w:szCs w:val="24"/>
        </w:rPr>
      </w:pPr>
      <w:r>
        <w:rPr>
          <w:rFonts w:eastAsia="Times New Roman"/>
          <w:szCs w:val="24"/>
        </w:rPr>
        <w:t>Το θέμα είναι ότι αυτή τη στιγμή το Ελληνικό πωλείται σε μια εξευτελιστική τιμή. Στις περιοχές που ανέφερα και στου</w:t>
      </w:r>
      <w:r>
        <w:rPr>
          <w:rFonts w:eastAsia="Times New Roman"/>
          <w:szCs w:val="24"/>
        </w:rPr>
        <w:t>ς όμορους δήμους το τετραγωνικό δεν πωλείται κάτω από 600 ευρώ και φτάνει 1.500 και 1.700 ευρώ και το Ελληνικό έρχονται και το πωλούν στον κ. Λάτση 150 ευρώ το τετραγωνικό μέτρο.</w:t>
      </w:r>
    </w:p>
    <w:p w14:paraId="098055A4" w14:textId="77777777" w:rsidR="00BA128F" w:rsidRDefault="00BF6BD8">
      <w:pPr>
        <w:spacing w:after="0" w:line="600" w:lineRule="auto"/>
        <w:ind w:firstLine="720"/>
        <w:jc w:val="both"/>
        <w:rPr>
          <w:rFonts w:eastAsia="Times New Roman"/>
          <w:szCs w:val="24"/>
        </w:rPr>
      </w:pPr>
      <w:r>
        <w:rPr>
          <w:rFonts w:eastAsia="Times New Roman"/>
          <w:szCs w:val="24"/>
        </w:rPr>
        <w:t xml:space="preserve">Κυρίες και κύριοι συνάδελφοι, προσέξτε τι θα σας πω: Θα ξεσπάσει το σκάνδαλο </w:t>
      </w:r>
      <w:r>
        <w:rPr>
          <w:rFonts w:eastAsia="Times New Roman"/>
          <w:szCs w:val="24"/>
        </w:rPr>
        <w:t xml:space="preserve">αυτό. Ορισμένοι πληρώνουν μια επιταγή απέναντι στον </w:t>
      </w:r>
      <w:r>
        <w:rPr>
          <w:rFonts w:eastAsia="Times New Roman"/>
          <w:szCs w:val="24"/>
        </w:rPr>
        <w:t>Ό</w:t>
      </w:r>
      <w:r>
        <w:rPr>
          <w:rFonts w:eastAsia="Times New Roman"/>
          <w:szCs w:val="24"/>
        </w:rPr>
        <w:t>μιλο Λάτση. Το σκάνδαλο θα είναι μεγαλύτερο από το σκάνδαλο Καλογρίτσα.</w:t>
      </w:r>
    </w:p>
    <w:p w14:paraId="098055A5" w14:textId="77777777" w:rsidR="00BA128F" w:rsidRDefault="00BF6BD8">
      <w:pPr>
        <w:spacing w:after="0" w:line="600" w:lineRule="auto"/>
        <w:ind w:firstLine="720"/>
        <w:jc w:val="both"/>
        <w:rPr>
          <w:rFonts w:eastAsia="Times New Roman"/>
          <w:szCs w:val="24"/>
        </w:rPr>
      </w:pPr>
      <w:r>
        <w:rPr>
          <w:rFonts w:eastAsia="Times New Roman"/>
          <w:szCs w:val="24"/>
        </w:rPr>
        <w:t>Και σας ρωτάω εγώ καλοπροαίρετα και ιδιαίτερα εσάς, φίλοι του ΣΥΡΙΖΑ: Ποιο ήταν το μεγαλύτερο σκάνδαλο της Αντιπολίτευσης; Το μεγαλ</w:t>
      </w:r>
      <w:r>
        <w:rPr>
          <w:rFonts w:eastAsia="Times New Roman"/>
          <w:szCs w:val="24"/>
        </w:rPr>
        <w:t xml:space="preserve">ύτερο σκάνδαλο είχαμε πει ότι ήταν του κ. Κοσκωτά, 20 δισεκατομμύρια, δηλαδή 60 εκατομμύρια ευρώ. Μετά να βάλουμε και του Τσοχατζόπουλου. Πόσα ήταν; Ήταν 30, 40, 50 εκατομμύρια. Φτάνουμε στα 100 εκατομμύρια. Και ένας αεριτζής, που παριστάνει τον εργολάβο, </w:t>
      </w:r>
      <w:r>
        <w:rPr>
          <w:rFonts w:eastAsia="Times New Roman"/>
          <w:szCs w:val="24"/>
        </w:rPr>
        <w:t xml:space="preserve">έχει πάρει 127 εκατομμύρια και κάτι ψιλά. Ποιο είναι, λοιπόν, το μεγαλύτερο σκάνδαλο όλων των εποχών; </w:t>
      </w:r>
    </w:p>
    <w:p w14:paraId="098055A6" w14:textId="77777777" w:rsidR="00BA128F" w:rsidRDefault="00BF6BD8">
      <w:pPr>
        <w:spacing w:after="0" w:line="600" w:lineRule="auto"/>
        <w:ind w:firstLine="720"/>
        <w:jc w:val="both"/>
        <w:rPr>
          <w:rFonts w:eastAsia="Times New Roman"/>
          <w:szCs w:val="24"/>
        </w:rPr>
      </w:pPr>
      <w:r>
        <w:rPr>
          <w:rFonts w:eastAsia="Times New Roman"/>
          <w:szCs w:val="24"/>
        </w:rPr>
        <w:t xml:space="preserve">Είδαμε χθες έναν σοβαρό επιχειρηματία –εγώ δεν έχω κόμπλεξ-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για τα δάνεια των κομμάτων κ.λπ., τον κ. Γιάννη Βαρδινογιάννη, ο οπο</w:t>
      </w:r>
      <w:r>
        <w:rPr>
          <w:rFonts w:eastAsia="Times New Roman"/>
          <w:szCs w:val="24"/>
        </w:rPr>
        <w:t>ίος είπε ότι πάνω από 15 με 17 εκατομμύρια δεν μπορεί να βγει αυτή η ιστορία. Και μαζεύτηκαν οι αεριτζήδες με τον «λαγό» τον κ. Σαββίδη και τους άλλους και έδιναν αμύθητα ποσά. Και ο κ. Καλογρίτσας. Ο κ. Καλογρίτσας χρωστάει στους εργαζόμενους. Ο κ. Καλογρ</w:t>
      </w:r>
      <w:r>
        <w:rPr>
          <w:rFonts w:eastAsia="Times New Roman"/>
          <w:szCs w:val="24"/>
        </w:rPr>
        <w:t xml:space="preserve">ίτσας δεν έχει να πάρει </w:t>
      </w:r>
      <w:r>
        <w:rPr>
          <w:rFonts w:eastAsia="Times New Roman"/>
          <w:szCs w:val="24"/>
        </w:rPr>
        <w:t>ούτε</w:t>
      </w:r>
      <w:r>
        <w:rPr>
          <w:rFonts w:eastAsia="Times New Roman"/>
          <w:szCs w:val="24"/>
        </w:rPr>
        <w:t xml:space="preserve"> χαρτομάντιλο για να σκουπίσει τον ιδρώτα του. Και τον παρουσιάσατε ως έναν μεγάλο επενδυτή. Έβαλε ενέχυρο, λέει, κάτι χωράφια στην Ιθάκη.</w:t>
      </w:r>
    </w:p>
    <w:p w14:paraId="098055A7" w14:textId="77777777" w:rsidR="00BA128F" w:rsidRDefault="00BF6BD8">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Κύριε Υπουργέ, μη γελάτε. Εσείς τα έχετε υπογράψει, η Κυβέρνη</w:t>
      </w:r>
      <w:r>
        <w:rPr>
          <w:rFonts w:eastAsia="Times New Roman"/>
          <w:szCs w:val="24"/>
        </w:rPr>
        <w:t>ση.</w:t>
      </w:r>
    </w:p>
    <w:p w14:paraId="098055A8" w14:textId="77777777" w:rsidR="00BA128F" w:rsidRDefault="00BF6BD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Κωνσταντινόπουλε, σας παρακαλώ μη διακόπτετε.</w:t>
      </w:r>
    </w:p>
    <w:p w14:paraId="098055A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Όλες οι συμβάσεις του κ. Καλογρίτσα υπογράφθηκαν επί των ημερών σας. </w:t>
      </w:r>
    </w:p>
    <w:p w14:paraId="098055A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Εσύ, εσύ, εσύ! Να το θυμάσαι. </w:t>
      </w:r>
    </w:p>
    <w:p w14:paraId="098055AB"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παρακαλώ!</w:t>
      </w:r>
    </w:p>
    <w:p w14:paraId="098055A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Όλες οι συμβάσεις υπογράφθηκαν επί των ημερών σας.</w:t>
      </w:r>
    </w:p>
    <w:p w14:paraId="098055AD"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(Αναστάσιος Κουράκ</w:t>
      </w:r>
      <w:r>
        <w:rPr>
          <w:rFonts w:eastAsia="Times New Roman"/>
          <w:b/>
          <w:bCs/>
        </w:rPr>
        <w:t>ης):</w:t>
      </w:r>
      <w:r>
        <w:rPr>
          <w:rFonts w:eastAsia="Times New Roman" w:cs="Times New Roman"/>
          <w:szCs w:val="24"/>
        </w:rPr>
        <w:t xml:space="preserve"> Κύριε Υπουργέ, δεν ακούγεστε. </w:t>
      </w:r>
    </w:p>
    <w:p w14:paraId="098055A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Όλοι αυτοί οι δήθεν επιχειρηματίες είναι παιδάκια σας! Λουστείτε τους! Μη μας κοροϊδεύετε εμάς.</w:t>
      </w:r>
    </w:p>
    <w:p w14:paraId="098055AF"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Υπουργέ, σας παρακαλώ. Όχι διάλογος έτσι.</w:t>
      </w:r>
    </w:p>
    <w:p w14:paraId="098055B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Την εταιρεία του κ. Τσίπρα έχει αγοράσει ο κ. Καλογρίτσας. </w:t>
      </w:r>
    </w:p>
    <w:p w14:paraId="098055B1"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Μα, δεν γίνεται διάλογος έτσι. Σας παρακαλώ. Δεν είναι Αίθουσα αυτή, δεν γίνεται διάλ</w:t>
      </w:r>
      <w:r>
        <w:rPr>
          <w:rFonts w:eastAsia="Times New Roman" w:cs="Times New Roman"/>
          <w:szCs w:val="24"/>
        </w:rPr>
        <w:t>ογος έτσι.</w:t>
      </w:r>
    </w:p>
    <w:p w14:paraId="098055B2" w14:textId="77777777" w:rsidR="00BA128F" w:rsidRDefault="00BF6BD8">
      <w:pPr>
        <w:spacing w:after="0" w:line="600" w:lineRule="auto"/>
        <w:ind w:firstLine="720"/>
        <w:jc w:val="both"/>
        <w:rPr>
          <w:rFonts w:eastAsia="Times New Roman" w:cs="Times New Roman"/>
          <w:b/>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Δεν είναι δυνατόν! Το θράσος…</w:t>
      </w:r>
    </w:p>
    <w:p w14:paraId="098055B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Κάτσε κάτω, ρε! Να καθίσεις κάτω! </w:t>
      </w:r>
    </w:p>
    <w:p w14:paraId="098055B4"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παρακαλώ, δεν γίνεται διάλογος έτσι. </w:t>
      </w:r>
    </w:p>
    <w:p w14:paraId="098055B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ΤΣΙΡΩΝΗΣ (Αναπληρωτής Υπουργός Περιβάλλοντος και Ενέργειας): </w:t>
      </w:r>
      <w:r>
        <w:rPr>
          <w:rFonts w:eastAsia="Times New Roman" w:cs="Times New Roman"/>
          <w:szCs w:val="24"/>
        </w:rPr>
        <w:t>Χρόνια τους ταΐζατε! Όλες οι συμβάσεις είναι δικές σας!</w:t>
      </w:r>
    </w:p>
    <w:p w14:paraId="098055B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Να καθίσει κάτω, γιατί διέκοψε τον ομιλητή.</w:t>
      </w:r>
    </w:p>
    <w:p w14:paraId="098055B7"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παρακαλώ, διακόψαμε τον κ. Π</w:t>
      </w:r>
      <w:r>
        <w:rPr>
          <w:rFonts w:eastAsia="Times New Roman" w:cs="Times New Roman"/>
          <w:szCs w:val="24"/>
        </w:rPr>
        <w:t>αναγούλη.</w:t>
      </w:r>
    </w:p>
    <w:p w14:paraId="098055B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Κύριε Παναγούλη, συνεχίστε. Με συγχωρείτε για τη διακοπή. </w:t>
      </w:r>
    </w:p>
    <w:p w14:paraId="098055B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Υπουργέ, επειδή με διακόψατε…</w:t>
      </w:r>
    </w:p>
    <w:p w14:paraId="098055B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Εγώ; </w:t>
      </w:r>
    </w:p>
    <w:p w14:paraId="098055B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Ναι, με διακόψατε, μιλούσα. </w:t>
      </w:r>
    </w:p>
    <w:p w14:paraId="098055BC" w14:textId="77777777" w:rsidR="00BA128F" w:rsidRDefault="00BF6BD8">
      <w:pPr>
        <w:spacing w:after="0" w:line="600" w:lineRule="auto"/>
        <w:ind w:firstLine="720"/>
        <w:jc w:val="both"/>
        <w:rPr>
          <w:rFonts w:eastAsia="Times New Roman" w:cs="Times New Roman"/>
          <w:szCs w:val="24"/>
        </w:rPr>
      </w:pPr>
      <w:r>
        <w:rPr>
          <w:rFonts w:eastAsia="Times New Roman"/>
          <w:b/>
          <w:bCs/>
          <w:color w:val="242424"/>
          <w:szCs w:val="24"/>
        </w:rPr>
        <w:t>ΙΩ</w:t>
      </w:r>
      <w:r>
        <w:rPr>
          <w:rFonts w:eastAsia="Times New Roman"/>
          <w:b/>
          <w:bCs/>
          <w:color w:val="242424"/>
          <w:szCs w:val="24"/>
        </w:rPr>
        <w:t>ΑΝΝΗΣ ΤΣΙΡΩΝΗΣ (Αναπληρωτής Υπουργός Περιβάλλοντος και Ενέργειας):</w:t>
      </w:r>
      <w:r>
        <w:rPr>
          <w:rFonts w:eastAsia="Times New Roman" w:cs="Times New Roman"/>
          <w:szCs w:val="24"/>
        </w:rPr>
        <w:t xml:space="preserve"> Ο κ. Κωνσταντινόπουλος.</w:t>
      </w:r>
    </w:p>
    <w:p w14:paraId="098055B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Θέλω να σας πω κάτι. Μου θυμίζετε, όταν σας ακούω –όχι μόνο σήμερα, αλλά και άλλοτε- εκείνο τον οικολόγο που είναι εναντίον του κυνηγιού των αγ</w:t>
      </w:r>
      <w:r>
        <w:rPr>
          <w:rFonts w:eastAsia="Times New Roman" w:cs="Times New Roman"/>
          <w:szCs w:val="24"/>
        </w:rPr>
        <w:t xml:space="preserve">ρίων ζώων για τις γούνες και πάει την ίδια στιγμή στο γουναράδικο και απαιτεί από το γουναρά γούνα που να αποτελείται από σαράντα δύο ζώα. </w:t>
      </w:r>
    </w:p>
    <w:p w14:paraId="098055B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 κ. Τσακαλώτος προηγουμένως μας μίλησε για την οικονομία. Ο κ. Τσακαλώτος από τον Απρίλιο δεν έχει εμφανιστεί στη Β</w:t>
      </w:r>
      <w:r>
        <w:rPr>
          <w:rFonts w:eastAsia="Times New Roman" w:cs="Times New Roman"/>
          <w:szCs w:val="24"/>
        </w:rPr>
        <w:t>ουλή για επίκαιρη ερώτηση που έχει υποβληθεί για έκτη ή έβδομη φορά. Του έχω κάνει ερώτηση εδώ και δυόμισι μήνες και όπως προβλέπει ο Κανονισμός, πρέπει να απαντήσει σε είκοσι πέντε μέρες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το εάν έχει επαναπατρίσει το 1 εκατομμύριο και κάτι ψιλά, που ε</w:t>
      </w:r>
      <w:r>
        <w:rPr>
          <w:rFonts w:eastAsia="Times New Roman" w:cs="Times New Roman"/>
          <w:szCs w:val="24"/>
        </w:rPr>
        <w:t>ίχε στις ξένες τράπεζες</w:t>
      </w:r>
      <w:r>
        <w:rPr>
          <w:rFonts w:eastAsia="Times New Roman" w:cs="Times New Roman"/>
          <w:szCs w:val="24"/>
        </w:rPr>
        <w:t>;</w:t>
      </w:r>
      <w:r>
        <w:rPr>
          <w:rFonts w:eastAsia="Times New Roman" w:cs="Times New Roman"/>
          <w:szCs w:val="24"/>
        </w:rPr>
        <w:t xml:space="preserve"> Δεν έχει απαντήσει. Και έρχεται να μας μιλήσει σήμερα για τις εκατό δόσεις. Ποιες εκατό δόσεις; Ξέρετε, πόσοι σήμερα εκπληρώνουν τις υποχρεώσεις τους απέναντι στις εκατό δόσεις, κύριοι συνάδελφοι; Ούτε το 50%. </w:t>
      </w:r>
    </w:p>
    <w:p w14:paraId="098055B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να μπούμε στο θέ</w:t>
      </w:r>
      <w:r>
        <w:rPr>
          <w:rFonts w:eastAsia="Times New Roman" w:cs="Times New Roman"/>
          <w:szCs w:val="24"/>
        </w:rPr>
        <w:t xml:space="preserve">μα, εγώ είμαι υπέρ των επενδύσεων. Είμαι, όμως, εναντίον στη συγκεκριμένη επένδυση. Γιατί, τι θα γίνει; Οι όμοροι δήμοι και ο νότιος τομέας, όταν ολοκληρωθεί αυτό το έργο –και θα σας πω πώς θα ολοκληρωθεί- θα έχουν γίνει ένα απέραντο νεκροταφείο, γιατί θα </w:t>
      </w:r>
      <w:r>
        <w:rPr>
          <w:rFonts w:eastAsia="Times New Roman" w:cs="Times New Roman"/>
          <w:szCs w:val="24"/>
        </w:rPr>
        <w:t xml:space="preserve">κλείσουν όλα τα μαγαζιά. Ο Μιλτιάδης Βαρβιτσιώτης το ξέρει, Γλυφαδιώτης είναι. </w:t>
      </w:r>
    </w:p>
    <w:p w14:paraId="098055C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κλείσουν όλα τα μαγαζιά στη Γλυφάδα, στην Αργυρούπολη, στον Άλιμο, στην Καλλιθέα, στο Μοσχάτο. Θα χαθούν χιλιάδες θέσεις εργασίας μπροστά σε αυτές που θα δημιουργηθούν. Αυτή</w:t>
      </w:r>
      <w:r>
        <w:rPr>
          <w:rFonts w:eastAsia="Times New Roman" w:cs="Times New Roman"/>
          <w:szCs w:val="24"/>
        </w:rPr>
        <w:t xml:space="preserve"> είναι η πραγματικότητα. </w:t>
      </w:r>
    </w:p>
    <w:p w14:paraId="098055C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μία κινέζικη παροιμία λέει «όταν το δάχτυλο δείχνει τη σελήνη, ο βλάκας κοιτάει το δάχτυλο». Πιστεύετε ότι ο </w:t>
      </w:r>
      <w:r>
        <w:rPr>
          <w:rFonts w:eastAsia="Times New Roman" w:cs="Times New Roman"/>
          <w:szCs w:val="24"/>
        </w:rPr>
        <w:t>Ό</w:t>
      </w:r>
      <w:r>
        <w:rPr>
          <w:rFonts w:eastAsia="Times New Roman" w:cs="Times New Roman"/>
          <w:szCs w:val="24"/>
        </w:rPr>
        <w:t>μιλος Λάτση πρόκειται να βάλει έστω και 1 ευρώ για την επένδυση; Θα το δούμε. Εδώ θα είμασ</w:t>
      </w:r>
      <w:r>
        <w:rPr>
          <w:rFonts w:eastAsia="Times New Roman" w:cs="Times New Roman"/>
          <w:szCs w:val="24"/>
        </w:rPr>
        <w:t>τε, κύριοι συνάδελφοι, υγεία να έχουμε.</w:t>
      </w:r>
    </w:p>
    <w:p w14:paraId="098055C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 πρώτο έργο που θα γίνει θα είναι το καζίνο. Και με τα λεφτά από το καζίνο των πέντε εκατομμυρίων </w:t>
      </w:r>
      <w:r>
        <w:rPr>
          <w:rFonts w:eastAsia="Times New Roman" w:cs="Times New Roman"/>
          <w:szCs w:val="24"/>
        </w:rPr>
        <w:t xml:space="preserve">κατοίκων, </w:t>
      </w:r>
      <w:r>
        <w:rPr>
          <w:rFonts w:eastAsia="Times New Roman" w:cs="Times New Roman"/>
          <w:szCs w:val="24"/>
        </w:rPr>
        <w:t xml:space="preserve">από τα οποία αποτελείται σήμερα το </w:t>
      </w:r>
      <w:r>
        <w:rPr>
          <w:rFonts w:eastAsia="Times New Roman" w:cs="Times New Roman"/>
          <w:szCs w:val="24"/>
        </w:rPr>
        <w:t>λ</w:t>
      </w:r>
      <w:r>
        <w:rPr>
          <w:rFonts w:eastAsia="Times New Roman" w:cs="Times New Roman"/>
          <w:szCs w:val="24"/>
        </w:rPr>
        <w:t xml:space="preserve">εκανοπέδιο της Αττικής, θα αρχίσει να </w:t>
      </w:r>
      <w:r>
        <w:rPr>
          <w:rFonts w:eastAsia="Times New Roman" w:cs="Times New Roman"/>
          <w:szCs w:val="24"/>
        </w:rPr>
        <w:t>κ</w:t>
      </w:r>
      <w:r>
        <w:rPr>
          <w:rFonts w:eastAsia="Times New Roman" w:cs="Times New Roman"/>
          <w:szCs w:val="24"/>
        </w:rPr>
        <w:t xml:space="preserve">τίζει τα έργα. Αυτό έχει συμφωνηθεί, ότι το πρώτο έργο που θα γίνει, θα είναι το καζίνο. </w:t>
      </w:r>
    </w:p>
    <w:p w14:paraId="098055C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Αν έχετε την τόλμη, κύριοι του ΣΥΡΙΖΑ και του κόμματος των κόκκινων γραμμών, γιατί δεν φέρνετε μία τροπολογία, που να λέει ότι στο καζίνο θα επιτρέπεται να μπαίνουν ό</w:t>
      </w:r>
      <w:r>
        <w:rPr>
          <w:rFonts w:eastAsia="Times New Roman" w:cs="Times New Roman"/>
          <w:szCs w:val="24"/>
        </w:rPr>
        <w:t xml:space="preserve">σοι έχουν ετήσιο εισόδημα τουλάχιστον από 40.000 ευρώ και ότι θα απαγορεύεται η είσοδος των κατοίκων των όμορων δήμων; Αυτό υπάρχει στην Ευρώπη, εάν θέλετε να ξέρετε. </w:t>
      </w:r>
    </w:p>
    <w:p w14:paraId="098055C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Εδώ θέλετε με αυτά τα λεφτά να κάνει ο κ. Λάτσης το μεγάλο έργο που το πήρε κοψοχρονιά, </w:t>
      </w:r>
      <w:r>
        <w:rPr>
          <w:rFonts w:eastAsia="Times New Roman" w:cs="Times New Roman"/>
          <w:szCs w:val="24"/>
        </w:rPr>
        <w:t xml:space="preserve">γιατί βγάζει κάποιο γραμμάτιο. Θα πούμε ποιο γραμμάτιο μελλοντικά. </w:t>
      </w:r>
    </w:p>
    <w:p w14:paraId="098055C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όνομα του χρέους, κυρίες και κύριοι συνάδελφοι, δεν μπορεί να εξυπηρετηθεί αυτή η πώληση. Θυσιάσατε μισθούς, συντάξεις και δικαιώματα. Και θυσιάζεται και αυτός ο πολύτιμος χώρος. Όπως </w:t>
      </w:r>
      <w:r>
        <w:rPr>
          <w:rFonts w:eastAsia="Times New Roman" w:cs="Times New Roman"/>
          <w:szCs w:val="24"/>
        </w:rPr>
        <w:t xml:space="preserve">θυσιάστηκε, κυρίες και κύριοι συνάδελφοι, το λιμάνι της αγωνίας, τα αεροδρόμια,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αντί του εξευτελιστικού τιμήματος των 50 εκατομμυρίων ευρώ, ενώ έχει εξαθλιωθεί η δημόσια υγεία! Τριάντα πέντε χιλιάδες </w:t>
      </w:r>
      <w:r>
        <w:rPr>
          <w:rFonts w:eastAsia="Times New Roman" w:cs="Times New Roman"/>
          <w:szCs w:val="24"/>
        </w:rPr>
        <w:t>εργαζόμενοι</w:t>
      </w:r>
      <w:r>
        <w:rPr>
          <w:rFonts w:eastAsia="Times New Roman" w:cs="Times New Roman"/>
          <w:szCs w:val="24"/>
        </w:rPr>
        <w:t xml:space="preserve"> λείπουν αυτή τη στιγμή από τη δ</w:t>
      </w:r>
      <w:r>
        <w:rPr>
          <w:rFonts w:eastAsia="Times New Roman" w:cs="Times New Roman"/>
          <w:szCs w:val="24"/>
        </w:rPr>
        <w:t>ημόσια υγεία, από τα νοσοκομεία!</w:t>
      </w:r>
    </w:p>
    <w:p w14:paraId="098055C6" w14:textId="77777777" w:rsidR="00BA128F" w:rsidRDefault="00BF6BD8">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98055C7" w14:textId="77777777" w:rsidR="00BA128F" w:rsidRDefault="00BF6BD8">
      <w:pPr>
        <w:spacing w:after="0" w:line="600" w:lineRule="auto"/>
        <w:ind w:firstLine="720"/>
        <w:jc w:val="both"/>
        <w:rPr>
          <w:rFonts w:eastAsia="Times New Roman"/>
          <w:bCs/>
        </w:rPr>
      </w:pPr>
      <w:r>
        <w:rPr>
          <w:rFonts w:eastAsia="Times New Roman"/>
          <w:bCs/>
        </w:rPr>
        <w:t>Κύριε Πρόεδρε, με διέκοψε ο Υπουργός.</w:t>
      </w:r>
    </w:p>
    <w:p w14:paraId="098055C8" w14:textId="77777777" w:rsidR="00BA128F" w:rsidRDefault="00BF6BD8">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Σας έδωσα τρία λεπτά επιπλέον, κύριε Παναγούλη.</w:t>
      </w:r>
    </w:p>
    <w:p w14:paraId="098055C9" w14:textId="77777777" w:rsidR="00BA128F" w:rsidRDefault="00BF6BD8">
      <w:pPr>
        <w:spacing w:after="0" w:line="600" w:lineRule="auto"/>
        <w:ind w:firstLine="720"/>
        <w:jc w:val="both"/>
        <w:rPr>
          <w:rFonts w:eastAsia="Times New Roman"/>
          <w:bCs/>
        </w:rPr>
      </w:pPr>
      <w:r>
        <w:rPr>
          <w:rFonts w:eastAsia="Times New Roman"/>
          <w:b/>
          <w:bCs/>
        </w:rPr>
        <w:t xml:space="preserve">ΕΥΣΤΑΘΙΟΣ ΠΑΝΑΓΟΥΛΗΣ: </w:t>
      </w:r>
      <w:r>
        <w:rPr>
          <w:rFonts w:eastAsia="Times New Roman"/>
          <w:bCs/>
        </w:rPr>
        <w:t>Και άλλα τρία λεπτά θα μου δώσετε που με διέκοψε ο κ. Γεωργιάδης.</w:t>
      </w:r>
    </w:p>
    <w:p w14:paraId="098055CA" w14:textId="77777777" w:rsidR="00BA128F" w:rsidRDefault="00BF6BD8">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 όχι, βέβαια. Σας παρακαλώ ολοκληρώστε τη σκέψη σας.</w:t>
      </w:r>
    </w:p>
    <w:p w14:paraId="098055CB" w14:textId="77777777" w:rsidR="00BA128F" w:rsidRDefault="00BF6BD8">
      <w:pPr>
        <w:spacing w:after="0" w:line="600" w:lineRule="auto"/>
        <w:ind w:firstLine="720"/>
        <w:jc w:val="both"/>
        <w:rPr>
          <w:rFonts w:eastAsia="Times New Roman" w:cs="Times New Roman"/>
          <w:szCs w:val="24"/>
        </w:rPr>
      </w:pPr>
      <w:r>
        <w:rPr>
          <w:rFonts w:eastAsia="Times New Roman"/>
          <w:b/>
          <w:bCs/>
        </w:rPr>
        <w:t xml:space="preserve">ΕΥΣΤΑΘΙΟΣ ΠΑΝΑΓΟΥΛΗΣ: </w:t>
      </w:r>
      <w:r>
        <w:rPr>
          <w:rFonts w:eastAsia="Times New Roman"/>
          <w:bCs/>
        </w:rPr>
        <w:t>Κ</w:t>
      </w:r>
      <w:r>
        <w:rPr>
          <w:rFonts w:eastAsia="Times New Roman" w:cs="Times New Roman"/>
          <w:szCs w:val="24"/>
        </w:rPr>
        <w:t>αι από την άλλη μεριά, δίνονται απλόχερα δάνεια 127 εκατ</w:t>
      </w:r>
      <w:r>
        <w:rPr>
          <w:rFonts w:eastAsia="Times New Roman" w:cs="Times New Roman"/>
          <w:szCs w:val="24"/>
        </w:rPr>
        <w:t>ομμυρίων ευρώ και κάτι ψιλών, όπως είπαμε, στον κ. Καλογρίτσα. Και τελειώνω.</w:t>
      </w:r>
    </w:p>
    <w:p w14:paraId="098055C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Σήμερα άκουσα στις ειδήσεις –δεν ξέρω αν αληθεύει- ότι εγκαινιάζεται η Αμυγδαλέζα. Και το λέω αυτό, γιατί ήμουν στην επιτροπή για τα δικαιώματα των φυλακισμένων, όταν ήμουν στον Σ</w:t>
      </w:r>
      <w:r>
        <w:rPr>
          <w:rFonts w:eastAsia="Times New Roman" w:cs="Times New Roman"/>
          <w:szCs w:val="24"/>
        </w:rPr>
        <w:t xml:space="preserve">ΥΡΙΖΑ ως αντιπολίτευση. Πρόκειται για έναν απάνθρωπο χώρο που εμείς είχαμε καταγγείλει. Εγώ δεν τον είχα επισκεφθεί όταν η πρώην συνάδελφός μας, η κ. Κατριβάνου, ήταν </w:t>
      </w:r>
      <w:r>
        <w:rPr>
          <w:rFonts w:eastAsia="Times New Roman" w:cs="Times New Roman"/>
          <w:szCs w:val="24"/>
        </w:rPr>
        <w:t>π</w:t>
      </w:r>
      <w:r>
        <w:rPr>
          <w:rFonts w:eastAsia="Times New Roman" w:cs="Times New Roman"/>
          <w:szCs w:val="24"/>
        </w:rPr>
        <w:t>ρόεδρος, γιατί στο πίσω μέρος του μυαλού μου κάτι πήγαινε. Τον κλείσατε και τον επαναφέρ</w:t>
      </w:r>
      <w:r>
        <w:rPr>
          <w:rFonts w:eastAsia="Times New Roman" w:cs="Times New Roman"/>
          <w:szCs w:val="24"/>
        </w:rPr>
        <w:t>ετε.</w:t>
      </w:r>
    </w:p>
    <w:p w14:paraId="098055C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Δεν ξέρω αν τώρα μέσα στους όρους της επαναφοράς είναι να βάλετε στους κρατούμενους εκεί, μετανάστες και πρόσφυγες, και κα</w:t>
      </w:r>
      <w:r>
        <w:rPr>
          <w:rFonts w:eastAsia="Times New Roman" w:cs="Times New Roman"/>
          <w:szCs w:val="24"/>
        </w:rPr>
        <w:t>μ</w:t>
      </w:r>
      <w:r>
        <w:rPr>
          <w:rFonts w:eastAsia="Times New Roman" w:cs="Times New Roman"/>
          <w:szCs w:val="24"/>
        </w:rPr>
        <w:t>μιά μπάλα στο πόδι, όπως βλέπουμε στις αμερικάνικες ταινίες, να μην μπορούν να απομακρυνθούν καθόλου.</w:t>
      </w:r>
    </w:p>
    <w:p w14:paraId="098055C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Κύριε Πρόεδρε, αυτό το πωλ</w:t>
      </w:r>
      <w:r>
        <w:rPr>
          <w:rFonts w:eastAsia="Times New Roman" w:cs="Times New Roman"/>
          <w:szCs w:val="24"/>
        </w:rPr>
        <w:t xml:space="preserve">ητήριο είναι απαράδεκτο. Όλοι είμαστε υπέρ των επενδύσεων, κάτω από σωστούς όρους, όμως. Γι’ αυτούς τους λόγους, που ανέφερα και πολλούς άλλους -γιατί βλέπω έτοιμο τον αγαπητό εκπρόσωπο του κ. Λεβέντη να διαμαρτυρηθεί- θα καταψηφίσω εν γνώσει κι επειδή με </w:t>
      </w:r>
      <w:r>
        <w:rPr>
          <w:rFonts w:eastAsia="Times New Roman" w:cs="Times New Roman"/>
          <w:szCs w:val="24"/>
        </w:rPr>
        <w:t>την περιοχή με συνδέουν συναισθηματικοί λόγοι.</w:t>
      </w:r>
    </w:p>
    <w:p w14:paraId="098055CF" w14:textId="77777777" w:rsidR="00BA128F" w:rsidRDefault="00BF6BD8">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κύριε Παναγούλη.</w:t>
      </w:r>
    </w:p>
    <w:p w14:paraId="098055D0" w14:textId="77777777" w:rsidR="00BA128F" w:rsidRDefault="00BF6BD8">
      <w:pPr>
        <w:spacing w:after="0" w:line="600" w:lineRule="auto"/>
        <w:ind w:firstLine="720"/>
        <w:jc w:val="both"/>
        <w:rPr>
          <w:rFonts w:eastAsia="Times New Roman"/>
          <w:bCs/>
        </w:rPr>
      </w:pPr>
      <w:r>
        <w:rPr>
          <w:rFonts w:eastAsia="Times New Roman"/>
          <w:b/>
          <w:bCs/>
        </w:rPr>
        <w:t xml:space="preserve">ΕΥΣΤΑΘΙΟΣ ΠΑΝΑΓΟΥΛΗΣ: </w:t>
      </w:r>
      <w:r>
        <w:rPr>
          <w:rFonts w:eastAsia="Times New Roman"/>
          <w:bCs/>
        </w:rPr>
        <w:t>Τελειώνω με αυτό.</w:t>
      </w:r>
    </w:p>
    <w:p w14:paraId="098055D1" w14:textId="77777777" w:rsidR="00BA128F" w:rsidRDefault="00BF6BD8">
      <w:pPr>
        <w:spacing w:after="0" w:line="600" w:lineRule="auto"/>
        <w:ind w:firstLine="720"/>
        <w:jc w:val="both"/>
        <w:rPr>
          <w:rFonts w:eastAsia="Times New Roman"/>
          <w:bCs/>
        </w:rPr>
      </w:pPr>
      <w:r>
        <w:rPr>
          <w:rFonts w:eastAsia="Times New Roman"/>
          <w:bCs/>
        </w:rPr>
        <w:t>Ο κ. Τσακαλώτος πρέπει την Παρασκευή, επιτέλους, κύριε Πρόεδρε της Βουλής, κύριε Βούτση, να έρθει. Έξι φ</w:t>
      </w:r>
      <w:r>
        <w:rPr>
          <w:rFonts w:eastAsia="Times New Roman"/>
          <w:bCs/>
        </w:rPr>
        <w:t>ορές δεν έχει έρθει. Μήπως πρέπει να του κάνουμε βίαιη προσαγωγή; Δεν απαντά στις ερωτήσεις, κύριε Βούτση. Περνάει το εικοσιπενταήμερο.</w:t>
      </w:r>
    </w:p>
    <w:p w14:paraId="098055D2" w14:textId="77777777" w:rsidR="00BA128F" w:rsidRDefault="00BF6BD8">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Καλώς, κύριε Παναγούλη. Σας παρακαλώ.</w:t>
      </w:r>
    </w:p>
    <w:p w14:paraId="098055D3" w14:textId="77777777" w:rsidR="00BA128F" w:rsidRDefault="00BF6BD8">
      <w:pPr>
        <w:spacing w:after="0" w:line="600" w:lineRule="auto"/>
        <w:ind w:firstLine="720"/>
        <w:jc w:val="both"/>
        <w:rPr>
          <w:rFonts w:eastAsia="Times New Roman"/>
          <w:bCs/>
        </w:rPr>
      </w:pPr>
      <w:r>
        <w:rPr>
          <w:rFonts w:eastAsia="Times New Roman"/>
          <w:b/>
          <w:bCs/>
        </w:rPr>
        <w:t xml:space="preserve">ΕΥΣΤΑΘΙΟΣ ΠΑΝΑΓΟΥΛΗΣ: </w:t>
      </w:r>
      <w:r>
        <w:rPr>
          <w:rFonts w:eastAsia="Times New Roman"/>
          <w:bCs/>
        </w:rPr>
        <w:t>Κάνουμε επίκαιρη ερώτηση κ</w:t>
      </w:r>
      <w:r>
        <w:rPr>
          <w:rFonts w:eastAsia="Times New Roman"/>
          <w:bCs/>
        </w:rPr>
        <w:t xml:space="preserve">αι δεν εμφανίζεται. Και ήρθε σήμερα να μας μιλήσει για την οικονομία; </w:t>
      </w:r>
    </w:p>
    <w:p w14:paraId="098055D4" w14:textId="77777777" w:rsidR="00BA128F" w:rsidRDefault="00BF6BD8">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κύριε Παναγούλη.</w:t>
      </w:r>
    </w:p>
    <w:p w14:paraId="098055D5" w14:textId="77777777" w:rsidR="00BA128F" w:rsidRDefault="00BF6BD8">
      <w:pPr>
        <w:spacing w:after="0" w:line="600" w:lineRule="auto"/>
        <w:ind w:firstLine="720"/>
        <w:jc w:val="both"/>
        <w:rPr>
          <w:rFonts w:eastAsia="Times New Roman"/>
          <w:bCs/>
        </w:rPr>
      </w:pPr>
      <w:r>
        <w:rPr>
          <w:rFonts w:eastAsia="Times New Roman"/>
          <w:b/>
          <w:bCs/>
        </w:rPr>
        <w:t xml:space="preserve">ΕΥΣΤΑΘΙΟΣ ΠΑΝΑΓΟΥΛΗΣ: </w:t>
      </w:r>
      <w:r>
        <w:rPr>
          <w:rFonts w:eastAsia="Times New Roman"/>
          <w:bCs/>
        </w:rPr>
        <w:t>Τελειώνω με αυτό, κύριε Πρόεδρε.</w:t>
      </w:r>
    </w:p>
    <w:p w14:paraId="098055D6" w14:textId="77777777" w:rsidR="00BA128F" w:rsidRDefault="00BF6BD8">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Το ακούσαμε.</w:t>
      </w:r>
    </w:p>
    <w:p w14:paraId="098055D7" w14:textId="77777777" w:rsidR="00BA128F" w:rsidRDefault="00BF6BD8">
      <w:pPr>
        <w:spacing w:after="0" w:line="600" w:lineRule="auto"/>
        <w:ind w:firstLine="720"/>
        <w:jc w:val="both"/>
        <w:rPr>
          <w:rFonts w:eastAsia="Times New Roman"/>
          <w:bCs/>
        </w:rPr>
      </w:pPr>
      <w:r>
        <w:rPr>
          <w:rFonts w:eastAsia="Times New Roman"/>
          <w:b/>
          <w:bCs/>
        </w:rPr>
        <w:t>ΕΥΣΤΑΘΙΟΣ ΠΑΝΑΓΟΥΛ</w:t>
      </w:r>
      <w:r>
        <w:rPr>
          <w:rFonts w:eastAsia="Times New Roman"/>
          <w:b/>
          <w:bCs/>
        </w:rPr>
        <w:t xml:space="preserve">ΗΣ: </w:t>
      </w:r>
      <w:r>
        <w:rPr>
          <w:rFonts w:eastAsia="Times New Roman"/>
          <w:bCs/>
        </w:rPr>
        <w:t>Επειδή ο κ. Τσακαλώτος κουβαλά ένα κόκκινο σακίδιο στην πλάτη κι επειδή έχει πιστέψει ότι είναι ο διάδοχος του Τσε Γκεβάρα, γι’ αυτό δεν έρχεται;</w:t>
      </w:r>
    </w:p>
    <w:p w14:paraId="098055D8" w14:textId="77777777" w:rsidR="00BA128F" w:rsidRDefault="00BF6BD8">
      <w:pPr>
        <w:spacing w:after="0" w:line="600" w:lineRule="auto"/>
        <w:ind w:firstLine="720"/>
        <w:jc w:val="both"/>
        <w:rPr>
          <w:rFonts w:eastAsia="Times New Roman"/>
          <w:bCs/>
        </w:rPr>
      </w:pPr>
      <w:r>
        <w:rPr>
          <w:rFonts w:eastAsia="Times New Roman"/>
          <w:bCs/>
        </w:rPr>
        <w:t>Ευχαριστώ.</w:t>
      </w:r>
    </w:p>
    <w:p w14:paraId="098055D9" w14:textId="77777777" w:rsidR="00BA128F" w:rsidRDefault="00BF6BD8">
      <w:pPr>
        <w:spacing w:after="0" w:line="600" w:lineRule="auto"/>
        <w:ind w:firstLine="720"/>
        <w:jc w:val="center"/>
        <w:rPr>
          <w:rFonts w:eastAsia="Times New Roman"/>
          <w:bCs/>
        </w:rPr>
      </w:pPr>
      <w:r>
        <w:rPr>
          <w:rFonts w:eastAsia="Times New Roman"/>
          <w:bCs/>
        </w:rPr>
        <w:t>(Γέλωτες στην Αίθουσα)</w:t>
      </w:r>
    </w:p>
    <w:p w14:paraId="098055DA" w14:textId="77777777" w:rsidR="00BA128F" w:rsidRDefault="00BF6BD8">
      <w:pPr>
        <w:spacing w:after="0"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 xml:space="preserve">Τον λόγο έχει ο κ. Δημήτρης </w:t>
      </w:r>
      <w:r>
        <w:rPr>
          <w:rFonts w:eastAsia="Times New Roman"/>
          <w:bCs/>
        </w:rPr>
        <w:t>Κουκούτσης, Βουλευτής της Χρυσής Αυγής.</w:t>
      </w:r>
    </w:p>
    <w:p w14:paraId="098055DB" w14:textId="77777777" w:rsidR="00BA128F" w:rsidRDefault="00BF6BD8">
      <w:pPr>
        <w:spacing w:after="0" w:line="600" w:lineRule="auto"/>
        <w:ind w:firstLine="720"/>
        <w:jc w:val="both"/>
        <w:rPr>
          <w:rFonts w:eastAsia="Times New Roman"/>
          <w:bCs/>
        </w:rPr>
      </w:pPr>
      <w:r>
        <w:rPr>
          <w:rFonts w:eastAsia="Times New Roman"/>
          <w:bCs/>
        </w:rPr>
        <w:t>Κύριε Κουκούτση, έχετε τον λόγο.</w:t>
      </w:r>
    </w:p>
    <w:p w14:paraId="098055DC" w14:textId="77777777" w:rsidR="00BA128F" w:rsidRDefault="00BF6BD8">
      <w:pPr>
        <w:spacing w:after="0"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Κύριε Πρόεδρε!</w:t>
      </w:r>
    </w:p>
    <w:p w14:paraId="098055DD" w14:textId="77777777" w:rsidR="00BA128F" w:rsidRDefault="00BF6BD8">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Κύριε Καρρά, είστε αμέσως μετά.</w:t>
      </w:r>
    </w:p>
    <w:p w14:paraId="098055DE" w14:textId="77777777" w:rsidR="00BA128F" w:rsidRDefault="00BF6BD8">
      <w:pPr>
        <w:spacing w:after="0"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Κύριε Πρόεδρε, να παρακαλέσω τον κ. Παναγούλη να</w:t>
      </w:r>
      <w:r>
        <w:rPr>
          <w:rFonts w:eastAsia="Times New Roman"/>
          <w:bCs/>
        </w:rPr>
        <w:t xml:space="preserve"> μην φύγει, γιατί θέλω να δώσω απάντηση.</w:t>
      </w:r>
    </w:p>
    <w:p w14:paraId="098055DF" w14:textId="77777777" w:rsidR="00BA128F" w:rsidRDefault="00BF6BD8">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Ναι, αμέσως μετά τον κ. Κουκούτση.</w:t>
      </w:r>
    </w:p>
    <w:p w14:paraId="098055E0" w14:textId="77777777" w:rsidR="00BA128F" w:rsidRDefault="00BF6BD8">
      <w:pPr>
        <w:spacing w:after="0" w:line="600" w:lineRule="auto"/>
        <w:ind w:firstLine="720"/>
        <w:jc w:val="both"/>
        <w:rPr>
          <w:rFonts w:eastAsia="Times New Roman"/>
          <w:bCs/>
        </w:rPr>
      </w:pPr>
      <w:r>
        <w:rPr>
          <w:rFonts w:eastAsia="Times New Roman"/>
          <w:b/>
          <w:bCs/>
        </w:rPr>
        <w:t xml:space="preserve">ΕΥΣΤΑΘΙΟΣ ΠΑΝΑΓΟΥΛΗΣ: </w:t>
      </w:r>
      <w:r>
        <w:rPr>
          <w:rFonts w:eastAsia="Times New Roman"/>
          <w:bCs/>
        </w:rPr>
        <w:t>Πείτε ό,τι θέλετε. Δεν σας παρεξηγώ εγώ. Είμαι υπέρ του διαλόγου.</w:t>
      </w:r>
    </w:p>
    <w:p w14:paraId="098055E1" w14:textId="77777777" w:rsidR="00BA128F" w:rsidRDefault="00BF6BD8">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Ναι, καλώς.</w:t>
      </w:r>
    </w:p>
    <w:p w14:paraId="098055E2" w14:textId="77777777" w:rsidR="00BA128F" w:rsidRDefault="00BF6BD8">
      <w:pPr>
        <w:spacing w:after="0" w:line="600" w:lineRule="auto"/>
        <w:ind w:firstLine="720"/>
        <w:jc w:val="both"/>
        <w:rPr>
          <w:rFonts w:eastAsia="Times New Roman"/>
          <w:bCs/>
        </w:rPr>
      </w:pPr>
      <w:r>
        <w:rPr>
          <w:rFonts w:eastAsia="Times New Roman"/>
          <w:bCs/>
        </w:rPr>
        <w:t xml:space="preserve">Κύριε </w:t>
      </w:r>
      <w:r>
        <w:rPr>
          <w:rFonts w:eastAsia="Times New Roman"/>
          <w:bCs/>
        </w:rPr>
        <w:t>Κουκούτση, έχετε τον λόγο.</w:t>
      </w:r>
    </w:p>
    <w:p w14:paraId="098055E3" w14:textId="77777777" w:rsidR="00BA128F" w:rsidRDefault="00BF6BD8">
      <w:pPr>
        <w:spacing w:after="0" w:line="600" w:lineRule="auto"/>
        <w:ind w:firstLine="720"/>
        <w:jc w:val="both"/>
        <w:rPr>
          <w:rFonts w:eastAsia="Times New Roman"/>
          <w:bCs/>
        </w:rPr>
      </w:pPr>
      <w:r>
        <w:rPr>
          <w:rFonts w:eastAsia="Times New Roman"/>
          <w:b/>
          <w:bCs/>
        </w:rPr>
        <w:t>ΔΗΜΗΤΡΙΟΣ ΚΟΥΚΟΥΤΣΗΣ:</w:t>
      </w:r>
      <w:r>
        <w:rPr>
          <w:rFonts w:eastAsia="Times New Roman"/>
          <w:bCs/>
        </w:rPr>
        <w:t xml:space="preserve"> Ευχαριστώ, κύριε Πρόεδρε.</w:t>
      </w:r>
    </w:p>
    <w:p w14:paraId="098055E4" w14:textId="77777777" w:rsidR="00BA128F" w:rsidRDefault="00BF6BD8">
      <w:pPr>
        <w:spacing w:after="0" w:line="600" w:lineRule="auto"/>
        <w:ind w:firstLine="720"/>
        <w:jc w:val="both"/>
        <w:rPr>
          <w:rFonts w:eastAsia="Times New Roman" w:cs="Times New Roman"/>
          <w:szCs w:val="24"/>
        </w:rPr>
      </w:pPr>
      <w:r>
        <w:rPr>
          <w:rFonts w:eastAsia="Times New Roman"/>
          <w:bCs/>
        </w:rPr>
        <w:t>Νομίζω ότι είμαστε λίγο άδικοι απέναντι στους Βουλευτές του ΣΥΡΙΖΑ και της συγκυβέρνησης, χτυπώντας τους έτσι αλύπητα. Γιατί, καθ</w:t>
      </w:r>
      <w:r>
        <w:rPr>
          <w:rFonts w:eastAsia="Times New Roman"/>
          <w:bCs/>
        </w:rPr>
        <w:t>ί</w:t>
      </w:r>
      <w:r>
        <w:rPr>
          <w:rFonts w:eastAsia="Times New Roman"/>
          <w:bCs/>
        </w:rPr>
        <w:t>στε ένα λεπτό. Δεν κάνουν κάτι κακό. Για ενενήντα ε</w:t>
      </w:r>
      <w:r>
        <w:rPr>
          <w:rFonts w:eastAsia="Times New Roman"/>
          <w:bCs/>
        </w:rPr>
        <w:t>ννέα χρόνια θα δοθεί αυτός ο χώρος. Τι είναι; Το 2115 θα είναι πάλι στον ελληνικό λαό. Περνούν τα χρόνια. Μην νομίζετε!</w:t>
      </w:r>
    </w:p>
    <w:p w14:paraId="098055E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Από την άλλη, συναινετικά σήμερα όλα τα μνημονιακά κόμματα προωθούν ένα σκάνδαλο εθνικό, οικολογικό, κοινωνικό, περιβαλλοντικό, που αποκ</w:t>
      </w:r>
      <w:r>
        <w:rPr>
          <w:rFonts w:eastAsia="Times New Roman" w:cs="Times New Roman"/>
          <w:szCs w:val="24"/>
        </w:rPr>
        <w:t>ρύπτει τεράστια συμφέροντα. Καλώς είπε ο κ. Τσακαλώτος ότι ο οικονομικός κύκλος των ημερών έχει την εντύπωση ότι έχει πάρει την ανιούσα. Όχι, έχει πάρει την κατιούσα και ξέρει πάρα πολύ καλά, όπως ξέρει όλος ο κόσμος, όχι μόνο στην Ελλάδα αλλά και πανευρωπ</w:t>
      </w:r>
      <w:r>
        <w:rPr>
          <w:rFonts w:eastAsia="Times New Roman" w:cs="Times New Roman"/>
          <w:szCs w:val="24"/>
        </w:rPr>
        <w:t xml:space="preserve">αϊκά, κατά πού πηγαίνουν τα αντανακλαστικά. </w:t>
      </w:r>
    </w:p>
    <w:p w14:paraId="098055E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Νέα Δημοκρατία και το ΠΑΣΟΚ εγκαλούν τον ΣΥΡΙΖΑ ότι δεν το έκανε γρήγορα. Δηλαδή, υπάρχει κόντρα ποιος είναι πιο μνημονιακός, ποιος φέρνει τα μέτρα πιο γρήγορα. Πράγματι, όπως είπε και ο φίλτατος κ. Γεωργιάδης</w:t>
      </w:r>
      <w:r>
        <w:rPr>
          <w:rFonts w:eastAsia="Times New Roman" w:cs="Times New Roman"/>
          <w:szCs w:val="24"/>
        </w:rPr>
        <w:t xml:space="preserve">, εξευτελίζεται σήμερα η Αριστερά και αυτόν τον ρόλο παίζει σήμερα ο ΣΥΡΙΖΑ, δηλαδή να πάει πάλι στο 3% ή 4%. Αν πάει εκεί, όμως, δηλαδή στο 3% ή 4%, θα μείνουν αυτοί οι συμπαθείς άνθρωποι της Ανανεωτικής Αριστεράς, που πράγματι είναι ένα 3% με 4% από την </w:t>
      </w:r>
      <w:r>
        <w:rPr>
          <w:rFonts w:eastAsia="Times New Roman" w:cs="Times New Roman"/>
          <w:szCs w:val="24"/>
        </w:rPr>
        <w:t>εποχή του μακαρίτη Λεωνίδα Κύρκου. Όμως, τι θα γίνει με εκείνα τα τρωκτικά, εκείνους τους κλεφτοκοτάδες του ΠΑΣΟΚ, που έχετε μαζέψει; Εκείνα τα κακόμοιρα πού θα πάνε; Πού θα κρυφτούν; Αυτή είναι η διαφορά.</w:t>
      </w:r>
    </w:p>
    <w:p w14:paraId="098055E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Ο κ. Γεωργιάδης λέει «Α, εμείς θα ψηφίσουμε, αλλά </w:t>
      </w:r>
      <w:r>
        <w:rPr>
          <w:rFonts w:eastAsia="Times New Roman" w:cs="Times New Roman"/>
          <w:szCs w:val="24"/>
        </w:rPr>
        <w:t>δεν είμαστε το ίδιο». Μάλιστα. Ανησυχεί, δηλαδή, για την ιδεολογική ταυτότητα της Αριστεράς.</w:t>
      </w:r>
    </w:p>
    <w:p w14:paraId="098055E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Ένα λεπτό, κύριε Γεωργιάδη. Δεν είναι εδώ κιόλας και δεν κάνει να μιλάω πολύ γι’ αυτόν. Εκεί ήταν στη γωνία κρυμμένος, ενώ ψήφισε «</w:t>
      </w:r>
      <w:r>
        <w:rPr>
          <w:rFonts w:eastAsia="Times New Roman" w:cs="Times New Roman"/>
          <w:szCs w:val="24"/>
        </w:rPr>
        <w:t>ναι</w:t>
      </w:r>
      <w:r>
        <w:rPr>
          <w:rFonts w:eastAsia="Times New Roman" w:cs="Times New Roman"/>
          <w:szCs w:val="24"/>
        </w:rPr>
        <w:t>» για το τζαμί και βγήκε έξω.</w:t>
      </w:r>
      <w:r>
        <w:rPr>
          <w:rFonts w:eastAsia="Times New Roman" w:cs="Times New Roman"/>
          <w:szCs w:val="24"/>
        </w:rPr>
        <w:t xml:space="preserve"> Επίσης, το σύμφωνο συμβίωσης πάλι το ψήφισε και βγήκε έξω πύραυλος. Και λέει «Έτσι, με το δάκτυλο, θα δείχνει την Αριστερά ο κόσμος». Γιατί, τον κ. Γεωργιάδη και τον κ. Βορίδη πώς θα τους δείχνουν; Νομίζω ότι δεν είναι δύσκολο στις μέρες μας να πουλάς –κα</w:t>
      </w:r>
      <w:r>
        <w:rPr>
          <w:rFonts w:eastAsia="Times New Roman" w:cs="Times New Roman"/>
          <w:szCs w:val="24"/>
        </w:rPr>
        <w:t>ι πολύ καλά κάνει και είναι έντιμο αυτό- την Ελληνική Γραμματεία και ξαφνικά να το γυρίζεις στο Κοράνι, γιατί με την ψήφο που έριξε έβαλε το χεράκι του και αυτός γι’ αυτό.</w:t>
      </w:r>
    </w:p>
    <w:p w14:paraId="098055E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Ας αναφερθούμε, λοιπόν, τώρα σε ένα πολύ μικρό ιστορικό. Οι σχεδιασμοί αξιοποίησης δ</w:t>
      </w:r>
      <w:r>
        <w:rPr>
          <w:rFonts w:eastAsia="Times New Roman" w:cs="Times New Roman"/>
          <w:szCs w:val="24"/>
        </w:rPr>
        <w:t xml:space="preserve">εν είναι καινούργιοι, αλλά έχουν ξεκινήσει από το 1998. Ας μην ξεχνάμε ότι τη δεκαετία του ’90 ήταν μία από τις περιβόητες προτάσεις του Σπράου τότε για τον περιορισμό των κρατικών ελλειμμάτων. Τότε, η </w:t>
      </w:r>
      <w:r>
        <w:rPr>
          <w:rFonts w:eastAsia="Times New Roman" w:cs="Times New Roman"/>
          <w:szCs w:val="24"/>
        </w:rPr>
        <w:t>κ</w:t>
      </w:r>
      <w:r>
        <w:rPr>
          <w:rFonts w:eastAsia="Times New Roman" w:cs="Times New Roman"/>
          <w:szCs w:val="24"/>
        </w:rPr>
        <w:t>υβέρνηση Σημίτη προώθησε τη διενέργεια αρχιτεκτονικού</w:t>
      </w:r>
      <w:r>
        <w:rPr>
          <w:rFonts w:eastAsia="Times New Roman" w:cs="Times New Roman"/>
          <w:szCs w:val="24"/>
        </w:rPr>
        <w:t xml:space="preserve"> διαγωνισμού ιδεών με βασικό όρο την πρόβλεψη οικοπεδοποίησης χιλίων στρεμμάτων και «φύτευσης» -εντός εισαγωγικών- και αρκετών άλλων εμπορικών χρήσεων. </w:t>
      </w:r>
    </w:p>
    <w:p w14:paraId="098055E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 ίδιος περίπου σχεδιασμός ήλθε το 2007 επί κυβερνήσεως Νέας Δημοκρατίας με τον κ. Σουφλιά. Είναι αυτός</w:t>
      </w:r>
      <w:r>
        <w:rPr>
          <w:rFonts w:eastAsia="Times New Roman" w:cs="Times New Roman"/>
          <w:szCs w:val="24"/>
        </w:rPr>
        <w:t xml:space="preserve"> ο ίδιος που υπέγραψε τότε και τις συμβάσεις «παραχώρησης» -εντός εισαγωγικών- των αυτοκινητοδρόμων με τα πανάκριβα διόδια για μας και τα σίγουρα κέρδη για τους μεγαλοεργολάβους. Δόξα τω Θεώ, εκλέχτηκα Βουλευτής και έχω δωρεάν τα διόδια τουλάχιστον! Είναι </w:t>
      </w:r>
      <w:r>
        <w:rPr>
          <w:rFonts w:eastAsia="Times New Roman" w:cs="Times New Roman"/>
          <w:szCs w:val="24"/>
        </w:rPr>
        <w:t>και αυτό!</w:t>
      </w:r>
    </w:p>
    <w:p w14:paraId="098055E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2009 και το 2010, επί ΠΑΣΟΚ, επανήλθε η ιδέα Σπράου περί πώλησης έκτασης του Ελληνικού για την κάλυψη, λέει, των ελλειμμάτων. Μάλιστα, τότε, ο Τζέφρι προξένευε την έκταση σε όμιλο του Εμίρη του Κατάρ, αλλά το προξενιό δεν μας βγήκε. Η έκταση τ</w:t>
      </w:r>
      <w:r>
        <w:rPr>
          <w:rFonts w:eastAsia="Times New Roman" w:cs="Times New Roman"/>
          <w:szCs w:val="24"/>
        </w:rPr>
        <w:t>ελικά πέρασε στο ΤΑΙΠΕΔ, σ</w:t>
      </w:r>
      <w:r>
        <w:rPr>
          <w:rFonts w:eastAsia="Times New Roman" w:cs="Times New Roman"/>
          <w:szCs w:val="24"/>
        </w:rPr>
        <w:t>ε</w:t>
      </w:r>
      <w:r>
        <w:rPr>
          <w:rFonts w:eastAsia="Times New Roman" w:cs="Times New Roman"/>
          <w:szCs w:val="24"/>
        </w:rPr>
        <w:t xml:space="preserve"> αυτό το περιβόητο </w:t>
      </w:r>
      <w:r>
        <w:rPr>
          <w:rFonts w:eastAsia="Times New Roman" w:cs="Times New Roman"/>
          <w:szCs w:val="24"/>
        </w:rPr>
        <w:t>τ</w:t>
      </w:r>
      <w:r>
        <w:rPr>
          <w:rFonts w:eastAsia="Times New Roman" w:cs="Times New Roman"/>
          <w:szCs w:val="24"/>
        </w:rPr>
        <w:t xml:space="preserve">αμείο, που ανέλαβε εργολαβικά να βγάλει στο σφυρί όλη τη δημόσια περιουσία, όλα τα ασημικά του κράτους. </w:t>
      </w:r>
    </w:p>
    <w:p w14:paraId="098055E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2012, λοιπόν, ξεκίνησε η διαγωνιστική διαδικασία για τον υποψήφιο επενδυτή. Τότε ήταν τέσσερις όμιλοι</w:t>
      </w:r>
      <w:r>
        <w:rPr>
          <w:rFonts w:eastAsia="Times New Roman" w:cs="Times New Roman"/>
          <w:szCs w:val="24"/>
        </w:rPr>
        <w:t>, έγινε ένα καλό μαγείρεμα, έμεινε ο ένας, δηλαδή ο Όμιλος Λάτση με την κοινοπραξία, με τους Κινέζους και τους Άραβες Εβδομηστές της Αρμάμαρ. Το φαγοπότι όμως; Ανέφερε κάποιος ομιλητής αυτήν την τοποθεσία ως Ριβιέρα. Πραγματικά είναι η ελληνική Ριβιέρα. Όμ</w:t>
      </w:r>
      <w:r>
        <w:rPr>
          <w:rFonts w:eastAsia="Times New Roman" w:cs="Times New Roman"/>
          <w:szCs w:val="24"/>
        </w:rPr>
        <w:t>ως, ποιοι θα την απολαύσουν, οι Έλληνες εργαζόμενοι με τους μισθούς των 400 ευρώ;</w:t>
      </w:r>
    </w:p>
    <w:p w14:paraId="098055E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Με έναν απλό υπολογισμό, η εταιρεία αγοράζει από το ελληνικό </w:t>
      </w:r>
      <w:r>
        <w:rPr>
          <w:rFonts w:eastAsia="Times New Roman" w:cs="Times New Roman"/>
          <w:szCs w:val="24"/>
        </w:rPr>
        <w:t>δ</w:t>
      </w:r>
      <w:r>
        <w:rPr>
          <w:rFonts w:eastAsia="Times New Roman" w:cs="Times New Roman"/>
          <w:szCs w:val="24"/>
        </w:rPr>
        <w:t>ημόσιο στην εντυπωσιακά χαμηλή τιμή των 147 ευρώ το τετραγωνικό, όταν προ κρίσης η τιμή του υπολογιζόταν πάνω απ</w:t>
      </w:r>
      <w:r>
        <w:rPr>
          <w:rFonts w:eastAsia="Times New Roman" w:cs="Times New Roman"/>
          <w:szCs w:val="24"/>
        </w:rPr>
        <w:t>ό 20 δισεκατομμύρια ευρώ. Ακόμα και το ίδιο το Υπουργείο Οικονομικών είχε εκτιμήσει την αξία του σε 5 δισεκατομμύρια ευρώ το 2008 και πέσαμε στο 1,27 δισεκατομμύρια ευρώ το 2013.</w:t>
      </w:r>
    </w:p>
    <w:p w14:paraId="098055E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Βέβαια, η Κυβέρνηση και το ΤΑΙΠΕΔ λένε ότι υπάρχει ανεξάρτητος αποτιμητής, πο</w:t>
      </w:r>
      <w:r>
        <w:rPr>
          <w:rFonts w:eastAsia="Times New Roman" w:cs="Times New Roman"/>
          <w:szCs w:val="24"/>
        </w:rPr>
        <w:t>υ το συρρικνώνει μεταξύ των 550 και 700 εκατομμυρίων ευρώ. Όμως, ξέρετε όλοι σας και όλοι μας γνωρίζουμε πόσο αντικειμενικοί είναι αυτοί οι εκτιμητές. Εάν ανοίξετε κάποια ιστοσελίδα και δείτε σε τι τιμή πωλείται το τετραγωνικό μέτρο στις περιοχές αυτές, θα</w:t>
      </w:r>
      <w:r>
        <w:rPr>
          <w:rFonts w:eastAsia="Times New Roman" w:cs="Times New Roman"/>
          <w:szCs w:val="24"/>
        </w:rPr>
        <w:t xml:space="preserve"> διαπιστώσετε ότι δεν πέφτει κάτω από 3.000.</w:t>
      </w:r>
    </w:p>
    <w:p w14:paraId="098055E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Σύμφωνα με μελέτη δε του Εθνικού Μετσόβιου Πολυτεχνείου, μόνο η μετεγκατάσταση των δημόσιων υπηρεσιών θα στοιχίσει σε εμάς, στους πολίτες, 2 με 2,5 δισεκατομμύρια. </w:t>
      </w:r>
    </w:p>
    <w:p w14:paraId="098055F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Πέρα από αυτό, προβλέπονται μια σειρά φοροαπαλ</w:t>
      </w:r>
      <w:r>
        <w:rPr>
          <w:rFonts w:eastAsia="Times New Roman" w:cs="Times New Roman"/>
          <w:szCs w:val="24"/>
        </w:rPr>
        <w:t>λαγές προς τον ιδιωτικό όμιλο, όπως άλλωστε γίνεται σε όλες τις υπόλοιπες επιχειρήσεις σε δημόσιες συμβάσεις, με τον νόμο. Τέλος πάντων, ας μην επεκταθούμε σε αυτό.</w:t>
      </w:r>
    </w:p>
    <w:p w14:paraId="098055F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Υπάρχουν, όμως, και άλλα ζητήματα. Παραδείγματος χάρ</w:t>
      </w:r>
      <w:r>
        <w:rPr>
          <w:rFonts w:eastAsia="Times New Roman" w:cs="Times New Roman"/>
          <w:szCs w:val="24"/>
        </w:rPr>
        <w:t>ιν</w:t>
      </w:r>
      <w:r>
        <w:rPr>
          <w:rFonts w:eastAsia="Times New Roman" w:cs="Times New Roman"/>
          <w:szCs w:val="24"/>
        </w:rPr>
        <w:t>, το περιβαλλοντικό. Δυστυχώς</w:t>
      </w:r>
      <w:r>
        <w:rPr>
          <w:rFonts w:eastAsia="Times New Roman" w:cs="Times New Roman"/>
          <w:szCs w:val="24"/>
        </w:rPr>
        <w:t xml:space="preserve"> ο χρόνος δεν μας αφήνει να μιλήσουμε εκτενέστερα και να πούμε για μια πόλη η οποία στεγάζει τον μισό πληθυσμό της χώρας. </w:t>
      </w:r>
    </w:p>
    <w:p w14:paraId="098055F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8055F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98055F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Να πούμε για το ακίνητο;</w:t>
      </w:r>
      <w:r>
        <w:rPr>
          <w:rFonts w:eastAsia="Times New Roman" w:cs="Times New Roman"/>
          <w:szCs w:val="24"/>
        </w:rPr>
        <w:t xml:space="preserve"> Δεν προλαβαίνουμε να πούμε για κάτι πάρα πολύ σημαντικό, την καταστροφή σημαντικών αρχαιοτήτων που είναι μια σημαντική παράμετρος. Δεν προλαβαίνω να πω για τις παραβιάσεις της ευρωπαϊκής νομοθεσίας, για τη διεθνή Σύμβαση του Άαρχους, τη Σύμβαση της Φλωρεν</w:t>
      </w:r>
      <w:r>
        <w:rPr>
          <w:rFonts w:eastAsia="Times New Roman" w:cs="Times New Roman"/>
          <w:szCs w:val="24"/>
        </w:rPr>
        <w:t xml:space="preserve">τίας, την </w:t>
      </w:r>
      <w:r>
        <w:rPr>
          <w:rFonts w:eastAsia="Times New Roman" w:cs="Times New Roman"/>
          <w:szCs w:val="24"/>
        </w:rPr>
        <w:t>ο</w:t>
      </w:r>
      <w:r>
        <w:rPr>
          <w:rFonts w:eastAsia="Times New Roman" w:cs="Times New Roman"/>
          <w:szCs w:val="24"/>
        </w:rPr>
        <w:t xml:space="preserve">δηγία 2001 της Ευρωπαϊκής Ένωσης, τις πολεοδομικές υπερβάσεις, το τίμημα που είναι τόσο εξαιρετικά χαμηλό και συνιστά ευθεία παραβίαση των δημοσιονομικών συμφερόντων του ελληνικού δημοσίου. </w:t>
      </w:r>
    </w:p>
    <w:p w14:paraId="098055F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Τον Οκτώβριο του 2014 το ΤΕΕ εκτίμησε ότι η επενδυτική</w:t>
      </w:r>
      <w:r>
        <w:rPr>
          <w:rFonts w:eastAsia="Times New Roman" w:cs="Times New Roman"/>
          <w:szCs w:val="24"/>
        </w:rPr>
        <w:t xml:space="preserve"> αξία του Ελληνικού είναι 3,3 δισεκατομμύρια, με βάση το σχέδιο αξιοποίησης. Ο Εισαγγελέας Οικονομικού Εγκλήματος με έγγραφό του ανέθεσε σε κάποιους πραγματογνώμονες. Ο κ. Αναματερός εκτιμά ότι το τίμημα των 576 εκατομμυρίων είναι τουλάχιστον κατά δυόμισι </w:t>
      </w:r>
      <w:r>
        <w:rPr>
          <w:rFonts w:eastAsia="Times New Roman" w:cs="Times New Roman"/>
          <w:szCs w:val="24"/>
        </w:rPr>
        <w:t>φορές μικρότερο.</w:t>
      </w:r>
    </w:p>
    <w:p w14:paraId="098055F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Βέβαια, στις περιπτώσεις αυτές η χρηματοδότηση των αγορών γίνεται από τους επενδυτές μέσω τραπεζικών δανεισμών από τις εγχώριες τράπεζες, που κατά τα άλλα δεν έχουν για να δώσουν στις μικρομεσαίες επιχειρήσεις να πάρουν μια ανάσα και τους </w:t>
      </w:r>
      <w:r>
        <w:rPr>
          <w:rFonts w:eastAsia="Times New Roman" w:cs="Times New Roman"/>
          <w:szCs w:val="24"/>
        </w:rPr>
        <w:t>οδηγούν, λόγω μη ρευστότητας, στο κλείσιμο. Για εκεί, όμως, χρήματα υπάρχουν. Υπάρχουν παράνομα και χαριστικά δικαιώματα στις εταιρείες για αποζημιώσεις. Θα μπορούσαμε να πούμε πάρα πολλά.</w:t>
      </w:r>
    </w:p>
    <w:p w14:paraId="098055F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τα τεκταινόμενα σήμερα στη χώρα μας -όλοι το ξέρ</w:t>
      </w:r>
      <w:r>
        <w:rPr>
          <w:rFonts w:eastAsia="Times New Roman" w:cs="Times New Roman"/>
          <w:szCs w:val="24"/>
        </w:rPr>
        <w:t xml:space="preserve">ουμε- έχουν μια πανευρωπαϊκή, για να μην πω παγκόσμια, προοπτική. Το σχέδιο είναι σε πλήρη εφαρμογή. Τα επόμενα χρόνια -και επωμίζεται τον ρόλο αυτό ο ΣΥΡΙΖΑ- η Αριστερά, όπως έχω ξαναπεί, δεν θα μπορεί να σηκώσει κεφάλι. Η δε ψευτοδεξιά, εντάξει, πράττει </w:t>
      </w:r>
      <w:r>
        <w:rPr>
          <w:rFonts w:eastAsia="Times New Roman" w:cs="Times New Roman"/>
          <w:szCs w:val="24"/>
        </w:rPr>
        <w:t>το έργο της κανονικά, μαζί με κάποια άλλα μετερίζια εδώ μέσα σε αυτή την Αίθουσα.</w:t>
      </w:r>
    </w:p>
    <w:p w14:paraId="098055F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w:t>
      </w:r>
    </w:p>
    <w:p w14:paraId="098055F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Ολοκληρώνω. </w:t>
      </w:r>
      <w:r>
        <w:rPr>
          <w:rFonts w:eastAsia="Times New Roman"/>
          <w:color w:val="000000"/>
          <w:szCs w:val="24"/>
        </w:rPr>
        <w:t>Σας ευχαριστώ, κύριε Πρόεδρε.</w:t>
      </w:r>
      <w:r>
        <w:rPr>
          <w:rFonts w:eastAsia="Times New Roman" w:cs="Times New Roman"/>
          <w:szCs w:val="24"/>
        </w:rPr>
        <w:t xml:space="preserve"> </w:t>
      </w:r>
    </w:p>
    <w:p w14:paraId="098055F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γιγάντωμα το δικό μας, των Ελλήνων εθνικιστών,</w:t>
      </w:r>
      <w:r>
        <w:rPr>
          <w:rFonts w:eastAsia="Times New Roman" w:cs="Times New Roman"/>
          <w:szCs w:val="24"/>
        </w:rPr>
        <w:t xml:space="preserve"> θα το δείτε σύντομα. Δεν είναι τόσο εκλογικό, όσο με ερείσματα στην κοινωνία. Εμείς το έργο μας το θεωρούμε ήδη επιτυχημένο. Γιατί εσείς λέτε ότι το αυγό του φιδιού ξεπρόβαλε. Έχει ξεπροβάλει </w:t>
      </w:r>
      <w:r>
        <w:rPr>
          <w:rFonts w:eastAsia="Times New Roman"/>
          <w:bCs/>
        </w:rPr>
        <w:t>προ</w:t>
      </w:r>
      <w:r>
        <w:rPr>
          <w:rFonts w:eastAsia="Times New Roman" w:cs="Times New Roman"/>
          <w:szCs w:val="24"/>
        </w:rPr>
        <w:t xml:space="preserve"> πολλού, όπως το λέτε εσείς. Το ζήτημα είναι ότι θα γίνει, ό</w:t>
      </w:r>
      <w:r>
        <w:rPr>
          <w:rFonts w:eastAsia="Times New Roman" w:cs="Times New Roman"/>
          <w:szCs w:val="24"/>
        </w:rPr>
        <w:t>χι μόνο στην Ελλάδα, και πανευρωπαϊκά και παγκόσμια. Και η ελπίδα έρχεται.</w:t>
      </w:r>
    </w:p>
    <w:p w14:paraId="098055FB" w14:textId="77777777" w:rsidR="00BA128F" w:rsidRDefault="00BF6BD8">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98055FC"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98055F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Ακολουθεί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της Ένωσης Κεντρώων, ο κ. </w:t>
      </w:r>
      <w:r>
        <w:rPr>
          <w:rFonts w:eastAsia="Times New Roman" w:cs="Times New Roman"/>
          <w:szCs w:val="24"/>
        </w:rPr>
        <w:t>Γεώργιος-Δημήτριος Καρράς.</w:t>
      </w:r>
    </w:p>
    <w:p w14:paraId="098055F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olor w:val="000000"/>
          <w:szCs w:val="24"/>
        </w:rPr>
        <w:t>Ευχαριστώ, κύριε Πρόεδρε.</w:t>
      </w:r>
      <w:r>
        <w:rPr>
          <w:rFonts w:eastAsia="Times New Roman" w:cs="Times New Roman"/>
          <w:szCs w:val="24"/>
        </w:rPr>
        <w:t xml:space="preserve"> </w:t>
      </w:r>
    </w:p>
    <w:p w14:paraId="098055F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Προηγουμένως ο κ. Παναγούλης φαίνεται ότι αισθάνθηκε την ανάγκη να αναφερθεί στην Ένωση Κεντρώων για να δικαιολογήσει τη δική του πολιτική σταδιοδρομία.</w:t>
      </w:r>
    </w:p>
    <w:p w14:paraId="09805600"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Και αυτό δεδομένου ότι</w:t>
      </w:r>
      <w:r>
        <w:rPr>
          <w:rFonts w:eastAsia="Times New Roman" w:cs="Times New Roman"/>
          <w:szCs w:val="24"/>
        </w:rPr>
        <w:t xml:space="preserve"> ο ίδιος έχει μετακινηθεί κατά καιρούς σε διάφορους πολιτικούς χώρους και πιστεύει ότι και άλλοι, οι οποίοι μπορεί να είναι συνάδελφοί του στη Βουλή, θα ακολουθήσουν την ίδια πορεία.</w:t>
      </w:r>
    </w:p>
    <w:p w14:paraId="09805601"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Έκανε και έναν πολιτικό σχεδιασμό και μίλησε περί Μαντείου των Δελφών. Εά</w:t>
      </w:r>
      <w:r>
        <w:rPr>
          <w:rFonts w:eastAsia="Times New Roman" w:cs="Times New Roman"/>
          <w:szCs w:val="24"/>
        </w:rPr>
        <w:t xml:space="preserve">ν εκπροσωπούσαμε το Μαντείο των Δελφών, θα είχαμε εικόνα και για την πορεία της χώρας, θα ήμασταν ικανοί να προβλέψουμε εξελίξεις και συνέπειες. Αν είχαμε θεϊκές ικανότητες, τότε ναι, θα μπορούσαμε να κυβερνήσουμε και τη χώρα, αγαπητοί συνάδελφοι. </w:t>
      </w:r>
    </w:p>
    <w:p w14:paraId="09805602"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Εκείνο,</w:t>
      </w:r>
      <w:r>
        <w:rPr>
          <w:rFonts w:eastAsia="Times New Roman" w:cs="Times New Roman"/>
          <w:szCs w:val="24"/>
        </w:rPr>
        <w:t xml:space="preserve"> όμως, το οποίο είναι η μοναδική πραγματικότητα είναι ότι η Ένωση Κεντρώων, όταν εισήλθε στη Βουλή, τοποθετήθηκε. Τοποθετήθηκε στον αμιγώς κεντρώο χώρο και έχουμε δηλώσει όλοι ότι δεν μας ενδιαφέρουν οι εξουσίες. Μάλιστα, μια χαρακτηριστική έκφραση την οπο</w:t>
      </w:r>
      <w:r>
        <w:rPr>
          <w:rFonts w:eastAsia="Times New Roman" w:cs="Times New Roman"/>
          <w:szCs w:val="24"/>
        </w:rPr>
        <w:t>ία χρησιμοποιώ και εγώ, όπως και ο Λεβέντης, είναι ότι δεν μας ενδιαφέρουν τα Υπουργεία και τα λάφυρα. Αυτό το έχουμε ξεκαθαρίσει.</w:t>
      </w:r>
    </w:p>
    <w:p w14:paraId="09805603"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Στην προσπάθεια που γίνεται το τελευταίο διάστημα για να εμφανιστεί η Ένωση Κεντρώων ότι μπορεί ενδεχόμενα να αποτελέσει συνε</w:t>
      </w:r>
      <w:r>
        <w:rPr>
          <w:rFonts w:eastAsia="Times New Roman" w:cs="Times New Roman"/>
          <w:szCs w:val="24"/>
        </w:rPr>
        <w:t xml:space="preserve">ργάτη του κόμματος του ΣΥΡΙΖΑ και των ΑΝΕΛ, έχουμε πει και κάτι το οποίο πραγματικά δεν το συναντάει κανείς </w:t>
      </w:r>
      <w:r>
        <w:rPr>
          <w:rFonts w:eastAsia="Times New Roman" w:cs="Times New Roman"/>
          <w:szCs w:val="24"/>
        </w:rPr>
        <w:t xml:space="preserve">συχνά </w:t>
      </w:r>
      <w:r>
        <w:rPr>
          <w:rFonts w:eastAsia="Times New Roman" w:cs="Times New Roman"/>
          <w:szCs w:val="24"/>
        </w:rPr>
        <w:t>στ</w:t>
      </w:r>
      <w:r>
        <w:rPr>
          <w:rFonts w:eastAsia="Times New Roman" w:cs="Times New Roman"/>
          <w:szCs w:val="24"/>
        </w:rPr>
        <w:t>ο</w:t>
      </w:r>
      <w:r>
        <w:rPr>
          <w:rFonts w:eastAsia="Times New Roman" w:cs="Times New Roman"/>
          <w:szCs w:val="24"/>
        </w:rPr>
        <w:t>ν πολιτικ</w:t>
      </w:r>
      <w:r>
        <w:rPr>
          <w:rFonts w:eastAsia="Times New Roman" w:cs="Times New Roman"/>
          <w:szCs w:val="24"/>
        </w:rPr>
        <w:t>ό λόγο</w:t>
      </w:r>
      <w:r>
        <w:rPr>
          <w:rFonts w:eastAsia="Times New Roman" w:cs="Times New Roman"/>
          <w:szCs w:val="24"/>
        </w:rPr>
        <w:t>. Είναι πολύ βαρύ, αλλά θα το επαναλάβω και σήμερα. Όποιος νομίζει ότι θα συνεργαστούμε και αν συνεργαστούμε με κ</w:t>
      </w:r>
      <w:r>
        <w:rPr>
          <w:rFonts w:eastAsia="Times New Roman"/>
          <w:szCs w:val="24"/>
        </w:rPr>
        <w:t>υβέρνηση,</w:t>
      </w:r>
      <w:r>
        <w:rPr>
          <w:rFonts w:eastAsia="Times New Roman" w:cs="Times New Roman"/>
          <w:szCs w:val="24"/>
        </w:rPr>
        <w:t xml:space="preserve"> κ</w:t>
      </w:r>
      <w:r>
        <w:rPr>
          <w:rFonts w:eastAsia="Times New Roman" w:cs="Times New Roman"/>
          <w:szCs w:val="24"/>
        </w:rPr>
        <w:t>αι δη κ</w:t>
      </w:r>
      <w:r>
        <w:rPr>
          <w:rFonts w:eastAsia="Times New Roman"/>
          <w:szCs w:val="24"/>
        </w:rPr>
        <w:t>υβέρνηση</w:t>
      </w:r>
      <w:r>
        <w:rPr>
          <w:rFonts w:eastAsia="Times New Roman" w:cs="Times New Roman"/>
          <w:szCs w:val="24"/>
        </w:rPr>
        <w:t xml:space="preserve"> ΣΥΡΙΖΑ-ΑΝΕΛ, να μη μας ψηφίσει. Δεν ζητάμε την ψήφο εκείνων οι οποίοι πιθανολογούν ότι εμείς μπορεί να εγκαταλείψουμε την κεντρώα πορεία του κόμματος και να αναζητούμε αλλού θέσεις. </w:t>
      </w:r>
    </w:p>
    <w:p w14:paraId="09805604"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Δεν θέλω να πω περισσότερα. Φαίνεται ότι ο κ. Παναγούλης </w:t>
      </w:r>
      <w:r>
        <w:rPr>
          <w:rFonts w:eastAsia="Times New Roman" w:cs="Times New Roman"/>
          <w:szCs w:val="24"/>
        </w:rPr>
        <w:t xml:space="preserve">δεν μας παρακολουθεί στη δική </w:t>
      </w:r>
      <w:r>
        <w:rPr>
          <w:rFonts w:eastAsia="Times New Roman" w:cs="Times New Roman"/>
          <w:szCs w:val="24"/>
        </w:rPr>
        <w:t xml:space="preserve">μας </w:t>
      </w:r>
      <w:r>
        <w:rPr>
          <w:rFonts w:eastAsia="Times New Roman" w:cs="Times New Roman"/>
          <w:szCs w:val="24"/>
        </w:rPr>
        <w:t xml:space="preserve">πορεία και έτσι νόμισε ότι ακολουθούμε τον δικό του δρόμο. Εν πάση περιπτώσει, δεν είχε και την ευπρέπεια να παραμείνει και να ακούσει και τη δική μας θέση. Τον δικαιολογώ μετά την παρακολούθηση της ομιλίας του, η οποία </w:t>
      </w:r>
      <w:r>
        <w:rPr>
          <w:rFonts w:eastAsia="Times New Roman" w:cs="Times New Roman"/>
          <w:szCs w:val="24"/>
        </w:rPr>
        <w:t xml:space="preserve">οφείλω να πω ότι δεν με βοήθησε να καταλάβω και τα πολιτικά ζητήματα στα οποία επιχείρησε να αναφερθεί. Συγχωρέστε με, συνάδελφοι, γι’ αυτή την παρένθεση. </w:t>
      </w:r>
    </w:p>
    <w:p w14:paraId="09805605"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Τώρα θα μπω στα ζητήματα της σημερινής κύρωσης μιας σύμβασης η οποία είναι σοβαρή, έχει ταλαιπωρήσει</w:t>
      </w:r>
      <w:r>
        <w:rPr>
          <w:rFonts w:eastAsia="Times New Roman" w:cs="Times New Roman"/>
          <w:szCs w:val="24"/>
        </w:rPr>
        <w:t xml:space="preserve"> την ελληνική κοινή γνώμη, τον επιστημονικό κόσμο, τα κινήματα και τα πολιτικά κόμματα, ενώ σήμερα ακούγονται αλληλοσυγκρουόμενες απόψεις. </w:t>
      </w:r>
    </w:p>
    <w:p w14:paraId="09805606"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Θα καταθέσουμε, λοιπόν, και τη δική μας άποψη, η οποία συνίσταται στο εξής, αφού μου επιτρέψετε να κάνω μια πολύ σύν</w:t>
      </w:r>
      <w:r>
        <w:rPr>
          <w:rFonts w:eastAsia="Times New Roman" w:cs="Times New Roman"/>
          <w:szCs w:val="24"/>
        </w:rPr>
        <w:t>τομη αναδρομή. Όταν πριν από τις καλοκαιρινές διακοπές ήρθε πάλι ως κατεπείγουσα ρύθμιση και η παραχώρηση των μετοχών του Οργανισμού Λιμένος Πειραιά προς την κινεζική «</w:t>
      </w:r>
      <w:r>
        <w:rPr>
          <w:rFonts w:eastAsia="Times New Roman" w:cs="Times New Roman"/>
          <w:szCs w:val="24"/>
          <w:lang w:val="en-US"/>
        </w:rPr>
        <w:t>COSCO</w:t>
      </w:r>
      <w:r>
        <w:rPr>
          <w:rFonts w:eastAsia="Times New Roman" w:cs="Times New Roman"/>
          <w:szCs w:val="24"/>
        </w:rPr>
        <w:t>», είχα μιλήσει πάλι με την ιδιότητα του Κοινοβουλευτικού Εκπροσώπου και είχα στηρί</w:t>
      </w:r>
      <w:r>
        <w:rPr>
          <w:rFonts w:eastAsia="Times New Roman" w:cs="Times New Roman"/>
          <w:szCs w:val="24"/>
        </w:rPr>
        <w:t xml:space="preserve">ξει αυτή τη σύμβαση βλέποντας την πληρότητά της και τη σκοπιμότητά της. </w:t>
      </w:r>
    </w:p>
    <w:p w14:paraId="09805607"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Θυμάμαι πως είχα αναφέρει επί λέξει ότι ο Πειραιάς θα ενδυναμωθεί, θα αποτελέσει μια πύλη εισόδου της Ασίας προς την Ευρώπη. Μάλιστα, ευχόμουν να είναι και μια αμφίδρομη, αντίστροφη δ</w:t>
      </w:r>
      <w:r>
        <w:rPr>
          <w:rFonts w:eastAsia="Times New Roman" w:cs="Times New Roman"/>
          <w:szCs w:val="24"/>
        </w:rPr>
        <w:t xml:space="preserve">ιαδρομή και να συνδεθεί μέσω του </w:t>
      </w:r>
      <w:r>
        <w:rPr>
          <w:rFonts w:eastAsia="Times New Roman" w:cs="Times New Roman"/>
          <w:szCs w:val="24"/>
        </w:rPr>
        <w:t>λ</w:t>
      </w:r>
      <w:r>
        <w:rPr>
          <w:rFonts w:eastAsia="Times New Roman" w:cs="Times New Roman"/>
          <w:szCs w:val="24"/>
        </w:rPr>
        <w:t xml:space="preserve">ιμανιού του Πειραιά η Ευρώπη με την Ασία. Διότι δεν είναι μόνο οι εισαγωγές των κινεζικών ή ασιατικών προϊόντων, αλλά πρέπει να ανοίξουν και οι εμπορικοί δρόμοι, ώστε στην επιστροφή των </w:t>
      </w:r>
      <w:r>
        <w:rPr>
          <w:rFonts w:eastAsia="Times New Roman" w:cs="Times New Roman"/>
          <w:szCs w:val="24"/>
          <w:lang w:val="en-US"/>
        </w:rPr>
        <w:t>containers</w:t>
      </w:r>
      <w:r>
        <w:rPr>
          <w:rFonts w:eastAsia="Times New Roman" w:cs="Times New Roman"/>
          <w:szCs w:val="24"/>
        </w:rPr>
        <w:t>, των πλοίων μεταφοράς των</w:t>
      </w:r>
      <w:r>
        <w:rPr>
          <w:rFonts w:eastAsia="Times New Roman" w:cs="Times New Roman"/>
          <w:szCs w:val="24"/>
        </w:rPr>
        <w:t xml:space="preserve"> φορτίων να ανοίξουν και οι δρόμοι οι οποίοι θα μεταφέρουν και από την Ευρώπη. Η χώρα </w:t>
      </w:r>
      <w:r>
        <w:rPr>
          <w:rFonts w:eastAsia="Times New Roman" w:cs="Times New Roman"/>
          <w:szCs w:val="24"/>
        </w:rPr>
        <w:t>μας</w:t>
      </w:r>
      <w:r>
        <w:rPr>
          <w:rFonts w:eastAsia="Times New Roman" w:cs="Times New Roman"/>
          <w:szCs w:val="24"/>
        </w:rPr>
        <w:t xml:space="preserve"> προφανώς επιδιώκει να γίνει οδικός κόμβος που θα συνδέσει τη </w:t>
      </w:r>
      <w:r>
        <w:rPr>
          <w:rFonts w:eastAsia="Times New Roman" w:cs="Times New Roman"/>
          <w:szCs w:val="24"/>
        </w:rPr>
        <w:t>Β</w:t>
      </w:r>
      <w:r>
        <w:rPr>
          <w:rFonts w:eastAsia="Times New Roman" w:cs="Times New Roman"/>
          <w:szCs w:val="24"/>
        </w:rPr>
        <w:t xml:space="preserve">όρεια με τη </w:t>
      </w:r>
      <w:r>
        <w:rPr>
          <w:rFonts w:eastAsia="Times New Roman" w:cs="Times New Roman"/>
          <w:szCs w:val="24"/>
        </w:rPr>
        <w:t>Ν</w:t>
      </w:r>
      <w:r>
        <w:rPr>
          <w:rFonts w:eastAsia="Times New Roman" w:cs="Times New Roman"/>
          <w:szCs w:val="24"/>
        </w:rPr>
        <w:t>ότια Ευρώπη και από εκεί και πέρα την εξαγωγή ευρωπαϊκών προϊόντων και ιδιαίτερα ελληνικών,</w:t>
      </w:r>
      <w:r>
        <w:rPr>
          <w:rFonts w:eastAsia="Times New Roman" w:cs="Times New Roman"/>
          <w:szCs w:val="24"/>
        </w:rPr>
        <w:t xml:space="preserve"> γιατί έχουμε ανάγκη τις εξαγωγές. </w:t>
      </w:r>
    </w:p>
    <w:p w14:paraId="09805608"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Συγκρίνοντας, λοιπόν, την τότε σύμβαση μεταβίβασης των μετοχών προς την «</w:t>
      </w:r>
      <w:r>
        <w:rPr>
          <w:rFonts w:eastAsia="Times New Roman" w:cs="Times New Roman"/>
          <w:szCs w:val="24"/>
          <w:lang w:val="en-US"/>
        </w:rPr>
        <w:t>COSCO</w:t>
      </w:r>
      <w:r>
        <w:rPr>
          <w:rFonts w:eastAsia="Times New Roman" w:cs="Times New Roman"/>
          <w:szCs w:val="24"/>
        </w:rPr>
        <w:t>» με τη σημερινή σύμβαση μεταβίβασης των μετοχών της «</w:t>
      </w:r>
      <w:r>
        <w:rPr>
          <w:rFonts w:eastAsia="Times New Roman" w:cs="Times New Roman"/>
          <w:szCs w:val="24"/>
        </w:rPr>
        <w:t xml:space="preserve">ΕΛΛΗΝΙΚΟ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οφείλω να κάνω μια πρώτη παρατήρηση. Η σύμβαση η οποία αφορά το Ελληνικό</w:t>
      </w:r>
      <w:r>
        <w:rPr>
          <w:rFonts w:eastAsia="Times New Roman" w:cs="Times New Roman"/>
          <w:szCs w:val="24"/>
        </w:rPr>
        <w:t xml:space="preserve"> παρουσιάζει ένα παρωχημένο μοντέλο ανάπτυξης. Βέβαια, θα την ψηφίσουμε, όπως έχει πει και ο κ. Σαρίδης και όπως έχουμε αποφασίσει, για να μην καταστήσουμε την Ελλάδα αναξιόπιστη στον διεθνή χώρο. Διότι αν αρχίσουμε να λέμε ότι αυτές οι ιδιωτικοποιήσεις δε</w:t>
      </w:r>
      <w:r>
        <w:rPr>
          <w:rFonts w:eastAsia="Times New Roman" w:cs="Times New Roman"/>
          <w:szCs w:val="24"/>
        </w:rPr>
        <w:t xml:space="preserve">ν θα γίνουν, καταλαβαίνετε ότι είναι μια μαχαιριά στην ψυχή και το σώμα της χώρας, γιατί τότε δεν θα μπορέσουν πράγματι να εισρεύσουν επενδύσεις. Και εμείς θέλουμε την ανάπτυξη. </w:t>
      </w:r>
    </w:p>
    <w:p w14:paraId="09805609" w14:textId="77777777" w:rsidR="00BA128F" w:rsidRDefault="00BF6BD8">
      <w:pPr>
        <w:tabs>
          <w:tab w:val="left" w:pos="2304"/>
        </w:tabs>
        <w:spacing w:after="0" w:line="600" w:lineRule="auto"/>
        <w:ind w:firstLine="720"/>
        <w:jc w:val="both"/>
        <w:rPr>
          <w:rFonts w:eastAsia="Times New Roman" w:cs="Times New Roman"/>
          <w:szCs w:val="24"/>
        </w:rPr>
      </w:pPr>
      <w:r>
        <w:rPr>
          <w:rFonts w:eastAsia="Times New Roman" w:cs="Times New Roman"/>
          <w:szCs w:val="24"/>
        </w:rPr>
        <w:t>Όμως, αυτό καθ’ αυτό το αναπτυξιακό μοντέλο που εισαγάγει είναι αντιπαραγωγικ</w:t>
      </w:r>
      <w:r>
        <w:rPr>
          <w:rFonts w:eastAsia="Times New Roman" w:cs="Times New Roman"/>
          <w:szCs w:val="24"/>
        </w:rPr>
        <w:t xml:space="preserve">ό και παρωχημένο. </w:t>
      </w:r>
    </w:p>
    <w:p w14:paraId="0980560A" w14:textId="77777777" w:rsidR="00BA128F" w:rsidRDefault="00BF6BD8">
      <w:pPr>
        <w:tabs>
          <w:tab w:val="left" w:pos="2304"/>
        </w:tabs>
        <w:spacing w:after="0" w:line="600" w:lineRule="auto"/>
        <w:ind w:firstLine="720"/>
        <w:jc w:val="both"/>
        <w:rPr>
          <w:rFonts w:eastAsia="Times New Roman" w:cs="Times New Roman"/>
          <w:szCs w:val="24"/>
        </w:rPr>
      </w:pPr>
      <w:r w:rsidRPr="000531B7">
        <w:rPr>
          <w:rFonts w:eastAsia="Times New Roman" w:cs="Times New Roman"/>
          <w:color w:val="000000" w:themeColor="text1"/>
          <w:szCs w:val="24"/>
        </w:rPr>
        <w:t>Γιατί είναι παρωχημένο, κύριοι συνάδελφοι; Κατά τη δική μου άποψη -την προσωπική</w:t>
      </w:r>
      <w:r w:rsidRPr="000531B7">
        <w:rPr>
          <w:rFonts w:eastAsia="Times New Roman" w:cs="Times New Roman"/>
          <w:color w:val="000000" w:themeColor="text1"/>
          <w:szCs w:val="24"/>
        </w:rPr>
        <w:t>,</w:t>
      </w:r>
      <w:r w:rsidRPr="000531B7">
        <w:rPr>
          <w:rFonts w:eastAsia="Times New Roman" w:cs="Times New Roman"/>
          <w:color w:val="000000" w:themeColor="text1"/>
          <w:szCs w:val="24"/>
        </w:rPr>
        <w:t xml:space="preserve"> δεν θέλω να επεκτείνω- είναι παρωχημένο, γιατί στέκεται </w:t>
      </w:r>
      <w:r>
        <w:rPr>
          <w:rFonts w:eastAsia="Times New Roman" w:cs="Times New Roman"/>
          <w:szCs w:val="24"/>
        </w:rPr>
        <w:t>καθαρά στον κατασκευαστικό τομέα. Τι θα γίνουν εκεί; Θα γίνουν κτήρια, θα γίνουν πολυκαταστήματα, θ</w:t>
      </w:r>
      <w:r>
        <w:rPr>
          <w:rFonts w:eastAsia="Times New Roman" w:cs="Times New Roman"/>
          <w:szCs w:val="24"/>
        </w:rPr>
        <w:t xml:space="preserve">α γίνει ένα καζίνο και θα δημιουργηθεί, λοιπόν, ένας καινούργιος </w:t>
      </w:r>
      <w:r>
        <w:rPr>
          <w:rFonts w:eastAsia="Times New Roman" w:cs="Times New Roman"/>
          <w:szCs w:val="24"/>
        </w:rPr>
        <w:t xml:space="preserve">οικιστικός </w:t>
      </w:r>
      <w:r>
        <w:rPr>
          <w:rFonts w:eastAsia="Times New Roman" w:cs="Times New Roman"/>
          <w:szCs w:val="24"/>
        </w:rPr>
        <w:t>ιστός στην παραλία. Μπορεί να είναι χρήσιμο προσκαίρως, μπορεί να είναι χρήσιμο προσωρινώς</w:t>
      </w:r>
      <w:r>
        <w:rPr>
          <w:rFonts w:eastAsia="Times New Roman" w:cs="Times New Roman"/>
          <w:szCs w:val="24"/>
        </w:rPr>
        <w:t>,</w:t>
      </w:r>
      <w:r>
        <w:rPr>
          <w:rFonts w:eastAsia="Times New Roman" w:cs="Times New Roman"/>
          <w:szCs w:val="24"/>
        </w:rPr>
        <w:t xml:space="preserve"> με την έννοια ότι θα εργαστούν κάποιοι άνθρωποι στο κατασκευαστικό στάδιο, μπορεί να εισ</w:t>
      </w:r>
      <w:r>
        <w:rPr>
          <w:rFonts w:eastAsia="Times New Roman" w:cs="Times New Roman"/>
          <w:szCs w:val="24"/>
        </w:rPr>
        <w:t>ρεύσουν κάποια χρήματα και στα ταμεία του ελληνικού δημοσίου, αλλά κατ’ αποτέλεσμα δεν έχουμε τη δυνατότητα να πειστούμε περί της αναγκαιότητας του τρόπου ανάπτυξης.</w:t>
      </w:r>
    </w:p>
    <w:p w14:paraId="0980560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Έχω πει στη Αίθουσα ότι θα ήταν πάρα πολύ σκόπιμο η ελληνική Κυβέρνηση και το σύνολο των ε</w:t>
      </w:r>
      <w:r>
        <w:rPr>
          <w:rFonts w:eastAsia="Times New Roman" w:cs="Times New Roman"/>
          <w:szCs w:val="24"/>
        </w:rPr>
        <w:t xml:space="preserve">λληνικών πολιτικών δυνάμεων να εργαστούμε προς μία άλλη αναγκαία κατεύθυνση. Ονομάστηκε Ριβιέρα, εγώ προηγουμένως είπα </w:t>
      </w:r>
      <w:r>
        <w:rPr>
          <w:rFonts w:eastAsia="Times New Roman" w:cs="Times New Roman"/>
          <w:szCs w:val="24"/>
          <w:lang w:val="en-US"/>
        </w:rPr>
        <w:t>Cote</w:t>
      </w:r>
      <w:r>
        <w:rPr>
          <w:rFonts w:eastAsia="Times New Roman" w:cs="Times New Roman"/>
          <w:szCs w:val="24"/>
        </w:rPr>
        <w:t xml:space="preserve"> </w:t>
      </w:r>
      <w:r>
        <w:rPr>
          <w:rFonts w:eastAsia="Times New Roman" w:cs="Times New Roman"/>
          <w:szCs w:val="24"/>
          <w:lang w:val="en-US"/>
        </w:rPr>
        <w:t>d</w:t>
      </w:r>
      <w:r>
        <w:rPr>
          <w:rFonts w:eastAsia="Times New Roman" w:cs="Times New Roman"/>
          <w:szCs w:val="24"/>
        </w:rPr>
        <w:t xml:space="preserve">’ </w:t>
      </w:r>
      <w:r>
        <w:rPr>
          <w:rFonts w:eastAsia="Times New Roman" w:cs="Times New Roman"/>
          <w:szCs w:val="24"/>
          <w:lang w:val="en-US"/>
        </w:rPr>
        <w:t>Azur</w:t>
      </w:r>
      <w:r>
        <w:rPr>
          <w:rFonts w:eastAsia="Times New Roman" w:cs="Times New Roman"/>
          <w:szCs w:val="24"/>
        </w:rPr>
        <w:t>, λέμε την παραλία της Αττικής, λέμε πάρα πολλά πράγματα στην ονομασία, αλλά έχω προτείνω -και αν ανατρέξει κανείς στα Πρακτι</w:t>
      </w:r>
      <w:r>
        <w:rPr>
          <w:rFonts w:eastAsia="Times New Roman" w:cs="Times New Roman"/>
          <w:szCs w:val="24"/>
        </w:rPr>
        <w:t>κά θα το θυμηθεί- ένα τμήμα από το παράλιο τμήμα χιλίων, δύο χιλιάδων, τριών χιλιάδων στρεμμάτων να γίνει  Μονακό, αλλά όχι με την έννοια του Μονακό των καζίνο. Να θυμηθούμε ότι το καζίνο δημιουργήθηκε από την Εταιρ</w:t>
      </w:r>
      <w:r>
        <w:rPr>
          <w:rFonts w:eastAsia="Times New Roman" w:cs="Times New Roman"/>
          <w:szCs w:val="24"/>
        </w:rPr>
        <w:t>ε</w:t>
      </w:r>
      <w:r>
        <w:rPr>
          <w:rFonts w:eastAsia="Times New Roman" w:cs="Times New Roman"/>
          <w:szCs w:val="24"/>
        </w:rPr>
        <w:t>ία Θαλασσίων Λουτρών τότε, την εκμεταλλε</w:t>
      </w:r>
      <w:r>
        <w:rPr>
          <w:rFonts w:eastAsia="Times New Roman" w:cs="Times New Roman"/>
          <w:szCs w:val="24"/>
        </w:rPr>
        <w:t>ύτηκε και ο Ωνάσης αυτή την εταιρ</w:t>
      </w:r>
      <w:r>
        <w:rPr>
          <w:rFonts w:eastAsia="Times New Roman" w:cs="Times New Roman"/>
          <w:szCs w:val="24"/>
        </w:rPr>
        <w:t>ε</w:t>
      </w:r>
      <w:r>
        <w:rPr>
          <w:rFonts w:eastAsia="Times New Roman" w:cs="Times New Roman"/>
          <w:szCs w:val="24"/>
        </w:rPr>
        <w:t>ία ένα μεγάλο διάστημα -δεν έχει σημασία, είναι παρωχημένα γεγονότα. Μπορούμε να πάρουμε με το Ευρωπαϊκό Δίκαιο την έγκριση και να κάνουμε συμφωνία για να γίνει ένας χώρος έδρας εταιρ</w:t>
      </w:r>
      <w:r>
        <w:rPr>
          <w:rFonts w:eastAsia="Times New Roman" w:cs="Times New Roman"/>
          <w:szCs w:val="24"/>
        </w:rPr>
        <w:t>ε</w:t>
      </w:r>
      <w:r>
        <w:rPr>
          <w:rFonts w:eastAsia="Times New Roman" w:cs="Times New Roman"/>
          <w:szCs w:val="24"/>
        </w:rPr>
        <w:t>ιών, μεγάλων πολυεθνικών εταιρ</w:t>
      </w:r>
      <w:r>
        <w:rPr>
          <w:rFonts w:eastAsia="Times New Roman" w:cs="Times New Roman"/>
          <w:szCs w:val="24"/>
        </w:rPr>
        <w:t>ε</w:t>
      </w:r>
      <w:r>
        <w:rPr>
          <w:rFonts w:eastAsia="Times New Roman" w:cs="Times New Roman"/>
          <w:szCs w:val="24"/>
        </w:rPr>
        <w:t>ιών. Το</w:t>
      </w:r>
      <w:r>
        <w:rPr>
          <w:rFonts w:eastAsia="Times New Roman" w:cs="Times New Roman"/>
          <w:szCs w:val="24"/>
        </w:rPr>
        <w:t xml:space="preserve"> έχει η Ιρλανδία -προσπαθούν λίγο σήμερα οι Αμερικάνοι, όχι η Ευρωπαϊκή Ένωση, να δημιουργήσουν πρόβλημα- το έχει το Λουξεμβούργο. Να θυμηθούμε τον Πρόεδρο Γιουνκέρ πώς το ξεπέρασε όταν προσείλκυσε στο μικρό Λουξεμβούργο μεγάλες πολυεθνικές εταιρ</w:t>
      </w:r>
      <w:r>
        <w:rPr>
          <w:rFonts w:eastAsia="Times New Roman" w:cs="Times New Roman"/>
          <w:szCs w:val="24"/>
        </w:rPr>
        <w:t>ε</w:t>
      </w:r>
      <w:r>
        <w:rPr>
          <w:rFonts w:eastAsia="Times New Roman" w:cs="Times New Roman"/>
          <w:szCs w:val="24"/>
        </w:rPr>
        <w:t xml:space="preserve">ίες με </w:t>
      </w:r>
      <w:r>
        <w:rPr>
          <w:rFonts w:eastAsia="Times New Roman" w:cs="Times New Roman"/>
          <w:szCs w:val="24"/>
        </w:rPr>
        <w:t>ειδικές φορολογικές συμφωνίες. Εκεί κρατάνε ένα υψηλό επίπεδο διαβίωσης και των κατοίκων και υγειών οικονομικών των χωρών τους.</w:t>
      </w:r>
    </w:p>
    <w:p w14:paraId="0980560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Είχαμε προτείνει, λοιπόν, τότε να αναζητηθεί αυτός ο τρόπος, ούτως ώστε να μην έχουν εμπορικές ή βιομηχανικές δραστηριότητες οι </w:t>
      </w:r>
      <w:r>
        <w:rPr>
          <w:rFonts w:eastAsia="Times New Roman" w:cs="Times New Roman"/>
          <w:szCs w:val="24"/>
        </w:rPr>
        <w:t xml:space="preserve">εταιρίες που θα εγκατασταθούν σε ένα τμήμα της περιοχής. Να είναι οι φορολογικές έδρες και ένα χαμηλό ποσοστό του παγκόσμιου τζίρου τους να αποτελεί φορολογικό έσοδο της Ελλάδας. </w:t>
      </w:r>
    </w:p>
    <w:p w14:paraId="0980560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Σήμερα, αντί να γίνουν τέτοιες προσπάθειες, πάμε στα αντίστροφα, φτάσαμε στα</w:t>
      </w:r>
      <w:r>
        <w:rPr>
          <w:rFonts w:eastAsia="Times New Roman" w:cs="Times New Roman"/>
          <w:szCs w:val="24"/>
        </w:rPr>
        <w:t xml:space="preserve"> αντίστροφα. Βλέπουμε ιστορικές ελληνικές εταιρ</w:t>
      </w:r>
      <w:r>
        <w:rPr>
          <w:rFonts w:eastAsia="Times New Roman" w:cs="Times New Roman"/>
          <w:szCs w:val="24"/>
        </w:rPr>
        <w:t>ε</w:t>
      </w:r>
      <w:r>
        <w:rPr>
          <w:rFonts w:eastAsia="Times New Roman" w:cs="Times New Roman"/>
          <w:szCs w:val="24"/>
        </w:rPr>
        <w:t>ίες να μεταφέρουν την έδρα τους – η μεταλλουργική, δεν θα την ονομάσω, είναι γνωστή σε όλους- στο Βέλγιο, στο Λουξεμβούργο, στην Ολλανδία. Οι μικρότερες όλες έχουν φτάσει στη Βουλγαρία. Είναι μάλιστα συνδεδεμ</w:t>
      </w:r>
      <w:r>
        <w:rPr>
          <w:rFonts w:eastAsia="Times New Roman" w:cs="Times New Roman"/>
          <w:szCs w:val="24"/>
        </w:rPr>
        <w:t>ένοι και οι τραπεζικοί λογαριασμοί με βουλγαρικές τράπεζες και έχουμε πληρωμές μέσω καρτών απευθείας μεταβίβαση των πληρωμών στη Βουλγαρία. Θα θυμίσω ότι στα σύνορα με τη Βουλγαρία η μεγαλύτερη ελληνική τράπεζα έχει πολλά υποκαταστήματα που εξυπηρετούν αυτ</w:t>
      </w:r>
      <w:r>
        <w:rPr>
          <w:rFonts w:eastAsia="Times New Roman" w:cs="Times New Roman"/>
          <w:szCs w:val="24"/>
        </w:rPr>
        <w:t>ές τις δραστηριότητες.</w:t>
      </w:r>
    </w:p>
    <w:p w14:paraId="0980560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Αυτά είναι αναπτυξιακά μοντέλα</w:t>
      </w:r>
      <w:r>
        <w:rPr>
          <w:rFonts w:eastAsia="Times New Roman" w:cs="Times New Roman"/>
          <w:szCs w:val="24"/>
        </w:rPr>
        <w:t>;</w:t>
      </w:r>
      <w:r>
        <w:rPr>
          <w:rFonts w:eastAsia="Times New Roman" w:cs="Times New Roman"/>
          <w:szCs w:val="24"/>
        </w:rPr>
        <w:t xml:space="preserve"> Αναπτυξιακό μοντέλο, όμως, όπως γίνεται η σύμβαση με το Ελληνικό δεν είναι. Γιατί; Θα δώσει δουλειά τώρα σε πέντε-δέκα χιλιάδες ανθρώπους στον κατασκευαστικό τομέα. Δεν υπάρχει αμφιβολία.</w:t>
      </w:r>
    </w:p>
    <w:p w14:paraId="0980560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Θα είναι μια </w:t>
      </w:r>
      <w:r>
        <w:rPr>
          <w:rFonts w:eastAsia="Times New Roman" w:cs="Times New Roman"/>
          <w:szCs w:val="24"/>
        </w:rPr>
        <w:t>υψηλού επιπέδου περιοχή. Αυτό δεν το άκουσα από κανέναν σήμερα, ούτε από τον ΣΥΡΙΖΑ ούτε από τη Νέα Δημοκρατία. Θα είναι μία υψηλού οικονομικού εισοδήματος περιοχή, διότι κατ’ ανάγκην θα είναι ακριβές οι τιμές πώλησης ή ενοικίασης των οικιών, των καταστημά</w:t>
      </w:r>
      <w:r>
        <w:rPr>
          <w:rFonts w:eastAsia="Times New Roman" w:cs="Times New Roman"/>
          <w:szCs w:val="24"/>
        </w:rPr>
        <w:t>των, θα είναι ακριβά τα προϊόντα.</w:t>
      </w:r>
    </w:p>
    <w:p w14:paraId="0980561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ότι θα δοθεί μία άλλη διάσταση στον παραλιακό τομέα και ενδεχόμενα θα δημιουργηθούν αποκλεισμοί προς τον μέσο Αθηναίο, προς τον μέσο κάτοικο του </w:t>
      </w:r>
      <w:r>
        <w:rPr>
          <w:rFonts w:eastAsia="Times New Roman" w:cs="Times New Roman"/>
          <w:szCs w:val="24"/>
        </w:rPr>
        <w:t>Λ</w:t>
      </w:r>
      <w:r>
        <w:rPr>
          <w:rFonts w:eastAsia="Times New Roman" w:cs="Times New Roman"/>
          <w:szCs w:val="24"/>
        </w:rPr>
        <w:t>εκανοπεδίου, ο οποίος είτε δεν θα έχει την οικονομική δυνατότη</w:t>
      </w:r>
      <w:r>
        <w:rPr>
          <w:rFonts w:eastAsia="Times New Roman" w:cs="Times New Roman"/>
          <w:szCs w:val="24"/>
        </w:rPr>
        <w:t xml:space="preserve">τα να φτάσει είτε δεν θα μπορεί να φτάσει. Και αυτό που λέω το λέω με συνέπεια, διότι όπου δημιουργηθούν υψηλού εισοδηματικού επιπέδου δραστηριότητες, αυτομάτως υπάρχουν και ζητήματα ασφάλειας, αυτομάτως στην πόρτα είναι ο </w:t>
      </w:r>
      <w:r>
        <w:rPr>
          <w:rFonts w:eastAsia="Times New Roman" w:cs="Times New Roman"/>
          <w:szCs w:val="24"/>
          <w:lang w:val="en-US"/>
        </w:rPr>
        <w:t>security</w:t>
      </w:r>
      <w:r>
        <w:rPr>
          <w:rFonts w:eastAsia="Times New Roman" w:cs="Times New Roman"/>
          <w:szCs w:val="24"/>
        </w:rPr>
        <w:t xml:space="preserve">, αυτομάτως γίνεται </w:t>
      </w:r>
      <w:r>
        <w:rPr>
          <w:rFonts w:eastAsia="Times New Roman" w:cs="Times New Roman"/>
          <w:szCs w:val="24"/>
          <w:lang w:val="en-US"/>
        </w:rPr>
        <w:t>face</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w:t>
      </w:r>
    </w:p>
    <w:p w14:paraId="0980561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Τα έχουμε σταθμίσει αυτά, κύριοι συνάδελφοι, ή λέμε ότι επειδή θα δώσει 300 εκατομμύρια η σύμβαση στην πρώτη υπογραφή και τα υπόλοιπα σε δύο πενταετίες, νομίζουμε ότι θα λύσουμε το πρόβλημα;</w:t>
      </w:r>
    </w:p>
    <w:p w14:paraId="0980561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Είδα και κάτι άλλο</w:t>
      </w:r>
      <w:r>
        <w:rPr>
          <w:rFonts w:eastAsia="Times New Roman" w:cs="Times New Roman"/>
          <w:szCs w:val="24"/>
        </w:rPr>
        <w:t>,</w:t>
      </w:r>
      <w:r>
        <w:rPr>
          <w:rFonts w:eastAsia="Times New Roman" w:cs="Times New Roman"/>
          <w:szCs w:val="24"/>
        </w:rPr>
        <w:t xml:space="preserve"> το οποίο με ενόχλησε. Πρέπει να πω τ</w:t>
      </w:r>
      <w:r>
        <w:rPr>
          <w:rFonts w:eastAsia="Times New Roman" w:cs="Times New Roman"/>
          <w:szCs w:val="24"/>
        </w:rPr>
        <w:t xml:space="preserve">ι είδα που με ενόχλησε. </w:t>
      </w:r>
    </w:p>
    <w:p w14:paraId="0980561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Έφτασε στη θυρίδα μου, όπως όλων των Βουλευτών, ένα πολυτελές ένθετο από το φερόμενη αγοράστρια εταιρεία, το οποίο μέσα είχε μια έκθεση οικονομική, είχε μια επιστολή –την παραβλέπω, δεν τη διάβασα- και μια έκθεση του ΙΟΒΕ. Να τη σχ</w:t>
      </w:r>
      <w:r>
        <w:rPr>
          <w:rFonts w:eastAsia="Times New Roman" w:cs="Times New Roman"/>
          <w:szCs w:val="24"/>
        </w:rPr>
        <w:t xml:space="preserve">ολιάσω; Έχω την ικανότητα να σχολιάσω οικονομικά στοιχεία, </w:t>
      </w:r>
      <w:r>
        <w:rPr>
          <w:rFonts w:eastAsia="Times New Roman" w:cs="Times New Roman"/>
          <w:szCs w:val="24"/>
        </w:rPr>
        <w:t xml:space="preserve">έκθεση </w:t>
      </w:r>
      <w:r>
        <w:rPr>
          <w:rFonts w:eastAsia="Times New Roman" w:cs="Times New Roman"/>
          <w:szCs w:val="24"/>
        </w:rPr>
        <w:t xml:space="preserve">απατηλή αν θέλετε και αναλαμβάνω την ευθύνη. </w:t>
      </w:r>
    </w:p>
    <w:p w14:paraId="0980561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Προσέξτε κάτι, μας δημιουργήθηκε η πεποίθηση –και δημοσιεύθηκε σε εφημερίδες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υπήρξαν </w:t>
      </w:r>
      <w:r>
        <w:rPr>
          <w:rFonts w:eastAsia="Times New Roman" w:cs="Times New Roman"/>
          <w:szCs w:val="24"/>
        </w:rPr>
        <w:t>πολλές διαφορές</w:t>
      </w:r>
      <w:r>
        <w:rPr>
          <w:rFonts w:eastAsia="Times New Roman" w:cs="Times New Roman"/>
          <w:szCs w:val="24"/>
        </w:rPr>
        <w:t xml:space="preserve"> στον Τύπο, ο οποίος αυτό πολύ το προέβαλε- για εβδομήντα πέντε χιλιάδες θέσεις εργασίας, λέει, στο τέλος της περιόδου λειτουργίας εκμετάλλευσης. </w:t>
      </w:r>
    </w:p>
    <w:p w14:paraId="0980561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Όμως, όποιος το διάβασε και θέλησε να το αναζητήσει τι είδε; Είδε ότι θεωρούν πως δεν θα ξεπερνάνε τις είκοσι</w:t>
      </w:r>
      <w:r>
        <w:rPr>
          <w:rFonts w:eastAsia="Times New Roman" w:cs="Times New Roman"/>
          <w:szCs w:val="24"/>
        </w:rPr>
        <w:t xml:space="preserve"> μία χιλιάδες προς το τέλος της περιόδου οι θέσεις απασχόλησης στην περιοχή. Και από κάτω προσθέτουν ενενήντα χιλιάδες -όσοι συνάδελφοι το έχουν μαζί τους παρακαλώ να το δούνε- και λένε ότι επιπλέον θα έχουμε ενενήντα χιλιάδες πρόσθετες θέσεις εργασίας το </w:t>
      </w:r>
      <w:r>
        <w:rPr>
          <w:rFonts w:eastAsia="Times New Roman" w:cs="Times New Roman"/>
          <w:szCs w:val="24"/>
        </w:rPr>
        <w:t>2041, όπου οι εβδομήντα πέντε χιλιάδες προέρχονται από την επίδραση των παραγόντων ζήτησης και οι δεκαπέντε χιλιάδες από την επίδραση των παραγόντων προσφοράς. Κάπου αλλού θα είναι αυτοί οι άνθρωποι. Δεν μπορεί να είναι εκεί. Πέραν του ότι δεν θα χωράνε με</w:t>
      </w:r>
      <w:r>
        <w:rPr>
          <w:rFonts w:eastAsia="Times New Roman" w:cs="Times New Roman"/>
          <w:szCs w:val="24"/>
        </w:rPr>
        <w:t xml:space="preserve"> τον τρόπο που θα είναι η διάταξη. Κάπου αλλού θα είναι. Και η έννοια, όπως επιχειρεί να τη δώσει η έκθεση για το ποιοι είναι οι παράγοντες ζήτησης και οι παράγοντες προσφοράς είναι ακατάληπτη. </w:t>
      </w:r>
    </w:p>
    <w:p w14:paraId="0980561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πω και κάτι άλλο</w:t>
      </w:r>
      <w:r>
        <w:rPr>
          <w:rFonts w:eastAsia="Times New Roman" w:cs="Times New Roman"/>
          <w:szCs w:val="24"/>
        </w:rPr>
        <w:t>,</w:t>
      </w:r>
      <w:r>
        <w:rPr>
          <w:rFonts w:eastAsia="Times New Roman" w:cs="Times New Roman"/>
          <w:szCs w:val="24"/>
        </w:rPr>
        <w:t xml:space="preserve"> γιατί ο χρόνος πιέζει. Το Ελληνικό είναι</w:t>
      </w:r>
      <w:r>
        <w:rPr>
          <w:rFonts w:eastAsia="Times New Roman" w:cs="Times New Roman"/>
          <w:szCs w:val="24"/>
        </w:rPr>
        <w:t xml:space="preserve"> το κόσμημα. Θα μπορούσε αυτή η σύμβαση να βελτιωθεί πάρα πολύ. Και για ποιο</w:t>
      </w:r>
      <w:r>
        <w:rPr>
          <w:rFonts w:eastAsia="Times New Roman" w:cs="Times New Roman"/>
          <w:szCs w:val="24"/>
        </w:rPr>
        <w:t>ν</w:t>
      </w:r>
      <w:r>
        <w:rPr>
          <w:rFonts w:eastAsia="Times New Roman" w:cs="Times New Roman"/>
          <w:szCs w:val="24"/>
        </w:rPr>
        <w:t xml:space="preserve"> λόγο θα μπορούσε να βελτιωθεί; Είναι εντελώς ασαφείς και οι αποδόσεις. Εγώ δεν θα σταθώ αν το τίμημα των 915 εκατομμυρίων είναι ψηλό ή χαμηλό. Στις παρούσες συνθήκες μπορεί να εί</w:t>
      </w:r>
      <w:r>
        <w:rPr>
          <w:rFonts w:eastAsia="Times New Roman" w:cs="Times New Roman"/>
          <w:szCs w:val="24"/>
        </w:rPr>
        <w:t xml:space="preserve">ναι λογικό μετά την όλη ταλαιπωρία που υπέστη η περίπτωση και η σύμβαση αυτή. </w:t>
      </w:r>
    </w:p>
    <w:p w14:paraId="0980561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Οι αποδόσεις πώς θα εξασφαλιστούν; Δεν βρήκα πουθενά δυνατότητα να ερμηνεύσω το κεφάλαιο της σύμβασης που λέει: «Εξασφαλίζουμε μίνιμουμ 15% υπέρ του νέου ιδιοκτήτη της εταιρείας</w:t>
      </w:r>
      <w:r>
        <w:rPr>
          <w:rFonts w:eastAsia="Times New Roman" w:cs="Times New Roman"/>
          <w:szCs w:val="24"/>
        </w:rPr>
        <w:t xml:space="preserve"> κερδών και θα αποδίδουμε το 30% των επιπλέον κερδών στο ελληνικό </w:t>
      </w:r>
      <w:r>
        <w:rPr>
          <w:rFonts w:eastAsia="Times New Roman" w:cs="Times New Roman"/>
          <w:szCs w:val="24"/>
        </w:rPr>
        <w:t>δ</w:t>
      </w:r>
      <w:r>
        <w:rPr>
          <w:rFonts w:eastAsia="Times New Roman" w:cs="Times New Roman"/>
          <w:szCs w:val="24"/>
        </w:rPr>
        <w:t xml:space="preserve">ημόσιο». Πολύ σωστό. </w:t>
      </w:r>
    </w:p>
    <w:p w14:paraId="0980561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 λοιπόν, ακούστε κύριοι, για να τελειώνουμε. Υπάρχει εταιρεία στον κόσμο σε τέτοια μεγέθη που να έχει κέρδη τουλάχιστον 15%; Αν ψάξουμε την ίδια σύμβαση θα δούμε ότι</w:t>
      </w:r>
      <w:r>
        <w:rPr>
          <w:rFonts w:eastAsia="Times New Roman" w:cs="Times New Roman"/>
          <w:szCs w:val="24"/>
        </w:rPr>
        <w:t xml:space="preserve"> εκείνο το 30% που παραχωρείται κατά πλήρη κυριότητα οριστικά στο νέο ιδιοκτήτη, είναι εκείνο που θα δώσει τις τραπεζικές εγγυήσεις στις υποθήκες για να μπορέσει να χρηματοδοτηθεί. </w:t>
      </w:r>
    </w:p>
    <w:p w14:paraId="0980561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Επομένως έχουμε ένα τεράστιο βάρος χρηματοδότησης. Αυτά τα 5 ή 15 δισεκατο</w:t>
      </w:r>
      <w:r>
        <w:rPr>
          <w:rFonts w:eastAsia="Times New Roman" w:cs="Times New Roman"/>
          <w:szCs w:val="24"/>
        </w:rPr>
        <w:t xml:space="preserve">μμύρια που θα επενδυθούν, θα είναι όλα προϊόν δανεισμού με εγγύηση την ίδια τη αξία των κατασκευών και της γης. Αυτά, λοιπόν, είναι μακροχρόνια δάνεια, είναι υψηλότοκα δάνεια. </w:t>
      </w:r>
    </w:p>
    <w:p w14:paraId="0980561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Προχθές ψηφίσατε στη Βουλή και εμείς το ψηφίσαμε -είχα αντιρρήσεις βέβαια- τα ε</w:t>
      </w:r>
      <w:r>
        <w:rPr>
          <w:rFonts w:eastAsia="Times New Roman" w:cs="Times New Roman"/>
          <w:szCs w:val="24"/>
        </w:rPr>
        <w:t>ξωτραπεζικά επιτόκια να είναι πλέον ελεύθερα, να μην έχουμε καν τον περιορισμό του 5,3%, που σημαίνει ότι στα ομολογιακά δάνεια που εκδίδονται σε αυτές τις περιπτώσεις μπορεί να ζητάει ο άλλος τις εγγυήσεις του 9%, 10% ,12% ένα ετήσιο επιτόκιο. Πώς θα αντι</w:t>
      </w:r>
      <w:r>
        <w:rPr>
          <w:rFonts w:eastAsia="Times New Roman" w:cs="Times New Roman"/>
          <w:szCs w:val="24"/>
        </w:rPr>
        <w:t>μετωπιστούν; Θα υπάρχουν κέρδη;</w:t>
      </w:r>
    </w:p>
    <w:p w14:paraId="0980561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Να θυμίσω κάτι. Η </w:t>
      </w:r>
      <w:r>
        <w:rPr>
          <w:rFonts w:eastAsia="Times New Roman" w:cs="Times New Roman"/>
          <w:szCs w:val="24"/>
        </w:rPr>
        <w:t>εταιρεία «</w:t>
      </w:r>
      <w:r>
        <w:rPr>
          <w:rFonts w:eastAsia="Times New Roman" w:cs="Times New Roman"/>
          <w:szCs w:val="24"/>
        </w:rPr>
        <w:t>ΜΑΡΙΝΟΠΟΥΛΟΣ</w:t>
      </w:r>
      <w:r>
        <w:rPr>
          <w:rFonts w:eastAsia="Times New Roman" w:cs="Times New Roman"/>
          <w:szCs w:val="24"/>
        </w:rPr>
        <w:t>»</w:t>
      </w:r>
      <w:r>
        <w:rPr>
          <w:rFonts w:eastAsia="Times New Roman" w:cs="Times New Roman"/>
          <w:szCs w:val="24"/>
        </w:rPr>
        <w:t xml:space="preserve"> κατέρρευσε… </w:t>
      </w:r>
    </w:p>
    <w:p w14:paraId="0980561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(Τάσος) Κουράκης): </w:t>
      </w:r>
      <w:r>
        <w:rPr>
          <w:rFonts w:eastAsia="Times New Roman" w:cs="Times New Roman"/>
          <w:szCs w:val="24"/>
        </w:rPr>
        <w:t>Κύριε Καρρά, μην επεκτείνεστε σε άλλα  θέματα. Ολοκληρώστε τη σκέψη σας.</w:t>
      </w:r>
    </w:p>
    <w:p w14:paraId="0980561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Τελειώνω, κύριε Πρόεδρε, </w:t>
      </w:r>
      <w:r>
        <w:rPr>
          <w:rFonts w:eastAsia="Times New Roman" w:cs="Times New Roman"/>
          <w:szCs w:val="24"/>
        </w:rPr>
        <w:t>είναι συναφές. Επιτρέψτε μου.</w:t>
      </w:r>
    </w:p>
    <w:p w14:paraId="0980561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Γιατί το λέω ότι είναι συναφές; Η </w:t>
      </w:r>
      <w:r>
        <w:rPr>
          <w:rFonts w:eastAsia="Times New Roman" w:cs="Times New Roman"/>
          <w:szCs w:val="24"/>
        </w:rPr>
        <w:t>«</w:t>
      </w:r>
      <w:r>
        <w:rPr>
          <w:rFonts w:eastAsia="Times New Roman" w:cs="Times New Roman"/>
          <w:szCs w:val="24"/>
        </w:rPr>
        <w:t>ΜΑΡΙΝΟΠΟΥΛΟΣ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κατέρρευσε γιατί δεν είχε κέρδη. Η </w:t>
      </w:r>
      <w:r>
        <w:rPr>
          <w:rFonts w:eastAsia="Times New Roman" w:cs="Times New Roman"/>
          <w:szCs w:val="24"/>
        </w:rPr>
        <w:t>«</w:t>
      </w:r>
      <w:r>
        <w:rPr>
          <w:rFonts w:eastAsia="Times New Roman" w:cs="Times New Roman"/>
          <w:szCs w:val="24"/>
        </w:rPr>
        <w:t>ΣΚΛΑΒΕΝΙΤΗΣ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ΑΒ ΒΑΣΙΛΟΠΟΥΛΟΣ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αν δούμε τους ισολογισμούς, είναι υγιέστατες με κέρδη 1,5% και 2% μέσα σε τζίρους δισεκατο</w:t>
      </w:r>
      <w:r>
        <w:rPr>
          <w:rFonts w:eastAsia="Times New Roman" w:cs="Times New Roman"/>
          <w:szCs w:val="24"/>
        </w:rPr>
        <w:t xml:space="preserve">μμυρίων. </w:t>
      </w:r>
    </w:p>
    <w:p w14:paraId="0980561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Πώς, λοιπόν, θα φτάσουμε στο 15%; Ή θα μοχλεύουμε ισολογισμούς ή θα επεμβαίνουμε για να μην υπάρχει. Φοβούμαι, λοιπόν, ότι η λεγόμενη ισχυρή διαπραγμάτευση, πέραν των θετικών σημείων της, θα έπρεπε να συνεχιστεί, να αποκτηθούν οι πραγματικές αποδ</w:t>
      </w:r>
      <w:r>
        <w:rPr>
          <w:rFonts w:eastAsia="Times New Roman" w:cs="Times New Roman"/>
          <w:szCs w:val="24"/>
        </w:rPr>
        <w:t>όσεις για τον ελληνικό λαό, να εξασφαλιστεί και η δυνατότητα πρόσβασης, να μη γίνει μια περιοχή υψηλών εισοδ</w:t>
      </w:r>
      <w:r>
        <w:rPr>
          <w:rFonts w:eastAsia="Times New Roman" w:cs="Times New Roman"/>
          <w:szCs w:val="24"/>
        </w:rPr>
        <w:t>η</w:t>
      </w:r>
      <w:r>
        <w:rPr>
          <w:rFonts w:eastAsia="Times New Roman" w:cs="Times New Roman"/>
          <w:szCs w:val="24"/>
        </w:rPr>
        <w:t>μ</w:t>
      </w:r>
      <w:r>
        <w:rPr>
          <w:rFonts w:eastAsia="Times New Roman" w:cs="Times New Roman"/>
          <w:szCs w:val="24"/>
        </w:rPr>
        <w:t>ά</w:t>
      </w:r>
      <w:r>
        <w:rPr>
          <w:rFonts w:eastAsia="Times New Roman" w:cs="Times New Roman"/>
          <w:szCs w:val="24"/>
        </w:rPr>
        <w:t>τ</w:t>
      </w:r>
      <w:r>
        <w:rPr>
          <w:rFonts w:eastAsia="Times New Roman" w:cs="Times New Roman"/>
          <w:szCs w:val="24"/>
        </w:rPr>
        <w:t>ω</w:t>
      </w:r>
      <w:r>
        <w:rPr>
          <w:rFonts w:eastAsia="Times New Roman" w:cs="Times New Roman"/>
          <w:szCs w:val="24"/>
        </w:rPr>
        <w:t>ν και αποκλεισ</w:t>
      </w:r>
      <w:r>
        <w:rPr>
          <w:rFonts w:eastAsia="Times New Roman" w:cs="Times New Roman"/>
          <w:szCs w:val="24"/>
        </w:rPr>
        <w:t>μών</w:t>
      </w:r>
      <w:r>
        <w:rPr>
          <w:rFonts w:eastAsia="Times New Roman" w:cs="Times New Roman"/>
          <w:szCs w:val="24"/>
        </w:rPr>
        <w:t xml:space="preserve"> και κατόπιν αυτού έχω εκφράσει και έχω καταθέσει τους προβληματισμούς μου.</w:t>
      </w:r>
    </w:p>
    <w:p w14:paraId="09805620" w14:textId="77777777" w:rsidR="00BA128F" w:rsidRDefault="00BF6BD8">
      <w:pPr>
        <w:spacing w:after="0" w:line="600" w:lineRule="auto"/>
        <w:ind w:firstLine="720"/>
        <w:jc w:val="both"/>
        <w:rPr>
          <w:rFonts w:eastAsia="Times New Roman"/>
          <w:szCs w:val="24"/>
        </w:rPr>
      </w:pPr>
      <w:r>
        <w:rPr>
          <w:rFonts w:eastAsia="Times New Roman"/>
          <w:szCs w:val="24"/>
        </w:rPr>
        <w:t>Ακολουθώ</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την άποψη ότι πρέπει να ψηφιστε</w:t>
      </w:r>
      <w:r>
        <w:rPr>
          <w:rFonts w:eastAsia="Times New Roman"/>
          <w:szCs w:val="24"/>
        </w:rPr>
        <w:t>ί, ούτως ώστε στο μέλλον να μην κλονίζονται οι αποκρατικοποιήσεις, αλλά θα ευχηθώ να μη γίνω προφήτης κακών ή να μη γίνω μάντης του μαντείου των Δελφών, όπως είπε ο κ. Παναγούλης.</w:t>
      </w:r>
    </w:p>
    <w:p w14:paraId="09805621" w14:textId="77777777" w:rsidR="00BA128F" w:rsidRDefault="00BF6BD8">
      <w:pPr>
        <w:spacing w:after="0" w:line="600" w:lineRule="auto"/>
        <w:ind w:firstLine="709"/>
        <w:jc w:val="center"/>
        <w:rPr>
          <w:rFonts w:eastAsia="Times New Roman"/>
          <w:szCs w:val="24"/>
        </w:rPr>
      </w:pPr>
      <w:r>
        <w:rPr>
          <w:rFonts w:eastAsia="Times New Roman"/>
          <w:szCs w:val="24"/>
        </w:rPr>
        <w:t>(Χειροκροτήματα από την πτέρυγα της Ένωσης Κεντρώων)</w:t>
      </w:r>
    </w:p>
    <w:p w14:paraId="09805622" w14:textId="77777777" w:rsidR="00BA128F" w:rsidRDefault="00BF6BD8">
      <w:pPr>
        <w:spacing w:after="0" w:line="600" w:lineRule="auto"/>
        <w:ind w:firstLine="720"/>
        <w:jc w:val="both"/>
        <w:rPr>
          <w:rFonts w:eastAsia="Times New Roman"/>
          <w:szCs w:val="24"/>
        </w:rPr>
      </w:pPr>
      <w:r>
        <w:rPr>
          <w:rFonts w:eastAsia="Times New Roman"/>
          <w:b/>
          <w:szCs w:val="24"/>
        </w:rPr>
        <w:t xml:space="preserve">ΠΡΟΕΔΡΕΥΩΝ (Αναστάσιος </w:t>
      </w:r>
      <w:r>
        <w:rPr>
          <w:rFonts w:eastAsia="Times New Roman"/>
          <w:b/>
          <w:szCs w:val="24"/>
        </w:rPr>
        <w:t>Κουράκης):</w:t>
      </w:r>
      <w:r>
        <w:rPr>
          <w:rFonts w:eastAsia="Times New Roman"/>
          <w:szCs w:val="24"/>
        </w:rPr>
        <w:t xml:space="preserve"> Ευχαριστούμε τον κ. Καρρά.</w:t>
      </w:r>
    </w:p>
    <w:p w14:paraId="09805623" w14:textId="77777777" w:rsidR="00BA128F" w:rsidRDefault="00BA128F">
      <w:pPr>
        <w:spacing w:after="0" w:line="600" w:lineRule="auto"/>
        <w:ind w:firstLine="720"/>
        <w:jc w:val="both"/>
        <w:rPr>
          <w:rFonts w:eastAsia="Times New Roman"/>
          <w:szCs w:val="24"/>
        </w:rPr>
      </w:pPr>
    </w:p>
    <w:p w14:paraId="09805624" w14:textId="77777777" w:rsidR="00BA128F" w:rsidRDefault="00BF6BD8">
      <w:pPr>
        <w:spacing w:after="0" w:line="600" w:lineRule="auto"/>
        <w:ind w:firstLine="709"/>
        <w:jc w:val="both"/>
        <w:rPr>
          <w:rFonts w:eastAsia="Times New Roman"/>
          <w:szCs w:val="24"/>
        </w:rPr>
      </w:pPr>
      <w:r>
        <w:rPr>
          <w:rFonts w:eastAsia="Times New Roman"/>
          <w:szCs w:val="24"/>
        </w:rPr>
        <w:t>Τον λόγο έχει ο Βουλευτής του ΣΥΡΙΖΑ κ. Νεκτάριος Σαντορινιός.</w:t>
      </w:r>
    </w:p>
    <w:p w14:paraId="09805625" w14:textId="77777777" w:rsidR="00BA128F" w:rsidRDefault="00BF6BD8">
      <w:pPr>
        <w:spacing w:after="0" w:line="600" w:lineRule="auto"/>
        <w:ind w:firstLine="720"/>
        <w:jc w:val="both"/>
        <w:rPr>
          <w:rFonts w:eastAsia="Times New Roman"/>
          <w:szCs w:val="24"/>
        </w:rPr>
      </w:pPr>
      <w:r>
        <w:rPr>
          <w:rFonts w:eastAsia="Times New Roman"/>
          <w:b/>
          <w:szCs w:val="24"/>
        </w:rPr>
        <w:t>ΝΕΚΤΑΡΙΟΣ ΣΑΝΤΟΡΙΝΙΟΣ:</w:t>
      </w:r>
      <w:r>
        <w:rPr>
          <w:rFonts w:eastAsia="Times New Roman"/>
          <w:szCs w:val="24"/>
        </w:rPr>
        <w:t xml:space="preserve"> Ευχαριστώ, κύριε Πρόεδρε.</w:t>
      </w:r>
    </w:p>
    <w:p w14:paraId="09805626" w14:textId="77777777" w:rsidR="00BA128F" w:rsidRDefault="00BF6BD8">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θα ήθελα αρχικά να απευθυνθώ στους συναδέλφους της Αξιωματικ</w:t>
      </w:r>
      <w:r>
        <w:rPr>
          <w:rFonts w:eastAsia="Times New Roman"/>
          <w:szCs w:val="24"/>
        </w:rPr>
        <w:t xml:space="preserve">ής Αντιπολίτευσης και συνολικά της Αντιπολίτευσης. </w:t>
      </w:r>
    </w:p>
    <w:p w14:paraId="09805627" w14:textId="77777777" w:rsidR="00BA128F" w:rsidRDefault="00BF6BD8">
      <w:pPr>
        <w:spacing w:after="0" w:line="600" w:lineRule="auto"/>
        <w:ind w:firstLine="720"/>
        <w:jc w:val="both"/>
        <w:rPr>
          <w:rFonts w:eastAsia="Times New Roman"/>
          <w:szCs w:val="24"/>
        </w:rPr>
      </w:pPr>
      <w:r>
        <w:rPr>
          <w:rFonts w:eastAsia="Times New Roman"/>
          <w:szCs w:val="24"/>
        </w:rPr>
        <w:t>Θα σας πω ότι ένα πράγμα δεν έχετε καταλάβει, κυρίες και κύριοι της Αντιπολίτευσης: Είμαστε περήφανοι για τους αγώνες μας και για όλη την αντίσταση στο Ελληνικό ενάντια σε μία σύμβαση που φέρατε εσείς, μί</w:t>
      </w:r>
      <w:r>
        <w:rPr>
          <w:rFonts w:eastAsia="Times New Roman"/>
          <w:szCs w:val="24"/>
        </w:rPr>
        <w:t>α σύμβαση η οποία ήταν ενάντια στα συμφέροντα και της περιοχής και του ελληνικού λαού, γιατί σήμερα η σύμβαση που φέρνουμε –και είναι ξεκάθαρο- είναι μία σύμβαση που έχει ουσιαστικές διαφορές και σε τεχνικό και σε οικονομικό επίπεδο, όπως θα πω και στη συν</w:t>
      </w:r>
      <w:r>
        <w:rPr>
          <w:rFonts w:eastAsia="Times New Roman"/>
          <w:szCs w:val="24"/>
        </w:rPr>
        <w:t xml:space="preserve">έχεια. </w:t>
      </w:r>
    </w:p>
    <w:p w14:paraId="09805628" w14:textId="77777777" w:rsidR="00BA128F" w:rsidRDefault="00BF6BD8">
      <w:pPr>
        <w:spacing w:after="0" w:line="600" w:lineRule="auto"/>
        <w:ind w:firstLine="720"/>
        <w:jc w:val="both"/>
        <w:rPr>
          <w:rFonts w:eastAsia="Times New Roman"/>
          <w:szCs w:val="24"/>
        </w:rPr>
      </w:pPr>
      <w:r>
        <w:rPr>
          <w:rFonts w:eastAsia="Times New Roman"/>
          <w:szCs w:val="24"/>
        </w:rPr>
        <w:t>Όταν η Αντιπολίτευση μ</w:t>
      </w:r>
      <w:r>
        <w:rPr>
          <w:rFonts w:eastAsia="Times New Roman"/>
          <w:szCs w:val="24"/>
        </w:rPr>
        <w:t>α</w:t>
      </w:r>
      <w:r>
        <w:rPr>
          <w:rFonts w:eastAsia="Times New Roman"/>
          <w:szCs w:val="24"/>
        </w:rPr>
        <w:t xml:space="preserve">ς έλεγε «τελειώνετε όπως-όπως», εμείς διαπραγματευόμασταν με επιστημονικό τρόπο, σε συνεργασία με το Εθνικό Μετσόβιο Πολυτεχνείο, για να πετύχουμε σημαντικές και ουσιαστικές αλλαγές στη σύμβαση, που διεκδικήσαμε και πετύχαμε </w:t>
      </w:r>
      <w:r>
        <w:rPr>
          <w:rFonts w:eastAsia="Times New Roman"/>
          <w:szCs w:val="24"/>
        </w:rPr>
        <w:t xml:space="preserve">προς όφελος της κοινωνίας, προς όφελος των δημοτών και του </w:t>
      </w:r>
      <w:r>
        <w:rPr>
          <w:rFonts w:eastAsia="Times New Roman"/>
          <w:szCs w:val="24"/>
        </w:rPr>
        <w:t>δημοσίου</w:t>
      </w:r>
      <w:r>
        <w:rPr>
          <w:rFonts w:eastAsia="Times New Roman"/>
          <w:szCs w:val="24"/>
        </w:rPr>
        <w:t xml:space="preserve">, θετικές αλλαγές που βρίσκουν σύμφωνη την πλειοψηφία των φορέων. Αυτό φάνηκε και από τους φορείς που κλήθηκαν στην </w:t>
      </w:r>
      <w:r>
        <w:rPr>
          <w:rFonts w:eastAsia="Times New Roman"/>
          <w:szCs w:val="24"/>
        </w:rPr>
        <w:t>επιτροπή</w:t>
      </w:r>
      <w:r>
        <w:rPr>
          <w:rFonts w:eastAsia="Times New Roman"/>
          <w:szCs w:val="24"/>
        </w:rPr>
        <w:t xml:space="preserve">. </w:t>
      </w:r>
    </w:p>
    <w:p w14:paraId="09805629" w14:textId="77777777" w:rsidR="00BA128F" w:rsidRDefault="00BF6BD8">
      <w:pPr>
        <w:spacing w:after="0" w:line="600" w:lineRule="auto"/>
        <w:ind w:firstLine="720"/>
        <w:jc w:val="both"/>
        <w:rPr>
          <w:rFonts w:eastAsia="Times New Roman"/>
          <w:szCs w:val="24"/>
        </w:rPr>
      </w:pPr>
      <w:r>
        <w:rPr>
          <w:rFonts w:eastAsia="Times New Roman"/>
          <w:szCs w:val="24"/>
        </w:rPr>
        <w:t xml:space="preserve">Διεκδικήσαμε, λοιπόν, και πετύχαμε. Πετύχαμε να αυξηθούν το </w:t>
      </w:r>
      <w:r>
        <w:rPr>
          <w:rFonts w:eastAsia="Times New Roman"/>
          <w:szCs w:val="24"/>
        </w:rPr>
        <w:t>μητροπολιτικό πάρκο και οι δημόσιοι κοινόχρηστοι χώροι. Δεν είναι πλέον εσωτερική αυλή της επένδυσης, αλλά ένα πραγματικό πάρκο, το μεγαλύτερο της Ευρώπης, δύο χιλιάδες εξακόσια στρέμματα πρασίνου και χώρων αναψυχής που θα είναι και το πρώτο στάδιο ολοκλήρ</w:t>
      </w:r>
      <w:r>
        <w:rPr>
          <w:rFonts w:eastAsia="Times New Roman"/>
          <w:szCs w:val="24"/>
        </w:rPr>
        <w:t>ωσης της επένδυσης και κυρίως θα είναι ανοικτό σε όλους τους πολίτες. Κανένας δεν θα μπορεί να απαγορεύσει σε κανέναν να μπει σ’ αυτό το πάρκο.</w:t>
      </w:r>
    </w:p>
    <w:p w14:paraId="0980562A" w14:textId="77777777" w:rsidR="00BA128F" w:rsidRDefault="00BF6BD8">
      <w:pPr>
        <w:spacing w:after="0" w:line="600" w:lineRule="auto"/>
        <w:ind w:firstLine="720"/>
        <w:jc w:val="both"/>
        <w:rPr>
          <w:rFonts w:eastAsia="Times New Roman"/>
          <w:szCs w:val="24"/>
        </w:rPr>
      </w:pPr>
      <w:r>
        <w:rPr>
          <w:rFonts w:eastAsia="Times New Roman"/>
          <w:szCs w:val="24"/>
        </w:rPr>
        <w:t>Επιπρόσθετα, η δική μας συμφωνία προβλέπει ότι ο ιδιώτης θα έχει και την υποχρέωση για τη συντήρηση αυτών των χώ</w:t>
      </w:r>
      <w:r>
        <w:rPr>
          <w:rFonts w:eastAsia="Times New Roman"/>
          <w:szCs w:val="24"/>
        </w:rPr>
        <w:t>ρων, θέτοντας έτσι ευθύνες και όρους στον επενδυτή και όχι ασαφώς, όπως ήταν στην προηγούμενη σύμβαση. Διεκδικήσαμε και πετύχαμε να διευρυνθούν οι απευθείας προσβάσεις του πάρκου από και προς τους όμορους δήμους και κυρίως από και προς την παράκτια ζώνη. Δ</w:t>
      </w:r>
      <w:r>
        <w:rPr>
          <w:rFonts w:eastAsia="Times New Roman"/>
          <w:szCs w:val="24"/>
        </w:rPr>
        <w:t>ιεκδικήσαμε και πετύχαμε τη διεύρυνση του ελεύθερου μετώπου της παράκτιας ζώνης. Εξασφαλίστηκε η ελεύθερη πρόσβαση στην ακτή σε όλο το μήκος και διατηρείται τουλάχιστον το 1/3 αδόμητο και χωρίς χρήσεις εμπορίου και αναψυχής, δηλαδή τουλάχιστον ένα χιλιόμετ</w:t>
      </w:r>
      <w:r>
        <w:rPr>
          <w:rFonts w:eastAsia="Times New Roman"/>
          <w:szCs w:val="24"/>
        </w:rPr>
        <w:t>ρο ανοικτό, απολύτως αδόμητο μέτωπο παραλίας προς όλους, διευκολύνοντας τις εξόδους του πάρκου προς τη θάλασσα και εξασφαλίζοντας τη συνέχειά του.</w:t>
      </w:r>
    </w:p>
    <w:p w14:paraId="0980562B" w14:textId="77777777" w:rsidR="00BA128F" w:rsidRDefault="00BF6BD8">
      <w:pPr>
        <w:spacing w:after="0" w:line="600" w:lineRule="auto"/>
        <w:ind w:firstLine="720"/>
        <w:jc w:val="both"/>
        <w:rPr>
          <w:rFonts w:eastAsia="Times New Roman"/>
          <w:szCs w:val="24"/>
        </w:rPr>
      </w:pPr>
      <w:r>
        <w:rPr>
          <w:rFonts w:eastAsia="Times New Roman"/>
          <w:szCs w:val="24"/>
        </w:rPr>
        <w:t>Και κάτι άλλο. Να πάμε και στα οικονομικά. Αυξήθηκε το τίμημα της επένδυσης από τεσσεράμισι δισεκατομμύρια σε</w:t>
      </w:r>
      <w:r>
        <w:rPr>
          <w:rFonts w:eastAsia="Times New Roman"/>
          <w:szCs w:val="24"/>
        </w:rPr>
        <w:t xml:space="preserve"> επτά δισεκατομμύρια. Βέβαια, το φυλλάδιο της εταιρείας μιλάει για οκτώ δισεκατομμύρια -ευπρόσδεκτο- με αύξηση κατά ενάμισι δισεκατομμύριο του κόστους των κοινωφελών έργων. </w:t>
      </w:r>
    </w:p>
    <w:p w14:paraId="0980562C" w14:textId="77777777" w:rsidR="00BA128F" w:rsidRDefault="00BF6BD8">
      <w:pPr>
        <w:spacing w:after="0"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αυτό το σημείο θέλω να καλέσω τους Βουλευτές της Αντιπολίτευσης να κάνουμε μία απλή μαθηματική πράξη για να καταλάβετε κάτι. Τα εννιακόσια δεκαπέντε εκατομμύρια, το τίμημα για το Ελληνικό, λέγαμε και εξακολουθούμε να λέμε ότι είναι πολύ χαμηλό. Δεν αλλάζο</w:t>
      </w:r>
      <w:r>
        <w:rPr>
          <w:rFonts w:eastAsia="Times New Roman"/>
          <w:szCs w:val="24"/>
        </w:rPr>
        <w:t>υμε τη θέση μας. Αυτό το τίμημα, όμως, είναι αποκλειστικά δική σας ευθύνη και πρέπει εσείς να απολογηθείτε στον ελληνικό λαό γιατί είναι τόσο χαμηλό, αντί να βάλλετε κατ’ αυτών που ευθαρσώς είχαν πει από την αρχή ότι δεν έπρεπε να πωληθεί σ’ αυτό το τίμημα</w:t>
      </w:r>
      <w:r>
        <w:rPr>
          <w:rFonts w:eastAsia="Times New Roman"/>
          <w:szCs w:val="24"/>
        </w:rPr>
        <w:t xml:space="preserve">. </w:t>
      </w:r>
    </w:p>
    <w:p w14:paraId="0980562D" w14:textId="77777777" w:rsidR="00BA128F" w:rsidRDefault="00BF6BD8">
      <w:pPr>
        <w:spacing w:after="0" w:line="600" w:lineRule="auto"/>
        <w:ind w:firstLine="720"/>
        <w:jc w:val="both"/>
        <w:rPr>
          <w:rFonts w:eastAsia="Times New Roman"/>
          <w:szCs w:val="24"/>
        </w:rPr>
      </w:pPr>
      <w:r>
        <w:rPr>
          <w:rFonts w:eastAsia="Times New Roman"/>
          <w:szCs w:val="24"/>
        </w:rPr>
        <w:t xml:space="preserve">Από κει και πέρα, όμως, εμείς τι κάναμε; Εμείς καταφέραμε να προστεθούν επιπλέον ενάμισι δισεκατομμύρια σε δημόσιες επενδύσεις, ώστε να διαφυλάξουμε ότι η αξιοποίηση δεν θα βρει το </w:t>
      </w:r>
      <w:r>
        <w:rPr>
          <w:rFonts w:eastAsia="Times New Roman"/>
          <w:szCs w:val="24"/>
        </w:rPr>
        <w:t>δημ</w:t>
      </w:r>
      <w:r>
        <w:rPr>
          <w:rFonts w:eastAsia="Times New Roman"/>
          <w:szCs w:val="24"/>
        </w:rPr>
        <w:t xml:space="preserve">όσιο και τους πολίτες ριγμένους. </w:t>
      </w:r>
    </w:p>
    <w:p w14:paraId="0980562E" w14:textId="77777777" w:rsidR="00BA128F" w:rsidRDefault="00BF6BD8">
      <w:pPr>
        <w:spacing w:after="0" w:line="600" w:lineRule="auto"/>
        <w:ind w:firstLine="720"/>
        <w:jc w:val="both"/>
        <w:rPr>
          <w:rFonts w:eastAsia="Times New Roman"/>
          <w:szCs w:val="24"/>
        </w:rPr>
      </w:pPr>
      <w:r>
        <w:rPr>
          <w:rFonts w:eastAsia="Times New Roman"/>
          <w:szCs w:val="24"/>
        </w:rPr>
        <w:t>Επειδή άκουσα τον κ. Δένδια να λέει</w:t>
      </w:r>
      <w:r>
        <w:rPr>
          <w:rFonts w:eastAsia="Times New Roman"/>
          <w:szCs w:val="24"/>
        </w:rPr>
        <w:t xml:space="preserve"> ότι αν μπορεί, αν θέλει ο επενδυτής θα κάνει το ενάμισι δισεκατομμύριο, άλλες φορές, κυρίες και κύριοι συνάδελφοι, μας φέρνετε την έκθεση του Γενικού Λογιστηρίου του Κράτους και μας την κραδαίνετε.</w:t>
      </w:r>
    </w:p>
    <w:p w14:paraId="0980562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Στο σημείο 2 για την τροποποιητική σύμβαση αναφέρει ότι ο</w:t>
      </w:r>
      <w:r>
        <w:rPr>
          <w:rFonts w:eastAsia="Times New Roman" w:cs="Times New Roman"/>
          <w:szCs w:val="24"/>
        </w:rPr>
        <w:t xml:space="preserve"> αγοραστής πέραν των υποχρεώσεων από τη σύμβαση αναλαμβάνει την υποχρέωση να υλοποιήσει συγκεκριμένα έργα και υποδομές δημοσίου ενδιαφέροντος εκτιμώμενου προϋπολογισμού 1,5 δισεκατομμυρίου ευρώ. Αυτό δεν ισχύει; Τι λέει το Γενικό Λογιστήριο του Κράτους; Το</w:t>
      </w:r>
      <w:r>
        <w:rPr>
          <w:rFonts w:eastAsia="Times New Roman" w:cs="Times New Roman"/>
          <w:szCs w:val="24"/>
        </w:rPr>
        <w:t xml:space="preserve"> αμφισβητείτε; Για να καταλάβουμε τι λέμε. Οπότε, σταματήστε τη σπέκουλα και εξηγήστε μας τις ευθύνες για τις τότε επιλογές σας προς όφελος των ιδιωτών επενδυτών που έφεραν το </w:t>
      </w:r>
      <w:r>
        <w:rPr>
          <w:rFonts w:eastAsia="Times New Roman" w:cs="Times New Roman"/>
          <w:szCs w:val="24"/>
        </w:rPr>
        <w:t>δ</w:t>
      </w:r>
      <w:r>
        <w:rPr>
          <w:rFonts w:eastAsia="Times New Roman" w:cs="Times New Roman"/>
          <w:szCs w:val="24"/>
        </w:rPr>
        <w:t>ημόσιο σε θέση μειονεκτική, έχοντας απωλέσει μια τέτοια έκταση χωρίς κανένα όφε</w:t>
      </w:r>
      <w:r>
        <w:rPr>
          <w:rFonts w:eastAsia="Times New Roman" w:cs="Times New Roman"/>
          <w:szCs w:val="24"/>
        </w:rPr>
        <w:t xml:space="preserve">λος. </w:t>
      </w:r>
    </w:p>
    <w:p w14:paraId="0980563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Κάναμε και άλλα. Μειώθηκε ο χρόνος υλοποίησης, τουλάχιστον 80%, όπως ακούσαμε πριν, από δεκαπέντε σε δώδεκα χρόνια. Το κόστος μετεγκατάστασης των δημόσιων οργανισμών</w:t>
      </w:r>
      <w:r>
        <w:rPr>
          <w:rFonts w:eastAsia="Times New Roman" w:cs="Times New Roman"/>
          <w:szCs w:val="24"/>
        </w:rPr>
        <w:t>,</w:t>
      </w:r>
      <w:r>
        <w:rPr>
          <w:rFonts w:eastAsia="Times New Roman" w:cs="Times New Roman"/>
          <w:szCs w:val="24"/>
        </w:rPr>
        <w:t xml:space="preserve"> που υπάρχουν στον χώρο είχε υπολογιστεί το 2013 σε 124 εκατομμύρια ευρώ. Εμείς κατα</w:t>
      </w:r>
      <w:r>
        <w:rPr>
          <w:rFonts w:eastAsia="Times New Roman" w:cs="Times New Roman"/>
          <w:szCs w:val="24"/>
        </w:rPr>
        <w:t>φέραμε να μειώσουμε μέσω διαβουλεύσεων με τον επενδυτή αυτό το κόστος, κρατώντας σημαντικούς δημόσιους οργανισμούς στο</w:t>
      </w:r>
      <w:r>
        <w:rPr>
          <w:rFonts w:eastAsia="Times New Roman" w:cs="Times New Roman"/>
          <w:szCs w:val="24"/>
        </w:rPr>
        <w:t>ν</w:t>
      </w:r>
      <w:r>
        <w:rPr>
          <w:rFonts w:eastAsia="Times New Roman" w:cs="Times New Roman"/>
          <w:szCs w:val="24"/>
        </w:rPr>
        <w:t xml:space="preserve"> χώρο και εξασφαλίζοντας την απρόσκοπτη λειτουργία τους. Αλήθεια, δεν το άκουσα αυτό από κανέναν της Αντιπολίτευσης και αναρωτιέμαι γιατί</w:t>
      </w:r>
      <w:r>
        <w:rPr>
          <w:rFonts w:eastAsia="Times New Roman" w:cs="Times New Roman"/>
          <w:szCs w:val="24"/>
        </w:rPr>
        <w:t xml:space="preserve">. </w:t>
      </w:r>
    </w:p>
    <w:p w14:paraId="0980563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Αυτό, όμως, που είναι πιο εξόφθαλμο στις διαφορές της τότε σύμβασης με αυτή που περήφανα το λέω παρουσιάζουμε στον ελληνικό λαό είναι το γεγονός ότι είχατε δεσμεύσει συμβατικά τον επενδυτή να καταβάλει 32,79% την πρώτη μέρα μετάβασης των μετοχών. Η συνέ</w:t>
      </w:r>
      <w:r>
        <w:rPr>
          <w:rFonts w:eastAsia="Times New Roman" w:cs="Times New Roman"/>
          <w:szCs w:val="24"/>
        </w:rPr>
        <w:t xml:space="preserve">χιση της καταβολής, όμως, θα γινόταν από το τρίτο έτος και με πάρα πολύ μικρές δόσεις. </w:t>
      </w:r>
    </w:p>
    <w:p w14:paraId="0980563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Εμείς τι καταφέραμε; Και να καταθέσει τα 32,79% την πρώτη μέρα, αλλά μέσα σε δύο χρόνια να έχει πληρώσει το 51%, μειώνοντας έτσι τον χρόνο αποπληρωμής σε έξι χρόνια. Αλ</w:t>
      </w:r>
      <w:r>
        <w:rPr>
          <w:rFonts w:eastAsia="Times New Roman" w:cs="Times New Roman"/>
          <w:szCs w:val="24"/>
        </w:rPr>
        <w:t xml:space="preserve">ήθεια, δεν είχατε ανάγκη αυτά τα λεφτά ή είπατε να διευκολύνετε τον ιδιώτη; Επίσης, εμείς φροντίσαμε το επιπλέον 1,5 δισεκατομμύριο ευρώ να είναι εμπροσθοβαρές στην υλοποίηση της επένδυσης. </w:t>
      </w:r>
    </w:p>
    <w:p w14:paraId="09805633"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η ομάδα ψέματος </w:t>
      </w:r>
      <w:r>
        <w:rPr>
          <w:rFonts w:eastAsia="Times New Roman" w:cs="Times New Roman"/>
          <w:szCs w:val="24"/>
        </w:rPr>
        <w:t xml:space="preserve">που έχετε οργανώσει εντός και εκτός Βουλής μπορεί να λέει ό,τι θέλει, αλλά η αλήθεια είναι μία: Ξεπουλούσατε και εμείς αξιοποιούμε. Χαρίζατε δημόσια περιουσία σε κολλητούς ενώ εμείς πασχίζουμε να προστατεύσουμε το δημόσιο συμφέρον. </w:t>
      </w:r>
    </w:p>
    <w:p w14:paraId="09805634"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Κοινώς, ακόμη και στο γ</w:t>
      </w:r>
      <w:r>
        <w:rPr>
          <w:rFonts w:eastAsia="Times New Roman" w:cs="Times New Roman"/>
          <w:szCs w:val="24"/>
        </w:rPr>
        <w:t>ήπεδό σας, στις κρατικοποιήσεις, σας παίζουμε πολύ καλύτερα. Γιατί για εσάς το Ελληνικό ήταν κέρασμα για τους φίλους σας, ενώ για εμάς είναι μια βαριά υποχρέωση στο πλαίσιο της συμφωνίας, που όμως την εφαρμόζουμε με γνώμονα το δημόσιο συμφέρον, την υποχρέω</w:t>
      </w:r>
      <w:r>
        <w:rPr>
          <w:rFonts w:eastAsia="Times New Roman" w:cs="Times New Roman"/>
          <w:szCs w:val="24"/>
        </w:rPr>
        <w:t>ση που έχουμε απέναντι στους δημότες της περιοχής και με βάση τους νόμους της χώρας.</w:t>
      </w:r>
    </w:p>
    <w:p w14:paraId="09805635"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Όχι άλλες παραινέσεις, λοιπόν, για το Ελληνικό από αυτούς που το προσέφεραν «κοψοχρονιά». Όχι άλλες παραινέσεις από αυτούς που κατέστειλαν κάθε μαζικό αγώνα των κατοίκων τ</w:t>
      </w:r>
      <w:r>
        <w:rPr>
          <w:rFonts w:eastAsia="Times New Roman" w:cs="Times New Roman"/>
          <w:szCs w:val="24"/>
        </w:rPr>
        <w:t xml:space="preserve">ης περιοχής και από αυτούς που βύθισαν τη χώρα στη δίνη των μνημονίων λεηλατώντας το δημόσιο πλούτο και φορτώνοντας τη χώρα με αμαρτωλές συμβάσεις παραχώρησης. </w:t>
      </w:r>
    </w:p>
    <w:p w14:paraId="09805636"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διεκδικήσαμε και πετύχαμε. Θα συνεχίσουμε να διεκδικούμε προς όφε</w:t>
      </w:r>
      <w:r>
        <w:rPr>
          <w:rFonts w:eastAsia="Times New Roman" w:cs="Times New Roman"/>
          <w:szCs w:val="24"/>
        </w:rPr>
        <w:t xml:space="preserve">λος της κοινωνίας και θα το κάνουμε για πολύ καιρό ακόμα. Μην αρχίσετε να ζεσταίνετε τις μηχανές σας για εκλογές. Θα καείτε στο ζέσταμα. </w:t>
      </w:r>
    </w:p>
    <w:p w14:paraId="09805637"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805638" w14:textId="77777777" w:rsidR="00BA128F" w:rsidRDefault="00BF6BD8">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805639"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Νεκτάριο</w:t>
      </w:r>
      <w:r>
        <w:rPr>
          <w:rFonts w:eastAsia="Times New Roman" w:cs="Times New Roman"/>
          <w:szCs w:val="24"/>
        </w:rPr>
        <w:t xml:space="preserve"> Σαντορινιό. </w:t>
      </w:r>
    </w:p>
    <w:p w14:paraId="0980563A"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κ. Κωνσταντίνος Παυλίδης. </w:t>
      </w:r>
    </w:p>
    <w:p w14:paraId="0980563B"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Κυρίες και κύριοι συνάδελφοι, ακούει κανείς τον κ. Θεοχάρη σαν άλλον Γιάννη Αγιάννη να μιλάει για την κοινωνία που υποφέρει. Αν μη τι άλλο είναι ανέκδοτο. </w:t>
      </w:r>
      <w:r>
        <w:rPr>
          <w:rFonts w:eastAsia="Times New Roman" w:cs="Times New Roman"/>
          <w:szCs w:val="24"/>
        </w:rPr>
        <w:t xml:space="preserve">Υποψιάζομαι ότι θα ανάλωσε όλη τη σκέψη του σαν </w:t>
      </w:r>
      <w:r>
        <w:rPr>
          <w:rFonts w:eastAsia="Times New Roman" w:cs="Times New Roman"/>
          <w:szCs w:val="24"/>
        </w:rPr>
        <w:t>α</w:t>
      </w:r>
      <w:r>
        <w:rPr>
          <w:rFonts w:eastAsia="Times New Roman" w:cs="Times New Roman"/>
          <w:szCs w:val="24"/>
        </w:rPr>
        <w:t xml:space="preserve">ντιπρόεδρος της </w:t>
      </w:r>
      <w:r>
        <w:rPr>
          <w:rFonts w:eastAsia="Times New Roman" w:cs="Times New Roman"/>
          <w:szCs w:val="24"/>
        </w:rPr>
        <w:t>«LEHMAN BROTHERS»</w:t>
      </w:r>
      <w:r>
        <w:rPr>
          <w:rFonts w:eastAsia="Times New Roman" w:cs="Times New Roman"/>
          <w:szCs w:val="24"/>
        </w:rPr>
        <w:t xml:space="preserve"> όλα αυτά τα χρόνια ή ως διευθυντικό στέλεχος στην </w:t>
      </w:r>
      <w:r>
        <w:rPr>
          <w:rFonts w:eastAsia="Times New Roman" w:cs="Times New Roman"/>
          <w:szCs w:val="24"/>
        </w:rPr>
        <w:t>«</w:t>
      </w:r>
      <w:r>
        <w:rPr>
          <w:rFonts w:eastAsia="Times New Roman" w:cs="Times New Roman"/>
          <w:szCs w:val="24"/>
        </w:rPr>
        <w:t>ΑΣΠΙΣ ΠΡΟΝΟΙΑ</w:t>
      </w:r>
      <w:r>
        <w:rPr>
          <w:rFonts w:eastAsia="Times New Roman" w:cs="Times New Roman"/>
          <w:szCs w:val="24"/>
        </w:rPr>
        <w:t>»</w:t>
      </w:r>
      <w:r>
        <w:rPr>
          <w:rFonts w:eastAsia="Times New Roman" w:cs="Times New Roman"/>
          <w:szCs w:val="24"/>
        </w:rPr>
        <w:t xml:space="preserve"> ή ταυτόχρονα την περίοδο που ήταν Γενικός Γραμματέας Δημοσίων Εσόδων και έστελνε ραβασάκια σε εφορίες για π</w:t>
      </w:r>
      <w:r>
        <w:rPr>
          <w:rFonts w:eastAsia="Times New Roman" w:cs="Times New Roman"/>
          <w:szCs w:val="24"/>
        </w:rPr>
        <w:t>ροσωποκράτηση ογδόντα χιλιάδων φορολογούμενων που χρωστούσαν στην εφορία πάνω από 5.000 ευρώ και άλλα δύο εκατομμύρια τριακόσιες χιλιάδες φορολογούμενοι χρωστούσαν 3.000 στην εφορία και καλούσε τους διευθυντές της εφορίας να προβούν σε προσωποκράτηση. Νομί</w:t>
      </w:r>
      <w:r>
        <w:rPr>
          <w:rFonts w:eastAsia="Times New Roman" w:cs="Times New Roman"/>
          <w:szCs w:val="24"/>
        </w:rPr>
        <w:t xml:space="preserve">ζω ότι αν μη τι άλλο χρειάζεται να είμαστε λίγο πιο μαζεμένοι και η μετριοπάθεια δεν βλάπτει σε αυτό Κοινοβούλιο. </w:t>
      </w:r>
    </w:p>
    <w:p w14:paraId="0980563C" w14:textId="77777777" w:rsidR="00BA128F" w:rsidRDefault="00BF6BD8">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όλη η αντίληψη της Αντιπολίτευσης εδράζε</w:t>
      </w:r>
      <w:r>
        <w:rPr>
          <w:rFonts w:eastAsia="Times New Roman" w:cs="Times New Roman"/>
          <w:szCs w:val="24"/>
        </w:rPr>
        <w:t>ται</w:t>
      </w:r>
      <w:r>
        <w:rPr>
          <w:rFonts w:eastAsia="Times New Roman" w:cs="Times New Roman"/>
          <w:szCs w:val="24"/>
        </w:rPr>
        <w:t xml:space="preserve"> πάνω σε μια βάση: τις εξαγγελίες της Κυβέρνησης, τι λέγατε πριν από δύο χρόνια, τι λέγατε προεκλογικά στις εκλογές του Γενάρη του 2015. Νομίζω ότι οι πολιτικές μας εξαγγελίες και ο σχεδιασμός μας με το πρόγραμμα Θεσσαλονίκης είχαν πολιτικές προϋποθέσεις. </w:t>
      </w:r>
    </w:p>
    <w:p w14:paraId="0980563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Οι προϋποθέσεις ήταν συγκεκριμένες: αλλαγή της πολιτικής της λιτότητας, δημοσιονομική χαλάρωση, κοινωνική πολιτική. Όλα αυτά απαιτούσαν μια πολύ βασική προϋπόθεση: τη συνεργατικότητα με την Ευρώπη. Γι’ αυτόν τον λόγο ακριβώς οι μισοί πόροι του προγράμματο</w:t>
      </w:r>
      <w:r>
        <w:rPr>
          <w:rFonts w:eastAsia="Times New Roman" w:cs="Times New Roman"/>
          <w:szCs w:val="24"/>
        </w:rPr>
        <w:t xml:space="preserve">ς της Θεσσαλονίκης ήταν πόροι από την Ευρωπαϊκή Ένωση, από το Ταμείο Χρηματοπιστωτικής Σταθερότητας και από άλλα ευρωπαϊκά προγράμματα. </w:t>
      </w:r>
    </w:p>
    <w:p w14:paraId="0980563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Σαφέστατα, λοιπόν, όταν δεν υπήρξε αυτή η ευρωπαϊκή συνεργατικότητα, όταν αντιμετωπίσαμε μια σκληρή ευρωπαϊκή γραμμή κα</w:t>
      </w:r>
      <w:r>
        <w:rPr>
          <w:rFonts w:eastAsia="Times New Roman" w:cs="Times New Roman"/>
          <w:szCs w:val="24"/>
        </w:rPr>
        <w:t xml:space="preserve">ι όταν ο στόχος αυτής της γραμμής ήταν η αριστερή παρένθεση, υποταγή, πολιτική αδιέξοδο, εκβιασμός και </w:t>
      </w:r>
      <w:r>
        <w:rPr>
          <w:rFonts w:eastAsia="Times New Roman" w:cs="Times New Roman"/>
          <w:szCs w:val="24"/>
          <w:lang w:val="en-US"/>
        </w:rPr>
        <w:t>Grexit</w:t>
      </w:r>
      <w:r>
        <w:rPr>
          <w:rFonts w:eastAsia="Times New Roman" w:cs="Times New Roman"/>
          <w:szCs w:val="24"/>
        </w:rPr>
        <w:t>, αυτή η ατζέντα άλλαξε. Οδηγηθήκαμε μέσα από τους αρνητικούς συσχετισμούς και από αυτή τη σκληρή πολιτική γραμμή σε έναν επώδυνο συμβιβασμό, σ’ έν</w:t>
      </w:r>
      <w:r>
        <w:rPr>
          <w:rFonts w:eastAsia="Times New Roman" w:cs="Times New Roman"/>
          <w:szCs w:val="24"/>
        </w:rPr>
        <w:t xml:space="preserve">α πρόγραμμα από το καλοκαίρι του 2015 και ταυτόχρονα στις εκλογές του 2016. </w:t>
      </w:r>
    </w:p>
    <w:p w14:paraId="0980563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Αυτή, λοιπόν, η πολιτική περίοδος τελείωσε. Δεν μπορεί να συνεχίζετε με την αλφάβητο και με τα μαθηματικά και με τα βιβλία του δημοτικού να δίνετε πανελλαδικές. Είμαστε σε μια άλλ</w:t>
      </w:r>
      <w:r>
        <w:rPr>
          <w:rFonts w:eastAsia="Times New Roman" w:cs="Times New Roman"/>
          <w:szCs w:val="24"/>
        </w:rPr>
        <w:t xml:space="preserve">η πολιτική περίοδο. Μετά τις εκλογές του 2016 είμαστε, έτσι κι αλλιώς, σε μια άλλη πολιτική περίοδο. Και οφείλετε να αλλάξετε και το αφήγημά σας. </w:t>
      </w:r>
    </w:p>
    <w:p w14:paraId="0980564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Για εμάς δεν άλλαξαν ούτε οι προθέσεις μας ούτε οι αρχές της πολιτικής μας. </w:t>
      </w:r>
      <w:r>
        <w:rPr>
          <w:rFonts w:eastAsia="Times New Roman" w:cs="Times New Roman"/>
          <w:szCs w:val="24"/>
        </w:rPr>
        <w:t>Ά</w:t>
      </w:r>
      <w:r>
        <w:rPr>
          <w:rFonts w:eastAsia="Times New Roman" w:cs="Times New Roman"/>
          <w:szCs w:val="24"/>
        </w:rPr>
        <w:t xml:space="preserve">λλαξε όμως η ατζέντα. Οφείλαμε, </w:t>
      </w:r>
      <w:r>
        <w:rPr>
          <w:rFonts w:eastAsia="Times New Roman" w:cs="Times New Roman"/>
          <w:szCs w:val="24"/>
        </w:rPr>
        <w:t xml:space="preserve">έτσι κι αλλιώς, να αλλάξουμε τον σχεδιασμό μας και τους όρους άσκησης της πολιτικής μας. Κι αυτό κάναμε. </w:t>
      </w:r>
    </w:p>
    <w:p w14:paraId="0980564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στείρα κριτική σε σχέση με τις εξαγγελίες μας -τι έλεγε ο ΣΥΡΙΖΑ, τι έλεγε ο Τσίπρας, τι λέγατε τότε- δεν είναι το βασικό. Το βασικό είναι να κριθού</w:t>
      </w:r>
      <w:r>
        <w:rPr>
          <w:rFonts w:eastAsia="Times New Roman" w:cs="Times New Roman"/>
          <w:szCs w:val="24"/>
        </w:rPr>
        <w:t>με στη σχέση ευθύνης μας απέναντι στην πραγματικότητα. Κι εδώ έχουμε δύο υποχρεώσεις: Πρώτον, αυτά που οφείλουμε να υλοποιήσουμε κι εμείς και οι δανειστές μας, διότι έχουν και οι δανειστές υποχρεώσεις σε αυτή την ιστορία, όπως είναι το χρέος και άλλα ζητήμ</w:t>
      </w:r>
      <w:r>
        <w:rPr>
          <w:rFonts w:eastAsia="Times New Roman" w:cs="Times New Roman"/>
          <w:szCs w:val="24"/>
        </w:rPr>
        <w:t xml:space="preserve">ατα. Δεύτερη υποχρέωση είναι αυτά που θέλουμε να κάνουμε. Σε αυτά τα δύο ακριβώς παλεύουμε. </w:t>
      </w:r>
    </w:p>
    <w:p w14:paraId="0980564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Ώρες</w:t>
      </w:r>
      <w:r>
        <w:rPr>
          <w:rFonts w:eastAsia="Times New Roman" w:cs="Times New Roman"/>
          <w:szCs w:val="24"/>
        </w:rPr>
        <w:t>-</w:t>
      </w:r>
      <w:r>
        <w:rPr>
          <w:rFonts w:eastAsia="Times New Roman" w:cs="Times New Roman"/>
          <w:szCs w:val="24"/>
        </w:rPr>
        <w:t xml:space="preserve">ώρες απορώ με κάποιες τοποθετήσεις της Αντιπολίτευσης. Άκουσα τον κ. Μανιάτη στην </w:t>
      </w:r>
      <w:r>
        <w:rPr>
          <w:rFonts w:eastAsia="Times New Roman" w:cs="Times New Roman"/>
          <w:szCs w:val="24"/>
        </w:rPr>
        <w:t>επιτροπή</w:t>
      </w:r>
      <w:r>
        <w:rPr>
          <w:rFonts w:eastAsia="Times New Roman" w:cs="Times New Roman"/>
          <w:szCs w:val="24"/>
        </w:rPr>
        <w:t xml:space="preserve"> να μιλάει με έναν πολιτικό μανιχαϊσμό, «είστε υπερήφανοι;» ή «ντρέπ</w:t>
      </w:r>
      <w:r>
        <w:rPr>
          <w:rFonts w:eastAsia="Times New Roman" w:cs="Times New Roman"/>
          <w:szCs w:val="24"/>
        </w:rPr>
        <w:t xml:space="preserve">εστε γι’ αυτή τη </w:t>
      </w:r>
      <w:r>
        <w:rPr>
          <w:rFonts w:eastAsia="Times New Roman" w:cs="Times New Roman"/>
          <w:szCs w:val="24"/>
        </w:rPr>
        <w:t>συμφωνία</w:t>
      </w:r>
      <w:r>
        <w:rPr>
          <w:rFonts w:eastAsia="Times New Roman" w:cs="Times New Roman"/>
          <w:szCs w:val="24"/>
        </w:rPr>
        <w:t>». Ούτε περήφανοι είμαστε ούτε ντρεπόμαστε. Πολύ υπεύθυνα διαχειριζόμαστε μια σημαντική οικονομική σύμβαση χαρακτήρα ΣΔΙΤ και οφείλουμε στη φάση αυτής της επαναδιαπραγμάτευσης να έχουμε έναν βασικό άξονα: το δημόσιο συμφέρον και τη</w:t>
      </w:r>
      <w:r>
        <w:rPr>
          <w:rFonts w:eastAsia="Times New Roman" w:cs="Times New Roman"/>
          <w:szCs w:val="24"/>
        </w:rPr>
        <w:t xml:space="preserve">ν κοινωνική ωφέλεια. Τίποτα άλλο και αυτό κάναμε. </w:t>
      </w:r>
    </w:p>
    <w:p w14:paraId="0980564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Νομίζω πάρα πολλοί συνάδελφοι πριν ανέλυσαν όλα τα θετικά αυτής της ιστορίας -δεν θέλω να αναφερθώ άλλο σε αυτό- είτε οικονομικά είτε αυτοδιοικητικά είτε κοινωνικά</w:t>
      </w:r>
      <w:r>
        <w:rPr>
          <w:rFonts w:eastAsia="Times New Roman" w:cs="Times New Roman"/>
          <w:szCs w:val="24"/>
        </w:rPr>
        <w:t xml:space="preserve"> είτε περιβαλλοντικά με ένα μεγαλύτερο αποτύπωμα. Αυτή είναι η σχέση μας με την πραγματικότητα: </w:t>
      </w:r>
      <w:r>
        <w:rPr>
          <w:rFonts w:eastAsia="Times New Roman" w:cs="Times New Roman"/>
          <w:szCs w:val="24"/>
        </w:rPr>
        <w:t>ν</w:t>
      </w:r>
      <w:r>
        <w:rPr>
          <w:rFonts w:eastAsia="Times New Roman" w:cs="Times New Roman"/>
          <w:szCs w:val="24"/>
        </w:rPr>
        <w:t>α καλυτερεύσουμε ό,τι κληρονομήσαμε, να βελτιώσουμε όσους όρους μπορέσουμε σε ό,τι δεσμευόμαστε να υλοποιήσουμε και ταυτόχρονα να διαχειριστούμε αλλιώς μια άλλ</w:t>
      </w:r>
      <w:r>
        <w:rPr>
          <w:rFonts w:eastAsia="Times New Roman" w:cs="Times New Roman"/>
          <w:szCs w:val="24"/>
        </w:rPr>
        <w:t xml:space="preserve">η επένδυση. </w:t>
      </w:r>
    </w:p>
    <w:p w14:paraId="0980564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Σαφέστατα, αν ξεκινούσαμε αυτή τη διαπραγμάτευση, αυτή την επένδυση αρχικά εμείς, θα είχαμε άλλη αντίληψη για τα κίνητρα και τους σταθερούς πόρους που οφείλει να πάρει η τοπική αυτοδιοίκηση σε μια επένδυση τέτοιου μεγέθους. Θα είχαμε άλλη αντί</w:t>
      </w:r>
      <w:r>
        <w:rPr>
          <w:rFonts w:eastAsia="Times New Roman" w:cs="Times New Roman"/>
          <w:szCs w:val="24"/>
        </w:rPr>
        <w:t>ληψη για λιγότερη δόμηση. Θα είχαμε μια άλλη αντίληψη για ένα μεγαλύτερο περιβαλλοντικό αποτύπωμα. Σαφέστατα, βρήκαμε μια έτοιμη, κουμπωμένη από το 2014 Συμφωνία και παλέψαμε στο κλείσιμο αυτής να δώσουμε τον καλύτερο εαυτό μας. Νομίζω τα σημάδια είναι αρκ</w:t>
      </w:r>
      <w:r>
        <w:rPr>
          <w:rFonts w:eastAsia="Times New Roman" w:cs="Times New Roman"/>
          <w:szCs w:val="24"/>
        </w:rPr>
        <w:t xml:space="preserve">ετά σημαντικά, χωρίς αυτό να σημαίνει ότι κάποιος είναι περήφανος ή ότι ντρέπεται γι’ αυτή τη </w:t>
      </w:r>
      <w:r>
        <w:rPr>
          <w:rFonts w:eastAsia="Times New Roman" w:cs="Times New Roman"/>
          <w:szCs w:val="24"/>
        </w:rPr>
        <w:t>σ</w:t>
      </w:r>
      <w:r>
        <w:rPr>
          <w:rFonts w:eastAsia="Times New Roman" w:cs="Times New Roman"/>
          <w:szCs w:val="24"/>
        </w:rPr>
        <w:t xml:space="preserve">υμφωνία. </w:t>
      </w:r>
    </w:p>
    <w:p w14:paraId="0980564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είναι το γεγονός της ομιλίας του Αντιπροέδρου της Νέας Δημοκρατίας κ. Γεωργιάδη –το έκανε στην </w:t>
      </w:r>
      <w:r>
        <w:rPr>
          <w:rFonts w:eastAsia="Times New Roman" w:cs="Times New Roman"/>
          <w:szCs w:val="24"/>
        </w:rPr>
        <w:t>επιτροπή</w:t>
      </w:r>
      <w:r>
        <w:rPr>
          <w:rFonts w:eastAsia="Times New Roman" w:cs="Times New Roman"/>
          <w:szCs w:val="24"/>
        </w:rPr>
        <w:t xml:space="preserve">, το ίδιο λάθος έκανε </w:t>
      </w:r>
      <w:r>
        <w:rPr>
          <w:rFonts w:eastAsia="Times New Roman" w:cs="Times New Roman"/>
          <w:szCs w:val="24"/>
        </w:rPr>
        <w:t xml:space="preserve">κι εδώ- να μιλάει με μια τρομερή έπαρση γύρω από την ιδιωτική οικονομία. «Ζήτω η ιδιωτική οικονομία. Ιδεολογικά νικήσαμε. Πάντα ήμασταν υπέρ των ιδιωτικοποιήσεων». </w:t>
      </w:r>
    </w:p>
    <w:p w14:paraId="0980564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Θεωρώ και θέλω να σας συμβουλέψω ότι είναι πολύ κακή εποχή να μιλάς τόσο εύκολα για την ιδι</w:t>
      </w:r>
      <w:r>
        <w:rPr>
          <w:rFonts w:eastAsia="Times New Roman" w:cs="Times New Roman"/>
          <w:szCs w:val="24"/>
        </w:rPr>
        <w:t>ωτική οικονομία. Η ιδιωτική οικονομία, ο δικός σας κόσμος, αυτή η ιδεολογική σας αντίληψη, είναι αυτή που οδήγησε στα παράτυπα και στα παράνομα πτυχία στην ιδιωτική εκπαίδευση. Αυτή η δική σας ιδιωτική οικονομία είναι που έκανε τα πάρτι στο φάρμακο και στο</w:t>
      </w:r>
      <w:r>
        <w:rPr>
          <w:rFonts w:eastAsia="Times New Roman" w:cs="Times New Roman"/>
          <w:szCs w:val="24"/>
        </w:rPr>
        <w:t xml:space="preserve"> ΚΕΕΛΠΝΟ. Αυτή η ιδιωτική οικονομία ήταν που δημιουργούσε αυτές τις συμβάσεις και τις εργολαβίες δημοσίων έργων που μόνο από μια επαναδιαπραγμάτευση σχεδόν ένα δισεκατομμύριο μπήκε στα κρατικά ταμεία και εξοικονομήθηκε. Αυτή η δική σας ιδιωτική οικονομία ε</w:t>
      </w:r>
      <w:r>
        <w:rPr>
          <w:rFonts w:eastAsia="Times New Roman" w:cs="Times New Roman"/>
          <w:szCs w:val="24"/>
        </w:rPr>
        <w:t xml:space="preserve">ίναι που οδήγησε ένα τραπεζικό σύστημα να χρειάζεται 65 δισεκατομμύρια ευρώ για να μπορέσει να επιβιώσει. </w:t>
      </w:r>
    </w:p>
    <w:p w14:paraId="0980564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η ανάπτυξη και η επένδυση και οι ιδιωτικοποιήσεις και η εργασία δεν είναι κενό σημαίνον. Έχει ένα πρόσημο. Κι οφείλετε να δώσετε έναν επιθετικό π</w:t>
      </w:r>
      <w:r>
        <w:rPr>
          <w:rFonts w:eastAsia="Times New Roman" w:cs="Times New Roman"/>
          <w:szCs w:val="24"/>
        </w:rPr>
        <w:t xml:space="preserve">ροσδιορισμό. Ανάπτυξη τριτοκοσμικού χαρακτήρα; Ανάπτυξη αποικιακού χαρακτήρα; Ανάπτυξη αφρικανικού τύπου; Δίκαιη ανάπτυξη; Πράσινη ανάπτυξη; Σε όλα υπάρχει μια ταμπέλα. Η λέξη από μόνη της δεν σημαίνει τίποτα. Οφείλετε, λοιπόν, να πείτε την άποψή σας γύρω </w:t>
      </w:r>
      <w:r>
        <w:rPr>
          <w:rFonts w:eastAsia="Times New Roman" w:cs="Times New Roman"/>
          <w:szCs w:val="24"/>
        </w:rPr>
        <w:t xml:space="preserve">από αυτό. Το «μπακάλικο» θέσεις εργασίας-ανάπτυξη-επένδυση δεν σημαίνει τίποτα αν δεν δώσετε έτσι κι αλλιώς ένα στίγμα. </w:t>
      </w:r>
    </w:p>
    <w:p w14:paraId="0980564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Για εμάς, πάνω απ’ όλα, ανάπτυξη σημαίνει δίκαιος μισθός –μέσα σε όλα τα άλλα που οφείλει να έχει μια ανάπτυξη- μισθός που να απαντάει </w:t>
      </w:r>
      <w:r>
        <w:rPr>
          <w:rFonts w:eastAsia="Times New Roman" w:cs="Times New Roman"/>
          <w:szCs w:val="24"/>
        </w:rPr>
        <w:t xml:space="preserve">στις σύγχρονες ανάγκες των εργαζομένων, σταθερό εργασιακό περιβάλλον και εργασιακά δικαιώματα των εργαζομένων. </w:t>
      </w:r>
    </w:p>
    <w:p w14:paraId="0980564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δεύτερο είναι η απέχθεια σε καθετί δημόσιο. Και μου κάνει πάρα πολύ μεγάλη εντύπωση το γεγονός ότι η αδυναμία να φτιάξετε έναν σύγχρονο και α</w:t>
      </w:r>
      <w:r>
        <w:rPr>
          <w:rFonts w:eastAsia="Times New Roman" w:cs="Times New Roman"/>
          <w:szCs w:val="24"/>
        </w:rPr>
        <w:t>ποτελεσματικό δημόσιο τομέα σ</w:t>
      </w:r>
      <w:r>
        <w:rPr>
          <w:rFonts w:eastAsia="Times New Roman" w:cs="Times New Roman"/>
          <w:szCs w:val="24"/>
        </w:rPr>
        <w:t>ά</w:t>
      </w:r>
      <w:r>
        <w:rPr>
          <w:rFonts w:eastAsia="Times New Roman" w:cs="Times New Roman"/>
          <w:szCs w:val="24"/>
        </w:rPr>
        <w:t xml:space="preserve">ς κάνει να είστε βαθιά εχθρικοί και να έχετε κάνει θεωρία και ιδεολόγημα την καταστροφή του δημόσιου τομέα, να έχετε μια απίστευτη αντίληψη υποβάθμισης της δημόσιας δομής. </w:t>
      </w:r>
    </w:p>
    <w:p w14:paraId="0980564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Ειλικρινά θέλω να ρωτήσω: Εσείς τι κάνατε γι’ αυτόν τ</w:t>
      </w:r>
      <w:r>
        <w:rPr>
          <w:rFonts w:eastAsia="Times New Roman" w:cs="Times New Roman"/>
          <w:szCs w:val="24"/>
        </w:rPr>
        <w:t xml:space="preserve">ον δημόσιο τομέα τόσα χρόνια; Σαράντα χρόνια </w:t>
      </w:r>
      <w:r>
        <w:rPr>
          <w:rFonts w:eastAsia="Times New Roman" w:cs="Times New Roman"/>
          <w:szCs w:val="24"/>
        </w:rPr>
        <w:t>Μ</w:t>
      </w:r>
      <w:r>
        <w:rPr>
          <w:rFonts w:eastAsia="Times New Roman" w:cs="Times New Roman"/>
          <w:szCs w:val="24"/>
        </w:rPr>
        <w:t>εταπολίτευσης και καταφέρατε ένα ΑΣΕΠ και ένα ΚΕΠ. Αυτά τα δύο ήταν οι μεγάλες βαθιές τομές σας στη δημόσια διοίκηση, τίποτα άλλο, όταν σε άλλες χώρες η δημόσια διοίκηση επιχειρεί εδώ και πάρα πολλά χρόνια.</w:t>
      </w:r>
    </w:p>
    <w:p w14:paraId="0980564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ήμαστε οπαδοί του βορεοκορεάτικου μοντέλου ούτε είμαστε οπαδοί της βαρβαρότητας του νεοφιλελευθερισμού. Αυτός είναι ο κόσμος σας. Ο κόσμος σας είναι οι οίκοι αξιολόγησης, οι αγορές που ανεβάζουν και κατεβάζουν κυβερνήσεις, που καταστρέφουν δημοκρατίες, πο</w:t>
      </w:r>
      <w:r>
        <w:rPr>
          <w:rFonts w:eastAsia="Times New Roman" w:cs="Times New Roman"/>
          <w:szCs w:val="24"/>
        </w:rPr>
        <w:t>υ καταργούν δικαιώματα, που βιάζουν τον πλανήτη και τους φυσικούς πόρους, που ανοίγουν την ψαλίδα φτωχών και πλούσιων, που ο ιδιωτικός πλούτος είναι δεκαπλάσιος από το σύνολο του πλούτου των εθνικών κρατών. Αυτή είναι η δική σας αντίληψη και ο δικός σας κό</w:t>
      </w:r>
      <w:r>
        <w:rPr>
          <w:rFonts w:eastAsia="Times New Roman" w:cs="Times New Roman"/>
          <w:szCs w:val="24"/>
        </w:rPr>
        <w:t>σμος.</w:t>
      </w:r>
    </w:p>
    <w:p w14:paraId="0980564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980564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980564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Στα ζόρια, όμως, το </w:t>
      </w:r>
      <w:r>
        <w:rPr>
          <w:rFonts w:eastAsia="Times New Roman" w:cs="Times New Roman"/>
          <w:szCs w:val="24"/>
        </w:rPr>
        <w:t>δ</w:t>
      </w:r>
      <w:r>
        <w:rPr>
          <w:rFonts w:eastAsia="Times New Roman" w:cs="Times New Roman"/>
          <w:szCs w:val="24"/>
        </w:rPr>
        <w:t>ημόσιο έρχεται πάντα να σβήσει τη φωτιά. Ο κρατικός προϋπολογισμός, ο κοινωνικός και δημόσιος χώρος είναι αυτός που κράτ</w:t>
      </w:r>
      <w:r>
        <w:rPr>
          <w:rFonts w:eastAsia="Times New Roman" w:cs="Times New Roman"/>
          <w:szCs w:val="24"/>
        </w:rPr>
        <w:t>ησε ζωντανό το χρηματοπιστωτικό σύστημα με 65 δισεκατομμύρια, αυτός που αντιμετωπίζει τις συνέπειες της κοινωνικής κρίσης, αυτός που κρατά την κοινωνική φτώχεια, την ανεργία, την πείνα και την κοινωνική εξαθλίωση.</w:t>
      </w:r>
    </w:p>
    <w:p w14:paraId="0980564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w:t>
      </w:r>
      <w:r>
        <w:rPr>
          <w:rFonts w:eastAsia="Times New Roman" w:cs="Times New Roman"/>
          <w:szCs w:val="24"/>
        </w:rPr>
        <w:t>λήξεως του χρόνου του κυρίου Βουλευτή)</w:t>
      </w:r>
    </w:p>
    <w:p w14:paraId="0980565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μία κουβέντα. </w:t>
      </w:r>
    </w:p>
    <w:p w14:paraId="0980565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αντίληψη ότι η κοινωνία είναι πάνω από την πολιτική δεν είναι κάτι σύγχρονο. Είναι βαθιά αναχρονιστικό, γιατί η πολιτική είναι πάνω από την οικονομία, γιατί η αναδιανομή πλ</w:t>
      </w:r>
      <w:r>
        <w:rPr>
          <w:rFonts w:eastAsia="Times New Roman" w:cs="Times New Roman"/>
          <w:szCs w:val="24"/>
        </w:rPr>
        <w:t xml:space="preserve">ούτου οφείλει να δώσει στην οικονομία το πρόσημό της. </w:t>
      </w:r>
    </w:p>
    <w:p w14:paraId="0980565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Με αυτή την έννοια, λοιπόν, θεωρώ ότι είστε πολιτικοί εκφραστές κάθε αναχρονιστικού και καθυστερημένου σ’ αυτόν τον αιώνα. Εκφράζετε το παλιό, την πιο καθυστερημένη πολιτική σκέψη στον σύγχρονο κόσμο τ</w:t>
      </w:r>
      <w:r>
        <w:rPr>
          <w:rFonts w:eastAsia="Times New Roman" w:cs="Times New Roman"/>
          <w:szCs w:val="24"/>
        </w:rPr>
        <w:t>ου 21ου αιώνα. Το πολιτικό σας όραμα ειλικρινά είναι άθλιο. Ανατρέπει κάθε κοινωνικό και εργασιακό κεκτημένο που κατακτήθηκε τον προηγούμενο αιώνα. Τίποτα νέο δεν εκφράζετε. Φοβάστε το νέο. Δύο φορές σας δόθηκε μεταπολιτευτικά η δυνατότητα να δώσετε δικαίω</w:t>
      </w:r>
      <w:r>
        <w:rPr>
          <w:rFonts w:eastAsia="Times New Roman" w:cs="Times New Roman"/>
          <w:szCs w:val="24"/>
        </w:rPr>
        <w:t>μα ψήφου στους νέους, το 1981 από τα είκοσι ένα στα δεκαοκτώ χρόνια και φέτος, από τα δεκαοκτώ στα δεκαεπτά χρόνια. Αυτά τα παιδιά που έδωσαν τη μάχη τους στο Πολυτεχνείο, δεκαοκτάχρονοι και δεκαεννιάχρονοι, μετά από οκτώ χρόνια, το 1981, δεν τολμήσατε καν</w:t>
      </w:r>
      <w:r>
        <w:rPr>
          <w:rFonts w:eastAsia="Times New Roman" w:cs="Times New Roman"/>
          <w:szCs w:val="24"/>
        </w:rPr>
        <w:t xml:space="preserve"> να τους δώσετε δικαίωμα ψήφου. Είναι αυτό που δείχνει ότι ανήκετε στο παλιό και όχι στο νέο. </w:t>
      </w:r>
    </w:p>
    <w:p w14:paraId="0980565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0980565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τη σκέψη σας. </w:t>
      </w:r>
    </w:p>
    <w:p w14:paraId="0980565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Τ</w:t>
      </w:r>
      <w:r>
        <w:rPr>
          <w:rFonts w:eastAsia="Times New Roman" w:cs="Times New Roman"/>
          <w:szCs w:val="24"/>
        </w:rPr>
        <w:t xml:space="preserve">ελειώνω, κύριε Πρόεδρε. </w:t>
      </w:r>
    </w:p>
    <w:p w14:paraId="0980565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Νομίζω ότι είναι πολ</w:t>
      </w:r>
      <w:r>
        <w:rPr>
          <w:rFonts w:eastAsia="Times New Roman" w:cs="Times New Roman"/>
          <w:szCs w:val="24"/>
        </w:rPr>
        <w:t>λή</w:t>
      </w:r>
      <w:r>
        <w:rPr>
          <w:rFonts w:eastAsia="Times New Roman" w:cs="Times New Roman"/>
          <w:szCs w:val="24"/>
        </w:rPr>
        <w:t xml:space="preserve"> σωστή η επιλογή σας να εμπιστεύεστε την πολιτική σας έκφραση στον κ. Γεωργιάδη. Είναι η πιο γνήσια, αυθεντική έκφρασή σας. Συνεχίστε έτσι, θα τα πάτε πάρα πολύ καλά! </w:t>
      </w:r>
    </w:p>
    <w:p w14:paraId="0980565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Ευχαριστώ.</w:t>
      </w:r>
    </w:p>
    <w:p w14:paraId="09805658"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του ΣΥΡΙΖΑ)</w:t>
      </w:r>
    </w:p>
    <w:p w14:paraId="0980565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ο κ. Δημήτρης Δημητριάδης, Βουλευτής του ΣΥΡΙΖΑ.</w:t>
      </w:r>
    </w:p>
    <w:p w14:paraId="0980565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Κυρίες και κύριοι συνάδελφοι, κύριοι Υπουργοί, η σημερινή </w:t>
      </w:r>
      <w:r>
        <w:rPr>
          <w:rFonts w:eastAsia="Times New Roman" w:cs="Times New Roman"/>
          <w:szCs w:val="24"/>
        </w:rPr>
        <w:t>κύρωση</w:t>
      </w:r>
      <w:r>
        <w:rPr>
          <w:rFonts w:eastAsia="Times New Roman" w:cs="Times New Roman"/>
          <w:szCs w:val="24"/>
        </w:rPr>
        <w:t xml:space="preserve"> της </w:t>
      </w:r>
      <w:r>
        <w:rPr>
          <w:rFonts w:eastAsia="Times New Roman" w:cs="Times New Roman"/>
          <w:szCs w:val="24"/>
        </w:rPr>
        <w:t>σύμβασης</w:t>
      </w:r>
      <w:r>
        <w:rPr>
          <w:rFonts w:eastAsia="Times New Roman" w:cs="Times New Roman"/>
          <w:szCs w:val="24"/>
        </w:rPr>
        <w:t xml:space="preserve"> του Ελληνικού είναι ένα από τα πρώτα εννέα π</w:t>
      </w:r>
      <w:r>
        <w:rPr>
          <w:rFonts w:eastAsia="Times New Roman" w:cs="Times New Roman"/>
          <w:szCs w:val="24"/>
        </w:rPr>
        <w:t xml:space="preserve">ροαπαιτούμενα της συμφωνίας του προηγούμενου καλοκαιριού. </w:t>
      </w:r>
    </w:p>
    <w:p w14:paraId="0980565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Είναι ένα γεγονός με μία ιδιαίτερη πολιτική φόρτιση και όχι άδικα βέβαια, καθώς συμπεριλαμβάνεται στην κορυφή μίας σειράς αποκρατικοποιήσεων του ΤΑΙΠΕΔ, αυτό που στην πολιτική ατζέντα του παλιού συ</w:t>
      </w:r>
      <w:r>
        <w:rPr>
          <w:rFonts w:eastAsia="Times New Roman" w:cs="Times New Roman"/>
          <w:szCs w:val="24"/>
        </w:rPr>
        <w:t xml:space="preserve">στήματος ονομάζεται «επένδυση μέσω ιδιωτικοποιήσεων». Τμήμα του είναι και το Ελληνικό, τμήμα ενός συνόλου 50 δισεκατομμυρίων ευρώ από μία προγραμματισμένη πώληση, εκποίηση </w:t>
      </w:r>
      <w:r>
        <w:rPr>
          <w:rFonts w:eastAsia="Times New Roman" w:cs="Times New Roman"/>
          <w:szCs w:val="24"/>
        </w:rPr>
        <w:t>-</w:t>
      </w:r>
      <w:r>
        <w:rPr>
          <w:rFonts w:eastAsia="Times New Roman" w:cs="Times New Roman"/>
          <w:szCs w:val="24"/>
        </w:rPr>
        <w:t>στην ουσία</w:t>
      </w:r>
      <w:r>
        <w:rPr>
          <w:rFonts w:eastAsia="Times New Roman" w:cs="Times New Roman"/>
          <w:szCs w:val="24"/>
        </w:rPr>
        <w:t>-</w:t>
      </w:r>
      <w:r>
        <w:rPr>
          <w:rFonts w:eastAsia="Times New Roman" w:cs="Times New Roman"/>
          <w:szCs w:val="24"/>
        </w:rPr>
        <w:t xml:space="preserve"> της δημόσιας περιουσίας, ως απευθείας αποπληρωμής στο χρέος, κομμάτι πο</w:t>
      </w:r>
      <w:r>
        <w:rPr>
          <w:rFonts w:eastAsia="Times New Roman" w:cs="Times New Roman"/>
          <w:szCs w:val="24"/>
        </w:rPr>
        <w:t>υ με τη σειρά του είναι σχέδιο, είναι κομμάτι ενός στρατηγικού σχεδίου των δανειστών</w:t>
      </w:r>
      <w:r>
        <w:rPr>
          <w:rFonts w:eastAsia="Times New Roman" w:cs="Times New Roman"/>
          <w:szCs w:val="24"/>
        </w:rPr>
        <w:t>,</w:t>
      </w:r>
      <w:r>
        <w:rPr>
          <w:rFonts w:eastAsia="Times New Roman" w:cs="Times New Roman"/>
          <w:szCs w:val="24"/>
        </w:rPr>
        <w:t xml:space="preserve"> το οποίο υιοθέτησαν σαν να είναι δικό τους οι εδώ πολιτικοί φίλοι τους. </w:t>
      </w:r>
    </w:p>
    <w:p w14:paraId="0980565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σχέδιο αυτό προϋποθέτει υπερεκμετάλλευση των κοινών πόρων και δημόσιων αγαθών, μεγιστοποίηση τ</w:t>
      </w:r>
      <w:r>
        <w:rPr>
          <w:rFonts w:eastAsia="Times New Roman" w:cs="Times New Roman"/>
          <w:szCs w:val="24"/>
        </w:rPr>
        <w:t>ης κερδοφορίας του κεφαλαίου, την εσωτερική υποτίμηση και την απομείωση των δικαιωμάτων του κόσμου της εργασίας, κάτι το οποίο ήταν και είναι σαφώς απέναντι στο δικό μας, το οποίο αφορά τη στήριξη των δικαιωμάτων της εργασίας, την υπεράσπιση των κοινών πόρ</w:t>
      </w:r>
      <w:r>
        <w:rPr>
          <w:rFonts w:eastAsia="Times New Roman" w:cs="Times New Roman"/>
          <w:szCs w:val="24"/>
        </w:rPr>
        <w:t xml:space="preserve">ων και δημόσιων αγαθών σαν όρο για δίκαιη ανάπτυξη. Σε αυτό το κομμάτι εμπίπτει και το σημερινό νομοσχέδιο και στην εφαρμογή και εγγύηση των κανόνων δικαίου στην αγορά. </w:t>
      </w:r>
    </w:p>
    <w:p w14:paraId="0980565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Η σύγκρουση αυτών των ανταγωνιστικών σχεδίων είναι και ισχυρή και διαρκής και έχει ένα μεγάλο ιστορικό βάθος. Θα τη βρίσκουμε πάντοτε μπροστά μας. </w:t>
      </w:r>
    </w:p>
    <w:p w14:paraId="0980565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Ποτέ εμείς δεν παραιτηθήκαμε από την πολιτική μας παράδοση και την ταυτότητά μας. Απόδειξη τούτου ότι συγκρο</w:t>
      </w:r>
      <w:r>
        <w:rPr>
          <w:rFonts w:eastAsia="Times New Roman" w:cs="Times New Roman"/>
          <w:szCs w:val="24"/>
        </w:rPr>
        <w:t>υστήκαμε και συγκρουστήκαμε σκληρά. Ο συμβιβασμός που επιτεύχθηκε τελικά το καλοκαίρι είναι προϊόν μίας σύγκρουσης. Δεν είναι προϊόν ενός ηθελημένου συμβιβασμού. Τα δεδομένα του έχουν μετατοπίσει κατά πολύ τα συμφωνηθέντα υπέρ των συμφερόντων της χώρας. Ας</w:t>
      </w:r>
      <w:r>
        <w:rPr>
          <w:rFonts w:eastAsia="Times New Roman" w:cs="Times New Roman"/>
          <w:szCs w:val="24"/>
        </w:rPr>
        <w:t xml:space="preserve"> κρατήσουμε ένα νούμερο, τα 50 δισεκατομμύρια εκποίησης της δημόσιας περιουσίας, που θα έπρεπε να συνεχίζεται μέχρι και σήμερα, πάντοτε προς τέρψη του χρέους και των δανειστών και θα έφερνε μία ακόμη μεγαλύτερη αποκοπή ενός κομματιού της δημόσιας περιουσία</w:t>
      </w:r>
      <w:r>
        <w:rPr>
          <w:rFonts w:eastAsia="Times New Roman" w:cs="Times New Roman"/>
          <w:szCs w:val="24"/>
        </w:rPr>
        <w:t xml:space="preserve">ς και θα έπρεπε να προστεθεί στο ήδη υπάρχον, το οποίο είναι περίπου στο 1/4 η απομείωσή της. Σε αυτό το σενάριο, λοιπόν, εμείς βάλαμε ένα στοπ. </w:t>
      </w:r>
    </w:p>
    <w:p w14:paraId="0980565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Παίρνοντας σαν δεδομένο πως το κράτος έχει συνέχεια και παίρνοντας σαν ένα δεύτερο δεδομένο την υπογραφή της σ</w:t>
      </w:r>
      <w:r>
        <w:rPr>
          <w:rFonts w:eastAsia="Times New Roman" w:cs="Times New Roman"/>
          <w:szCs w:val="24"/>
        </w:rPr>
        <w:t>υμφωνίας, δεχτήκαμε σε αυτή τη συμφωνία να ολοκληρωθούν οι δεκαεννιά ήδη υπογεγραμμένες συμβάσεις, αλλά να προσδιοριστούν αυστηρά και ονομαστικά ποιες είναι αυτές. Το κάναμε και το ύψος αυτών είναι μόνο 6,2 δισεκατομμύρια από τα 50 δισεκατομμύρια της συνολ</w:t>
      </w:r>
      <w:r>
        <w:rPr>
          <w:rFonts w:eastAsia="Times New Roman" w:cs="Times New Roman"/>
          <w:szCs w:val="24"/>
        </w:rPr>
        <w:t>ικής εκποίησης.</w:t>
      </w:r>
    </w:p>
    <w:p w14:paraId="0980566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Στη συγκεκριμένη σύμβαση προβλέπονταν ορισμένα πράγματα. Πράγματι, τα 914 εκατομμύρια τίμημα που προέβλεπε είναι μικρό. Δεν προέβλεπε τίποτα και επ’ ουδενί για επενδύσεις κοινωνικού ή άλλου χαρακτήρα. Η επένδυση ήταν μόνο 4,5 δισεκατομμύρια</w:t>
      </w:r>
      <w:r>
        <w:rPr>
          <w:rFonts w:eastAsia="Times New Roman" w:cs="Times New Roman"/>
          <w:szCs w:val="24"/>
        </w:rPr>
        <w:t xml:space="preserve"> και σε βάθος δεκαπέντε χρόνων, ο τρόπος επένδυσης θα ήταν μια σταδιακή ανάπτυξη χτισίματος ακινήτων, πώλησής τους και στη συνέχεια επέκτασής τους και προέβλεπε δόμηση για </w:t>
      </w:r>
      <w:r>
        <w:rPr>
          <w:rFonts w:eastAsia="Times New Roman" w:cs="Times New Roman"/>
          <w:szCs w:val="24"/>
        </w:rPr>
        <w:t xml:space="preserve">τρεις χιλιάδες εξακόσια </w:t>
      </w:r>
      <w:r>
        <w:rPr>
          <w:rFonts w:eastAsia="Times New Roman" w:cs="Times New Roman"/>
          <w:szCs w:val="24"/>
        </w:rPr>
        <w:t>στρέμματα, χωρίς ιδιαίτερους όρους και εδώ</w:t>
      </w:r>
      <w:r>
        <w:rPr>
          <w:rFonts w:eastAsia="Times New Roman" w:cs="Times New Roman"/>
          <w:szCs w:val="24"/>
        </w:rPr>
        <w:t>,</w:t>
      </w:r>
      <w:r>
        <w:rPr>
          <w:rFonts w:eastAsia="Times New Roman" w:cs="Times New Roman"/>
          <w:szCs w:val="24"/>
        </w:rPr>
        <w:t xml:space="preserve"> σημειωτέον, χωρί</w:t>
      </w:r>
      <w:r>
        <w:rPr>
          <w:rFonts w:eastAsia="Times New Roman" w:cs="Times New Roman"/>
          <w:szCs w:val="24"/>
        </w:rPr>
        <w:t>ς καν τοπογραφικό.</w:t>
      </w:r>
    </w:p>
    <w:p w14:paraId="0980566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γεγονός ότι σε μια τόσο μεγάλη συμφωνία δεν υπήρχε καν τοπογραφικό που να περιγράφει στοιχειωδώς τα τετραγωνικά, τους χώρους, τα ρέματα, τους αρχαιολογικούς χώρους, όλα αυτά τα οποία πρέπει να προσδιοριστούν</w:t>
      </w:r>
      <w:r>
        <w:rPr>
          <w:rFonts w:eastAsia="Times New Roman" w:cs="Times New Roman"/>
          <w:szCs w:val="24"/>
        </w:rPr>
        <w:t>,</w:t>
      </w:r>
      <w:r>
        <w:rPr>
          <w:rFonts w:eastAsia="Times New Roman" w:cs="Times New Roman"/>
          <w:szCs w:val="24"/>
        </w:rPr>
        <w:t xml:space="preserve"> δείχνει την πρεμούρα σας,</w:t>
      </w:r>
      <w:r>
        <w:rPr>
          <w:rFonts w:eastAsia="Times New Roman" w:cs="Times New Roman"/>
          <w:szCs w:val="24"/>
        </w:rPr>
        <w:t xml:space="preserve"> αγαπητοί κύριοι του παλαιού καθεστώτος, να συμφωνήσετε άρον-άρον, απλά να εκποιήσετε. </w:t>
      </w:r>
    </w:p>
    <w:p w14:paraId="0980566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Τι αλλάξαμε και αν αλλάξαμε κάτι με την παρέμβασή μας: Ξεκαθαρίσαμε από την αρχή στο δικό μας μυαλό –και αυτό το κάναμε πράξη- πως δεν επιδιώξαμε αριθμητική αύξηση του τιμήματος, διότι αυτό πολύ απλά πηγαίνει μόνο στο χρέος και εμάς οι προτεραιότητές μας ε</w:t>
      </w:r>
      <w:r>
        <w:rPr>
          <w:rFonts w:eastAsia="Times New Roman" w:cs="Times New Roman"/>
          <w:szCs w:val="24"/>
        </w:rPr>
        <w:t xml:space="preserve">ίναι διαφορετικές και είναι προτεραιότητες με στόχο την ανάπτυξη της οικονομίας. </w:t>
      </w:r>
    </w:p>
    <w:p w14:paraId="0980566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Επιλέξαμε να συμφωνήσουμε σε επενδύσεις που να φέρουν σε κοινωνικό επίπεδο μεγαλύτερη προστιθέμενη αξία, να βάζουν κανόνες στην αγορά, να βοηθούν την αγορά, να βοηθούν εν τέλ</w:t>
      </w:r>
      <w:r>
        <w:rPr>
          <w:rFonts w:eastAsia="Times New Roman" w:cs="Times New Roman"/>
          <w:szCs w:val="24"/>
        </w:rPr>
        <w:t xml:space="preserve">ει τα δημόσια οικονομικά. </w:t>
      </w:r>
    </w:p>
    <w:p w14:paraId="0980566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Έτσι, λοιπόν, προστίθεται 1,5 δισεκατομμύριο επιπλέον επενδύσεις κυρίως σε κοινωνικό και περιβαλλοντολογικό πεδίο, κάτι το οποίο –και εδώ να το σημειώσουμε αυτό- ήταν στην αρχική μας στόχευση. Αναφέρομαι για το 2013 και το 2014. </w:t>
      </w:r>
      <w:r>
        <w:rPr>
          <w:rFonts w:eastAsia="Times New Roman" w:cs="Times New Roman"/>
          <w:szCs w:val="24"/>
        </w:rPr>
        <w:t>Συμπεριλήφθηκαν στο σχέδιο επενδύσεις σε πράσινο, πεζόδρομους, τραμ και μετρό.</w:t>
      </w:r>
    </w:p>
    <w:p w14:paraId="0980566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Προβλέπεται επιπλέον το άνοιγμα της παραλίας στο κοινό κατά ένα χιλιόμετρο. Η δόμηση από </w:t>
      </w:r>
      <w:r>
        <w:rPr>
          <w:rFonts w:eastAsia="Times New Roman" w:cs="Times New Roman"/>
          <w:szCs w:val="24"/>
        </w:rPr>
        <w:t xml:space="preserve">τρεις χιλιάδες εξακόσια </w:t>
      </w:r>
      <w:r>
        <w:rPr>
          <w:rFonts w:eastAsia="Times New Roman" w:cs="Times New Roman"/>
          <w:szCs w:val="24"/>
        </w:rPr>
        <w:t xml:space="preserve">στρέμματα έπεσε στα </w:t>
      </w:r>
      <w:r>
        <w:rPr>
          <w:rFonts w:eastAsia="Times New Roman" w:cs="Times New Roman"/>
          <w:szCs w:val="24"/>
        </w:rPr>
        <w:t xml:space="preserve">δύο χιλιάδες επτακόσια </w:t>
      </w:r>
      <w:r>
        <w:rPr>
          <w:rFonts w:eastAsia="Times New Roman" w:cs="Times New Roman"/>
          <w:szCs w:val="24"/>
        </w:rPr>
        <w:t>στρέμματα και έτσι έχ</w:t>
      </w:r>
      <w:r>
        <w:rPr>
          <w:rFonts w:eastAsia="Times New Roman" w:cs="Times New Roman"/>
          <w:szCs w:val="24"/>
        </w:rPr>
        <w:t>ουμε περίπου μια αναλογία πρασίνου με δομημένο χώρο 50-50, κάτι που επίσης ήταν στις αρχικές μας επιδιώξεις.</w:t>
      </w:r>
    </w:p>
    <w:p w14:paraId="0980566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Εντάσσεται ο Άγιος Κοσμάς στο σύνολο του έργου. Οι εργασίες εκκινούν με βάση το πράσινο κατ’ αρχ</w:t>
      </w:r>
      <w:r>
        <w:rPr>
          <w:rFonts w:eastAsia="Times New Roman" w:cs="Times New Roman"/>
          <w:szCs w:val="24"/>
        </w:rPr>
        <w:t>άς</w:t>
      </w:r>
      <w:r>
        <w:rPr>
          <w:rFonts w:eastAsia="Times New Roman" w:cs="Times New Roman"/>
          <w:szCs w:val="24"/>
        </w:rPr>
        <w:t xml:space="preserve">, την εμπέδωση του πρασίνου, το οποίο είναι ψηλό </w:t>
      </w:r>
      <w:r>
        <w:rPr>
          <w:rFonts w:eastAsia="Times New Roman" w:cs="Times New Roman"/>
          <w:szCs w:val="24"/>
        </w:rPr>
        <w:t xml:space="preserve">πράσινο, δεν είναι γρασίδι, και στα πέντε πρώτα χρόνια. Δημιουργείται ένας πράσινος χώρος, ένα ταμείο, μια τράπεζα γης </w:t>
      </w:r>
      <w:r>
        <w:rPr>
          <w:rFonts w:eastAsia="Times New Roman" w:cs="Times New Roman"/>
          <w:szCs w:val="24"/>
        </w:rPr>
        <w:t xml:space="preserve">τριακοσίων </w:t>
      </w:r>
      <w:r>
        <w:rPr>
          <w:rFonts w:eastAsia="Times New Roman" w:cs="Times New Roman"/>
          <w:szCs w:val="24"/>
        </w:rPr>
        <w:t xml:space="preserve">στρεμμάτων, όπου θα μπορεί να αναφέρεται το υπόλοιπο κομμάτι της Αττικής. </w:t>
      </w:r>
    </w:p>
    <w:p w14:paraId="0980566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Προβλέπεται χώρος διαχείρισης απορριμμάτων με συμμε</w:t>
      </w:r>
      <w:r>
        <w:rPr>
          <w:rFonts w:eastAsia="Times New Roman" w:cs="Times New Roman"/>
          <w:szCs w:val="24"/>
        </w:rPr>
        <w:t xml:space="preserve">τοχή του επενδυτή κατά 50%. Ο χρόνος επένδυσης μειώνεται από </w:t>
      </w:r>
      <w:r>
        <w:rPr>
          <w:rFonts w:eastAsia="Times New Roman" w:cs="Times New Roman"/>
          <w:szCs w:val="24"/>
        </w:rPr>
        <w:t>δεκαπέντε</w:t>
      </w:r>
      <w:r>
        <w:rPr>
          <w:rFonts w:eastAsia="Times New Roman" w:cs="Times New Roman"/>
          <w:szCs w:val="24"/>
        </w:rPr>
        <w:t xml:space="preserve"> σε </w:t>
      </w:r>
      <w:r>
        <w:rPr>
          <w:rFonts w:eastAsia="Times New Roman" w:cs="Times New Roman"/>
          <w:szCs w:val="24"/>
        </w:rPr>
        <w:t>δώδεκα</w:t>
      </w:r>
      <w:r>
        <w:rPr>
          <w:rFonts w:eastAsia="Times New Roman" w:cs="Times New Roman"/>
          <w:szCs w:val="24"/>
        </w:rPr>
        <w:t xml:space="preserve"> χρόνια, με ένα δισεκατομμύριο εμπροσθοβαρώς κατά την πρώτη πενταετία και η συντήρηση του κοινόχρηστου πλέον πάρκου των </w:t>
      </w:r>
      <w:r>
        <w:rPr>
          <w:rFonts w:eastAsia="Times New Roman" w:cs="Times New Roman"/>
          <w:szCs w:val="24"/>
        </w:rPr>
        <w:t>δύο χιλιάδων τετρακοσίων</w:t>
      </w:r>
      <w:r>
        <w:rPr>
          <w:rFonts w:eastAsia="Times New Roman" w:cs="Times New Roman"/>
          <w:szCs w:val="24"/>
        </w:rPr>
        <w:t xml:space="preserve"> στρεμμάτων, που δημιουργείται, </w:t>
      </w:r>
      <w:r>
        <w:rPr>
          <w:rFonts w:eastAsia="Times New Roman" w:cs="Times New Roman"/>
          <w:szCs w:val="24"/>
        </w:rPr>
        <w:t xml:space="preserve">αναλαμβάνεται από τον επενδυτή. </w:t>
      </w:r>
    </w:p>
    <w:p w14:paraId="0980566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Είμαστε, λοιπόν, ικανοποιημένοι από το αποτέλεσμα που επιφέραμε στην αρχική σύμβαση. Πετύχαμε αλλαγές σημαντικές</w:t>
      </w:r>
      <w:r>
        <w:rPr>
          <w:rFonts w:eastAsia="Times New Roman" w:cs="Times New Roman"/>
          <w:szCs w:val="24"/>
        </w:rPr>
        <w:t>,</w:t>
      </w:r>
      <w:r>
        <w:rPr>
          <w:rFonts w:eastAsia="Times New Roman" w:cs="Times New Roman"/>
          <w:szCs w:val="24"/>
        </w:rPr>
        <w:t xml:space="preserve"> πάντοτε υπέρ των κοινωνικών συμφερόντων και βάζουμε ένα σημαντικό θετικό πρόσημο στην τελική διαμόρφωση του έ</w:t>
      </w:r>
      <w:r>
        <w:rPr>
          <w:rFonts w:eastAsia="Times New Roman" w:cs="Times New Roman"/>
          <w:szCs w:val="24"/>
        </w:rPr>
        <w:t>ργου. Εγγυόμαστε την ορθή και γρήγορη εκμετάλλευσή του, διαβλέποντας στη σημαντική του προσφορά στην οικονομική ανάπτυξη.</w:t>
      </w:r>
    </w:p>
    <w:p w14:paraId="0980566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Γνωρίζουμε πως υπάρχει και ένας δεύτερος κύκλος, ο οποίος θα μας απασχολήσει, και εκεί πάλι θα αναμετρηθούμε για το πώς εννοούνται κάπ</w:t>
      </w:r>
      <w:r>
        <w:rPr>
          <w:rFonts w:eastAsia="Times New Roman" w:cs="Times New Roman"/>
          <w:szCs w:val="24"/>
        </w:rPr>
        <w:t>οια πράγματα που αφορούν κυρίως τη δόμηση και το περιβάλλον.</w:t>
      </w:r>
    </w:p>
    <w:p w14:paraId="0980566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Γνωρίζουμε ότι δημιουργούμε –και το θέλουμε– σε συνθήκες συνέχειας του κράτους, αλλά κάνοντας τομές στα συμφωνηθέντα. Δημιουργούμε χώρο για νέες και πιο συμφέρουσες επενδύσεις στην προοπτική αξιο</w:t>
      </w:r>
      <w:r>
        <w:rPr>
          <w:rFonts w:eastAsia="Times New Roman" w:cs="Times New Roman"/>
          <w:szCs w:val="24"/>
        </w:rPr>
        <w:t>ποίησης και μόνο της δημόσιας περιουσίας.</w:t>
      </w:r>
    </w:p>
    <w:p w14:paraId="0980566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Πράγματι, αυτή η σύμβαση δεν είναι το δικό μας αναπτυξιακό υπόδειγμα. Είναι ένα αποτέλεσμα διαπραγμάτευσης. Έχει πολλά περισσότερα δεδομένα υπέρ της κοινωνίας και του δημοσίου συμφέροντος αλλά με βάση τη δική μας π</w:t>
      </w:r>
      <w:r>
        <w:rPr>
          <w:rFonts w:eastAsia="Times New Roman" w:cs="Times New Roman"/>
          <w:szCs w:val="24"/>
        </w:rPr>
        <w:t xml:space="preserve">αρέμβαση. Πλέον έχει σοβαρά στοιχεία της δικής μας προοπτικής. Είναι μια πόρτα ανοιχτή στην προοπτική της δίκαιης ανάπτυξης και της οριστικής ανατροπής του νεοφιλελεύθερου μοντέλου αξιοποίησης της δημόσιας περιουσίας. </w:t>
      </w:r>
    </w:p>
    <w:p w14:paraId="0980566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80566D" w14:textId="77777777" w:rsidR="00BA128F" w:rsidRDefault="00BF6BD8">
      <w:pPr>
        <w:spacing w:after="0" w:line="600" w:lineRule="auto"/>
        <w:ind w:firstLine="720"/>
        <w:jc w:val="center"/>
        <w:rPr>
          <w:rFonts w:eastAsia="Times New Roman"/>
          <w:bCs/>
        </w:rPr>
      </w:pPr>
      <w:r>
        <w:rPr>
          <w:rFonts w:eastAsia="Times New Roman"/>
          <w:bCs/>
        </w:rPr>
        <w:t>(Χειροκροτήματα από τη</w:t>
      </w:r>
      <w:r>
        <w:rPr>
          <w:rFonts w:eastAsia="Times New Roman"/>
          <w:bCs/>
        </w:rPr>
        <w:t>ν πτέρυγα του ΣΥΡΙΖΑ)</w:t>
      </w:r>
    </w:p>
    <w:p w14:paraId="0980566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κι εμείς τον κ. Δημητριάδη. </w:t>
      </w:r>
    </w:p>
    <w:p w14:paraId="0980566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Χρήστος Μπουκώρος, Βουλευτής της Νέας Δημοκρατίας. </w:t>
      </w:r>
    </w:p>
    <w:p w14:paraId="0980567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0980567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Ακόμα και όταν θέλουμε να ψηφίσουμε τ</w:t>
      </w:r>
      <w:r>
        <w:rPr>
          <w:rFonts w:eastAsia="Times New Roman" w:cs="Times New Roman"/>
          <w:szCs w:val="24"/>
        </w:rPr>
        <w:t>α ίδια πράγματα με την Κυβέρνηση ΣΥΡΙΖΑ, δεν μας αφήνουν να αγιάσουμε και μας αναγκάζου</w:t>
      </w:r>
      <w:r>
        <w:rPr>
          <w:rFonts w:eastAsia="Times New Roman" w:cs="Times New Roman"/>
          <w:szCs w:val="24"/>
        </w:rPr>
        <w:t>ν</w:t>
      </w:r>
      <w:r>
        <w:rPr>
          <w:rFonts w:eastAsia="Times New Roman" w:cs="Times New Roman"/>
          <w:szCs w:val="24"/>
        </w:rPr>
        <w:t xml:space="preserve"> να ασκήσουμε δριμύτατη κριτική, γιατί δεν μπορεί να περάσει απαρατήρητο το γεγονός ότι συνάδελφοι του ΣΥΡΙΖΑ κουνούν το δάχτυλο προς την παράταξή μας απαριθμώντας τα δ</w:t>
      </w:r>
      <w:r>
        <w:rPr>
          <w:rFonts w:eastAsia="Times New Roman" w:cs="Times New Roman"/>
          <w:szCs w:val="24"/>
        </w:rPr>
        <w:t>εινά που επισώρευσε στον ελληνικό λαό, αλλά και σε όλους τους λαούς, η ιδιωτική οικονομία.</w:t>
      </w:r>
    </w:p>
    <w:p w14:paraId="0980567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Μάλλον δεν θέλουν να θυμούνται ποια δεινά έφερε σε πολλούς άλλους λαούς για πολλές άλλες δεκαετίες η κεντρικά σχεδιαζόμενη οικονομία και ποια δεινά φέρνουν σήμερα σε</w:t>
      </w:r>
      <w:r>
        <w:rPr>
          <w:rFonts w:eastAsia="Times New Roman" w:cs="Times New Roman"/>
          <w:szCs w:val="24"/>
        </w:rPr>
        <w:t xml:space="preserve"> άλλους λαούς, της Λατινικής Αμερικής και στο Καράκας στη Βενεζουέλα, μοντέλα που πίστευαν και εκθείαζαν μέχρι πρότινος. </w:t>
      </w:r>
    </w:p>
    <w:p w14:paraId="0980567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Οι συγκρίσεις είναι καταλυτικές, συνάδελφοι, γι’ αυτό, τι τα θέλετε; Αντιλαμβανόμαστε την ψυχολογική σας κατάσταση να σύρεστε σήμερα ε</w:t>
      </w:r>
      <w:r>
        <w:rPr>
          <w:rFonts w:eastAsia="Times New Roman" w:cs="Times New Roman"/>
          <w:szCs w:val="24"/>
        </w:rPr>
        <w:t>δώ, κυριολεκτικά, από τους δανειστές, προκειμένου να ψηφίσετε πράγματα, τα οποία κατηγορούσατε, τα οποία λοιδορούσατε, τα οποία πολεμούσατε. Σας αντιλαμβανόμαστε πλήρως, αλλά η πραγματικότητα είναι πραγματικότητα.</w:t>
      </w:r>
    </w:p>
    <w:p w14:paraId="0980567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 συζητάμε σήμερα εδώ ένα νομοσχέδιο για</w:t>
      </w:r>
      <w:r>
        <w:rPr>
          <w:rFonts w:eastAsia="Times New Roman" w:cs="Times New Roman"/>
          <w:szCs w:val="24"/>
        </w:rPr>
        <w:t xml:space="preserve"> την αξιοποίηση του Ελληνικού. Και ποιες είναι οι αντιρρήσεις όσων διαφωνούν, αλλά και πολλών Βουλευτών του ΣΥΡΙΖΑ, όπως οι Βουλευτές της συγκεκριμένης εκλογικής περιφέρειας</w:t>
      </w:r>
      <w:r>
        <w:rPr>
          <w:rFonts w:eastAsia="Times New Roman" w:cs="Times New Roman"/>
          <w:szCs w:val="24"/>
        </w:rPr>
        <w:t>,</w:t>
      </w:r>
      <w:r>
        <w:rPr>
          <w:rFonts w:eastAsia="Times New Roman" w:cs="Times New Roman"/>
          <w:szCs w:val="24"/>
        </w:rPr>
        <w:t xml:space="preserve"> όπου γίνεται η παρέμβαση; Είναι αντιρρήσεις σχετικά με τη διαχείριση του δημοσίου</w:t>
      </w:r>
      <w:r>
        <w:rPr>
          <w:rFonts w:eastAsia="Times New Roman" w:cs="Times New Roman"/>
          <w:szCs w:val="24"/>
        </w:rPr>
        <w:t xml:space="preserve"> χώρου.</w:t>
      </w:r>
    </w:p>
    <w:p w14:paraId="0980567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Βεβαίως, η Αριστερά μπορεί να πιστεύει ότι ο δημόσιος χώρος μπορεί να παραμένει άγονος, αναξιοποίητος, ανώφελος για το κοινωνικό σύνολο. Εμείς είμαστε υπέρ της αξιοποίησης, πάντα, μέσα στα υφιστάμενα νομικά και περιβαλλοντικά πλαίσια.</w:t>
      </w:r>
    </w:p>
    <w:p w14:paraId="0980567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Ποιες είναι ο</w:t>
      </w:r>
      <w:r>
        <w:rPr>
          <w:rFonts w:eastAsia="Times New Roman" w:cs="Times New Roman"/>
          <w:szCs w:val="24"/>
        </w:rPr>
        <w:t>ι υπόλοιπες αντιρρήσεις των όσων διαφωνούν, αλλά και των Βουλευτών του ΣΥΡΙΖΑ; Είναι η περιβαλλοντική υποβάθμιση, η προστασία των αρχαιολογικών χώρων και των διατηρητέων κτ</w:t>
      </w:r>
      <w:r>
        <w:rPr>
          <w:rFonts w:eastAsia="Times New Roman" w:cs="Times New Roman"/>
          <w:szCs w:val="24"/>
        </w:rPr>
        <w:t>η</w:t>
      </w:r>
      <w:r>
        <w:rPr>
          <w:rFonts w:eastAsia="Times New Roman" w:cs="Times New Roman"/>
          <w:szCs w:val="24"/>
        </w:rPr>
        <w:t xml:space="preserve">ρίων. Μα, αυτά είναι τα συγκριτικά πλεονεκτήματα της χώρας μας. Αυτά είναι τα όσα </w:t>
      </w:r>
      <w:r>
        <w:rPr>
          <w:rFonts w:eastAsia="Times New Roman" w:cs="Times New Roman"/>
          <w:szCs w:val="24"/>
        </w:rPr>
        <w:t>πουλάει ο κάθε επενδυτής που προχωράει σε μια τουριστική επένδυση. Είναι δυνατόν να τα καταστρέψει;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κράτος οφείλει να βάζει τους όρους και τους κανόνες. Κανείς δεν λέει το αντίθετο. Αλλά να μη λέμε ότι οι τουριστικές επενδύσεις θέλουν να κ</w:t>
      </w:r>
      <w:r>
        <w:rPr>
          <w:rFonts w:eastAsia="Times New Roman" w:cs="Times New Roman"/>
          <w:szCs w:val="24"/>
        </w:rPr>
        <w:t xml:space="preserve">αταστρέψουν το φυσικό περιβάλλον, αφού αυτό είναι το συγκριτικό τους πλεονέκτημα. </w:t>
      </w:r>
    </w:p>
    <w:p w14:paraId="0980567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Και τι λένε ακόμα όσοι έχουν αντιρρήσεις; Ότι θα ερημώσουν οι όμοροι δήμοι και οι όμορες περιοχές. Έχουμε παράδειγμα ανάλογης τουριστικής επένδυσης στη χώρα μας, όχι τέτοιου μεγέθους αλλά παρόμοιο; Ασφαλώς έχουμε. Έχουμε την τουριστική επένδυση στο </w:t>
      </w:r>
      <w:r>
        <w:rPr>
          <w:rFonts w:eastAsia="Times New Roman" w:cs="Times New Roman"/>
          <w:szCs w:val="24"/>
        </w:rPr>
        <w:t>«</w:t>
      </w:r>
      <w:r>
        <w:rPr>
          <w:rFonts w:eastAsia="Times New Roman" w:cs="Times New Roman"/>
          <w:szCs w:val="24"/>
          <w:lang w:val="en-US"/>
        </w:rPr>
        <w:t>Costa</w:t>
      </w:r>
      <w:r>
        <w:rPr>
          <w:rFonts w:eastAsia="Times New Roman" w:cs="Times New Roman"/>
          <w:szCs w:val="24"/>
        </w:rPr>
        <w:t xml:space="preserve"> </w:t>
      </w:r>
      <w:r>
        <w:rPr>
          <w:rFonts w:eastAsia="Times New Roman" w:cs="Times New Roman"/>
          <w:szCs w:val="24"/>
          <w:lang w:val="en-US"/>
        </w:rPr>
        <w:t>Navarino</w:t>
      </w:r>
      <w:r>
        <w:rPr>
          <w:rFonts w:eastAsia="Times New Roman" w:cs="Times New Roman"/>
          <w:szCs w:val="24"/>
        </w:rPr>
        <w:t>»</w:t>
      </w:r>
      <w:r>
        <w:rPr>
          <w:rFonts w:eastAsia="Times New Roman" w:cs="Times New Roman"/>
          <w:szCs w:val="24"/>
        </w:rPr>
        <w:t>. Ερήμωσε η Μεσσηνία με αυτή τη μεγάλη τουριστική επένδυση;</w:t>
      </w:r>
    </w:p>
    <w:p w14:paraId="0980567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αντίθετο, κυρίες και κύριοι συνάδελφοι. Από την ώρα της κατασκευής της συγκεκριμένης επένδυσης στη Μεσσηνία έχουμε αύξηση της επιβατικής κίνησης στο αεροδρόμιο της Καλαμάτας κατά 370%.</w:t>
      </w:r>
      <w:r>
        <w:rPr>
          <w:rFonts w:eastAsia="Times New Roman" w:cs="Times New Roman"/>
          <w:szCs w:val="24"/>
        </w:rPr>
        <w:t xml:space="preserve"> Κατέστη η Καλαμάτα σημαντικός τουριστικός προορισμός. Από τους επιβάτες του αεροδρομίου, μόνο το 13,5% διαμένει στο </w:t>
      </w:r>
      <w:r>
        <w:rPr>
          <w:rFonts w:eastAsia="Times New Roman" w:cs="Times New Roman"/>
          <w:szCs w:val="24"/>
        </w:rPr>
        <w:t>«</w:t>
      </w:r>
      <w:r>
        <w:rPr>
          <w:rFonts w:eastAsia="Times New Roman" w:cs="Times New Roman"/>
          <w:szCs w:val="24"/>
          <w:lang w:val="en-US"/>
        </w:rPr>
        <w:t>Costa</w:t>
      </w:r>
      <w:r>
        <w:rPr>
          <w:rFonts w:eastAsia="Times New Roman" w:cs="Times New Roman"/>
          <w:szCs w:val="24"/>
        </w:rPr>
        <w:t xml:space="preserve"> </w:t>
      </w:r>
      <w:r>
        <w:rPr>
          <w:rFonts w:eastAsia="Times New Roman" w:cs="Times New Roman"/>
          <w:szCs w:val="24"/>
          <w:lang w:val="en-US"/>
        </w:rPr>
        <w:t>Navarino</w:t>
      </w:r>
      <w:r>
        <w:rPr>
          <w:rFonts w:eastAsia="Times New Roman" w:cs="Times New Roman"/>
          <w:szCs w:val="24"/>
        </w:rPr>
        <w:t>»</w:t>
      </w:r>
      <w:r>
        <w:rPr>
          <w:rFonts w:eastAsia="Times New Roman" w:cs="Times New Roman"/>
          <w:szCs w:val="24"/>
        </w:rPr>
        <w:t xml:space="preserve">, το υπόλοιπο 86,5% διαμένει στα μικρά και μεσαία ξενοδοχεία της Μεσσηνίας, δίνοντας τεράστια τουριστική ώθηση. Για κάθε </w:t>
      </w:r>
      <w:r>
        <w:rPr>
          <w:rFonts w:eastAsia="Times New Roman" w:cs="Times New Roman"/>
          <w:szCs w:val="24"/>
        </w:rPr>
        <w:t>1</w:t>
      </w:r>
      <w:r>
        <w:rPr>
          <w:rFonts w:eastAsia="Times New Roman" w:cs="Times New Roman"/>
          <w:szCs w:val="24"/>
        </w:rPr>
        <w:t xml:space="preserve"> </w:t>
      </w:r>
      <w:r>
        <w:rPr>
          <w:rFonts w:eastAsia="Times New Roman" w:cs="Times New Roman"/>
          <w:szCs w:val="24"/>
        </w:rPr>
        <w:t xml:space="preserve">ευρώ που ξοδεύεται μέσα στο </w:t>
      </w:r>
      <w:r>
        <w:rPr>
          <w:rFonts w:eastAsia="Times New Roman" w:cs="Times New Roman"/>
          <w:szCs w:val="24"/>
        </w:rPr>
        <w:t>«</w:t>
      </w:r>
      <w:r>
        <w:rPr>
          <w:rFonts w:eastAsia="Times New Roman" w:cs="Times New Roman"/>
          <w:szCs w:val="24"/>
          <w:lang w:val="en-US"/>
        </w:rPr>
        <w:t>Costa</w:t>
      </w:r>
      <w:r>
        <w:rPr>
          <w:rFonts w:eastAsia="Times New Roman" w:cs="Times New Roman"/>
          <w:szCs w:val="24"/>
        </w:rPr>
        <w:t xml:space="preserve"> </w:t>
      </w:r>
      <w:r>
        <w:rPr>
          <w:rFonts w:eastAsia="Times New Roman" w:cs="Times New Roman"/>
          <w:szCs w:val="24"/>
          <w:lang w:val="en-US"/>
        </w:rPr>
        <w:t>Navarino</w:t>
      </w:r>
      <w:r>
        <w:rPr>
          <w:rFonts w:eastAsia="Times New Roman" w:cs="Times New Roman"/>
          <w:szCs w:val="24"/>
        </w:rPr>
        <w:t>»</w:t>
      </w:r>
      <w:r>
        <w:rPr>
          <w:rFonts w:eastAsia="Times New Roman" w:cs="Times New Roman"/>
          <w:szCs w:val="24"/>
        </w:rPr>
        <w:t>, στην επένδυση αυτή, 1,65 ξοδεύεται στην τοπική οικονομία. Η συνολική επίδραση από το ξεκίνημα κατασκευής αυτής της μονάδας στην οικονομία και κυρίως στην τοπική οικονομία είναι στο 1 δισεκατομμύριο ευρώ.</w:t>
      </w:r>
    </w:p>
    <w:p w14:paraId="0980567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Αυτό δ</w:t>
      </w:r>
      <w:r>
        <w:rPr>
          <w:rFonts w:eastAsia="Times New Roman" w:cs="Times New Roman"/>
          <w:szCs w:val="24"/>
        </w:rPr>
        <w:t>είχνει και τον δρόμο. Δεν δείχνει οικονομική ερήμωση των όμορων περιοχών. Δείχνει ανάπτυξη των όμορων περιοχών, διότι σήμερα δεν υπάρχουν τουριστικοί προορισμοί χωρίς αεροδρόμια, και δεν υπάρχουν ανεπτυγμένα αεροδρόμια χωρίς σημαντικές τουριστικές μονάδες.</w:t>
      </w:r>
      <w:r>
        <w:rPr>
          <w:rFonts w:eastAsia="Times New Roman" w:cs="Times New Roman"/>
          <w:szCs w:val="24"/>
        </w:rPr>
        <w:t xml:space="preserve"> Αυτή είναι η παγκόσμια πρακτική. Τι να κάνουμε; Με τις ιδεοληψίες του ΣΥΡΙΖΑ θα ασχολούμαστε; </w:t>
      </w:r>
    </w:p>
    <w:p w14:paraId="0980567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της Βουλής εμπεριστατωμένο άρθρο του δημοσιογράφου Στάθη Κουσούνη από την εφημερίδα «</w:t>
      </w:r>
      <w:r>
        <w:rPr>
          <w:rFonts w:eastAsia="Times New Roman" w:cs="Times New Roman"/>
          <w:szCs w:val="24"/>
        </w:rPr>
        <w:t>ΚΑΘΗΜΕΡΙΝΗ</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31 Ιουλίου. Περιλαμβάνει όλα τα σ</w:t>
      </w:r>
      <w:r>
        <w:rPr>
          <w:rFonts w:eastAsia="Times New Roman" w:cs="Times New Roman"/>
          <w:szCs w:val="24"/>
        </w:rPr>
        <w:t xml:space="preserve">τοιχεία, για να δούμε την επίδραση μιας μεγάλης τουριστικής επένδυσης σε μια συγκεκριμένη περιοχή. </w:t>
      </w:r>
    </w:p>
    <w:p w14:paraId="0980567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Μπουκώρος καταθέτει για τα Πρακτικά τα προαναφερθέντα έγγραφα, τα οποία βρίσκονται στο </w:t>
      </w:r>
      <w:r>
        <w:rPr>
          <w:rFonts w:eastAsia="Times New Roman" w:cs="Times New Roman"/>
          <w:szCs w:val="24"/>
        </w:rPr>
        <w:t>αρχείο</w:t>
      </w:r>
      <w:r>
        <w:rPr>
          <w:rFonts w:eastAsia="Times New Roman" w:cs="Times New Roman"/>
          <w:szCs w:val="24"/>
        </w:rPr>
        <w:t xml:space="preserve"> του Τμήματος Γραμματεί</w:t>
      </w:r>
      <w:r>
        <w:rPr>
          <w:rFonts w:eastAsia="Times New Roman" w:cs="Times New Roman"/>
          <w:szCs w:val="24"/>
        </w:rPr>
        <w:t>ας της Διεύθυνσης Στενογραφίας και Πρακτικών της Βουλής)</w:t>
      </w:r>
    </w:p>
    <w:p w14:paraId="0980567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προέρχομαι, κύριε Υπουργέ των Οικονομικών, αν είστε στην Αίθουσα –σήμερα που συζητείται η μεγαλύτερη ιδιωτική επένδυση στη χώρα δεν θα έπρεπε να λείπει ούτε λεπτό ο Υπουργός Οικονομ</w:t>
      </w:r>
      <w:r>
        <w:rPr>
          <w:rFonts w:eastAsia="Times New Roman" w:cs="Times New Roman"/>
          <w:szCs w:val="24"/>
        </w:rPr>
        <w:t xml:space="preserve">ικών, </w:t>
      </w:r>
      <w:r>
        <w:rPr>
          <w:rFonts w:eastAsia="Times New Roman" w:cs="Times New Roman"/>
          <w:szCs w:val="24"/>
        </w:rPr>
        <w:t xml:space="preserve">ωστόσο </w:t>
      </w:r>
      <w:r>
        <w:rPr>
          <w:rFonts w:eastAsia="Times New Roman" w:cs="Times New Roman"/>
          <w:szCs w:val="24"/>
        </w:rPr>
        <w:t>δεν τον βλέπω στην Αίθουσα, εν πάση περιπτώσει, ελπίζω να τα μεταφέρουν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είμαι</w:t>
      </w:r>
      <w:r>
        <w:rPr>
          <w:rFonts w:eastAsia="Times New Roman" w:cs="Times New Roman"/>
          <w:szCs w:val="24"/>
        </w:rPr>
        <w:t>, βέβαια,</w:t>
      </w:r>
      <w:r>
        <w:rPr>
          <w:rFonts w:eastAsia="Times New Roman" w:cs="Times New Roman"/>
          <w:szCs w:val="24"/>
        </w:rPr>
        <w:t xml:space="preserve"> Βουλευτής της Β΄ Αθηνών, για να επικεντρ</w:t>
      </w:r>
      <w:r>
        <w:rPr>
          <w:rFonts w:eastAsia="Times New Roman" w:cs="Times New Roman"/>
          <w:szCs w:val="24"/>
        </w:rPr>
        <w:t>ωθώ</w:t>
      </w:r>
      <w:r>
        <w:rPr>
          <w:rFonts w:eastAsia="Times New Roman" w:cs="Times New Roman"/>
          <w:szCs w:val="24"/>
        </w:rPr>
        <w:t xml:space="preserve"> στην επένδυση του Ελληνικού, ούτε της Μεσσηνίας βεβαίως, αλλά είναι ενδεικτικό χαρακτηριστικό παράδειγμα. </w:t>
      </w:r>
    </w:p>
    <w:p w14:paraId="0980567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Υπάρχουν ακόμα δεκαπέντε λεγόμενες </w:t>
      </w:r>
      <w:r>
        <w:rPr>
          <w:rFonts w:eastAsia="Times New Roman" w:cs="Times New Roman"/>
          <w:szCs w:val="24"/>
        </w:rPr>
        <w:t>«</w:t>
      </w:r>
      <w:r>
        <w:rPr>
          <w:rFonts w:eastAsia="Times New Roman" w:cs="Times New Roman"/>
          <w:szCs w:val="24"/>
        </w:rPr>
        <w:t>πολυτελείς</w:t>
      </w:r>
      <w:r>
        <w:rPr>
          <w:rFonts w:eastAsia="Times New Roman" w:cs="Times New Roman"/>
          <w:szCs w:val="24"/>
        </w:rPr>
        <w:t>»</w:t>
      </w:r>
      <w:r>
        <w:rPr>
          <w:rFonts w:eastAsia="Times New Roman" w:cs="Times New Roman"/>
          <w:szCs w:val="24"/>
        </w:rPr>
        <w:t xml:space="preserve"> τουριστικές επενδύσεις που εκκρεμούν στη χώρα και η γραφειοκρατία του ελληνικού </w:t>
      </w:r>
      <w:r>
        <w:rPr>
          <w:rFonts w:eastAsia="Times New Roman" w:cs="Times New Roman"/>
          <w:szCs w:val="24"/>
        </w:rPr>
        <w:t>δημοσίου</w:t>
      </w:r>
      <w:r>
        <w:rPr>
          <w:rFonts w:eastAsia="Times New Roman" w:cs="Times New Roman"/>
          <w:szCs w:val="24"/>
        </w:rPr>
        <w:t xml:space="preserve"> μαζί με τις ιδεοληψίες της σημερινής Κυβέρνησης τις καθυστερούν, εντείνοντας το κλίμα αποεπένδυσης της χώρας, κρατώντας την ανεργία σε υψηλότατα επίπεδα και οδηγώντας τους νέους μας στο εξωτερικό.</w:t>
      </w:r>
    </w:p>
    <w:p w14:paraId="0980567E" w14:textId="77777777" w:rsidR="00BA128F" w:rsidRDefault="00BF6BD8">
      <w:pPr>
        <w:spacing w:after="0" w:line="600" w:lineRule="auto"/>
        <w:ind w:firstLine="720"/>
        <w:jc w:val="both"/>
        <w:rPr>
          <w:rFonts w:eastAsia="Times New Roman"/>
          <w:szCs w:val="24"/>
        </w:rPr>
      </w:pPr>
      <w:r>
        <w:rPr>
          <w:rFonts w:eastAsia="Times New Roman"/>
          <w:szCs w:val="24"/>
        </w:rPr>
        <w:t>Γιατί αυτή η ιδεοληψία; Μόνο δύο από τις δεκαπέντε υποψήφι</w:t>
      </w:r>
      <w:r>
        <w:rPr>
          <w:rFonts w:eastAsia="Times New Roman"/>
          <w:szCs w:val="24"/>
        </w:rPr>
        <w:t>ες μεγάλες επενδύσεις, που όλες μαζί είναι συνολικού ύψους 3 δισεκατομμυρίων ευρώ, δηλαδή ακόμα ένα Ελληνικό,</w:t>
      </w:r>
      <w:r>
        <w:rPr>
          <w:rFonts w:eastAsia="Times New Roman"/>
          <w:szCs w:val="24"/>
        </w:rPr>
        <w:t xml:space="preserve"> έχουν ήδη εγκριθεί. Οι υπόλοιπες</w:t>
      </w:r>
      <w:r>
        <w:rPr>
          <w:rFonts w:eastAsia="Times New Roman"/>
          <w:szCs w:val="24"/>
        </w:rPr>
        <w:t xml:space="preserve"> καθυστερούν εξαιτίας των κυβερνητικών αγκυλώσεων. Καθυστερήσεις υπήρχαν και με τις προηγούμενες κυβερνήσεις, αλλά</w:t>
      </w:r>
      <w:r>
        <w:rPr>
          <w:rFonts w:eastAsia="Times New Roman"/>
          <w:szCs w:val="24"/>
        </w:rPr>
        <w:t xml:space="preserve"> ξεκίνησε. Έγινε κάτι. Ξεκίνησε το </w:t>
      </w:r>
      <w:r>
        <w:rPr>
          <w:rFonts w:eastAsia="Times New Roman"/>
          <w:szCs w:val="24"/>
        </w:rPr>
        <w:t>«</w:t>
      </w:r>
      <w:r>
        <w:rPr>
          <w:rFonts w:eastAsia="Times New Roman"/>
          <w:szCs w:val="24"/>
          <w:lang w:val="en-US"/>
        </w:rPr>
        <w:t>Costa</w:t>
      </w:r>
      <w:r>
        <w:rPr>
          <w:rFonts w:eastAsia="Times New Roman"/>
          <w:szCs w:val="24"/>
        </w:rPr>
        <w:t xml:space="preserve"> </w:t>
      </w:r>
      <w:r>
        <w:rPr>
          <w:rFonts w:eastAsia="Times New Roman"/>
          <w:szCs w:val="24"/>
          <w:lang w:val="en-US"/>
        </w:rPr>
        <w:t>Navarino</w:t>
      </w:r>
      <w:r>
        <w:rPr>
          <w:rFonts w:eastAsia="Times New Roman"/>
          <w:szCs w:val="24"/>
        </w:rPr>
        <w:t>»</w:t>
      </w:r>
      <w:r>
        <w:rPr>
          <w:rFonts w:eastAsia="Times New Roman"/>
          <w:szCs w:val="24"/>
        </w:rPr>
        <w:t xml:space="preserve">. </w:t>
      </w:r>
    </w:p>
    <w:p w14:paraId="0980567F" w14:textId="77777777" w:rsidR="00BA128F" w:rsidRDefault="00BF6BD8">
      <w:pPr>
        <w:spacing w:after="0" w:line="600" w:lineRule="auto"/>
        <w:ind w:firstLine="720"/>
        <w:jc w:val="both"/>
        <w:rPr>
          <w:rFonts w:eastAsia="Times New Roman"/>
          <w:szCs w:val="24"/>
        </w:rPr>
      </w:pPr>
      <w:r>
        <w:rPr>
          <w:rFonts w:eastAsia="Times New Roman"/>
          <w:szCs w:val="24"/>
        </w:rPr>
        <w:t>Στη Μαγνησία είναι η μία από τις δεκαπέντε επενδύσεις. Πρόκειται για την τουριστική επένδυση στις Νηές της Μαγνησίας. Και ενώ οι επενδυτές</w:t>
      </w:r>
      <w:r>
        <w:rPr>
          <w:rFonts w:eastAsia="Times New Roman"/>
          <w:szCs w:val="24"/>
        </w:rPr>
        <w:t xml:space="preserve"> ενδιαφέρονται</w:t>
      </w:r>
      <w:r>
        <w:rPr>
          <w:rFonts w:eastAsia="Times New Roman"/>
          <w:szCs w:val="24"/>
        </w:rPr>
        <w:t xml:space="preserve">, το ελληνικό </w:t>
      </w:r>
      <w:r>
        <w:rPr>
          <w:rFonts w:eastAsia="Times New Roman"/>
          <w:szCs w:val="24"/>
        </w:rPr>
        <w:t>δημόσιο</w:t>
      </w:r>
      <w:r>
        <w:rPr>
          <w:rFonts w:eastAsia="Times New Roman"/>
          <w:szCs w:val="24"/>
        </w:rPr>
        <w:t xml:space="preserve"> αρνείται να αποφανθεί για το</w:t>
      </w:r>
      <w:r>
        <w:rPr>
          <w:rFonts w:eastAsia="Times New Roman"/>
          <w:szCs w:val="24"/>
        </w:rPr>
        <w:t xml:space="preserve"> ιδιοκτησιακό καθεστώς της συγκεκριμένης περιοχής, της συγκεκριμένες έκτασης. Ενώ έχει έλθει η </w:t>
      </w:r>
      <w:r>
        <w:rPr>
          <w:rFonts w:eastAsia="Times New Roman"/>
          <w:szCs w:val="24"/>
        </w:rPr>
        <w:t xml:space="preserve">αρμόδια </w:t>
      </w:r>
      <w:r>
        <w:rPr>
          <w:rFonts w:eastAsia="Times New Roman"/>
          <w:szCs w:val="24"/>
        </w:rPr>
        <w:t xml:space="preserve">κτηματική υπηρεσία του </w:t>
      </w:r>
      <w:r>
        <w:rPr>
          <w:rFonts w:eastAsia="Times New Roman"/>
          <w:szCs w:val="24"/>
        </w:rPr>
        <w:t>δημοσίου</w:t>
      </w:r>
      <w:r>
        <w:rPr>
          <w:rFonts w:eastAsia="Times New Roman"/>
          <w:szCs w:val="24"/>
        </w:rPr>
        <w:t xml:space="preserve"> και </w:t>
      </w:r>
      <w:r>
        <w:rPr>
          <w:rFonts w:eastAsia="Times New Roman"/>
          <w:szCs w:val="24"/>
        </w:rPr>
        <w:t xml:space="preserve">διαπιστώνει </w:t>
      </w:r>
      <w:r>
        <w:rPr>
          <w:rFonts w:eastAsia="Times New Roman"/>
          <w:szCs w:val="24"/>
        </w:rPr>
        <w:t xml:space="preserve">ότι το </w:t>
      </w:r>
      <w:r>
        <w:rPr>
          <w:rFonts w:eastAsia="Times New Roman"/>
          <w:szCs w:val="24"/>
        </w:rPr>
        <w:t>δημόσιο</w:t>
      </w:r>
      <w:r>
        <w:rPr>
          <w:rFonts w:eastAsia="Times New Roman"/>
          <w:szCs w:val="24"/>
        </w:rPr>
        <w:t xml:space="preserve"> εκεί δεν έχει περιουσία, αρνείται να ξεκαθαρίσει το ιδιοκτησιακό καθεστώς, καθυστερώντας τ</w:t>
      </w:r>
      <w:r>
        <w:rPr>
          <w:rFonts w:eastAsia="Times New Roman"/>
          <w:szCs w:val="24"/>
        </w:rPr>
        <w:t xml:space="preserve">ις επενδύσεις. </w:t>
      </w:r>
    </w:p>
    <w:p w14:paraId="09805680" w14:textId="77777777" w:rsidR="00BA128F" w:rsidRDefault="00BF6BD8">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Ν</w:t>
      </w:r>
      <w:r>
        <w:rPr>
          <w:rFonts w:eastAsia="Times New Roman"/>
          <w:szCs w:val="24"/>
        </w:rPr>
        <w:t>ομός Μαγνησίας πλήττεται από την υψηλότατη ανεργία.</w:t>
      </w:r>
      <w:r>
        <w:rPr>
          <w:rFonts w:eastAsia="Times New Roman"/>
          <w:szCs w:val="24"/>
        </w:rPr>
        <w:t xml:space="preserve"> Η κ</w:t>
      </w:r>
      <w:r>
        <w:rPr>
          <w:rFonts w:eastAsia="Times New Roman"/>
          <w:szCs w:val="24"/>
        </w:rPr>
        <w:t xml:space="preserve">αταγεγραμμένη ανεργία </w:t>
      </w:r>
      <w:r>
        <w:rPr>
          <w:rFonts w:eastAsia="Times New Roman"/>
          <w:szCs w:val="24"/>
        </w:rPr>
        <w:t xml:space="preserve">είναι σχεδόν </w:t>
      </w:r>
      <w:r>
        <w:rPr>
          <w:rFonts w:eastAsia="Times New Roman"/>
          <w:szCs w:val="24"/>
        </w:rPr>
        <w:t>στο 35%. Μια τέτοια επένδυση, που είναι ένα μικρό Ελληνικό για την περιοχή μας θα δώσει τουριστική ανάπτυξη, θα δώσει ώθηση στην τοπική οικονομία.</w:t>
      </w:r>
    </w:p>
    <w:p w14:paraId="09805681" w14:textId="77777777" w:rsidR="00BA128F" w:rsidRDefault="00BF6BD8">
      <w:pPr>
        <w:spacing w:after="0" w:line="600" w:lineRule="auto"/>
        <w:ind w:firstLine="720"/>
        <w:jc w:val="both"/>
        <w:rPr>
          <w:rFonts w:eastAsia="Times New Roman"/>
          <w:szCs w:val="24"/>
        </w:rPr>
      </w:pPr>
      <w:r>
        <w:rPr>
          <w:rFonts w:eastAsia="Times New Roman"/>
          <w:szCs w:val="24"/>
        </w:rPr>
        <w:t>Το</w:t>
      </w:r>
      <w:r>
        <w:rPr>
          <w:rFonts w:eastAsia="Times New Roman"/>
          <w:szCs w:val="24"/>
        </w:rPr>
        <w:t xml:space="preserve"> παράδειγμα του </w:t>
      </w:r>
      <w:r>
        <w:rPr>
          <w:rFonts w:eastAsia="Times New Roman"/>
          <w:szCs w:val="24"/>
        </w:rPr>
        <w:t>«</w:t>
      </w:r>
      <w:r>
        <w:rPr>
          <w:rFonts w:eastAsia="Times New Roman"/>
          <w:szCs w:val="24"/>
          <w:lang w:val="en-US"/>
        </w:rPr>
        <w:t>Costa</w:t>
      </w:r>
      <w:r>
        <w:rPr>
          <w:rFonts w:eastAsia="Times New Roman"/>
          <w:szCs w:val="24"/>
        </w:rPr>
        <w:t xml:space="preserve"> </w:t>
      </w:r>
      <w:r>
        <w:rPr>
          <w:rFonts w:eastAsia="Times New Roman"/>
          <w:szCs w:val="24"/>
          <w:lang w:val="en-US"/>
        </w:rPr>
        <w:t>Navarino</w:t>
      </w:r>
      <w:r>
        <w:rPr>
          <w:rFonts w:eastAsia="Times New Roman"/>
          <w:szCs w:val="24"/>
        </w:rPr>
        <w:t>»</w:t>
      </w:r>
      <w:r>
        <w:rPr>
          <w:rFonts w:eastAsia="Times New Roman"/>
          <w:szCs w:val="24"/>
        </w:rPr>
        <w:t xml:space="preserve"> </w:t>
      </w:r>
      <w:r>
        <w:rPr>
          <w:rFonts w:eastAsia="Times New Roman"/>
          <w:szCs w:val="24"/>
        </w:rPr>
        <w:t>θα πρέπει να είναι οδηγός όχι μόνο για την Κυβέρνηση αλλά</w:t>
      </w:r>
      <w:r>
        <w:rPr>
          <w:rFonts w:eastAsia="Times New Roman"/>
          <w:szCs w:val="24"/>
        </w:rPr>
        <w:t xml:space="preserve"> </w:t>
      </w:r>
      <w:r>
        <w:rPr>
          <w:rFonts w:eastAsia="Times New Roman"/>
          <w:szCs w:val="24"/>
        </w:rPr>
        <w:t xml:space="preserve">για </w:t>
      </w:r>
      <w:r>
        <w:rPr>
          <w:rFonts w:eastAsia="Times New Roman"/>
          <w:szCs w:val="24"/>
        </w:rPr>
        <w:t>το σύνολο του πολιτικού κόσμου της χώρας</w:t>
      </w:r>
      <w:r>
        <w:rPr>
          <w:rFonts w:eastAsia="Times New Roman"/>
          <w:szCs w:val="24"/>
        </w:rPr>
        <w:t>, τόσο για τις περιπέτειες της επένδυσης όσο και για τα οφέλη που διαχέονται πλέον στην τοπική οικονομία</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υελπιστεί</w:t>
      </w:r>
      <w:r>
        <w:rPr>
          <w:rFonts w:eastAsia="Times New Roman"/>
          <w:szCs w:val="24"/>
        </w:rPr>
        <w:t>, λ</w:t>
      </w:r>
      <w:r>
        <w:rPr>
          <w:rFonts w:eastAsia="Times New Roman"/>
          <w:szCs w:val="24"/>
        </w:rPr>
        <w:t>οιπόν,</w:t>
      </w:r>
      <w:r>
        <w:rPr>
          <w:rFonts w:eastAsia="Times New Roman"/>
          <w:szCs w:val="24"/>
        </w:rPr>
        <w:t xml:space="preserve"> και η τοπική κοινωνία της Μαγνησίας να</w:t>
      </w:r>
      <w:r>
        <w:rPr>
          <w:rFonts w:eastAsia="Times New Roman"/>
          <w:szCs w:val="24"/>
        </w:rPr>
        <w:t xml:space="preserve"> πληροφορηθεί</w:t>
      </w:r>
      <w:r>
        <w:rPr>
          <w:rFonts w:eastAsia="Times New Roman"/>
          <w:szCs w:val="24"/>
        </w:rPr>
        <w:t xml:space="preserve"> αν αυτή η μεγάλη τουριστική επένδυση θα </w:t>
      </w:r>
      <w:r>
        <w:rPr>
          <w:rFonts w:eastAsia="Times New Roman"/>
          <w:szCs w:val="24"/>
        </w:rPr>
        <w:t>πραγματοποιηθεί</w:t>
      </w:r>
      <w:r>
        <w:rPr>
          <w:rFonts w:eastAsia="Times New Roman"/>
          <w:szCs w:val="24"/>
        </w:rPr>
        <w:t>. Μια ιδιωτική επένδυση, κυρίες και κύριοι συνάδελφοι του ΣΥΡΙΖΑ, η οποία όμως θα δώσει υπεραξία στη μεγαλύτερη δημόσια υποδομή του νομού Μαγν</w:t>
      </w:r>
      <w:r>
        <w:rPr>
          <w:rFonts w:eastAsia="Times New Roman"/>
          <w:szCs w:val="24"/>
        </w:rPr>
        <w:t>ησίας.</w:t>
      </w:r>
    </w:p>
    <w:p w14:paraId="09805682" w14:textId="77777777" w:rsidR="00BA128F" w:rsidRDefault="00BF6BD8">
      <w:pPr>
        <w:spacing w:after="0" w:line="600" w:lineRule="auto"/>
        <w:ind w:firstLine="720"/>
        <w:jc w:val="both"/>
        <w:rPr>
          <w:rFonts w:eastAsia="Times New Roman"/>
          <w:szCs w:val="24"/>
        </w:rPr>
      </w:pPr>
      <w:r>
        <w:rPr>
          <w:rFonts w:eastAsia="Times New Roman"/>
          <w:szCs w:val="24"/>
        </w:rPr>
        <w:t>Ποια είναι αυτή; Είναι το πολιτικό αεροδρόμιο. Το τοπικό πολιτικό αεροδρόμιο, που σήμερα υπολειτουργεί, διότι δεν υπάρχουν μεγάλες τουριστικές μονάδες. Ποια θα είναι η συνέχεια; Μαζί με τη μεγάλη τουριστική μονάδα και την ανάπτυξη του αεροδρομίου θα</w:t>
      </w:r>
      <w:r>
        <w:rPr>
          <w:rFonts w:eastAsia="Times New Roman"/>
          <w:szCs w:val="24"/>
        </w:rPr>
        <w:t xml:space="preserve"> έχουν τη δυνατότητα και οι μικρές και μεσαίες τουριστικές μονάδες της περιοχής μας να κλείνουν κάποιες αεροπορικές θέσεις, ώστε να αναθερμανθεί η κίνηση στη Μαγνησία, στη Θεσσαλία και σε ολόκληρη την </w:t>
      </w:r>
      <w:r>
        <w:rPr>
          <w:rFonts w:eastAsia="Times New Roman"/>
          <w:szCs w:val="24"/>
        </w:rPr>
        <w:t>κεντρική</w:t>
      </w:r>
      <w:r>
        <w:rPr>
          <w:rFonts w:eastAsia="Times New Roman"/>
          <w:szCs w:val="24"/>
        </w:rPr>
        <w:t xml:space="preserve"> Ελλάδα.</w:t>
      </w:r>
    </w:p>
    <w:p w14:paraId="09805683" w14:textId="77777777" w:rsidR="00BA128F" w:rsidRDefault="00BF6BD8">
      <w:pPr>
        <w:spacing w:after="0" w:line="600" w:lineRule="auto"/>
        <w:ind w:firstLine="720"/>
        <w:jc w:val="both"/>
        <w:rPr>
          <w:rFonts w:eastAsia="Times New Roman"/>
          <w:szCs w:val="24"/>
        </w:rPr>
      </w:pPr>
      <w:r>
        <w:rPr>
          <w:rFonts w:eastAsia="Times New Roman"/>
          <w:szCs w:val="24"/>
        </w:rPr>
        <w:t xml:space="preserve">Οι υπηρεσίες του Υπουργείου Οικονομικών, δύο χρόνια τώρα αρνούνται να ξεκαθαρίσουν το ιδιοκτησιακό καθεστώς στη συγκεκριμένη περιοχή, καθυστερώντας την επένδυση. </w:t>
      </w:r>
    </w:p>
    <w:p w14:paraId="09805684" w14:textId="77777777" w:rsidR="00BA128F" w:rsidRDefault="00BF6BD8">
      <w:pPr>
        <w:spacing w:after="0" w:line="600" w:lineRule="auto"/>
        <w:ind w:firstLine="720"/>
        <w:jc w:val="both"/>
        <w:rPr>
          <w:rFonts w:eastAsia="Times New Roman"/>
          <w:szCs w:val="24"/>
        </w:rPr>
      </w:pPr>
      <w:r>
        <w:rPr>
          <w:rFonts w:eastAsia="Times New Roman"/>
          <w:szCs w:val="24"/>
        </w:rPr>
        <w:t xml:space="preserve">Νομίζω ότι δεν έχουμε, κύριε Υπουργέ, την πολυτέλεια να </w:t>
      </w:r>
      <w:r>
        <w:rPr>
          <w:rFonts w:eastAsia="Times New Roman"/>
          <w:szCs w:val="24"/>
        </w:rPr>
        <w:t>χρονοτριβούμε και να ανα</w:t>
      </w:r>
      <w:r>
        <w:rPr>
          <w:rFonts w:eastAsia="Times New Roman"/>
          <w:szCs w:val="24"/>
        </w:rPr>
        <w:t>μένουμε. Υπάρ</w:t>
      </w:r>
      <w:r>
        <w:rPr>
          <w:rFonts w:eastAsia="Times New Roman"/>
          <w:szCs w:val="24"/>
        </w:rPr>
        <w:t>χουν υποψήφιοι επενδυτές για τέτοια αναπτυξιακά σχέδια και πραγματικά πρέπει όλοι να αντιληφθούμε ότι το αναιμικό σώμα της ελληνικής οικονομίας μπορεί να αναταχθεί μόνο με ιδιωτικές επενδύσεις. Ελπίζω ο παριστάμενος Υπουργός Οικονομικών και όλα τα συναρμόδ</w:t>
      </w:r>
      <w:r>
        <w:rPr>
          <w:rFonts w:eastAsia="Times New Roman"/>
          <w:szCs w:val="24"/>
        </w:rPr>
        <w:t xml:space="preserve">ια Υπουργεία –Τουρισμού, Γεωργικής Ανάπτυξης– να ξεκαθαρίσουν και την υπόθεση που ενδιαφέρει τους πολίτες και την οικονομία και κατ’ επέκταση και κοινωνία και του </w:t>
      </w:r>
      <w:r>
        <w:rPr>
          <w:rFonts w:eastAsia="Times New Roman"/>
          <w:szCs w:val="24"/>
        </w:rPr>
        <w:t>Ν</w:t>
      </w:r>
      <w:r>
        <w:rPr>
          <w:rFonts w:eastAsia="Times New Roman"/>
          <w:szCs w:val="24"/>
        </w:rPr>
        <w:t xml:space="preserve">ομού Μαγνησίας. </w:t>
      </w:r>
    </w:p>
    <w:p w14:paraId="09805685" w14:textId="77777777" w:rsidR="00BA128F" w:rsidRDefault="00BF6BD8">
      <w:pPr>
        <w:spacing w:after="0" w:line="600" w:lineRule="auto"/>
        <w:ind w:firstLine="720"/>
        <w:jc w:val="both"/>
        <w:rPr>
          <w:rFonts w:eastAsia="Times New Roman"/>
          <w:szCs w:val="24"/>
        </w:rPr>
      </w:pPr>
      <w:r>
        <w:rPr>
          <w:rFonts w:eastAsia="Times New Roman"/>
          <w:szCs w:val="24"/>
        </w:rPr>
        <w:t>Κύριε Υπουργέ, δεν υπάρχει μόνο το Ελληνικό της Αθήνας. Υπάρχουν πολλά «Ελλ</w:t>
      </w:r>
      <w:r>
        <w:rPr>
          <w:rFonts w:eastAsia="Times New Roman"/>
          <w:szCs w:val="24"/>
        </w:rPr>
        <w:t xml:space="preserve">ηνικά» και θα δικαιούμαστε να ελπίζουμε και ως οικονομία και ως κοινωνία, </w:t>
      </w:r>
      <w:r>
        <w:rPr>
          <w:rFonts w:eastAsia="Times New Roman"/>
          <w:szCs w:val="24"/>
        </w:rPr>
        <w:t xml:space="preserve">ότι </w:t>
      </w:r>
      <w:r>
        <w:rPr>
          <w:rFonts w:eastAsia="Times New Roman"/>
          <w:szCs w:val="24"/>
        </w:rPr>
        <w:t>όλα να ολοκληρωθούν, βεβαίως στο νομικό πλαίσιο, βεβαίως με σεβασμό στο περιβάλλον</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 xml:space="preserve">ε αυτό όλοι </w:t>
      </w:r>
      <w:r>
        <w:rPr>
          <w:rFonts w:eastAsia="Times New Roman"/>
          <w:szCs w:val="24"/>
        </w:rPr>
        <w:t>συμφωνού</w:t>
      </w:r>
      <w:r>
        <w:rPr>
          <w:rFonts w:eastAsia="Times New Roman"/>
          <w:szCs w:val="24"/>
        </w:rPr>
        <w:t>με. Εκείνο</w:t>
      </w:r>
      <w:r>
        <w:rPr>
          <w:rFonts w:eastAsia="Times New Roman"/>
          <w:szCs w:val="24"/>
        </w:rPr>
        <w:t>, όμως,</w:t>
      </w:r>
      <w:r>
        <w:rPr>
          <w:rFonts w:eastAsia="Times New Roman"/>
          <w:szCs w:val="24"/>
        </w:rPr>
        <w:t xml:space="preserve"> που δεν μπορούμε είναι να</w:t>
      </w:r>
      <w:r>
        <w:rPr>
          <w:rFonts w:eastAsia="Times New Roman"/>
          <w:szCs w:val="24"/>
        </w:rPr>
        <w:t xml:space="preserve"> κωλυσιεργούμε</w:t>
      </w:r>
      <w:r>
        <w:rPr>
          <w:rFonts w:eastAsia="Times New Roman"/>
          <w:szCs w:val="24"/>
        </w:rPr>
        <w:t xml:space="preserve">. Δεν </w:t>
      </w:r>
      <w:r>
        <w:rPr>
          <w:rFonts w:eastAsia="Times New Roman"/>
          <w:szCs w:val="24"/>
        </w:rPr>
        <w:t>έχουμε αυτ</w:t>
      </w:r>
      <w:r>
        <w:rPr>
          <w:rFonts w:eastAsia="Times New Roman"/>
          <w:szCs w:val="24"/>
        </w:rPr>
        <w:t>ή την πολυτέλεια πλέον</w:t>
      </w:r>
      <w:r>
        <w:rPr>
          <w:rFonts w:eastAsia="Times New Roman"/>
          <w:szCs w:val="24"/>
        </w:rPr>
        <w:t>.</w:t>
      </w:r>
    </w:p>
    <w:p w14:paraId="09805686" w14:textId="77777777" w:rsidR="00BA128F" w:rsidRDefault="00BF6BD8">
      <w:pPr>
        <w:spacing w:after="0" w:line="600" w:lineRule="auto"/>
        <w:ind w:firstLine="720"/>
        <w:jc w:val="both"/>
        <w:rPr>
          <w:rFonts w:eastAsia="Times New Roman"/>
          <w:szCs w:val="24"/>
        </w:rPr>
      </w:pPr>
      <w:r>
        <w:rPr>
          <w:rFonts w:eastAsia="Times New Roman"/>
          <w:szCs w:val="24"/>
        </w:rPr>
        <w:t>Σας ευχαριστώ πολύ.</w:t>
      </w:r>
    </w:p>
    <w:p w14:paraId="09805687" w14:textId="77777777" w:rsidR="00BA128F" w:rsidRDefault="00BF6BD8">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Μπουκώρο.</w:t>
      </w:r>
    </w:p>
    <w:p w14:paraId="09805688" w14:textId="77777777" w:rsidR="00BA128F" w:rsidRDefault="00BF6BD8">
      <w:pPr>
        <w:spacing w:after="0" w:line="600" w:lineRule="auto"/>
        <w:ind w:firstLine="720"/>
        <w:jc w:val="both"/>
        <w:rPr>
          <w:rFonts w:eastAsia="Times New Roman"/>
          <w:szCs w:val="24"/>
        </w:rPr>
      </w:pPr>
      <w:r>
        <w:rPr>
          <w:rFonts w:eastAsia="Times New Roman"/>
          <w:szCs w:val="24"/>
        </w:rPr>
        <w:t>Τον λόγο έχει ο κ. Γεώργιος Δημαράς, Βουλευτής του ΣΥΡΙΖΑ.</w:t>
      </w:r>
    </w:p>
    <w:p w14:paraId="09805689" w14:textId="77777777" w:rsidR="00BA128F" w:rsidRDefault="00BF6BD8">
      <w:pPr>
        <w:spacing w:after="0" w:line="600" w:lineRule="auto"/>
        <w:ind w:firstLine="720"/>
        <w:jc w:val="both"/>
        <w:rPr>
          <w:rFonts w:eastAsia="Times New Roman"/>
          <w:szCs w:val="24"/>
        </w:rPr>
      </w:pPr>
      <w:r>
        <w:rPr>
          <w:rFonts w:eastAsia="Times New Roman"/>
          <w:b/>
          <w:szCs w:val="24"/>
        </w:rPr>
        <w:t xml:space="preserve">ΓΕΩΡΓΙΟΣ ΔΗΜΑΡΑΣ: </w:t>
      </w:r>
      <w:r>
        <w:rPr>
          <w:rFonts w:eastAsia="Times New Roman"/>
          <w:szCs w:val="24"/>
        </w:rPr>
        <w:t>Κυρίες και κύριοι συνάδελφοι, πρώτα θέλω να απαντήσω σε ένα ερώτημα που</w:t>
      </w:r>
      <w:r>
        <w:rPr>
          <w:rFonts w:eastAsia="Times New Roman"/>
          <w:szCs w:val="24"/>
        </w:rPr>
        <w:t xml:space="preserve"> τέθηκε από τον κ. Γεωργιάδη προς εμένα προσωπικά, που εκπροσωπώ τους Οικολόγους Πράσινους στη Βουλή, συνεργαζόμενος με τον ΣΥΡΙΖΑ. Και θα απαντήσω ως </w:t>
      </w:r>
      <w:r>
        <w:rPr>
          <w:rFonts w:eastAsia="Times New Roman"/>
          <w:szCs w:val="24"/>
        </w:rPr>
        <w:t>Ο</w:t>
      </w:r>
      <w:r>
        <w:rPr>
          <w:rFonts w:eastAsia="Times New Roman"/>
          <w:szCs w:val="24"/>
        </w:rPr>
        <w:t>ικολόγος.</w:t>
      </w:r>
    </w:p>
    <w:p w14:paraId="0980568A" w14:textId="77777777" w:rsidR="00BA128F" w:rsidRDefault="00BF6BD8">
      <w:pPr>
        <w:spacing w:after="0" w:line="600" w:lineRule="auto"/>
        <w:ind w:firstLine="720"/>
        <w:jc w:val="both"/>
        <w:rPr>
          <w:rFonts w:eastAsia="Times New Roman"/>
          <w:szCs w:val="24"/>
        </w:rPr>
      </w:pPr>
      <w:r>
        <w:rPr>
          <w:rFonts w:eastAsia="Times New Roman"/>
          <w:szCs w:val="24"/>
        </w:rPr>
        <w:t>Αφού στο παρελθόν, λοιπόν, μιλούσα κατά της επένδυσης και χθες στην ομιλία μου είπα ότι η συμφ</w:t>
      </w:r>
      <w:r>
        <w:rPr>
          <w:rFonts w:eastAsia="Times New Roman"/>
          <w:szCs w:val="24"/>
        </w:rPr>
        <w:t xml:space="preserve">ωνία δεν είναι στην επιλεγμένη από τους </w:t>
      </w:r>
      <w:r>
        <w:rPr>
          <w:rFonts w:eastAsia="Times New Roman"/>
          <w:szCs w:val="24"/>
        </w:rPr>
        <w:t>Ο</w:t>
      </w:r>
      <w:r>
        <w:rPr>
          <w:rFonts w:eastAsia="Times New Roman"/>
          <w:szCs w:val="24"/>
        </w:rPr>
        <w:t>ικολόγους</w:t>
      </w:r>
      <w:r>
        <w:rPr>
          <w:rFonts w:eastAsia="Times New Roman"/>
          <w:szCs w:val="24"/>
        </w:rPr>
        <w:t xml:space="preserve"> στρατηγική βιωσιμότητας, ποια θα είναι η στάση μου; Και έβγαλε το συμπέρασμα ότι θα ψηφίσω για την καρέκλα</w:t>
      </w:r>
      <w:r>
        <w:rPr>
          <w:rFonts w:eastAsia="Times New Roman"/>
          <w:szCs w:val="24"/>
        </w:rPr>
        <w:t>,</w:t>
      </w:r>
      <w:r>
        <w:rPr>
          <w:rFonts w:eastAsia="Times New Roman"/>
          <w:szCs w:val="24"/>
        </w:rPr>
        <w:t xml:space="preserve"> δηλαδή για τα προνόμια του Βουλευτή.</w:t>
      </w:r>
    </w:p>
    <w:p w14:paraId="0980568B" w14:textId="77777777" w:rsidR="00BA128F" w:rsidRDefault="00BF6BD8">
      <w:pPr>
        <w:spacing w:after="0" w:line="600" w:lineRule="auto"/>
        <w:ind w:firstLine="720"/>
        <w:jc w:val="both"/>
        <w:rPr>
          <w:rFonts w:eastAsia="Times New Roman"/>
          <w:szCs w:val="24"/>
        </w:rPr>
      </w:pPr>
      <w:r>
        <w:rPr>
          <w:rFonts w:eastAsia="Times New Roman"/>
          <w:szCs w:val="24"/>
        </w:rPr>
        <w:t>Επειδή η αναφορά ήταν προσωπική, σας πληροφορώ, κύριε Γεωργι</w:t>
      </w:r>
      <w:r>
        <w:rPr>
          <w:rFonts w:eastAsia="Times New Roman"/>
          <w:szCs w:val="24"/>
        </w:rPr>
        <w:t xml:space="preserve">άδη, ότι έχω αρνηθεί τα περισσότερα προνόμια του Βουλευτή, και το αυτοκίνητο και τους δύο αστυνομικούς. Και γίνεται οικονομία από μένα στο ελληνικό </w:t>
      </w:r>
      <w:r>
        <w:rPr>
          <w:rFonts w:eastAsia="Times New Roman"/>
          <w:szCs w:val="24"/>
        </w:rPr>
        <w:t>δ</w:t>
      </w:r>
      <w:r>
        <w:rPr>
          <w:rFonts w:eastAsia="Times New Roman"/>
          <w:szCs w:val="24"/>
        </w:rPr>
        <w:t>ημόσιο 60</w:t>
      </w:r>
      <w:r>
        <w:rPr>
          <w:rFonts w:eastAsia="Times New Roman"/>
          <w:szCs w:val="24"/>
        </w:rPr>
        <w:t>.000</w:t>
      </w:r>
      <w:r>
        <w:rPr>
          <w:rFonts w:eastAsia="Times New Roman"/>
          <w:szCs w:val="24"/>
        </w:rPr>
        <w:t xml:space="preserve"> ετησίως. Επομένως δεν νομίζω ότι κάθομαι εδώ για τα προνόμια. Εσείς έχετε κάνει το ανάλογο;</w:t>
      </w:r>
    </w:p>
    <w:p w14:paraId="0980568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από τη βουλευτική μου αποζημίωση κι εγώ και οι Βουλευτές του ΣΥΡΙΖΑ δίνουμε. Το 50% εγώ δίνω στους Οικολόγους και στον ΣΥΡΙΖΑ.</w:t>
      </w:r>
    </w:p>
    <w:p w14:paraId="0980568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Επομένως εδώ δεν κάθομαι για τα προνόμια και για τα χρήματα. Εδώ υποστηρίζω ιδέες. Μπήκα στην πολιτική ως Βουλευτής σε μεγ</w:t>
      </w:r>
      <w:r>
        <w:rPr>
          <w:rFonts w:eastAsia="Times New Roman" w:cs="Times New Roman"/>
          <w:szCs w:val="24"/>
        </w:rPr>
        <w:t>άλη ηλικία. Σε όλη μου τη ζωή υπηρετούσα τα κινήματα, την Αριστερά από άλλες θέσεις.</w:t>
      </w:r>
    </w:p>
    <w:p w14:paraId="0980568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Και μαζί υπήρξαμε στο </w:t>
      </w:r>
      <w:r>
        <w:rPr>
          <w:rFonts w:eastAsia="Times New Roman" w:cs="Times New Roman"/>
          <w:szCs w:val="24"/>
        </w:rPr>
        <w:t>περιφερειακό συμβούλιο</w:t>
      </w:r>
      <w:r>
        <w:rPr>
          <w:rFonts w:eastAsia="Times New Roman" w:cs="Times New Roman"/>
          <w:szCs w:val="24"/>
        </w:rPr>
        <w:t>, όπου αγωνίστηκα να μην περάσουν οι περιβαλλοντικοί όροι αυτής της σύμβασης. Βεβαίως πέρασαν, με την πλειοψηφία τη δική σας κα</w:t>
      </w:r>
      <w:r>
        <w:rPr>
          <w:rFonts w:eastAsia="Times New Roman" w:cs="Times New Roman"/>
          <w:szCs w:val="24"/>
        </w:rPr>
        <w:t>ι άλλων, που υπογράψατε μια σύμβαση, που εμείς δεν θα τη θέλαμε.</w:t>
      </w:r>
    </w:p>
    <w:p w14:paraId="0980568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Τώρα;</w:t>
      </w:r>
    </w:p>
    <w:p w14:paraId="0980569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Όμως, τώρα είναι υπογεγραμμένη η σύμβαση.</w:t>
      </w:r>
    </w:p>
    <w:p w14:paraId="0980569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Γιατί δεν τη σκίζετε;</w:t>
      </w:r>
    </w:p>
    <w:p w14:paraId="0980569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Κύριε Γεωργιάδη, είπατε ότι είστε </w:t>
      </w:r>
      <w:r>
        <w:rPr>
          <w:rFonts w:eastAsia="Times New Roman" w:cs="Times New Roman"/>
          <w:szCs w:val="24"/>
        </w:rPr>
        <w:t>φιλελεύθερος και όχι νεοφιλελεύθερος. Το ξέρουμε αυτό το τέχνασμα. Φυσικά, πολλοί πολιτικοί δεν αποδέχονται χαρακτηρισμούς που έχουν αρνητική σηματοδότηση στην κοινή γνώμη.</w:t>
      </w:r>
    </w:p>
    <w:p w14:paraId="09805693" w14:textId="77777777" w:rsidR="00BA128F" w:rsidRDefault="00BF6BD8">
      <w:pPr>
        <w:spacing w:after="0" w:line="600" w:lineRule="auto"/>
        <w:ind w:firstLine="720"/>
        <w:jc w:val="both"/>
        <w:rPr>
          <w:rFonts w:eastAsia="Times New Roman" w:cs="Times New Roman"/>
          <w:color w:val="000000" w:themeColor="text1"/>
          <w:szCs w:val="24"/>
        </w:rPr>
      </w:pPr>
      <w:r w:rsidRPr="00BB5CA7">
        <w:rPr>
          <w:rFonts w:eastAsia="Times New Roman" w:cs="Times New Roman"/>
          <w:color w:val="000000" w:themeColor="text1"/>
          <w:szCs w:val="24"/>
        </w:rPr>
        <w:t xml:space="preserve">Θυμόμαστε οι παλιότεροι ότι και ο δικτάτορας Παπαδόπουλος μιλούσε </w:t>
      </w:r>
      <w:r w:rsidRPr="00BB5CA7">
        <w:rPr>
          <w:rFonts w:eastAsia="Times New Roman" w:cs="Times New Roman"/>
          <w:color w:val="000000" w:themeColor="text1"/>
          <w:szCs w:val="24"/>
        </w:rPr>
        <w:t xml:space="preserve">για δημοκρατία, όταν βασανίζονταν δημοκράτες στην Ασφάλεια, στην ΕΣΑ κι όταν διοικούσε μ’ αυτόν τον τρόπο, με τους αναγκαστικούς νόμους. </w:t>
      </w:r>
    </w:p>
    <w:p w14:paraId="09805694" w14:textId="77777777" w:rsidR="00BA128F" w:rsidRDefault="00BF6BD8">
      <w:pPr>
        <w:spacing w:after="0" w:line="600" w:lineRule="auto"/>
        <w:ind w:firstLine="720"/>
        <w:jc w:val="both"/>
        <w:rPr>
          <w:rFonts w:eastAsia="Times New Roman" w:cs="Times New Roman"/>
          <w:szCs w:val="24"/>
        </w:rPr>
      </w:pPr>
      <w:r w:rsidRPr="00BD23A7">
        <w:rPr>
          <w:rFonts w:eastAsia="Times New Roman" w:cs="Times New Roman"/>
          <w:szCs w:val="24"/>
        </w:rPr>
        <w:t xml:space="preserve">Το να δηλώνεις, λοιπόν, ότι είμαι νεοφιλελεύθερος </w:t>
      </w:r>
      <w:r>
        <w:rPr>
          <w:rFonts w:eastAsia="Times New Roman" w:cs="Times New Roman"/>
          <w:szCs w:val="24"/>
        </w:rPr>
        <w:t>ή όχι ως κόμμα δεν λέει τίποτα. Η πραγματικότητα είναι ότι η πολιτικ</w:t>
      </w:r>
      <w:r>
        <w:rPr>
          <w:rFonts w:eastAsia="Times New Roman" w:cs="Times New Roman"/>
          <w:szCs w:val="24"/>
        </w:rPr>
        <w:t>ή της Νέας Δημοκρατίας στην πράξη</w:t>
      </w:r>
      <w:r>
        <w:rPr>
          <w:rFonts w:eastAsia="Times New Roman" w:cs="Times New Roman"/>
          <w:szCs w:val="24"/>
        </w:rPr>
        <w:t>,</w:t>
      </w:r>
      <w:r>
        <w:rPr>
          <w:rFonts w:eastAsia="Times New Roman" w:cs="Times New Roman"/>
          <w:szCs w:val="24"/>
        </w:rPr>
        <w:t xml:space="preserve"> είναι πολιτική ευθυγραμμισμένη με το μεγάλο κεφάλαιο, με τις μεγάλες πολυεθνικές επιχειρήσεις, με τη νεοφιλελεύθερη παγκοσμιοποίηση, που αφανίζει τις μικρομεσαίες επιχειρήσεις, φτωχοποιεί τους πολίτες και καταστρέφει τον </w:t>
      </w:r>
      <w:r>
        <w:rPr>
          <w:rFonts w:eastAsia="Times New Roman" w:cs="Times New Roman"/>
          <w:szCs w:val="24"/>
        </w:rPr>
        <w:t>πλανήτη.</w:t>
      </w:r>
    </w:p>
    <w:p w14:paraId="0980569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Η παλιά Δεξιά ήταν διαφορετικότερη από τη σημερινή. Εκείνη η Δεξιά είχε ως κέντρο της πολιτικής την ατομική ιδιοκτησία και τους νοικοκυραίους. Σήμερα η Δεξιά είναι </w:t>
      </w:r>
      <w:r>
        <w:rPr>
          <w:rFonts w:eastAsia="Times New Roman" w:cs="Times New Roman"/>
          <w:szCs w:val="24"/>
        </w:rPr>
        <w:t>η Δ</w:t>
      </w:r>
      <w:r>
        <w:rPr>
          <w:rFonts w:eastAsia="Times New Roman" w:cs="Times New Roman"/>
          <w:szCs w:val="24"/>
        </w:rPr>
        <w:t>εξιά των πολυεθνικών που σαρώνουν τον πλανήτη, καταστρέφουν  τις μικρές και μεσα</w:t>
      </w:r>
      <w:r>
        <w:rPr>
          <w:rFonts w:eastAsia="Times New Roman" w:cs="Times New Roman"/>
          <w:szCs w:val="24"/>
        </w:rPr>
        <w:t>ίες επιχειρήσεις, αλλά και τις μεγάλες ελληνικές, εθνικής κλίμακας επιχειρήσεις.</w:t>
      </w:r>
    </w:p>
    <w:p w14:paraId="0980569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διαφορά μας, λοιπόν, με το σχέδιο της Δεξιάς, που κινείται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νεοφιλελευθερισμού, δηλαδή της απόλυτης ελευθερίας της αγοράς, που διαμορφώνει συνθήκες για τη συγ</w:t>
      </w:r>
      <w:r>
        <w:rPr>
          <w:rFonts w:eastAsia="Times New Roman" w:cs="Times New Roman"/>
          <w:szCs w:val="24"/>
        </w:rPr>
        <w:t>κέντρωση του πλούτου σε πάρα πολύ λίγους, είναι διαφορά ουσίας. Είναι η αντίθεσή μας με την κυρίαρχη λογική ότι η κινητήρια δύναμη για την οικονομία είναι το κέρδος και ο άκρατος ανταγωνισμός. Αυτή η πολιτική που οδηγείται από την κερδοσκοπία, οργανώνει κα</w:t>
      </w:r>
      <w:r>
        <w:rPr>
          <w:rFonts w:eastAsia="Times New Roman" w:cs="Times New Roman"/>
          <w:szCs w:val="24"/>
        </w:rPr>
        <w:t>ι την παραγωγή με τέτοιο τρόπο, που σπαταλά τους φυσικούς πόρους και καταστρέφει το περιβάλλον και τον πλανήτη.</w:t>
      </w:r>
    </w:p>
    <w:p w14:paraId="0980569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Νέα Δημοκρατία και το Ευρωπαϊκό Δεξιό Λαϊκό Κόμμα το αποδεικνύουν στην πράξη. Υπερψήφισαν στο Ευρωκοινοβούλιο την προώθηση των διατλαντικών συ</w:t>
      </w:r>
      <w:r>
        <w:rPr>
          <w:rFonts w:eastAsia="Times New Roman" w:cs="Times New Roman"/>
          <w:szCs w:val="24"/>
        </w:rPr>
        <w:t xml:space="preserve">μφωνιών Ευρωπαϊκής Ένωσης με ΗΠΑ και Καναδά, τις λεγόμενες </w:t>
      </w:r>
      <w:r>
        <w:rPr>
          <w:rFonts w:eastAsia="Times New Roman" w:cs="Times New Roman"/>
          <w:szCs w:val="24"/>
          <w:lang w:val="en-US"/>
        </w:rPr>
        <w:t>TTIP</w:t>
      </w:r>
      <w:r>
        <w:rPr>
          <w:rFonts w:eastAsia="Times New Roman" w:cs="Times New Roman"/>
          <w:szCs w:val="24"/>
        </w:rPr>
        <w:t xml:space="preserve"> και </w:t>
      </w:r>
      <w:r>
        <w:rPr>
          <w:rFonts w:eastAsia="Times New Roman" w:cs="Times New Roman"/>
          <w:szCs w:val="24"/>
          <w:lang w:val="en-US"/>
        </w:rPr>
        <w:t>CETA</w:t>
      </w:r>
      <w:r>
        <w:rPr>
          <w:rFonts w:eastAsia="Times New Roman" w:cs="Times New Roman"/>
          <w:szCs w:val="24"/>
        </w:rPr>
        <w:t>. Αυτές οι συμφωνίες είναι ο νεοφιλελευθερισμός στην πράξη.</w:t>
      </w:r>
    </w:p>
    <w:p w14:paraId="0980569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Οι προτεραιότητες της οικολογικής πολιτικής είναι εντελώς διαφορετικές από αυτές της Νέας Δημοκρατίας αλλά και της σοσιαλδημ</w:t>
      </w:r>
      <w:r>
        <w:rPr>
          <w:rFonts w:eastAsia="Times New Roman" w:cs="Times New Roman"/>
          <w:szCs w:val="24"/>
        </w:rPr>
        <w:t>οκρατίας. Η επιλογή μας είναι δίκαιη και βιώσιμη οικονομία που θα αντέχει σε όποιες διεθνείς κρίσεις και δεν θα καταρρέει, που θα εξασφαλίζει τη διατροφική αυτάρκεια της χώρας σε περιπτώσεις αναταράξεων και δεν θα εξαρτάται από τις εισαγωγές και θα διασφαλ</w:t>
      </w:r>
      <w:r>
        <w:rPr>
          <w:rFonts w:eastAsia="Times New Roman" w:cs="Times New Roman"/>
          <w:szCs w:val="24"/>
        </w:rPr>
        <w:t>ίζει όλα τα χαρακτηριστικά βιωσιμότητας, που είναι αποκέντρωση, ανάπτυξη των τοπικών οικονομιών και ισόρροπη ανάπτυξη όλων των κλάδων της οικονομίας. Το ειδικό βάρος το ρίχνουμε στην αγροτική παραγωγή για διατροφική αυτάρκεια της χώρας και πλεονασματικό ισ</w:t>
      </w:r>
      <w:r>
        <w:rPr>
          <w:rFonts w:eastAsia="Times New Roman" w:cs="Times New Roman"/>
          <w:szCs w:val="24"/>
        </w:rPr>
        <w:t>οζύγιο εξωτερικών συναλλαγών στα αγροτικά προϊόντα. Πιστεύουμε σ’ ένα διαφορετικό μοντέλο στην παραγωγή και την κατανάλωση, όπου η λέξη αειφορία θα γίνει πράξη κάθε μέρα και σε κάθε τομέα.</w:t>
      </w:r>
    </w:p>
    <w:p w14:paraId="0980569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Να έλθουμε τώρα στο θέμα μας, τη σύμβαση για το Ελληνικό. Τι υπέγρα</w:t>
      </w:r>
      <w:r>
        <w:rPr>
          <w:rFonts w:eastAsia="Times New Roman" w:cs="Times New Roman"/>
          <w:szCs w:val="24"/>
        </w:rPr>
        <w:t xml:space="preserve">ψε η </w:t>
      </w:r>
      <w:r>
        <w:rPr>
          <w:rFonts w:eastAsia="Times New Roman" w:cs="Times New Roman"/>
          <w:szCs w:val="24"/>
        </w:rPr>
        <w:t>κ</w:t>
      </w:r>
      <w:r>
        <w:rPr>
          <w:rFonts w:eastAsia="Times New Roman" w:cs="Times New Roman"/>
          <w:szCs w:val="24"/>
        </w:rPr>
        <w:t xml:space="preserve">υβέρνηση Σαμαρά; Την πώληση της έκτασης του οικοπέδου με το </w:t>
      </w:r>
      <w:r>
        <w:rPr>
          <w:rFonts w:eastAsia="Times New Roman" w:cs="Times New Roman"/>
          <w:szCs w:val="24"/>
        </w:rPr>
        <w:t xml:space="preserve">¼ του </w:t>
      </w:r>
      <w:r>
        <w:rPr>
          <w:rFonts w:eastAsia="Times New Roman" w:cs="Times New Roman"/>
          <w:szCs w:val="24"/>
        </w:rPr>
        <w:t xml:space="preserve">εμπορικού τμήματος και αν συνυπολογίσουμε και το μεγάλο συντελεστή δομήσεως και άλλα χαρακτηριστικά, τις επιτρεπόμενες χρήσεις, ακόμα λιγότερο από το </w:t>
      </w:r>
      <w:r>
        <w:rPr>
          <w:rFonts w:eastAsia="Times New Roman" w:cs="Times New Roman"/>
          <w:szCs w:val="24"/>
        </w:rPr>
        <w:t xml:space="preserve">¼ </w:t>
      </w:r>
      <w:r>
        <w:rPr>
          <w:rFonts w:eastAsia="Times New Roman" w:cs="Times New Roman"/>
          <w:szCs w:val="24"/>
        </w:rPr>
        <w:t>της τρέχουσας εμπορικής αξίας.</w:t>
      </w:r>
    </w:p>
    <w:p w14:paraId="0980569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λο το πλάνο ήταν στα μέτρα των επενδυτών. Με τη διαπραγμάτευση που έκανε η σημερινή Κυβέρνηση</w:t>
      </w:r>
      <w:r>
        <w:rPr>
          <w:rFonts w:eastAsia="Times New Roman" w:cs="Times New Roman"/>
          <w:szCs w:val="24"/>
        </w:rPr>
        <w:t>,</w:t>
      </w:r>
      <w:r>
        <w:rPr>
          <w:rFonts w:eastAsia="Times New Roman" w:cs="Times New Roman"/>
          <w:szCs w:val="24"/>
        </w:rPr>
        <w:t xml:space="preserve"> βελτιώθηκαν πάρα πολύ οι όροι. Ενδεικτικά αναφέρω το </w:t>
      </w:r>
      <w:r>
        <w:rPr>
          <w:rFonts w:eastAsia="Times New Roman" w:cs="Times New Roman"/>
          <w:szCs w:val="24"/>
        </w:rPr>
        <w:t>μ</w:t>
      </w:r>
      <w:r>
        <w:rPr>
          <w:rFonts w:eastAsia="Times New Roman" w:cs="Times New Roman"/>
          <w:szCs w:val="24"/>
        </w:rPr>
        <w:t xml:space="preserve">ητροπολιτικό </w:t>
      </w:r>
      <w:r>
        <w:rPr>
          <w:rFonts w:eastAsia="Times New Roman" w:cs="Times New Roman"/>
          <w:szCs w:val="24"/>
        </w:rPr>
        <w:t>π</w:t>
      </w:r>
      <w:r>
        <w:rPr>
          <w:rFonts w:eastAsia="Times New Roman" w:cs="Times New Roman"/>
          <w:szCs w:val="24"/>
        </w:rPr>
        <w:t xml:space="preserve">άρκο, που θα είναι ενιαίο και ανοιχτό στους πολίτες και θα έχει έκταση ίσαμε το 51% της </w:t>
      </w:r>
      <w:r>
        <w:rPr>
          <w:rFonts w:eastAsia="Times New Roman" w:cs="Times New Roman"/>
          <w:szCs w:val="24"/>
        </w:rPr>
        <w:t>συνολικής έκτασης. Επίσης θα γίνεται αύξηση του μετώπου της παράκτιας ζώνης, ελεύθερη έξοδος τ</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ητροπολιτικού </w:t>
      </w:r>
      <w:r>
        <w:rPr>
          <w:rFonts w:eastAsia="Times New Roman" w:cs="Times New Roman"/>
          <w:szCs w:val="24"/>
        </w:rPr>
        <w:t>π</w:t>
      </w:r>
      <w:r>
        <w:rPr>
          <w:rFonts w:eastAsia="Times New Roman" w:cs="Times New Roman"/>
          <w:szCs w:val="24"/>
        </w:rPr>
        <w:t>άρκου προς τη θάλασσα και θα υπάρχει ελεύθερο αδόμητο μήκος ακτής ένα χιλιόμετρο. Προβλέπονται, τέλος, τριακόσια στρέμματα για κοινόχρηστους χώ</w:t>
      </w:r>
      <w:r>
        <w:rPr>
          <w:rFonts w:eastAsia="Times New Roman" w:cs="Times New Roman"/>
          <w:szCs w:val="24"/>
        </w:rPr>
        <w:t>ρους και κοινωφελείς χρήσεις, όπως σχολεία, παιδικούς σταθμούς, χώρους πολιτισμού κ.λπ..</w:t>
      </w:r>
    </w:p>
    <w:p w14:paraId="0980569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Παρ’ όλες τις βελτιώσεις που έγιναν στη σύμβαση με τη </w:t>
      </w:r>
      <w:r>
        <w:rPr>
          <w:rFonts w:eastAsia="Times New Roman" w:cs="Times New Roman"/>
          <w:szCs w:val="24"/>
        </w:rPr>
        <w:t>«</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Pr>
          <w:rFonts w:eastAsia="Times New Roman" w:cs="Times New Roman"/>
          <w:szCs w:val="24"/>
        </w:rPr>
        <w:t xml:space="preserve">, όπως τόνισα και χθες στην </w:t>
      </w:r>
      <w:r>
        <w:rPr>
          <w:rFonts w:eastAsia="Times New Roman" w:cs="Times New Roman"/>
          <w:szCs w:val="24"/>
        </w:rPr>
        <w:t>ε</w:t>
      </w:r>
      <w:r>
        <w:rPr>
          <w:rFonts w:eastAsia="Times New Roman" w:cs="Times New Roman"/>
          <w:szCs w:val="24"/>
        </w:rPr>
        <w:t xml:space="preserve">πιτροπή, η συμφωνία αυτή δεν θα ήταν σε ένα σχέδιο της πολιτικής </w:t>
      </w:r>
      <w:r>
        <w:rPr>
          <w:rFonts w:eastAsia="Times New Roman" w:cs="Times New Roman"/>
          <w:szCs w:val="24"/>
        </w:rPr>
        <w:t xml:space="preserve">οικολογίας. Όμως η συνέπεια του κράτους απαιτεί η διάδοχη κατάσταση να συνεχίζει τις δεσμεύσεις που έχουν αναληφθεί. </w:t>
      </w:r>
    </w:p>
    <w:p w14:paraId="0980569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Έτσι, λοιπόν, ξεκίνησαν τα δημόσια έργα που είχαν σταματήσει, για να μην έχουμε επιστροφή των χρημάτων στην Ευρωπαϊκή Ένωση και να μη μείν</w:t>
      </w:r>
      <w:r>
        <w:rPr>
          <w:rFonts w:eastAsia="Times New Roman" w:cs="Times New Roman"/>
          <w:szCs w:val="24"/>
        </w:rPr>
        <w:t xml:space="preserve">ουν τα έργα ημιτελή. Βελτιώσαμε, όμως, τη θέση του δημοσίου συμφέροντος, επαναδιαπραγματευόμενοι με τις εταιρείες και πετυχαίνοντας μεγάλο οικονομικό όφελος για το ελληνικό </w:t>
      </w:r>
      <w:r>
        <w:rPr>
          <w:rFonts w:eastAsia="Times New Roman" w:cs="Times New Roman"/>
          <w:szCs w:val="24"/>
        </w:rPr>
        <w:t>δ</w:t>
      </w:r>
      <w:r>
        <w:rPr>
          <w:rFonts w:eastAsia="Times New Roman" w:cs="Times New Roman"/>
          <w:szCs w:val="24"/>
        </w:rPr>
        <w:t>ημόσιο.</w:t>
      </w:r>
    </w:p>
    <w:p w14:paraId="0980569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 ίδιο έγινε με τη σύμβαση του Ελληνικού. Υπήρχε δέσμευση, η πώληση είχε </w:t>
      </w:r>
      <w:r>
        <w:rPr>
          <w:rFonts w:eastAsia="Times New Roman" w:cs="Times New Roman"/>
          <w:szCs w:val="24"/>
        </w:rPr>
        <w:t xml:space="preserve">γίνει από τη Νέα Δημοκρατία και το ΠΑΣΟΚ και ήταν μέσα στα προαπαιτούμενα του μνημονίου, που για να μην καταρρεύσει η χώρα, εμείς σε αυτή την Κυβέρνηση αποδεχθήκαμε. </w:t>
      </w:r>
    </w:p>
    <w:p w14:paraId="0980569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Αυτοί οι αναγκαίοι, ίσως και επώδυνοι συμβιβασμοί, δεν σημαίνουν την υιοθέτηση της νεοφιλ</w:t>
      </w:r>
      <w:r>
        <w:rPr>
          <w:rFonts w:eastAsia="Times New Roman" w:cs="Times New Roman"/>
          <w:szCs w:val="24"/>
        </w:rPr>
        <w:t>ελεύθερης πολιτικής που ακολουθούσαν Νέα Δημοκρατία και ΠΑΣΟΚ. Θέλουμε μια πολιτική με τις λιγότερες απώλειες, μια πολιτική ανάπτυξης της οικονομικής ανεξαρτησίας, μια πολιτική ανάκτησης της αξιοπρέπειας των Ελλήνων.</w:t>
      </w:r>
    </w:p>
    <w:p w14:paraId="0980569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8056A0"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του ΣΥΡΙΖΑ)</w:t>
      </w:r>
    </w:p>
    <w:p w14:paraId="098056A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θα ήθελα τον λόγο.</w:t>
      </w:r>
    </w:p>
    <w:p w14:paraId="098056A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Για ποιο πράγμα, κύριε Γεωργιάδη;</w:t>
      </w:r>
    </w:p>
    <w:p w14:paraId="098056A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Επί προσωπικού. </w:t>
      </w:r>
    </w:p>
    <w:p w14:paraId="098056A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Ποιο είναι το προσωπικό θέ</w:t>
      </w:r>
      <w:r>
        <w:rPr>
          <w:rFonts w:eastAsia="Times New Roman" w:cs="Times New Roman"/>
          <w:szCs w:val="24"/>
        </w:rPr>
        <w:t>μα;</w:t>
      </w:r>
    </w:p>
    <w:p w14:paraId="098056A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Θα μου δώσετε για ένα λεπτό τον λόγο, για να το εξηγήσω.</w:t>
      </w:r>
    </w:p>
    <w:p w14:paraId="098056A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Για να ακούσω την εξήγηση γιατί είναι προσωπικό και μετά θα το συζητήσουμε. </w:t>
      </w:r>
    </w:p>
    <w:p w14:paraId="098056A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Ο κύριος συνάδελφος με ρώτησ</w:t>
      </w:r>
      <w:r>
        <w:rPr>
          <w:rFonts w:eastAsia="Times New Roman" w:cs="Times New Roman"/>
          <w:szCs w:val="24"/>
        </w:rPr>
        <w:t xml:space="preserve">ε εάν έχω παραιτηθεί από τα βουλευτικά μου προνόμια, όπως αυτός, και εάν έχω πράξει το ανάλογο με αυτόν για την καρέκλα. Είναι κατ’ εξοχήν προσωπικό ζήτημα και θα ήθελα να απαντήσω. </w:t>
      </w:r>
    </w:p>
    <w:p w14:paraId="098056A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Βεβαίως. Έχετε τον λόγο. </w:t>
      </w:r>
    </w:p>
    <w:p w14:paraId="098056A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w:t>
      </w:r>
      <w:r>
        <w:rPr>
          <w:rFonts w:eastAsia="Times New Roman" w:cs="Times New Roman"/>
          <w:b/>
          <w:szCs w:val="24"/>
        </w:rPr>
        <w:t>ΙΣ ΓΕΩΡΓΙΑΔΗΣ:</w:t>
      </w:r>
      <w:r>
        <w:rPr>
          <w:rFonts w:eastAsia="Times New Roman" w:cs="Times New Roman"/>
          <w:szCs w:val="24"/>
        </w:rPr>
        <w:t xml:space="preserve"> Κύριε συνάδελφε, δεν έχω παραιτηθεί από τα βουλευτικά μου προνόμια. Έχω κάνει όμως κάτι άλλο</w:t>
      </w:r>
      <w:r>
        <w:rPr>
          <w:rFonts w:eastAsia="Times New Roman" w:cs="Times New Roman"/>
          <w:szCs w:val="24"/>
        </w:rPr>
        <w:t>,</w:t>
      </w:r>
      <w:r>
        <w:rPr>
          <w:rFonts w:eastAsia="Times New Roman" w:cs="Times New Roman"/>
          <w:szCs w:val="24"/>
        </w:rPr>
        <w:t xml:space="preserve"> που μας διαφοροποιεί πολύ. Όταν το τότε κόμμα μου έφερε κάτι, με το οποίο διαφωνούσα, παραιτήθηκα όχι μόνο από Βουλευτής αλλά και από Υπουργός και </w:t>
      </w:r>
      <w:r>
        <w:rPr>
          <w:rFonts w:eastAsia="Times New Roman" w:cs="Times New Roman"/>
          <w:szCs w:val="24"/>
        </w:rPr>
        <w:t>πήγα σπίτι μου και πουλούσα τα βιβλία μου.</w:t>
      </w:r>
    </w:p>
    <w:p w14:paraId="098056A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Εσείς, αγαπητέ, ήρθατε και μας είπατε δακρύβρεχτα για το πόσο ιδεολόγος είστε και το πόσο δώσατε στους αστυνομικούς και τα άλλα προνόμια και πόσο δίνετε οι </w:t>
      </w:r>
      <w:r>
        <w:rPr>
          <w:rFonts w:eastAsia="Times New Roman" w:cs="Times New Roman"/>
          <w:szCs w:val="24"/>
        </w:rPr>
        <w:t>σ</w:t>
      </w:r>
      <w:r>
        <w:rPr>
          <w:rFonts w:eastAsia="Times New Roman" w:cs="Times New Roman"/>
          <w:szCs w:val="24"/>
        </w:rPr>
        <w:t>υριζαίοι Βουλευτές τη βουλευτική αποζημίωση. Ξέρουμε και</w:t>
      </w:r>
      <w:r>
        <w:rPr>
          <w:rFonts w:eastAsia="Times New Roman" w:cs="Times New Roman"/>
          <w:szCs w:val="24"/>
        </w:rPr>
        <w:t xml:space="preserve"> οι δύο ότι οι Βουλευτές έχουν πολύ μεγαλύτερα προνόμια από την αποζημίωση για τους αστυνομικούς. Έχουν εξουσία </w:t>
      </w:r>
      <w:r>
        <w:rPr>
          <w:rFonts w:eastAsia="Times New Roman" w:cs="Times New Roman"/>
          <w:szCs w:val="24"/>
        </w:rPr>
        <w:t>κ</w:t>
      </w:r>
      <w:r>
        <w:rPr>
          <w:rFonts w:eastAsia="Times New Roman" w:cs="Times New Roman"/>
          <w:szCs w:val="24"/>
        </w:rPr>
        <w:t xml:space="preserve">αι αυτό είναι πολύ μεγαλύτερο προνόμιο για όποιον καταλαβαίνει. </w:t>
      </w:r>
    </w:p>
    <w:p w14:paraId="098056A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Άρα, λοιπόν, αγαπητέ, κύριε συνάδελφε, τι μας είπατε; Ότι μια ολόκληρη ζωή πολεμούσατε το Ελληνικό, ότι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υμβούλιο που ήμασταν μαζί, ανεβαίνατε πάνω στα έδρανα και λέγατε ότι δεν πρέπει να περάσει αυτό το έγκλημα κατά της Αττικής και έρχεστ</w:t>
      </w:r>
      <w:r>
        <w:rPr>
          <w:rFonts w:eastAsia="Times New Roman" w:cs="Times New Roman"/>
          <w:szCs w:val="24"/>
        </w:rPr>
        <w:t xml:space="preserve">ε σήμερα εδώ σαν καλό παιδάκι και ψηφίζετε το έγκλημα; </w:t>
      </w:r>
    </w:p>
    <w:p w14:paraId="098056A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τις βελτιώσεις που είπατε δεν θα τα πω σε εσάς, θα απαντήσω στη δευτερολογία μου στον κ. Τσακαλώτο. Γιατί καλά τα βρετανικά πανεπιστήμια, αλλά δεν σας τα έμαθαν καλά. Βελτιώσεις δεν υπάρχουν. Αυτά</w:t>
      </w:r>
      <w:r>
        <w:rPr>
          <w:rFonts w:eastAsia="Times New Roman" w:cs="Times New Roman"/>
          <w:szCs w:val="24"/>
        </w:rPr>
        <w:t xml:space="preserve"> είναι παραμύθια της Χαλιμάς!</w:t>
      </w:r>
    </w:p>
    <w:p w14:paraId="098056A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Γεωργιάδη.</w:t>
      </w:r>
    </w:p>
    <w:p w14:paraId="098056A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Παπαδόπουλος, Βουλευτής του ΣΥΡΙΖΑ. </w:t>
      </w:r>
    </w:p>
    <w:p w14:paraId="098056A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 λοιπόν, αγαπητοί συνάδελφοι, που η συζήτηση στη Βουλή για την επικύρωση της σύμβασης για το Ελληνικό μετατρέπεται σε μια ζωηρή ιδεολογικοπολιτική συζήτηση περί δημόσιου και ιδιωτικού, περί κρατικής και ιδιωτικής επιχειρηματικότητας, περί του εάν μπορού</w:t>
      </w:r>
      <w:r>
        <w:rPr>
          <w:rFonts w:eastAsia="Times New Roman" w:cs="Times New Roman"/>
          <w:szCs w:val="24"/>
        </w:rPr>
        <w:t>ν να υπάρξουν ιδιωτικές επενδύσεις που να σέβονται το περιβάλλον, τα αρχαιολογικά μνημεία, τον πολιτισμό, περί του εάν διδασκόμαστε από όλα αυτά που είναι η εμπειρία μέχρι τώρα, από το ποια ήταν η οργάνωση των παρεμβάσεων του κράτους και του ιδιωτικού τομέ</w:t>
      </w:r>
      <w:r>
        <w:rPr>
          <w:rFonts w:eastAsia="Times New Roman" w:cs="Times New Roman"/>
          <w:szCs w:val="24"/>
        </w:rPr>
        <w:t xml:space="preserve">α σε ό,τι αφορά στο κοινωνικό όφελος. </w:t>
      </w:r>
    </w:p>
    <w:p w14:paraId="098056B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Εμείς όλοι που συνεχίζουμε να είμαστε για τις προϋποθέσεις μιας κοινωνίας ανθρώπινης χειραφέτησης, για τον σοσιαλισμό του 21ου αιώνα με δημοκρατία, ελευθερία και ποιότητα ζωής έχουμε ένα πραγματικό πρόβλημα</w:t>
      </w:r>
      <w:r>
        <w:rPr>
          <w:rFonts w:eastAsia="Times New Roman" w:cs="Times New Roman"/>
          <w:szCs w:val="24"/>
        </w:rPr>
        <w:t>.</w:t>
      </w:r>
      <w:r>
        <w:rPr>
          <w:rFonts w:eastAsia="Times New Roman" w:cs="Times New Roman"/>
          <w:szCs w:val="24"/>
        </w:rPr>
        <w:t xml:space="preserve"> Να εξηγήσ</w:t>
      </w:r>
      <w:r>
        <w:rPr>
          <w:rFonts w:eastAsia="Times New Roman" w:cs="Times New Roman"/>
          <w:szCs w:val="24"/>
        </w:rPr>
        <w:t>ουμε εάν διδαχθήκαμε από αυτά που είναι η εμπειρία της εφαρμογής των καθεστώτων υπαρκτού σοσιαλισμού για τα όνειρα που είχαμε, για το εάν διδασκόμαστε από τον εγκλωβισμό της σοσιαλδημοκρατίας στη διαχείριση του καπιταλισμού του κράτους που παρέλαβαν, για τ</w:t>
      </w:r>
      <w:r>
        <w:rPr>
          <w:rFonts w:eastAsia="Times New Roman" w:cs="Times New Roman"/>
          <w:szCs w:val="24"/>
        </w:rPr>
        <w:t xml:space="preserve">ο εάν εμείς μπορούμε να υπερασπιστούμε μια νέα αντίληψη για την πορεία προς τον κοινωνικό μετασχηματισμό, που να σέβεται όλα αυτά τα διδάγματα που πήραμε. </w:t>
      </w:r>
    </w:p>
    <w:p w14:paraId="098056B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Νομίζω ότι στη σύμβαση που θέλουμε να περάσουμε</w:t>
      </w:r>
      <w:r>
        <w:rPr>
          <w:rFonts w:eastAsia="Times New Roman" w:cs="Times New Roman"/>
          <w:szCs w:val="24"/>
        </w:rPr>
        <w:t>,</w:t>
      </w:r>
      <w:r>
        <w:rPr>
          <w:rFonts w:eastAsia="Times New Roman" w:cs="Times New Roman"/>
          <w:szCs w:val="24"/>
        </w:rPr>
        <w:t xml:space="preserve"> δίνουμε αποδείξεις ότι διδασκόμαστε από το ποια είν</w:t>
      </w:r>
      <w:r>
        <w:rPr>
          <w:rFonts w:eastAsia="Times New Roman" w:cs="Times New Roman"/>
          <w:szCs w:val="24"/>
        </w:rPr>
        <w:t>αι η πραγματικότητα, τι υπογράψαμε πέρυσι το καλοκαίρι, ποια είναι τα προαπαιτούμενα, τι θέλαμε να κάνουμε, ποιες διαφορές έχει αυτή η σύμβαση απ’ αυτή που επιχείρησε η Νέα Δημοκρατία και πόσο η δική μας αντίληψη περί επιχειρηματικότητας διαφέρει από τη δι</w:t>
      </w:r>
      <w:r>
        <w:rPr>
          <w:rFonts w:eastAsia="Times New Roman" w:cs="Times New Roman"/>
          <w:szCs w:val="24"/>
        </w:rPr>
        <w:t xml:space="preserve">κή τους. Κοιτάξτε λίγο κι εσείς. Μην ορκίζεστε για κάθε επιχειρηματικότητα, κύριε Γεωργιάδη. Μην ορκίζεστε. </w:t>
      </w:r>
    </w:p>
    <w:p w14:paraId="098056B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Αν το κράτος αποδεικνύει σε πάρα πολλούς τομείς ότι δεν μπορεί να είναι αξιόπιστος επενδυτής κι αν υπάρχουν τομείς της οικονομίας που χρειάζεται ο </w:t>
      </w:r>
      <w:r>
        <w:rPr>
          <w:rFonts w:eastAsia="Times New Roman" w:cs="Times New Roman"/>
          <w:szCs w:val="24"/>
        </w:rPr>
        <w:t>ιδιωτικός τομέας να παρεμβαίνει, η έννοια της υγιούς επιχειρηματικότητας από εμάς έχει αφομοιωθεί απόλυτα, γιατί αυτά που βάζουμε και στο νέο ΕΣΠΑ και στον νέο αναπτυξιακό νόμο και οι επενδύσεις που φέρνουμε μέσω του Ευρωπαϊκού Ταμείου Στρατηγικών Επενδύσε</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είναι ζητήματα τα οποία απευθύνονται απέναντι στην υγιή επιχειρηματικότητα. Να σας θυμίσω λίγο ποια ήταν η επιχειρηματικότητα στον ίδιο τομέα στον οποίο παρενέβαινε και η οικογένεια Μαρινόπουλου; Ως προς το αν υπήρξαν κι άλλοι επιχειρηματίες με υγιή επ</w:t>
      </w:r>
      <w:r>
        <w:rPr>
          <w:rFonts w:eastAsia="Times New Roman" w:cs="Times New Roman"/>
          <w:szCs w:val="24"/>
        </w:rPr>
        <w:t xml:space="preserve">ιχειρηματικότητα στον ίδιο τομέα, κι εκεί αποδεικνύεται ότι πρέπει να ψάξουμε πιο πολύ αυτά τα δεδομένα. </w:t>
      </w:r>
    </w:p>
    <w:p w14:paraId="098056B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πρέπει να ελέγξουμε</w:t>
      </w:r>
      <w:r>
        <w:rPr>
          <w:rFonts w:eastAsia="Times New Roman" w:cs="Times New Roman"/>
          <w:szCs w:val="24"/>
        </w:rPr>
        <w:t>,</w:t>
      </w:r>
      <w:r>
        <w:rPr>
          <w:rFonts w:eastAsia="Times New Roman" w:cs="Times New Roman"/>
          <w:szCs w:val="24"/>
        </w:rPr>
        <w:t xml:space="preserve"> πώς περιουσιακά στοιχεία ιδιωτών επενδυτών έγιναν περιουσιακά στοιχεία και ταυτόχρονα είναι μεγαλοχρεώστες. Πώς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σε</w:t>
      </w:r>
      <w:r>
        <w:rPr>
          <w:rFonts w:eastAsia="Times New Roman" w:cs="Times New Roman"/>
          <w:szCs w:val="24"/>
        </w:rPr>
        <w:t xml:space="preserve"> ένα κράτος σαν την Γερμανία με το ανεξέλεγκτο της δικής της διαχείρισης μπορούσε να κάνει τέτοιου είδους συμφωνίες και με τον δημόσιο τομέα πολλών κρατών και να παρεμβαίνει στον ιδιωτικό τομέα, αλλά να είναι μια νοσηρή επιχειρηματικότητα;</w:t>
      </w:r>
    </w:p>
    <w:p w14:paraId="098056B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Βγάζουμε, λοιπόν</w:t>
      </w:r>
      <w:r>
        <w:rPr>
          <w:rFonts w:eastAsia="Times New Roman" w:cs="Times New Roman"/>
          <w:szCs w:val="24"/>
        </w:rPr>
        <w:t>, συμπεράσματα απ’ όλα αυτά στην πορεία από εδώ και πέρα; Νομίζω ότι εμείς βγάζουμε. Θέλουμε να σας πούμε ότι αυτά που κάνουμε στο μέλλον οδηγούν στο να ανασυγκροτήσουμε μια χώρα η οποία παρελήφθη από την Κυβέρνηση ΣΥΡΙΖΑ-ΑΝΕΛ σε μια κατάσταση με ένα εκατο</w:t>
      </w:r>
      <w:r>
        <w:rPr>
          <w:rFonts w:eastAsia="Times New Roman" w:cs="Times New Roman"/>
          <w:szCs w:val="24"/>
        </w:rPr>
        <w:t>μμύριο τριακόσιες ογδόντα χιλιάδες  άνεργους, με πάνω από διακόσιες χιλιάδες ιδιωτικές επιχειρήσεις να κλείνουν, με πάνω από οκτακόσιες χιλιάδες άνεργους του ιδιωτικού τομέα που εργάζονταν και έγιναν άνεργοι, με το γεγονός ότι είναι στο «κόκκινο» πολλοί επ</w:t>
      </w:r>
      <w:r>
        <w:rPr>
          <w:rFonts w:eastAsia="Times New Roman" w:cs="Times New Roman"/>
          <w:szCs w:val="24"/>
        </w:rPr>
        <w:t>ιχειρηματίες</w:t>
      </w:r>
      <w:r>
        <w:rPr>
          <w:rFonts w:eastAsia="Times New Roman" w:cs="Times New Roman"/>
          <w:szCs w:val="24"/>
        </w:rPr>
        <w:t>,</w:t>
      </w:r>
      <w:r>
        <w:rPr>
          <w:rFonts w:eastAsia="Times New Roman" w:cs="Times New Roman"/>
          <w:szCs w:val="24"/>
        </w:rPr>
        <w:t xml:space="preserve"> οι οποίοι μπορούν να αποδείξουν ότι έχουν υγιή επιχειρηματικότητα. Αλλά δεν σας ακούμε να παίρνετε θέση σε σημαντικά ζητήματα που αφορούν και στην δεύτερη αξιολόγηση, σε ζητήματα που βάζουν 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των δανειστών με τις νεοφιλελεύθερες </w:t>
      </w:r>
      <w:r>
        <w:rPr>
          <w:rFonts w:eastAsia="Times New Roman" w:cs="Times New Roman"/>
          <w:szCs w:val="24"/>
        </w:rPr>
        <w:t xml:space="preserve">εμμονές που έχουν. </w:t>
      </w:r>
      <w:r>
        <w:rPr>
          <w:rFonts w:eastAsia="Times New Roman" w:cs="Times New Roman"/>
          <w:szCs w:val="24"/>
        </w:rPr>
        <w:t>Ε</w:t>
      </w:r>
      <w:r>
        <w:rPr>
          <w:rFonts w:eastAsia="Times New Roman" w:cs="Times New Roman"/>
          <w:szCs w:val="24"/>
        </w:rPr>
        <w:t>κεί πρέπει να δούμε τι ακριβώς κάνουμε</w:t>
      </w:r>
      <w:r>
        <w:rPr>
          <w:rFonts w:eastAsia="Times New Roman" w:cs="Times New Roman"/>
          <w:szCs w:val="24"/>
        </w:rPr>
        <w:t>,</w:t>
      </w:r>
      <w:r>
        <w:rPr>
          <w:rFonts w:eastAsia="Times New Roman" w:cs="Times New Roman"/>
          <w:szCs w:val="24"/>
        </w:rPr>
        <w:t xml:space="preserve"> για να υποστηρίξουμε υγιείς επιχειρήσεις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έχουν χρέη,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πρέπει να τις διευκολύνουμε,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πρέπει να δούμε πως όλη αυτή η επιχειρηματικότητά τους μπορεί ν</w:t>
      </w:r>
      <w:r>
        <w:rPr>
          <w:rFonts w:eastAsia="Times New Roman" w:cs="Times New Roman"/>
          <w:szCs w:val="24"/>
        </w:rPr>
        <w:t xml:space="preserve">α φέρει αποτελέσματα για την εργασία, την απασχόληση και για την σωστή ανάπτυξη της χώρας. </w:t>
      </w:r>
    </w:p>
    <w:p w14:paraId="098056B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Σωστά λέμε κι εμείς κι εσείς ότι θέλουμε ανάπτυξη. Εμείς τονίζουμε τις έννοιες δίκαιη, βιώσιμη, ισόρροπη, ταχύρρυθμη, μια ανάπτυξη που να μπορεί να οδηγήσει την Ελλ</w:t>
      </w:r>
      <w:r>
        <w:rPr>
          <w:rFonts w:eastAsia="Times New Roman" w:cs="Times New Roman"/>
          <w:szCs w:val="24"/>
        </w:rPr>
        <w:t xml:space="preserve">άδα στο να υπερβεί όλα αυτά τα ζητήματα τα οποία την οδήγησαν στη σημερινή κατάσταση. Αλλά περιμένουμε κι από εσάς να τοποθετηθείτε σε μερικά μείζονα ζητήματα. </w:t>
      </w:r>
    </w:p>
    <w:p w14:paraId="098056B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 Μπάιντεν ανακοίνωσε ότι θέλει η ενωμένη Ευρώπη να διευκολύνει την Ελλάδα απέναντι στην υπερχρ</w:t>
      </w:r>
      <w:r>
        <w:rPr>
          <w:rFonts w:eastAsia="Times New Roman" w:cs="Times New Roman"/>
          <w:szCs w:val="24"/>
        </w:rPr>
        <w:t>έωση που είχε. Εσείς που υποστηρίξατε τον Σαμαρά και τον Βενιζέλο να λένε σ’ αυτή την Αίθουσα ότι δεν χρειάζεται απομείωση του χρέους, ότι το χρέος είναι βιώσιμο, βγάζετε συμπεράσματα για το τι πρέπει να κάνετε από εδώ και πέρα; Λέτε και σωστά ότι πρέπει ν</w:t>
      </w:r>
      <w:r>
        <w:rPr>
          <w:rFonts w:eastAsia="Times New Roman" w:cs="Times New Roman"/>
          <w:szCs w:val="24"/>
        </w:rPr>
        <w:t xml:space="preserve">α έχουμε 2% πρωτογενές πλεόνασμα το 2018, όταν εσείς είχατε υπογράψει μια συμφωνία για 4,5% κάθε χρονιά. </w:t>
      </w:r>
    </w:p>
    <w:p w14:paraId="098056B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B67ECE">
        <w:rPr>
          <w:rFonts w:eastAsia="Times New Roman" w:cs="Times New Roman"/>
          <w:b/>
          <w:szCs w:val="24"/>
        </w:rPr>
        <w:t>ΓΕΩΡΓΙΟΣ ΛΑΜΠΡΟΥΛΗΣ</w:t>
      </w:r>
      <w:r>
        <w:rPr>
          <w:rFonts w:eastAsia="Times New Roman" w:cs="Times New Roman"/>
          <w:szCs w:val="24"/>
        </w:rPr>
        <w:t>)</w:t>
      </w:r>
    </w:p>
    <w:p w14:paraId="098056B8" w14:textId="77777777" w:rsidR="00BA128F" w:rsidRDefault="00BF6BD8">
      <w:pPr>
        <w:spacing w:after="0" w:line="600" w:lineRule="auto"/>
        <w:ind w:firstLine="720"/>
        <w:jc w:val="both"/>
        <w:rPr>
          <w:rFonts w:eastAsia="Times New Roman"/>
          <w:szCs w:val="24"/>
        </w:rPr>
      </w:pPr>
      <w:r>
        <w:rPr>
          <w:rFonts w:eastAsia="Times New Roman"/>
          <w:szCs w:val="24"/>
        </w:rPr>
        <w:t xml:space="preserve">Βγάζετε συμπεράσματα για το τι πρέπει να </w:t>
      </w:r>
      <w:r>
        <w:rPr>
          <w:rFonts w:eastAsia="Times New Roman"/>
          <w:szCs w:val="24"/>
        </w:rPr>
        <w:t>διεκδικήσουμε όλο το πολιτικό σύστημα</w:t>
      </w:r>
      <w:r>
        <w:rPr>
          <w:rFonts w:eastAsia="Times New Roman"/>
          <w:szCs w:val="24"/>
        </w:rPr>
        <w:t>,</w:t>
      </w:r>
      <w:r>
        <w:rPr>
          <w:rFonts w:eastAsia="Times New Roman"/>
          <w:szCs w:val="24"/>
        </w:rPr>
        <w:t xml:space="preserve"> το οποίο θέλει μια διαφορετική πορεία για να υπάρξει πραγματικά η Ελλάδα της επόμενης μέρας;</w:t>
      </w:r>
    </w:p>
    <w:p w14:paraId="098056B9" w14:textId="77777777" w:rsidR="00BA128F" w:rsidRDefault="00BF6BD8">
      <w:pPr>
        <w:spacing w:after="0" w:line="600" w:lineRule="auto"/>
        <w:ind w:firstLine="720"/>
        <w:jc w:val="both"/>
        <w:rPr>
          <w:rFonts w:eastAsia="Times New Roman"/>
          <w:szCs w:val="24"/>
        </w:rPr>
      </w:pPr>
      <w:r>
        <w:rPr>
          <w:rFonts w:eastAsia="Times New Roman"/>
          <w:szCs w:val="24"/>
        </w:rPr>
        <w:t>Θεωρώ, λοιπόν, ότι αυτή η συζήτηση μας έδωσε πολλές ευκαιρίες</w:t>
      </w:r>
      <w:r>
        <w:rPr>
          <w:rFonts w:eastAsia="Times New Roman"/>
          <w:szCs w:val="24"/>
        </w:rPr>
        <w:t>,</w:t>
      </w:r>
      <w:r>
        <w:rPr>
          <w:rFonts w:eastAsia="Times New Roman"/>
          <w:szCs w:val="24"/>
        </w:rPr>
        <w:t xml:space="preserve"> για να δούμε το αν η Δεξιά ή η Αριστερά μπορεί να έχει την ιδ</w:t>
      </w:r>
      <w:r>
        <w:rPr>
          <w:rFonts w:eastAsia="Times New Roman"/>
          <w:szCs w:val="24"/>
        </w:rPr>
        <w:t>εολογική ηγεμονία. Πολύ κακά κάνετε που λέτε ότι τα σαράντα προηγούμενα χρόνια είχε η Αριστερά την ιδεολογική ηγεμονία στην Ελλάδα, όταν κυβερνούσε ο Καραμανλής, ο Ανδρέας Παπανδρέου. Δηλαδή, τι μας λέτε; Μας λέτε ότι οι ιδέες της Αριστεράς γίνονταν κυβερν</w:t>
      </w:r>
      <w:r>
        <w:rPr>
          <w:rFonts w:eastAsia="Times New Roman"/>
          <w:szCs w:val="24"/>
        </w:rPr>
        <w:t>ητικό έργο από τον Καραμανλή και τον Ανδρέα Παπανδρέου και από τις κυβερνήσεις που την διαδέχτηκαν;</w:t>
      </w:r>
    </w:p>
    <w:p w14:paraId="098056BA" w14:textId="77777777" w:rsidR="00BA128F" w:rsidRDefault="00BF6BD8">
      <w:pPr>
        <w:spacing w:after="0" w:line="600" w:lineRule="auto"/>
        <w:ind w:firstLine="720"/>
        <w:jc w:val="both"/>
        <w:rPr>
          <w:rFonts w:eastAsia="Times New Roman"/>
          <w:szCs w:val="24"/>
        </w:rPr>
      </w:pPr>
      <w:r>
        <w:rPr>
          <w:rFonts w:eastAsia="Times New Roman"/>
          <w:szCs w:val="24"/>
        </w:rPr>
        <w:t xml:space="preserve">Οι ιδέες της Αριστεράς είναι να οδηγήσουμε τώρα στην συνολική ανασυγκρότηση της χώρας και στις προϋποθέσεις του κοινωνικού μετασχηματισμού. </w:t>
      </w:r>
    </w:p>
    <w:p w14:paraId="098056BB" w14:textId="77777777" w:rsidR="00BA128F" w:rsidRDefault="00BF6BD8">
      <w:pPr>
        <w:spacing w:after="0" w:line="600" w:lineRule="auto"/>
        <w:ind w:firstLine="720"/>
        <w:jc w:val="both"/>
        <w:rPr>
          <w:rFonts w:eastAsia="Times New Roman"/>
          <w:szCs w:val="24"/>
        </w:rPr>
      </w:pPr>
      <w:r>
        <w:rPr>
          <w:rFonts w:eastAsia="Times New Roman"/>
          <w:szCs w:val="24"/>
        </w:rPr>
        <w:t>Αυτά είναι τα ό</w:t>
      </w:r>
      <w:r>
        <w:rPr>
          <w:rFonts w:eastAsia="Times New Roman"/>
          <w:szCs w:val="24"/>
        </w:rPr>
        <w:t>νειρά μας, αυτά αποδεικνύουμε και μέσα από την νέα σύμβαση που κάνουμε για το Ε</w:t>
      </w:r>
      <w:r>
        <w:rPr>
          <w:rFonts w:eastAsia="Times New Roman"/>
          <w:szCs w:val="24"/>
        </w:rPr>
        <w:t>λληνικό</w:t>
      </w:r>
      <w:r>
        <w:rPr>
          <w:rFonts w:eastAsia="Times New Roman"/>
          <w:szCs w:val="24"/>
        </w:rPr>
        <w:t xml:space="preserve"> και η οποία μπορεί να αποδείξει στους πολίτες όλης εκείνης της περιοχής και στους Έλληνες που θέλουν</w:t>
      </w:r>
      <w:r>
        <w:rPr>
          <w:rFonts w:eastAsia="Times New Roman"/>
          <w:szCs w:val="24"/>
        </w:rPr>
        <w:t>,</w:t>
      </w:r>
      <w:r>
        <w:rPr>
          <w:rFonts w:eastAsia="Times New Roman"/>
          <w:szCs w:val="24"/>
        </w:rPr>
        <w:t xml:space="preserve"> να μπορούν να επισκέπτονται όλο το </w:t>
      </w:r>
      <w:r>
        <w:rPr>
          <w:rFonts w:eastAsia="Times New Roman"/>
          <w:szCs w:val="24"/>
        </w:rPr>
        <w:t>φ</w:t>
      </w:r>
      <w:r>
        <w:rPr>
          <w:rFonts w:eastAsia="Times New Roman"/>
          <w:szCs w:val="24"/>
        </w:rPr>
        <w:t xml:space="preserve">αληρικό </w:t>
      </w:r>
      <w:r>
        <w:rPr>
          <w:rFonts w:eastAsia="Times New Roman"/>
          <w:szCs w:val="24"/>
        </w:rPr>
        <w:t>δ</w:t>
      </w:r>
      <w:r>
        <w:rPr>
          <w:rFonts w:eastAsia="Times New Roman"/>
          <w:szCs w:val="24"/>
        </w:rPr>
        <w:t xml:space="preserve">έλτα ότι θα έχουν μια </w:t>
      </w:r>
      <w:r>
        <w:rPr>
          <w:rFonts w:eastAsia="Times New Roman"/>
          <w:szCs w:val="24"/>
        </w:rPr>
        <w:t>σωστή πρόσβαση, θα την χαίρονται την όμορφη περιοχή και δεν θα είναι παρίες.</w:t>
      </w:r>
    </w:p>
    <w:p w14:paraId="098056BC" w14:textId="77777777" w:rsidR="00BA128F" w:rsidRDefault="00BF6BD8">
      <w:pPr>
        <w:spacing w:after="0" w:line="600" w:lineRule="auto"/>
        <w:ind w:firstLine="720"/>
        <w:jc w:val="both"/>
        <w:rPr>
          <w:rFonts w:eastAsia="Times New Roman"/>
          <w:szCs w:val="24"/>
        </w:rPr>
      </w:pPr>
      <w:r>
        <w:rPr>
          <w:rFonts w:eastAsia="Times New Roman"/>
          <w:szCs w:val="24"/>
        </w:rPr>
        <w:t>Ευχαριστώ πολύ.</w:t>
      </w:r>
    </w:p>
    <w:p w14:paraId="098056BD" w14:textId="77777777" w:rsidR="00BA128F" w:rsidRDefault="00BF6BD8">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098056BE" w14:textId="77777777" w:rsidR="00BA128F" w:rsidRDefault="00BF6BD8">
      <w:pPr>
        <w:spacing w:after="0" w:line="600" w:lineRule="auto"/>
        <w:ind w:firstLine="720"/>
        <w:jc w:val="both"/>
        <w:rPr>
          <w:rFonts w:eastAsia="Times New Roman"/>
          <w:b/>
          <w:szCs w:val="24"/>
        </w:rPr>
      </w:pPr>
      <w:r>
        <w:rPr>
          <w:rFonts w:eastAsia="Times New Roman"/>
          <w:b/>
          <w:szCs w:val="24"/>
        </w:rPr>
        <w:t xml:space="preserve">ΠΡΟΕΔΡΕΥΩΝ (Γεώργιος Λαμπρούλης): </w:t>
      </w:r>
      <w:r>
        <w:rPr>
          <w:rFonts w:eastAsia="Times New Roman"/>
          <w:szCs w:val="24"/>
        </w:rPr>
        <w:t>Ευχαριστούμε.</w:t>
      </w:r>
    </w:p>
    <w:p w14:paraId="098056BF" w14:textId="77777777" w:rsidR="00BA128F" w:rsidRDefault="00BF6BD8">
      <w:pPr>
        <w:spacing w:after="0" w:line="600" w:lineRule="auto"/>
        <w:ind w:firstLine="720"/>
        <w:jc w:val="both"/>
        <w:rPr>
          <w:rFonts w:eastAsia="Times New Roman"/>
          <w:szCs w:val="24"/>
        </w:rPr>
      </w:pPr>
      <w:r>
        <w:rPr>
          <w:rFonts w:eastAsia="Times New Roman"/>
          <w:szCs w:val="24"/>
        </w:rPr>
        <w:t>Τον λόγο έχει ο κ. Μανιάτης από την Δημοκρατική Συμπαράταξη.</w:t>
      </w:r>
    </w:p>
    <w:p w14:paraId="098056C0" w14:textId="77777777" w:rsidR="00BA128F" w:rsidRDefault="00BF6BD8">
      <w:pPr>
        <w:spacing w:after="0" w:line="600" w:lineRule="auto"/>
        <w:ind w:firstLine="720"/>
        <w:jc w:val="both"/>
        <w:rPr>
          <w:rFonts w:eastAsia="Times New Roman"/>
          <w:szCs w:val="24"/>
        </w:rPr>
      </w:pPr>
      <w:r>
        <w:rPr>
          <w:rFonts w:eastAsia="Times New Roman"/>
          <w:b/>
          <w:szCs w:val="24"/>
        </w:rPr>
        <w:t>ΙΩΑΝΝΗΣ ΜΑ</w:t>
      </w:r>
      <w:r>
        <w:rPr>
          <w:rFonts w:eastAsia="Times New Roman"/>
          <w:b/>
          <w:szCs w:val="24"/>
        </w:rPr>
        <w:t xml:space="preserve">ΝΙΑΤΗΣ: </w:t>
      </w:r>
      <w:r>
        <w:rPr>
          <w:rFonts w:eastAsia="Times New Roman"/>
          <w:szCs w:val="24"/>
        </w:rPr>
        <w:t>Αγαπητοί συνάδελφοι, με την σύμβαση για το Ε</w:t>
      </w:r>
      <w:r>
        <w:rPr>
          <w:rFonts w:eastAsia="Times New Roman"/>
          <w:szCs w:val="24"/>
        </w:rPr>
        <w:t>λληνικό</w:t>
      </w:r>
      <w:r>
        <w:rPr>
          <w:rFonts w:eastAsia="Times New Roman"/>
          <w:szCs w:val="24"/>
        </w:rPr>
        <w:t xml:space="preserve"> έχουμε την κορυφαία πολιτική παραδοχή των προεκλογικών ψεμάτων.</w:t>
      </w:r>
    </w:p>
    <w:p w14:paraId="098056C1" w14:textId="77777777" w:rsidR="00BA128F" w:rsidRDefault="00BF6BD8">
      <w:pPr>
        <w:spacing w:after="0" w:line="600" w:lineRule="auto"/>
        <w:ind w:firstLine="720"/>
        <w:jc w:val="both"/>
        <w:rPr>
          <w:rFonts w:eastAsia="Times New Roman"/>
          <w:szCs w:val="24"/>
        </w:rPr>
      </w:pPr>
      <w:r>
        <w:rPr>
          <w:rFonts w:eastAsia="Times New Roman"/>
          <w:szCs w:val="24"/>
        </w:rPr>
        <w:t>Αναρωτιόμουν τι από όλα να πρωτοαναφέρει κανείς; Τον κ. Τσίπρα που διαδήλωνε ότι το Ε</w:t>
      </w:r>
      <w:r>
        <w:rPr>
          <w:rFonts w:eastAsia="Times New Roman"/>
          <w:szCs w:val="24"/>
        </w:rPr>
        <w:t>λληνικό</w:t>
      </w:r>
      <w:r>
        <w:rPr>
          <w:rFonts w:eastAsia="Times New Roman"/>
          <w:szCs w:val="24"/>
        </w:rPr>
        <w:t xml:space="preserve"> δεν πωλείται; Την κ. Δούρου που έλεγε: </w:t>
      </w:r>
      <w:r>
        <w:rPr>
          <w:rFonts w:eastAsia="Times New Roman"/>
          <w:szCs w:val="24"/>
        </w:rPr>
        <w:t>«Ποτέ πάνω από το πτώμα μου ένα τέτοιο φαραωνικό έργο»; Τον κ. Σπίρτζη που καλούσε τον εισαγγελέα, γιατί υποτίθεται η αξία του Ε</w:t>
      </w:r>
      <w:r>
        <w:rPr>
          <w:rFonts w:eastAsia="Times New Roman"/>
          <w:szCs w:val="24"/>
        </w:rPr>
        <w:t>λληνικού</w:t>
      </w:r>
      <w:r>
        <w:rPr>
          <w:rFonts w:eastAsia="Times New Roman"/>
          <w:szCs w:val="24"/>
        </w:rPr>
        <w:t xml:space="preserve"> είναι 3 δισεκατομμύρια με βάση κάποια ανύπαρκτη μελέτη του ΤΕΕ την οποία κανείς δεν έχει</w:t>
      </w:r>
      <w:r>
        <w:rPr>
          <w:rFonts w:eastAsia="Times New Roman"/>
          <w:szCs w:val="24"/>
        </w:rPr>
        <w:t>,</w:t>
      </w:r>
      <w:r>
        <w:rPr>
          <w:rFonts w:eastAsia="Times New Roman"/>
          <w:szCs w:val="24"/>
        </w:rPr>
        <w:t xml:space="preserve"> δει παρά μόνο έχουμε δει τα β</w:t>
      </w:r>
      <w:r>
        <w:rPr>
          <w:rFonts w:eastAsia="Times New Roman"/>
          <w:szCs w:val="24"/>
        </w:rPr>
        <w:t xml:space="preserve">ασικά της συμπεράσματα και την περίληψη; Τι από όλα αυτά πια έρχεται σήμερα να μας προτείνει η Κυβέρνηση; </w:t>
      </w:r>
    </w:p>
    <w:p w14:paraId="098056C2" w14:textId="77777777" w:rsidR="00BA128F" w:rsidRDefault="00BF6BD8">
      <w:pPr>
        <w:spacing w:after="0" w:line="600" w:lineRule="auto"/>
        <w:ind w:firstLine="720"/>
        <w:jc w:val="both"/>
        <w:rPr>
          <w:rFonts w:eastAsia="Times New Roman"/>
          <w:szCs w:val="24"/>
        </w:rPr>
      </w:pPr>
      <w:r>
        <w:rPr>
          <w:rFonts w:eastAsia="Times New Roman"/>
          <w:szCs w:val="24"/>
        </w:rPr>
        <w:t>Α</w:t>
      </w:r>
      <w:r>
        <w:rPr>
          <w:rFonts w:eastAsia="Times New Roman"/>
          <w:szCs w:val="24"/>
        </w:rPr>
        <w:t>υτά έχουν την δική τους σημασία</w:t>
      </w:r>
      <w:r>
        <w:rPr>
          <w:rFonts w:eastAsia="Times New Roman"/>
          <w:szCs w:val="24"/>
        </w:rPr>
        <w:t>,</w:t>
      </w:r>
      <w:r>
        <w:rPr>
          <w:rFonts w:eastAsia="Times New Roman"/>
          <w:szCs w:val="24"/>
        </w:rPr>
        <w:t xml:space="preserve"> εάν θα μιλούσαμε σε μια κανονική χώρα, γιατί λογικά σε μια κανονική χώρα όταν με τόσο μεγάλη κοινοβουλευτική </w:t>
      </w:r>
      <w:r>
        <w:rPr>
          <w:rFonts w:eastAsia="Times New Roman"/>
          <w:szCs w:val="24"/>
        </w:rPr>
        <w:t>Π</w:t>
      </w:r>
      <w:r>
        <w:rPr>
          <w:rFonts w:eastAsia="Times New Roman"/>
          <w:szCs w:val="24"/>
        </w:rPr>
        <w:t>λειοψ</w:t>
      </w:r>
      <w:r>
        <w:rPr>
          <w:rFonts w:eastAsia="Times New Roman"/>
          <w:szCs w:val="24"/>
        </w:rPr>
        <w:t xml:space="preserve">ηφία εγκρίνεται μια μεγάλη σύμβαση, ύψους 8 δισεκατομμυρίων, λογικά θα έπρεπε ο πολιτικός κόσμος της χώρας να στείλει και το μήνυμα της ενότητας απέναντι σε μια κορυφαία επενδυτική πρωτοβουλία, αλλά δυστυχώς εμείς δεν είμαστε κανονική χώρα. </w:t>
      </w:r>
    </w:p>
    <w:p w14:paraId="098056C3" w14:textId="77777777" w:rsidR="00BA128F" w:rsidRDefault="00BF6BD8">
      <w:pPr>
        <w:spacing w:after="0" w:line="600" w:lineRule="auto"/>
        <w:ind w:firstLine="720"/>
        <w:jc w:val="both"/>
        <w:rPr>
          <w:rFonts w:eastAsia="Times New Roman"/>
          <w:szCs w:val="24"/>
        </w:rPr>
      </w:pPr>
      <w:r>
        <w:rPr>
          <w:rFonts w:eastAsia="Times New Roman"/>
          <w:szCs w:val="24"/>
        </w:rPr>
        <w:t>Είμαστε χώρα τ</w:t>
      </w:r>
      <w:r>
        <w:rPr>
          <w:rFonts w:eastAsia="Times New Roman"/>
          <w:szCs w:val="24"/>
        </w:rPr>
        <w:t>ης συνεχούς φτώχ</w:t>
      </w:r>
      <w:r>
        <w:rPr>
          <w:rFonts w:eastAsia="Times New Roman"/>
          <w:szCs w:val="24"/>
        </w:rPr>
        <w:t>ε</w:t>
      </w:r>
      <w:r>
        <w:rPr>
          <w:rFonts w:eastAsia="Times New Roman"/>
          <w:szCs w:val="24"/>
        </w:rPr>
        <w:t>ιας, της ύφεσης, των επιδομάτων, των συσσιτίων, των δωροεπιταγών σε σούπερ μάρκετ. Είμαστε η χώρα της κ. Φωτίου, που δεν συναντά συνταξιούχους</w:t>
      </w:r>
      <w:r>
        <w:rPr>
          <w:rFonts w:eastAsia="Times New Roman"/>
          <w:szCs w:val="24"/>
        </w:rPr>
        <w:t>,</w:t>
      </w:r>
      <w:r>
        <w:rPr>
          <w:rFonts w:eastAsia="Times New Roman"/>
          <w:szCs w:val="24"/>
        </w:rPr>
        <w:t xml:space="preserve"> που τους έχει κοπεί η σύνταξη</w:t>
      </w:r>
      <w:r>
        <w:rPr>
          <w:rFonts w:eastAsia="Times New Roman"/>
          <w:szCs w:val="24"/>
        </w:rPr>
        <w:t>,</w:t>
      </w:r>
      <w:r>
        <w:rPr>
          <w:rFonts w:eastAsia="Times New Roman"/>
          <w:szCs w:val="24"/>
        </w:rPr>
        <w:t xml:space="preserve"> στον δρόμο της. Είμαστε η χώρα</w:t>
      </w:r>
      <w:r>
        <w:rPr>
          <w:rFonts w:eastAsia="Times New Roman"/>
          <w:szCs w:val="24"/>
        </w:rPr>
        <w:t>,</w:t>
      </w:r>
      <w:r>
        <w:rPr>
          <w:rFonts w:eastAsia="Times New Roman"/>
          <w:szCs w:val="24"/>
        </w:rPr>
        <w:t xml:space="preserve"> που ο κ. Κατρούγκαλος λέει ότι δ</w:t>
      </w:r>
      <w:r>
        <w:rPr>
          <w:rFonts w:eastAsia="Times New Roman"/>
          <w:szCs w:val="24"/>
        </w:rPr>
        <w:t>εν έχει κόψει συντάξεις των Ελλήνων συνταξιούχων</w:t>
      </w:r>
      <w:r>
        <w:rPr>
          <w:rFonts w:eastAsia="Times New Roman"/>
          <w:szCs w:val="24"/>
        </w:rPr>
        <w:t>,</w:t>
      </w:r>
      <w:r>
        <w:rPr>
          <w:rFonts w:eastAsia="Times New Roman"/>
          <w:szCs w:val="24"/>
        </w:rPr>
        <w:t xml:space="preserve"> παρά το γεγονός ότι οι τσέπες τους είναι κατά 25% έως 30% ελαφρύτερες από τις παρακρατήσεις και όλα τα άλλα που έχει επιβάλει ο κ. Κατρούγκαλος και η Κυβέρνησή του.</w:t>
      </w:r>
    </w:p>
    <w:p w14:paraId="098056C4" w14:textId="77777777" w:rsidR="00BA128F" w:rsidRDefault="00BF6BD8">
      <w:pPr>
        <w:spacing w:after="0" w:line="600" w:lineRule="auto"/>
        <w:ind w:firstLine="720"/>
        <w:jc w:val="both"/>
        <w:rPr>
          <w:rFonts w:eastAsia="Times New Roman"/>
          <w:szCs w:val="24"/>
        </w:rPr>
      </w:pPr>
      <w:r>
        <w:rPr>
          <w:rFonts w:eastAsia="Times New Roman"/>
          <w:szCs w:val="24"/>
        </w:rPr>
        <w:t>Σ</w:t>
      </w:r>
      <w:r>
        <w:rPr>
          <w:rFonts w:eastAsia="Times New Roman"/>
          <w:szCs w:val="24"/>
        </w:rPr>
        <w:t xml:space="preserve">υμβαίνει και το εξής, μια κορυφαία </w:t>
      </w:r>
      <w:r>
        <w:rPr>
          <w:rFonts w:eastAsia="Times New Roman"/>
          <w:szCs w:val="24"/>
        </w:rPr>
        <w:t>επενδυτική πρωτοβουλία που θα μπορούσε -και θα έπρεπε- με άνεση να συζητηθεί</w:t>
      </w:r>
      <w:r>
        <w:rPr>
          <w:rFonts w:eastAsia="Times New Roman"/>
          <w:szCs w:val="24"/>
        </w:rPr>
        <w:t>,</w:t>
      </w:r>
      <w:r>
        <w:rPr>
          <w:rFonts w:eastAsia="Times New Roman"/>
          <w:szCs w:val="24"/>
        </w:rPr>
        <w:t xml:space="preserve"> έρχεται με την διαδικασία του επείγοντος. Προφανώς επειδή μάλλον είστε υποχρεωμένοι να κάνετε κάτι λόγω της τρόικας, αλλά ντρέπεστε. Έρχεστε, λοιπόν, υπογράφετε μια σύμβαση, αλλά</w:t>
      </w:r>
      <w:r>
        <w:rPr>
          <w:rFonts w:eastAsia="Times New Roman"/>
          <w:szCs w:val="24"/>
        </w:rPr>
        <w:t xml:space="preserve"> ντρέπεστε, κατ</w:t>
      </w:r>
      <w:r>
        <w:rPr>
          <w:rFonts w:eastAsia="Times New Roman"/>
          <w:szCs w:val="24"/>
        </w:rPr>
        <w:t>’</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να την συζητήσετε με τους δημάρχους των γειτονικών δήμων, ντρέπεστε να την συζητήσετε με τους δημάρχους της περιοχής των Μεσογείων και βεβαίως ντρέπεστε να την συζητήσετε με τους Βουλευτές σας, γιατί σε άλλες περιπτώσεις δεν θα ήταν</w:t>
      </w:r>
      <w:r>
        <w:rPr>
          <w:rFonts w:eastAsia="Times New Roman"/>
          <w:szCs w:val="24"/>
        </w:rPr>
        <w:t xml:space="preserve"> δέκα όλοι και όλοι οι Βουλευτές του ΣΥΡΙΖΑ που θα έκαναν τοποθέτηση για ένα θέμα ύψους 8 δισεκατομμυρίων ευρώ, αλλά θα ήταν όλη η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μάδα.</w:t>
      </w:r>
    </w:p>
    <w:p w14:paraId="098056C5" w14:textId="77777777" w:rsidR="00BA128F" w:rsidRDefault="00BF6BD8">
      <w:pPr>
        <w:spacing w:after="0" w:line="600" w:lineRule="auto"/>
        <w:ind w:firstLine="720"/>
        <w:jc w:val="both"/>
        <w:rPr>
          <w:rFonts w:eastAsia="Times New Roman"/>
          <w:szCs w:val="24"/>
        </w:rPr>
      </w:pPr>
      <w:r>
        <w:rPr>
          <w:rFonts w:eastAsia="Times New Roman"/>
          <w:szCs w:val="24"/>
        </w:rPr>
        <w:t>Ερχόμαστε, λοιπόν, τώρα και έμμεσα η Κυβέρνηση και κορυφαίοι Υπουργοί βάζουν υπογραφή σε μια σύμβαση</w:t>
      </w:r>
      <w:r>
        <w:rPr>
          <w:rFonts w:eastAsia="Times New Roman"/>
          <w:szCs w:val="24"/>
        </w:rPr>
        <w:t>,</w:t>
      </w:r>
      <w:r>
        <w:rPr>
          <w:rFonts w:eastAsia="Times New Roman"/>
          <w:szCs w:val="24"/>
        </w:rPr>
        <w:t xml:space="preserve"> </w:t>
      </w:r>
      <w:r>
        <w:rPr>
          <w:rFonts w:eastAsia="Times New Roman"/>
          <w:szCs w:val="24"/>
        </w:rPr>
        <w:t>που αντί να συνιστά μια συμβολικού χαρακτήρα επανέναρξη της αναπτυξιακής διαδικασίας της χώρας, αντίθετα συνιστά κάτι που θέλουν στην Κυβέρνηση να το χώσουν κάτω από το χαλί.</w:t>
      </w:r>
    </w:p>
    <w:p w14:paraId="098056C6" w14:textId="77777777" w:rsidR="00BA128F" w:rsidRDefault="00BF6BD8">
      <w:pPr>
        <w:spacing w:after="0" w:line="600" w:lineRule="auto"/>
        <w:ind w:firstLine="720"/>
        <w:jc w:val="both"/>
        <w:rPr>
          <w:rFonts w:eastAsia="Times New Roman"/>
          <w:szCs w:val="24"/>
        </w:rPr>
      </w:pPr>
      <w:r>
        <w:rPr>
          <w:rFonts w:eastAsia="Times New Roman"/>
          <w:szCs w:val="24"/>
        </w:rPr>
        <w:t>Ό</w:t>
      </w:r>
      <w:r>
        <w:rPr>
          <w:rFonts w:eastAsia="Times New Roman"/>
          <w:szCs w:val="24"/>
        </w:rPr>
        <w:t>λα αυτά, επίσης, έχουν τη δική τους σημασία, γιατί δυστυχώς ο ΣΥΡΙΖΑ έχει εξαφαν</w:t>
      </w:r>
      <w:r>
        <w:rPr>
          <w:rFonts w:eastAsia="Times New Roman"/>
          <w:szCs w:val="24"/>
        </w:rPr>
        <w:t xml:space="preserve">ίσει το μεγαλύτερο άυλο κεφάλαιο που κατέκτησε η Αριστερά από τον εμφύλιο και μετά, το κεφάλαιο του ηθικού πλεονεκτήματος. </w:t>
      </w:r>
      <w:r>
        <w:rPr>
          <w:rFonts w:eastAsia="Times New Roman"/>
          <w:szCs w:val="24"/>
        </w:rPr>
        <w:t>Β</w:t>
      </w:r>
      <w:r>
        <w:rPr>
          <w:rFonts w:eastAsia="Times New Roman"/>
          <w:szCs w:val="24"/>
        </w:rPr>
        <w:t>ρισκόμαστε πια σε μία κατάσταση</w:t>
      </w:r>
      <w:r>
        <w:rPr>
          <w:rFonts w:eastAsia="Times New Roman"/>
          <w:szCs w:val="24"/>
        </w:rPr>
        <w:t>,</w:t>
      </w:r>
      <w:r>
        <w:rPr>
          <w:rFonts w:eastAsia="Times New Roman"/>
          <w:szCs w:val="24"/>
        </w:rPr>
        <w:t xml:space="preserve"> όπου όλοι αυτοί οι σύντροφοι της δήθεν Αριστεράς δεν μπορούν να κοιτάξουν τον εαυτό τους στον ιστορ</w:t>
      </w:r>
      <w:r>
        <w:rPr>
          <w:rFonts w:eastAsia="Times New Roman"/>
          <w:szCs w:val="24"/>
        </w:rPr>
        <w:t>ικό καθρέπτη, γιατί βλέπουν ένα άλλο προσωπείο, βλέπουν έναν Ιανό. Ο ΣΥΡΙΖΑ, δυστυχώς, έχασε αυτό για το οποίο οι Έλληνες πολίτες έλεγαν</w:t>
      </w:r>
      <w:r>
        <w:rPr>
          <w:rFonts w:eastAsia="Times New Roman"/>
          <w:szCs w:val="24"/>
        </w:rPr>
        <w:t>:</w:t>
      </w:r>
      <w:r>
        <w:rPr>
          <w:rFonts w:eastAsia="Times New Roman"/>
          <w:szCs w:val="24"/>
        </w:rPr>
        <w:t xml:space="preserve"> «Δεν πειράζει, ας τους δοκιμάσουμε. Το 50% να κάνουν από αυτά που μας υπόσχονται και μόνο αυτό θα φτάνει». Έλα, όμως, </w:t>
      </w:r>
      <w:r>
        <w:rPr>
          <w:rFonts w:eastAsia="Times New Roman"/>
          <w:szCs w:val="24"/>
        </w:rPr>
        <w:t xml:space="preserve">που ούτε το 50%, αλλά και κάτω από το </w:t>
      </w:r>
      <w:r>
        <w:rPr>
          <w:rFonts w:eastAsia="Times New Roman"/>
          <w:szCs w:val="24"/>
        </w:rPr>
        <w:t>μηδέν</w:t>
      </w:r>
      <w:r>
        <w:rPr>
          <w:rFonts w:eastAsia="Times New Roman"/>
          <w:szCs w:val="24"/>
        </w:rPr>
        <w:t xml:space="preserve"> έχει υλοποιηθεί.</w:t>
      </w:r>
    </w:p>
    <w:p w14:paraId="098056C7" w14:textId="77777777" w:rsidR="00BA128F" w:rsidRDefault="00BF6BD8">
      <w:pPr>
        <w:spacing w:after="0" w:line="600" w:lineRule="auto"/>
        <w:ind w:firstLine="720"/>
        <w:jc w:val="both"/>
        <w:rPr>
          <w:rFonts w:eastAsia="Times New Roman"/>
          <w:szCs w:val="24"/>
        </w:rPr>
      </w:pPr>
      <w:r>
        <w:rPr>
          <w:rFonts w:eastAsia="Times New Roman"/>
          <w:szCs w:val="24"/>
        </w:rPr>
        <w:t xml:space="preserve">Τώρα για τι πράγματα συζητάμε, γιατί και αυτό έχει τη δική του σημασία. Συζητάμε για μια τεράστια επένδυση των </w:t>
      </w:r>
      <w:r>
        <w:rPr>
          <w:rFonts w:eastAsia="Times New Roman"/>
          <w:szCs w:val="24"/>
        </w:rPr>
        <w:t>έξι</w:t>
      </w:r>
      <w:r>
        <w:rPr>
          <w:rFonts w:eastAsia="Times New Roman"/>
          <w:szCs w:val="24"/>
        </w:rPr>
        <w:t xml:space="preserve"> χιλιάδων στρεμμάτων, των 8 δισεκατομμυρίων ευρώ, των πενήντα χιλιομέτρων ποδηλατοδρόμων και πεζοδρόμων, των οκτώ σταθμών του τραμ, των δύο σταθμών του μετρό, της εσωτερικής μετακίνησης όλων όσων θα μένουν στη συγκεκριμένη περιοχή μόνο με μέσα μαζικής μετα</w:t>
      </w:r>
      <w:r>
        <w:rPr>
          <w:rFonts w:eastAsia="Times New Roman"/>
          <w:szCs w:val="24"/>
        </w:rPr>
        <w:t xml:space="preserve">φοράς, της αναβάθμισης όλου του τρόπου πρόσβασης τους </w:t>
      </w:r>
      <w:r>
        <w:rPr>
          <w:rFonts w:eastAsia="Times New Roman"/>
          <w:szCs w:val="24"/>
        </w:rPr>
        <w:t>λ</w:t>
      </w:r>
      <w:r>
        <w:rPr>
          <w:rFonts w:eastAsia="Times New Roman"/>
          <w:szCs w:val="24"/>
        </w:rPr>
        <w:t xml:space="preserve">εκανοπεδίου Αττικής και όλων των πολιτών προς την παραλία. </w:t>
      </w:r>
      <w:r>
        <w:rPr>
          <w:rFonts w:eastAsia="Times New Roman"/>
          <w:szCs w:val="24"/>
        </w:rPr>
        <w:t>Σ</w:t>
      </w:r>
      <w:r>
        <w:rPr>
          <w:rFonts w:eastAsia="Times New Roman"/>
          <w:szCs w:val="24"/>
        </w:rPr>
        <w:t>υζητάμε, ασφαλώς, για ένα μεγάλο ανοιχτό πάρκο, πάνω από δύο χιλιάδες στρέμματα, ελεύθερα προσβάσιμο προς όλους τους πολίτες.</w:t>
      </w:r>
    </w:p>
    <w:p w14:paraId="098056C8" w14:textId="77777777" w:rsidR="00BA128F" w:rsidRDefault="00BF6BD8">
      <w:pPr>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ώς φτάσαμε ως </w:t>
      </w:r>
      <w:r>
        <w:rPr>
          <w:rFonts w:eastAsia="Times New Roman"/>
          <w:szCs w:val="24"/>
        </w:rPr>
        <w:t>εδώ; Πώς φτάσαμε άραγε; Από τη στιγμή που έκλεισε το Ελληνικό μέχρι και το 2011</w:t>
      </w:r>
      <w:r>
        <w:rPr>
          <w:rFonts w:eastAsia="Times New Roman"/>
          <w:szCs w:val="24"/>
        </w:rPr>
        <w:t>,</w:t>
      </w:r>
      <w:r>
        <w:rPr>
          <w:rFonts w:eastAsia="Times New Roman"/>
          <w:szCs w:val="24"/>
        </w:rPr>
        <w:t xml:space="preserve"> είχαμε μία διαδικασία για την οποία το πολιτικό σύστημα της χώρας συνολικά έχει σοβαρότατες ευθύνες. Γιατί το καλύτερο οικόπεδο της Ευρώπης για δεκαετία τουλάχιστον το αφήσαμε</w:t>
      </w:r>
      <w:r>
        <w:rPr>
          <w:rFonts w:eastAsia="Times New Roman"/>
          <w:szCs w:val="24"/>
        </w:rPr>
        <w:t xml:space="preserve"> αναξιοποίητο. </w:t>
      </w:r>
    </w:p>
    <w:p w14:paraId="098056C9" w14:textId="77777777" w:rsidR="00BA128F" w:rsidRDefault="00BF6BD8">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δώ, πράγματι, πρέπει όλοι να κοιταχτούμε. </w:t>
      </w:r>
      <w:r>
        <w:rPr>
          <w:rFonts w:eastAsia="Times New Roman"/>
          <w:szCs w:val="24"/>
        </w:rPr>
        <w:t>Δ</w:t>
      </w:r>
      <w:r>
        <w:rPr>
          <w:rFonts w:eastAsia="Times New Roman"/>
          <w:szCs w:val="24"/>
        </w:rPr>
        <w:t>εν αναφέρομαι μόνο στα τότε κόμματα τα μεγάλα που κυβερνούσαν, αναφέρομαι και στην τότε αντιπολίτευση, δηλαδή τη σημερινή Κυβέρνηση, αναφέρομαι και σε αυτοδιοικητικές δυνάμεις, αναφέρομαι σε όλους</w:t>
      </w:r>
      <w:r>
        <w:rPr>
          <w:rFonts w:eastAsia="Times New Roman"/>
          <w:szCs w:val="24"/>
        </w:rPr>
        <w:t xml:space="preserve"> </w:t>
      </w:r>
      <w:r>
        <w:rPr>
          <w:rFonts w:eastAsia="Times New Roman"/>
          <w:szCs w:val="24"/>
        </w:rPr>
        <w:t>αυτούς,</w:t>
      </w:r>
      <w:r>
        <w:rPr>
          <w:rFonts w:eastAsia="Times New Roman"/>
          <w:szCs w:val="24"/>
        </w:rPr>
        <w:t xml:space="preserve"> που με τον έναν ή με τον άλλο τρόπο επηρεάζουν τη λήψη αποφάσεων στον τόπο μας. </w:t>
      </w:r>
    </w:p>
    <w:p w14:paraId="098056CA" w14:textId="77777777" w:rsidR="00BA128F" w:rsidRDefault="00BF6BD8">
      <w:pPr>
        <w:spacing w:after="0" w:line="600" w:lineRule="auto"/>
        <w:ind w:firstLine="720"/>
        <w:jc w:val="both"/>
        <w:rPr>
          <w:rFonts w:eastAsia="Times New Roman"/>
          <w:szCs w:val="24"/>
        </w:rPr>
      </w:pPr>
      <w:r>
        <w:rPr>
          <w:rFonts w:eastAsia="Times New Roman"/>
          <w:szCs w:val="24"/>
        </w:rPr>
        <w:t xml:space="preserve">Άρα ας αφήσουμε πίσω όλο αυτό για το οποίο είμαστε ένοχοι μέχρι και το 2011. </w:t>
      </w:r>
      <w:r>
        <w:rPr>
          <w:rFonts w:eastAsia="Times New Roman"/>
          <w:szCs w:val="24"/>
        </w:rPr>
        <w:t>Τ</w:t>
      </w:r>
      <w:r>
        <w:rPr>
          <w:rFonts w:eastAsia="Times New Roman"/>
          <w:szCs w:val="24"/>
        </w:rPr>
        <w:t xml:space="preserve">ο 2011 τι έγινε; Έγινε μία πρώτη σοβαρή κίνηση. Προκηρύχθηκε ένας διεθνής διαγωνισμός. </w:t>
      </w:r>
      <w:r>
        <w:rPr>
          <w:rFonts w:eastAsia="Times New Roman"/>
          <w:szCs w:val="24"/>
        </w:rPr>
        <w:t>Ο</w:t>
      </w:r>
      <w:r>
        <w:rPr>
          <w:rFonts w:eastAsia="Times New Roman"/>
          <w:szCs w:val="24"/>
        </w:rPr>
        <w:t xml:space="preserve"> διαγωνισμός αυτός το 2012 ήρθε και ντύθηκε μ’ έναν νόμο</w:t>
      </w:r>
      <w:r>
        <w:rPr>
          <w:rFonts w:eastAsia="Times New Roman"/>
          <w:szCs w:val="24"/>
        </w:rPr>
        <w:t>,</w:t>
      </w:r>
      <w:r>
        <w:rPr>
          <w:rFonts w:eastAsia="Times New Roman"/>
          <w:szCs w:val="24"/>
        </w:rPr>
        <w:t xml:space="preserve"> που για πρώτη φορά έβαζε τη διαδικασία της βιωσιμότητας, της αειφορίας, της ολοκληρωμένη</w:t>
      </w:r>
      <w:r>
        <w:rPr>
          <w:rFonts w:eastAsia="Times New Roman"/>
          <w:szCs w:val="24"/>
        </w:rPr>
        <w:t>ς</w:t>
      </w:r>
      <w:r>
        <w:rPr>
          <w:rFonts w:eastAsia="Times New Roman"/>
          <w:szCs w:val="24"/>
        </w:rPr>
        <w:t>, πολύπλευρης, πολεοδομικής ανάπτυξης σε μια περιοχή που θα μπορούσε υπό άλλους όρους και άλλες συνθήκες να ε</w:t>
      </w:r>
      <w:r>
        <w:rPr>
          <w:rFonts w:eastAsia="Times New Roman"/>
          <w:szCs w:val="24"/>
        </w:rPr>
        <w:t xml:space="preserve">ίναι κάτι το οποίο θα χρησιμοποιούσαν, δήθεν, εργολάβοι. </w:t>
      </w:r>
    </w:p>
    <w:p w14:paraId="098056CB" w14:textId="77777777" w:rsidR="00BA128F" w:rsidRDefault="00BF6BD8">
      <w:pPr>
        <w:spacing w:after="0" w:line="600" w:lineRule="auto"/>
        <w:ind w:firstLine="720"/>
        <w:jc w:val="both"/>
        <w:rPr>
          <w:rFonts w:eastAsia="Times New Roman"/>
          <w:szCs w:val="24"/>
        </w:rPr>
      </w:pPr>
      <w:r>
        <w:rPr>
          <w:rFonts w:eastAsia="Times New Roman"/>
          <w:szCs w:val="24"/>
        </w:rPr>
        <w:t>Η στρατηγική ολοκληρωμένη ανάπτυξη είναι η λογική που διέπει τη συγκεκριμένη παρέμβαση. Συναδέλφισσες και συνάδελφοι που ήσασταν και στην τότε Βουλή, θέλω να σας θυμίσω τι μου λέγατε όταν ως Υπουργό</w:t>
      </w:r>
      <w:r>
        <w:rPr>
          <w:rFonts w:eastAsia="Times New Roman"/>
          <w:szCs w:val="24"/>
        </w:rPr>
        <w:t xml:space="preserve">ς Περιβάλλοντος κατέθεσα τον Αύγουστο του 2014 το νέο </w:t>
      </w:r>
      <w:r>
        <w:rPr>
          <w:rFonts w:eastAsia="Times New Roman"/>
          <w:szCs w:val="24"/>
        </w:rPr>
        <w:t>Ρ</w:t>
      </w:r>
      <w:r>
        <w:rPr>
          <w:rFonts w:eastAsia="Times New Roman"/>
          <w:szCs w:val="24"/>
        </w:rPr>
        <w:t xml:space="preserve">υθμιστικό </w:t>
      </w:r>
      <w:r>
        <w:rPr>
          <w:rFonts w:eastAsia="Times New Roman"/>
          <w:szCs w:val="24"/>
        </w:rPr>
        <w:t>Σ</w:t>
      </w:r>
      <w:r>
        <w:rPr>
          <w:rFonts w:eastAsia="Times New Roman"/>
          <w:szCs w:val="24"/>
        </w:rPr>
        <w:t xml:space="preserve">χέδιο Αθήνας-Αττικής, όπου για πρώτη φορά καλύπταμε απέναντι και σε πιθανές ενστάσεις προς το Συμβούλιο </w:t>
      </w:r>
      <w:r>
        <w:rPr>
          <w:rFonts w:eastAsia="Times New Roman"/>
          <w:szCs w:val="24"/>
        </w:rPr>
        <w:t xml:space="preserve">της </w:t>
      </w:r>
      <w:r>
        <w:rPr>
          <w:rFonts w:eastAsia="Times New Roman"/>
          <w:szCs w:val="24"/>
        </w:rPr>
        <w:t xml:space="preserve">Επικρατείας τη μεγάλη αυτή επένδυση, που τώρα με τη δική σας υπογραφή </w:t>
      </w:r>
      <w:r>
        <w:rPr>
          <w:rFonts w:eastAsia="Times New Roman"/>
          <w:szCs w:val="24"/>
        </w:rPr>
        <w:t xml:space="preserve">φέρνετε </w:t>
      </w:r>
      <w:r>
        <w:rPr>
          <w:rFonts w:eastAsia="Times New Roman"/>
          <w:szCs w:val="24"/>
        </w:rPr>
        <w:t xml:space="preserve">για </w:t>
      </w:r>
      <w:r>
        <w:rPr>
          <w:rFonts w:eastAsia="Times New Roman"/>
          <w:szCs w:val="24"/>
        </w:rPr>
        <w:t>να κ</w:t>
      </w:r>
      <w:r>
        <w:rPr>
          <w:rFonts w:eastAsia="Times New Roman"/>
          <w:szCs w:val="24"/>
        </w:rPr>
        <w:t>υρώ</w:t>
      </w:r>
      <w:r>
        <w:rPr>
          <w:rFonts w:eastAsia="Times New Roman"/>
          <w:szCs w:val="24"/>
        </w:rPr>
        <w:t>σει η ελληνική Βουλή. Θα καταθέσω για τα Πρακτικά το άρθρο 11 του ν. 4277/2014, για το τι λέγαμε εμείς στηρίζοντας την πρωτοβουλία και καταψηφίζατε εσείς.</w:t>
      </w:r>
    </w:p>
    <w:p w14:paraId="098056CC" w14:textId="77777777" w:rsidR="00BA128F" w:rsidRDefault="00BF6BD8">
      <w:pPr>
        <w:spacing w:after="0" w:line="600" w:lineRule="auto"/>
        <w:ind w:firstLine="720"/>
        <w:jc w:val="both"/>
        <w:rPr>
          <w:rFonts w:eastAsia="Times New Roman"/>
          <w:szCs w:val="24"/>
        </w:rPr>
      </w:pPr>
      <w:r>
        <w:rPr>
          <w:rFonts w:eastAsia="Times New Roman"/>
          <w:szCs w:val="24"/>
        </w:rPr>
        <w:t>(Στο σημείο αυτό ο Βουλευτής κ. Ιωάννης Μανιάτης καταθέτει για τα Πρακτικά το προαναφερθέν έγγ</w:t>
      </w:r>
      <w:r>
        <w:rPr>
          <w:rFonts w:eastAsia="Times New Roman"/>
          <w:szCs w:val="24"/>
        </w:rPr>
        <w:t xml:space="preserve">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98056CD" w14:textId="77777777" w:rsidR="00BA128F" w:rsidRDefault="00BF6BD8">
      <w:pPr>
        <w:spacing w:after="0" w:line="600" w:lineRule="auto"/>
        <w:ind w:firstLine="720"/>
        <w:jc w:val="both"/>
        <w:rPr>
          <w:rFonts w:eastAsia="Times New Roman"/>
          <w:szCs w:val="24"/>
        </w:rPr>
      </w:pPr>
      <w:r>
        <w:rPr>
          <w:rFonts w:eastAsia="Times New Roman"/>
          <w:szCs w:val="24"/>
        </w:rPr>
        <w:t>Λέγαμε για ένα μητροπολιτικό πόλο διεθνούς ακτινοβολίας, την πρωτεύουσα που θα γίνει διεθνής κόμβος οικονομικών, περιβαλλοντικών και καινοτομ</w:t>
      </w:r>
      <w:r>
        <w:rPr>
          <w:rFonts w:eastAsia="Times New Roman"/>
          <w:szCs w:val="24"/>
        </w:rPr>
        <w:t>ικών, αναπτυξιακών πρωτοβουλιών και επιχειρηματικό κέντρο και κέντρο αναψυχής. Αυτά τα καταψηφίζατε. Τουλάχιστον μια συγ</w:t>
      </w:r>
      <w:r>
        <w:rPr>
          <w:rFonts w:eastAsia="Times New Roman"/>
          <w:szCs w:val="24"/>
        </w:rPr>
        <w:t>γ</w:t>
      </w:r>
      <w:r>
        <w:rPr>
          <w:rFonts w:eastAsia="Times New Roman"/>
          <w:szCs w:val="24"/>
        </w:rPr>
        <w:t xml:space="preserve">νώμη θα μπορούσατε να πείτε. </w:t>
      </w:r>
    </w:p>
    <w:p w14:paraId="098056CE" w14:textId="77777777" w:rsidR="00BA128F" w:rsidRDefault="00BF6BD8">
      <w:pPr>
        <w:spacing w:after="0" w:line="600" w:lineRule="auto"/>
        <w:ind w:firstLine="720"/>
        <w:jc w:val="both"/>
        <w:rPr>
          <w:rFonts w:eastAsia="Times New Roman"/>
          <w:szCs w:val="24"/>
        </w:rPr>
      </w:pPr>
      <w:r>
        <w:rPr>
          <w:rFonts w:eastAsia="Times New Roman"/>
          <w:szCs w:val="24"/>
        </w:rPr>
        <w:t>Σας εμπιστευόμαστε; Όχι δεν σας εμπιστευόμαστε. Γιατί ακόμη και σε πράγματα που θα έπρεπε να έχετε τρέξει</w:t>
      </w:r>
      <w:r>
        <w:rPr>
          <w:rFonts w:eastAsia="Times New Roman"/>
          <w:szCs w:val="24"/>
        </w:rPr>
        <w:t xml:space="preserve"> δεν τα έχετε τρέξει. Για παράδειγμα την προηγούμενη εβδομάδα ο Πρόεδρος Γιούνκερ στην ομιλία του στο Ευρωκοινοβούλιο απεκάλυψε τη γύμνια της ελληνικής Κυβέρνησης. Τι είπε ο Γιούνκερ; Είπε ότι μέσα σε ένα χρόνο που υπάρχει το πακέτο Γιούνκερ, από το Λουξεμ</w:t>
      </w:r>
      <w:r>
        <w:rPr>
          <w:rFonts w:eastAsia="Times New Roman"/>
          <w:szCs w:val="24"/>
        </w:rPr>
        <w:t>βούργο μέχρι τη Λιθουανία έχουν επενδυθεί 116 δισεκατομμύρια ευρώ σε όλες τις χώρες.</w:t>
      </w:r>
    </w:p>
    <w:p w14:paraId="098056C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Έχουν δοθεί διακόσες χιλιάδες δάνεια σε μικρομεσαίες επιχειρήσεις και νεοφυείς επιχειρήσεις. </w:t>
      </w:r>
      <w:r>
        <w:rPr>
          <w:rFonts w:eastAsia="Times New Roman" w:cs="Times New Roman"/>
          <w:szCs w:val="24"/>
        </w:rPr>
        <w:t>Έ</w:t>
      </w:r>
      <w:r>
        <w:rPr>
          <w:rFonts w:eastAsia="Times New Roman" w:cs="Times New Roman"/>
          <w:szCs w:val="24"/>
        </w:rPr>
        <w:t>χουν δημιουργηθεί εκατό χιλιάδες νέες θέσεις εργασίας.</w:t>
      </w:r>
    </w:p>
    <w:p w14:paraId="098056D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Κύριοι Υπουργοί της Κυ</w:t>
      </w:r>
      <w:r>
        <w:rPr>
          <w:rFonts w:eastAsia="Times New Roman" w:cs="Times New Roman"/>
          <w:szCs w:val="24"/>
        </w:rPr>
        <w:t>βέρνησης, μπορείτε να μας πείτε, απ’ αυτά τα νούμερα που ανέφερα, πόσες θέσεις εργασίας έχετε φτιάξει στην Ελλάδα, πόσα δάνεια έχετε δώσει σε μικρομεσαίες, πόσα δισεκατομμύρια έχουν επενδυθεί στον τόπο μας; Μηδέν, μηδέν, μηδέν και στα τρία μεγέθη.</w:t>
      </w:r>
    </w:p>
    <w:p w14:paraId="098056D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(Γεώργιος Λαμπρούλης):</w:t>
      </w:r>
      <w:r>
        <w:rPr>
          <w:rFonts w:eastAsia="Times New Roman" w:cs="Times New Roman"/>
          <w:szCs w:val="24"/>
        </w:rPr>
        <w:t xml:space="preserve"> Κύριε Μανιάτη, σας παρακαλώ να ολοκληρώνετε.</w:t>
      </w:r>
    </w:p>
    <w:p w14:paraId="098056D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εμπιστευόμαστε τη λογική του Υπουργού Πολιτισμού</w:t>
      </w:r>
      <w:r>
        <w:rPr>
          <w:rFonts w:eastAsia="Times New Roman" w:cs="Times New Roman"/>
          <w:szCs w:val="24"/>
        </w:rPr>
        <w:t>,</w:t>
      </w:r>
      <w:r>
        <w:rPr>
          <w:rFonts w:eastAsia="Times New Roman" w:cs="Times New Roman"/>
          <w:szCs w:val="24"/>
        </w:rPr>
        <w:t xml:space="preserve"> που ακόμα και το καλοκαίρι προσπάθησε –και εμείς απαντήσαμε μόνο με ειρωνικό τρόπο- να μας πείσει ότι ο διάδρομος</w:t>
      </w:r>
      <w:r>
        <w:rPr>
          <w:rFonts w:eastAsia="Times New Roman" w:cs="Times New Roman"/>
          <w:szCs w:val="24"/>
        </w:rPr>
        <w:t xml:space="preserve"> προσγειώσεων</w:t>
      </w:r>
      <w:r>
        <w:rPr>
          <w:rFonts w:eastAsia="Times New Roman" w:cs="Times New Roman"/>
          <w:szCs w:val="24"/>
        </w:rPr>
        <w:t xml:space="preserve"> </w:t>
      </w:r>
      <w:r>
        <w:rPr>
          <w:rFonts w:eastAsia="Times New Roman" w:cs="Times New Roman"/>
          <w:szCs w:val="24"/>
        </w:rPr>
        <w:t xml:space="preserve">απογειώσεων, ότι ο υδατόπυργος, ότι άλλα πράγματα τα οποία μέχρι και φέτος δεν είχαν κηρυχθεί διατηρητέα, έπρεπε να κηρυχθούν. </w:t>
      </w:r>
    </w:p>
    <w:p w14:paraId="098056D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παντήσαμε με κάτι πολύ απλό</w:t>
      </w:r>
      <w:r>
        <w:rPr>
          <w:rFonts w:eastAsia="Times New Roman" w:cs="Times New Roman"/>
          <w:szCs w:val="24"/>
        </w:rPr>
        <w:t>.</w:t>
      </w:r>
      <w:r>
        <w:rPr>
          <w:rFonts w:eastAsia="Times New Roman" w:cs="Times New Roman"/>
          <w:szCs w:val="24"/>
        </w:rPr>
        <w:t xml:space="preserve"> Επειδή δεν ανακαλύπτουμε την Αμερική, ακολουθήστε, κύριε Υπουργέ, ό,τι έγινε με το α</w:t>
      </w:r>
      <w:r>
        <w:rPr>
          <w:rFonts w:eastAsia="Times New Roman" w:cs="Times New Roman"/>
          <w:szCs w:val="24"/>
        </w:rPr>
        <w:t xml:space="preserve">μαξοστάσιο του τραμ. </w:t>
      </w:r>
      <w:r>
        <w:rPr>
          <w:rFonts w:eastAsia="Times New Roman" w:cs="Times New Roman"/>
          <w:szCs w:val="24"/>
        </w:rPr>
        <w:t>Τ</w:t>
      </w:r>
      <w:r>
        <w:rPr>
          <w:rFonts w:eastAsia="Times New Roman" w:cs="Times New Roman"/>
          <w:szCs w:val="24"/>
        </w:rPr>
        <w:t>ο τραμ όταν χαράχθηκε</w:t>
      </w:r>
      <w:r>
        <w:rPr>
          <w:rFonts w:eastAsia="Times New Roman" w:cs="Times New Roman"/>
          <w:szCs w:val="24"/>
        </w:rPr>
        <w:t>,</w:t>
      </w:r>
      <w:r>
        <w:rPr>
          <w:rFonts w:eastAsia="Times New Roman" w:cs="Times New Roman"/>
          <w:szCs w:val="24"/>
        </w:rPr>
        <w:t xml:space="preserve"> βρήκαν κάποιες διαδικασίες, όμως δεν προέβλεψαν το να στυλώσει τα πόδια το Υπουργείο Πολιτισμού και προχώρησε ομαλά η διαδικασία. </w:t>
      </w:r>
    </w:p>
    <w:p w14:paraId="098056D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Κύριε Πρόεδρε, ζητώ τον</w:t>
      </w:r>
      <w:r>
        <w:rPr>
          <w:rFonts w:eastAsia="Times New Roman" w:cs="Times New Roman"/>
          <w:szCs w:val="24"/>
        </w:rPr>
        <w:t xml:space="preserve"> λόγο.</w:t>
      </w:r>
    </w:p>
    <w:p w14:paraId="098056D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Για όλους αυτούς τους λόγους, συναδέλφισσες και συνάδελφοι, ευχαριστούμε την Κυβέρνηση που επανέρχεται στην κανονική πραγματικότητα. Εύχομαι αυτό να συνεχιστεί και στις επόμενες μεγάλες επενδύσεις.</w:t>
      </w:r>
    </w:p>
    <w:p w14:paraId="098056D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Ευχαριστώ.</w:t>
      </w:r>
    </w:p>
    <w:p w14:paraId="098056D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 Δημοκρατικής Συμπαράταξης ΠΑΣΟΚ-ΔΗΜΑΡ)</w:t>
      </w:r>
    </w:p>
    <w:p w14:paraId="098056D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ζητήσατε τον λόγο. Δεν σας στερώ τον λόγο. Απλώς υπολείπεται ένας ακόμα Βουλευτής για να ολοκληρωθεί ο κατάλογος των ομιλητών. Κατόπιν του τελευταίου ομιλ</w:t>
      </w:r>
      <w:r>
        <w:rPr>
          <w:rFonts w:eastAsia="Times New Roman" w:cs="Times New Roman"/>
          <w:szCs w:val="24"/>
        </w:rPr>
        <w:t>ητή θα ακολουθήσει ο Κοινοβουλευτικός Εκπρόσωπος του ΣΥΡΙΖΑ ο κ. Μαντάς. Ενδεχομένως από τους εισηγητές, αγορητές κάποιοι να θέλουν να έχουν μια τρίλεπτη-τετράλεπτη παρέμβαση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δευτερολογίας.</w:t>
      </w:r>
    </w:p>
    <w:p w14:paraId="098056D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Εγώ, κύριε Πρόεδρε.</w:t>
      </w:r>
    </w:p>
    <w:p w14:paraId="098056D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Ναι, κύριε Γεωργιάδη.</w:t>
      </w:r>
    </w:p>
    <w:p w14:paraId="098056D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Κύριε Υπουργέ, θέλετε τώρα τον λόγο ή θέλετε στο τέλος να κλείσετε;</w:t>
      </w:r>
    </w:p>
    <w:p w14:paraId="098056D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Στο τέλος.</w:t>
      </w:r>
    </w:p>
    <w:p w14:paraId="098056D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Ασημακοπούλου, έχετε τον</w:t>
      </w:r>
      <w:r>
        <w:rPr>
          <w:rFonts w:eastAsia="Times New Roman" w:cs="Times New Roman"/>
          <w:szCs w:val="24"/>
        </w:rPr>
        <w:t xml:space="preserve"> λόγο.</w:t>
      </w:r>
    </w:p>
    <w:p w14:paraId="098056D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Ευχαριστώ, κύριε Πρόεδρε.</w:t>
      </w:r>
    </w:p>
    <w:p w14:paraId="098056D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συζήτηση αναδεικνύει τις παθογένειες του σημερινού σκηνικού στην πολιτική ζωή του τόπου και ιδιαιτέρως τις συνέπειες που υπάρχουν από τον λαϊκισμό, τις συνέ</w:t>
      </w:r>
      <w:r>
        <w:rPr>
          <w:rFonts w:eastAsia="Times New Roman" w:cs="Times New Roman"/>
          <w:szCs w:val="24"/>
        </w:rPr>
        <w:t>πειες που υπάρχουν από την εξαπάτηση, τις συνέπειες του να βάζει κανείς το κομματικό συμφέρον πάνω από το εθνικό συμφέρον. Η σημερινή Κυβέρνηση είναι το πιο χαρακτηριστικό σύμπτωμα αυτής της παθογένειας.</w:t>
      </w:r>
    </w:p>
    <w:p w14:paraId="098056E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Θα ήθελα να θυμίσω ότι ο ΣΥΡΙΖΑ της </w:t>
      </w:r>
      <w:r>
        <w:rPr>
          <w:rFonts w:eastAsia="Times New Roman" w:cs="Times New Roman"/>
          <w:szCs w:val="24"/>
        </w:rPr>
        <w:t>α</w:t>
      </w:r>
      <w:r>
        <w:rPr>
          <w:rFonts w:eastAsia="Times New Roman" w:cs="Times New Roman"/>
          <w:szCs w:val="24"/>
        </w:rPr>
        <w:t>ντιπολίτευσης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σχολίαζε την επένδυση του Ελληνικού με κλαυθμούς και οδυρμούς</w:t>
      </w:r>
      <w:r>
        <w:rPr>
          <w:rFonts w:eastAsia="Times New Roman" w:cs="Times New Roman"/>
          <w:szCs w:val="24"/>
        </w:rPr>
        <w:t>,</w:t>
      </w:r>
      <w:r>
        <w:rPr>
          <w:rFonts w:eastAsia="Times New Roman" w:cs="Times New Roman"/>
          <w:szCs w:val="24"/>
        </w:rPr>
        <w:t xml:space="preserve"> ενώ τώρα υπάρχουν πανηγυρισμοί και ιαχές</w:t>
      </w:r>
      <w:r>
        <w:rPr>
          <w:rFonts w:eastAsia="Times New Roman" w:cs="Times New Roman"/>
          <w:szCs w:val="24"/>
        </w:rPr>
        <w:t>,</w:t>
      </w:r>
      <w:r>
        <w:rPr>
          <w:rFonts w:eastAsia="Times New Roman" w:cs="Times New Roman"/>
          <w:szCs w:val="24"/>
        </w:rPr>
        <w:t xml:space="preserve"> γιατί ξαφνικά η επένδυση του Ελληνικού είναι υπέρ του δημοσίου συμφέροντος. </w:t>
      </w:r>
    </w:p>
    <w:p w14:paraId="098056E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 συνολικό ύψος της επένδυσης είναι 8 δισεκατομμύρια, δηλαδή, 2,4% συνεισ</w:t>
      </w:r>
      <w:r>
        <w:rPr>
          <w:rFonts w:eastAsia="Times New Roman" w:cs="Times New Roman"/>
          <w:szCs w:val="24"/>
        </w:rPr>
        <w:t>φορά στο ΑΕΠ, 14 δισεκατομμύρια ευρώ φόροι, εβδομήντα πέντε χιλιάδες θέσεις εργασίας σε πλήρη ανάπτυξη της επένδυσης, 1,5 δισεκατομμύριο έργα υποδομών, δύο χιλιάδες στρέμματα μητροπολιτικό πάρκο, εξακόσια στρέμματα κοινόχρηστοι χώροι και χώροι πρασίνου και</w:t>
      </w:r>
      <w:r>
        <w:rPr>
          <w:rFonts w:eastAsia="Times New Roman" w:cs="Times New Roman"/>
          <w:szCs w:val="24"/>
        </w:rPr>
        <w:t xml:space="preserve"> ένα χιλιόμετρο παραλίας ελεύθερης πρόσβασης. Αυτή είναι η επένδυση για την οποία συζητάμε σήμερα και μάλιστα στην Ελλάδα της κρίσης, στην Ελλάδα της ανεργίας, στην Ελλάδα της υποεπένδυσης και της ύφεσης. </w:t>
      </w:r>
    </w:p>
    <w:p w14:paraId="098056E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αδιανόητο</w:t>
      </w:r>
      <w:r>
        <w:rPr>
          <w:rFonts w:eastAsia="Times New Roman" w:cs="Times New Roman"/>
          <w:szCs w:val="24"/>
        </w:rPr>
        <w:t>,</w:t>
      </w:r>
      <w:r>
        <w:rPr>
          <w:rFonts w:eastAsia="Times New Roman" w:cs="Times New Roman"/>
          <w:szCs w:val="24"/>
        </w:rPr>
        <w:t xml:space="preserve"> ότι ενώ συζητάμε για τη ναυαρχίδα</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των ελληνικών επενδύσεων με τα προφανή μεγάλα οικονομικά και κοινωνικά οφέλη και οφέλη για τις τοπικές κοινωνίες</w:t>
      </w:r>
      <w:r>
        <w:rPr>
          <w:rFonts w:eastAsia="Times New Roman" w:cs="Times New Roman"/>
          <w:szCs w:val="24"/>
        </w:rPr>
        <w:t>,</w:t>
      </w:r>
      <w:r>
        <w:rPr>
          <w:rFonts w:eastAsia="Times New Roman" w:cs="Times New Roman"/>
          <w:szCs w:val="24"/>
        </w:rPr>
        <w:t xml:space="preserve"> να έχουμε χάσει τόσον χρόνο. Γιατί; Γιατί εσείς τορπιλίζατε συστηματικά αυτή τη ναυαρχίδα των επενδύσεων και γιατί εσείς ακυρώνα</w:t>
      </w:r>
      <w:r>
        <w:rPr>
          <w:rFonts w:eastAsia="Times New Roman" w:cs="Times New Roman"/>
          <w:szCs w:val="24"/>
        </w:rPr>
        <w:t>τε κάθε προσπάθεια να σταλεί ένα αξιόπιστο μήνυμα στο εξωτερικό ότι η Ελλάδα είναι μια χώρα φιλική ως προς τις επενδύσεις</w:t>
      </w:r>
      <w:r>
        <w:rPr>
          <w:rFonts w:eastAsia="Times New Roman" w:cs="Times New Roman"/>
          <w:szCs w:val="24"/>
        </w:rPr>
        <w:t>,</w:t>
      </w:r>
      <w:r>
        <w:rPr>
          <w:rFonts w:eastAsia="Times New Roman" w:cs="Times New Roman"/>
          <w:szCs w:val="24"/>
        </w:rPr>
        <w:t xml:space="preserve"> μόνο και μόνο για να χτυπήσετε την προηγούμενη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Δ</w:t>
      </w:r>
      <w:r>
        <w:rPr>
          <w:rFonts w:eastAsia="Times New Roman" w:cs="Times New Roman"/>
          <w:szCs w:val="24"/>
        </w:rPr>
        <w:t>εν διστάσατε να πληγώσετε την ελληνική οικονομία και να δυσκολέψετε έτσι α</w:t>
      </w:r>
      <w:r>
        <w:rPr>
          <w:rFonts w:eastAsia="Times New Roman" w:cs="Times New Roman"/>
          <w:szCs w:val="24"/>
        </w:rPr>
        <w:t xml:space="preserve">κόμα περισσότερο τη ζωή των Ελλήνων. </w:t>
      </w:r>
    </w:p>
    <w:p w14:paraId="098056E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Γιατί είναι πλέον γνωστό ότι τρέφεστε από τη διαιώνιση των προβλημάτων και όχι από την επίλυσή τους. Αυτή είναι η πιο, αν θέλετε, κυνική εκδοχή της πρακτικής που σας διακρίνει. Βεβαίως</w:t>
      </w:r>
      <w:r>
        <w:rPr>
          <w:rFonts w:eastAsia="Times New Roman" w:cs="Times New Roman"/>
          <w:szCs w:val="24"/>
        </w:rPr>
        <w:t xml:space="preserve"> η αγάπη σας για την εξουσία, πλέον, υπερνικά τα ιδεολογήματα τα οποία δήθεν υπηρετούσατε ως </w:t>
      </w:r>
      <w:r>
        <w:rPr>
          <w:rFonts w:eastAsia="Times New Roman" w:cs="Times New Roman"/>
          <w:szCs w:val="24"/>
        </w:rPr>
        <w:t>α</w:t>
      </w:r>
      <w:r>
        <w:rPr>
          <w:rFonts w:eastAsia="Times New Roman" w:cs="Times New Roman"/>
          <w:szCs w:val="24"/>
        </w:rPr>
        <w:t xml:space="preserve">ντιπολίτευση και έτσι φαίνεται ότι μία νέα αυταπάτη έχει αποκαλυφθεί και μια νέα πολιτική κυβίστησή σας ολοκληρώνεται σήμερα. </w:t>
      </w:r>
    </w:p>
    <w:p w14:paraId="098056E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χω μόνο να πω το εξής: Αφού ήταν π</w:t>
      </w:r>
      <w:r>
        <w:rPr>
          <w:rFonts w:eastAsia="Times New Roman" w:cs="Times New Roman"/>
          <w:szCs w:val="24"/>
        </w:rPr>
        <w:t>ου ήταν να την κάνετε την πολιτική κυβίστηση</w:t>
      </w:r>
      <w:r>
        <w:rPr>
          <w:rFonts w:eastAsia="Times New Roman" w:cs="Times New Roman"/>
          <w:szCs w:val="24"/>
        </w:rPr>
        <w:t>,</w:t>
      </w:r>
      <w:r>
        <w:rPr>
          <w:rFonts w:eastAsia="Times New Roman" w:cs="Times New Roman"/>
          <w:szCs w:val="24"/>
        </w:rPr>
        <w:t xml:space="preserve"> δεν την κάνατε τουλάχιστον ενάμιση χρόνο νωρίτερα</w:t>
      </w:r>
      <w:r>
        <w:rPr>
          <w:rFonts w:eastAsia="Times New Roman" w:cs="Times New Roman"/>
          <w:szCs w:val="24"/>
        </w:rPr>
        <w:t>,</w:t>
      </w:r>
      <w:r>
        <w:rPr>
          <w:rFonts w:eastAsia="Times New Roman" w:cs="Times New Roman"/>
          <w:szCs w:val="24"/>
        </w:rPr>
        <w:t xml:space="preserve"> να μην είχαν χαθεί τόσα έσοδα για το ελληνικό δημόσιο και να είχαν βρει δουλειά νωρίτερα τα πολλά άνεργα και ικανά παιδιά στην Ελλάδα;</w:t>
      </w:r>
    </w:p>
    <w:p w14:paraId="098056E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Αλλά δεν το κάνατε και δ</w:t>
      </w:r>
      <w:r>
        <w:rPr>
          <w:rFonts w:eastAsia="Times New Roman" w:cs="Times New Roman"/>
          <w:szCs w:val="24"/>
        </w:rPr>
        <w:t>εν το κάνατε, γιατί αναζητούσατε ένα φύ</w:t>
      </w:r>
      <w:r>
        <w:rPr>
          <w:rFonts w:eastAsia="Times New Roman" w:cs="Times New Roman"/>
          <w:szCs w:val="24"/>
        </w:rPr>
        <w:t>λ</w:t>
      </w:r>
      <w:r>
        <w:rPr>
          <w:rFonts w:eastAsia="Times New Roman" w:cs="Times New Roman"/>
          <w:szCs w:val="24"/>
        </w:rPr>
        <w:t xml:space="preserve">λο συκής. </w:t>
      </w:r>
      <w:r>
        <w:rPr>
          <w:rFonts w:eastAsia="Times New Roman" w:cs="Times New Roman"/>
          <w:szCs w:val="24"/>
        </w:rPr>
        <w:t>Έ</w:t>
      </w:r>
      <w:r>
        <w:rPr>
          <w:rFonts w:eastAsia="Times New Roman" w:cs="Times New Roman"/>
          <w:szCs w:val="24"/>
        </w:rPr>
        <w:t xml:space="preserve">τσι πριν από τέσσερις μήνες υπό τη δαμόκλεια σπάθη των δανειστών επιτέλους υπογράψατε το περίφημο </w:t>
      </w:r>
      <w:r>
        <w:rPr>
          <w:rFonts w:eastAsia="Times New Roman" w:cs="Times New Roman"/>
          <w:szCs w:val="24"/>
          <w:lang w:val="en-US"/>
        </w:rPr>
        <w:t>M</w:t>
      </w:r>
      <w:r>
        <w:rPr>
          <w:rFonts w:eastAsia="Times New Roman" w:cs="Times New Roman"/>
          <w:szCs w:val="24"/>
        </w:rPr>
        <w:t>Ο</w:t>
      </w:r>
      <w:r>
        <w:rPr>
          <w:rFonts w:eastAsia="Times New Roman" w:cs="Times New Roman"/>
          <w:szCs w:val="24"/>
          <w:lang w:val="en-US"/>
        </w:rPr>
        <w:t>U</w:t>
      </w:r>
      <w:r>
        <w:rPr>
          <w:rFonts w:eastAsia="Times New Roman" w:cs="Times New Roman"/>
          <w:szCs w:val="24"/>
        </w:rPr>
        <w:t xml:space="preserve"> και τώρα η επένδυση ξανάγινε καλή επένδυση. Διότι κάθε υποχώρησή σας ακόμα κι όταν είναι λογική, όπως σ</w:t>
      </w:r>
      <w:r>
        <w:rPr>
          <w:rFonts w:eastAsia="Times New Roman" w:cs="Times New Roman"/>
          <w:szCs w:val="24"/>
        </w:rPr>
        <w:t xml:space="preserve">την προκείμενη περίπτωση, πρέπει πάντοτε να περιβάλλεται από ένα ψέμα. </w:t>
      </w:r>
    </w:p>
    <w:p w14:paraId="098056E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Παρά την κυβίστησή σας, δυστυχώς, η ιδεοληψία σας και η ανικανότητά σας εξακολουθούν να δημιουργούν προβλήματα στην επένδυση και αντί να επιταχύνετε τις λύσεις των προβλημάτων, ούτως ώ</w:t>
      </w:r>
      <w:r>
        <w:rPr>
          <w:rFonts w:eastAsia="Times New Roman" w:cs="Times New Roman"/>
          <w:szCs w:val="24"/>
        </w:rPr>
        <w:t>στε να ξεκινήσουν επιτέλους τα έργα, κάνετε ό,τι κάνετε πάντα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Χ</w:t>
      </w:r>
      <w:r>
        <w:rPr>
          <w:rFonts w:eastAsia="Times New Roman" w:cs="Times New Roman"/>
          <w:szCs w:val="24"/>
        </w:rPr>
        <w:t>ρονοτριβείτε και η Κυβέρνηση συνεχίζει αυτόν τον εγκληματικό παραλογισμό, που είναι ο κάθε Υπουργός να έχει τη δική του ατζέντα, ο Πρωθυπουργός να μην παρεμβαίνει και να μη</w:t>
      </w:r>
      <w:r>
        <w:rPr>
          <w:rFonts w:eastAsia="Times New Roman" w:cs="Times New Roman"/>
          <w:szCs w:val="24"/>
        </w:rPr>
        <w:t xml:space="preserve"> βάζει μια τάξη στα πράγματα. </w:t>
      </w:r>
      <w:r>
        <w:rPr>
          <w:rFonts w:eastAsia="Times New Roman" w:cs="Times New Roman"/>
          <w:szCs w:val="24"/>
        </w:rPr>
        <w:t>Έ</w:t>
      </w:r>
      <w:r>
        <w:rPr>
          <w:rFonts w:eastAsia="Times New Roman" w:cs="Times New Roman"/>
          <w:szCs w:val="24"/>
        </w:rPr>
        <w:t>τσι πάλι τα μικροκομματικά και ιδεοληπτικά συμφέροντ</w:t>
      </w:r>
      <w:r>
        <w:rPr>
          <w:rFonts w:eastAsia="Times New Roman" w:cs="Times New Roman"/>
          <w:szCs w:val="24"/>
        </w:rPr>
        <w:t>ά</w:t>
      </w:r>
      <w:r>
        <w:rPr>
          <w:rFonts w:eastAsia="Times New Roman" w:cs="Times New Roman"/>
          <w:szCs w:val="24"/>
        </w:rPr>
        <w:t xml:space="preserve"> σας δυναμιτίζουν την όποια προοπτική ανάκαμψης δίνουν οι επενδύσεις στην ελληνική οικονομία. </w:t>
      </w:r>
      <w:r>
        <w:rPr>
          <w:rFonts w:eastAsia="Times New Roman" w:cs="Times New Roman"/>
          <w:szCs w:val="24"/>
        </w:rPr>
        <w:t>Τ</w:t>
      </w:r>
      <w:r>
        <w:rPr>
          <w:rFonts w:eastAsia="Times New Roman" w:cs="Times New Roman"/>
          <w:szCs w:val="24"/>
        </w:rPr>
        <w:t>ο χειρότερο όλων παρά τις δεσμεύσεις και τις διακηρύξεις σας, έχετε καταντήσε</w:t>
      </w:r>
      <w:r>
        <w:rPr>
          <w:rFonts w:eastAsia="Times New Roman" w:cs="Times New Roman"/>
          <w:szCs w:val="24"/>
        </w:rPr>
        <w:t>ι το Ελληνικό έναν χώρο αποθήκης ψυχών</w:t>
      </w:r>
      <w:r>
        <w:rPr>
          <w:rFonts w:eastAsia="Times New Roman" w:cs="Times New Roman"/>
          <w:szCs w:val="24"/>
        </w:rPr>
        <w:t>,</w:t>
      </w:r>
      <w:r>
        <w:rPr>
          <w:rFonts w:eastAsia="Times New Roman" w:cs="Times New Roman"/>
          <w:szCs w:val="24"/>
        </w:rPr>
        <w:t xml:space="preserve"> με συνθήκες οι οποίες είναι απαράδεκτες έως απάνθρωπες, μια εστία μόλυνσης, μια υγειονομική βόμβα, μια εστία παραβατικότητας η οποία απειλεί, όχι μόνο τους κατοίκους της περιοχής, απειλεί τους ίδιους τους πρόσφυγες κ</w:t>
      </w:r>
      <w:r>
        <w:rPr>
          <w:rFonts w:eastAsia="Times New Roman" w:cs="Times New Roman"/>
          <w:szCs w:val="24"/>
        </w:rPr>
        <w:t xml:space="preserve">αι τους μετανάστες. </w:t>
      </w:r>
    </w:p>
    <w:p w14:paraId="098056E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Σας καλούμε, λοιπόν, έστω και τώρα, την ύστατη στιγμή, να αντιμετωπίσετε αυτό το τεράστιο πρόβλημα, το οποίο εσείς με τη στάση σας, δυστυχώς, συνεχώς επιδεινώνετε. </w:t>
      </w:r>
    </w:p>
    <w:p w14:paraId="098056E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αντίθεση με εσάς, εμείς δεν θα ακολου</w:t>
      </w:r>
      <w:r>
        <w:rPr>
          <w:rFonts w:eastAsia="Times New Roman" w:cs="Times New Roman"/>
          <w:szCs w:val="24"/>
        </w:rPr>
        <w:t xml:space="preserve">θήσουμε αυτόν τον δρόμο. Εμείς δεν θα κάνουμε αντιπολίτευση για την αντιπολίτευση. Στην προκειμένη περίπτωση εμείς πάντοτε ψηφίζαμε και στηρίζαμε και θα ψηφίσουμε και θα στηρίξουμε την επένδυση του Ελληνικού. </w:t>
      </w:r>
      <w:r>
        <w:rPr>
          <w:rFonts w:eastAsia="Times New Roman" w:cs="Times New Roman"/>
          <w:szCs w:val="24"/>
        </w:rPr>
        <w:t>Α</w:t>
      </w:r>
      <w:r>
        <w:rPr>
          <w:rFonts w:eastAsia="Times New Roman" w:cs="Times New Roman"/>
          <w:szCs w:val="24"/>
        </w:rPr>
        <w:t>υτή είναι μια στάση διαχρονική, είναι μια στάσ</w:t>
      </w:r>
      <w:r>
        <w:rPr>
          <w:rFonts w:eastAsia="Times New Roman" w:cs="Times New Roman"/>
          <w:szCs w:val="24"/>
        </w:rPr>
        <w:t>η συνεπής. Το κάναμε πριν, το κάνουμε τώρα και θα το κάνουμε και αύριο, όταν θα είμαστε κυβέρνηση. Γιατί; Διότι εμείς όντως πιστεύουμε ότι οι επενδύσεις -όπως αυτή- και η ιδιωτική πρωτοβουλία και η επιχειρηματικότητα είναι ο δρόμος, ο οποίος θα οδηγήσει τη</w:t>
      </w:r>
      <w:r>
        <w:rPr>
          <w:rFonts w:eastAsia="Times New Roman" w:cs="Times New Roman"/>
          <w:szCs w:val="24"/>
        </w:rPr>
        <w:t xml:space="preserve">ν Ελλάδα έξω από τη κρίση, ο οποίος θα φέρει ανάπτυξη. Δεν υπάρχει άλλος τρόπος! </w:t>
      </w:r>
    </w:p>
    <w:p w14:paraId="098056E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Αν δεν αυξήσουμε τον εθνικό μας πλούτο, το μόνο που θα συνεχίσουμε να κάνουμε, είναι αυτό που κάνετε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αναδιανέμετε τη φτώχεια και τη μιζέρια. Δεν υπάρχει, λοιπόν, κα</w:t>
      </w:r>
      <w:r>
        <w:rPr>
          <w:rFonts w:eastAsia="Times New Roman" w:cs="Times New Roman"/>
          <w:szCs w:val="24"/>
        </w:rPr>
        <w:t>μ</w:t>
      </w:r>
      <w:r>
        <w:rPr>
          <w:rFonts w:eastAsia="Times New Roman" w:cs="Times New Roman"/>
          <w:szCs w:val="24"/>
        </w:rPr>
        <w:t xml:space="preserve">μιά αμφιβολία ότι η σημερινή επένδυση συνιστά μια πολύ σημαντική εξέλιξη, μια θετική εξέλιξη στην Ελλάδα της κρίσης. Φωτίζει τον δρόμο που πρέπει να ακολουθήσει η πατρίδα </w:t>
      </w:r>
      <w:r>
        <w:rPr>
          <w:rFonts w:eastAsia="Times New Roman" w:cs="Times New Roman"/>
          <w:szCs w:val="24"/>
        </w:rPr>
        <w:t>μας,</w:t>
      </w:r>
      <w:r>
        <w:rPr>
          <w:rFonts w:eastAsia="Times New Roman" w:cs="Times New Roman"/>
          <w:szCs w:val="24"/>
        </w:rPr>
        <w:t xml:space="preserve"> για να ξεφύγει οριστικά από την κρίση και να ξαναμπεί σε μια πορεία προόδου. </w:t>
      </w:r>
    </w:p>
    <w:p w14:paraId="098056E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μείς δεν σκοπεύουμε να κάνουμε αυτό που κάνετε εσείς. Εμείς θέλουμε να ξανασταθούν οι Έλληνες στα πόδια τους. Δεν θα τους βάζουμε τρικλοποδιές και μετά θα καθόμαστε να κλαίμε</w:t>
      </w:r>
      <w:r>
        <w:rPr>
          <w:rFonts w:eastAsia="Times New Roman" w:cs="Times New Roman"/>
          <w:szCs w:val="24"/>
        </w:rPr>
        <w:t>,</w:t>
      </w:r>
      <w:r>
        <w:rPr>
          <w:rFonts w:eastAsia="Times New Roman" w:cs="Times New Roman"/>
          <w:szCs w:val="24"/>
        </w:rPr>
        <w:t xml:space="preserve"> όταν τους βλέπουμε να πέφτουν. </w:t>
      </w:r>
    </w:p>
    <w:p w14:paraId="098056E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Σήμερα αισθάνομαι ότι υπάρχει κάτι το οποίο μας </w:t>
      </w:r>
      <w:r>
        <w:rPr>
          <w:rFonts w:eastAsia="Times New Roman" w:cs="Times New Roman"/>
          <w:szCs w:val="24"/>
        </w:rPr>
        <w:t>δίνει μια ουσία, ένα περιεχόμενο, μια ελπίδα πραγματική: Ότι η χώρα μας μπορεί να αξιοποιήσει τα πλεονεκτήματά της και τις δεξιότητες της και να πάει παρακάτω κι ότι είναι εφικτό να ακολουθήσουν κι άλλες επενδύσεις -μικρές, μεγάλες- που θα ενισχύσουν την ε</w:t>
      </w:r>
      <w:r>
        <w:rPr>
          <w:rFonts w:eastAsia="Times New Roman" w:cs="Times New Roman"/>
          <w:szCs w:val="24"/>
        </w:rPr>
        <w:t xml:space="preserve">λληνική οικονομία και θα στηρίξουν έμπρακτα τους αδύναμους και ιδιαίτερα τους άνεργους νέους. Αυτή είναι η πραγματικότητα. </w:t>
      </w:r>
    </w:p>
    <w:p w14:paraId="098056E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Τώρα, βέβαια, αν κανείς κοιτάξει γύρω, σήμερα, εδώ μέσα, θα νομίζει ότι έχουμε μνημόσυνο. Διότι αυτή είναι η ατμόσφαιρα και στα κυβε</w:t>
      </w:r>
      <w:r>
        <w:rPr>
          <w:rFonts w:eastAsia="Times New Roman" w:cs="Times New Roman"/>
          <w:szCs w:val="24"/>
        </w:rPr>
        <w:t xml:space="preserve">ρνητικά έδρανα αλλά και στα έδρανα της </w:t>
      </w:r>
      <w:r>
        <w:rPr>
          <w:rFonts w:eastAsia="Times New Roman" w:cs="Times New Roman"/>
          <w:szCs w:val="24"/>
        </w:rPr>
        <w:t>Σ</w:t>
      </w:r>
      <w:r>
        <w:rPr>
          <w:rFonts w:eastAsia="Times New Roman" w:cs="Times New Roman"/>
          <w:szCs w:val="24"/>
        </w:rPr>
        <w:t xml:space="preserve">υμπολίτευσης. </w:t>
      </w:r>
      <w:r>
        <w:rPr>
          <w:rFonts w:eastAsia="Times New Roman" w:cs="Times New Roman"/>
          <w:szCs w:val="24"/>
        </w:rPr>
        <w:t>Β</w:t>
      </w:r>
      <w:r>
        <w:rPr>
          <w:rFonts w:eastAsia="Times New Roman" w:cs="Times New Roman"/>
          <w:szCs w:val="24"/>
        </w:rPr>
        <w:t>εβαίως έχετε μνημόσυνο, γιατί θρηνείτε όλα αυτές τις εξαγγελίες, τις οποίες δεν μπορέσατε να πραγματοποιήσετε. Θρηνείτε όλα τα ψέματα τα οποία έχουν γίνει απολύτως φανερά. Θρηνείτε</w:t>
      </w:r>
      <w:r>
        <w:rPr>
          <w:rFonts w:eastAsia="Times New Roman" w:cs="Times New Roman"/>
          <w:szCs w:val="24"/>
        </w:rPr>
        <w:t>,</w:t>
      </w:r>
      <w:r>
        <w:rPr>
          <w:rFonts w:eastAsia="Times New Roman" w:cs="Times New Roman"/>
          <w:szCs w:val="24"/>
        </w:rPr>
        <w:t xml:space="preserve"> γιατί κάνατε μια επ</w:t>
      </w:r>
      <w:r>
        <w:rPr>
          <w:rFonts w:eastAsia="Times New Roman" w:cs="Times New Roman"/>
          <w:szCs w:val="24"/>
        </w:rPr>
        <w:t>ένδυση</w:t>
      </w:r>
      <w:r>
        <w:rPr>
          <w:rFonts w:eastAsia="Times New Roman" w:cs="Times New Roman"/>
          <w:szCs w:val="24"/>
        </w:rPr>
        <w:t xml:space="preserve"> </w:t>
      </w:r>
      <w:r>
        <w:rPr>
          <w:rFonts w:eastAsia="Times New Roman" w:cs="Times New Roman"/>
          <w:szCs w:val="24"/>
        </w:rPr>
        <w:t xml:space="preserve">την οποία κατακρίνατε, ενδεχομένως, γιατί έναν χρόνο μετά τις τελευταίες εκλογές πορευτήκατε κατά τα πρότυπα του «τραβάτε με κι ας κλαίω». </w:t>
      </w:r>
    </w:p>
    <w:p w14:paraId="098056E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Είπαμε είναι γλυκιά η εξουσία. Οφείλω, λοιπόν, να σας αναγνωρίσω, όμως, ότι το μόνο πεδίο στο οποίο βελτιώνεσ</w:t>
      </w:r>
      <w:r>
        <w:rPr>
          <w:rFonts w:eastAsia="Times New Roman" w:cs="Times New Roman"/>
          <w:szCs w:val="24"/>
        </w:rPr>
        <w:t>τε</w:t>
      </w:r>
      <w:r>
        <w:rPr>
          <w:rFonts w:eastAsia="Times New Roman" w:cs="Times New Roman"/>
          <w:szCs w:val="24"/>
        </w:rPr>
        <w:t>,</w:t>
      </w:r>
      <w:r>
        <w:rPr>
          <w:rFonts w:eastAsia="Times New Roman" w:cs="Times New Roman"/>
          <w:szCs w:val="24"/>
        </w:rPr>
        <w:t xml:space="preserve"> είναι οι δεξιότητές σας στο να κρατιέστε γερά στις καρέκλες σας. </w:t>
      </w:r>
      <w:r>
        <w:rPr>
          <w:rFonts w:eastAsia="Times New Roman" w:cs="Times New Roman"/>
          <w:szCs w:val="24"/>
        </w:rPr>
        <w:t>Α</w:t>
      </w:r>
      <w:r>
        <w:rPr>
          <w:rFonts w:eastAsia="Times New Roman" w:cs="Times New Roman"/>
          <w:szCs w:val="24"/>
        </w:rPr>
        <w:t>νοίγετε νέους ορίζοντες ακόμα και για το άθλημα της ενόργανης γυμναστικής ή αν θέλετε, να χρησιμοποιήσουμε θρησκευτικούς όρους που τελευταία δεν αρέσουν στους περισσότερους από εσάς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ίν</w:t>
      </w:r>
      <w:r>
        <w:rPr>
          <w:rFonts w:eastAsia="Times New Roman" w:cs="Times New Roman"/>
          <w:szCs w:val="24"/>
        </w:rPr>
        <w:t xml:space="preserve">ετε ένα νέο περιεχόμενο στην έννοια του θεομπαίχτη. </w:t>
      </w:r>
    </w:p>
    <w:p w14:paraId="098056E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λείνω, κύριε Πρόεδρε και ευχαριστώ για την ανοχή σας. </w:t>
      </w:r>
    </w:p>
    <w:p w14:paraId="098056E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Εγώ θα σας πω, κυρίες και κύριοι συνάδελφοι, ότι έχω και μικρές και μεγάλες προσδοκίες από την επένδυση του Ελληνικού. Έχω μικρές προσδοκίες από εσ</w:t>
      </w:r>
      <w:r>
        <w:rPr>
          <w:rFonts w:eastAsia="Times New Roman" w:cs="Times New Roman"/>
          <w:szCs w:val="24"/>
        </w:rPr>
        <w:t>άς, γιατί η ανικανότητα σας και η ιδεοληψία σας δεν έχει τελειωμό. Έχω, όμως, μεγάλες προσδοκίες απ’ αυτή την επένδυση, γιατί</w:t>
      </w:r>
      <w:r>
        <w:rPr>
          <w:rFonts w:eastAsia="Times New Roman" w:cs="Times New Roman"/>
          <w:szCs w:val="24"/>
        </w:rPr>
        <w:t>,</w:t>
      </w:r>
      <w:r>
        <w:rPr>
          <w:rFonts w:eastAsia="Times New Roman" w:cs="Times New Roman"/>
          <w:szCs w:val="24"/>
        </w:rPr>
        <w:t xml:space="preserve"> κατά την άποψή μου, μπορεί να σηματοδοτήσει ένα μνημόσυνο του λαϊκισμού, ένα μνημόσυνο του ψέματος, της ενοχοποίησης της επιχειρηματικότητας, ένα μνημόσυνο του ηθικού πλεονεκτήματος της Αριστεράς και επιτέλους να μας πάει παρακάτω, σε έναν κόσμο ο οποίος </w:t>
      </w:r>
      <w:r>
        <w:rPr>
          <w:rFonts w:eastAsia="Times New Roman" w:cs="Times New Roman"/>
          <w:szCs w:val="24"/>
        </w:rPr>
        <w:t xml:space="preserve">είναι κανονικός, σε έναν κόσμο της κοινής λογικής. </w:t>
      </w:r>
    </w:p>
    <w:p w14:paraId="098056F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98056F1"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056F2"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του ΣΥΡΙΖΑ κ. Μαντάς. Ακολούθως θα πάρουν τις δευτερολο</w:t>
      </w:r>
      <w:r>
        <w:rPr>
          <w:rFonts w:eastAsia="Times New Roman" w:cs="Times New Roman"/>
          <w:szCs w:val="24"/>
        </w:rPr>
        <w:t>γίες τους οι ειδικοί εισηγητές, οι ειδικοί αγορητές, όσοι επιθυμούν.</w:t>
      </w:r>
    </w:p>
    <w:p w14:paraId="098056F3"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szCs w:val="24"/>
        </w:rPr>
        <w:t>Ορίστε, κύριε Μαντά, έχετε τον λόγο.</w:t>
      </w:r>
    </w:p>
    <w:p w14:paraId="098056F4"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και κύριοι Βουλευτές, αυτές τις μέρες και τη σημερινή και τη χθεσινή έχω ακούσει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πάρα πολλά πράγματα, πολύ λίγα όμω</w:t>
      </w:r>
      <w:r>
        <w:rPr>
          <w:rFonts w:eastAsia="Times New Roman" w:cs="Times New Roman"/>
          <w:szCs w:val="24"/>
        </w:rPr>
        <w:t xml:space="preserve">ς και πολύ λιγότερο σοβαρά επιχειρήματα σε σχέση με τη σύμβαση που φέρνουμε σήμερα για κύρωση. </w:t>
      </w:r>
    </w:p>
    <w:p w14:paraId="098056F5"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γίνω πιο συγκεκριμένος. Δεν άκουσα παρά μόνο δύο εκδοχές</w:t>
      </w:r>
      <w:r>
        <w:rPr>
          <w:rFonts w:eastAsia="Times New Roman" w:cs="Times New Roman"/>
          <w:szCs w:val="24"/>
        </w:rPr>
        <w:t>,</w:t>
      </w:r>
      <w:r>
        <w:rPr>
          <w:rFonts w:eastAsia="Times New Roman" w:cs="Times New Roman"/>
          <w:szCs w:val="24"/>
        </w:rPr>
        <w:t xml:space="preserve"> που να αμφισβητούν ότι η σύμβαση αυτή διορθώνει σε πολλά κρίσιμα επίπεδα μια προηγούμενη σύμβαση, π</w:t>
      </w:r>
      <w:r>
        <w:rPr>
          <w:rFonts w:eastAsia="Times New Roman" w:cs="Times New Roman"/>
          <w:szCs w:val="24"/>
        </w:rPr>
        <w:t xml:space="preserve">ου είχε υπογραφεί το 2014 και η οποία είχε πολύ σοβαρά προβλήματα. </w:t>
      </w:r>
      <w:r>
        <w:rPr>
          <w:rFonts w:eastAsia="Times New Roman" w:cs="Times New Roman"/>
          <w:szCs w:val="24"/>
        </w:rPr>
        <w:t>Π</w:t>
      </w:r>
      <w:r>
        <w:rPr>
          <w:rFonts w:eastAsia="Times New Roman" w:cs="Times New Roman"/>
          <w:szCs w:val="24"/>
        </w:rPr>
        <w:t xml:space="preserve">ροσπαθήσαμε μέσα από πολύ κόπο, με επιμονή και εκτίμηση των πραγματικών αναγκών που υπήρχαν να την διορθώσουμε </w:t>
      </w:r>
      <w:r>
        <w:rPr>
          <w:rFonts w:eastAsia="Times New Roman" w:cs="Times New Roman"/>
          <w:szCs w:val="24"/>
        </w:rPr>
        <w:t>κ</w:t>
      </w:r>
      <w:r>
        <w:rPr>
          <w:rFonts w:eastAsia="Times New Roman" w:cs="Times New Roman"/>
          <w:szCs w:val="24"/>
        </w:rPr>
        <w:t>αι την διορθώσαμε.</w:t>
      </w:r>
    </w:p>
    <w:p w14:paraId="098056F6"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szCs w:val="24"/>
        </w:rPr>
        <w:t>Τα μόνα επιχειρήματα που ακούστηκαν σε σχέση με την επένδ</w:t>
      </w:r>
      <w:r>
        <w:rPr>
          <w:rFonts w:eastAsia="Times New Roman" w:cs="Times New Roman"/>
          <w:szCs w:val="24"/>
        </w:rPr>
        <w:t xml:space="preserve">υση, έτσι όπως έρχεται με την τροποποιητική διάταξη, είναι βασικά δύο. Το ένα ήταν ότι κάνετε μία τρύπα στο νερό, διότι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τα έλεγε σχεδόν όλα </w:t>
      </w:r>
      <w:r>
        <w:rPr>
          <w:rFonts w:eastAsia="Times New Roman" w:cs="Times New Roman"/>
          <w:szCs w:val="24"/>
        </w:rPr>
        <w:t>κ</w:t>
      </w:r>
      <w:r>
        <w:rPr>
          <w:rFonts w:eastAsia="Times New Roman" w:cs="Times New Roman"/>
          <w:szCs w:val="24"/>
        </w:rPr>
        <w:t>αι το δεύτερο επιχείρημα ήταν αυτό που ακούστηκε επίσης από την πλευρά της Αξιωματικής Αντιπολίτευση</w:t>
      </w:r>
      <w:r>
        <w:rPr>
          <w:rFonts w:eastAsia="Times New Roman" w:cs="Times New Roman"/>
          <w:szCs w:val="24"/>
        </w:rPr>
        <w:t>ς ότι δεν κάνετε και τίποτα, δεν υποχρεώνετε σε τίποτα τον επενδυτή. Θα απαντήσω και στα δύο.</w:t>
      </w:r>
    </w:p>
    <w:p w14:paraId="098056F7"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szCs w:val="24"/>
        </w:rPr>
        <w:t xml:space="preserve">Θα πω για το πρώτο που αφορά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Σύμφωνα και με τους ορισμούς  του Κεφαλαίου 1 της από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2014 σύμβασης,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αποτελεί ενδεικτικό σχέδιο </w:t>
      </w:r>
      <w:r>
        <w:rPr>
          <w:rFonts w:eastAsia="Times New Roman" w:cs="Times New Roman"/>
          <w:szCs w:val="24"/>
        </w:rPr>
        <w:t>γενικής διάταξης ή σχέδιο γενικής διάταξης. Νοείται το ενδεικτικό σχέδιο γενικής διάταξης που υποβλήθηκε από το επενδυτικό σχήμα ως τμήμα της προσφοράς. Ναι. Ωστόσο ειδικότερα θέματα αλλά και βελτιώσεις που έχουν προκύψει από τη διαπραγμάτευση</w:t>
      </w:r>
      <w:r>
        <w:rPr>
          <w:rFonts w:eastAsia="Times New Roman" w:cs="Times New Roman"/>
          <w:szCs w:val="24"/>
        </w:rPr>
        <w:t>,</w:t>
      </w:r>
      <w:r>
        <w:rPr>
          <w:rFonts w:eastAsia="Times New Roman" w:cs="Times New Roman"/>
          <w:szCs w:val="24"/>
        </w:rPr>
        <w:t xml:space="preserve"> γνωρίζετε ό</w:t>
      </w:r>
      <w:r>
        <w:rPr>
          <w:rFonts w:eastAsia="Times New Roman" w:cs="Times New Roman"/>
          <w:szCs w:val="24"/>
        </w:rPr>
        <w:t xml:space="preserve">τι θα αποτυπωθούν στο σχέδιο ολοκληρωμένης ανάπτυξης που θα εγκριθεί με προεδρικό διάταγμα. </w:t>
      </w:r>
    </w:p>
    <w:p w14:paraId="098056F8"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szCs w:val="24"/>
        </w:rPr>
        <w:t>Στο σχέδιο αυτό θα προσδιορίζονται τα όρια της έκτασης καθώς και τα όρια των ειδικότερων ζωνών, οι ζώνες προς πολεοδόμηση με τις επιτρεπόμενους ανά ζώνη χρήσεις (ό</w:t>
      </w:r>
      <w:r>
        <w:rPr>
          <w:rFonts w:eastAsia="Times New Roman" w:cs="Times New Roman"/>
          <w:szCs w:val="24"/>
        </w:rPr>
        <w:t>ρους δόμησης, περιορισμούς χρήσης κ.λπ.), οι ζώνες που δεν θα πολεοδομηθούν, οι οριογραμμές των υδατορεμάτων, περιβαλλοντικοί όροι, όπως και κάθε μέτρο, όρος κ.λπ. που τυχόν απαιτείται.</w:t>
      </w:r>
    </w:p>
    <w:p w14:paraId="098056F9"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 xml:space="preserve">εχνάτε να πείτε –δεν το έχετε πει, το αποφεύγετε- ότι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rPr>
        <w:t>βεβαίως δεν είναι δέσμευση και βεβαίως δεν μπορεί να υπάρχει αντίρρηση σε αυτό, στο ότι</w:t>
      </w:r>
      <w:r>
        <w:rPr>
          <w:rFonts w:eastAsia="Times New Roman" w:cs="Times New Roman"/>
          <w:szCs w:val="24"/>
        </w:rPr>
        <w:t>,</w:t>
      </w:r>
      <w:r>
        <w:rPr>
          <w:rFonts w:eastAsia="Times New Roman" w:cs="Times New Roman"/>
          <w:szCs w:val="24"/>
        </w:rPr>
        <w:t xml:space="preserve"> δηλαδή, δεν υπήρχε τοπογραφικό στη σύμβαση. Αυτό είναι το ένα θέμα. </w:t>
      </w:r>
    </w:p>
    <w:p w14:paraId="098056FA"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szCs w:val="24"/>
        </w:rPr>
        <w:t>Το δεύτερο θέμα</w:t>
      </w:r>
      <w:r>
        <w:rPr>
          <w:rFonts w:eastAsia="Times New Roman" w:cs="Times New Roman"/>
          <w:szCs w:val="24"/>
        </w:rPr>
        <w:t>,</w:t>
      </w:r>
      <w:r>
        <w:rPr>
          <w:rFonts w:eastAsia="Times New Roman" w:cs="Times New Roman"/>
          <w:szCs w:val="24"/>
        </w:rPr>
        <w:t xml:space="preserve"> αφορούσε αυτόν τον υπαινιγμό -που νομίζω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της Νέας </w:t>
      </w:r>
      <w:r>
        <w:rPr>
          <w:rFonts w:eastAsia="Times New Roman" w:cs="Times New Roman"/>
          <w:szCs w:val="24"/>
        </w:rPr>
        <w:t>Δημοκρατίας άφησε- ότι αφήνουμε στη μεγάλη προσπάθεια του επενδυτή να κάνει κάποια πράγματα. Διαβάζω από την έκθεση του Γενικού Λογιστηρίου: «Ο αγοραστής πέρα</w:t>
      </w:r>
      <w:r>
        <w:rPr>
          <w:rFonts w:eastAsia="Times New Roman" w:cs="Times New Roman"/>
          <w:szCs w:val="24"/>
        </w:rPr>
        <w:t>ν</w:t>
      </w:r>
      <w:r>
        <w:rPr>
          <w:rFonts w:eastAsia="Times New Roman" w:cs="Times New Roman"/>
          <w:szCs w:val="24"/>
        </w:rPr>
        <w:t xml:space="preserve"> των υποχρεώσεων από τη σύμβαση αναλαμβάνει την υποχρέωση να υλοποιήσει συγκεκριμένα έργα και υπο</w:t>
      </w:r>
      <w:r>
        <w:rPr>
          <w:rFonts w:eastAsia="Times New Roman" w:cs="Times New Roman"/>
          <w:szCs w:val="24"/>
        </w:rPr>
        <w:t>δομές δημοσίου ενδιαφέροντος εκτιμώμενου προϋπολογισμού 1,5 δισεκατομμυρί</w:t>
      </w:r>
      <w:r>
        <w:rPr>
          <w:rFonts w:eastAsia="Times New Roman" w:cs="Times New Roman"/>
          <w:szCs w:val="24"/>
        </w:rPr>
        <w:t>ου</w:t>
      </w:r>
      <w:r>
        <w:rPr>
          <w:rFonts w:eastAsia="Times New Roman" w:cs="Times New Roman"/>
          <w:szCs w:val="24"/>
        </w:rPr>
        <w:t xml:space="preserve"> ευρώ (συγκοινωνιακές υποδομές, δίκτυα κοινής ωφέλειας, λιμενικά έργα, σταθμοί διαλογής, μεταφόρτωσης απορριμμάτων, αναπαλαίωση κτηρίων, αναβάθμιση παραλίας κ.λπ</w:t>
      </w:r>
      <w:r>
        <w:rPr>
          <w:rFonts w:eastAsia="Times New Roman" w:cs="Times New Roman"/>
          <w:szCs w:val="24"/>
        </w:rPr>
        <w:t>.</w:t>
      </w:r>
      <w:r>
        <w:rPr>
          <w:rFonts w:eastAsia="Times New Roman" w:cs="Times New Roman"/>
          <w:szCs w:val="24"/>
        </w:rPr>
        <w:t>).». Αυτά είναι στο</w:t>
      </w:r>
      <w:r>
        <w:rPr>
          <w:rFonts w:eastAsia="Times New Roman" w:cs="Times New Roman"/>
          <w:szCs w:val="24"/>
        </w:rPr>
        <w:t xml:space="preserve"> άρθρο 2.</w:t>
      </w:r>
    </w:p>
    <w:p w14:paraId="098056FB" w14:textId="77777777" w:rsidR="00BA128F" w:rsidRDefault="00BF6BD8">
      <w:pPr>
        <w:tabs>
          <w:tab w:val="left" w:pos="6453"/>
        </w:tabs>
        <w:spacing w:after="0" w:line="600" w:lineRule="auto"/>
        <w:ind w:firstLine="720"/>
        <w:jc w:val="both"/>
        <w:rPr>
          <w:rFonts w:eastAsia="Times New Roman" w:cs="Times New Roman"/>
          <w:szCs w:val="24"/>
        </w:rPr>
      </w:pPr>
      <w:r>
        <w:rPr>
          <w:rFonts w:eastAsia="Times New Roman" w:cs="Times New Roman"/>
          <w:szCs w:val="24"/>
        </w:rPr>
        <w:t>Αυτά είναι τα δύο συγκεκριμένα επιχειρήματα</w:t>
      </w:r>
      <w:r>
        <w:rPr>
          <w:rFonts w:eastAsia="Times New Roman" w:cs="Times New Roman"/>
          <w:szCs w:val="24"/>
        </w:rPr>
        <w:t>,</w:t>
      </w:r>
      <w:r>
        <w:rPr>
          <w:rFonts w:eastAsia="Times New Roman" w:cs="Times New Roman"/>
          <w:szCs w:val="24"/>
        </w:rPr>
        <w:t xml:space="preserve"> που ακούστηκαν σε σχέση με την σε κρίσιμα σημεία βελτιωμένη σύμβαση που φέρνουμε. </w:t>
      </w:r>
      <w:r>
        <w:rPr>
          <w:rFonts w:eastAsia="Times New Roman" w:cs="Times New Roman"/>
          <w:szCs w:val="24"/>
        </w:rPr>
        <w:t>Θ</w:t>
      </w:r>
      <w:r>
        <w:rPr>
          <w:rFonts w:eastAsia="Times New Roman" w:cs="Times New Roman"/>
          <w:szCs w:val="24"/>
        </w:rPr>
        <w:t>α πω τι ακριβώς συμβαίνει σε ένα προς ένα.</w:t>
      </w:r>
    </w:p>
    <w:p w14:paraId="098056FC" w14:textId="77777777" w:rsidR="00BA128F" w:rsidRDefault="00BF6BD8">
      <w:pPr>
        <w:tabs>
          <w:tab w:val="left" w:pos="6453"/>
        </w:tabs>
        <w:spacing w:after="0" w:line="600" w:lineRule="auto"/>
        <w:ind w:firstLine="720"/>
        <w:jc w:val="both"/>
        <w:rPr>
          <w:rFonts w:eastAsia="Times New Roman"/>
          <w:bCs/>
          <w:szCs w:val="24"/>
        </w:rPr>
      </w:pPr>
      <w:r>
        <w:rPr>
          <w:rFonts w:eastAsia="Times New Roman" w:cs="Times New Roman"/>
          <w:szCs w:val="24"/>
        </w:rPr>
        <w:t xml:space="preserve">Στην αρχική σύμβαση του Νοεμβρίου του 2014 το τίμημα ήταν 915 εκατομμύρια </w:t>
      </w:r>
      <w:r>
        <w:rPr>
          <w:rFonts w:eastAsia="Times New Roman" w:cs="Times New Roman"/>
          <w:szCs w:val="24"/>
        </w:rPr>
        <w:t>ευρώ καταβλητέο και από αυτά τα 300 εκατομμύρια την ημερομηνία μεταβίβασης και από εκεί και πέρα σχεδόν κάθε χρόνο 45 εκατομμύρια.</w:t>
      </w:r>
    </w:p>
    <w:p w14:paraId="098056F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Στην τροποποιημένη σύμβαση είναι 466 εκατομμύρια τα δύο πρώτα χρόνια. Δηλαδή, αυτά τα οποία θα παίρναμε σε έξι χρόνια</w:t>
      </w:r>
      <w:r>
        <w:rPr>
          <w:rFonts w:eastAsia="Times New Roman" w:cs="Times New Roman"/>
          <w:szCs w:val="24"/>
        </w:rPr>
        <w:t>,</w:t>
      </w:r>
      <w:r>
        <w:rPr>
          <w:rFonts w:eastAsia="Times New Roman" w:cs="Times New Roman"/>
          <w:szCs w:val="24"/>
        </w:rPr>
        <w:t xml:space="preserve"> τα παί</w:t>
      </w:r>
      <w:r>
        <w:rPr>
          <w:rFonts w:eastAsia="Times New Roman" w:cs="Times New Roman"/>
          <w:szCs w:val="24"/>
        </w:rPr>
        <w:t xml:space="preserve">ρνουμε σε δύο χρόνια. </w:t>
      </w:r>
    </w:p>
    <w:p w14:paraId="098056F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Επενδυτική υποχρέωση. Το ποσό της ελάχιστης επένδυσης ήταν κοντά στα 4,5 δισεκατομμύρια εντός δεκαπενταετίας με δυνατότητα παράτασης κατά δέκα χρόνια και με δυνατότητα καταλογισμού ποινικών ρητρών ύψους 30% του ποσού της οφειλομένης </w:t>
      </w:r>
      <w:r>
        <w:rPr>
          <w:rFonts w:eastAsia="Times New Roman" w:cs="Times New Roman"/>
          <w:szCs w:val="24"/>
        </w:rPr>
        <w:t xml:space="preserve">επένδυσης, χωρίς ρητή πρόβλεψη για έργα δημόσιου ενδιαφέροντος. </w:t>
      </w:r>
    </w:p>
    <w:p w14:paraId="098056F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Στη νέα σύμβαση το ποσό συνολικής ελάχιστης επένδυσης είναι 4,5 δισεκατομμύρια εντός δεκαπενταετίας, αλλά το 80% εντός της πρώτης δωδεκαετίας. Η ελάχιστη επενδυτική υποχρέωση για έργα επ’ ωφε</w:t>
      </w:r>
      <w:r>
        <w:rPr>
          <w:rFonts w:eastAsia="Times New Roman" w:cs="Times New Roman"/>
          <w:szCs w:val="24"/>
        </w:rPr>
        <w:t xml:space="preserve">λεία του </w:t>
      </w:r>
      <w:r>
        <w:rPr>
          <w:rFonts w:eastAsia="Times New Roman" w:cs="Times New Roman"/>
          <w:szCs w:val="24"/>
        </w:rPr>
        <w:t>δ</w:t>
      </w:r>
      <w:r>
        <w:rPr>
          <w:rFonts w:eastAsia="Times New Roman" w:cs="Times New Roman"/>
          <w:szCs w:val="24"/>
        </w:rPr>
        <w:t xml:space="preserve">ημοσίου είναι στο 1,5 δισεκατομμύριο εντός της πρώτης επταετίας και με το 67% εντός της πρώτης πενταετίας. Δεν προβλεπόταν στην προηγούμενη σύμβαση ελάχιστη επενδυτική υποχρέωση για έργα δημοσίου ενδιαφέροντος, ούτε χρονοδιάγραμμα. </w:t>
      </w:r>
    </w:p>
    <w:p w14:paraId="0980570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Προβλεπόμενα </w:t>
      </w:r>
      <w:r>
        <w:rPr>
          <w:rFonts w:eastAsia="Times New Roman" w:cs="Times New Roman"/>
          <w:szCs w:val="24"/>
        </w:rPr>
        <w:t>έργα σ’ αυτά είναι μία σειρά από έργα που δεν προβλέπονταν στην προηγούμενη σύμβαση και συνοπτικά στην προσφορά εξειδικεύονται σε διάφορα επίπεδα, όπως κύριες εγκαταστάσεις, κέντρο διαλογής ανακυκλώσιμων υλικών κ</w:t>
      </w:r>
      <w:r>
        <w:rPr>
          <w:rFonts w:eastAsia="Times New Roman" w:cs="Times New Roman"/>
          <w:szCs w:val="24"/>
        </w:rPr>
        <w:t>.</w:t>
      </w:r>
      <w:r>
        <w:rPr>
          <w:rFonts w:eastAsia="Times New Roman" w:cs="Times New Roman"/>
          <w:szCs w:val="24"/>
        </w:rPr>
        <w:t xml:space="preserve">λπ., λιμενικά έργα, ανασύσταση δεμάτων και </w:t>
      </w:r>
      <w:r>
        <w:rPr>
          <w:rFonts w:eastAsia="Times New Roman" w:cs="Times New Roman"/>
          <w:szCs w:val="24"/>
        </w:rPr>
        <w:t xml:space="preserve">έργα που προστέθηκαν, το 50% του κόστους μελέτης και κατασκευής του κέντρου διαλογής ανακυκλώσιμων υλικών, αναπαλαίωση, λειτουργία και ανάδειξη διατηρητέων, χώροι στέγασης </w:t>
      </w:r>
      <w:r>
        <w:rPr>
          <w:rFonts w:eastAsia="Times New Roman" w:cs="Times New Roman"/>
          <w:szCs w:val="24"/>
        </w:rPr>
        <w:t>σ</w:t>
      </w:r>
      <w:r>
        <w:rPr>
          <w:rFonts w:eastAsia="Times New Roman" w:cs="Times New Roman"/>
          <w:szCs w:val="24"/>
        </w:rPr>
        <w:t>ωματείου των ΑΜΕΑ, ανάπλαση, αναβάθμιση παραλίας ενός χιλιομέτρου, αθλητικές εγκατα</w:t>
      </w:r>
      <w:r>
        <w:rPr>
          <w:rFonts w:eastAsia="Times New Roman" w:cs="Times New Roman"/>
          <w:szCs w:val="24"/>
        </w:rPr>
        <w:t xml:space="preserve">στάσεις. </w:t>
      </w:r>
    </w:p>
    <w:p w14:paraId="0980570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Επιπλέον στο μητροπολιτικό πάρκο γινόταν μία γενική αναφορά στο </w:t>
      </w:r>
      <w:r>
        <w:rPr>
          <w:rFonts w:eastAsia="Times New Roman" w:cs="Times New Roman"/>
          <w:szCs w:val="24"/>
          <w:lang w:val="en-US"/>
        </w:rPr>
        <w:t>masterplan</w:t>
      </w:r>
      <w:r>
        <w:rPr>
          <w:rFonts w:eastAsia="Times New Roman" w:cs="Times New Roman"/>
          <w:szCs w:val="24"/>
        </w:rPr>
        <w:t xml:space="preserve">, χωρίς εξειδίκευση, χωρίς μεγέθη. Στη νέα σύμβαση είναι πρώτη </w:t>
      </w:r>
      <w:r>
        <w:rPr>
          <w:rFonts w:eastAsia="Times New Roman" w:cs="Times New Roman"/>
          <w:szCs w:val="24"/>
        </w:rPr>
        <w:t xml:space="preserve">η </w:t>
      </w:r>
      <w:r>
        <w:rPr>
          <w:rFonts w:eastAsia="Times New Roman" w:cs="Times New Roman"/>
          <w:szCs w:val="24"/>
        </w:rPr>
        <w:t>χρονική προτεραιότητα της επένδυσης. Τι σημαίνει αυτό; Σημαίνει ότι όλα τα έργα</w:t>
      </w:r>
      <w:r>
        <w:rPr>
          <w:rFonts w:eastAsia="Times New Roman" w:cs="Times New Roman"/>
          <w:szCs w:val="24"/>
        </w:rPr>
        <w:t>,</w:t>
      </w:r>
      <w:r>
        <w:rPr>
          <w:rFonts w:eastAsia="Times New Roman" w:cs="Times New Roman"/>
          <w:szCs w:val="24"/>
        </w:rPr>
        <w:t xml:space="preserve"> θα ξεκινήσουν πρώτα από τη</w:t>
      </w:r>
      <w:r>
        <w:rPr>
          <w:rFonts w:eastAsia="Times New Roman" w:cs="Times New Roman"/>
          <w:szCs w:val="24"/>
        </w:rPr>
        <w:t xml:space="preserve"> δημιουργία αυτού του μεγάλου πάρκου με δένδρα όχι με θαμνώδεις εκτάσεις, αλλά με υψηλή βλάστηση και θα είναι το πρώτο πράγμα που θα γίνει. Είναι πολύ κρίσιμο αυτό και στην αντίληψή μας αλλά και στην κατεύθυνση της επένδυσης. </w:t>
      </w:r>
    </w:p>
    <w:p w14:paraId="0980570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Δεύτερον, ενιαίο</w:t>
      </w:r>
      <w:r>
        <w:rPr>
          <w:rFonts w:eastAsia="Times New Roman" w:cs="Times New Roman"/>
          <w:szCs w:val="24"/>
        </w:rPr>
        <w:t>ς</w:t>
      </w:r>
      <w:r>
        <w:rPr>
          <w:rFonts w:eastAsia="Times New Roman" w:cs="Times New Roman"/>
          <w:szCs w:val="24"/>
        </w:rPr>
        <w:t>, ανοιχτό</w:t>
      </w:r>
      <w:r>
        <w:rPr>
          <w:rFonts w:eastAsia="Times New Roman" w:cs="Times New Roman"/>
          <w:szCs w:val="24"/>
        </w:rPr>
        <w:t>ς</w:t>
      </w:r>
      <w:r>
        <w:rPr>
          <w:rFonts w:eastAsia="Times New Roman" w:cs="Times New Roman"/>
          <w:szCs w:val="24"/>
        </w:rPr>
        <w:t xml:space="preserve"> κ</w:t>
      </w:r>
      <w:r>
        <w:rPr>
          <w:rFonts w:eastAsia="Times New Roman" w:cs="Times New Roman"/>
          <w:szCs w:val="24"/>
        </w:rPr>
        <w:t>αι με ανεμπόδιστη πρόσβαση στο κοινό</w:t>
      </w:r>
      <w:r>
        <w:rPr>
          <w:rFonts w:eastAsia="Times New Roman" w:cs="Times New Roman"/>
          <w:szCs w:val="24"/>
        </w:rPr>
        <w:t>,</w:t>
      </w:r>
      <w:r>
        <w:rPr>
          <w:rFonts w:eastAsia="Times New Roman" w:cs="Times New Roman"/>
          <w:szCs w:val="24"/>
        </w:rPr>
        <w:t xml:space="preserve"> ως αποτέλεσμα</w:t>
      </w:r>
      <w:r>
        <w:rPr>
          <w:rFonts w:eastAsia="Times New Roman" w:cs="Times New Roman"/>
          <w:szCs w:val="24"/>
        </w:rPr>
        <w:t>,</w:t>
      </w:r>
      <w:r>
        <w:rPr>
          <w:rFonts w:eastAsia="Times New Roman" w:cs="Times New Roman"/>
          <w:szCs w:val="24"/>
        </w:rPr>
        <w:t xml:space="preserve"> κοινόχρηστος χώρος. Όχι κλειστή αυλή, όχι κλειστός χώρος, αλλά κοινόχρηστος χώρος έκτασης </w:t>
      </w:r>
      <w:r>
        <w:rPr>
          <w:rFonts w:eastAsia="Times New Roman" w:cs="Times New Roman"/>
          <w:szCs w:val="24"/>
        </w:rPr>
        <w:t xml:space="preserve">δύο χιλιάδων </w:t>
      </w:r>
      <w:r>
        <w:rPr>
          <w:rFonts w:eastAsia="Times New Roman" w:cs="Times New Roman"/>
          <w:szCs w:val="24"/>
        </w:rPr>
        <w:t>τετραγωνικών μέτρων, πλήρως συντηρημένος και φυλασσόμενος με ευθύνη και δαπάνες του αγοραστή. Νέο στ</w:t>
      </w:r>
      <w:r>
        <w:rPr>
          <w:rFonts w:eastAsia="Times New Roman" w:cs="Times New Roman"/>
          <w:szCs w:val="24"/>
        </w:rPr>
        <w:t>οιχείο και αυτό στην επένδυση.</w:t>
      </w:r>
    </w:p>
    <w:p w14:paraId="0980570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Βεβαίως έχουμε δόμηση μικρότερη των </w:t>
      </w:r>
      <w:r>
        <w:rPr>
          <w:rFonts w:eastAsia="Times New Roman" w:cs="Times New Roman"/>
          <w:szCs w:val="24"/>
        </w:rPr>
        <w:t xml:space="preserve">δύο χιλιάδων επτακοσίων </w:t>
      </w:r>
      <w:r>
        <w:rPr>
          <w:rFonts w:eastAsia="Times New Roman" w:cs="Times New Roman"/>
          <w:szCs w:val="24"/>
        </w:rPr>
        <w:t xml:space="preserve">τετραγωνικών μέτρων, αντί της δυνατότητας των </w:t>
      </w:r>
      <w:r>
        <w:rPr>
          <w:rFonts w:eastAsia="Times New Roman" w:cs="Times New Roman"/>
          <w:szCs w:val="24"/>
        </w:rPr>
        <w:t xml:space="preserve">τριών χιλιάδων εξακοσίων </w:t>
      </w:r>
      <w:r>
        <w:rPr>
          <w:rFonts w:eastAsia="Times New Roman" w:cs="Times New Roman"/>
          <w:szCs w:val="24"/>
        </w:rPr>
        <w:t>τετραγωνικών μέτρων, κάλυψη μικρότερη του 15%, ελεύθερο αδόμητο μέτωπο ενός χιλιομέτρου, διατη</w:t>
      </w:r>
      <w:r>
        <w:rPr>
          <w:rFonts w:eastAsia="Times New Roman" w:cs="Times New Roman"/>
          <w:szCs w:val="24"/>
        </w:rPr>
        <w:t xml:space="preserve">ρητέα, κτήρια υπηρεσιών και αθλητικές εγκαταστάσεις που είχαν πεταχτεί έξω από την προηγούμενη σύμβαση. </w:t>
      </w:r>
    </w:p>
    <w:p w14:paraId="0980570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Βεβαίως υπάρχουν παροχές στις παροχές κοινής ωφέλειας. Τα δίκτυα θα παραμείνουν ως έχουν. Συνεπώς κα</w:t>
      </w:r>
      <w:r>
        <w:rPr>
          <w:rFonts w:eastAsia="Times New Roman" w:cs="Times New Roman"/>
          <w:szCs w:val="24"/>
        </w:rPr>
        <w:t>μ</w:t>
      </w:r>
      <w:r>
        <w:rPr>
          <w:rFonts w:eastAsia="Times New Roman" w:cs="Times New Roman"/>
          <w:szCs w:val="24"/>
        </w:rPr>
        <w:t xml:space="preserve">μία υποχρέωση του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κ</w:t>
      </w:r>
      <w:r>
        <w:rPr>
          <w:rFonts w:eastAsia="Times New Roman" w:cs="Times New Roman"/>
          <w:szCs w:val="24"/>
        </w:rPr>
        <w:t xml:space="preserve">αι στις αποζημιώσεις. Ως προς την καθυστέρηση του </w:t>
      </w:r>
      <w:r>
        <w:rPr>
          <w:rFonts w:eastAsia="Times New Roman" w:cs="Times New Roman"/>
          <w:szCs w:val="24"/>
        </w:rPr>
        <w:t>δ</w:t>
      </w:r>
      <w:r>
        <w:rPr>
          <w:rFonts w:eastAsia="Times New Roman" w:cs="Times New Roman"/>
          <w:szCs w:val="24"/>
        </w:rPr>
        <w:t>ημοσίου, κατ</w:t>
      </w:r>
      <w:r>
        <w:rPr>
          <w:rFonts w:eastAsia="Times New Roman" w:cs="Times New Roman"/>
          <w:szCs w:val="24"/>
        </w:rPr>
        <w:t xml:space="preserve">’ </w:t>
      </w:r>
      <w:r>
        <w:rPr>
          <w:rFonts w:eastAsia="Times New Roman" w:cs="Times New Roman"/>
          <w:szCs w:val="24"/>
        </w:rPr>
        <w:t xml:space="preserve">αρχάς θα παρατείνουν τις υποχρεώσεις του επενδυτή σύμφωνα με τα χρονοδιαγράμματα της σύμβασης και κατ’ εξαίρεση θα υπάρχουν αποζημιώσεις και υπό την προϋπόθεση ότι η καθυστέρηση διαρκεί πάνω </w:t>
      </w:r>
      <w:r>
        <w:rPr>
          <w:rFonts w:eastAsia="Times New Roman" w:cs="Times New Roman"/>
          <w:szCs w:val="24"/>
        </w:rPr>
        <w:t xml:space="preserve">από εκατόν δέκα ημέρες. Στην προηγούμενη σύμβαση ήταν στις ενενήντα ημέρες. </w:t>
      </w:r>
    </w:p>
    <w:p w14:paraId="0980570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 συμπέρασμα είναι το εξής: Η αρχική σύμβαση μεταβίβαζε για ενενήντα εννέα χρόνια το 70% της έκτασης και το υπόλοιπο 30% στο διηνεκές, διότι μεταβιβάζεται και η κυριότητα αυτού, </w:t>
      </w:r>
      <w:r>
        <w:rPr>
          <w:rFonts w:eastAsia="Times New Roman" w:cs="Times New Roman"/>
          <w:szCs w:val="24"/>
        </w:rPr>
        <w:t xml:space="preserve">αντί του ποσού του τιμήματος και με αφηρημένη υποχρέωση διατήρησης κάποιων πράσινων χώρων στη βάση ενός </w:t>
      </w:r>
      <w:r>
        <w:rPr>
          <w:rFonts w:eastAsia="Times New Roman" w:cs="Times New Roman"/>
          <w:szCs w:val="24"/>
          <w:lang w:val="en-US"/>
        </w:rPr>
        <w:t>masterplan</w:t>
      </w:r>
      <w:r>
        <w:rPr>
          <w:rFonts w:eastAsia="Times New Roman" w:cs="Times New Roman"/>
          <w:szCs w:val="24"/>
        </w:rPr>
        <w:t xml:space="preserve"> που δεν εξειδικευόταν καθόλου. </w:t>
      </w:r>
    </w:p>
    <w:p w14:paraId="0980570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Με την τροποποιητική σύμβαση το τίμημα για το </w:t>
      </w:r>
      <w:r>
        <w:rPr>
          <w:rFonts w:eastAsia="Times New Roman" w:cs="Times New Roman"/>
          <w:szCs w:val="24"/>
        </w:rPr>
        <w:t>δ</w:t>
      </w:r>
      <w:r>
        <w:rPr>
          <w:rFonts w:eastAsia="Times New Roman" w:cs="Times New Roman"/>
          <w:szCs w:val="24"/>
        </w:rPr>
        <w:t>ημόσιο ανέρχεται περίπου στα 2,5 δισεκατομμύρια, δεδομένων των</w:t>
      </w:r>
      <w:r>
        <w:rPr>
          <w:rFonts w:eastAsia="Times New Roman" w:cs="Times New Roman"/>
          <w:szCs w:val="24"/>
        </w:rPr>
        <w:t xml:space="preserve"> υποχρεωτικών έργων δημόσιας ωφέλειας, εξειδικεύεται κατά το δυνατόν με το </w:t>
      </w:r>
      <w:r>
        <w:rPr>
          <w:rFonts w:eastAsia="Times New Roman" w:cs="Times New Roman"/>
          <w:szCs w:val="24"/>
          <w:lang w:val="en-US"/>
        </w:rPr>
        <w:t>masterplan</w:t>
      </w:r>
      <w:r>
        <w:rPr>
          <w:rFonts w:eastAsia="Times New Roman" w:cs="Times New Roman"/>
          <w:szCs w:val="24"/>
        </w:rPr>
        <w:t>, προχρονολογούνται έργα δημόσιας ωφέλειας, παραμένουν όχι μόνον οι αθλητικοί χώροι αλλά και αθλητικές δραστηριότητες, προστατεύονται αρχαία και διατηρητέα και κυρίως το μ</w:t>
      </w:r>
      <w:r>
        <w:rPr>
          <w:rFonts w:eastAsia="Times New Roman" w:cs="Times New Roman"/>
          <w:szCs w:val="24"/>
        </w:rPr>
        <w:t>ισό γίνεται πάρκο ανοιχτό, δημόσιο, ελεύθερα προσβάσιμο, με ευθύνη της συντήρησης από την πλευρά του επενδυτή.</w:t>
      </w:r>
    </w:p>
    <w:p w14:paraId="0980570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συγκεκριμένο αποτέλεσμα της διαπραγμάτευσης που κάναμε. Όλα τα υπόλοιπα είναι το δεύτερο μέρος της παρέμβασής μου, για το οποίο θα </w:t>
      </w:r>
      <w:r>
        <w:rPr>
          <w:rFonts w:eastAsia="Times New Roman" w:cs="Times New Roman"/>
          <w:szCs w:val="24"/>
        </w:rPr>
        <w:t>σας πω μερικά πράγματα.</w:t>
      </w:r>
    </w:p>
    <w:p w14:paraId="0980570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Κοιτάξτε, κυρίες και κύριοι της Αντιπολίτευσης, έχετε χτυπήσει λάθος πόρτα. Προσπαθείτε να μας κάνετε να πούμε ήμαρτον. Θα παραμείνουμε αμετανόητοι </w:t>
      </w:r>
      <w:r>
        <w:rPr>
          <w:rFonts w:eastAsia="Times New Roman" w:cs="Times New Roman"/>
          <w:szCs w:val="24"/>
        </w:rPr>
        <w:t>Ξ</w:t>
      </w:r>
      <w:r>
        <w:rPr>
          <w:rFonts w:eastAsia="Times New Roman" w:cs="Times New Roman"/>
          <w:szCs w:val="24"/>
        </w:rPr>
        <w:t>έρετε σε τι; Στην υπεράσπιση του δημόσιου συμφέροντος, στην προσπάθεια μέσα από δύσ</w:t>
      </w:r>
      <w:r>
        <w:rPr>
          <w:rFonts w:eastAsia="Times New Roman" w:cs="Times New Roman"/>
          <w:szCs w:val="24"/>
        </w:rPr>
        <w:t xml:space="preserve">κολες συνθήκες μιας ασφυκτικής κατάστασης, όχι μόνο στη χώρα μας αλλά και στην Ευρώπη και στον κόσμο, με έναν έντιμο και αγωνιώδη τρόπο να προχωρήσουμε το εγχείρημά μας με συμβιβασμούς, με υποχωρήσεις, με ήττες. Το ξέρουμε και έχουμε πλήρη επίγνωση. </w:t>
      </w:r>
    </w:p>
    <w:p w14:paraId="0980570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δεν είστε ούτε σε θέση και ούτε πολύ περισσότερο μπορείτε να απαξιώσετε τους Βουλευτές μας, να απαξιώσετε το εγχείρημά μας, να απαξιώσετε το κόμμα μας. Ποιοι; Εσείς; Εσείς που επί των ημερών σας καταστρέψατε το 1/3 του πλούτου της χώρας και που επί των ημε</w:t>
      </w:r>
      <w:r>
        <w:rPr>
          <w:rFonts w:eastAsia="Times New Roman" w:cs="Times New Roman"/>
          <w:szCs w:val="24"/>
        </w:rPr>
        <w:t xml:space="preserve">ρών σας η ανεργία εκτινάχθηκε στο 28%; Εσείς που είστε υποστηρικτές της ανομίας είκοσι επτά χρόνων; Εσείς που ανδρωθήκατε με το πελατειακό κράτος, τις υποσχέσεις, τις μίζες; Εσείς που κουβαλούσατε -κάποιοι από εσάς- στα ταμεία τους δώρα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Π</w:t>
      </w:r>
      <w:r>
        <w:rPr>
          <w:rFonts w:eastAsia="Times New Roman" w:cs="Times New Roman"/>
          <w:szCs w:val="24"/>
        </w:rPr>
        <w:t>οιοι; Εσείς που ταυτίζεστε και με λύσσα υποστηρίζετε τα συμφέροντα των πιο ακραίων κρατικοδίαιτων, παρασιτικών ελίτ, που έκαναν υπερκέρδη και φιγουράρουν στις λίστες της φοροδιαφυγής; Εσείς που στηρίζετε την ατζέντα της ακροδεξιάς, υπονομεύοντας τη στάση τ</w:t>
      </w:r>
      <w:r>
        <w:rPr>
          <w:rFonts w:eastAsia="Times New Roman" w:cs="Times New Roman"/>
          <w:szCs w:val="24"/>
        </w:rPr>
        <w:t>ης χώρας μας και του λαού μας, στάση αλληλεγγύης, στάση δημοκρατίας, απέναντι σε ένα τεράστιο πρόβλημα, όπως είναι το προσφυγικό πρόβλημα;</w:t>
      </w:r>
    </w:p>
    <w:p w14:paraId="0980570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έσα σε όλο αυτό πρέπει να σκεφτεί κανείς</w:t>
      </w:r>
      <w:r>
        <w:rPr>
          <w:rFonts w:eastAsia="Times New Roman" w:cs="Times New Roman"/>
          <w:szCs w:val="24"/>
        </w:rPr>
        <w:t>,</w:t>
      </w:r>
      <w:r>
        <w:rPr>
          <w:rFonts w:eastAsia="Times New Roman" w:cs="Times New Roman"/>
          <w:szCs w:val="24"/>
        </w:rPr>
        <w:t xml:space="preserve"> γιατί τώρα σας έπιασε τόσο πολύ μεγάλος πόνος, μα τόσο πολύ μεγάλος πόνος </w:t>
      </w:r>
      <w:r>
        <w:rPr>
          <w:rFonts w:eastAsia="Times New Roman" w:cs="Times New Roman"/>
          <w:szCs w:val="24"/>
        </w:rPr>
        <w:t xml:space="preserve">για να τελειώσετε –λέει- μέσα σε μία συνεδρίαση, μέσα σε μια διαδικασία με τις ιδέες της Αριστεράς. </w:t>
      </w:r>
      <w:r>
        <w:rPr>
          <w:rFonts w:eastAsia="Times New Roman" w:cs="Times New Roman"/>
          <w:szCs w:val="24"/>
        </w:rPr>
        <w:t>Μ</w:t>
      </w:r>
      <w:r>
        <w:rPr>
          <w:rFonts w:eastAsia="Times New Roman" w:cs="Times New Roman"/>
          <w:szCs w:val="24"/>
        </w:rPr>
        <w:t xml:space="preserve">έσα σε αυτό δεν διστάζετε να λέτε πολλά ψέματα. </w:t>
      </w:r>
    </w:p>
    <w:p w14:paraId="0980570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Λέω μερικά παραδείγματα. Τριάντα χρόνια ήταν ο κ. Δραγασάκης στην </w:t>
      </w:r>
      <w:r>
        <w:rPr>
          <w:rFonts w:eastAsia="Times New Roman" w:cs="Times New Roman"/>
          <w:szCs w:val="24"/>
        </w:rPr>
        <w:t xml:space="preserve">Τράπεζα </w:t>
      </w:r>
      <w:r>
        <w:rPr>
          <w:rFonts w:eastAsia="Times New Roman" w:cs="Times New Roman"/>
          <w:szCs w:val="24"/>
        </w:rPr>
        <w:t>Α</w:t>
      </w:r>
      <w:r>
        <w:rPr>
          <w:rFonts w:eastAsia="Times New Roman" w:cs="Times New Roman"/>
          <w:szCs w:val="24"/>
        </w:rPr>
        <w:t>ττικής</w:t>
      </w:r>
      <w:r>
        <w:rPr>
          <w:rFonts w:eastAsia="Times New Roman" w:cs="Times New Roman"/>
          <w:szCs w:val="24"/>
        </w:rPr>
        <w:t>; Πώς τολμάτε και τα λέτε</w:t>
      </w:r>
      <w:r>
        <w:rPr>
          <w:rFonts w:eastAsia="Times New Roman" w:cs="Times New Roman"/>
          <w:szCs w:val="24"/>
        </w:rPr>
        <w:t xml:space="preserve"> αυτά; </w:t>
      </w:r>
    </w:p>
    <w:p w14:paraId="0980570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Δεύτερον, θα πείτε τίποτα για τα 13 εκατομμύρια που πήρατε από την </w:t>
      </w:r>
      <w:r>
        <w:rPr>
          <w:rFonts w:eastAsia="Times New Roman" w:cs="Times New Roman"/>
          <w:szCs w:val="24"/>
        </w:rPr>
        <w:t>Τράπεζα Αττικής</w:t>
      </w:r>
      <w:r>
        <w:rPr>
          <w:rFonts w:eastAsia="Times New Roman" w:cs="Times New Roman"/>
          <w:szCs w:val="24"/>
        </w:rPr>
        <w:t xml:space="preserve">, ΠΑΣΟΚ και Νέα Δημοκρατία, δάνεια για τα κόμματά σας; </w:t>
      </w:r>
    </w:p>
    <w:p w14:paraId="0980570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Τρίτον, λάβρος υπερασπιστής ο κ. Λοβέρδος των καναλαρχών. Άκουσε, και αν δεν άκουσε, διάβασε τίποτε από τα Πρα</w:t>
      </w:r>
      <w:r>
        <w:rPr>
          <w:rFonts w:eastAsia="Times New Roman" w:cs="Times New Roman"/>
          <w:szCs w:val="24"/>
        </w:rPr>
        <w:t xml:space="preserve">κτικά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Εμείς είπαμε για αέρα; Εμείς είπαμε για γκρίζο τοπίο; Δεν ακούγεται τίποτα και δεν έγινε τίποτα απολύτως; </w:t>
      </w:r>
    </w:p>
    <w:p w14:paraId="0980570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Είκοσι επτά χιλιάδες προσλήψεις, 450 εκατομμύρια. Κύριε συνάδελφε, πατήστε σας παρακαλώ το </w:t>
      </w:r>
      <w:r w:rsidRPr="00A445DE">
        <w:t>www.apografi.com/gr</w:t>
      </w:r>
      <w:r>
        <w:rPr>
          <w:rFonts w:eastAsia="Times New Roman" w:cs="Times New Roman"/>
          <w:b/>
          <w:szCs w:val="24"/>
        </w:rPr>
        <w:t>.</w:t>
      </w:r>
      <w:r>
        <w:rPr>
          <w:rFonts w:eastAsia="Times New Roman" w:cs="Times New Roman"/>
          <w:szCs w:val="24"/>
        </w:rPr>
        <w:t xml:space="preserve"> Εκεί θα βρείτε τα πραγματικά στοιχεία. Ξέρετε τι λένε τα πραγματικά στοιχεία; Τρεις χιλιάδες προσλήψεις για φέτος με το ΑΣΕΠ. Δεν υπάρχουν αυτά. Αυτά που λέτε είναι απογραφή της ΕΛΣΤΑΤ, που περιλαμβάνει τρίμηνα, οκτάμηνα και διάφορα τέτοια πράγματα. Δεν ε</w:t>
      </w:r>
      <w:r>
        <w:rPr>
          <w:rFonts w:eastAsia="Times New Roman" w:cs="Times New Roman"/>
          <w:szCs w:val="24"/>
        </w:rPr>
        <w:t>ίναι προσλήψεις στο δημόσιο.</w:t>
      </w:r>
    </w:p>
    <w:p w14:paraId="0980570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ήθελα να πω κάτι ακόμη, επειδή άκουσα ένα πράγμα, το οποίο μας είναι πολύ συμβολικό και γι’ αυτό θέλω να το πω, ότι ανοίγουμε ξανά την Αμυγδαλέζα. Γιατί ανοίγουμε ξανά την Αμυγδαλέζα; Ξέρετε; Έχετε δει πώς είναι σήμερα η Αμυ</w:t>
      </w:r>
      <w:r>
        <w:rPr>
          <w:rFonts w:eastAsia="Times New Roman" w:cs="Times New Roman"/>
          <w:szCs w:val="24"/>
        </w:rPr>
        <w:t xml:space="preserve">γδαλέζα; Εκεί, λοιπόν, θα πάνε άνθρωποι, οι οποίοι θέλουν εθελοντικά να επιστρέψουν στην πατρίδα τους. </w:t>
      </w:r>
      <w:r>
        <w:rPr>
          <w:rFonts w:eastAsia="Times New Roman" w:cs="Times New Roman"/>
          <w:szCs w:val="24"/>
        </w:rPr>
        <w:t>Κ</w:t>
      </w:r>
      <w:r>
        <w:rPr>
          <w:rFonts w:eastAsia="Times New Roman" w:cs="Times New Roman"/>
          <w:szCs w:val="24"/>
        </w:rPr>
        <w:t>άνουμε μεγάλη προσπάθεια να είναι αξιοπρεπείς οι συνθήκες. Ναι έχουμε δυσκολίες, έχουμε προβλήματα. Το δεχόμαστε και δεν πανηγυρίζουμε.</w:t>
      </w:r>
    </w:p>
    <w:p w14:paraId="0980571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w:t>
      </w:r>
      <w:r>
        <w:rPr>
          <w:rFonts w:eastAsia="Times New Roman" w:cs="Times New Roman"/>
          <w:b/>
          <w:szCs w:val="24"/>
        </w:rPr>
        <w:t xml:space="preserve">ΓΕΩΡΓΙΑΔΗΣ: </w:t>
      </w:r>
      <w:r>
        <w:rPr>
          <w:rFonts w:eastAsia="Times New Roman" w:cs="Times New Roman"/>
          <w:szCs w:val="24"/>
        </w:rPr>
        <w:t>Πανηγυρίζετε!</w:t>
      </w:r>
    </w:p>
    <w:p w14:paraId="0980571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Όχι, καθόλου δεν πανηγυρίζουμε και ούτε μιλάμε</w:t>
      </w:r>
      <w:r>
        <w:rPr>
          <w:rFonts w:eastAsia="Times New Roman" w:cs="Times New Roman"/>
          <w:szCs w:val="24"/>
        </w:rPr>
        <w:t>.</w:t>
      </w:r>
    </w:p>
    <w:p w14:paraId="0980571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Μαντά, ολοκληρώστε.</w:t>
      </w:r>
    </w:p>
    <w:p w14:paraId="0980571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 Με διέκοψαν, όμως.</w:t>
      </w:r>
    </w:p>
    <w:p w14:paraId="0980571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Ξαναλέω</w:t>
      </w:r>
      <w:r>
        <w:rPr>
          <w:rFonts w:eastAsia="Times New Roman" w:cs="Times New Roman"/>
          <w:szCs w:val="24"/>
        </w:rPr>
        <w:t>.</w:t>
      </w:r>
      <w:r>
        <w:rPr>
          <w:rFonts w:eastAsia="Times New Roman" w:cs="Times New Roman"/>
          <w:szCs w:val="24"/>
        </w:rPr>
        <w:t xml:space="preserve"> Δεν πανηγυρίζουμε. Έχουμε συνείδηση</w:t>
      </w:r>
      <w:r>
        <w:rPr>
          <w:rFonts w:eastAsia="Times New Roman" w:cs="Times New Roman"/>
          <w:szCs w:val="24"/>
        </w:rPr>
        <w:t xml:space="preserve"> των προβλημάτων. Έχουμε συνείδηση των δυσκολιών. Προσπαθούμε σε πολύ δύσκολες συνθήκες. Κάνουμε λάθη; Ναι, κάνουμε. Αλλά όχι και έτσι!</w:t>
      </w:r>
    </w:p>
    <w:p w14:paraId="0980571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τελευταία ανάλυση</w:t>
      </w:r>
      <w:r>
        <w:rPr>
          <w:rFonts w:eastAsia="Times New Roman" w:cs="Times New Roman"/>
          <w:szCs w:val="24"/>
        </w:rPr>
        <w:t xml:space="preserve"> κοιτάξτε: Εμείς είμαστε αποφασισμένοι αυτόν τον αγώνα, με πάρα πολλές δυσκολίες, να τον δώσουμε μέχρι το τέλος. Θα περιμένετε πάρα πολύ καιρό σε αυτά τα έδρανα. </w:t>
      </w:r>
    </w:p>
    <w:p w14:paraId="0980571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9805717"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80571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w:t>
      </w:r>
      <w:r>
        <w:rPr>
          <w:rFonts w:eastAsia="Times New Roman" w:cs="Times New Roman"/>
          <w:b/>
          <w:szCs w:val="24"/>
        </w:rPr>
        <w:t xml:space="preserve">ης): </w:t>
      </w:r>
      <w:r>
        <w:rPr>
          <w:rFonts w:eastAsia="Times New Roman" w:cs="Times New Roman"/>
          <w:szCs w:val="24"/>
        </w:rPr>
        <w:t>Ευχαριστούμε τον κ. Μαντά. Με τον κ. Μαντά ολοκληρώθηκε και ο κύκλος των παρεμβάσεων εκ μέρους των Κοινοβουλευτικών Εκπροσώπων των κομμάτων.</w:t>
      </w:r>
    </w:p>
    <w:p w14:paraId="0980571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μπορώ να έχω τον λόγο;</w:t>
      </w:r>
    </w:p>
    <w:p w14:paraId="0980571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κύριε Αμυρά, </w:t>
      </w:r>
      <w:r>
        <w:rPr>
          <w:rFonts w:eastAsia="Times New Roman" w:cs="Times New Roman"/>
          <w:szCs w:val="24"/>
        </w:rPr>
        <w:t xml:space="preserve">τι θέλετε; </w:t>
      </w:r>
    </w:p>
    <w:p w14:paraId="0980571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επειδή ο αγαπητός συνάδελφος αναφέρθηκε σε μένα, έστω και φωτογραφίζοντάς με για τα στοιχεία των προσλήψεων στο </w:t>
      </w:r>
      <w:r>
        <w:rPr>
          <w:rFonts w:eastAsia="Times New Roman" w:cs="Times New Roman"/>
          <w:szCs w:val="24"/>
        </w:rPr>
        <w:t>δ</w:t>
      </w:r>
      <w:r>
        <w:rPr>
          <w:rFonts w:eastAsia="Times New Roman" w:cs="Times New Roman"/>
          <w:szCs w:val="24"/>
        </w:rPr>
        <w:t>ημόσιο είκοσι επτά χιλιάδων πεντακοσίων ανθρώπων από πέρυσι τον Ιούλιο του 2014 μέχρι…</w:t>
      </w:r>
    </w:p>
    <w:p w14:paraId="0980571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Γεώργιος Λαμπρούλης):</w:t>
      </w:r>
      <w:r>
        <w:rPr>
          <w:rFonts w:eastAsia="Times New Roman" w:cs="Times New Roman"/>
          <w:szCs w:val="24"/>
        </w:rPr>
        <w:t xml:space="preserve"> Θέλετε να κάνετε κάποια διευκρίνιση επ’ αυτού; </w:t>
      </w:r>
    </w:p>
    <w:p w14:paraId="0980571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θα ήθελα να κάνω μια διευκρίνιση. </w:t>
      </w:r>
    </w:p>
    <w:p w14:paraId="0980571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ακούμε. Για ένα λεπτό, όμως, κύριε Αμυρά.</w:t>
      </w:r>
    </w:p>
    <w:p w14:paraId="0980571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Βεβαίως, κύριε Πρόεδρε.</w:t>
      </w:r>
    </w:p>
    <w:p w14:paraId="0980572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Πρώτον, </w:t>
      </w:r>
      <w:r>
        <w:rPr>
          <w:rFonts w:eastAsia="Times New Roman" w:cs="Times New Roman"/>
          <w:szCs w:val="24"/>
        </w:rPr>
        <w:t xml:space="preserve">αγαπητέ κύριε Μαντά, μπείτε τώρα -όπως κάναμε κι εμείς- στο </w:t>
      </w:r>
      <w:r w:rsidRPr="00A445DE">
        <w:t>www.apografi.com.gr</w:t>
      </w:r>
      <w:r>
        <w:rPr>
          <w:rFonts w:eastAsia="Times New Roman" w:cs="Times New Roman"/>
          <w:szCs w:val="24"/>
        </w:rPr>
        <w:t>. Τι θα βγει; «</w:t>
      </w:r>
      <w:r>
        <w:rPr>
          <w:rFonts w:eastAsia="Times New Roman" w:cs="Times New Roman"/>
          <w:szCs w:val="24"/>
          <w:lang w:val="en-US"/>
        </w:rPr>
        <w:t>Server</w:t>
      </w:r>
      <w:r>
        <w:rPr>
          <w:rFonts w:eastAsia="Times New Roman" w:cs="Times New Roman"/>
          <w:szCs w:val="24"/>
        </w:rPr>
        <w:t xml:space="preserve"> </w:t>
      </w:r>
      <w:r>
        <w:rPr>
          <w:rFonts w:eastAsia="Times New Roman" w:cs="Times New Roman"/>
          <w:szCs w:val="24"/>
          <w:lang w:val="en-US"/>
        </w:rPr>
        <w:t>not</w:t>
      </w:r>
      <w:r>
        <w:rPr>
          <w:rFonts w:eastAsia="Times New Roman" w:cs="Times New Roman"/>
          <w:szCs w:val="24"/>
        </w:rPr>
        <w:t xml:space="preserve"> </w:t>
      </w:r>
      <w:r>
        <w:rPr>
          <w:rFonts w:eastAsia="Times New Roman" w:cs="Times New Roman"/>
          <w:szCs w:val="24"/>
          <w:lang w:val="en-US"/>
        </w:rPr>
        <w:t>found</w:t>
      </w:r>
      <w:r>
        <w:rPr>
          <w:rFonts w:eastAsia="Times New Roman" w:cs="Times New Roman"/>
          <w:szCs w:val="24"/>
        </w:rPr>
        <w:t>». Δύο συμπεράσματα βγάζει κανείς: Ή δεν έχετε διορίσει κανέναν, οπότε δεν ανεβάζουν κανέναν ή και αυτό το κομμάτι δεν λειτουργεί καθόλου καλά, δη</w:t>
      </w:r>
      <w:r>
        <w:rPr>
          <w:rFonts w:eastAsia="Times New Roman" w:cs="Times New Roman"/>
          <w:szCs w:val="24"/>
        </w:rPr>
        <w:t xml:space="preserve">λαδή, στην ηλεκτρονική διακυβέρνηση τα έχετε κάνει μούσκεμα. </w:t>
      </w:r>
    </w:p>
    <w:p w14:paraId="0980572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Όμως εμείς ως Ποτάμι και όλοι οι Βουλευτές, καταθέσαμε ερωτήσεις</w:t>
      </w:r>
      <w:r>
        <w:rPr>
          <w:rFonts w:eastAsia="Times New Roman" w:cs="Times New Roman"/>
          <w:szCs w:val="24"/>
        </w:rPr>
        <w:t>,</w:t>
      </w:r>
      <w:r>
        <w:rPr>
          <w:rFonts w:eastAsia="Times New Roman" w:cs="Times New Roman"/>
          <w:szCs w:val="24"/>
        </w:rPr>
        <w:t xml:space="preserve"> ζητώντας τους διορισμούς, τις προσλήψεις διαφόρων τύπων εργαζομένων -μετακλητών, μη, κ.λπ.- στα Υπουργεία, ανά Υπουργείο. </w:t>
      </w:r>
    </w:p>
    <w:p w14:paraId="0980572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Συλλέγοντας, λοιπόν, αγαπητέ κύριε συνάδελφε, όλα αυτά τα στοιχεία, θα δείτε ότι είκοσι επτά χιλιάδες πεντακόσιοι άνθρωποι</w:t>
      </w:r>
      <w:r>
        <w:rPr>
          <w:rFonts w:eastAsia="Times New Roman" w:cs="Times New Roman"/>
          <w:szCs w:val="24"/>
        </w:rPr>
        <w:t>,</w:t>
      </w:r>
      <w:r>
        <w:rPr>
          <w:rFonts w:eastAsia="Times New Roman" w:cs="Times New Roman"/>
          <w:szCs w:val="24"/>
        </w:rPr>
        <w:t xml:space="preserve"> έχουν περάσει το κατώφλι του </w:t>
      </w:r>
      <w:r>
        <w:rPr>
          <w:rFonts w:eastAsia="Times New Roman" w:cs="Times New Roman"/>
          <w:szCs w:val="24"/>
        </w:rPr>
        <w:t>δ</w:t>
      </w:r>
      <w:r>
        <w:rPr>
          <w:rFonts w:eastAsia="Times New Roman" w:cs="Times New Roman"/>
          <w:szCs w:val="24"/>
        </w:rPr>
        <w:t>ημοσίου. Μας είπατε τώρα εσείς «όχι, δεν τους διορίσαμε, είναι τρίμηνοι, εξάμηνοι, εννιάμηνοι». Αυτό κ</w:t>
      </w:r>
      <w:r>
        <w:rPr>
          <w:rFonts w:eastAsia="Times New Roman" w:cs="Times New Roman"/>
          <w:szCs w:val="24"/>
        </w:rPr>
        <w:t xml:space="preserve">άνει τη διαφορά; </w:t>
      </w:r>
    </w:p>
    <w:p w14:paraId="0980572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Καταλήγω, κύριε Πρόεδρε, λέγοντας ότι…</w:t>
      </w:r>
    </w:p>
    <w:p w14:paraId="0980572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Αμυρά, νομίζω ότι απαντήσατε…</w:t>
      </w:r>
    </w:p>
    <w:p w14:paraId="0980572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…αυτός ο μικρός «στρατός» των είκοσι επτά χιλιάδων πεντακοσίων εργαζομένων στο </w:t>
      </w:r>
      <w:r>
        <w:rPr>
          <w:rFonts w:eastAsia="Times New Roman" w:cs="Times New Roman"/>
          <w:szCs w:val="24"/>
        </w:rPr>
        <w:t>δ</w:t>
      </w:r>
      <w:r>
        <w:rPr>
          <w:rFonts w:eastAsia="Times New Roman" w:cs="Times New Roman"/>
          <w:szCs w:val="24"/>
        </w:rPr>
        <w:t>ημόσιο έξω από το ΑΣΕΠ</w:t>
      </w:r>
      <w:r>
        <w:rPr>
          <w:rFonts w:eastAsia="Times New Roman" w:cs="Times New Roman"/>
          <w:szCs w:val="24"/>
        </w:rPr>
        <w:t>,</w:t>
      </w:r>
      <w:r>
        <w:rPr>
          <w:rFonts w:eastAsia="Times New Roman" w:cs="Times New Roman"/>
          <w:szCs w:val="24"/>
        </w:rPr>
        <w:t xml:space="preserve"> κοστίζει</w:t>
      </w:r>
      <w:r>
        <w:rPr>
          <w:rFonts w:eastAsia="Times New Roman" w:cs="Times New Roman"/>
          <w:szCs w:val="24"/>
        </w:rPr>
        <w:t xml:space="preserve"> περίπου 650 εκατομμύρια ευρώ τον χρόνο στους Έλληνες φορολογούμενους.</w:t>
      </w:r>
    </w:p>
    <w:p w14:paraId="0980572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80572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0980572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w:t>
      </w:r>
      <w:r>
        <w:rPr>
          <w:rFonts w:eastAsia="Times New Roman" w:cs="Times New Roman"/>
          <w:b/>
          <w:szCs w:val="24"/>
        </w:rPr>
        <w:t>(Υπουργός Οικονομικών):</w:t>
      </w:r>
      <w:r>
        <w:rPr>
          <w:rFonts w:eastAsia="Times New Roman" w:cs="Times New Roman"/>
          <w:szCs w:val="24"/>
        </w:rPr>
        <w:t xml:space="preserve"> Κύριε Πρόεδρε, θα ήθελα τον λόγο για πέντε δευτερόλεπτα.</w:t>
      </w:r>
    </w:p>
    <w:p w14:paraId="0980572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w:t>
      </w:r>
      <w:r>
        <w:rPr>
          <w:rFonts w:eastAsia="Times New Roman" w:cs="Times New Roman"/>
          <w:b/>
          <w:szCs w:val="24"/>
        </w:rPr>
        <w:t>μπρούλης):</w:t>
      </w:r>
      <w:r>
        <w:rPr>
          <w:rFonts w:eastAsia="Times New Roman" w:cs="Times New Roman"/>
          <w:szCs w:val="24"/>
        </w:rPr>
        <w:t xml:space="preserve"> Κύριε Υπουργέ, θέλετε να απαντήσετε στον κ</w:t>
      </w:r>
      <w:r>
        <w:rPr>
          <w:rFonts w:eastAsia="Times New Roman" w:cs="Times New Roman"/>
          <w:szCs w:val="24"/>
        </w:rPr>
        <w:t>.</w:t>
      </w:r>
      <w:r>
        <w:rPr>
          <w:rFonts w:eastAsia="Times New Roman" w:cs="Times New Roman"/>
          <w:szCs w:val="24"/>
        </w:rPr>
        <w:t xml:space="preserve"> Αμυρά; </w:t>
      </w:r>
    </w:p>
    <w:p w14:paraId="0980572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w:t>
      </w:r>
      <w:r>
        <w:rPr>
          <w:rFonts w:eastAsia="Times New Roman" w:cs="Times New Roman"/>
          <w:b/>
          <w:szCs w:val="24"/>
        </w:rPr>
        <w:t>(Υπουργός Οικονομικών):</w:t>
      </w:r>
      <w:r>
        <w:rPr>
          <w:rFonts w:eastAsia="Times New Roman" w:cs="Times New Roman"/>
          <w:szCs w:val="24"/>
        </w:rPr>
        <w:t xml:space="preserve"> Ναι, κύριε Πρόεδρε. Πέντε δευτερόλεπτα θέλω.</w:t>
      </w:r>
    </w:p>
    <w:p w14:paraId="0980572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έχετε τον λόγο για ένα λεπτό.</w:t>
      </w:r>
    </w:p>
    <w:p w14:paraId="0980572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w:t>
      </w:r>
      <w:r>
        <w:rPr>
          <w:rFonts w:eastAsia="Times New Roman" w:cs="Times New Roman"/>
          <w:b/>
          <w:szCs w:val="24"/>
        </w:rPr>
        <w:t xml:space="preserve">(Υπουργός </w:t>
      </w:r>
      <w:r>
        <w:rPr>
          <w:rFonts w:eastAsia="Times New Roman" w:cs="Times New Roman"/>
          <w:b/>
          <w:szCs w:val="24"/>
        </w:rPr>
        <w:t>Οικονομικών):</w:t>
      </w:r>
      <w:r>
        <w:rPr>
          <w:rFonts w:eastAsia="Times New Roman" w:cs="Times New Roman"/>
          <w:szCs w:val="24"/>
        </w:rPr>
        <w:t xml:space="preserve"> Ο συνεργάτης μου είναι στη διάθεση τη δική σας και όλης της Κοινοβουλευτικής σας Ομάδας</w:t>
      </w:r>
      <w:r>
        <w:rPr>
          <w:rFonts w:eastAsia="Times New Roman" w:cs="Times New Roman"/>
          <w:szCs w:val="24"/>
        </w:rPr>
        <w:t>,</w:t>
      </w:r>
      <w:r>
        <w:rPr>
          <w:rFonts w:eastAsia="Times New Roman" w:cs="Times New Roman"/>
          <w:szCs w:val="24"/>
        </w:rPr>
        <w:t xml:space="preserve"> για το πώς χειρίζεται το ίντερνετ, διότι μόλις μπήκαμε εμείς.</w:t>
      </w:r>
    </w:p>
    <w:p w14:paraId="0980572D" w14:textId="77777777" w:rsidR="00BA128F" w:rsidRDefault="00BF6BD8">
      <w:pPr>
        <w:spacing w:after="0" w:line="600" w:lineRule="auto"/>
        <w:ind w:left="720"/>
        <w:rPr>
          <w:rFonts w:eastAsia="Times New Roman" w:cs="Times New Roman"/>
          <w:szCs w:val="24"/>
        </w:rPr>
      </w:pPr>
      <w:r>
        <w:rPr>
          <w:rFonts w:eastAsia="Times New Roman" w:cs="Times New Roman"/>
          <w:szCs w:val="24"/>
        </w:rPr>
        <w:t xml:space="preserve">Ευχαριστώ. </w:t>
      </w:r>
    </w:p>
    <w:p w14:paraId="0980572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Υπουργέ. </w:t>
      </w:r>
    </w:p>
    <w:p w14:paraId="0980572F" w14:textId="77777777" w:rsidR="00BA128F" w:rsidRDefault="00BF6BD8">
      <w:pPr>
        <w:spacing w:after="0" w:line="600" w:lineRule="auto"/>
        <w:ind w:left="720"/>
        <w:jc w:val="center"/>
        <w:rPr>
          <w:rFonts w:eastAsia="Times New Roman" w:cs="Times New Roman"/>
          <w:szCs w:val="24"/>
        </w:rPr>
      </w:pPr>
      <w:r>
        <w:rPr>
          <w:rFonts w:eastAsia="Times New Roman" w:cs="Times New Roman"/>
          <w:szCs w:val="24"/>
        </w:rPr>
        <w:t xml:space="preserve">(Θόρυβος από την </w:t>
      </w:r>
      <w:r>
        <w:rPr>
          <w:rFonts w:eastAsia="Times New Roman" w:cs="Times New Roman"/>
          <w:szCs w:val="24"/>
        </w:rPr>
        <w:t>πτέρυγα του Ποταμιού)</w:t>
      </w:r>
    </w:p>
    <w:p w14:paraId="09805730" w14:textId="77777777" w:rsidR="00BA128F" w:rsidRDefault="00BF6BD8">
      <w:pPr>
        <w:spacing w:after="0" w:line="600" w:lineRule="auto"/>
        <w:ind w:left="720"/>
        <w:rPr>
          <w:rFonts w:eastAsia="Times New Roman" w:cs="Times New Roman"/>
          <w:szCs w:val="24"/>
        </w:rPr>
      </w:pPr>
      <w:r>
        <w:rPr>
          <w:rFonts w:eastAsia="Times New Roman" w:cs="Times New Roman"/>
          <w:szCs w:val="24"/>
        </w:rPr>
        <w:t>Παρακαλώ, ησυχία! Παρακαλώ, κύριε Αμυρά, κάντε ησυχία!</w:t>
      </w:r>
    </w:p>
    <w:p w14:paraId="0980573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Θα ξεκινήσουμε με τις δευτερολογίες των εισηγητών και των ειδικών αγορητών. </w:t>
      </w:r>
    </w:p>
    <w:p w14:paraId="0980573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Κύριε Ουρσουζίδη, έχετε τον λόγο για τέσσερα λεπτά.</w:t>
      </w:r>
    </w:p>
    <w:p w14:paraId="0980573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Ευχαριστώ πολύ, κύριε Πρόεδρ</w:t>
      </w:r>
      <w:r>
        <w:rPr>
          <w:rFonts w:eastAsia="Times New Roman" w:cs="Times New Roman"/>
          <w:szCs w:val="24"/>
        </w:rPr>
        <w:t>ε.</w:t>
      </w:r>
    </w:p>
    <w:p w14:paraId="0980573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Πρώτα απ’ όλα θέλω να ευχαριστήσω όλη την ειδική ομάδα που ασχολήθηκε με το θέμα</w:t>
      </w:r>
      <w:r>
        <w:rPr>
          <w:rFonts w:eastAsia="Times New Roman" w:cs="Times New Roman"/>
          <w:szCs w:val="24"/>
        </w:rPr>
        <w:t>,</w:t>
      </w:r>
      <w:r>
        <w:rPr>
          <w:rFonts w:eastAsia="Times New Roman" w:cs="Times New Roman"/>
          <w:szCs w:val="24"/>
        </w:rPr>
        <w:t xml:space="preserve"> που αφορά στη σύμβαση και τους ειδικούς που ασχολήθηκαν με τα διάφορα νομικά ζητήματα, έτσι ώστε εγώ σήμερα να μπορέσω να παρουσιάσω τη σύμβαση με τέτοιον τρόπο</w:t>
      </w:r>
      <w:r>
        <w:rPr>
          <w:rFonts w:eastAsia="Times New Roman" w:cs="Times New Roman"/>
          <w:szCs w:val="24"/>
        </w:rPr>
        <w:t>,</w:t>
      </w:r>
      <w:r>
        <w:rPr>
          <w:rFonts w:eastAsia="Times New Roman" w:cs="Times New Roman"/>
          <w:szCs w:val="24"/>
        </w:rPr>
        <w:t xml:space="preserve"> που αφ</w:t>
      </w:r>
      <w:r>
        <w:rPr>
          <w:rFonts w:eastAsia="Times New Roman" w:cs="Times New Roman"/>
          <w:szCs w:val="24"/>
        </w:rPr>
        <w:t xml:space="preserve">’ </w:t>
      </w:r>
      <w:r>
        <w:rPr>
          <w:rFonts w:eastAsia="Times New Roman" w:cs="Times New Roman"/>
          <w:szCs w:val="24"/>
        </w:rPr>
        <w:t>ε</w:t>
      </w:r>
      <w:r>
        <w:rPr>
          <w:rFonts w:eastAsia="Times New Roman" w:cs="Times New Roman"/>
          <w:szCs w:val="24"/>
        </w:rPr>
        <w:t>νός μεν, να είναι κατανοητή στους πολίτες, αφ</w:t>
      </w:r>
      <w:r>
        <w:rPr>
          <w:rFonts w:eastAsia="Times New Roman" w:cs="Times New Roman"/>
          <w:szCs w:val="24"/>
        </w:rPr>
        <w:t xml:space="preserve">’ </w:t>
      </w:r>
      <w:r>
        <w:rPr>
          <w:rFonts w:eastAsia="Times New Roman" w:cs="Times New Roman"/>
          <w:szCs w:val="24"/>
        </w:rPr>
        <w:t>ετέρου, να είμαι όσο το δυνατόν πιο ωφέλιμος απέναντι στον επιδιωκόμενο στόχο, που είναι η αξιοποίηση του ακινήτου</w:t>
      </w:r>
      <w:r>
        <w:rPr>
          <w:rFonts w:eastAsia="Times New Roman" w:cs="Times New Roman"/>
          <w:szCs w:val="24"/>
        </w:rPr>
        <w:t>,</w:t>
      </w:r>
      <w:r>
        <w:rPr>
          <w:rFonts w:eastAsia="Times New Roman" w:cs="Times New Roman"/>
          <w:szCs w:val="24"/>
        </w:rPr>
        <w:t xml:space="preserve"> με έναν τρόπο όσο γίνεται πιο σύντομο προς όφελος του ελληνικού λαού. </w:t>
      </w:r>
    </w:p>
    <w:p w14:paraId="0980573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Θέλω να ξεκαθαρίσω ότι</w:t>
      </w:r>
      <w:r>
        <w:rPr>
          <w:rFonts w:eastAsia="Times New Roman" w:cs="Times New Roman"/>
          <w:szCs w:val="24"/>
        </w:rPr>
        <w:t xml:space="preserve"> τα όσα ακούστηκαν από μερίδα συναδέλφων</w:t>
      </w:r>
      <w:r>
        <w:rPr>
          <w:rFonts w:eastAsia="Times New Roman" w:cs="Times New Roman"/>
          <w:szCs w:val="24"/>
        </w:rPr>
        <w:t>,</w:t>
      </w:r>
      <w:r>
        <w:rPr>
          <w:rFonts w:eastAsia="Times New Roman" w:cs="Times New Roman"/>
          <w:szCs w:val="24"/>
        </w:rPr>
        <w:t xml:space="preserve"> που αμφισβητούν τα ζητήματα κυρίως των ωφελημάτων που προέκυψαν από τη δεύτερη τροποποιητική σύμβαση, αποδεικνύει ότι μάλλον δεν διάβασαν ούτε την πρώτη ούτε τη δεύτερη σύμβαση, αλλά πολύ περισσότερο την </w:t>
      </w:r>
      <w:r>
        <w:rPr>
          <w:rFonts w:eastAsia="Times New Roman" w:cs="Times New Roman"/>
          <w:szCs w:val="24"/>
        </w:rPr>
        <w:t>α</w:t>
      </w:r>
      <w:r>
        <w:rPr>
          <w:rFonts w:eastAsia="Times New Roman" w:cs="Times New Roman"/>
          <w:szCs w:val="24"/>
        </w:rPr>
        <w:t>ιτιολογικ</w:t>
      </w:r>
      <w:r>
        <w:rPr>
          <w:rFonts w:eastAsia="Times New Roman" w:cs="Times New Roman"/>
          <w:szCs w:val="24"/>
        </w:rPr>
        <w:t xml:space="preserve">ή </w:t>
      </w:r>
      <w:r>
        <w:rPr>
          <w:rFonts w:eastAsia="Times New Roman" w:cs="Times New Roman"/>
          <w:szCs w:val="24"/>
        </w:rPr>
        <w:t>έ</w:t>
      </w:r>
      <w:r>
        <w:rPr>
          <w:rFonts w:eastAsia="Times New Roman" w:cs="Times New Roman"/>
          <w:szCs w:val="24"/>
        </w:rPr>
        <w:t xml:space="preserve">κθεση και την </w:t>
      </w:r>
      <w:r>
        <w:rPr>
          <w:rFonts w:eastAsia="Times New Roman" w:cs="Times New Roman"/>
          <w:szCs w:val="24"/>
        </w:rPr>
        <w:t>έ</w:t>
      </w:r>
      <w:r>
        <w:rPr>
          <w:rFonts w:eastAsia="Times New Roman" w:cs="Times New Roman"/>
          <w:szCs w:val="24"/>
        </w:rPr>
        <w:t>κθεση του Γενικού Λογιστηρίου του Κράτους, όπου ρητά αναφέρεται ότι το επιπλέον έργο που αφορά στο 1,5 δισεκατομμύριο ευρώ</w:t>
      </w:r>
      <w:r>
        <w:rPr>
          <w:rFonts w:eastAsia="Times New Roman" w:cs="Times New Roman"/>
          <w:szCs w:val="24"/>
        </w:rPr>
        <w:t>-</w:t>
      </w:r>
      <w:r>
        <w:rPr>
          <w:rFonts w:eastAsia="Times New Roman" w:cs="Times New Roman"/>
          <w:szCs w:val="24"/>
        </w:rPr>
        <w:t xml:space="preserve"> και είναι τα έργα, κυρίως, υποδομών, τα οποία προβάλλονται και προτάσσονται προς χρήση των πολιτών νωρίτερα</w:t>
      </w:r>
      <w:r>
        <w:rPr>
          <w:rFonts w:eastAsia="Times New Roman" w:cs="Times New Roman"/>
          <w:szCs w:val="24"/>
        </w:rPr>
        <w:t>-</w:t>
      </w:r>
      <w:r>
        <w:rPr>
          <w:rFonts w:eastAsia="Times New Roman" w:cs="Times New Roman"/>
          <w:szCs w:val="24"/>
        </w:rPr>
        <w:t xml:space="preserve"> είναι</w:t>
      </w:r>
      <w:r>
        <w:rPr>
          <w:rFonts w:eastAsia="Times New Roman" w:cs="Times New Roman"/>
          <w:szCs w:val="24"/>
        </w:rPr>
        <w:t xml:space="preserve"> εκείνο το κομμάτι το οποίο καθιστά την τροποποιητική σύμβαση απολύτως απαραίτητη, έτσι ώστε να απολαύσει ο Αθηναίος πολίτης μια ώρα νωρίτερα το πάρκο και τη διευθέτηση των ρεμάτων, της παραλίας και γενικότερα των έργων αναψυχής.</w:t>
      </w:r>
    </w:p>
    <w:p w14:paraId="0980573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Δεν θέλω να προσθέσω τίποτ</w:t>
      </w:r>
      <w:r>
        <w:rPr>
          <w:rFonts w:eastAsia="Times New Roman" w:cs="Times New Roman"/>
          <w:szCs w:val="24"/>
        </w:rPr>
        <w:t>α περισσότερο. Θέλω να κλείσει αυτή η συζήτηση και αν είναι δυνατόν</w:t>
      </w:r>
      <w:r>
        <w:rPr>
          <w:rFonts w:eastAsia="Times New Roman" w:cs="Times New Roman"/>
          <w:szCs w:val="24"/>
        </w:rPr>
        <w:t>,</w:t>
      </w:r>
      <w:r>
        <w:rPr>
          <w:rFonts w:eastAsia="Times New Roman" w:cs="Times New Roman"/>
          <w:szCs w:val="24"/>
        </w:rPr>
        <w:t xml:space="preserve"> να καταλάβουμε όλοι ότι από αύριο ξεκινάνε πραγματικά τα δύσκολα. Δηλαδή, αυτό το έργο για να ολοκληρωθεί</w:t>
      </w:r>
      <w:r>
        <w:rPr>
          <w:rFonts w:eastAsia="Times New Roman" w:cs="Times New Roman"/>
          <w:szCs w:val="24"/>
        </w:rPr>
        <w:t>,</w:t>
      </w:r>
      <w:r>
        <w:rPr>
          <w:rFonts w:eastAsia="Times New Roman" w:cs="Times New Roman"/>
          <w:szCs w:val="24"/>
        </w:rPr>
        <w:t xml:space="preserve"> θέλει μια </w:t>
      </w:r>
      <w:r w:rsidRPr="00BD23A7">
        <w:rPr>
          <w:rFonts w:eastAsia="Times New Roman" w:cs="Times New Roman"/>
          <w:szCs w:val="24"/>
        </w:rPr>
        <w:t>ομάδα που να τα παρακολουθεί και να είναι από κοντά</w:t>
      </w:r>
      <w:r>
        <w:rPr>
          <w:rFonts w:eastAsia="Times New Roman" w:cs="Times New Roman"/>
          <w:szCs w:val="24"/>
        </w:rPr>
        <w:t xml:space="preserve">. </w:t>
      </w:r>
    </w:p>
    <w:p w14:paraId="09805737" w14:textId="77777777" w:rsidR="00BA128F" w:rsidRDefault="00BF6BD8">
      <w:pPr>
        <w:spacing w:after="0" w:line="600" w:lineRule="auto"/>
        <w:ind w:firstLine="709"/>
        <w:jc w:val="both"/>
        <w:rPr>
          <w:rFonts w:eastAsia="Times New Roman"/>
          <w:szCs w:val="24"/>
        </w:rPr>
      </w:pPr>
      <w:r>
        <w:rPr>
          <w:rFonts w:eastAsia="Times New Roman"/>
          <w:szCs w:val="24"/>
        </w:rPr>
        <w:t>Εμείς έχουμε απο</w:t>
      </w:r>
      <w:r>
        <w:rPr>
          <w:rFonts w:eastAsia="Times New Roman"/>
          <w:szCs w:val="24"/>
        </w:rPr>
        <w:t xml:space="preserve">δείξει ότι όταν υπογράφουμε κάτι, τηρούμε αυτό που υπογράφουμε. Υπογράψαμε μια σύμβαση. Κληρονομήσαμε μια πολύ χειρότερη σύμβαση και τη βελτιώσαμε. Θα προσπαθήσουμε να τηρήσουμε όλους τους χρόνους οι οποίοι προβλέπονται, έτσι ώστε το έργο να προωθηθεί μια </w:t>
      </w:r>
      <w:r>
        <w:rPr>
          <w:rFonts w:eastAsia="Times New Roman"/>
          <w:szCs w:val="24"/>
        </w:rPr>
        <w:t>ώρα νωρίτερα.</w:t>
      </w:r>
    </w:p>
    <w:p w14:paraId="09805738" w14:textId="77777777" w:rsidR="00BA128F" w:rsidRDefault="00BF6BD8">
      <w:pPr>
        <w:spacing w:after="0" w:line="600" w:lineRule="auto"/>
        <w:ind w:firstLine="720"/>
        <w:jc w:val="both"/>
        <w:rPr>
          <w:rFonts w:eastAsia="Times New Roman"/>
          <w:szCs w:val="24"/>
        </w:rPr>
      </w:pPr>
      <w:r>
        <w:rPr>
          <w:rFonts w:eastAsia="Times New Roman"/>
          <w:szCs w:val="24"/>
        </w:rPr>
        <w:t xml:space="preserve">Θα ήθελα να πω και δύο κουβέντες μόνο για τους δημάρχους οι οποίοι διαμαρτύρονται για το 10% των ωφελημάτων από την επιβάρυνση που δέχθηκαν από το «Ελευθέριος Βενιζέλος» οι δικές τους περιοχές, που ήλθε χθες στην </w:t>
      </w:r>
      <w:r>
        <w:rPr>
          <w:rFonts w:eastAsia="Times New Roman"/>
          <w:szCs w:val="24"/>
        </w:rPr>
        <w:t>επιτροπή</w:t>
      </w:r>
      <w:r>
        <w:rPr>
          <w:rFonts w:eastAsia="Times New Roman"/>
          <w:szCs w:val="24"/>
        </w:rPr>
        <w:t>. Θέλω να πω ότι η σύ</w:t>
      </w:r>
      <w:r>
        <w:rPr>
          <w:rFonts w:eastAsia="Times New Roman"/>
          <w:szCs w:val="24"/>
        </w:rPr>
        <w:t>μβαση είναι απόρροια της διακήρυξης. Στη διακήρυξη λοιπόν, δεν προέβλεψαν οι κύριοι της Νέας Δημοκρατίας και του ΠΑΣΟΚ τίποτα από αυτά που πράγματι τους είχαν υποσχεθεί πριν από δέκα χρόνια. Άρα, λοιπόν, τα ρέστα να τα ζητήσουν από το ΠΑΣΟΚ και τη Νέα Δημο</w:t>
      </w:r>
      <w:r>
        <w:rPr>
          <w:rFonts w:eastAsia="Times New Roman"/>
          <w:szCs w:val="24"/>
        </w:rPr>
        <w:t xml:space="preserve">κρατία που τον Νοέμβριο του 2014 είχαν υπογράψει τη σύμβαση. Εμείς και να θέλουμε να το κάνουμε δεν θα μπορούσαμε. </w:t>
      </w:r>
    </w:p>
    <w:p w14:paraId="09805739" w14:textId="77777777" w:rsidR="00BA128F" w:rsidRDefault="00BF6BD8">
      <w:pPr>
        <w:spacing w:after="0" w:line="600" w:lineRule="auto"/>
        <w:ind w:firstLine="720"/>
        <w:jc w:val="both"/>
        <w:rPr>
          <w:rFonts w:eastAsia="Times New Roman"/>
          <w:szCs w:val="24"/>
        </w:rPr>
      </w:pPr>
      <w:r>
        <w:rPr>
          <w:rFonts w:eastAsia="Times New Roman"/>
          <w:szCs w:val="24"/>
        </w:rPr>
        <w:t xml:space="preserve">Αυτό, όμως, που μπορώ </w:t>
      </w:r>
      <w:r>
        <w:rPr>
          <w:rFonts w:eastAsia="Times New Roman"/>
          <w:szCs w:val="24"/>
        </w:rPr>
        <w:t xml:space="preserve">ως </w:t>
      </w:r>
      <w:r>
        <w:rPr>
          <w:rFonts w:eastAsia="Times New Roman"/>
          <w:szCs w:val="24"/>
        </w:rPr>
        <w:t xml:space="preserve">Βουλευτής να κάνω με τις δυνάμεις που έχω, είναι να υποστηρίξω το δίκαιο </w:t>
      </w:r>
      <w:r>
        <w:rPr>
          <w:rFonts w:eastAsia="Times New Roman"/>
          <w:szCs w:val="24"/>
        </w:rPr>
        <w:t xml:space="preserve">αίτημά </w:t>
      </w:r>
      <w:r>
        <w:rPr>
          <w:rFonts w:eastAsia="Times New Roman"/>
          <w:szCs w:val="24"/>
        </w:rPr>
        <w:t>τους στο μέλλον, αν βρεθούν εθνικοί</w:t>
      </w:r>
      <w:r>
        <w:rPr>
          <w:rFonts w:eastAsia="Times New Roman"/>
          <w:szCs w:val="24"/>
        </w:rPr>
        <w:t xml:space="preserve"> πόροι, να προηγηθούν αυτοί οι δήμοι οι οποίοι πράγματι επιβαρύνθηκαν τη λειτουργία του «Ελευθέριος Βενιζέλος».</w:t>
      </w:r>
    </w:p>
    <w:p w14:paraId="0980573A" w14:textId="77777777" w:rsidR="00BA128F" w:rsidRDefault="00BF6BD8">
      <w:pPr>
        <w:spacing w:after="0" w:line="600" w:lineRule="auto"/>
        <w:ind w:firstLine="720"/>
        <w:jc w:val="both"/>
        <w:rPr>
          <w:rFonts w:eastAsia="Times New Roman"/>
          <w:szCs w:val="24"/>
        </w:rPr>
      </w:pPr>
      <w:r>
        <w:rPr>
          <w:rFonts w:eastAsia="Times New Roman"/>
          <w:szCs w:val="24"/>
        </w:rPr>
        <w:t>Αυτά τα λίγα είχα να πω. Να πω ακόμα μια φορά ευχαριστώ σε όλους τους συνεργάτες που μας βοήθησαν, ώστε να είμαστε αποτελεσματικοί.</w:t>
      </w:r>
    </w:p>
    <w:p w14:paraId="0980573B" w14:textId="77777777" w:rsidR="00BA128F" w:rsidRDefault="00BF6BD8">
      <w:pPr>
        <w:spacing w:after="0" w:line="600" w:lineRule="auto"/>
        <w:ind w:firstLine="720"/>
        <w:jc w:val="center"/>
        <w:rPr>
          <w:rFonts w:eastAsia="Times New Roman"/>
          <w:szCs w:val="24"/>
        </w:rPr>
      </w:pPr>
      <w:r>
        <w:rPr>
          <w:rFonts w:eastAsia="Times New Roman"/>
          <w:szCs w:val="24"/>
        </w:rPr>
        <w:t>(Χειροκροτήμ</w:t>
      </w:r>
      <w:r>
        <w:rPr>
          <w:rFonts w:eastAsia="Times New Roman"/>
          <w:szCs w:val="24"/>
        </w:rPr>
        <w:t>ατα από την πτέρυγα του ΣΥΡΙΖΑ)</w:t>
      </w:r>
    </w:p>
    <w:p w14:paraId="0980573C" w14:textId="77777777" w:rsidR="00BA128F" w:rsidRDefault="00BF6BD8">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 </w:t>
      </w:r>
      <w:r>
        <w:rPr>
          <w:rFonts w:eastAsia="Times New Roman"/>
          <w:szCs w:val="24"/>
        </w:rPr>
        <w:t>Ουρσουζίδη</w:t>
      </w:r>
      <w:r>
        <w:rPr>
          <w:rFonts w:eastAsia="Times New Roman"/>
          <w:szCs w:val="24"/>
        </w:rPr>
        <w:t>.</w:t>
      </w:r>
    </w:p>
    <w:p w14:paraId="0980573D" w14:textId="77777777" w:rsidR="00BA128F" w:rsidRDefault="00BF6BD8">
      <w:pPr>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 xml:space="preserve">εισηγητής </w:t>
      </w:r>
      <w:r>
        <w:rPr>
          <w:rFonts w:eastAsia="Times New Roman"/>
          <w:szCs w:val="24"/>
        </w:rPr>
        <w:t>της Νέας Δημοκρατίας ο κ. Γεωργιάδης.</w:t>
      </w:r>
    </w:p>
    <w:p w14:paraId="0980573E" w14:textId="77777777" w:rsidR="00BA128F" w:rsidRDefault="00BF6BD8">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Ευχαριστώ πάρα πολύ, κύριε Πρόεδρε.</w:t>
      </w:r>
    </w:p>
    <w:p w14:paraId="0980573F" w14:textId="77777777" w:rsidR="00BA128F" w:rsidRDefault="00BF6BD8">
      <w:pPr>
        <w:spacing w:after="0" w:line="600" w:lineRule="auto"/>
        <w:ind w:firstLine="720"/>
        <w:jc w:val="both"/>
        <w:rPr>
          <w:rFonts w:eastAsia="Times New Roman"/>
          <w:szCs w:val="24"/>
        </w:rPr>
      </w:pPr>
      <w:r>
        <w:rPr>
          <w:rFonts w:eastAsia="Times New Roman"/>
          <w:szCs w:val="24"/>
        </w:rPr>
        <w:t>Θα προσπαθήσω να απαντήσω στον</w:t>
      </w:r>
      <w:r>
        <w:rPr>
          <w:rFonts w:eastAsia="Times New Roman"/>
          <w:szCs w:val="24"/>
        </w:rPr>
        <w:t xml:space="preserve"> λίγο χρόνο στα δύο βασικά επιχειρήματα που ακούστηκαν. Ο κ. Τσακαλώτος έκανε μια οικονομική αποτίμηση και προσπάθησε να πει ότι είναι κοντά σε αυτό που έλεγαν πριν. Υπενθυμίζω για όσους μας παρακολουθούν ότι ο ΣΥΡΙΖΑ είχε υιοθετήσει τότε τον ισχυρισμό του</w:t>
      </w:r>
      <w:r>
        <w:rPr>
          <w:rFonts w:eastAsia="Times New Roman"/>
          <w:szCs w:val="24"/>
        </w:rPr>
        <w:t xml:space="preserve"> νυν Υπουργού Υποδομών του κ. Σπίρτζη -τότε ήταν Πρόεδρος του ΤΕΕ-, ο οποίος γύριζε στα κανάλια και στις συγκεντρώσεις των διαμαρτυρομένων και έλεγε ότι «κάθε τίμημα κάτω από 3 δισεκατομμύρια είναι προδοσία και ξεπούλημα». </w:t>
      </w:r>
    </w:p>
    <w:p w14:paraId="09805740" w14:textId="77777777" w:rsidR="00BA128F" w:rsidRDefault="00BF6BD8">
      <w:pPr>
        <w:spacing w:after="0" w:line="600" w:lineRule="auto"/>
        <w:ind w:firstLine="720"/>
        <w:jc w:val="both"/>
        <w:rPr>
          <w:rFonts w:eastAsia="Times New Roman"/>
          <w:szCs w:val="24"/>
        </w:rPr>
      </w:pPr>
      <w:r>
        <w:rPr>
          <w:rFonts w:eastAsia="Times New Roman"/>
          <w:szCs w:val="24"/>
        </w:rPr>
        <w:t>Τι είπε, λοιπόν, ο κ. Τσακαλώτος</w:t>
      </w:r>
      <w:r>
        <w:rPr>
          <w:rFonts w:eastAsia="Times New Roman"/>
          <w:szCs w:val="24"/>
        </w:rPr>
        <w:t xml:space="preserve">; Να αθροίσουμε στα 915 εκατομμύρια, που ήταν το ξεπούλημα επί Σαμαρά, το 1,5 δισεκατομμύριο των επιπλέων έργων που προέκυψαν από τη σύμβαση και την αναδιαπραγμάτευση που έκανε ο ΣΥΡΙΖΑ. Ακούσαμε πάρα πολλά εδώ, ότι και καλά κοροϊδέψατε κάπως τους ξένους, </w:t>
      </w:r>
      <w:r>
        <w:rPr>
          <w:rFonts w:eastAsia="Times New Roman"/>
          <w:szCs w:val="24"/>
        </w:rPr>
        <w:t xml:space="preserve">γιατί αν έπαιρναν το 1,5 δισεκατομμύριο σε μετρητά θα πήγαιναν στο χρέος, ενώ το κάνατε στα έργα υποδομής επίτηδες για να μην πάνε στο χρέος. Αυτήν την εξυπνάδα την είπαν πέντε-έξι Βουλευτές του ΣΥΡΙΖΑ. </w:t>
      </w:r>
    </w:p>
    <w:p w14:paraId="09805741" w14:textId="77777777" w:rsidR="00BA128F" w:rsidRDefault="00BF6BD8">
      <w:pPr>
        <w:spacing w:after="0" w:line="600" w:lineRule="auto"/>
        <w:ind w:firstLine="720"/>
        <w:jc w:val="both"/>
        <w:rPr>
          <w:rFonts w:eastAsia="Times New Roman"/>
          <w:szCs w:val="24"/>
        </w:rPr>
      </w:pPr>
      <w:r>
        <w:rPr>
          <w:rFonts w:eastAsia="Times New Roman"/>
          <w:szCs w:val="24"/>
        </w:rPr>
        <w:t>Πάμε, λοιπόν, να δούμε την αλήθεια, κύριε Υπουργέ, γ</w:t>
      </w:r>
      <w:r>
        <w:rPr>
          <w:rFonts w:eastAsia="Times New Roman"/>
          <w:szCs w:val="24"/>
        </w:rPr>
        <w:t xml:space="preserve">ιατί είστε Υπουργός Οικονομικών και πρέπει με τα νούμερα να τα πηγαίνουμε καλά. Στη σελίδα 190 έχετε το περίφημο άρθρο όπου έχει τα επιπλέον 1,5 δισεκατομμύριο έργα. Κάνοντας μια απλή σύγκριση αυτού του καταλόγου των άρθρων τα οποία έχετε βάλει εδώ με το </w:t>
      </w:r>
      <w:r>
        <w:rPr>
          <w:rFonts w:eastAsia="Times New Roman"/>
          <w:szCs w:val="24"/>
          <w:lang w:val="en-US"/>
        </w:rPr>
        <w:t>m</w:t>
      </w:r>
      <w:r>
        <w:rPr>
          <w:rFonts w:eastAsia="Times New Roman"/>
          <w:szCs w:val="24"/>
          <w:lang w:val="en-US"/>
        </w:rPr>
        <w:t>aster</w:t>
      </w:r>
      <w:r>
        <w:rPr>
          <w:rFonts w:eastAsia="Times New Roman"/>
          <w:szCs w:val="24"/>
        </w:rPr>
        <w:t xml:space="preserve"> </w:t>
      </w:r>
      <w:r>
        <w:rPr>
          <w:rFonts w:eastAsia="Times New Roman"/>
          <w:szCs w:val="24"/>
          <w:lang w:val="en-US"/>
        </w:rPr>
        <w:t>plan</w:t>
      </w:r>
      <w:r>
        <w:rPr>
          <w:rFonts w:eastAsia="Times New Roman"/>
          <w:szCs w:val="24"/>
        </w:rPr>
        <w:t xml:space="preserve"> -και θα έλθω μετά να απαντήσω στο δεύτερο σας επιχείρημα περί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ο πλέον αδαής -άλλωστε το δέχτηκε ο κ. Μπαλτάς στην ομιλία του-, καταλαβαίνει ότι έχετε προσθέσει μόνο τα εξής: το 9, το 12, το 13 και το 14. Ξαναλέω: 1, 2, 3, 4, 5, 6, </w:t>
      </w:r>
      <w:r>
        <w:rPr>
          <w:rFonts w:eastAsia="Times New Roman"/>
          <w:szCs w:val="24"/>
        </w:rPr>
        <w:t xml:space="preserve">7, 8, 10 και 11 από τον κατάλογο υπήρχαν στο </w:t>
      </w:r>
      <w:r>
        <w:rPr>
          <w:rFonts w:eastAsia="Times New Roman"/>
          <w:szCs w:val="24"/>
          <w:lang w:val="en-US"/>
        </w:rPr>
        <w:t>master</w:t>
      </w:r>
      <w:r>
        <w:rPr>
          <w:rFonts w:eastAsia="Times New Roman"/>
          <w:szCs w:val="24"/>
        </w:rPr>
        <w:t xml:space="preserve">, υπήρχαν στη δική μας σύμβαση, δηλαδή. </w:t>
      </w:r>
    </w:p>
    <w:p w14:paraId="09805742" w14:textId="77777777" w:rsidR="00BA128F" w:rsidRDefault="00BF6BD8">
      <w:pPr>
        <w:spacing w:after="0" w:line="600" w:lineRule="auto"/>
        <w:ind w:firstLine="720"/>
        <w:jc w:val="both"/>
        <w:rPr>
          <w:rFonts w:eastAsia="Times New Roman"/>
          <w:szCs w:val="24"/>
        </w:rPr>
      </w:pPr>
      <w:r>
        <w:rPr>
          <w:rFonts w:eastAsia="Times New Roman"/>
          <w:szCs w:val="24"/>
        </w:rPr>
        <w:t xml:space="preserve">Τι προσθέσατε; Προσθέσατε το 9, το 12, το 13 και το 14. Τι προσθέσατε ακριβώς δηλαδή; Προσθέσατε την ανάλυση του 50% του κόστους μελέτης και κατασκευής κέντρου διαλογής για τα απορρίμματα. Πόσα λεφτά να είναι αυτό το 50%, κύριε </w:t>
      </w:r>
      <w:r>
        <w:rPr>
          <w:rFonts w:eastAsia="Times New Roman"/>
          <w:szCs w:val="24"/>
        </w:rPr>
        <w:t>Τσακαλώτε</w:t>
      </w:r>
      <w:r>
        <w:rPr>
          <w:rFonts w:eastAsia="Times New Roman"/>
          <w:szCs w:val="24"/>
        </w:rPr>
        <w:t>; Πόσα λεφτά; Είστε</w:t>
      </w:r>
      <w:r>
        <w:rPr>
          <w:rFonts w:eastAsia="Times New Roman"/>
          <w:szCs w:val="24"/>
        </w:rPr>
        <w:t xml:space="preserve"> Υπουργός Οικονομικών. Να σας βάλω εγώ έτσι γαλαντόμικα 5 εκατομμύρια; Αποκλείεται, αλλά ας βάλω εγώ 5 εκατομμύρια. </w:t>
      </w:r>
    </w:p>
    <w:p w14:paraId="09805743" w14:textId="77777777" w:rsidR="00BA128F" w:rsidRDefault="00BF6BD8">
      <w:pPr>
        <w:spacing w:after="0" w:line="600" w:lineRule="auto"/>
        <w:ind w:firstLine="720"/>
        <w:jc w:val="both"/>
        <w:rPr>
          <w:rFonts w:eastAsia="Times New Roman"/>
          <w:szCs w:val="24"/>
        </w:rPr>
      </w:pPr>
      <w:r>
        <w:rPr>
          <w:rFonts w:eastAsia="Times New Roman"/>
          <w:szCs w:val="24"/>
        </w:rPr>
        <w:t xml:space="preserve">Το δεύτερο: Αναπαλαίωση, λειτουργία και ανάδειξη διατηρητέων κτηρίων εντός του ακινήτου. Να πω ότι αυτό θα το έκανε ο επενδυτής ούτως ή </w:t>
      </w:r>
      <w:r>
        <w:rPr>
          <w:rFonts w:eastAsia="Times New Roman"/>
          <w:szCs w:val="24"/>
        </w:rPr>
        <w:t>άλλως από μόνος του, γιατί σιγά μην έκανε μια ολόκληρη επένδυση και άφηνε αυτά ερείπια μέσα στην ιδιοκτησία του, στα δικά του κτήρια. Αλλά ας πούμε ότι το κάνατε εσ</w:t>
      </w:r>
      <w:r>
        <w:rPr>
          <w:rFonts w:eastAsia="Times New Roman"/>
          <w:szCs w:val="24"/>
        </w:rPr>
        <w:t>εί</w:t>
      </w:r>
      <w:r>
        <w:rPr>
          <w:rFonts w:eastAsia="Times New Roman"/>
          <w:szCs w:val="24"/>
        </w:rPr>
        <w:t>ς. Πόσα λεφτά να έχει δώσει για αναπαλαίωση; Να βάλω και 10 εκατομμύρια, να είμαστε γαλαντ</w:t>
      </w:r>
      <w:r>
        <w:rPr>
          <w:rFonts w:eastAsia="Times New Roman"/>
          <w:szCs w:val="24"/>
        </w:rPr>
        <w:t xml:space="preserve">όμοι. Σύνολο 15 εκατομμύρια. </w:t>
      </w:r>
    </w:p>
    <w:p w14:paraId="09805744" w14:textId="77777777" w:rsidR="00BA128F" w:rsidRDefault="00BF6BD8">
      <w:pPr>
        <w:spacing w:after="0" w:line="600" w:lineRule="auto"/>
        <w:ind w:firstLine="720"/>
        <w:jc w:val="both"/>
        <w:rPr>
          <w:rFonts w:eastAsia="Times New Roman"/>
          <w:szCs w:val="24"/>
        </w:rPr>
      </w:pPr>
      <w:r>
        <w:rPr>
          <w:rFonts w:eastAsia="Times New Roman"/>
          <w:szCs w:val="24"/>
        </w:rPr>
        <w:t>Τρίτον: Δημιουργία χώρων στέγασης των σωματείων ΑΜΕΑ εντός του ακινήτου με αντίστοιχες με το σημερινό προδιαγραφές. Σωστό, καλό που το κάνατε, θα έπρεπε να το έχουμε κάνει κι εμείς. Πόσα να είναι αυτά; Θέλετε να βάλουμε 12 εκα</w:t>
      </w:r>
      <w:r>
        <w:rPr>
          <w:rFonts w:eastAsia="Times New Roman"/>
          <w:szCs w:val="24"/>
        </w:rPr>
        <w:t xml:space="preserve">τομμύρια; Άρα, 25 εκατομμύρια. </w:t>
      </w:r>
    </w:p>
    <w:p w14:paraId="09805745" w14:textId="77777777" w:rsidR="00BA128F" w:rsidRDefault="00BF6BD8">
      <w:pPr>
        <w:spacing w:after="0" w:line="600" w:lineRule="auto"/>
        <w:ind w:firstLine="720"/>
        <w:jc w:val="both"/>
        <w:rPr>
          <w:rFonts w:eastAsia="Times New Roman"/>
          <w:szCs w:val="24"/>
        </w:rPr>
      </w:pPr>
      <w:r>
        <w:rPr>
          <w:rFonts w:eastAsia="Times New Roman"/>
          <w:szCs w:val="24"/>
        </w:rPr>
        <w:t>Και το τελευταίο: Ανάπλαση, αναβάθμιση παραλίας στο ένα χιλιόμετρο περίπου. Λες και δεν θα την αναβάθμιζε ο επενδυτής. Θα την άφηνε χάλια, βρώμικη. Αλλά εγώ να σας το δώσω και αυτό. Να βάλουμε άλλα 10 εκατομμύρια; Είμαστε στ</w:t>
      </w:r>
      <w:r>
        <w:rPr>
          <w:rFonts w:eastAsia="Times New Roman"/>
          <w:szCs w:val="24"/>
        </w:rPr>
        <w:t xml:space="preserve">α 35 εκατομμύρια. </w:t>
      </w:r>
    </w:p>
    <w:p w14:paraId="09805746" w14:textId="77777777" w:rsidR="00BA128F" w:rsidRDefault="00BF6BD8">
      <w:pPr>
        <w:spacing w:after="0" w:line="600" w:lineRule="auto"/>
        <w:ind w:firstLine="720"/>
        <w:jc w:val="both"/>
        <w:rPr>
          <w:rFonts w:eastAsia="Times New Roman"/>
          <w:szCs w:val="24"/>
        </w:rPr>
      </w:pPr>
      <w:r>
        <w:rPr>
          <w:rFonts w:eastAsia="Times New Roman"/>
          <w:szCs w:val="24"/>
        </w:rPr>
        <w:t>Άρα, για να μιλάμε τώρα τίμια μεταξύ μας, η επένδυση που λέγατε «ξεπούλημα» με τον Σπίρτζη μπροστάρη, ήταν τα 915 εκατομμύρια συν το 1,5 δισεκατομμύριο που αποτιμάται εδώ, μείον 35 εκατομμύρια. Έχετε προσθέσει 35 εκατομμύρια. Συγχαρητήρι</w:t>
      </w:r>
      <w:r>
        <w:rPr>
          <w:rFonts w:eastAsia="Times New Roman"/>
          <w:szCs w:val="24"/>
        </w:rPr>
        <w:t>α!</w:t>
      </w:r>
    </w:p>
    <w:p w14:paraId="09805747" w14:textId="77777777" w:rsidR="00BA128F" w:rsidRDefault="00BF6BD8">
      <w:pPr>
        <w:spacing w:after="0" w:line="600" w:lineRule="auto"/>
        <w:ind w:firstLine="720"/>
        <w:jc w:val="both"/>
        <w:rPr>
          <w:rFonts w:eastAsia="Times New Roman"/>
          <w:szCs w:val="24"/>
        </w:rPr>
      </w:pPr>
      <w:r>
        <w:rPr>
          <w:rFonts w:eastAsia="Times New Roman"/>
          <w:szCs w:val="24"/>
        </w:rPr>
        <w:t xml:space="preserve">Τι λέτε τώρα εδώ; Τι «μαϊμουδιά» κάνετε; Εδώ έχει ακόμα μεγαλύτερο ενδιαφέρον. Λέτε: «Α, όχι, γιατί εσείς το είχατε στο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που το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δεν ήταν δέσμευση για την εταιρεία. Δεν ήταν τίποτα, ενώ εμείς το βάλαμε στη σύμβαση». Το είπε και ο </w:t>
      </w:r>
      <w:r>
        <w:rPr>
          <w:rFonts w:eastAsia="Times New Roman"/>
          <w:szCs w:val="24"/>
        </w:rPr>
        <w:t xml:space="preserve">κ. Μπαλτάς, στον οποίο θα έλθω αμέσως μετά για να απαντήσω στο κατά βάση επιχείρημα, της συνθήκης του Μπρεστ Λιτόφσκ, που υπογράψατε. Είναι έτσι; </w:t>
      </w:r>
    </w:p>
    <w:p w14:paraId="0980574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Ο κ. Μαντάς ως πονηρός Ηπειρώτης τι έκανε; Σας διάβασε την έκθεση του Γενικού Λογιστηρίου του Κράτους. Η έκθε</w:t>
      </w:r>
      <w:r>
        <w:rPr>
          <w:rFonts w:eastAsia="Times New Roman" w:cs="Times New Roman"/>
          <w:szCs w:val="24"/>
        </w:rPr>
        <w:t>ση του Γενικού Λογιστηρίου του Κράτους, όπως ξέρετε, δεν είναι δεσμευτικό νομικό κείμενο για την εταιρεία. Το δεσμευτικό νομικό κείμενο για την εταιρεία είναι τι γράφει η σύμβαση.</w:t>
      </w:r>
    </w:p>
    <w:p w14:paraId="0980574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να διαβάσουμε, λοιπόν, τι γράφει η σύμβαση. Ακούστε: «Ο αγοραστής, πέραν</w:t>
      </w:r>
      <w:r>
        <w:rPr>
          <w:rFonts w:eastAsia="Times New Roman" w:cs="Times New Roman"/>
          <w:szCs w:val="24"/>
        </w:rPr>
        <w:t xml:space="preserve"> των υποχρεώσεών του από τη σύμβαση, αναλαμβάνει την υποχρέωση να καταβάλει κάθε προσπάθεια να υλοποιήσει και ολοκληρώσει στο πλαίσιο της συμβατικής επενδυτικής υποχρέωσης….». Λέω ξανά: «…αναλαμβάνει την υποχρέωση να καταβάλει κάθε προσπάθεια». Λίγο παρακά</w:t>
      </w:r>
      <w:r>
        <w:rPr>
          <w:rFonts w:eastAsia="Times New Roman" w:cs="Times New Roman"/>
          <w:szCs w:val="24"/>
        </w:rPr>
        <w:t>τω αναφέρει: «Ειδικότερα, ο αγοραστής αναλαμβάνει να καταβάλει κάθε προσπάθεια...».</w:t>
      </w:r>
    </w:p>
    <w:p w14:paraId="0980574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Δεν μου λέτε, κύριε Υπουργέ, νομικά μιλώντας…</w:t>
      </w:r>
    </w:p>
    <w:p w14:paraId="0980574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Όλο να το διαβάσετε!</w:t>
      </w:r>
    </w:p>
    <w:p w14:paraId="0980574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Παραλείψατε όμως την ουσία.</w:t>
      </w:r>
    </w:p>
    <w:p w14:paraId="0980574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Η ουσία είν</w:t>
      </w:r>
      <w:r>
        <w:rPr>
          <w:rFonts w:eastAsia="Times New Roman" w:cs="Times New Roman"/>
          <w:szCs w:val="24"/>
        </w:rPr>
        <w:t>αι…</w:t>
      </w:r>
    </w:p>
    <w:p w14:paraId="0980574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 διακόπτετε.</w:t>
      </w:r>
    </w:p>
    <w:p w14:paraId="0980574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Διαβάστε το κείμενο.</w:t>
      </w:r>
    </w:p>
    <w:p w14:paraId="0980575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Μη με διακόπτετε.</w:t>
      </w:r>
    </w:p>
    <w:p w14:paraId="0980575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 διακόπτετε, κύριε Ουρσουζίδη.</w:t>
      </w:r>
    </w:p>
    <w:p w14:paraId="0980575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Στη νομική επιστήμη</w:t>
      </w:r>
      <w:r>
        <w:rPr>
          <w:rFonts w:eastAsia="Times New Roman" w:cs="Times New Roman"/>
          <w:szCs w:val="24"/>
        </w:rPr>
        <w:t xml:space="preserve"> η ουσία είναι αυτό που σας είπα. </w:t>
      </w:r>
    </w:p>
    <w:p w14:paraId="0980575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Παραπλανείτε.</w:t>
      </w:r>
    </w:p>
    <w:p w14:paraId="0980575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Ας υποθέσουμε ότι ο επενδυτής δεν τα κάνει και τον πάτε στα δικαστήρια. Θα έλθει στα δικαστήρια και θα πει ο επενδυτής: «Εγώ κατέβαλα κάθε δυνατή προσπάθεια,</w:t>
      </w:r>
      <w:r>
        <w:rPr>
          <w:rFonts w:eastAsia="Times New Roman" w:cs="Times New Roman"/>
          <w:szCs w:val="24"/>
        </w:rPr>
        <w:t xml:space="preserve"> αλλά οι αντικειμενικές συνθήκες δεν μου το επέτρεπαν».</w:t>
      </w:r>
    </w:p>
    <w:p w14:paraId="0980575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Μια σύμβαση, που θα υπογράφατε εσείς για τον εαυτό σας με κάποιον τρίτο, θα έγραφε: «Σε παρακαλώ πολύ, θέλω να καταβάλεις κάθε προσπάθεια»; Τώρα σοβαρολογούμε; Μας ακούει κι ο κόσμος.</w:t>
      </w:r>
    </w:p>
    <w:p w14:paraId="0980575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ΟΥΡΣΟΥΖ</w:t>
      </w:r>
      <w:r>
        <w:rPr>
          <w:rFonts w:eastAsia="Times New Roman" w:cs="Times New Roman"/>
          <w:b/>
          <w:szCs w:val="24"/>
        </w:rPr>
        <w:t>ΙΔΗΣ:</w:t>
      </w:r>
      <w:r>
        <w:rPr>
          <w:rFonts w:eastAsia="Times New Roman" w:cs="Times New Roman"/>
          <w:szCs w:val="24"/>
        </w:rPr>
        <w:t xml:space="preserve"> Διαβάστε το όλο.</w:t>
      </w:r>
    </w:p>
    <w:p w14:paraId="0980575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Οι συμβάσεις που υπογράφουμε όλοι μας για τον εαυτό μας είναι: «Υποχρεούται.». Δεν βάλατε «υποχρεούται.», γιατί προφανώς η εταιρεία δεν το δέχθηκε. Γιατί δεν το δέχθηκε; Γιατί είναι μια πολύπλοκη επένδυση.</w:t>
      </w:r>
    </w:p>
    <w:p w14:paraId="0980575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Άρα, τι μας λέτε τώρα; Μας λέτε ότι: «Κοιτάξτε το ότι είναι 915, που είναι ένα ξεπούλημα, συν 1,5 δισεκατομμύριο του Σαμαρά, που δεν το πολυλέγαμε, αλλά το λέμε τώρα, γιατί το προσθέσαμε σήμερα και θα καταβάλει κάθε προσπάθεια».</w:t>
      </w:r>
    </w:p>
    <w:p w14:paraId="0980575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Αυτά, με συγχωρείτε, δεν ε</w:t>
      </w:r>
      <w:r>
        <w:rPr>
          <w:rFonts w:eastAsia="Times New Roman" w:cs="Times New Roman"/>
          <w:szCs w:val="24"/>
        </w:rPr>
        <w:t>ίναι τίμια πράγματα. Είναι πολύ πιο τίμιο αυτό που είπε ο κ. Μπαλτάς. Τι είπε ο κ. Μπαλτάς. Ο κ. Μπαλτάς ήρθε και είπε το καθαρό, ούτε αυτά που λέει ο κ. Ουρσουζίδης ούτε αυτά που λέει ο κ. Μαντάς.</w:t>
      </w:r>
    </w:p>
    <w:p w14:paraId="0980575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Γεωργιάδη, σας παρ</w:t>
      </w:r>
      <w:r>
        <w:rPr>
          <w:rFonts w:eastAsia="Times New Roman" w:cs="Times New Roman"/>
          <w:szCs w:val="24"/>
        </w:rPr>
        <w:t>ακαλώ, ολοκληρώστε.</w:t>
      </w:r>
    </w:p>
    <w:p w14:paraId="0980575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Θα σας αρέσει αυτό, κύριε Πρόεδρε.</w:t>
      </w:r>
    </w:p>
    <w:p w14:paraId="0980575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είναι θέμα αν μου αρέσει εμένα ή όχι.</w:t>
      </w:r>
    </w:p>
    <w:p w14:paraId="0980575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«Ηττηθήκαμε, σύντροφοι. Υπογράψαμε τη συνθήκη Μπρεστ-Λιτόφσκ. Τι να κάνουμε; Σ’ αυτήν την προσπάθεια μας να κρατήσουμε την εξουσία και να πάμε…» </w:t>
      </w:r>
    </w:p>
    <w:p w14:paraId="0980575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Ακούστε τι θυμήθηκε ο κ. Μπαλτάς. Θυμήθηκε τον δημοκρατικό δρόμο προς τον σοσιαλισμό. Απίθανο! Συζητήσεις δεκ</w:t>
      </w:r>
      <w:r>
        <w:rPr>
          <w:rFonts w:eastAsia="Times New Roman" w:cs="Times New Roman"/>
          <w:szCs w:val="24"/>
        </w:rPr>
        <w:t>αετίας 1970 πρέπει να είναι αυτές. Μου θύμισε λίγο τον Τόνι Μπλερ. «Ο τρίτος δρόμος για τον σοσιαλισμό» είχε πει ο Τόνι Μπλερ. Δεν ξέρω αν το θυμάστε. «Τρίτος δρόμος για τον σοσιαλισμό».</w:t>
      </w:r>
    </w:p>
    <w:p w14:paraId="0980575F" w14:textId="77777777" w:rsidR="00BA128F" w:rsidRDefault="00BF6BD8">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980576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Προφανώς δεν είναι το ίδιο. Ο </w:t>
      </w:r>
      <w:r>
        <w:rPr>
          <w:rFonts w:eastAsia="Times New Roman" w:cs="Times New Roman"/>
          <w:szCs w:val="24"/>
        </w:rPr>
        <w:t>Τόνι Μπλερ ήταν πολύ σοβαρότερος από εσάς, γιατί ο Τόνι Μπλερ δεν έβγαινε να λέει ότι δεν θέλει να πουλήσει το Ελληνικό και μετά το πουλούσε.</w:t>
      </w:r>
    </w:p>
    <w:p w14:paraId="0980576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Γεωργιάδη, μην απευθύνεστε σε Βουλευτές.</w:t>
      </w:r>
    </w:p>
    <w:p w14:paraId="0980576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Ο Τόν</w:t>
      </w:r>
      <w:r>
        <w:rPr>
          <w:rFonts w:eastAsia="Times New Roman" w:cs="Times New Roman"/>
          <w:szCs w:val="24"/>
        </w:rPr>
        <w:t>ι Μπλερ έλεγε από πριν ότι πρέπει να κάνουμε ιδιωτικοποίηση, γιατί η βελτίωση της οικονομίας της Βρετανίας βοηθάει εμάς να έχουμε την εξουσία.</w:t>
      </w:r>
    </w:p>
    <w:p w14:paraId="0980576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Εσείς δεν λέτε αυτό. Εσείς έρχεστε εδώ και λέτε: «Σύντροφοι, ηττηθήκαμε. Τι να κάνουμε; Ηττηθήκαμε».</w:t>
      </w:r>
    </w:p>
    <w:p w14:paraId="0980576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Μετά</w:t>
      </w:r>
      <w:r>
        <w:rPr>
          <w:rFonts w:eastAsia="Times New Roman" w:cs="Times New Roman"/>
          <w:szCs w:val="24"/>
        </w:rPr>
        <w:t xml:space="preserve"> ήλθε η </w:t>
      </w:r>
      <w:r>
        <w:rPr>
          <w:rFonts w:eastAsia="Times New Roman" w:cs="Times New Roman"/>
          <w:szCs w:val="24"/>
        </w:rPr>
        <w:t xml:space="preserve">κ. </w:t>
      </w:r>
      <w:r>
        <w:rPr>
          <w:rFonts w:eastAsia="Times New Roman" w:cs="Times New Roman"/>
          <w:szCs w:val="24"/>
        </w:rPr>
        <w:t>Καρακώστα, που δεν είναι εδώ τώρα, και μας είπε: «Πρέπει να μάθετε στη Νέα Δημοκρατία να διαχειρίζεστε την ήττα σας». Αφού μας έχει πει ο κ. Μπαλτάς ότι ηττηθήκατε, αφού μας έχει πει ο κ. Τσακαλώτος ότι ηττηθήκατε, αφού μας έχουν πει πέντε-έξι εδώ ότι η</w:t>
      </w:r>
      <w:r>
        <w:rPr>
          <w:rFonts w:eastAsia="Times New Roman" w:cs="Times New Roman"/>
          <w:szCs w:val="24"/>
        </w:rPr>
        <w:t xml:space="preserve">ττηθήκατε, ήλθε η </w:t>
      </w:r>
      <w:r>
        <w:rPr>
          <w:rFonts w:eastAsia="Times New Roman" w:cs="Times New Roman"/>
          <w:szCs w:val="24"/>
        </w:rPr>
        <w:t xml:space="preserve">κ. </w:t>
      </w:r>
      <w:r>
        <w:rPr>
          <w:rFonts w:eastAsia="Times New Roman" w:cs="Times New Roman"/>
          <w:szCs w:val="24"/>
        </w:rPr>
        <w:t>Καρακώστα και λέει για τη Νέα Δημοκρατία: «Πρέπει να μάθετε να διαχειρίζεστε την ήττα σας».</w:t>
      </w:r>
    </w:p>
    <w:p w14:paraId="0980576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να κλείσω, λοιπόν, κύριε Πρόεδρε, και να συγκεφαλαιώσω, τα πράγματα είναι πάρα πολύ απλά. Σήμερα ο ΣΥΡΙΖΑ και οι Βουλευτές του ένας προς έν</w:t>
      </w:r>
      <w:r>
        <w:rPr>
          <w:rFonts w:eastAsia="Times New Roman" w:cs="Times New Roman"/>
          <w:szCs w:val="24"/>
        </w:rPr>
        <w:t xml:space="preserve">ας υπογράφουν αυτό το οποίο έλεγαν «ξεπούλημα». Οι κατηγορίες του κ. Μαντά, που είπε προηγουμένως ότι «δεν ξέρουμε τι λέμε, ότι είμαστε υπερβολικοί» για τον κ. Αλαβάνο δεν απάντησε. Πρόεδρος του </w:t>
      </w:r>
      <w:r>
        <w:rPr>
          <w:rFonts w:eastAsia="Times New Roman" w:cs="Times New Roman"/>
          <w:szCs w:val="24"/>
        </w:rPr>
        <w:t xml:space="preserve">κόμματός </w:t>
      </w:r>
      <w:r>
        <w:rPr>
          <w:rFonts w:eastAsia="Times New Roman" w:cs="Times New Roman"/>
          <w:szCs w:val="24"/>
        </w:rPr>
        <w:t>σας ήταν ο κ. Αλαβάνος.</w:t>
      </w:r>
    </w:p>
    <w:p w14:paraId="0980576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Πώς να</w:t>
      </w:r>
      <w:r>
        <w:rPr>
          <w:rFonts w:eastAsia="Times New Roman" w:cs="Times New Roman"/>
          <w:szCs w:val="24"/>
        </w:rPr>
        <w:t xml:space="preserve"> σας απαντήσουμε, δηλαδή;</w:t>
      </w:r>
    </w:p>
    <w:p w14:paraId="0980576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απαντήσατε. Το ξεχάσατε;</w:t>
      </w:r>
    </w:p>
    <w:p w14:paraId="0980576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Γεωργιάδη, σας παρακαλώ, ολοκληρώνετε.</w:t>
      </w:r>
    </w:p>
    <w:p w14:paraId="0980576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Αν δεν το θυμάστε, ο κ. Αλαβάνος έκανε πρόεδρο τον Τσίπρα. Αν δεν </w:t>
      </w:r>
      <w:r>
        <w:rPr>
          <w:rFonts w:eastAsia="Times New Roman" w:cs="Times New Roman"/>
          <w:szCs w:val="24"/>
        </w:rPr>
        <w:t xml:space="preserve">υπήρχε Αλαβάνος, τον Τσίπρα δεν θα τον ήξερε ούτε ο θυρωρός της πολυκατοικίας του. </w:t>
      </w:r>
    </w:p>
    <w:p w14:paraId="0980576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Τον Αλαβάνο εμείς τον κάναμε πρόεδρο. Δεν έγινε από μόνος του.</w:t>
      </w:r>
    </w:p>
    <w:p w14:paraId="0980576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Και αυτός ο άνθρωπος τι είπε; Ότι ο Τσίπρας είναι προδότης. Εγώ</w:t>
      </w:r>
      <w:r>
        <w:rPr>
          <w:rFonts w:eastAsia="Times New Roman" w:cs="Times New Roman"/>
          <w:szCs w:val="24"/>
        </w:rPr>
        <w:t xml:space="preserve"> δεν το υιοθετώ. Το ξεκαθαρίζω. Εμένα αυτά δεν μου αρέσουν. Τα καταδικάζω. Όμως, είπε ότι ο Τσίπρας είναι προδότης.</w:t>
      </w:r>
    </w:p>
    <w:p w14:paraId="0980576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Γεωργιάδη, παρακαλώ.</w:t>
      </w:r>
    </w:p>
    <w:p w14:paraId="0980576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Σ’ αυτό δεν απαντήσατε. Αυτά να τα βρείτε μεταξύ σα</w:t>
      </w:r>
      <w:r>
        <w:rPr>
          <w:rFonts w:eastAsia="Times New Roman" w:cs="Times New Roman"/>
          <w:szCs w:val="24"/>
        </w:rPr>
        <w:t>ς οι αριστεροί ποιοι είστε προδότες και ποιοι όχι κατά Αλαβάνο.</w:t>
      </w:r>
    </w:p>
    <w:p w14:paraId="0980576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Άρα, είναι εύκολο να κατηγορείς τον Γεωργιάδη, αλλά δύσκολο να κατηγορείς τον Αλαβάνο.</w:t>
      </w:r>
    </w:p>
    <w:p w14:paraId="0980576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Δευτερόλεπτα θα χρειαστώ. </w:t>
      </w:r>
    </w:p>
    <w:p w14:paraId="0980577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Πότε κλείνετε; Τρεις </w:t>
      </w:r>
      <w:r>
        <w:rPr>
          <w:rFonts w:eastAsia="Times New Roman" w:cs="Times New Roman"/>
          <w:szCs w:val="24"/>
        </w:rPr>
        <w:t xml:space="preserve">φορές είπατε ότι κλείνετε. Έλεος! </w:t>
      </w:r>
    </w:p>
    <w:p w14:paraId="0980577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Όταν πάρετε τον λόγο, κύριε Τσακαλώτε, μια και άκουσα για τη διαπραγμάτευση –που είπαν κάποιοι συνάδελφοι,- να μας απαντήσετε, καθώς δεν έχω ακούσει την παραμικρή απάντηση από οποιοδήποτε κυβερ</w:t>
      </w:r>
      <w:r>
        <w:rPr>
          <w:rFonts w:eastAsia="Times New Roman" w:cs="Times New Roman"/>
          <w:szCs w:val="24"/>
        </w:rPr>
        <w:t xml:space="preserve">νητικό στις συνεχόμενες, σχεδόν επί καθημερινής βάσης, καταγγελίες του κ. Νίκου Χουντή, πρώην Ευρωβουλευτή σας, ο οποίος είπε ότι ο κ. Μοσκοβισί τον διαβεβαίωσε ότι εσείς προσωπικά χάσατε 6 δισεκατομμύρια ευρώ από τις επιστροφές των </w:t>
      </w:r>
      <w:r>
        <w:rPr>
          <w:rFonts w:eastAsia="Times New Roman" w:cs="Times New Roman"/>
          <w:szCs w:val="24"/>
          <w:lang w:val="en-US"/>
        </w:rPr>
        <w:t>SNP</w:t>
      </w:r>
      <w:r>
        <w:rPr>
          <w:rFonts w:eastAsia="Times New Roman" w:cs="Times New Roman"/>
          <w:szCs w:val="24"/>
        </w:rPr>
        <w:t>, των κερδών των ομο</w:t>
      </w:r>
      <w:r>
        <w:rPr>
          <w:rFonts w:eastAsia="Times New Roman" w:cs="Times New Roman"/>
          <w:szCs w:val="24"/>
        </w:rPr>
        <w:t>λόγων της Ευρωπαϊκής Κεντρικής Τραπέζης.</w:t>
      </w:r>
    </w:p>
    <w:p w14:paraId="0980577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Απάντησε ο κ. Δραγασάκης. </w:t>
      </w:r>
    </w:p>
    <w:p w14:paraId="0980577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Είναι δυνατόν, σύντροφοι του ΣΥΡΙΖΑ, ο δικός σας να λέει ότι χάσατε 6 δισεκατομμύρια ευρώ του ελληνικού λαού…</w:t>
      </w:r>
    </w:p>
    <w:p w14:paraId="0980577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w:t>
      </w:r>
      <w:r>
        <w:rPr>
          <w:rFonts w:eastAsia="Times New Roman" w:cs="Times New Roman"/>
          <w:szCs w:val="24"/>
        </w:rPr>
        <w:t xml:space="preserve"> Κύριε Γεωργιάδη, είναι ζητήματα που άπτονται του νομοσχεδίου που συζητούμε; Σας παρακαλώ πολύ.</w:t>
      </w:r>
    </w:p>
    <w:p w14:paraId="0980577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…κι ένας Υπουργός να μην απαντάει στον δικό του άνθρωπο;</w:t>
      </w:r>
    </w:p>
    <w:p w14:paraId="0980577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Γεωργιάδη, θα με αναγκάσετε να σας κλείσω το μικρόφωνο! </w:t>
      </w:r>
    </w:p>
    <w:p w14:paraId="0980577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Θέλω να μάθω, κύριε Υπουργέ. Όντως χάσατε στο </w:t>
      </w:r>
      <w:r>
        <w:rPr>
          <w:rFonts w:eastAsia="Times New Roman" w:cs="Times New Roman"/>
          <w:szCs w:val="24"/>
          <w:lang w:val="en-US"/>
        </w:rPr>
        <w:t>Eurogroup</w:t>
      </w:r>
      <w:r>
        <w:rPr>
          <w:rFonts w:eastAsia="Times New Roman" w:cs="Times New Roman"/>
          <w:szCs w:val="24"/>
        </w:rPr>
        <w:t xml:space="preserve"> όλα τα κέρδη από τα ομόλογα της Ευρωπαϊκής Κεντρικής Τράπεζας; </w:t>
      </w:r>
    </w:p>
    <w:p w14:paraId="09805778"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Αυτό δεν α</w:t>
      </w:r>
      <w:r>
        <w:rPr>
          <w:rFonts w:eastAsia="Times New Roman" w:cs="Times New Roman"/>
          <w:szCs w:val="24"/>
        </w:rPr>
        <w:t>φορά τη σύμβαση, κύριε Γεωργιάδη.</w:t>
      </w:r>
    </w:p>
    <w:p w14:paraId="0980577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Αυτό θα πρέπει να το ξέρει ο ελληνικός λαός. Και εάν δεν απαντήσετε σε εμένα, απαντήστε στον κ. Νίκο Χουντή, που το λέει κάθε μέρα!</w:t>
      </w:r>
    </w:p>
    <w:p w14:paraId="0980577A"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0980577B"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Ζαρούλια, έχετε τον λόγο. </w:t>
      </w:r>
    </w:p>
    <w:p w14:paraId="0980577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Πολύ σύντομα, θέλω να καλέσω την Κυβέρνηση να σταματήσει να λέει ψέματα και να εξαπατά τον ελληνικό λαό. Σύντομα ο ελληνικός λαός θα αντιληφθεί ότι αυτό το ξεπούλημα που κάνετε δεν είναι επ’ ωφελεία του και</w:t>
      </w:r>
      <w:r>
        <w:rPr>
          <w:rFonts w:eastAsia="Times New Roman" w:cs="Times New Roman"/>
          <w:szCs w:val="24"/>
        </w:rPr>
        <w:t xml:space="preserve"> ελπίζω να μην είναι αργά. Ο ελληνικός λαός σας έχει γυρίσει την πλάτη προ πολλού. Σύντομα θα έρθουμε εμείς στα πράγματα, για να τα βάλουμε εκεί που πρέπει. </w:t>
      </w:r>
    </w:p>
    <w:p w14:paraId="0980577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80577E"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ειδικός αγορητής της Δημοκρατικής Συ</w:t>
      </w:r>
      <w:r>
        <w:rPr>
          <w:rFonts w:eastAsia="Times New Roman" w:cs="Times New Roman"/>
          <w:szCs w:val="24"/>
        </w:rPr>
        <w:t xml:space="preserve">μπαράταξης ΠΑΣΟΚ-ΔΗΜΑΡ κ. Κωνσταντινόπουλος. </w:t>
      </w:r>
    </w:p>
    <w:p w14:paraId="0980577F"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 </w:t>
      </w:r>
    </w:p>
    <w:p w14:paraId="0980578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Σε λίγα λεπτά θα ψηφίσουμε για την κύρωση της συμφωνίας ενός εμβληματικού έργου, που είναι εθνικός στόχος. </w:t>
      </w:r>
    </w:p>
    <w:p w14:paraId="0980578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Έχουμε να κάνουμε κάποιες προτάσεις, κύριε Υπου</w:t>
      </w:r>
      <w:r>
        <w:rPr>
          <w:rFonts w:eastAsia="Times New Roman" w:cs="Times New Roman"/>
          <w:szCs w:val="24"/>
        </w:rPr>
        <w:t>ργέ. Ας αφήσουμε τα προηγούμενα. Ο καθένας είπε ό,τι είχε να πει. Άλλωστε, τώρα είναι σαν να συζητάμε αυτό που έλεγε ο κ. Κατρούγκαλος ότι δεν γίνονται μειώσεις. Θα πάει το χαρτί στον καθένα συνταξιούχο, θα δει τον μήνα. Τώρα, εάν έχει 70% πράσινο και άλλα</w:t>
      </w:r>
      <w:r>
        <w:rPr>
          <w:rFonts w:eastAsia="Times New Roman" w:cs="Times New Roman"/>
          <w:szCs w:val="24"/>
        </w:rPr>
        <w:t xml:space="preserve"> «εάν», θα τα δούμε όλα αυτά και θα τα αξιολογήσουμε. </w:t>
      </w:r>
    </w:p>
    <w:p w14:paraId="0980578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Πρότασή μας, λοιπόν, είναι κάθε τρεις μήνες να έρχεστε στην Επιτροπή Παραγωγής και Εμπορίου μαζί με τους συνεργάτες σας, την «Ελληνικό Α.Ε», και να ενημερώνετε τη Βουλή για το πώς προχωράει το έργο, η </w:t>
      </w:r>
      <w:r>
        <w:rPr>
          <w:rFonts w:eastAsia="Times New Roman" w:cs="Times New Roman"/>
          <w:szCs w:val="24"/>
        </w:rPr>
        <w:t>επένδυση. Δηλαδή, θα ήθελα να μας πείτε ένα «ναι» ή ένα «όχι» και νομίζω ότι συμφωνούν όλες οι πολιτικές δυνάμεις, εάν μπορείτε κάθε τρεις μήνες –δεν σας ζητάμε να έρχεστε κάθε μήνα- να μας ενημερώνετε επίσημα και να λέτε τι συμβαίνει, ποια προβλήματα υπάρ</w:t>
      </w:r>
      <w:r>
        <w:rPr>
          <w:rFonts w:eastAsia="Times New Roman" w:cs="Times New Roman"/>
          <w:szCs w:val="24"/>
        </w:rPr>
        <w:t xml:space="preserve">χουν, πώς έχουν προχωρήσει οι διαδικασίες γι’ αυτό το μεγάλο έργο. Ελπίζω να το αποδεχθείτε αυτό. </w:t>
      </w:r>
    </w:p>
    <w:p w14:paraId="0980578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Δεύτερον, μιλήσατε για τα δύο χιλιάδες στρέμματα και ότι είναι κοινόχρηστος χώρος. Το είπε και ο κ. Μαντάς και πολλοί άλλοι. Τα δύο χιλιάδες στρέμματα υπάρχο</w:t>
      </w:r>
      <w:r>
        <w:rPr>
          <w:rFonts w:eastAsia="Times New Roman" w:cs="Times New Roman"/>
          <w:szCs w:val="24"/>
        </w:rPr>
        <w:t>υν στην προκήρυξη από το 2011. Κοινόχρηστος ήταν αυτός ο χώρος, δεν υπήρχε κάτι άλλο. Ας λέμε τουλάχιστον αυτά που υπάρχουν μέσα στη σύμβαση. Δεν είναι κακό να συμφωνήσουμε σε κάτι. Εάν κάποια πράγματα έγιναν θετικά, όπως αυτό που είπατε με το ΑΜΕ και είνα</w:t>
      </w:r>
      <w:r>
        <w:rPr>
          <w:rFonts w:eastAsia="Times New Roman" w:cs="Times New Roman"/>
          <w:szCs w:val="24"/>
        </w:rPr>
        <w:t>ι πάρα πολύ σημαντικό, να σας πούμε «μπράβο» και «συγχαρητήρια».</w:t>
      </w:r>
    </w:p>
    <w:p w14:paraId="0980578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Μας το λέτε το «μπράβο» δηλαδή;</w:t>
      </w:r>
    </w:p>
    <w:p w14:paraId="0980578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Εγώ σας το είπα. Και το είπα και την προηγούμενη φορά. </w:t>
      </w:r>
    </w:p>
    <w:p w14:paraId="0980578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w:t>
      </w:r>
      <w:r>
        <w:rPr>
          <w:rFonts w:eastAsia="Times New Roman" w:cs="Times New Roman"/>
          <w:b/>
          <w:szCs w:val="24"/>
        </w:rPr>
        <w:t xml:space="preserve"> Οικονομικών): </w:t>
      </w:r>
      <w:r>
        <w:rPr>
          <w:rFonts w:eastAsia="Times New Roman" w:cs="Times New Roman"/>
          <w:szCs w:val="24"/>
        </w:rPr>
        <w:t xml:space="preserve">Αναφέρατε «να μας πείτε». </w:t>
      </w:r>
    </w:p>
    <w:p w14:paraId="09805787"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Αλλά, κύριε Υπουργέ, για τα δύο χιλιάδες στρέμματα πρέπει να το πείτε και εσείς και να το ξεκαθαρίσετε. Ήταν από το 2011 κοινόχρηστοι χώροι. Δεν αγαπάτε μόνο εσείς το περιβάλλον!</w:t>
      </w:r>
    </w:p>
    <w:p w14:paraId="0980578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σε σχέση με αυτό που είπε ο κ. Τσακαλώτος ότι οι πολίτες στηρίζουν την Αριστερά όταν πηγαίνει καλά η οικονομία, μπράβο, είναι πάρα πολύ σημαντικό αυτό που είπατε. Άρα, το 2014, όταν σας ψήφισε -κατά τη δική σας λογική- ο λαός, άρχισε να πηγαίνει καλά η οι</w:t>
      </w:r>
      <w:r>
        <w:rPr>
          <w:rFonts w:eastAsia="Times New Roman" w:cs="Times New Roman"/>
          <w:szCs w:val="24"/>
        </w:rPr>
        <w:t xml:space="preserve">κονομία. </w:t>
      </w:r>
    </w:p>
    <w:p w14:paraId="09805789"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Δεν ακούγεστε, κύριε Κωνσταντινόπουλε. </w:t>
      </w:r>
    </w:p>
    <w:p w14:paraId="0980578A" w14:textId="77777777" w:rsidR="00BA128F" w:rsidRDefault="00BF6BD8">
      <w:pPr>
        <w:tabs>
          <w:tab w:val="left" w:pos="1823"/>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Ξαναλέω αυτό που είπε ο κ. Τσακαλώτος. Ο κ. Τσακαλώτος είπε ότι όταν ψηφίζεται η Αριστερά, πάει καλά η οικονομία. Άρα, το</w:t>
      </w:r>
      <w:r>
        <w:rPr>
          <w:rFonts w:eastAsia="Times New Roman" w:cs="Times New Roman"/>
          <w:szCs w:val="24"/>
        </w:rPr>
        <w:t xml:space="preserve"> 2014 που σας ψήφισαν και το 2015 από κεκτημένη ταχύτητα, πήγαινε καλά η οικονομία. </w:t>
      </w:r>
    </w:p>
    <w:p w14:paraId="0980578B" w14:textId="77777777" w:rsidR="00BA128F" w:rsidRDefault="00BF6BD8">
      <w:pPr>
        <w:tabs>
          <w:tab w:val="left" w:pos="182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 xml:space="preserve">υρίου </w:t>
      </w:r>
      <w:r>
        <w:rPr>
          <w:rFonts w:eastAsia="Times New Roman" w:cs="Times New Roman"/>
          <w:szCs w:val="24"/>
        </w:rPr>
        <w:t>Βουλευτή)</w:t>
      </w:r>
    </w:p>
    <w:p w14:paraId="0980578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κύριε Κωνσταντινόπουλε. </w:t>
      </w:r>
    </w:p>
    <w:p w14:paraId="0980578D"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ΟΔΥΣΣΕΑΣ ΚΩΝΣΤΑ</w:t>
      </w:r>
      <w:r>
        <w:rPr>
          <w:rFonts w:eastAsia="Times New Roman" w:cs="Times New Roman"/>
          <w:b/>
          <w:szCs w:val="24"/>
        </w:rPr>
        <w:t>ΝΤΙΝΟΠΟΥΛΟΣ:</w:t>
      </w:r>
      <w:r>
        <w:rPr>
          <w:rFonts w:eastAsia="Times New Roman" w:cs="Times New Roman"/>
          <w:szCs w:val="24"/>
        </w:rPr>
        <w:t xml:space="preserve"> Ολοκληρώνω την άποψή μου σχετικά με αυτό το έργο. </w:t>
      </w:r>
    </w:p>
    <w:p w14:paraId="0980578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 έργο αυτό δεν μπορεί να το κάνει ούτε μόνος του ο ιδιώτης ούτε μόνο του το κράτος. Αν δεν συνεργαστούν ο ιδιωτικός τομέας και το κράτος σ’ αυτή τη μεγάλη επένδυση θα είναι ο ένας τροχοπέδη </w:t>
      </w:r>
      <w:r>
        <w:rPr>
          <w:rFonts w:eastAsia="Times New Roman" w:cs="Times New Roman"/>
          <w:szCs w:val="24"/>
        </w:rPr>
        <w:t>για τον άλλον και δεν θα γίνει ποτέ αυτή η επένδυση. Άρα, σήμερα εμείς αυτό που θέλουμε να διασφαλίσουμε είναι ότι θα λειτουργήσει ο ιδιωτικός τομέας και ότι ο δημόσιος τομέας δεν θα γίνει τροχοπέδη στην επένδυση. Ελπίζω να αποδεχθείτε τη δική μας πρόταση,</w:t>
      </w:r>
      <w:r>
        <w:rPr>
          <w:rFonts w:eastAsia="Times New Roman" w:cs="Times New Roman"/>
          <w:szCs w:val="24"/>
        </w:rPr>
        <w:t xml:space="preserve"> κύριε Υπουργέ. </w:t>
      </w:r>
    </w:p>
    <w:p w14:paraId="0980578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980579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η ειδική αγορήτρια από το Κομμουνιστικό Κόμμα Ελλάδος, η κ. Μανωλάκου. </w:t>
      </w:r>
    </w:p>
    <w:p w14:paraId="0980579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Ευχαριστώ.</w:t>
      </w:r>
    </w:p>
    <w:p w14:paraId="0980579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Στα παζάρια που είναι σε εξέλιξη που κάνει η Κυβέρνηση με το κουαρτέτο γι</w:t>
      </w:r>
      <w:r>
        <w:rPr>
          <w:rFonts w:eastAsia="Times New Roman" w:cs="Times New Roman"/>
          <w:szCs w:val="24"/>
        </w:rPr>
        <w:t xml:space="preserve">α την ολοκλήρωση της πρώτης αξιολόγησης αναφέρεται ως κομβικό σημείο για την προσέλκυση επενδύσεων οι χρήσεις γης. Αυτό κάνετε και με την ιδιωτικοποίηση του Ελληνικού ενταγμένο βεβαίως σε έναν γενικότερο σχεδιασμό. </w:t>
      </w:r>
    </w:p>
    <w:p w14:paraId="0980579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Τα είπαμε. Δεν χρειάζεται να τα ξαναπούμε. Γι’ αυτό εμείς λέμε ότι εσείς είστε πλήρως ευθυγραμμισμένοι, Κυβέρνηση και κόμματα Αντιπολίτευσης, με την πολιτική των ιδιωτικοποιήσεων. Αυτό σημαίνει εκποίηση δημόσιας περιουσίας. Τώρα μπορείτε, αν θέλετε, να πεί</w:t>
      </w:r>
      <w:r>
        <w:rPr>
          <w:rFonts w:eastAsia="Times New Roman" w:cs="Times New Roman"/>
          <w:szCs w:val="24"/>
        </w:rPr>
        <w:t xml:space="preserve">τε τη λέξη «εκποίηση» ως «αξιοποίηση», όπως τη λέει ο κ. Τσιρώνης, ή ότι είστε υπέρ των επενδύσεων και κατά των ιδιωτικοποιήσεων, όπως υποστήριξε ο κ. Φλαμπουράρης, ή ότι μπορεί τέλος πάντων και να είναι λάθος και στο συνέδριο του ΣΥΡΙΖΑ θα το εκτιμήσετε, </w:t>
      </w:r>
      <w:r>
        <w:rPr>
          <w:rFonts w:eastAsia="Times New Roman" w:cs="Times New Roman"/>
          <w:szCs w:val="24"/>
        </w:rPr>
        <w:t xml:space="preserve">όπως υπονόησε ο κ. Τσακαλώτος –αν κι αυτό, εδώ που τα λέμε, είναι δικό σας ζήτημα εσωτερικό, δεν αφορά στην Βουλή. </w:t>
      </w:r>
    </w:p>
    <w:p w14:paraId="0980579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Η ουσία είναι ότι αναζητάτε ορισμούς απενεχοποίησης και ταυτόχρονα να δείξετε ότι διαφέρετε στη στρατηγική από τα άλλα κόμματα αστικής διαχε</w:t>
      </w:r>
      <w:r>
        <w:rPr>
          <w:rFonts w:eastAsia="Times New Roman" w:cs="Times New Roman"/>
          <w:szCs w:val="24"/>
        </w:rPr>
        <w:t xml:space="preserve">ίρισης και κυρίως από τον ανταγωνιστή σας τη Νέα Δημοκρατία. Δεν μπορείτε να ξεγελάσετε. Την ίδια πολιτική υλοποιείτε γιατί τον ίδιο στόχο εξυπηρετείτε: την κερδοφορία του κεφαλαίου. Και γι’ αυτό πουλάτε αυτό που ανήκει στον λαό και του στερείτε παραλίες, </w:t>
      </w:r>
      <w:r>
        <w:rPr>
          <w:rFonts w:eastAsia="Times New Roman" w:cs="Times New Roman"/>
          <w:szCs w:val="24"/>
        </w:rPr>
        <w:t xml:space="preserve">αθλητικούς χώρους, χώρους αναψυχής και πρασίνου, στέγασης υπηρεσιών και παραπέρα ανάπτυξης πολιτισμού, στέκια νεολαίας, νοσοκομεία κι άλλα. Διατυπώσαμε την πρότασή μας, αυτό που εμείς πιστεύουμε ότι είναι σε όφελος των λαϊκών αναγκών. </w:t>
      </w:r>
    </w:p>
    <w:p w14:paraId="0980579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Τι θα γίνει; Μια ιδι</w:t>
      </w:r>
      <w:r>
        <w:rPr>
          <w:rFonts w:eastAsia="Times New Roman" w:cs="Times New Roman"/>
          <w:szCs w:val="24"/>
        </w:rPr>
        <w:t xml:space="preserve">ωτική πόλη για λεφτάδες και με ιδιωτική αστυνόμευση. Δεν μπαίνει όποιος θέλει να κάνει τη βόλτα του. Τι είναι αυτό; Εκποίηση, δίκαιη ανάπτυξη ή αξιοποίηση; Υπερηφανεύεστε και μερικοί με προκλητικό τρόπο. </w:t>
      </w:r>
    </w:p>
    <w:p w14:paraId="0980579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Δικαιολογήθηκαν άλλοι ότι η δημοκρατία του σοσιαλισ</w:t>
      </w:r>
      <w:r>
        <w:rPr>
          <w:rFonts w:eastAsia="Times New Roman" w:cs="Times New Roman"/>
          <w:szCs w:val="24"/>
        </w:rPr>
        <w:t>μού κάνει και συμβιβασμούς. Βεβαίως υπάρχουν συμβιβασμοί και συμβιβασμοί. Όταν όμως βάζεις πάνω από τις ανάγκες των ανθρώπων τα κέρδη των καπιταλιστών, τότε ο ελληνικός δρόμος σας της Αριστεράς, που ωρύεστε ότι εκπροσωπείτε, είναι καραμπινάτος καπιταλισμός</w:t>
      </w:r>
      <w:r>
        <w:rPr>
          <w:rFonts w:eastAsia="Times New Roman" w:cs="Times New Roman"/>
          <w:szCs w:val="24"/>
        </w:rPr>
        <w:t xml:space="preserve"> και μάλιστα στην άγρια φάση που βρίσκεται του νεοφιλελευθερισμού. </w:t>
      </w:r>
    </w:p>
    <w:p w14:paraId="0980579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Ξέρετε, θυμίζει ένα σύνθημα που αρκετά χρόνια πριν έλεγε το ΠΑΣΟΚ και μάλιστα το έγραφαν στους τοίχους «Το ΠΑΣΟΚ του λαού». Μερικοί είχαν την έμπνευση και άλλαζαν τον τόνο. Έγραφαν: «Το ΠΑ</w:t>
      </w:r>
      <w:r>
        <w:rPr>
          <w:rFonts w:eastAsia="Times New Roman" w:cs="Times New Roman"/>
          <w:szCs w:val="24"/>
        </w:rPr>
        <w:t xml:space="preserve">ΣΟΚ του λάου-λάου». Ξέρουμε πού κατέληξε η σοσιαλδημοκρατία την οποία βεβαίως σήμερα εσείς εκπροσωπείτε. </w:t>
      </w:r>
    </w:p>
    <w:p w14:paraId="0980579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Τελικά μπορεί να εμφανίζεστε ότι τσακώνεστε με τη Νέα Δημοκρατία και το ΠΑΣΟΚ, αντίπαλοι όμως δεν είστε, γιατί μαζί ψηφίζετε αντιλαϊκά μέτρα που εξυπη</w:t>
      </w:r>
      <w:r>
        <w:rPr>
          <w:rFonts w:eastAsia="Times New Roman" w:cs="Times New Roman"/>
          <w:szCs w:val="24"/>
        </w:rPr>
        <w:t xml:space="preserve">ρετούν το κεφάλαιο και τους ιμπεριαλιστικούς οργανισμούς και ενώσεις. Είστε όμως ανταγωνιστές για το ποιος είναι ο καλύτερος διαχειριστής και προσπαθείτε να το συγκαλύψετε. </w:t>
      </w:r>
    </w:p>
    <w:p w14:paraId="0980579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προειδοποιητικά το κουδούνι λήξης της ομιλίας της κυρίας </w:t>
      </w:r>
      <w:r>
        <w:rPr>
          <w:rFonts w:eastAsia="Times New Roman" w:cs="Times New Roman"/>
          <w:szCs w:val="24"/>
        </w:rPr>
        <w:t>Βουλευτού)</w:t>
      </w:r>
    </w:p>
    <w:p w14:paraId="0980579A" w14:textId="77777777" w:rsidR="00BA128F" w:rsidRDefault="00BF6BD8">
      <w:pPr>
        <w:spacing w:after="0" w:line="600" w:lineRule="auto"/>
        <w:ind w:firstLine="720"/>
        <w:jc w:val="both"/>
        <w:rPr>
          <w:rFonts w:eastAsia="Times New Roman"/>
          <w:szCs w:val="24"/>
        </w:rPr>
      </w:pPr>
      <w:r>
        <w:rPr>
          <w:rFonts w:eastAsia="Times New Roman"/>
          <w:szCs w:val="24"/>
        </w:rPr>
        <w:t>Θα ήθελα την ανοχή σας για λίγο, κύριε Πρόεδρε.</w:t>
      </w:r>
    </w:p>
    <w:p w14:paraId="0980579B" w14:textId="77777777" w:rsidR="00BA128F" w:rsidRDefault="00BF6BD8">
      <w:pPr>
        <w:spacing w:after="0" w:line="600" w:lineRule="auto"/>
        <w:ind w:firstLine="720"/>
        <w:jc w:val="both"/>
        <w:rPr>
          <w:rFonts w:eastAsia="Times New Roman"/>
          <w:szCs w:val="24"/>
        </w:rPr>
      </w:pPr>
      <w:r>
        <w:rPr>
          <w:rFonts w:eastAsia="Times New Roman"/>
          <w:szCs w:val="24"/>
        </w:rPr>
        <w:t>Ας θυμηθούμε οι πιο παλιοί, ότι στον Λάτση και στον Βαρδινογιάννη η Νέα Δημοκρατία και το ΠΑΣΟΚ με τροπολογία Στουρνάρα -τότε ήταν Υπουργός Οικονομικών- χάρισαν πάνω από 1 δισεκατομμύριο. Ήταν πρόσ</w:t>
      </w:r>
      <w:r>
        <w:rPr>
          <w:rFonts w:eastAsia="Times New Roman"/>
          <w:szCs w:val="24"/>
        </w:rPr>
        <w:t xml:space="preserve">τιμα για παραβιάσεις σε πετρελαιοειδή που έπρεπε να διατηρούν για λογαριασμό του </w:t>
      </w:r>
      <w:r>
        <w:rPr>
          <w:rFonts w:eastAsia="Times New Roman"/>
          <w:szCs w:val="24"/>
        </w:rPr>
        <w:t>δημοσίου</w:t>
      </w:r>
      <w:r>
        <w:rPr>
          <w:rFonts w:eastAsia="Times New Roman"/>
          <w:szCs w:val="24"/>
        </w:rPr>
        <w:t>, όμως δεν το τηρούσαν.</w:t>
      </w:r>
    </w:p>
    <w:p w14:paraId="0980579C" w14:textId="77777777" w:rsidR="00BA128F" w:rsidRDefault="00BF6BD8">
      <w:pPr>
        <w:spacing w:after="0" w:line="600" w:lineRule="auto"/>
        <w:ind w:firstLine="720"/>
        <w:jc w:val="both"/>
        <w:rPr>
          <w:rFonts w:eastAsia="Times New Roman"/>
          <w:szCs w:val="24"/>
        </w:rPr>
      </w:pPr>
      <w:r>
        <w:rPr>
          <w:rFonts w:eastAsia="Times New Roman"/>
          <w:szCs w:val="24"/>
        </w:rPr>
        <w:t xml:space="preserve">Η σημερινή Κυβέρνηση του ΣΥΡΙΖΑ δεν το πήρε πίσω, αν και το ονόμαζε «ντροπολογία», όπως και δεν </w:t>
      </w:r>
      <w:r>
        <w:rPr>
          <w:rFonts w:eastAsia="Times New Roman"/>
          <w:szCs w:val="24"/>
        </w:rPr>
        <w:t xml:space="preserve">κατήργησε </w:t>
      </w:r>
      <w:r>
        <w:rPr>
          <w:rFonts w:eastAsia="Times New Roman"/>
          <w:szCs w:val="24"/>
        </w:rPr>
        <w:t>και κανέναν αντιλαϊκό νόμο των προηγο</w:t>
      </w:r>
      <w:r>
        <w:rPr>
          <w:rFonts w:eastAsia="Times New Roman"/>
          <w:szCs w:val="24"/>
        </w:rPr>
        <w:t xml:space="preserve">ύμενων, αλλά συνεχίζει εκεί που σταματήσαν οι προηγούμενοι και απόδειξη είναι και η σημερινή σύμβαση του Ελληνικού. Δίνετε στον Λάτση, στην </w:t>
      </w:r>
      <w:r>
        <w:rPr>
          <w:rFonts w:eastAsia="Times New Roman"/>
          <w:szCs w:val="24"/>
        </w:rPr>
        <w:t xml:space="preserve">κοινοπραξία </w:t>
      </w:r>
      <w:r>
        <w:rPr>
          <w:rFonts w:eastAsia="Times New Roman"/>
          <w:szCs w:val="24"/>
        </w:rPr>
        <w:t>το φιλέτο, το οξυγόνο του Ελληνικού που χρειάζεται όλη η Αττική και μάλιστα θα τους προικοδοτήσετε και μ</w:t>
      </w:r>
      <w:r>
        <w:rPr>
          <w:rFonts w:eastAsia="Times New Roman"/>
          <w:szCs w:val="24"/>
        </w:rPr>
        <w:t xml:space="preserve">ε χρήμα και με νόμους εξοργιστικούς. Αυτή είναι η υγιής επιχειρηματικότητα, λοιπόν. </w:t>
      </w:r>
    </w:p>
    <w:p w14:paraId="0980579D" w14:textId="77777777" w:rsidR="00BA128F" w:rsidRDefault="00BF6BD8">
      <w:pPr>
        <w:spacing w:after="0" w:line="600" w:lineRule="auto"/>
        <w:ind w:firstLine="720"/>
        <w:jc w:val="both"/>
        <w:rPr>
          <w:rFonts w:eastAsia="Times New Roman"/>
          <w:szCs w:val="24"/>
        </w:rPr>
      </w:pPr>
      <w:r>
        <w:rPr>
          <w:rFonts w:eastAsia="Times New Roman"/>
          <w:szCs w:val="24"/>
        </w:rPr>
        <w:t>Γι’ αυτό καμμία αυταπάτη ότι από αυτό το εκμεταλλευτικό σύστημα με όποιο αστικό κόμμα είναι στην εξουσία είτε ΣΥΡΙΖΑ είτε Νέα Δημοκρατία είτε οποιοδήποτε άλλο όνομα έχει μ</w:t>
      </w:r>
      <w:r>
        <w:rPr>
          <w:rFonts w:eastAsia="Times New Roman"/>
          <w:szCs w:val="24"/>
        </w:rPr>
        <w:t>πορεί να φέρει την λαϊκή ευημερία, ευημερία μόνο για το κεφάλαιο. Συνεπώς μόνο η οργάνωση της πάλης του λαού μπορεί να εξασφαλίσει λαϊκή ευημερία και εκεί είναι η ελπίδα.</w:t>
      </w:r>
    </w:p>
    <w:p w14:paraId="0980579E" w14:textId="77777777" w:rsidR="00BA128F" w:rsidRDefault="00BF6BD8">
      <w:pPr>
        <w:spacing w:after="0" w:line="600" w:lineRule="auto"/>
        <w:ind w:firstLine="720"/>
        <w:jc w:val="both"/>
        <w:rPr>
          <w:rFonts w:eastAsia="Times New Roman"/>
          <w:szCs w:val="24"/>
        </w:rPr>
      </w:pPr>
      <w:r>
        <w:rPr>
          <w:rFonts w:eastAsia="Times New Roman"/>
          <w:szCs w:val="24"/>
        </w:rPr>
        <w:t>Ευχαριστώ.</w:t>
      </w:r>
    </w:p>
    <w:p w14:paraId="0980579F" w14:textId="77777777" w:rsidR="00BA128F" w:rsidRDefault="00BF6BD8">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w:t>
      </w:r>
    </w:p>
    <w:p w14:paraId="098057A0" w14:textId="77777777" w:rsidR="00BA128F" w:rsidRDefault="00BF6BD8">
      <w:pPr>
        <w:spacing w:after="0" w:line="600" w:lineRule="auto"/>
        <w:ind w:firstLine="720"/>
        <w:jc w:val="both"/>
        <w:rPr>
          <w:rFonts w:eastAsia="Times New Roman"/>
          <w:szCs w:val="24"/>
        </w:rPr>
      </w:pPr>
      <w:r>
        <w:rPr>
          <w:rFonts w:eastAsia="Times New Roman"/>
          <w:szCs w:val="24"/>
        </w:rPr>
        <w:t>Τον λόγο έχει ο κ. Σαρίδης</w:t>
      </w:r>
      <w:r>
        <w:rPr>
          <w:rFonts w:eastAsia="Times New Roman"/>
          <w:szCs w:val="24"/>
        </w:rPr>
        <w:t>, ειδικός αγορητής της Ένωσης Κεντρώων.</w:t>
      </w:r>
    </w:p>
    <w:p w14:paraId="098057A1" w14:textId="77777777" w:rsidR="00BA128F" w:rsidRDefault="00BF6BD8">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Ευχαριστώ, κύριε Πρόεδρε.</w:t>
      </w:r>
    </w:p>
    <w:p w14:paraId="098057A2" w14:textId="77777777" w:rsidR="00BA128F" w:rsidRDefault="00BF6BD8">
      <w:pPr>
        <w:spacing w:after="0" w:line="600" w:lineRule="auto"/>
        <w:ind w:firstLine="720"/>
        <w:jc w:val="both"/>
        <w:rPr>
          <w:rFonts w:eastAsia="Times New Roman"/>
          <w:szCs w:val="24"/>
        </w:rPr>
      </w:pPr>
      <w:r>
        <w:rPr>
          <w:rFonts w:eastAsia="Times New Roman"/>
          <w:szCs w:val="24"/>
        </w:rPr>
        <w:t>Κύριοι Υπουργοί, κύριοι συνάδελφοι, είναι μια μεγάλη επένδυση. Η μεγαλύτερη όμως επένδυση είναι ότι σήμερα εδώ μέσα δείχνουμε ότι όλοι οι Έλληνες είναι έτοιμοι να διαχειριστ</w:t>
      </w:r>
      <w:r>
        <w:rPr>
          <w:rFonts w:eastAsia="Times New Roman"/>
          <w:szCs w:val="24"/>
        </w:rPr>
        <w:t>ούν την τύχη τους να μπορούν να δημιουργήσουν και να συντηρήσουν ένα υγιές επενδυτικό περιβάλλον.</w:t>
      </w:r>
    </w:p>
    <w:p w14:paraId="098057A3" w14:textId="77777777" w:rsidR="00BA128F" w:rsidRDefault="00BF6BD8">
      <w:pPr>
        <w:spacing w:after="0" w:line="600" w:lineRule="auto"/>
        <w:ind w:firstLine="720"/>
        <w:jc w:val="both"/>
        <w:rPr>
          <w:rFonts w:eastAsia="Times New Roman"/>
          <w:szCs w:val="24"/>
        </w:rPr>
      </w:pPr>
      <w:r>
        <w:rPr>
          <w:rFonts w:eastAsia="Times New Roman"/>
          <w:szCs w:val="24"/>
        </w:rPr>
        <w:t>Πριν από ένα χρόνο και η Ένωση Κεντρώων είχε μπει και εκείνη για πρώτη φορά μέσα στη Βουλή με ένα όραμα ουσιαστικά: να συμβάλει με όλες της τις δυνάμεις για ν</w:t>
      </w:r>
      <w:r>
        <w:rPr>
          <w:rFonts w:eastAsia="Times New Roman"/>
          <w:szCs w:val="24"/>
        </w:rPr>
        <w:t>α μπορέσει η χώρα να βγει έξω από την κρίση. Όλοι μας ήμασταν στην ιδιωτική πρωτοβουλία. Όλοι μας είχαμε ζήσει στο πετσί μας την οικονομική κρίση γνωρίζοντας ότι κάνοντας τις μεταρρυθμίσεις τις οποίες έπρεπε, γνωρίζοντας ότι αν καταργούσαμε τις παθογένειες</w:t>
      </w:r>
      <w:r>
        <w:rPr>
          <w:rFonts w:eastAsia="Times New Roman"/>
          <w:szCs w:val="24"/>
        </w:rPr>
        <w:t xml:space="preserve"> και αν θα φτιάχναμε ένα υγιές επενδυτικό περιβάλλον, θα μπορούσαμε να έχουμε ένα μέλλον σαν λαός.</w:t>
      </w:r>
    </w:p>
    <w:p w14:paraId="098057A4" w14:textId="77777777" w:rsidR="00BA128F" w:rsidRDefault="00BF6BD8">
      <w:pPr>
        <w:spacing w:after="0" w:line="600" w:lineRule="auto"/>
        <w:ind w:firstLine="720"/>
        <w:jc w:val="both"/>
        <w:rPr>
          <w:rFonts w:eastAsia="Times New Roman"/>
          <w:szCs w:val="24"/>
        </w:rPr>
      </w:pPr>
      <w:r>
        <w:rPr>
          <w:rFonts w:eastAsia="Times New Roman"/>
          <w:szCs w:val="24"/>
        </w:rPr>
        <w:t>Δεν έχουμε ανάγκη από δανεικά. Μπορούμε να σταθούμε στα πόδια μας και μόνοι μας με τις δίκες μας τις δυνάμεις. Το τι θα κερδίσουμε από τη συγκεκριμένη επένδυ</w:t>
      </w:r>
      <w:r>
        <w:rPr>
          <w:rFonts w:eastAsia="Times New Roman"/>
          <w:szCs w:val="24"/>
        </w:rPr>
        <w:t>ση στα χρόνια τα οποία θα έρθουν είναι το λιγότερο. Αυτό που κερδίζουμε σήμερα είναι η δύναμη της συναίνεσης και της συνεργασίας που την έχει ανάγκη το έθνος.</w:t>
      </w:r>
    </w:p>
    <w:p w14:paraId="098057A5" w14:textId="77777777" w:rsidR="00BA128F" w:rsidRDefault="00BF6BD8">
      <w:pPr>
        <w:spacing w:after="0" w:line="600" w:lineRule="auto"/>
        <w:ind w:firstLine="720"/>
        <w:jc w:val="both"/>
        <w:rPr>
          <w:rFonts w:eastAsia="Times New Roman"/>
          <w:b/>
          <w:szCs w:val="24"/>
        </w:rPr>
      </w:pPr>
      <w:r>
        <w:rPr>
          <w:rFonts w:eastAsia="Times New Roman"/>
          <w:szCs w:val="24"/>
        </w:rPr>
        <w:t>Ευχαριστώ πολύ.</w:t>
      </w:r>
    </w:p>
    <w:p w14:paraId="098057A6" w14:textId="77777777" w:rsidR="00BA128F" w:rsidRDefault="00BF6BD8">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 Σαρίδη.</w:t>
      </w:r>
    </w:p>
    <w:p w14:paraId="098057A7" w14:textId="77777777" w:rsidR="00BA128F" w:rsidRDefault="00BF6BD8">
      <w:pPr>
        <w:spacing w:after="0" w:line="600" w:lineRule="auto"/>
        <w:ind w:firstLine="720"/>
        <w:jc w:val="both"/>
        <w:rPr>
          <w:rFonts w:eastAsia="Times New Roman"/>
          <w:szCs w:val="24"/>
        </w:rPr>
      </w:pPr>
      <w:r>
        <w:rPr>
          <w:rFonts w:eastAsia="Times New Roman"/>
          <w:szCs w:val="24"/>
        </w:rPr>
        <w:t>Έχει ζητήσει τον λό</w:t>
      </w:r>
      <w:r>
        <w:rPr>
          <w:rFonts w:eastAsia="Times New Roman"/>
          <w:szCs w:val="24"/>
        </w:rPr>
        <w:t xml:space="preserve">γο ο ειδικός αγορητής των Ανεξαρτήτων Ελλήνων, ο κ. Καμμένος. </w:t>
      </w:r>
    </w:p>
    <w:p w14:paraId="098057A8" w14:textId="77777777" w:rsidR="00BA128F" w:rsidRDefault="00BF6BD8">
      <w:pPr>
        <w:spacing w:after="0" w:line="600" w:lineRule="auto"/>
        <w:ind w:firstLine="720"/>
        <w:jc w:val="both"/>
        <w:rPr>
          <w:rFonts w:eastAsia="Times New Roman"/>
          <w:szCs w:val="24"/>
        </w:rPr>
      </w:pPr>
      <w:r>
        <w:rPr>
          <w:rFonts w:eastAsia="Times New Roman"/>
          <w:szCs w:val="24"/>
        </w:rPr>
        <w:t>Στην συνέχεια θα λάβει τον λόγο ο Κοινοβουλευτικός Εκπρόσωπος του Ποταμιού για μια παρέμβαση δύο λεπτών.</w:t>
      </w:r>
    </w:p>
    <w:p w14:paraId="098057A9" w14:textId="77777777" w:rsidR="00BA128F" w:rsidRDefault="00BF6BD8">
      <w:pPr>
        <w:spacing w:after="0" w:line="600" w:lineRule="auto"/>
        <w:ind w:firstLine="720"/>
        <w:jc w:val="both"/>
        <w:rPr>
          <w:rFonts w:eastAsia="Times New Roman"/>
          <w:szCs w:val="24"/>
        </w:rPr>
      </w:pPr>
      <w:r>
        <w:rPr>
          <w:rFonts w:eastAsia="Times New Roman"/>
          <w:szCs w:val="24"/>
        </w:rPr>
        <w:t xml:space="preserve">Κύριε </w:t>
      </w:r>
      <w:r>
        <w:rPr>
          <w:rFonts w:eastAsia="Times New Roman"/>
          <w:szCs w:val="24"/>
        </w:rPr>
        <w:t>Καμμένε</w:t>
      </w:r>
      <w:r>
        <w:rPr>
          <w:rFonts w:eastAsia="Times New Roman"/>
          <w:szCs w:val="24"/>
        </w:rPr>
        <w:t>, έχετε τον λόγο για τέσσερα λεπτά.</w:t>
      </w:r>
    </w:p>
    <w:p w14:paraId="098057AA" w14:textId="77777777" w:rsidR="00BA128F" w:rsidRDefault="00BF6BD8">
      <w:pPr>
        <w:spacing w:after="0" w:line="600" w:lineRule="auto"/>
        <w:ind w:firstLine="720"/>
        <w:jc w:val="both"/>
        <w:rPr>
          <w:rFonts w:eastAsia="Times New Roman"/>
          <w:b/>
          <w:szCs w:val="24"/>
        </w:rPr>
      </w:pPr>
      <w:r>
        <w:rPr>
          <w:rFonts w:eastAsia="Times New Roman"/>
          <w:b/>
          <w:szCs w:val="24"/>
        </w:rPr>
        <w:t xml:space="preserve">ΔΗΜΗΤΡΙΟΣ ΚΑΜΜΕΝΟΣ: </w:t>
      </w:r>
      <w:r>
        <w:rPr>
          <w:rFonts w:eastAsia="Times New Roman"/>
          <w:szCs w:val="24"/>
        </w:rPr>
        <w:t>Ευχαριστώ, κύριε Πρ</w:t>
      </w:r>
      <w:r>
        <w:rPr>
          <w:rFonts w:eastAsia="Times New Roman"/>
          <w:szCs w:val="24"/>
        </w:rPr>
        <w:t>όεδρε.</w:t>
      </w:r>
    </w:p>
    <w:p w14:paraId="098057AB" w14:textId="77777777" w:rsidR="00BA128F" w:rsidRDefault="00BF6BD8">
      <w:pPr>
        <w:spacing w:after="0" w:line="600" w:lineRule="auto"/>
        <w:ind w:firstLine="720"/>
        <w:jc w:val="both"/>
        <w:rPr>
          <w:rFonts w:eastAsia="Times New Roman"/>
          <w:szCs w:val="24"/>
        </w:rPr>
      </w:pPr>
      <w:r>
        <w:rPr>
          <w:rFonts w:eastAsia="Times New Roman"/>
          <w:szCs w:val="24"/>
        </w:rPr>
        <w:t xml:space="preserve">Κλείνοντας την σημερινή πολύ σημαντική συζήτηση θέλω να υπερθεματίσω και να συγχαρώ την Κυβέρνηση του ΣΥΡΙΖΑ και των Ανεξαρτήτων Ελλήνων, διότι προχώρησε με γρήγορους ρυθμούς και έφερε τη σύμβαση προς κύρωση στο ελληνικό Κοινοβούλιο. </w:t>
      </w:r>
    </w:p>
    <w:p w14:paraId="098057AC" w14:textId="77777777" w:rsidR="00BA128F" w:rsidRDefault="00BF6BD8">
      <w:pPr>
        <w:spacing w:after="0" w:line="600" w:lineRule="auto"/>
        <w:ind w:firstLine="720"/>
        <w:jc w:val="both"/>
        <w:rPr>
          <w:rFonts w:eastAsia="Times New Roman"/>
          <w:szCs w:val="24"/>
        </w:rPr>
      </w:pPr>
      <w:r>
        <w:rPr>
          <w:rFonts w:eastAsia="Times New Roman"/>
          <w:szCs w:val="24"/>
        </w:rPr>
        <w:t>Ακούστηκαν όλε</w:t>
      </w:r>
      <w:r>
        <w:rPr>
          <w:rFonts w:eastAsia="Times New Roman"/>
          <w:szCs w:val="24"/>
        </w:rPr>
        <w:t>ς οι απόψεις. Όπως είπα και στην ομιλία μου χρειαζόμαστε ομόνοια, να βλέπουμε χωρίς παρωπίδες και χρωματιστά γυαλιά πολιτικά. Η επένδυση αυτή αφορά όλη την Ελλάδα, δεν αφορά ούτε τους νότιους δήμους, ούτε τον Δήμο της Γλυφάδας, ούτε του Ελληνικού, ούτε τον</w:t>
      </w:r>
      <w:r>
        <w:rPr>
          <w:rFonts w:eastAsia="Times New Roman"/>
          <w:szCs w:val="24"/>
        </w:rPr>
        <w:t xml:space="preserve"> Δήμο του Πειραιά, αφορά όλη την Ελλάδα. </w:t>
      </w:r>
    </w:p>
    <w:p w14:paraId="098057AD" w14:textId="77777777" w:rsidR="00BA128F" w:rsidRDefault="00BF6BD8">
      <w:pPr>
        <w:spacing w:after="0" w:line="600" w:lineRule="auto"/>
        <w:ind w:firstLine="720"/>
        <w:jc w:val="both"/>
        <w:rPr>
          <w:rFonts w:eastAsia="Times New Roman"/>
          <w:szCs w:val="24"/>
        </w:rPr>
      </w:pPr>
      <w:r>
        <w:rPr>
          <w:rFonts w:eastAsia="Times New Roman"/>
          <w:szCs w:val="24"/>
        </w:rPr>
        <w:t>Είναι ένα κομμάτι στο συνολικό παζλ των στρατηγικών επενδύσεων, υποδομών, οι οποίες θα φέρουν και θα βάλουν φωτεινά την Ελλάδα στον παγκόσμιο χάρτη των επενδύσεων. Θα γίνει πλέον ένας πόλος έλξης επενδύσεων, εφόσον λειτουργήσει σωστά όλη η διοίκηση και όλο</w:t>
      </w:r>
      <w:r>
        <w:rPr>
          <w:rFonts w:eastAsia="Times New Roman"/>
          <w:szCs w:val="24"/>
        </w:rPr>
        <w:t xml:space="preserve"> το κράτος το ελληνικό με την Κυβέρνηση του ΣΥΡΙΖΑ και των Ανεξάρτητων Ελλήνων, έτσι ώστε να φέρει σε πέρας το έργο στο συντομότερο δυνατόν χρονικό διάστημα. </w:t>
      </w:r>
    </w:p>
    <w:p w14:paraId="098057AE" w14:textId="77777777" w:rsidR="00BA128F" w:rsidRDefault="00BF6BD8">
      <w:pPr>
        <w:spacing w:after="0" w:line="600" w:lineRule="auto"/>
        <w:jc w:val="both"/>
        <w:rPr>
          <w:rFonts w:eastAsia="Times New Roman"/>
          <w:szCs w:val="24"/>
        </w:rPr>
      </w:pPr>
      <w:r>
        <w:rPr>
          <w:rFonts w:eastAsia="Times New Roman"/>
          <w:szCs w:val="24"/>
        </w:rPr>
        <w:t>Του χρόνου θα πρέπει, εφόσον έχουμε τελειώσει αυτήν τη συζήτηση και εφόσον φαντάζομαι συμφωνούν και οι αξιότιμοι κύριοι συνάδελφοι της Αξιωματικής Αντιπολιτεύσεως ότι πρέπει να λύσουμε το θέμα του χρέους μέσα στον χρόνο, γιατί το χρέος δεν είναι βιώσιμο –κ</w:t>
      </w:r>
      <w:r>
        <w:rPr>
          <w:rFonts w:eastAsia="Times New Roman"/>
          <w:szCs w:val="24"/>
        </w:rPr>
        <w:t xml:space="preserve">ι ελπίζω τώρα όλοι μαζί να συνομολογήσουμε ότι το χρέος δεν είναι βιώσιμο- να </w:t>
      </w:r>
      <w:r>
        <w:rPr>
          <w:rFonts w:eastAsia="Times New Roman" w:cs="Times New Roman"/>
          <w:szCs w:val="24"/>
        </w:rPr>
        <w:t>το βάλουμε στο τραπέζι να το τελειώσουμε, να βάλουμε στο χαρτί το ζήτημα του χρέους και της απομείωσης, με όποιον τρόπο συμφέρει την Ελλάδα, να μείνει ένα έξτρα δημοσιονομικό περ</w:t>
      </w:r>
      <w:r>
        <w:rPr>
          <w:rFonts w:eastAsia="Times New Roman" w:cs="Times New Roman"/>
          <w:szCs w:val="24"/>
        </w:rPr>
        <w:t>ιθώριο στη χώρα και οι αγορές να μας δουν ανταγωνιστικά με μια σταθερότητα και μια τεκμηριωμένη πλέον στρατηγική δημόσιας διοίκησης και υγιών οικονομικών, με τις μεταρρυθμίσεις που πρέπει να κάνουμε, έτσι ώστε να βγούμε στις αγορές για να προσελκύσουμε και</w:t>
      </w:r>
      <w:r>
        <w:rPr>
          <w:rFonts w:eastAsia="Times New Roman" w:cs="Times New Roman"/>
          <w:szCs w:val="24"/>
        </w:rPr>
        <w:t xml:space="preserve"> νέα κεφάλαια. </w:t>
      </w:r>
    </w:p>
    <w:p w14:paraId="098057A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Αυτή η επένδυση δεν αφορά μόνο την οικογένεια του κ. Λάτση, που ακούω. Θα πρέπει να ξέρουμε ότι είναι και μια από τις μεγαλύτερες εταιρείες, ίσως η μεγαλύτερη εταιρεία από την Κίνα, η </w:t>
      </w:r>
      <w:r>
        <w:rPr>
          <w:rFonts w:eastAsia="Times New Roman" w:cs="Times New Roman"/>
          <w:szCs w:val="24"/>
        </w:rPr>
        <w:t>«</w:t>
      </w:r>
      <w:r>
        <w:rPr>
          <w:rFonts w:eastAsia="Times New Roman" w:cs="Times New Roman"/>
          <w:szCs w:val="24"/>
          <w:lang w:val="en-US"/>
        </w:rPr>
        <w:t>FOSUN</w:t>
      </w:r>
      <w:r>
        <w:rPr>
          <w:rFonts w:eastAsia="Times New Roman" w:cs="Times New Roman"/>
          <w:szCs w:val="24"/>
        </w:rPr>
        <w:t>»</w:t>
      </w:r>
      <w:r>
        <w:rPr>
          <w:rFonts w:eastAsia="Times New Roman" w:cs="Times New Roman"/>
          <w:szCs w:val="24"/>
        </w:rPr>
        <w:t>, είναι μια τεράστια εταιρεία από το Ντουμπάι, εί</w:t>
      </w:r>
      <w:r>
        <w:rPr>
          <w:rFonts w:eastAsia="Times New Roman" w:cs="Times New Roman"/>
          <w:szCs w:val="24"/>
        </w:rPr>
        <w:t xml:space="preserve">ναι εταιρείες, οι οποίες είναι διεθνούς βεληνεκούς και είναι σχεδόν κρατικές. Δεν είναι της παρούσης αυτή η συζήτηση. </w:t>
      </w:r>
    </w:p>
    <w:p w14:paraId="098057B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Άρα, θέλουμε να πούμε ότι αυτή η επένδυση είναι διαφήμιση και προς τα κράτη. Πρέπει, όμως, να λειτουργήσουμε με κανόνες δικαίου, σεβόμενο</w:t>
      </w:r>
      <w:r>
        <w:rPr>
          <w:rFonts w:eastAsia="Times New Roman" w:cs="Times New Roman"/>
          <w:szCs w:val="24"/>
        </w:rPr>
        <w:t>ι τα ανθρώπινα δικαιώματα, τα δικαιώματα των εργαζομένων, τις περιβαλλοντικές επιπτώσεις και όλες οι υποδομές που θα γίνουν, όλα τα έργα που θα γίνουν να είναι προς το συμφέρον του ελληνικού λαού και να προστατεύσουμε –επιμένω και πάλι- το δίκαιο και οτιδή</w:t>
      </w:r>
      <w:r>
        <w:rPr>
          <w:rFonts w:eastAsia="Times New Roman" w:cs="Times New Roman"/>
          <w:szCs w:val="24"/>
        </w:rPr>
        <w:t xml:space="preserve">ποτε άλλο χρειαστεί στις τοπικές περιοχές. </w:t>
      </w:r>
    </w:p>
    <w:p w14:paraId="098057B1"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98057B2"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Δημήτριο Καμμένο. </w:t>
      </w:r>
    </w:p>
    <w:p w14:paraId="098057B3"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Αμυράς. </w:t>
      </w:r>
    </w:p>
    <w:p w14:paraId="098057B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098057B5"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λίγη ώρα</w:t>
      </w:r>
      <w:r>
        <w:rPr>
          <w:rFonts w:eastAsia="Times New Roman" w:cs="Times New Roman"/>
          <w:szCs w:val="24"/>
        </w:rPr>
        <w:t xml:space="preserve"> από τώρα, περίπου διακόσιοι εξήντα Βουλευτές απ’ όλες τις πτέρυγες σχεδόν, θα κυρώσουν αυτήν τη σύμβαση, αυτήν τη μεγάλη επένδυση που έμοιαζε τα τελευταία δεκαπέντε χρόνια με το γεφύρι της Άρτας. </w:t>
      </w:r>
    </w:p>
    <w:p w14:paraId="098057B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έπρεπε λοιπόν, να υπήρχε μια άλλη ατμόσφαιρα στο Κοινοβ</w:t>
      </w:r>
      <w:r>
        <w:rPr>
          <w:rFonts w:eastAsia="Times New Roman" w:cs="Times New Roman"/>
          <w:szCs w:val="24"/>
        </w:rPr>
        <w:t>ούλιο. Θα έπρεπε –το αναγνωρίζω- οι Βουλευτές της Αντιπολίτευσης να ήμασταν λιγότερο επιθετικοί, αλλά και οι κυβερνητικοί Βουλευτές και οι Υπουργοί θα έπρεπε να ήταν περισσότερο ουσιαστικοί. Καλύτερα, λοιπόν, αντί για τον δρόμο προς το σοσιαλισμό να μας έλ</w:t>
      </w:r>
      <w:r>
        <w:rPr>
          <w:rFonts w:eastAsia="Times New Roman" w:cs="Times New Roman"/>
          <w:szCs w:val="24"/>
        </w:rPr>
        <w:t xml:space="preserve">εγαν ουσιαστικά πράγματα, όπως για τις θέσεις εργασίας, για τον τρόπο που αυτή η θρυλούμενη ανάπτυξη πραγματικά θα έρθει. </w:t>
      </w:r>
    </w:p>
    <w:p w14:paraId="098057B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Όμως, το θηρίο που έχουμε μπροστά μας, το μαμούθ, ο τυραννόσαυρος, είναι η γραφειοκρατία, είναι η διαφθορά, είναι τα μικρά και μεγάλα</w:t>
      </w:r>
      <w:r>
        <w:rPr>
          <w:rFonts w:eastAsia="Times New Roman" w:cs="Times New Roman"/>
          <w:szCs w:val="24"/>
        </w:rPr>
        <w:t xml:space="preserve"> συμφέροντα, είναι οι κομματικές υστερίες, που με κάθε ευκαιρία θα προσπαθούν να σταματήσουν, όχι μόνο τη συγκεκριμένη επένδυση αλλά και οποιαδήποτε άλλη πάει να γίνει σε αυτόν τον  τόπο. </w:t>
      </w:r>
    </w:p>
    <w:p w14:paraId="098057B8"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Άρα, για να μην έχουμε ως νέα θύματα τους ανέργους, ως νέο μεγάλο θ</w:t>
      </w:r>
      <w:r>
        <w:rPr>
          <w:rFonts w:eastAsia="Times New Roman" w:cs="Times New Roman"/>
          <w:szCs w:val="24"/>
        </w:rPr>
        <w:t>ύμα την Αττική, την Ελλάδα, την ανάπτυξη –που μαύρα μάτια κάνουμε να τη δούμε- νομίζω πως όλα τα πολιτικά κόμματα, θα πρέπει να ακολουθήσουν το παράδειγμα του Ποταμιού. Το Ποτάμι συνεχώς «πυροβολεί» την Κυβέρνηση με προτάσεις, έχει συναινετικό λόγο και βεβ</w:t>
      </w:r>
      <w:r>
        <w:rPr>
          <w:rFonts w:eastAsia="Times New Roman" w:cs="Times New Roman"/>
          <w:szCs w:val="24"/>
        </w:rPr>
        <w:t xml:space="preserve">αίως δεν έχει πρόβλημα όπου βλέπει κάτι καλό να το επιβραβεύει, αλλά στα υπόλοιπα θα είμαστε, όπως πάντα, τοίχος. </w:t>
      </w:r>
    </w:p>
    <w:p w14:paraId="098057B9"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98057B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w:t>
      </w:r>
    </w:p>
    <w:p w14:paraId="098057B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Οικονομικών κ. Ευκλείδης Τσακαλώτος, για ένα λ</w:t>
      </w:r>
      <w:r>
        <w:rPr>
          <w:rFonts w:eastAsia="Times New Roman" w:cs="Times New Roman"/>
          <w:szCs w:val="24"/>
        </w:rPr>
        <w:t xml:space="preserve">επτό.  </w:t>
      </w:r>
    </w:p>
    <w:p w14:paraId="098057BC"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Πολύ σύντομα. </w:t>
      </w:r>
    </w:p>
    <w:p w14:paraId="098057BD"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Θα ήθελα να ευχαριστήσω τον κύριο Αντιπρόεδρο της Νέας Δημοκρατίας –και δεν είναι ειρωνικό αυτό- για την ευκαιρία που μου έδωσε να απαντήσω στον κ. Νίκο Χουντή. Ο λόγος που δεν έχω απαντήσ</w:t>
      </w:r>
      <w:r>
        <w:rPr>
          <w:rFonts w:eastAsia="Times New Roman" w:cs="Times New Roman"/>
          <w:szCs w:val="24"/>
        </w:rPr>
        <w:t xml:space="preserve">ει, είναι ότι η απάντηση είναι σε δημόσιο κείμενο και θα μπορούσατε κι εσείς να είχατε </w:t>
      </w:r>
      <w:r>
        <w:rPr>
          <w:rFonts w:eastAsia="Times New Roman" w:cs="Times New Roman"/>
          <w:szCs w:val="24"/>
        </w:rPr>
        <w:t>απαντήσει</w:t>
      </w:r>
      <w:r>
        <w:rPr>
          <w:rFonts w:eastAsia="Times New Roman" w:cs="Times New Roman"/>
          <w:szCs w:val="24"/>
        </w:rPr>
        <w:t xml:space="preserve">. Φαντάζομαι από σεμνότητα δεν </w:t>
      </w:r>
      <w:r>
        <w:rPr>
          <w:rFonts w:eastAsia="Times New Roman" w:cs="Times New Roman"/>
          <w:szCs w:val="24"/>
        </w:rPr>
        <w:t>απαντήσατε</w:t>
      </w:r>
      <w:r>
        <w:rPr>
          <w:rFonts w:eastAsia="Times New Roman" w:cs="Times New Roman"/>
          <w:szCs w:val="24"/>
        </w:rPr>
        <w:t>, γιατί θέλατε να μου δώσετε εμένα την ευκαιρία να απαντήσω, μιας και το είχαμε συζητήσει αυτό το κείμενο. Είναι το κεί</w:t>
      </w:r>
      <w:r>
        <w:rPr>
          <w:rFonts w:eastAsia="Times New Roman" w:cs="Times New Roman"/>
          <w:szCs w:val="24"/>
        </w:rPr>
        <w:t xml:space="preserve">μενο της απόφασης του </w:t>
      </w:r>
      <w:r>
        <w:rPr>
          <w:rFonts w:eastAsia="Times New Roman" w:cs="Times New Roman"/>
          <w:szCs w:val="24"/>
          <w:lang w:val="en-US"/>
        </w:rPr>
        <w:t>Eurogroup</w:t>
      </w:r>
      <w:r>
        <w:rPr>
          <w:rFonts w:eastAsia="Times New Roman" w:cs="Times New Roman"/>
          <w:szCs w:val="24"/>
        </w:rPr>
        <w:t xml:space="preserve"> τις 24ης Μαΐου. Η απάντηση, δηλαδή, στον κ. Χουντή –μπορεί να το κοιτάξει ο ίδιος, εσείς το ξέρετε βεβαίως- είναι το σημείο που μιλάει για τα μεσοπρόθεσμα μέτρα, για το χρέος, το σημείο β΄ όπου λέει πώς θα χρησιμοποιηθούν αυ</w:t>
      </w:r>
      <w:r>
        <w:rPr>
          <w:rFonts w:eastAsia="Times New Roman" w:cs="Times New Roman"/>
          <w:szCs w:val="24"/>
        </w:rPr>
        <w:t xml:space="preserve">τά τα 6 δισεκατομμύρια. </w:t>
      </w:r>
    </w:p>
    <w:p w14:paraId="098057BE"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Άρα, γι’ αυτόν τον λόγο δεν το χρησιμοποίησα. Έχει πάρα πολλούς καλούς συνεργάτες, απ’ ό,τι ξέρω. Θα μπορούσαν οι ίδιο</w:t>
      </w:r>
      <w:r>
        <w:rPr>
          <w:rFonts w:eastAsia="Times New Roman" w:cs="Times New Roman"/>
          <w:szCs w:val="24"/>
        </w:rPr>
        <w:t>ι</w:t>
      </w:r>
      <w:r>
        <w:rPr>
          <w:rFonts w:eastAsia="Times New Roman" w:cs="Times New Roman"/>
          <w:szCs w:val="24"/>
        </w:rPr>
        <w:t xml:space="preserve"> να το δουν αυτό το κείμενο. </w:t>
      </w:r>
    </w:p>
    <w:p w14:paraId="098057BF"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Για το δεύτερο θέμα που μου βάλατε και κάποια ερωτήματα, εκεί ίσως θα σας στενοχωρ</w:t>
      </w:r>
      <w:r>
        <w:rPr>
          <w:rFonts w:eastAsia="Times New Roman" w:cs="Times New Roman"/>
          <w:szCs w:val="24"/>
        </w:rPr>
        <w:t xml:space="preserve">ήσω, αλλά μετά απ’ όλες τις καλές μου προσπάθειες και προθέσεις να καταλάβω ποια επιχειρήματα είπατε που χρήζουν απάντησης, δεν το κατάφερα, οπότε παραμένω στην αρχική μου εισήγηση. </w:t>
      </w:r>
    </w:p>
    <w:p w14:paraId="098057C0"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98057C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Ευχαριστούμε τον κύρ</w:t>
      </w:r>
      <w:r>
        <w:rPr>
          <w:rFonts w:eastAsia="Times New Roman" w:cs="Times New Roman"/>
          <w:szCs w:val="24"/>
        </w:rPr>
        <w:t xml:space="preserve">ιο Υπουργό. </w:t>
      </w:r>
    </w:p>
    <w:p w14:paraId="098057C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Πολιτισμού και Αθλητισμού κ. Αριστείδης Μπαλτάς για πέντε λεπτά. </w:t>
      </w:r>
    </w:p>
    <w:p w14:paraId="098057C3"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Δυο λόγια θα πω για τον κ. Μανιάτη, ο οποίος έχει δικαίωμα, βέβαια, να μην έρχεται στις συνεδριάσεις, να μην ακούει τι είπαμε χθες, να μην ξανακούει ό,τι είπαμε σήμερα κι έχει επίσης δικαίωμα να μην καταλαβαίνει τις ανακοινώσεις του Υπουργείου Πολιτισμού,</w:t>
      </w:r>
      <w:r>
        <w:rPr>
          <w:rFonts w:eastAsia="Times New Roman" w:cs="Times New Roman"/>
          <w:szCs w:val="24"/>
        </w:rPr>
        <w:t xml:space="preserve"> σε ό,τι αφορά τη στάση του απέναντι στην επένδυση Αφάντου και στην επένδυση στο Ελληνικό. Δικαίωμά του. </w:t>
      </w:r>
    </w:p>
    <w:p w14:paraId="098057C4"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Όμως, ευτυχώς, χάρη στην κουβέντα χθες και χάρις στην κουβέντα σήμερα, δεν ακούστηκε απολύτως κα</w:t>
      </w:r>
      <w:r>
        <w:rPr>
          <w:rFonts w:eastAsia="Times New Roman" w:cs="Times New Roman"/>
          <w:szCs w:val="24"/>
        </w:rPr>
        <w:t>μ</w:t>
      </w:r>
      <w:r>
        <w:rPr>
          <w:rFonts w:eastAsia="Times New Roman" w:cs="Times New Roman"/>
          <w:szCs w:val="24"/>
        </w:rPr>
        <w:t>μιά αιτίαση -πλην του κ. Μανιάτη, φεύγοντας την τελευ</w:t>
      </w:r>
      <w:r>
        <w:rPr>
          <w:rFonts w:eastAsia="Times New Roman" w:cs="Times New Roman"/>
          <w:szCs w:val="24"/>
        </w:rPr>
        <w:t xml:space="preserve">ταία στιγμή- για τη στάση του Υπουργείου Πολιτισμού, σε σχέση με αυτά που είπα και χθες και αυτά που είπα και σήμερα και τα οποία δεν θα επαναλάβω. </w:t>
      </w:r>
    </w:p>
    <w:p w14:paraId="098057C5" w14:textId="77777777" w:rsidR="00BA128F" w:rsidRDefault="00BF6BD8">
      <w:pPr>
        <w:spacing w:after="0" w:line="600" w:lineRule="auto"/>
        <w:ind w:firstLine="720"/>
        <w:jc w:val="both"/>
        <w:rPr>
          <w:rFonts w:eastAsia="Times New Roman"/>
          <w:szCs w:val="24"/>
        </w:rPr>
      </w:pPr>
      <w:r>
        <w:rPr>
          <w:rFonts w:eastAsia="Times New Roman"/>
          <w:szCs w:val="24"/>
        </w:rPr>
        <w:t xml:space="preserve">Η δεύτερη παράγραφος της απάντησής μου αφορά τον προσφιλή μου, πλέον, κ. Γεωργιάδη. Χαίρομαι που διαβάζει. </w:t>
      </w:r>
      <w:r>
        <w:rPr>
          <w:rFonts w:eastAsia="Times New Roman"/>
          <w:szCs w:val="24"/>
        </w:rPr>
        <w:t xml:space="preserve">Ανέφερε το Μπρεστ-Λιτόφσκ –καλό είναι αυτό- και την έννοια της ήττας εκεί και το πώς από εκεί κρατήθηκε η επανάσταση και προχώρησε όπως προχώρησε. Να του πω επιπλέον, σε σχέση με τα διαβάσματα αυτά, ότι αν θέλει να προχωρήσει λίγο περισσότερο στο διάβασμά </w:t>
      </w:r>
      <w:r>
        <w:rPr>
          <w:rFonts w:eastAsia="Times New Roman"/>
          <w:szCs w:val="24"/>
        </w:rPr>
        <w:t>του, να διαβάσει τη διάκριση μεταξύ του Δημοκρατικού Δόγματος στον σοσιαλισμό και του Τρίτου Δρόμου του Μπλερ. Είναι τερατώδης η διαφορά. Να διαβάσει δε, γιατί έτσι, διαβάζοντας τι γράφει ο ΣΥΡΙΖΑ, θα μπορέσει, όπως έλεγα και χθες, να αντιμετωπίσει καλύτερ</w:t>
      </w:r>
      <w:r>
        <w:rPr>
          <w:rFonts w:eastAsia="Times New Roman"/>
          <w:szCs w:val="24"/>
        </w:rPr>
        <w:t>α τον ΣΥΡΙΖΑ.</w:t>
      </w:r>
    </w:p>
    <w:p w14:paraId="098057C6" w14:textId="77777777" w:rsidR="00BA128F" w:rsidRDefault="00BF6BD8">
      <w:pPr>
        <w:spacing w:after="0" w:line="600" w:lineRule="auto"/>
        <w:ind w:firstLine="720"/>
        <w:jc w:val="both"/>
        <w:rPr>
          <w:rFonts w:eastAsia="Times New Roman"/>
          <w:szCs w:val="24"/>
        </w:rPr>
      </w:pPr>
      <w:r>
        <w:rPr>
          <w:rFonts w:eastAsia="Times New Roman"/>
          <w:szCs w:val="24"/>
        </w:rPr>
        <w:t>Να κάνω απλώς μια παρατήρηση: Αναφερθήκατε στο ότι αυτά είναι ξεπερασμένα πράγματα της δεκαετίας του 1970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Είναι εξαιρετικά επικίνδυνο το επιχείρημα. Διότι λέτε ότι είναι ξεπερασμένα, θα το δεχθώ. Είναι ξεπερασμένος ο Μαρξ, θα το δεχθώ.</w:t>
      </w:r>
      <w:r>
        <w:rPr>
          <w:rFonts w:eastAsia="Times New Roman"/>
          <w:szCs w:val="24"/>
        </w:rPr>
        <w:t xml:space="preserve"> Είναι ξεπερασμένος κάθε προηγούμενος σημαντικός στοχαστής, ο Πλάτωνας, ο Αριστοτέλης, ο Κομφούκιος, όποιος θέλετε. Είναι ξεπερασμένοι όλοι. </w:t>
      </w:r>
    </w:p>
    <w:p w14:paraId="098057C7" w14:textId="77777777" w:rsidR="00BA128F" w:rsidRDefault="00BF6BD8">
      <w:pPr>
        <w:spacing w:after="0" w:line="600" w:lineRule="auto"/>
        <w:ind w:firstLine="720"/>
        <w:jc w:val="both"/>
        <w:rPr>
          <w:rFonts w:eastAsia="Times New Roman"/>
          <w:szCs w:val="24"/>
        </w:rPr>
      </w:pPr>
      <w:r>
        <w:rPr>
          <w:rFonts w:eastAsia="Times New Roman"/>
          <w:szCs w:val="24"/>
        </w:rPr>
        <w:t>Αν, όμως, είναι ξεπερασμένοι όλοι στο παρελθόν, το μόνο που μένει είναι –πώς να το πω;- ο πάμφωτος νους, το πάμφωτ</w:t>
      </w:r>
      <w:r>
        <w:rPr>
          <w:rFonts w:eastAsia="Times New Roman"/>
          <w:szCs w:val="24"/>
        </w:rPr>
        <w:t>ο άστρο του νυν ηγέτη του νεοφιλελευθερισμού ή, αν θέλετε, του φιλελευθερισμού στην Ελλάδα, του κ. Μητσοτάκη. Κι εκεί, αν μείνουμε σε αυτή τη θεωρητική αναφορά, μάλλον δεν πάμε πουθενά.</w:t>
      </w:r>
    </w:p>
    <w:p w14:paraId="098057C8" w14:textId="77777777" w:rsidR="00BA128F" w:rsidRDefault="00BF6BD8">
      <w:pPr>
        <w:spacing w:after="0" w:line="600" w:lineRule="auto"/>
        <w:ind w:firstLine="720"/>
        <w:jc w:val="both"/>
        <w:rPr>
          <w:rFonts w:eastAsia="Times New Roman"/>
          <w:szCs w:val="24"/>
        </w:rPr>
      </w:pPr>
      <w:r>
        <w:rPr>
          <w:rFonts w:eastAsia="Times New Roman"/>
          <w:szCs w:val="24"/>
        </w:rPr>
        <w:t xml:space="preserve">Ευχαριστώ πολύ. </w:t>
      </w:r>
    </w:p>
    <w:p w14:paraId="098057C9" w14:textId="77777777" w:rsidR="00BA128F" w:rsidRDefault="00BF6BD8">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8057CA" w14:textId="77777777" w:rsidR="00BA128F" w:rsidRDefault="00BF6BD8">
      <w:pPr>
        <w:spacing w:after="0"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 xml:space="preserve">Ευχαριστούμε τον κύριο Υπουργό. </w:t>
      </w:r>
    </w:p>
    <w:p w14:paraId="098057CB" w14:textId="77777777" w:rsidR="00BA128F" w:rsidRDefault="00BF6BD8">
      <w:pPr>
        <w:spacing w:after="0" w:line="600" w:lineRule="auto"/>
        <w:ind w:firstLine="720"/>
        <w:jc w:val="both"/>
        <w:rPr>
          <w:rFonts w:eastAsia="Times New Roman" w:cs="Times New Roman"/>
          <w:szCs w:val="24"/>
        </w:rPr>
      </w:pPr>
      <w:r>
        <w:rPr>
          <w:rFonts w:eastAsia="Times New Roman"/>
          <w:bCs/>
          <w:szCs w:val="24"/>
        </w:rPr>
        <w:t xml:space="preserve">Κυρίες και κύριοι Βουλευτές, </w:t>
      </w:r>
      <w:r>
        <w:rPr>
          <w:rFonts w:eastAsia="Times New Roman" w:cs="Times New Roman"/>
          <w:szCs w:val="24"/>
        </w:rPr>
        <w:t>κηρύσσεται περαιωμένη η συζήτηση επί της αρχής, των άρθρων και του συνόλου του σχεδίου νόμου του Υπουργείου</w:t>
      </w:r>
      <w:r>
        <w:rPr>
          <w:rFonts w:eastAsia="Times New Roman"/>
          <w:bCs/>
          <w:szCs w:val="24"/>
        </w:rPr>
        <w:t xml:space="preserve"> </w:t>
      </w:r>
      <w:r>
        <w:rPr>
          <w:rFonts w:eastAsia="Times New Roman" w:cs="Times New Roman"/>
          <w:szCs w:val="24"/>
        </w:rPr>
        <w:t>Οικονομικών</w:t>
      </w:r>
      <w:r>
        <w:rPr>
          <w:rFonts w:eastAsia="Times New Roman" w:cs="Times New Roman"/>
          <w:szCs w:val="24"/>
        </w:rPr>
        <w:t>:</w:t>
      </w:r>
      <w:r>
        <w:rPr>
          <w:rFonts w:eastAsia="Times New Roman" w:cs="Times New Roman"/>
          <w:szCs w:val="24"/>
        </w:rPr>
        <w:t xml:space="preserve"> «Κύρωση της από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2014 Σύμβασης Αγο</w:t>
      </w:r>
      <w:r>
        <w:rPr>
          <w:rFonts w:eastAsia="Times New Roman" w:cs="Times New Roman"/>
          <w:szCs w:val="24"/>
        </w:rPr>
        <w:t>ραπωλησίας Μετοχών για την απόκτηση του 100% του μετοχικού κεφαλαίου της εταιρείας ΕΛΛΗΝΙΚΟ Α.Ε. και της από 19</w:t>
      </w:r>
      <w:r>
        <w:rPr>
          <w:rFonts w:eastAsia="Times New Roman" w:cs="Times New Roman"/>
          <w:szCs w:val="24"/>
        </w:rPr>
        <w:t>.</w:t>
      </w:r>
      <w:r>
        <w:rPr>
          <w:rFonts w:eastAsia="Times New Roman" w:cs="Times New Roman"/>
          <w:szCs w:val="24"/>
        </w:rPr>
        <w:t>07</w:t>
      </w:r>
      <w:r>
        <w:rPr>
          <w:rFonts w:eastAsia="Times New Roman" w:cs="Times New Roman"/>
          <w:szCs w:val="24"/>
        </w:rPr>
        <w:t>.</w:t>
      </w:r>
      <w:r>
        <w:rPr>
          <w:rFonts w:eastAsia="Times New Roman" w:cs="Times New Roman"/>
          <w:szCs w:val="24"/>
        </w:rPr>
        <w:t>2016 Τροποποιητικής Σύμβασης και ρύθμιση λοιπών συναφών θεμάτων».</w:t>
      </w:r>
    </w:p>
    <w:p w14:paraId="098057CC"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098057CD"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ΓΕΩΡΓΙΟΣ ΟΥΡΣΟ</w:t>
      </w:r>
      <w:r>
        <w:rPr>
          <w:rFonts w:eastAsia="Times New Roman"/>
          <w:b/>
          <w:szCs w:val="24"/>
        </w:rPr>
        <w:t xml:space="preserve">ΥΖΙΔΗΣ: </w:t>
      </w:r>
      <w:r>
        <w:rPr>
          <w:rFonts w:eastAsia="Times New Roman"/>
          <w:szCs w:val="24"/>
        </w:rPr>
        <w:t>Ναι.</w:t>
      </w:r>
    </w:p>
    <w:p w14:paraId="098057CE"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ΣΠΥΡΙΔΩΝ-ΑΔΩΝΙΣ ΓΕΩΡΓΙΑΔΗΣ:</w:t>
      </w:r>
      <w:r>
        <w:rPr>
          <w:rFonts w:eastAsia="Times New Roman"/>
          <w:szCs w:val="24"/>
        </w:rPr>
        <w:t xml:space="preserve"> Ναι.</w:t>
      </w:r>
    </w:p>
    <w:p w14:paraId="098057CF"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098057D0"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Ναι.</w:t>
      </w:r>
    </w:p>
    <w:p w14:paraId="098057D1"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098057D2"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098057D3"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098057D4"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098057D5" w14:textId="77777777" w:rsidR="00BA128F" w:rsidRDefault="00BF6BD8">
      <w:pPr>
        <w:spacing w:after="0" w:line="600" w:lineRule="auto"/>
        <w:ind w:firstLine="720"/>
        <w:jc w:val="both"/>
        <w:rPr>
          <w:rFonts w:eastAsia="Times New Roman" w:cs="Times New Roman"/>
          <w:szCs w:val="24"/>
        </w:rPr>
      </w:pPr>
      <w:r>
        <w:rPr>
          <w:rFonts w:eastAsia="Times New Roman"/>
          <w:b/>
          <w:bCs/>
          <w:szCs w:val="24"/>
        </w:rPr>
        <w:t xml:space="preserve">ΠΡΟΕΔΡΕΥΩΝ (Γεώργιος Λαμπρούλης): </w:t>
      </w:r>
      <w:r>
        <w:rPr>
          <w:rFonts w:eastAsia="Times New Roman" w:cs="Times New Roman"/>
          <w:szCs w:val="24"/>
        </w:rPr>
        <w:t>Συνεπώς</w:t>
      </w:r>
      <w:r>
        <w:rPr>
          <w:rFonts w:eastAsia="Times New Roman" w:cs="Times New Roman"/>
          <w:szCs w:val="24"/>
        </w:rPr>
        <w:t xml:space="preserve"> το νομοσχέδιο του Υπουργείου</w:t>
      </w:r>
      <w:r>
        <w:rPr>
          <w:rFonts w:eastAsia="Times New Roman"/>
          <w:bCs/>
          <w:szCs w:val="24"/>
        </w:rPr>
        <w:t xml:space="preserve"> </w:t>
      </w:r>
      <w:r>
        <w:rPr>
          <w:rFonts w:eastAsia="Times New Roman" w:cs="Times New Roman"/>
          <w:szCs w:val="24"/>
        </w:rPr>
        <w:t>Οικονομικών</w:t>
      </w:r>
      <w:r>
        <w:rPr>
          <w:rFonts w:eastAsia="Times New Roman" w:cs="Times New Roman"/>
          <w:szCs w:val="24"/>
        </w:rPr>
        <w:t>:</w:t>
      </w:r>
      <w:r>
        <w:rPr>
          <w:rFonts w:eastAsia="Times New Roman" w:cs="Times New Roman"/>
          <w:szCs w:val="24"/>
        </w:rPr>
        <w:t xml:space="preserve"> «Κύρωση της από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2014 Σύμβασης Αγοραπωλησίας Μετοχών για την απόκτηση του 100% του μετοχικού κεφαλαίου της εταιρείας ΕΛΛΗΝΙΚΟ Α.Ε. και της από 19</w:t>
      </w:r>
      <w:r>
        <w:rPr>
          <w:rFonts w:eastAsia="Times New Roman" w:cs="Times New Roman"/>
          <w:szCs w:val="24"/>
        </w:rPr>
        <w:t>-</w:t>
      </w:r>
      <w:r>
        <w:rPr>
          <w:rFonts w:eastAsia="Times New Roman" w:cs="Times New Roman"/>
          <w:szCs w:val="24"/>
        </w:rPr>
        <w:t>07</w:t>
      </w:r>
      <w:r>
        <w:rPr>
          <w:rFonts w:eastAsia="Times New Roman" w:cs="Times New Roman"/>
          <w:szCs w:val="24"/>
        </w:rPr>
        <w:t>-</w:t>
      </w:r>
      <w:r>
        <w:rPr>
          <w:rFonts w:eastAsia="Times New Roman" w:cs="Times New Roman"/>
          <w:szCs w:val="24"/>
        </w:rPr>
        <w:t>2016 Τροποποιητικής Σύμβασης και ρύθμιση λοιπών συναφών θεμ</w:t>
      </w:r>
      <w:r>
        <w:rPr>
          <w:rFonts w:eastAsia="Times New Roman" w:cs="Times New Roman"/>
          <w:szCs w:val="24"/>
        </w:rPr>
        <w:t xml:space="preserve">άτων» έγινε δεκτό επί της αρχής κατά πλειοψηφία. </w:t>
      </w:r>
    </w:p>
    <w:p w14:paraId="098057D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Εισερχόμαστε στη ψήφιση επί των άρθρων.</w:t>
      </w:r>
    </w:p>
    <w:p w14:paraId="098057D7" w14:textId="77777777" w:rsidR="00BA128F" w:rsidRDefault="00BF6BD8">
      <w:pPr>
        <w:spacing w:after="0" w:line="600" w:lineRule="auto"/>
        <w:ind w:firstLine="720"/>
        <w:jc w:val="both"/>
        <w:rPr>
          <w:rFonts w:eastAsia="Times New Roman"/>
          <w:bCs/>
          <w:szCs w:val="24"/>
        </w:rPr>
      </w:pPr>
      <w:r>
        <w:rPr>
          <w:rFonts w:eastAsia="Times New Roman" w:cs="Times New Roman"/>
          <w:szCs w:val="24"/>
        </w:rPr>
        <w:t>Ερωτάται το Σώμα: Γίνεται δεκτό το άρθρο 1 ως έχει;</w:t>
      </w:r>
    </w:p>
    <w:p w14:paraId="098057D8"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 xml:space="preserve">ΓΕΩΡΓΙΟΣ ΟΥΡΣΟΥΖΙΔΗΣ: </w:t>
      </w:r>
      <w:r>
        <w:rPr>
          <w:rFonts w:eastAsia="Times New Roman"/>
          <w:szCs w:val="24"/>
        </w:rPr>
        <w:t>Ναι.</w:t>
      </w:r>
    </w:p>
    <w:p w14:paraId="098057D9"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ΣΠΥΡΙΔΩΝ-ΑΔΩΝΙΣ ΓΕΩΡΓΙΑΔΗΣ:</w:t>
      </w:r>
      <w:r>
        <w:rPr>
          <w:rFonts w:eastAsia="Times New Roman"/>
          <w:szCs w:val="24"/>
        </w:rPr>
        <w:t xml:space="preserve"> Ναι.</w:t>
      </w:r>
    </w:p>
    <w:p w14:paraId="098057DA"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098057DB"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Ναι.</w:t>
      </w:r>
    </w:p>
    <w:p w14:paraId="098057DC"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098057DD"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098057DE"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098057DF"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098057E0"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 έγινε δεκτό ως έχει κατά πλειοψηφία.</w:t>
      </w:r>
    </w:p>
    <w:p w14:paraId="098057E1" w14:textId="77777777" w:rsidR="00BA128F" w:rsidRDefault="00BF6BD8">
      <w:pPr>
        <w:spacing w:after="0" w:line="600" w:lineRule="auto"/>
        <w:ind w:firstLine="720"/>
        <w:jc w:val="both"/>
        <w:rPr>
          <w:rFonts w:eastAsia="Times New Roman"/>
          <w:bCs/>
          <w:szCs w:val="24"/>
        </w:rPr>
      </w:pPr>
      <w:r>
        <w:rPr>
          <w:rFonts w:eastAsia="Times New Roman" w:cs="Times New Roman"/>
          <w:szCs w:val="24"/>
        </w:rPr>
        <w:t>Ερωτάται το Σώμα: Γίνεται δεκτό το άρθρο 2 ως έχει;</w:t>
      </w:r>
    </w:p>
    <w:p w14:paraId="098057E2"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 xml:space="preserve">ΓΕΩΡΓΙΟΣ ΟΥΡΣΟΥΖΙΔΗΣ: </w:t>
      </w:r>
      <w:r>
        <w:rPr>
          <w:rFonts w:eastAsia="Times New Roman"/>
          <w:szCs w:val="24"/>
        </w:rPr>
        <w:t>Ναι.</w:t>
      </w:r>
    </w:p>
    <w:p w14:paraId="098057E3"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ΣΠΥΡΙΔΩΝ-ΑΔΩΝΙΣ ΓΕΩΡΓΙΑΔΗΣ:</w:t>
      </w:r>
      <w:r>
        <w:rPr>
          <w:rFonts w:eastAsia="Times New Roman"/>
          <w:szCs w:val="24"/>
        </w:rPr>
        <w:t xml:space="preserve"> Ναι.</w:t>
      </w:r>
    </w:p>
    <w:p w14:paraId="098057E4"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098057E5"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Ναι.</w:t>
      </w:r>
    </w:p>
    <w:p w14:paraId="098057E6"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098057E7"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098057E8"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098057E9"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098057EA"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w:t>
      </w:r>
      <w:r>
        <w:rPr>
          <w:rFonts w:eastAsia="Times New Roman" w:cs="Times New Roman"/>
          <w:szCs w:val="24"/>
        </w:rPr>
        <w:t xml:space="preserve"> το άρθρο 2 έγινε δεκτό ως έχει κατά πλειοψηφία.</w:t>
      </w:r>
    </w:p>
    <w:p w14:paraId="098057EB"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98057EC" w14:textId="77777777" w:rsidR="00BA128F" w:rsidRDefault="00BF6BD8">
      <w:pPr>
        <w:spacing w:after="0" w:line="600" w:lineRule="auto"/>
        <w:ind w:firstLine="720"/>
        <w:jc w:val="both"/>
        <w:rPr>
          <w:rFonts w:eastAsia="Times New Roman"/>
          <w:bCs/>
          <w:szCs w:val="24"/>
        </w:rPr>
      </w:pPr>
      <w:r>
        <w:rPr>
          <w:rFonts w:eastAsia="Times New Roman" w:cs="Times New Roman"/>
          <w:szCs w:val="24"/>
        </w:rPr>
        <w:t>Ερωτάται το Σώμα: Γίνεται δεκτό το ακροτελεύτιο άρθρο;</w:t>
      </w:r>
    </w:p>
    <w:p w14:paraId="098057ED"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 xml:space="preserve">ΓΕΩΡΓΙΟΣ ΟΥΡΣΟΥΖΙΔΗΣ: </w:t>
      </w:r>
      <w:r>
        <w:rPr>
          <w:rFonts w:eastAsia="Times New Roman"/>
          <w:szCs w:val="24"/>
        </w:rPr>
        <w:t>Ναι.</w:t>
      </w:r>
    </w:p>
    <w:p w14:paraId="098057EE"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ΣΠΥΡΙΔΩΝ-ΑΔΩΝΙΣ ΓΕΩΡΓΙΑΔΗΣ:</w:t>
      </w:r>
      <w:r>
        <w:rPr>
          <w:rFonts w:eastAsia="Times New Roman"/>
          <w:szCs w:val="24"/>
        </w:rPr>
        <w:t xml:space="preserve"> Ναι.</w:t>
      </w:r>
    </w:p>
    <w:p w14:paraId="098057EF"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098057F0"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ΟΔΥΣΣΕΑΣ ΚΩΝΣΤ</w:t>
      </w:r>
      <w:r>
        <w:rPr>
          <w:rFonts w:eastAsia="Times New Roman"/>
          <w:b/>
          <w:szCs w:val="24"/>
        </w:rPr>
        <w:t>ΑΝΤΙΝΟΠΟΥΛΟΣ:</w:t>
      </w:r>
      <w:r>
        <w:rPr>
          <w:rFonts w:eastAsia="Times New Roman"/>
          <w:szCs w:val="24"/>
        </w:rPr>
        <w:t xml:space="preserve"> Ναι.</w:t>
      </w:r>
    </w:p>
    <w:p w14:paraId="098057F1"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098057F2"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098057F3"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098057F4"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098057F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ακροτελεύτιο άρθρο έγινε δεκτό κατά πλειοψηφία.</w:t>
      </w:r>
    </w:p>
    <w:p w14:paraId="098057F6"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«Κύρωση της από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2014 Σύμβασης Αγοραπωλησίας Μετοχών για την απόκτηση του 100% του μετοχικού κεφαλαίου της εταιρείας ΕΛΛΗΝΙΚΟ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της από 19</w:t>
      </w:r>
      <w:r>
        <w:rPr>
          <w:rFonts w:eastAsia="Times New Roman" w:cs="Times New Roman"/>
          <w:szCs w:val="24"/>
        </w:rPr>
        <w:t>-</w:t>
      </w:r>
      <w:r>
        <w:rPr>
          <w:rFonts w:eastAsia="Times New Roman" w:cs="Times New Roman"/>
          <w:szCs w:val="24"/>
        </w:rPr>
        <w:t>07</w:t>
      </w:r>
      <w:r>
        <w:rPr>
          <w:rFonts w:eastAsia="Times New Roman" w:cs="Times New Roman"/>
          <w:szCs w:val="24"/>
        </w:rPr>
        <w:t>-</w:t>
      </w:r>
      <w:r>
        <w:rPr>
          <w:rFonts w:eastAsia="Times New Roman" w:cs="Times New Roman"/>
          <w:szCs w:val="24"/>
        </w:rPr>
        <w:t>2016 Τροποποιητικής Σύμβασης και ρύθμιση λοιπών συναφών θεμάτων», έγινε δεκτό επί της αρχής και επί τω</w:t>
      </w:r>
      <w:r>
        <w:rPr>
          <w:rFonts w:eastAsia="Times New Roman" w:cs="Times New Roman"/>
          <w:szCs w:val="24"/>
        </w:rPr>
        <w:t>ν άρθρων.</w:t>
      </w:r>
    </w:p>
    <w:p w14:paraId="098057F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ροχωρούμε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ψήφιση</w:t>
      </w:r>
      <w:r>
        <w:rPr>
          <w:rFonts w:eastAsia="Times New Roman" w:cs="Times New Roman"/>
          <w:szCs w:val="24"/>
        </w:rPr>
        <w:t xml:space="preserve"> </w:t>
      </w:r>
      <w:r>
        <w:rPr>
          <w:rFonts w:eastAsia="Times New Roman" w:cs="Times New Roman"/>
          <w:szCs w:val="24"/>
        </w:rPr>
        <w:t>του νομοσχεδίου</w:t>
      </w:r>
      <w:r>
        <w:rPr>
          <w:rFonts w:eastAsia="Times New Roman" w:cs="Times New Roman"/>
          <w:szCs w:val="24"/>
        </w:rPr>
        <w:t xml:space="preserve"> και στο σύνολο</w:t>
      </w:r>
      <w:r>
        <w:rPr>
          <w:rFonts w:eastAsia="Times New Roman" w:cs="Times New Roman"/>
          <w:szCs w:val="24"/>
        </w:rPr>
        <w:t>.</w:t>
      </w:r>
    </w:p>
    <w:p w14:paraId="098057F8" w14:textId="77777777" w:rsidR="00BA128F" w:rsidRDefault="00BF6BD8">
      <w:pPr>
        <w:spacing w:after="0" w:line="600" w:lineRule="auto"/>
        <w:ind w:firstLine="720"/>
        <w:jc w:val="both"/>
        <w:rPr>
          <w:rFonts w:eastAsia="Times New Roman"/>
          <w:bCs/>
          <w:szCs w:val="24"/>
        </w:rPr>
      </w:pPr>
      <w:r>
        <w:rPr>
          <w:rFonts w:eastAsia="Times New Roman" w:cs="Times New Roman"/>
          <w:szCs w:val="24"/>
        </w:rPr>
        <w:t>Ερωτάται το Σώμα: Γίνεται δεκτό το νομοσχέδιο και στο σύνολο;</w:t>
      </w:r>
    </w:p>
    <w:p w14:paraId="098057F9"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 xml:space="preserve">ΓΕΩΡΓΙΟΣ ΟΥΡΣΟΥΖΙΔΗΣ: </w:t>
      </w:r>
      <w:r>
        <w:rPr>
          <w:rFonts w:eastAsia="Times New Roman"/>
          <w:szCs w:val="24"/>
        </w:rPr>
        <w:t>Ναι.</w:t>
      </w:r>
    </w:p>
    <w:p w14:paraId="098057FA"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ΣΠΥΡΙΔΩΝ-ΑΔΩΝΙΣ ΓΕΩΡΓΙΑΔΗΣ:</w:t>
      </w:r>
      <w:r>
        <w:rPr>
          <w:rFonts w:eastAsia="Times New Roman"/>
          <w:szCs w:val="24"/>
        </w:rPr>
        <w:t xml:space="preserve"> Ναι.</w:t>
      </w:r>
    </w:p>
    <w:p w14:paraId="098057FB" w14:textId="77777777" w:rsidR="00BA128F" w:rsidRDefault="00BF6BD8">
      <w:pPr>
        <w:tabs>
          <w:tab w:val="left" w:pos="3695"/>
        </w:tabs>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098057FC"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Ναι.</w:t>
      </w:r>
    </w:p>
    <w:p w14:paraId="098057FD"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 xml:space="preserve">ΔΙΑΜΑΝΤΩ </w:t>
      </w:r>
      <w:r>
        <w:rPr>
          <w:rFonts w:eastAsia="Times New Roman"/>
          <w:b/>
          <w:szCs w:val="24"/>
        </w:rPr>
        <w:t>ΜΑΝΩΛΑΚΟΥ:</w:t>
      </w:r>
      <w:r>
        <w:rPr>
          <w:rFonts w:eastAsia="Times New Roman"/>
          <w:szCs w:val="24"/>
        </w:rPr>
        <w:t xml:space="preserve"> Όχι.</w:t>
      </w:r>
    </w:p>
    <w:p w14:paraId="098057FE"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098057FF"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09805800" w14:textId="77777777" w:rsidR="00BA128F" w:rsidRDefault="00BF6BD8">
      <w:pPr>
        <w:tabs>
          <w:tab w:val="left" w:pos="3695"/>
        </w:tabs>
        <w:spacing w:after="0" w:line="600" w:lineRule="auto"/>
        <w:ind w:firstLine="720"/>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09805801"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 νομοσχέδιο έγινε δεκτό και στο σύνολο κατά πλειοψηφία.</w:t>
      </w:r>
    </w:p>
    <w:p w14:paraId="09805802"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«Κύρωση της από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2014 Σύ</w:t>
      </w:r>
      <w:r>
        <w:rPr>
          <w:rFonts w:eastAsia="Times New Roman" w:cs="Times New Roman"/>
          <w:szCs w:val="24"/>
        </w:rPr>
        <w:t>μβασης Αγοραπωλησίας Μετοχών για την απόκτηση του 100% του μετοχικού κεφαλαίου της εταιρείας ΕΛΛΗΝΙΚΟ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της από 19</w:t>
      </w:r>
      <w:r>
        <w:rPr>
          <w:rFonts w:eastAsia="Times New Roman" w:cs="Times New Roman"/>
          <w:szCs w:val="24"/>
        </w:rPr>
        <w:t>-</w:t>
      </w:r>
      <w:r>
        <w:rPr>
          <w:rFonts w:eastAsia="Times New Roman" w:cs="Times New Roman"/>
          <w:szCs w:val="24"/>
        </w:rPr>
        <w:t>07</w:t>
      </w:r>
      <w:r>
        <w:rPr>
          <w:rFonts w:eastAsia="Times New Roman" w:cs="Times New Roman"/>
          <w:szCs w:val="24"/>
        </w:rPr>
        <w:t>-</w:t>
      </w:r>
      <w:r>
        <w:rPr>
          <w:rFonts w:eastAsia="Times New Roman" w:cs="Times New Roman"/>
          <w:szCs w:val="24"/>
        </w:rPr>
        <w:t>2016 Τροποποιητικής Σύμβασης και ρύθμιση λοιπών συναφών θεμάτων», έγινε δεκτό κατά πλειοψηφία</w:t>
      </w:r>
      <w:r>
        <w:rPr>
          <w:rFonts w:eastAsia="Times New Roman" w:cs="Times New Roman"/>
          <w:szCs w:val="24"/>
        </w:rPr>
        <w:t>,</w:t>
      </w:r>
      <w:r>
        <w:rPr>
          <w:rFonts w:eastAsia="Times New Roman" w:cs="Times New Roman"/>
          <w:szCs w:val="24"/>
        </w:rPr>
        <w:t xml:space="preserve"> σε μόνη συζήτηση επί της αρχής, των άρθρων και του συνόλου και έχει ως εξής:</w:t>
      </w:r>
    </w:p>
    <w:p w14:paraId="09805803" w14:textId="77777777" w:rsidR="00BA128F" w:rsidRDefault="00BF6BD8">
      <w:pPr>
        <w:spacing w:after="0" w:line="600" w:lineRule="auto"/>
        <w:ind w:firstLine="720"/>
        <w:jc w:val="center"/>
        <w:rPr>
          <w:rFonts w:eastAsia="Times New Roman" w:cs="Times New Roman"/>
          <w:szCs w:val="24"/>
        </w:rPr>
      </w:pPr>
      <w:r w:rsidRPr="00DC1373">
        <w:rPr>
          <w:rFonts w:eastAsia="Times New Roman" w:cs="Times New Roman"/>
          <w:color w:val="FF0000"/>
          <w:szCs w:val="24"/>
        </w:rPr>
        <w:t xml:space="preserve">(Να </w:t>
      </w:r>
      <w:r w:rsidRPr="00DC1373">
        <w:rPr>
          <w:rFonts w:eastAsia="Times New Roman" w:cs="Times New Roman"/>
          <w:color w:val="FF0000"/>
          <w:szCs w:val="24"/>
        </w:rPr>
        <w:t>μπεί η σελίδα 410α)</w:t>
      </w:r>
    </w:p>
    <w:p w14:paraId="09805804"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w:t>
      </w:r>
      <w:r>
        <w:rPr>
          <w:rFonts w:eastAsia="Times New Roman" w:cs="Times New Roman"/>
          <w:szCs w:val="24"/>
        </w:rPr>
        <w:t>ικών ως προς την ψήφιση στο σύνολο του παραπάνω νομοσχεδίου.</w:t>
      </w:r>
    </w:p>
    <w:p w14:paraId="09805805"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09805806" w14:textId="77777777" w:rsidR="00BA128F" w:rsidRDefault="00BF6B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09805807" w14:textId="77777777" w:rsidR="00BA128F" w:rsidRDefault="00BF6BD8">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χω την τιμή να ανακοινώσω στο Σώμα ότι ο Υπουργός Δικαιοσύνης, Διαφάνει</w:t>
      </w:r>
      <w:r>
        <w:rPr>
          <w:rFonts w:eastAsia="Times New Roman" w:cs="Times New Roman"/>
          <w:szCs w:val="24"/>
        </w:rPr>
        <w:t>ας και Ανθρωπίνων Δικαιωμάτων διαβίβασε στη Βουλή σύμφωνα με το άρθρο 86 του Συντάγματος και τον ν.3126/2003 «Ποινική Ευθύνη των Υπουργών», όπως ισχύει, στις 21</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2016 ποινική δικογραφία που αφορά στον πρώην Υφυπουργό Εξωτερικών κ. Ευριπίδη Στυλιανίδη.</w:t>
      </w:r>
    </w:p>
    <w:p w14:paraId="09805808" w14:textId="77777777" w:rsidR="00BA128F" w:rsidRDefault="00BF6BD8">
      <w:pPr>
        <w:spacing w:after="0"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w:t>
      </w:r>
      <w:r>
        <w:rPr>
          <w:rFonts w:eastAsia="Times New Roman" w:cs="Times New Roman"/>
          <w:szCs w:val="24"/>
        </w:rPr>
        <w:t>ίες και κ</w:t>
      </w:r>
      <w:r>
        <w:rPr>
          <w:rFonts w:eastAsia="Times New Roman" w:cs="Times New Roman"/>
          <w:szCs w:val="24"/>
        </w:rPr>
        <w:t>ύριοι συνάδελφοι, δέχεστε στο σημείο αυτό να λύσουμε τη συνεδρίαση;</w:t>
      </w:r>
    </w:p>
    <w:p w14:paraId="09805809" w14:textId="77777777" w:rsidR="00BA128F" w:rsidRDefault="00BF6BD8">
      <w:pPr>
        <w:spacing w:after="0"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0980580A" w14:textId="77777777" w:rsidR="00BA128F" w:rsidRDefault="00BF6BD8">
      <w:pPr>
        <w:spacing w:after="0" w:line="600" w:lineRule="auto"/>
        <w:ind w:firstLine="54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 τη συναίνεση του Σώματος και ώρα 18.51΄ λύεται η συνεδρίαση για αύριο, </w:t>
      </w:r>
      <w:r>
        <w:rPr>
          <w:rFonts w:eastAsia="Times New Roman" w:cs="Times New Roman"/>
          <w:szCs w:val="24"/>
        </w:rPr>
        <w:t>ημέρα</w:t>
      </w:r>
      <w:r>
        <w:rPr>
          <w:rFonts w:eastAsia="Times New Roman" w:cs="Times New Roman"/>
          <w:szCs w:val="24"/>
        </w:rPr>
        <w:t xml:space="preserve"> Πέμπτη 22 Σεπτεμβρίου 2016 </w:t>
      </w:r>
      <w:r>
        <w:rPr>
          <w:rFonts w:eastAsia="Times New Roman" w:cs="Times New Roman"/>
          <w:szCs w:val="24"/>
        </w:rPr>
        <w:t>και ώρα 9.30΄, με αντικείμενο εργασιών του Σώματος α) κοινοβουλευτικό έλεγχο</w:t>
      </w:r>
      <w:r>
        <w:rPr>
          <w:rFonts w:eastAsia="Times New Roman" w:cs="Times New Roman"/>
          <w:szCs w:val="24"/>
        </w:rPr>
        <w:t xml:space="preserve">: </w:t>
      </w:r>
      <w:r>
        <w:rPr>
          <w:rFonts w:eastAsia="Times New Roman" w:cs="Times New Roman"/>
          <w:szCs w:val="24"/>
        </w:rPr>
        <w:t xml:space="preserve">συζήτηση επικαίρων ερωτήσεων </w:t>
      </w:r>
      <w:r>
        <w:rPr>
          <w:rFonts w:eastAsia="Times New Roman" w:cs="Times New Roman"/>
          <w:szCs w:val="24"/>
        </w:rPr>
        <w:t xml:space="preserve">και </w:t>
      </w:r>
      <w:r>
        <w:rPr>
          <w:rFonts w:eastAsia="Times New Roman" w:cs="Times New Roman"/>
          <w:szCs w:val="24"/>
        </w:rPr>
        <w:t>β) νομοθετική εργασία</w:t>
      </w:r>
      <w:r>
        <w:rPr>
          <w:rFonts w:eastAsia="Times New Roman" w:cs="Times New Roman"/>
          <w:szCs w:val="24"/>
        </w:rPr>
        <w:t xml:space="preserve">: </w:t>
      </w: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Περιβάλλοντος και </w:t>
      </w:r>
      <w:r>
        <w:rPr>
          <w:rFonts w:eastAsia="Times New Roman" w:cs="Times New Roman"/>
          <w:szCs w:val="24"/>
        </w:rPr>
        <w:t>Ενέργειας: «Δασικές Συνεταιριστικές Οργανώσεις και άλλες διατάξεις».</w:t>
      </w:r>
    </w:p>
    <w:p w14:paraId="0980580B" w14:textId="77777777" w:rsidR="00BA128F" w:rsidRDefault="00BF6BD8">
      <w:pPr>
        <w:spacing w:after="0" w:line="600" w:lineRule="auto"/>
        <w:jc w:val="both"/>
        <w:rPr>
          <w:rFonts w:eastAsia="Times New Roman"/>
          <w:bCs/>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p>
    <w:sectPr w:rsidR="00BA12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PBzf07p3zVRtgLDdtLN6roK+N3Y=" w:salt="uZfKLHSs6/01T0zKZ1HRI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28F"/>
    <w:rsid w:val="00BA128F"/>
    <w:rsid w:val="00BF6BD8"/>
    <w:rsid w:val="00EF65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5148"/>
  <w15:docId w15:val="{62A90A7D-0F82-4B7E-8D46-818A7506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94C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353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353F3"/>
    <w:rPr>
      <w:rFonts w:ascii="Segoe UI" w:hAnsi="Segoe UI" w:cs="Segoe UI"/>
      <w:sz w:val="18"/>
      <w:szCs w:val="18"/>
    </w:rPr>
  </w:style>
  <w:style w:type="character" w:customStyle="1" w:styleId="1Char">
    <w:name w:val="Επικεφαλίδα 1 Char"/>
    <w:basedOn w:val="a0"/>
    <w:link w:val="1"/>
    <w:uiPriority w:val="9"/>
    <w:rsid w:val="00194C02"/>
    <w:rPr>
      <w:rFonts w:asciiTheme="majorHAnsi" w:eastAsiaTheme="majorEastAsia" w:hAnsiTheme="majorHAnsi" w:cstheme="majorBidi"/>
      <w:color w:val="2E74B5" w:themeColor="accent1" w:themeShade="BF"/>
      <w:sz w:val="32"/>
      <w:szCs w:val="32"/>
    </w:rPr>
  </w:style>
  <w:style w:type="character" w:styleId="-">
    <w:name w:val="Hyperlink"/>
    <w:basedOn w:val="a0"/>
    <w:uiPriority w:val="99"/>
    <w:unhideWhenUsed/>
    <w:rsid w:val="00A445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318</MetadataID>
    <Session xmlns="641f345b-441b-4b81-9152-adc2e73ba5e1">Α´</Session>
    <Date xmlns="641f345b-441b-4b81-9152-adc2e73ba5e1">2016-09-20T21:00:00+00:00</Date>
    <Status xmlns="641f345b-441b-4b81-9152-adc2e73ba5e1">
      <Url>http://srv-sp1/praktika/Lists/Incoming_Metadata/EditForm.aspx?ID=318&amp;Source=/praktika/Recordings_Library/Forms/AllItems.aspx</Url>
      <Description>Δημοσιεύτηκε</Description>
    </Status>
    <Meeting xmlns="641f345b-441b-4b81-9152-adc2e73ba5e1">ΡϞΓ´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926F5-B5A5-4626-B8D5-AABA65AB78CE}">
  <ds:schemaRefs>
    <ds:schemaRef ds:uri="http://schemas.openxmlformats.org/package/2006/metadata/core-properties"/>
    <ds:schemaRef ds:uri="http://www.w3.org/XML/1998/namespace"/>
    <ds:schemaRef ds:uri="http://purl.org/dc/terms/"/>
    <ds:schemaRef ds:uri="http://schemas.microsoft.com/office/2006/metadata/properties"/>
    <ds:schemaRef ds:uri="http://schemas.microsoft.com/office/2006/documentManagement/types"/>
    <ds:schemaRef ds:uri="http://purl.org/dc/elements/1.1/"/>
    <ds:schemaRef ds:uri="641f345b-441b-4b81-9152-adc2e73ba5e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A068E90C-FF17-4A8D-88A4-9F8E95CA0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D5C67D-0BBD-4F6F-81DB-6A139D02C6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70945</Words>
  <Characters>383104</Characters>
  <Application>Microsoft Office Word</Application>
  <DocSecurity>0</DocSecurity>
  <Lines>3192</Lines>
  <Paragraphs>906</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453143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2016-09-27T10:29:00Z</dcterms:created>
  <dcterms:modified xsi:type="dcterms:W3CDTF">2016-09-27T10:29:00Z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