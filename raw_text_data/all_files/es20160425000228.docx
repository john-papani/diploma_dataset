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D13A7" w14:textId="77777777" w:rsidR="00AA3535" w:rsidRPr="00AA3535" w:rsidRDefault="00AA3535" w:rsidP="00AA3535">
      <w:pPr>
        <w:spacing w:after="0" w:line="360" w:lineRule="auto"/>
        <w:rPr>
          <w:ins w:id="0" w:author="Φλούδα Χριστίνα" w:date="2016-05-11T10:50:00Z"/>
          <w:rFonts w:eastAsia="Times New Roman"/>
          <w:szCs w:val="24"/>
          <w:lang w:eastAsia="en-US"/>
        </w:rPr>
      </w:pPr>
      <w:ins w:id="1" w:author="Φλούδα Χριστίνα" w:date="2016-05-11T10:50:00Z">
        <w:r w:rsidRPr="00AA353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357D345" w14:textId="77777777" w:rsidR="00AA3535" w:rsidRPr="00AA3535" w:rsidRDefault="00AA3535" w:rsidP="00AA3535">
      <w:pPr>
        <w:spacing w:after="0" w:line="360" w:lineRule="auto"/>
        <w:rPr>
          <w:ins w:id="2" w:author="Φλούδα Χριστίνα" w:date="2016-05-11T10:50:00Z"/>
          <w:rFonts w:eastAsia="Times New Roman"/>
          <w:szCs w:val="24"/>
          <w:lang w:eastAsia="en-US"/>
        </w:rPr>
      </w:pPr>
    </w:p>
    <w:p w14:paraId="6B50E398" w14:textId="77777777" w:rsidR="00AA3535" w:rsidRPr="00AA3535" w:rsidRDefault="00AA3535" w:rsidP="00AA3535">
      <w:pPr>
        <w:spacing w:after="0" w:line="360" w:lineRule="auto"/>
        <w:rPr>
          <w:ins w:id="3" w:author="Φλούδα Χριστίνα" w:date="2016-05-11T10:50:00Z"/>
          <w:rFonts w:eastAsia="Times New Roman"/>
          <w:szCs w:val="24"/>
          <w:lang w:eastAsia="en-US"/>
        </w:rPr>
      </w:pPr>
      <w:ins w:id="4" w:author="Φλούδα Χριστίνα" w:date="2016-05-11T10:50:00Z">
        <w:r w:rsidRPr="00AA3535">
          <w:rPr>
            <w:rFonts w:eastAsia="Times New Roman"/>
            <w:szCs w:val="24"/>
            <w:lang w:eastAsia="en-US"/>
          </w:rPr>
          <w:t>ΠΙΝΑΚΑΣ ΠΕΡΙΕΧΟΜΕΝΩΝ</w:t>
        </w:r>
      </w:ins>
    </w:p>
    <w:p w14:paraId="19381CC8" w14:textId="77777777" w:rsidR="00AA3535" w:rsidRPr="00AA3535" w:rsidRDefault="00AA3535" w:rsidP="00AA3535">
      <w:pPr>
        <w:spacing w:after="0" w:line="360" w:lineRule="auto"/>
        <w:rPr>
          <w:ins w:id="5" w:author="Φλούδα Χριστίνα" w:date="2016-05-11T10:50:00Z"/>
          <w:rFonts w:eastAsia="Times New Roman"/>
          <w:szCs w:val="24"/>
          <w:lang w:eastAsia="en-US"/>
        </w:rPr>
      </w:pPr>
      <w:ins w:id="6" w:author="Φλούδα Χριστίνα" w:date="2016-05-11T10:50:00Z">
        <w:r w:rsidRPr="00AA3535">
          <w:rPr>
            <w:rFonts w:eastAsia="Times New Roman"/>
            <w:szCs w:val="24"/>
            <w:lang w:eastAsia="en-US"/>
          </w:rPr>
          <w:t xml:space="preserve">ΙΖ’ ΠΕΡΙΟΔΟΣ </w:t>
        </w:r>
      </w:ins>
    </w:p>
    <w:p w14:paraId="18B4E120" w14:textId="77777777" w:rsidR="00AA3535" w:rsidRPr="00AA3535" w:rsidRDefault="00AA3535" w:rsidP="00AA3535">
      <w:pPr>
        <w:spacing w:after="0" w:line="360" w:lineRule="auto"/>
        <w:rPr>
          <w:ins w:id="7" w:author="Φλούδα Χριστίνα" w:date="2016-05-11T10:50:00Z"/>
          <w:rFonts w:eastAsia="Times New Roman"/>
          <w:szCs w:val="24"/>
          <w:lang w:eastAsia="en-US"/>
        </w:rPr>
      </w:pPr>
      <w:ins w:id="8" w:author="Φλούδα Χριστίνα" w:date="2016-05-11T10:50:00Z">
        <w:r w:rsidRPr="00AA3535">
          <w:rPr>
            <w:rFonts w:eastAsia="Times New Roman"/>
            <w:szCs w:val="24"/>
            <w:lang w:eastAsia="en-US"/>
          </w:rPr>
          <w:t>ΠΡΟΕΔΡΕΥΟΜΕΝΗΣ ΚΟΙΝΟΒΟΥΛΕΥΤΙΚΗΣ ΔΗΜΟΚΡΑΤΙΑΣ</w:t>
        </w:r>
      </w:ins>
    </w:p>
    <w:p w14:paraId="6E2D5280" w14:textId="77777777" w:rsidR="00AA3535" w:rsidRPr="00AA3535" w:rsidRDefault="00AA3535" w:rsidP="00AA3535">
      <w:pPr>
        <w:spacing w:after="0" w:line="360" w:lineRule="auto"/>
        <w:rPr>
          <w:ins w:id="9" w:author="Φλούδα Χριστίνα" w:date="2016-05-11T10:50:00Z"/>
          <w:rFonts w:eastAsia="Times New Roman"/>
          <w:szCs w:val="24"/>
          <w:lang w:eastAsia="en-US"/>
        </w:rPr>
      </w:pPr>
      <w:ins w:id="10" w:author="Φλούδα Χριστίνα" w:date="2016-05-11T10:50:00Z">
        <w:r w:rsidRPr="00AA3535">
          <w:rPr>
            <w:rFonts w:eastAsia="Times New Roman"/>
            <w:szCs w:val="24"/>
            <w:lang w:eastAsia="en-US"/>
          </w:rPr>
          <w:t>ΣΥΝΟΔΟΣ Α΄</w:t>
        </w:r>
      </w:ins>
    </w:p>
    <w:p w14:paraId="5BC2FC73" w14:textId="77777777" w:rsidR="00AA3535" w:rsidRPr="00AA3535" w:rsidRDefault="00AA3535" w:rsidP="00AA3535">
      <w:pPr>
        <w:spacing w:after="0" w:line="360" w:lineRule="auto"/>
        <w:rPr>
          <w:ins w:id="11" w:author="Φλούδα Χριστίνα" w:date="2016-05-11T10:50:00Z"/>
          <w:rFonts w:eastAsia="Times New Roman"/>
          <w:szCs w:val="24"/>
          <w:lang w:eastAsia="en-US"/>
        </w:rPr>
      </w:pPr>
    </w:p>
    <w:p w14:paraId="625B9CAB" w14:textId="77777777" w:rsidR="00AA3535" w:rsidRPr="00AA3535" w:rsidRDefault="00AA3535" w:rsidP="00AA3535">
      <w:pPr>
        <w:spacing w:after="0" w:line="360" w:lineRule="auto"/>
        <w:rPr>
          <w:ins w:id="12" w:author="Φλούδα Χριστίνα" w:date="2016-05-11T10:50:00Z"/>
          <w:rFonts w:eastAsia="Times New Roman"/>
          <w:szCs w:val="24"/>
          <w:lang w:eastAsia="en-US"/>
        </w:rPr>
      </w:pPr>
      <w:ins w:id="13" w:author="Φλούδα Χριστίνα" w:date="2016-05-11T10:50:00Z">
        <w:r w:rsidRPr="00AA3535">
          <w:rPr>
            <w:rFonts w:eastAsia="Times New Roman"/>
            <w:szCs w:val="24"/>
            <w:lang w:eastAsia="en-US"/>
          </w:rPr>
          <w:t>ΣΥΝΕΔΡΙΑΣΗ ΡΙΣΤ΄</w:t>
        </w:r>
      </w:ins>
    </w:p>
    <w:p w14:paraId="6F96449A" w14:textId="77777777" w:rsidR="00AA3535" w:rsidRPr="00AA3535" w:rsidRDefault="00AA3535" w:rsidP="00AA3535">
      <w:pPr>
        <w:spacing w:after="0" w:line="360" w:lineRule="auto"/>
        <w:rPr>
          <w:ins w:id="14" w:author="Φλούδα Χριστίνα" w:date="2016-05-11T10:50:00Z"/>
          <w:rFonts w:eastAsia="Times New Roman"/>
          <w:szCs w:val="24"/>
          <w:lang w:eastAsia="en-US"/>
        </w:rPr>
      </w:pPr>
      <w:ins w:id="15" w:author="Φλούδα Χριστίνα" w:date="2016-05-11T10:50:00Z">
        <w:r w:rsidRPr="00AA3535">
          <w:rPr>
            <w:rFonts w:eastAsia="Times New Roman"/>
            <w:szCs w:val="24"/>
            <w:lang w:eastAsia="en-US"/>
          </w:rPr>
          <w:t>Δευτέρα  25 Απριλίου 2016</w:t>
        </w:r>
      </w:ins>
    </w:p>
    <w:p w14:paraId="72D2CB24" w14:textId="77777777" w:rsidR="00AA3535" w:rsidRPr="00AA3535" w:rsidRDefault="00AA3535" w:rsidP="00AA3535">
      <w:pPr>
        <w:spacing w:after="0" w:line="360" w:lineRule="auto"/>
        <w:rPr>
          <w:ins w:id="16" w:author="Φλούδα Χριστίνα" w:date="2016-05-11T10:50:00Z"/>
          <w:rFonts w:eastAsia="Times New Roman"/>
          <w:szCs w:val="24"/>
          <w:lang w:eastAsia="en-US"/>
        </w:rPr>
      </w:pPr>
    </w:p>
    <w:p w14:paraId="1BC82662" w14:textId="77777777" w:rsidR="00AA3535" w:rsidRPr="00AA3535" w:rsidRDefault="00AA3535" w:rsidP="00AA3535">
      <w:pPr>
        <w:spacing w:after="0" w:line="360" w:lineRule="auto"/>
        <w:rPr>
          <w:ins w:id="17" w:author="Φλούδα Χριστίνα" w:date="2016-05-11T10:50:00Z"/>
          <w:rFonts w:eastAsia="Times New Roman"/>
          <w:szCs w:val="24"/>
          <w:lang w:eastAsia="en-US"/>
        </w:rPr>
      </w:pPr>
      <w:ins w:id="18" w:author="Φλούδα Χριστίνα" w:date="2016-05-11T10:50:00Z">
        <w:r w:rsidRPr="00AA3535">
          <w:rPr>
            <w:rFonts w:eastAsia="Times New Roman"/>
            <w:szCs w:val="24"/>
            <w:lang w:eastAsia="en-US"/>
          </w:rPr>
          <w:t>ΘΕΜΑΤΑ</w:t>
        </w:r>
      </w:ins>
    </w:p>
    <w:p w14:paraId="68752C48" w14:textId="77777777" w:rsidR="00AA3535" w:rsidRPr="00AA3535" w:rsidRDefault="00AA3535" w:rsidP="00AA3535">
      <w:pPr>
        <w:spacing w:after="0" w:line="360" w:lineRule="auto"/>
        <w:rPr>
          <w:ins w:id="19" w:author="Φλούδα Χριστίνα" w:date="2016-05-11T10:50:00Z"/>
          <w:rFonts w:eastAsia="Times New Roman"/>
          <w:szCs w:val="24"/>
          <w:lang w:eastAsia="en-US"/>
        </w:rPr>
      </w:pPr>
      <w:ins w:id="20" w:author="Φλούδα Χριστίνα" w:date="2016-05-11T10:50:00Z">
        <w:r w:rsidRPr="00AA3535">
          <w:rPr>
            <w:rFonts w:eastAsia="Times New Roman"/>
            <w:szCs w:val="24"/>
            <w:lang w:eastAsia="en-US"/>
          </w:rPr>
          <w:t xml:space="preserve"> </w:t>
        </w:r>
        <w:r w:rsidRPr="00AA3535">
          <w:rPr>
            <w:rFonts w:eastAsia="Times New Roman"/>
            <w:szCs w:val="24"/>
            <w:lang w:eastAsia="en-US"/>
          </w:rPr>
          <w:br/>
          <w:t xml:space="preserve">Α. ΕΙΔΙΚΑ ΘΕΜΑΤΑ </w:t>
        </w:r>
        <w:r w:rsidRPr="00AA3535">
          <w:rPr>
            <w:rFonts w:eastAsia="Times New Roman"/>
            <w:szCs w:val="24"/>
            <w:lang w:eastAsia="en-US"/>
          </w:rPr>
          <w:br/>
          <w:t xml:space="preserve">1. Επικύρωση Πρακτικών, σελ. </w:t>
        </w:r>
        <w:r w:rsidRPr="00AA3535">
          <w:rPr>
            <w:rFonts w:eastAsia="Times New Roman"/>
            <w:szCs w:val="24"/>
            <w:lang w:eastAsia="en-US"/>
          </w:rPr>
          <w:br/>
          <w:t xml:space="preserve">2.  Άδεια απουσίας του Βουλευτή κ. Ε. Βενιζέλου, σελ. </w:t>
        </w:r>
        <w:r w:rsidRPr="00AA3535">
          <w:rPr>
            <w:rFonts w:eastAsia="Times New Roman"/>
            <w:szCs w:val="24"/>
            <w:lang w:eastAsia="en-US"/>
          </w:rPr>
          <w:br/>
          <w:t xml:space="preserve">3. Επί διαδικαστικού θέματος, σελ. </w:t>
        </w:r>
        <w:r w:rsidRPr="00AA3535">
          <w:rPr>
            <w:rFonts w:eastAsia="Times New Roman"/>
            <w:szCs w:val="24"/>
            <w:lang w:eastAsia="en-US"/>
          </w:rPr>
          <w:br/>
          <w:t xml:space="preserve">4. Ο Υπουργός Δικαιοσύνης, Διαφάνειας και Ανθρωπίνων Δικαιωμάτων διαβίβασε στη Βουλή, σύμφωνα με το άρθρο 86 του Συντάγματος και τον ν.3126/2003 περί "Ποινικής ευθύνης των Υπουργών", όπως ισχύει, στις 22.4.2016, ποινική δικογραφία που αφορά τον Αναπληρωτή Υπουργό Εσωτερικών και Διοικητικής Ανασυγκρότησης Ιωάννη </w:t>
        </w:r>
        <w:proofErr w:type="spellStart"/>
        <w:r w:rsidRPr="00AA3535">
          <w:rPr>
            <w:rFonts w:eastAsia="Times New Roman"/>
            <w:szCs w:val="24"/>
            <w:lang w:eastAsia="en-US"/>
          </w:rPr>
          <w:t>Μουζάλα</w:t>
        </w:r>
        <w:proofErr w:type="spellEnd"/>
        <w:r w:rsidRPr="00AA3535">
          <w:rPr>
            <w:rFonts w:eastAsia="Times New Roman"/>
            <w:szCs w:val="24"/>
            <w:lang w:eastAsia="en-US"/>
          </w:rPr>
          <w:t xml:space="preserve">, σελ. </w:t>
        </w:r>
        <w:r w:rsidRPr="00AA3535">
          <w:rPr>
            <w:rFonts w:eastAsia="Times New Roman"/>
            <w:szCs w:val="24"/>
            <w:lang w:eastAsia="en-US"/>
          </w:rPr>
          <w:br/>
          <w:t xml:space="preserve"> </w:t>
        </w:r>
        <w:r w:rsidRPr="00AA3535">
          <w:rPr>
            <w:rFonts w:eastAsia="Times New Roman"/>
            <w:szCs w:val="24"/>
            <w:lang w:eastAsia="en-US"/>
          </w:rPr>
          <w:br/>
          <w:t xml:space="preserve">Β. ΚΟΙΝΟΒΟΥΛΕΥΤΙΚΟΣ ΕΛΕΓΧΟΣ </w:t>
        </w:r>
        <w:r w:rsidRPr="00AA3535">
          <w:rPr>
            <w:rFonts w:eastAsia="Times New Roman"/>
            <w:szCs w:val="24"/>
            <w:lang w:eastAsia="en-US"/>
          </w:rPr>
          <w:br/>
          <w:t xml:space="preserve">1. Κατάθεση αναφορών, σελ. </w:t>
        </w:r>
      </w:ins>
    </w:p>
    <w:p w14:paraId="7230A636" w14:textId="77777777" w:rsidR="00AA3535" w:rsidRPr="00AA3535" w:rsidRDefault="00AA3535" w:rsidP="00AA3535">
      <w:pPr>
        <w:spacing w:after="0" w:line="360" w:lineRule="auto"/>
        <w:rPr>
          <w:ins w:id="21" w:author="Φλούδα Χριστίνα" w:date="2016-05-11T10:50:00Z"/>
          <w:rFonts w:eastAsia="Times New Roman"/>
          <w:szCs w:val="24"/>
          <w:lang w:eastAsia="en-US"/>
        </w:rPr>
      </w:pPr>
      <w:ins w:id="22" w:author="Φλούδα Χριστίνα" w:date="2016-05-11T10:50:00Z">
        <w:r w:rsidRPr="00AA3535">
          <w:rPr>
            <w:rFonts w:eastAsia="Times New Roman"/>
            <w:szCs w:val="24"/>
            <w:lang w:eastAsia="en-US"/>
          </w:rPr>
          <w:t xml:space="preserve">2. Ανακοίνωση του δελτίου επικαίρων ερωτήσεων και αναφορών-ερωτήσεων της Πέμπτης 5 Μαΐου 2016, σελ. </w:t>
        </w:r>
        <w:r w:rsidRPr="00AA3535">
          <w:rPr>
            <w:rFonts w:eastAsia="Times New Roman"/>
            <w:szCs w:val="24"/>
            <w:lang w:eastAsia="en-US"/>
          </w:rPr>
          <w:br/>
          <w:t xml:space="preserve"> </w:t>
        </w:r>
        <w:r w:rsidRPr="00AA3535">
          <w:rPr>
            <w:rFonts w:eastAsia="Times New Roman"/>
            <w:szCs w:val="24"/>
            <w:lang w:eastAsia="en-US"/>
          </w:rPr>
          <w:br/>
          <w:t xml:space="preserve">Γ. ΝΟΜΟΘΕΤΙΚΗ ΕΡΓΑΣΙΑ </w:t>
        </w:r>
        <w:r w:rsidRPr="00AA3535">
          <w:rPr>
            <w:rFonts w:eastAsia="Times New Roman"/>
            <w:szCs w:val="24"/>
            <w:lang w:eastAsia="en-US"/>
          </w:rPr>
          <w:br/>
          <w:t xml:space="preserve">1. Συζήτηση και ψήφιση επί της αρχής, των άρθρων και του συνόλου του σχεδίου νόμου του Υπουργείου Εσωτερικών και Διοικητικής Ανασυγκρότησης: "Κύρωση της Συμφωνίας μεταξύ της Κυβέρνησης της Ελληνικής Δημοκρατίας, της Κυβέρνησης της Δημοκρατίας της Βουλγαρίας και της Κυβέρνησης της Δημοκρατίας της Τουρκίας, σχετικά με την ίδρυση και λειτουργία κοινού κέντρου επαφής με σκοπό την αστυνομική και τελωνειακή συνεργασία", σελ. </w:t>
        </w:r>
        <w:r w:rsidRPr="00AA3535">
          <w:rPr>
            <w:rFonts w:eastAsia="Times New Roman"/>
            <w:szCs w:val="24"/>
            <w:lang w:eastAsia="en-US"/>
          </w:rPr>
          <w:br/>
          <w:t>2. Κατάθεση σχεδίων νόμων:</w:t>
        </w:r>
        <w:r w:rsidRPr="00AA3535">
          <w:rPr>
            <w:rFonts w:eastAsia="Times New Roman"/>
            <w:szCs w:val="24"/>
            <w:lang w:eastAsia="en-US"/>
          </w:rPr>
          <w:br/>
          <w:t xml:space="preserve"> α) Οι Υπουργοί Εξωτερικών, Εσωτερικών και Διοικητικής Ανασυγκρότησης, Οικονομίας, Ανάπτυξης και Τουρισμού, Εθνικής  Άμυνας, Παιδείας,  Έρευνας και Θρησκευμάτων, Δικαιοσύνης, Διαφάνειας και Ανθρωπίνων Δικαιωμάτων, Εργασίας, Κοινωνικής Ασφάλισης και Κοινωνικής Αλληλεγγύης, Υγείας, Πολιτισμού και Αθλητισμού, Οικονομικών, Περιβάλλοντος και Ενέργειας,  Υποδομών, Μεταφορών και Δικτύων, Ναυτιλίας και Νησιωτικής Πολιτικής, Αγροτικής Ανάπτυξης και Τροφίμων, Επικρατείας και οι Αναπληρωτές Υπουργοί Εσωτερικών και Διοικητικής Ανασυγκρότησης, Οικονομίας, Ανάπτυξης και Τουρισμού, Εθνικής  Άμυνας, Παιδείας,  Έρευνας και Θρησκευμάτων, Εξωτερικών, Δικαιοσύνης, Διαφάνειας και Ανθρωπίνων Δικαιωμάτων, Εργασίας, Κοινωνικής Ασφάλισης και Κοινωνικής Αλληλεγγύης, Υγείας, Οικονομικών, Περιβάλλοντος και Ενέργειας, καθώς και οι Υφυπουργοί Οικονομίας, Ανάπτυξης και Τουρισμού, Παιδείας,  Έρευνας και Θρησκευμάτων, Εξωτερικών, Πολιτισμού και Αθλητισμού και Υποδομών, Μεταφορών και Δικτύων, κατέθεσαν σχέδιο νόμου: "Κύρωση της Συνολικής Συμφωνίας-Πλαίσιο Εταιρικής Σχέσης και Συνεργασίας μεταξύ της Ευρωπαϊκής  Ένωσης και των κρατών-μελών της, αφενός, και της Σοσιαλιστικής Δημοκρατίας του Βιετνάμ, αφετέρου, με τις αναπόσπαστες σ' αυτήν Δηλώσεις", σελ. </w:t>
        </w:r>
        <w:r w:rsidRPr="00AA3535">
          <w:rPr>
            <w:rFonts w:eastAsia="Times New Roman"/>
            <w:szCs w:val="24"/>
            <w:lang w:eastAsia="en-US"/>
          </w:rPr>
          <w:br/>
          <w:t xml:space="preserve">β) Οι Υπουργοί Πολιτισμού και Αθλητισμού, Παιδείας,  Έρευνας και Θρησκευμάτων, Εξωτερικών, Δικαιοσύνης, Διαφάνειας και Ανθρωπίνων Δικαιωμάτων, Εργασίας, Κοινωνικής Ασφάλισης και Κοινωνικής Αλληλεγγύης, Υγείας, Οικονομικών, η Αναπληρώτρια Υπουργός Εργασίας, Κοινωνικής Ασφάλισης και Κοινωνικής Αλληλεγγύης, καθώς και οι Υφυπουργοί Παιδείας,  Έρευνας και Θρησκευμάτων και Εξωτερικών, κατέθεσαν σχέδιο νόμου: "Κύρωση της Συμφωνίας μεταξύ της Κυβέρνησης της Ελληνικής Δημοκρατίας και της Κυβέρνησης της Λαϊκής Δημοκρατίας της Κίνας για την αμοιβαία ίδρυση πολιτιστικών κέντρων", σελ. </w:t>
        </w:r>
        <w:r w:rsidRPr="00AA3535">
          <w:rPr>
            <w:rFonts w:eastAsia="Times New Roman"/>
            <w:szCs w:val="24"/>
            <w:lang w:eastAsia="en-US"/>
          </w:rPr>
          <w:br/>
          <w:t xml:space="preserve">γ) Οι Υπουργοί Εργασίας, Κοινωνικής Ασφάλισης και Κοινωνικής Αλληλεγγύης, Οικονομικών, Εθνικής  Άμυνας, Δικαιοσύνης, Διαφάνειας και Ανθρωπίνων Δικαιωμάτων, Αγροτικής Ανάπτυξης και Τροφίμων, οι Αναπληρωτές Υπουργοί Οικονομικών, Εσωτερικών και Διοικητικής Ανασυγκρότησης, καθώς και η Αναπληρώτρια Υπουργός Εργασίας, Κοινωνικής Ασφάλισης και Κοινωνικής Αλληλεγγύης, κατέθεσαν σχέδιο νόμου: "Ενιαίο Σύστημα Κοινωνικής Ασφάλειας-Μεταρρύθμιση ασφαλιστικού-συνταξιοδοτικού συστήματος-Ρυθμίσεις φορολογίας εισοδήματος και τυχερών παιγνίων", σελ. </w:t>
        </w:r>
      </w:ins>
    </w:p>
    <w:p w14:paraId="4F656093" w14:textId="77777777" w:rsidR="00AA3535" w:rsidRPr="00AA3535" w:rsidRDefault="00AA3535" w:rsidP="00AA3535">
      <w:pPr>
        <w:spacing w:after="0" w:line="360" w:lineRule="auto"/>
        <w:rPr>
          <w:ins w:id="23" w:author="Φλούδα Χριστίνα" w:date="2016-05-11T10:50:00Z"/>
          <w:rFonts w:eastAsia="Times New Roman"/>
          <w:szCs w:val="24"/>
          <w:lang w:eastAsia="en-US"/>
        </w:rPr>
      </w:pPr>
    </w:p>
    <w:p w14:paraId="7F36C416" w14:textId="77777777" w:rsidR="00AA3535" w:rsidRPr="00AA3535" w:rsidRDefault="00AA3535" w:rsidP="00AA3535">
      <w:pPr>
        <w:spacing w:after="0" w:line="360" w:lineRule="auto"/>
        <w:rPr>
          <w:ins w:id="24" w:author="Φλούδα Χριστίνα" w:date="2016-05-11T10:50:00Z"/>
          <w:rFonts w:eastAsia="Times New Roman"/>
          <w:szCs w:val="24"/>
          <w:lang w:eastAsia="en-US"/>
        </w:rPr>
      </w:pPr>
      <w:ins w:id="25" w:author="Φλούδα Χριστίνα" w:date="2016-05-11T10:50:00Z">
        <w:r w:rsidRPr="00AA3535">
          <w:rPr>
            <w:rFonts w:eastAsia="Times New Roman"/>
            <w:szCs w:val="24"/>
            <w:lang w:eastAsia="en-US"/>
          </w:rPr>
          <w:t>ΠΡΟΕΔΡΕΥΟΥΣΑ</w:t>
        </w:r>
      </w:ins>
    </w:p>
    <w:p w14:paraId="730D7447" w14:textId="77777777" w:rsidR="00AA3535" w:rsidRPr="00AA3535" w:rsidRDefault="00AA3535" w:rsidP="00AA3535">
      <w:pPr>
        <w:spacing w:after="0" w:line="360" w:lineRule="auto"/>
        <w:rPr>
          <w:ins w:id="26" w:author="Φλούδα Χριστίνα" w:date="2016-05-11T10:50:00Z"/>
          <w:rFonts w:eastAsia="Times New Roman"/>
          <w:szCs w:val="24"/>
          <w:lang w:eastAsia="en-US"/>
        </w:rPr>
      </w:pPr>
    </w:p>
    <w:p w14:paraId="6632C466" w14:textId="77777777" w:rsidR="00AA3535" w:rsidRPr="00AA3535" w:rsidRDefault="00AA3535" w:rsidP="00AA3535">
      <w:pPr>
        <w:spacing w:after="0" w:line="360" w:lineRule="auto"/>
        <w:rPr>
          <w:ins w:id="27" w:author="Φλούδα Χριστίνα" w:date="2016-05-11T10:50:00Z"/>
          <w:rFonts w:eastAsia="Times New Roman"/>
          <w:szCs w:val="24"/>
          <w:lang w:eastAsia="en-US"/>
        </w:rPr>
      </w:pPr>
      <w:ins w:id="28" w:author="Φλούδα Χριστίνα" w:date="2016-05-11T10:50:00Z">
        <w:r w:rsidRPr="00AA3535">
          <w:rPr>
            <w:rFonts w:eastAsia="Times New Roman"/>
            <w:szCs w:val="24"/>
            <w:lang w:eastAsia="en-US"/>
          </w:rPr>
          <w:t>ΧΡΙΣΤΟΔΟΥΛΟΠΟΥΛΟΥ Α., σελ.</w:t>
        </w:r>
        <w:r w:rsidRPr="00AA3535">
          <w:rPr>
            <w:rFonts w:eastAsia="Times New Roman"/>
            <w:szCs w:val="24"/>
            <w:lang w:eastAsia="en-US"/>
          </w:rPr>
          <w:br/>
        </w:r>
      </w:ins>
    </w:p>
    <w:p w14:paraId="44A55997" w14:textId="77777777" w:rsidR="00AA3535" w:rsidRPr="00AA3535" w:rsidRDefault="00AA3535" w:rsidP="00AA3535">
      <w:pPr>
        <w:spacing w:after="0" w:line="360" w:lineRule="auto"/>
        <w:rPr>
          <w:ins w:id="29" w:author="Φλούδα Χριστίνα" w:date="2016-05-11T10:50:00Z"/>
          <w:rFonts w:eastAsia="Times New Roman"/>
          <w:szCs w:val="24"/>
          <w:lang w:eastAsia="en-US"/>
        </w:rPr>
      </w:pPr>
    </w:p>
    <w:p w14:paraId="166ADC36" w14:textId="77777777" w:rsidR="00AA3535" w:rsidRPr="00AA3535" w:rsidRDefault="00AA3535" w:rsidP="00AA3535">
      <w:pPr>
        <w:spacing w:after="0" w:line="360" w:lineRule="auto"/>
        <w:rPr>
          <w:ins w:id="30" w:author="Φλούδα Χριστίνα" w:date="2016-05-11T10:50:00Z"/>
          <w:rFonts w:eastAsia="Times New Roman"/>
          <w:szCs w:val="24"/>
          <w:lang w:eastAsia="en-US"/>
        </w:rPr>
      </w:pPr>
      <w:ins w:id="31" w:author="Φλούδα Χριστίνα" w:date="2016-05-11T10:50:00Z">
        <w:r w:rsidRPr="00AA3535">
          <w:rPr>
            <w:rFonts w:eastAsia="Times New Roman"/>
            <w:szCs w:val="24"/>
            <w:lang w:eastAsia="en-US"/>
          </w:rPr>
          <w:t>ΟΜΙΛΗΤΕΣ</w:t>
        </w:r>
      </w:ins>
    </w:p>
    <w:p w14:paraId="22243C61" w14:textId="1C8EBBBE" w:rsidR="00AA3535" w:rsidRDefault="00AA3535" w:rsidP="00AA3535">
      <w:pPr>
        <w:spacing w:line="600" w:lineRule="auto"/>
        <w:ind w:firstLine="720"/>
        <w:jc w:val="both"/>
        <w:rPr>
          <w:ins w:id="32" w:author="Φλούδα Χριστίνα" w:date="2016-05-11T10:50:00Z"/>
          <w:rFonts w:eastAsia="Times New Roman"/>
          <w:szCs w:val="24"/>
        </w:rPr>
        <w:pPrChange w:id="33" w:author="Φλούδα Χριστίνα" w:date="2016-05-11T10:50:00Z">
          <w:pPr>
            <w:spacing w:line="600" w:lineRule="auto"/>
            <w:ind w:firstLine="720"/>
            <w:jc w:val="center"/>
          </w:pPr>
        </w:pPrChange>
      </w:pPr>
      <w:ins w:id="34" w:author="Φλούδα Χριστίνα" w:date="2016-05-11T10:50:00Z">
        <w:r w:rsidRPr="00AA3535">
          <w:rPr>
            <w:rFonts w:eastAsia="Times New Roman"/>
            <w:szCs w:val="24"/>
            <w:lang w:eastAsia="en-US"/>
          </w:rPr>
          <w:br/>
          <w:t>Α. Επί διαδικαστικού θέματος:</w:t>
        </w:r>
        <w:r w:rsidRPr="00AA3535">
          <w:rPr>
            <w:rFonts w:eastAsia="Times New Roman"/>
            <w:szCs w:val="24"/>
            <w:lang w:eastAsia="en-US"/>
          </w:rPr>
          <w:br/>
          <w:t>ΑΜΥΡΑΣ Γ. , σελ.</w:t>
        </w:r>
        <w:r w:rsidRPr="00AA3535">
          <w:rPr>
            <w:rFonts w:eastAsia="Times New Roman"/>
            <w:szCs w:val="24"/>
            <w:lang w:eastAsia="en-US"/>
          </w:rPr>
          <w:br/>
          <w:t>ΚΑΡΑΚΩΣΤΑΣ Ε. , σελ.</w:t>
        </w:r>
        <w:r w:rsidRPr="00AA3535">
          <w:rPr>
            <w:rFonts w:eastAsia="Times New Roman"/>
            <w:szCs w:val="24"/>
            <w:lang w:eastAsia="en-US"/>
          </w:rPr>
          <w:br/>
          <w:t>ΛΟΒΕΡΔΟΣ Α. , σελ.</w:t>
        </w:r>
        <w:r w:rsidRPr="00AA3535">
          <w:rPr>
            <w:rFonts w:eastAsia="Times New Roman"/>
            <w:szCs w:val="24"/>
            <w:lang w:eastAsia="en-US"/>
          </w:rPr>
          <w:br/>
          <w:t>ΧΡΙΣΤΟΔΟΥΛΟΠΟΥΛΟΥ Α. , σελ.</w:t>
        </w:r>
        <w:r w:rsidRPr="00AA3535">
          <w:rPr>
            <w:rFonts w:eastAsia="Times New Roman"/>
            <w:szCs w:val="24"/>
            <w:lang w:eastAsia="en-US"/>
          </w:rPr>
          <w:br/>
        </w:r>
        <w:r w:rsidRPr="00AA3535">
          <w:rPr>
            <w:rFonts w:eastAsia="Times New Roman"/>
            <w:szCs w:val="24"/>
            <w:lang w:eastAsia="en-US"/>
          </w:rPr>
          <w:br/>
          <w:t>Β. Επί του σχεδίου νόμου του Υπουργείου Εσωτερικών και Διοικητικής Ανασυγκρότησης:</w:t>
        </w:r>
        <w:r w:rsidRPr="00AA3535">
          <w:rPr>
            <w:rFonts w:eastAsia="Times New Roman"/>
            <w:szCs w:val="24"/>
            <w:lang w:eastAsia="en-US"/>
          </w:rPr>
          <w:br/>
          <w:t>ΚΑΡΑΚΩΣΤΑΣ Ε. , σελ.</w:t>
        </w:r>
        <w:r w:rsidRPr="00AA3535">
          <w:rPr>
            <w:rFonts w:eastAsia="Times New Roman"/>
            <w:szCs w:val="24"/>
            <w:lang w:eastAsia="en-US"/>
          </w:rPr>
          <w:br/>
          <w:t>ΣΥΝΤΥΧΑΚΗΣ Ε. , σελ.</w:t>
        </w:r>
        <w:r w:rsidRPr="00AA3535">
          <w:rPr>
            <w:rFonts w:eastAsia="Times New Roman"/>
            <w:szCs w:val="24"/>
            <w:lang w:eastAsia="en-US"/>
          </w:rPr>
          <w:br/>
          <w:t>ΤΟΣΚΑΣ Ν. , σελ.</w:t>
        </w:r>
        <w:r w:rsidRPr="00AA3535">
          <w:rPr>
            <w:rFonts w:eastAsia="Times New Roman"/>
            <w:szCs w:val="24"/>
            <w:lang w:eastAsia="en-US"/>
          </w:rPr>
          <w:br/>
        </w:r>
        <w:bookmarkStart w:id="35" w:name="_GoBack"/>
        <w:bookmarkEnd w:id="35"/>
      </w:ins>
    </w:p>
    <w:p w14:paraId="52381CF8" w14:textId="77777777" w:rsidR="00BB4A66" w:rsidRDefault="00AA3535">
      <w:pPr>
        <w:spacing w:line="600" w:lineRule="auto"/>
        <w:ind w:firstLine="720"/>
        <w:jc w:val="center"/>
        <w:rPr>
          <w:rFonts w:eastAsia="Times New Roman"/>
          <w:szCs w:val="24"/>
        </w:rPr>
      </w:pPr>
      <w:r>
        <w:rPr>
          <w:rFonts w:eastAsia="Times New Roman"/>
          <w:szCs w:val="24"/>
        </w:rPr>
        <w:t>ΠΡΑΚΤΙΚΑ ΒΟΥΛΗΣ</w:t>
      </w:r>
    </w:p>
    <w:p w14:paraId="52381CF9" w14:textId="77777777" w:rsidR="00BB4A66" w:rsidRDefault="00AA3535">
      <w:pPr>
        <w:spacing w:line="600" w:lineRule="auto"/>
        <w:ind w:firstLine="720"/>
        <w:jc w:val="center"/>
        <w:rPr>
          <w:rFonts w:eastAsia="Times New Roman"/>
          <w:szCs w:val="24"/>
        </w:rPr>
      </w:pPr>
      <w:r>
        <w:rPr>
          <w:rFonts w:eastAsia="Times New Roman"/>
          <w:szCs w:val="24"/>
        </w:rPr>
        <w:t xml:space="preserve">ΙΖ΄ ΠΕΡΙΟΔΟΣ </w:t>
      </w:r>
    </w:p>
    <w:p w14:paraId="52381CFA" w14:textId="77777777" w:rsidR="00BB4A66" w:rsidRDefault="00AA353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2381CFB" w14:textId="77777777" w:rsidR="00BB4A66" w:rsidRDefault="00AA3535">
      <w:pPr>
        <w:spacing w:line="600" w:lineRule="auto"/>
        <w:ind w:firstLine="720"/>
        <w:jc w:val="center"/>
        <w:rPr>
          <w:rFonts w:eastAsia="Times New Roman"/>
          <w:szCs w:val="24"/>
        </w:rPr>
      </w:pPr>
      <w:r>
        <w:rPr>
          <w:rFonts w:eastAsia="Times New Roman"/>
          <w:szCs w:val="24"/>
        </w:rPr>
        <w:t>ΣΥΝΟΔΟΣ Α΄</w:t>
      </w:r>
    </w:p>
    <w:p w14:paraId="52381CFC" w14:textId="77777777" w:rsidR="00BB4A66" w:rsidRDefault="00AA3535">
      <w:pPr>
        <w:spacing w:line="600" w:lineRule="auto"/>
        <w:ind w:firstLine="720"/>
        <w:jc w:val="center"/>
        <w:rPr>
          <w:rFonts w:eastAsia="Times New Roman"/>
          <w:szCs w:val="24"/>
        </w:rPr>
      </w:pPr>
      <w:r>
        <w:rPr>
          <w:rFonts w:eastAsia="Times New Roman"/>
          <w:szCs w:val="24"/>
        </w:rPr>
        <w:t>ΣΥΝΕΔΡΙΑΣΗ ΡΙΣΤ΄</w:t>
      </w:r>
    </w:p>
    <w:p w14:paraId="52381CFD" w14:textId="77777777" w:rsidR="00BB4A66" w:rsidRDefault="00AA3535">
      <w:pPr>
        <w:spacing w:line="600" w:lineRule="auto"/>
        <w:ind w:firstLine="720"/>
        <w:jc w:val="center"/>
        <w:rPr>
          <w:rFonts w:eastAsia="Times New Roman"/>
          <w:szCs w:val="24"/>
        </w:rPr>
      </w:pPr>
      <w:r>
        <w:rPr>
          <w:rFonts w:eastAsia="Times New Roman"/>
          <w:szCs w:val="24"/>
        </w:rPr>
        <w:t>Δευτέρα 25 Απριλίου 2016</w:t>
      </w:r>
    </w:p>
    <w:p w14:paraId="52381CFE" w14:textId="77777777" w:rsidR="00BB4A66" w:rsidRDefault="00AA3535">
      <w:pPr>
        <w:spacing w:line="600" w:lineRule="auto"/>
        <w:ind w:firstLine="720"/>
        <w:jc w:val="both"/>
        <w:rPr>
          <w:rFonts w:eastAsia="Times New Roman"/>
          <w:szCs w:val="24"/>
        </w:rPr>
      </w:pPr>
      <w:r>
        <w:rPr>
          <w:rFonts w:eastAsia="Times New Roman"/>
          <w:szCs w:val="24"/>
        </w:rPr>
        <w:t>Αθήνα, σήμερα στις 25 Απριλίου ημέρα Δευτέρα και ώρα 18.05΄ συνήλθε στην Αίθουσα των συνεδριάσεων του Βουλευ</w:t>
      </w:r>
      <w:r>
        <w:rPr>
          <w:rFonts w:eastAsia="Times New Roman"/>
          <w:szCs w:val="24"/>
        </w:rPr>
        <w:lastRenderedPageBreak/>
        <w:t xml:space="preserve">τηρίου η Βουλή σε </w:t>
      </w:r>
      <w:r>
        <w:rPr>
          <w:rFonts w:eastAsia="Times New Roman"/>
          <w:szCs w:val="24"/>
        </w:rPr>
        <w:t>ολομέλεια για να συνεδριάσει υπό την προεδρία της Γ΄ Αντιπροέδρου αυτής κ</w:t>
      </w:r>
      <w:r w:rsidRPr="00BB2C39">
        <w:rPr>
          <w:rFonts w:eastAsia="Times New Roman"/>
          <w:szCs w:val="24"/>
        </w:rPr>
        <w:t>.</w:t>
      </w:r>
      <w:r>
        <w:rPr>
          <w:rFonts w:eastAsia="Times New Roman"/>
          <w:szCs w:val="24"/>
        </w:rPr>
        <w:t xml:space="preserve"> </w:t>
      </w:r>
      <w:r w:rsidRPr="00BB2C39">
        <w:rPr>
          <w:rFonts w:eastAsia="Times New Roman"/>
          <w:b/>
          <w:szCs w:val="24"/>
        </w:rPr>
        <w:t>ΑΝΑΣΤΑΣΙΑΣ ΧΡΙΣΤΟΔΟΥΛΟΠΟΥΛΟΥ</w:t>
      </w:r>
      <w:r>
        <w:rPr>
          <w:rFonts w:eastAsia="Times New Roman"/>
          <w:b/>
          <w:szCs w:val="24"/>
        </w:rPr>
        <w:t>.</w:t>
      </w:r>
    </w:p>
    <w:p w14:paraId="52381CFF" w14:textId="77777777" w:rsidR="00BB4A66" w:rsidRDefault="00AA3535">
      <w:pPr>
        <w:spacing w:line="600" w:lineRule="auto"/>
        <w:ind w:firstLine="720"/>
        <w:jc w:val="both"/>
        <w:rPr>
          <w:rFonts w:eastAsia="Times New Roman"/>
          <w:szCs w:val="24"/>
        </w:rPr>
      </w:pPr>
      <w:r>
        <w:rPr>
          <w:rFonts w:eastAsia="Times New Roman"/>
          <w:b/>
          <w:bCs/>
          <w:szCs w:val="24"/>
        </w:rPr>
        <w:t>ΠΡΟΕΔΡΕΥΟΥΣΑ (</w:t>
      </w:r>
      <w:r>
        <w:rPr>
          <w:rFonts w:eastAsia="Times New Roman"/>
          <w:b/>
          <w:szCs w:val="24"/>
        </w:rPr>
        <w:t>Αναστασία Χριστοδουλοπούλου)</w:t>
      </w:r>
      <w:r>
        <w:rPr>
          <w:rFonts w:eastAsia="Times New Roman"/>
          <w:b/>
          <w:bCs/>
          <w:szCs w:val="24"/>
        </w:rPr>
        <w:t xml:space="preserve">: </w:t>
      </w:r>
      <w:r>
        <w:rPr>
          <w:rFonts w:eastAsia="Times New Roman"/>
          <w:szCs w:val="24"/>
        </w:rPr>
        <w:t>Κυρίες και κύριοι συνάδελφοι, αρχίζει η συνεδρίαση.</w:t>
      </w:r>
    </w:p>
    <w:p w14:paraId="52381D00" w14:textId="77777777" w:rsidR="00BB4A66" w:rsidRDefault="00AA3535">
      <w:pPr>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w:t>
      </w:r>
      <w:r>
        <w:rPr>
          <w:rFonts w:eastAsia="Times New Roman"/>
          <w:szCs w:val="24"/>
        </w:rPr>
        <w:t>φορές προς το Σώμα.</w:t>
      </w:r>
    </w:p>
    <w:p w14:paraId="52381D01" w14:textId="77777777" w:rsidR="00BB4A66" w:rsidRDefault="00AA3535">
      <w:pPr>
        <w:spacing w:line="600" w:lineRule="auto"/>
        <w:ind w:firstLine="720"/>
        <w:jc w:val="both"/>
        <w:rPr>
          <w:rFonts w:eastAsia="Times New Roman"/>
          <w:szCs w:val="24"/>
        </w:rPr>
      </w:pPr>
      <w:r>
        <w:rPr>
          <w:rFonts w:eastAsia="Times New Roman"/>
          <w:szCs w:val="24"/>
        </w:rPr>
        <w:t xml:space="preserve">(Ανακοινώνονται προς το Σώμα από τον Γραμματέα της Βουλής κ. Ιωάννη </w:t>
      </w:r>
      <w:proofErr w:type="spellStart"/>
      <w:r>
        <w:rPr>
          <w:rFonts w:eastAsia="Times New Roman"/>
          <w:szCs w:val="24"/>
        </w:rPr>
        <w:t>Σαρακιώτη</w:t>
      </w:r>
      <w:proofErr w:type="spellEnd"/>
      <w:r>
        <w:rPr>
          <w:rFonts w:eastAsia="Times New Roman"/>
          <w:szCs w:val="24"/>
        </w:rPr>
        <w:t xml:space="preserve">, Βουλευτή Φθιώτιδας, τα ακόλουθα: </w:t>
      </w:r>
    </w:p>
    <w:p w14:paraId="52381D02" w14:textId="77777777" w:rsidR="00BB4A66" w:rsidRDefault="00AA3535">
      <w:pPr>
        <w:spacing w:line="600" w:lineRule="auto"/>
        <w:ind w:firstLine="720"/>
        <w:jc w:val="center"/>
        <w:rPr>
          <w:rFonts w:eastAsia="Times New Roman"/>
          <w:color w:val="FF0000"/>
          <w:szCs w:val="24"/>
        </w:rPr>
      </w:pPr>
      <w:r w:rsidRPr="00B03865">
        <w:rPr>
          <w:rFonts w:eastAsia="Times New Roman"/>
          <w:color w:val="FF0000"/>
          <w:szCs w:val="24"/>
        </w:rPr>
        <w:t>Α. ΚΑΤΑΘΕΣΗ ΑΝΑΦΟΡΩΝ</w:t>
      </w:r>
    </w:p>
    <w:p w14:paraId="52381D03" w14:textId="77777777" w:rsidR="00BB4A66" w:rsidRDefault="00AA3535">
      <w:pPr>
        <w:spacing w:line="600" w:lineRule="auto"/>
        <w:ind w:firstLine="720"/>
        <w:jc w:val="center"/>
        <w:rPr>
          <w:rFonts w:eastAsia="Times New Roman"/>
          <w:color w:val="FF0000"/>
          <w:szCs w:val="24"/>
        </w:rPr>
      </w:pPr>
      <w:r w:rsidRPr="00B03865">
        <w:rPr>
          <w:rFonts w:eastAsia="Times New Roman"/>
          <w:color w:val="FF0000"/>
          <w:szCs w:val="24"/>
        </w:rPr>
        <w:lastRenderedPageBreak/>
        <w:t>(Να μπει η σελίδα</w:t>
      </w:r>
      <w:r w:rsidRPr="00B03865">
        <w:rPr>
          <w:rFonts w:eastAsia="Times New Roman"/>
          <w:color w:val="FF0000"/>
          <w:szCs w:val="24"/>
        </w:rPr>
        <w:t xml:space="preserve"> 1</w:t>
      </w:r>
      <w:r w:rsidRPr="00B03865">
        <w:rPr>
          <w:rFonts w:eastAsia="Times New Roman"/>
          <w:color w:val="FF0000"/>
          <w:szCs w:val="24"/>
          <w:vertAlign w:val="superscript"/>
        </w:rPr>
        <w:t>α</w:t>
      </w:r>
      <w:r w:rsidRPr="00B03865">
        <w:rPr>
          <w:rFonts w:eastAsia="Times New Roman"/>
          <w:color w:val="FF0000"/>
          <w:szCs w:val="24"/>
        </w:rPr>
        <w:t>.)</w:t>
      </w:r>
    </w:p>
    <w:p w14:paraId="52381D04" w14:textId="77777777" w:rsidR="00BB4A66" w:rsidRDefault="00AA3535">
      <w:pPr>
        <w:spacing w:line="600" w:lineRule="auto"/>
        <w:ind w:firstLine="720"/>
        <w:jc w:val="center"/>
        <w:rPr>
          <w:rFonts w:eastAsia="Times New Roman"/>
          <w:color w:val="FF0000"/>
          <w:szCs w:val="24"/>
        </w:rPr>
      </w:pPr>
      <w:r w:rsidRPr="00B03865">
        <w:rPr>
          <w:rFonts w:eastAsia="Times New Roman"/>
          <w:color w:val="FF0000"/>
          <w:szCs w:val="24"/>
        </w:rPr>
        <w:t>Β. ΑΠΑΝΤΗΣΕΙΣ ΥΠΟΥΡΓΩΝ ΣΕ ΕΡΩΤΗΣΕΙΣ ΒΟΥΛΕΥΤΩΝ</w:t>
      </w:r>
    </w:p>
    <w:p w14:paraId="52381D05" w14:textId="77777777" w:rsidR="00BB4A66" w:rsidRDefault="00AA3535">
      <w:pPr>
        <w:spacing w:line="600" w:lineRule="auto"/>
        <w:ind w:firstLine="720"/>
        <w:jc w:val="center"/>
        <w:rPr>
          <w:rFonts w:eastAsia="Times New Roman"/>
          <w:color w:val="FF0000"/>
          <w:szCs w:val="24"/>
        </w:rPr>
      </w:pPr>
      <w:r w:rsidRPr="00B03865">
        <w:rPr>
          <w:rFonts w:eastAsia="Times New Roman"/>
          <w:color w:val="FF0000"/>
          <w:szCs w:val="24"/>
        </w:rPr>
        <w:t>(Να μπει η σελ. 1β.)</w:t>
      </w:r>
    </w:p>
    <w:p w14:paraId="52381D06" w14:textId="77777777" w:rsidR="00BB4A66" w:rsidRDefault="00AA3535">
      <w:pPr>
        <w:spacing w:line="600" w:lineRule="auto"/>
        <w:ind w:firstLine="720"/>
        <w:jc w:val="center"/>
        <w:rPr>
          <w:rFonts w:eastAsia="Times New Roman"/>
          <w:color w:val="FF0000"/>
          <w:szCs w:val="24"/>
        </w:rPr>
      </w:pPr>
      <w:r w:rsidRPr="00B03865">
        <w:rPr>
          <w:rFonts w:eastAsia="Times New Roman"/>
          <w:color w:val="FF0000"/>
          <w:szCs w:val="24"/>
        </w:rPr>
        <w:t>(αλλαγή σελί</w:t>
      </w:r>
      <w:r w:rsidRPr="00B03865">
        <w:rPr>
          <w:rFonts w:eastAsia="Times New Roman"/>
          <w:color w:val="FF0000"/>
          <w:szCs w:val="24"/>
        </w:rPr>
        <w:t>δας</w:t>
      </w:r>
      <w:r w:rsidRPr="00B03865">
        <w:rPr>
          <w:rFonts w:eastAsia="Times New Roman"/>
          <w:color w:val="FF0000"/>
          <w:szCs w:val="24"/>
        </w:rPr>
        <w:t>)</w:t>
      </w:r>
    </w:p>
    <w:p w14:paraId="52381D07"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ολοκληρώθηκε η ανάγνωση των αναφορών.</w:t>
      </w:r>
    </w:p>
    <w:p w14:paraId="52381D08"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χω την τιμή να </w:t>
      </w:r>
      <w:r>
        <w:rPr>
          <w:rFonts w:eastAsia="Times New Roman" w:cs="Times New Roman"/>
          <w:szCs w:val="24"/>
        </w:rPr>
        <w:t xml:space="preserve">ανακοινώσω στο Σώμα </w:t>
      </w:r>
      <w:r>
        <w:rPr>
          <w:rFonts w:eastAsia="Times New Roman" w:cs="Times New Roman"/>
          <w:szCs w:val="24"/>
        </w:rPr>
        <w:t>το δελτίο επικαίρων ερωτήσεων της Πέμπτης 5 Μαΐου 2016.</w:t>
      </w:r>
    </w:p>
    <w:p w14:paraId="52381D09"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Α. </w:t>
      </w:r>
      <w:r>
        <w:rPr>
          <w:rFonts w:eastAsia="Times New Roman" w:cs="Times New Roman"/>
          <w:bCs/>
          <w:szCs w:val="24"/>
        </w:rPr>
        <w:t>ΕΠΙΚΑΙΡΕΣ ΕΡΩΤΗΣΕΙΣ Π</w:t>
      </w:r>
      <w:r>
        <w:rPr>
          <w:rFonts w:eastAsia="Times New Roman" w:cs="Times New Roman"/>
          <w:bCs/>
          <w:szCs w:val="24"/>
        </w:rPr>
        <w:t xml:space="preserve">ρώτου </w:t>
      </w:r>
      <w:r>
        <w:rPr>
          <w:rFonts w:eastAsia="Times New Roman" w:cs="Times New Roman"/>
          <w:bCs/>
          <w:szCs w:val="24"/>
        </w:rPr>
        <w:t>Κ</w:t>
      </w:r>
      <w:r>
        <w:rPr>
          <w:rFonts w:eastAsia="Times New Roman" w:cs="Times New Roman"/>
          <w:bCs/>
          <w:szCs w:val="24"/>
        </w:rPr>
        <w:t>ύκλου (Άρθρο 130</w:t>
      </w:r>
      <w:r>
        <w:rPr>
          <w:rFonts w:eastAsia="Times New Roman" w:cs="Times New Roman"/>
          <w:bCs/>
          <w:szCs w:val="24"/>
        </w:rPr>
        <w:t xml:space="preserve"> παρ</w:t>
      </w:r>
      <w:r>
        <w:rPr>
          <w:rFonts w:eastAsia="Times New Roman" w:cs="Times New Roman"/>
          <w:bCs/>
          <w:szCs w:val="24"/>
        </w:rPr>
        <w:t>άγραφοι</w:t>
      </w:r>
      <w:r>
        <w:rPr>
          <w:rFonts w:eastAsia="Times New Roman" w:cs="Times New Roman"/>
          <w:bCs/>
          <w:szCs w:val="24"/>
        </w:rPr>
        <w:t xml:space="preserve"> 2 και 3</w:t>
      </w:r>
      <w:r>
        <w:rPr>
          <w:rFonts w:eastAsia="Times New Roman" w:cs="Times New Roman"/>
          <w:bCs/>
          <w:szCs w:val="24"/>
        </w:rPr>
        <w:t xml:space="preserve"> του</w:t>
      </w:r>
      <w:r>
        <w:rPr>
          <w:rFonts w:eastAsia="Times New Roman" w:cs="Times New Roman"/>
          <w:bCs/>
          <w:szCs w:val="24"/>
        </w:rPr>
        <w:t xml:space="preserve"> Καν</w:t>
      </w:r>
      <w:r>
        <w:rPr>
          <w:rFonts w:eastAsia="Times New Roman" w:cs="Times New Roman"/>
          <w:bCs/>
          <w:szCs w:val="24"/>
        </w:rPr>
        <w:t>ονισμού της</w:t>
      </w:r>
      <w:r>
        <w:rPr>
          <w:rFonts w:eastAsia="Times New Roman" w:cs="Times New Roman"/>
          <w:bCs/>
          <w:szCs w:val="24"/>
        </w:rPr>
        <w:t xml:space="preserve"> Βουλής)</w:t>
      </w:r>
    </w:p>
    <w:p w14:paraId="52381D0A"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1. Η με αριθμό 813/21-4-2016 επίκαιρη ερώτηση του Βουλευτή Β΄ Αθηνών της Νέας Δημοκρατίας κ. Σπυρίδωνος-</w:t>
      </w:r>
      <w:proofErr w:type="spellStart"/>
      <w:r>
        <w:rPr>
          <w:rFonts w:eastAsia="Times New Roman" w:cs="Times New Roman"/>
          <w:bCs/>
          <w:szCs w:val="24"/>
        </w:rPr>
        <w:t>Αδώνιδος</w:t>
      </w:r>
      <w:proofErr w:type="spellEnd"/>
      <w:r>
        <w:rPr>
          <w:rFonts w:eastAsia="Times New Roman" w:cs="Times New Roman"/>
          <w:bCs/>
          <w:szCs w:val="24"/>
        </w:rPr>
        <w:t xml:space="preserve"> Γεωργιάδη προς τον Υπουργό Υγείας, σχετικά με τη «διαφαινόμενη παρέμβαση του Υπουργείου στους δι</w:t>
      </w:r>
      <w:r>
        <w:rPr>
          <w:rFonts w:eastAsia="Times New Roman" w:cs="Times New Roman"/>
          <w:bCs/>
          <w:szCs w:val="24"/>
        </w:rPr>
        <w:t xml:space="preserve">αγωνισμούς επιλογής </w:t>
      </w:r>
      <w:r>
        <w:rPr>
          <w:rFonts w:eastAsia="Times New Roman" w:cs="Times New Roman"/>
          <w:bCs/>
          <w:szCs w:val="24"/>
        </w:rPr>
        <w:t>εκατό</w:t>
      </w:r>
      <w:r>
        <w:rPr>
          <w:rFonts w:eastAsia="Times New Roman" w:cs="Times New Roman"/>
          <w:bCs/>
          <w:szCs w:val="24"/>
        </w:rPr>
        <w:t xml:space="preserve"> ιατρών και </w:t>
      </w:r>
      <w:r>
        <w:rPr>
          <w:rFonts w:eastAsia="Times New Roman" w:cs="Times New Roman"/>
          <w:bCs/>
          <w:szCs w:val="24"/>
        </w:rPr>
        <w:t xml:space="preserve">τετρακοσίων </w:t>
      </w:r>
      <w:r>
        <w:rPr>
          <w:rFonts w:eastAsia="Times New Roman" w:cs="Times New Roman"/>
          <w:bCs/>
          <w:szCs w:val="24"/>
        </w:rPr>
        <w:t>νοσηλευτών».</w:t>
      </w:r>
    </w:p>
    <w:p w14:paraId="52381D0B"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 xml:space="preserve">2. Η με αριθμό 817/25-4-2016 επίκαιρη ερώτηση του Βουλευτή Ηρακλείου της Δημοκρατικής Συμπαράταξης ΠΑΣΟΚ-ΔΗΜΑΡ κ. 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προς τον Υπουργό Εργα</w:t>
      </w:r>
      <w:r>
        <w:rPr>
          <w:rFonts w:eastAsia="Times New Roman" w:cs="Times New Roman"/>
          <w:bCs/>
          <w:szCs w:val="24"/>
        </w:rPr>
        <w:lastRenderedPageBreak/>
        <w:t>σίας, Κοινωνικής Ασφάλισης και Κοινων</w:t>
      </w:r>
      <w:r>
        <w:rPr>
          <w:rFonts w:eastAsia="Times New Roman" w:cs="Times New Roman"/>
          <w:bCs/>
          <w:szCs w:val="24"/>
        </w:rPr>
        <w:t xml:space="preserve">ικής Αλληλεγγύης, σχετικά με τη δημιουργία </w:t>
      </w:r>
      <w:r>
        <w:rPr>
          <w:rFonts w:eastAsia="Times New Roman" w:cs="Times New Roman"/>
          <w:bCs/>
          <w:szCs w:val="24"/>
        </w:rPr>
        <w:t>κ</w:t>
      </w:r>
      <w:r>
        <w:rPr>
          <w:rFonts w:eastAsia="Times New Roman" w:cs="Times New Roman"/>
          <w:bCs/>
          <w:szCs w:val="24"/>
        </w:rPr>
        <w:t xml:space="preserve">έντρων </w:t>
      </w:r>
      <w:r>
        <w:rPr>
          <w:rFonts w:eastAsia="Times New Roman" w:cs="Times New Roman"/>
          <w:bCs/>
          <w:szCs w:val="24"/>
        </w:rPr>
        <w:t>κ</w:t>
      </w:r>
      <w:r>
        <w:rPr>
          <w:rFonts w:eastAsia="Times New Roman" w:cs="Times New Roman"/>
          <w:bCs/>
          <w:szCs w:val="24"/>
        </w:rPr>
        <w:t>οινότητας σε όλους τους δήμους της χώρας.</w:t>
      </w:r>
    </w:p>
    <w:p w14:paraId="52381D0C"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3. Η με αριθμό 818/25-4-2016 επίκαιρη ερώτηση του Βουλευτή Ηρακλείου του Κομμουνιστικού Κόμματος Ελλάδ</w:t>
      </w:r>
      <w:r>
        <w:rPr>
          <w:rFonts w:eastAsia="Times New Roman" w:cs="Times New Roman"/>
          <w:bCs/>
          <w:szCs w:val="24"/>
        </w:rPr>
        <w:t>α</w:t>
      </w:r>
      <w:r>
        <w:rPr>
          <w:rFonts w:eastAsia="Times New Roman" w:cs="Times New Roman"/>
          <w:bCs/>
          <w:szCs w:val="24"/>
        </w:rPr>
        <w:t>ς κ. Εμμανουήλ Συντυχάκη προς τους Υπουργούς Αγροτικής Ανάπ</w:t>
      </w:r>
      <w:r>
        <w:rPr>
          <w:rFonts w:eastAsia="Times New Roman" w:cs="Times New Roman"/>
          <w:bCs/>
          <w:szCs w:val="24"/>
        </w:rPr>
        <w:t>τυξης και Τροφίμων και Περιβάλλοντος και Ενέργειας, σχετικά με την αντιμετώπιση του προβλήματος της λειψυδρίας στο Νομό Χανίων.</w:t>
      </w:r>
    </w:p>
    <w:p w14:paraId="52381D0D"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lastRenderedPageBreak/>
        <w:t>4. Η με αριθμό 816/25-4-2016 επίκαιρη ερώτηση του Βουλευτή Λάρισας των Ανεξ</w:t>
      </w:r>
      <w:r>
        <w:rPr>
          <w:rFonts w:eastAsia="Times New Roman" w:cs="Times New Roman"/>
          <w:bCs/>
          <w:szCs w:val="24"/>
        </w:rPr>
        <w:t>αρτή</w:t>
      </w:r>
      <w:r>
        <w:rPr>
          <w:rFonts w:eastAsia="Times New Roman" w:cs="Times New Roman"/>
          <w:bCs/>
          <w:szCs w:val="24"/>
        </w:rPr>
        <w:t>των Ελλήνων κ. Βασιλείου Κόκκαλη προς τον Υπουργό</w:t>
      </w:r>
      <w:r>
        <w:rPr>
          <w:rFonts w:eastAsia="Times New Roman" w:cs="Times New Roman"/>
          <w:bCs/>
          <w:szCs w:val="24"/>
        </w:rPr>
        <w:t xml:space="preserve"> Οικονομικών, σχετικά με την «απώλεια της ρύθμισης των </w:t>
      </w:r>
      <w:r>
        <w:rPr>
          <w:rFonts w:eastAsia="Times New Roman" w:cs="Times New Roman"/>
          <w:bCs/>
          <w:szCs w:val="24"/>
        </w:rPr>
        <w:t xml:space="preserve">εκατό </w:t>
      </w:r>
      <w:r>
        <w:rPr>
          <w:rFonts w:eastAsia="Times New Roman" w:cs="Times New Roman"/>
          <w:bCs/>
          <w:szCs w:val="24"/>
        </w:rPr>
        <w:t>δόσεων που οφείλεται στην παράλειψη ενημέρωσης των οφειλετών για το νέο ύψος της δόσης μετά την αύξηση του επιτοκίου καθώς και στη μονομερή από τις τράπεζες μείωση του ποσού της δόσης που καταβάλ</w:t>
      </w:r>
      <w:r>
        <w:rPr>
          <w:rFonts w:eastAsia="Times New Roman" w:cs="Times New Roman"/>
          <w:bCs/>
          <w:szCs w:val="24"/>
        </w:rPr>
        <w:t>λουν εμπρόθεσμα οι οφειλέτες στον τραπεζικό λογαριασμό της ρύθμισης».</w:t>
      </w:r>
    </w:p>
    <w:p w14:paraId="52381D0E"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 xml:space="preserve">5. Η με αριθμό 812/19-4-2016 επίκαιρη ερώτηση του Βουλευτή Α΄ Θεσσαλονίκης της  Ένωσης Κεντρώων κ. Ιωάννη </w:t>
      </w:r>
      <w:proofErr w:type="spellStart"/>
      <w:r>
        <w:rPr>
          <w:rFonts w:eastAsia="Times New Roman" w:cs="Times New Roman"/>
          <w:bCs/>
          <w:szCs w:val="24"/>
        </w:rPr>
        <w:t>Σαρίδη</w:t>
      </w:r>
      <w:proofErr w:type="spellEnd"/>
      <w:r>
        <w:rPr>
          <w:rFonts w:eastAsia="Times New Roman" w:cs="Times New Roman"/>
          <w:bCs/>
          <w:szCs w:val="24"/>
        </w:rPr>
        <w:t xml:space="preserve"> προς τον Υπουργό Οικονομικών, σχετικά με τον κίνδυνο </w:t>
      </w:r>
      <w:r>
        <w:rPr>
          <w:rFonts w:eastAsia="Times New Roman" w:cs="Times New Roman"/>
          <w:bCs/>
          <w:szCs w:val="24"/>
        </w:rPr>
        <w:lastRenderedPageBreak/>
        <w:t>για αδυναμία επιβίωσ</w:t>
      </w:r>
      <w:r>
        <w:rPr>
          <w:rFonts w:eastAsia="Times New Roman" w:cs="Times New Roman"/>
          <w:bCs/>
          <w:szCs w:val="24"/>
        </w:rPr>
        <w:t>ης του μη κερδοσκοπικού οργανισμού «</w:t>
      </w:r>
      <w:r>
        <w:rPr>
          <w:rFonts w:eastAsia="Times New Roman" w:cs="Times New Roman"/>
          <w:bCs/>
          <w:szCs w:val="24"/>
        </w:rPr>
        <w:t>Τ</w:t>
      </w:r>
      <w:r>
        <w:rPr>
          <w:rFonts w:eastAsia="Times New Roman" w:cs="Times New Roman"/>
          <w:bCs/>
          <w:szCs w:val="24"/>
        </w:rPr>
        <w:t xml:space="preserve">ο </w:t>
      </w:r>
      <w:r>
        <w:rPr>
          <w:rFonts w:eastAsia="Times New Roman" w:cs="Times New Roman"/>
          <w:bCs/>
          <w:szCs w:val="24"/>
        </w:rPr>
        <w:t>Χ</w:t>
      </w:r>
      <w:r>
        <w:rPr>
          <w:rFonts w:eastAsia="Times New Roman" w:cs="Times New Roman"/>
          <w:bCs/>
          <w:szCs w:val="24"/>
        </w:rPr>
        <w:t xml:space="preserve">αμόγελο του </w:t>
      </w:r>
      <w:r>
        <w:rPr>
          <w:rFonts w:eastAsia="Times New Roman" w:cs="Times New Roman"/>
          <w:bCs/>
          <w:szCs w:val="24"/>
        </w:rPr>
        <w:t>Π</w:t>
      </w:r>
      <w:r>
        <w:rPr>
          <w:rFonts w:eastAsia="Times New Roman" w:cs="Times New Roman"/>
          <w:bCs/>
          <w:szCs w:val="24"/>
        </w:rPr>
        <w:t>αιδιού».</w:t>
      </w:r>
    </w:p>
    <w:p w14:paraId="52381D0F" w14:textId="77777777" w:rsidR="00BB4A66" w:rsidRDefault="00AA3535">
      <w:pPr>
        <w:spacing w:line="600" w:lineRule="auto"/>
        <w:ind w:firstLine="720"/>
        <w:jc w:val="both"/>
        <w:rPr>
          <w:rFonts w:eastAsia="Times New Roman" w:cs="Times New Roman"/>
          <w:b/>
          <w:szCs w:val="24"/>
        </w:rPr>
      </w:pPr>
      <w:r>
        <w:rPr>
          <w:rFonts w:eastAsia="Times New Roman" w:cs="Times New Roman"/>
          <w:bCs/>
          <w:szCs w:val="24"/>
        </w:rPr>
        <w:t xml:space="preserve">Β. </w:t>
      </w:r>
      <w:r>
        <w:rPr>
          <w:rFonts w:eastAsia="Times New Roman" w:cs="Times New Roman"/>
          <w:bCs/>
          <w:szCs w:val="24"/>
        </w:rPr>
        <w:t xml:space="preserve">ΕΠΙΚΑΙΡΕΣ ΕΡΩΤΗΣΕΙΣ Δεύτερου Κύκλου </w:t>
      </w:r>
      <w:r>
        <w:rPr>
          <w:rFonts w:eastAsia="Times New Roman" w:cs="Times New Roman"/>
          <w:bCs/>
          <w:szCs w:val="24"/>
        </w:rPr>
        <w:t>(Άρθρο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r>
        <w:rPr>
          <w:rFonts w:eastAsia="Times New Roman" w:cs="Times New Roman"/>
          <w:b/>
          <w:szCs w:val="24"/>
        </w:rPr>
        <w:t xml:space="preserve"> </w:t>
      </w:r>
    </w:p>
    <w:p w14:paraId="52381D10"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 xml:space="preserve">1. Η με αριθμό 814/21-4-2016 επίκαιρη ερώτηση του Βουλευτή Δωδεκανήσου της  Νέας Δημοκρατίας κ. Εμμανουήλ </w:t>
      </w:r>
      <w:proofErr w:type="spellStart"/>
      <w:r>
        <w:rPr>
          <w:rFonts w:eastAsia="Times New Roman" w:cs="Times New Roman"/>
          <w:bCs/>
          <w:szCs w:val="24"/>
        </w:rPr>
        <w:t>Κόνσολα</w:t>
      </w:r>
      <w:proofErr w:type="spellEnd"/>
      <w:r>
        <w:rPr>
          <w:rFonts w:eastAsia="Times New Roman" w:cs="Times New Roman"/>
          <w:bCs/>
          <w:szCs w:val="24"/>
        </w:rPr>
        <w:t xml:space="preserve"> προς τον Υπουργό Ναυτιλίας και Νησιωτικής Πολιτικής, σχετικά με τον σχεδιασμό του Υπουργείου για τη διαχείριση και την επάρκεια των υδατικών π</w:t>
      </w:r>
      <w:r>
        <w:rPr>
          <w:rFonts w:eastAsia="Times New Roman" w:cs="Times New Roman"/>
          <w:bCs/>
          <w:szCs w:val="24"/>
        </w:rPr>
        <w:t>όρων στα άνυδρα νησιά του Αιγαίου και των Κυκλάδων.</w:t>
      </w:r>
    </w:p>
    <w:p w14:paraId="52381D11"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2. Η με αριθμό 815/22-4-2016 επίκαιρη ερώτηση της Βουλευτού Αττικής της  Δημοκρατικής Συμπαράταξης ΠΑΣΟΚ-ΔΗΜΑΡ κ. Παρασκευής (Εύης) </w:t>
      </w:r>
      <w:proofErr w:type="spellStart"/>
      <w:r>
        <w:rPr>
          <w:rFonts w:eastAsia="Times New Roman" w:cs="Times New Roman"/>
          <w:bCs/>
          <w:szCs w:val="24"/>
        </w:rPr>
        <w:t>Χριστοφιλοπούλου</w:t>
      </w:r>
      <w:proofErr w:type="spellEnd"/>
      <w:r>
        <w:rPr>
          <w:rFonts w:eastAsia="Times New Roman" w:cs="Times New Roman"/>
          <w:bCs/>
          <w:szCs w:val="24"/>
        </w:rPr>
        <w:t xml:space="preserve"> προς τον Υπουργό Εργασίας, Κοινωνικής Ασφάλισης και Κοι</w:t>
      </w:r>
      <w:r>
        <w:rPr>
          <w:rFonts w:eastAsia="Times New Roman" w:cs="Times New Roman"/>
          <w:bCs/>
          <w:szCs w:val="24"/>
        </w:rPr>
        <w:t>νωνικής Αλληλεγγύης, σχετικά με τις απολύσεις στα Ελληνικά Αμυντικά Συστήματα (ΕΑΣ).</w:t>
      </w:r>
    </w:p>
    <w:p w14:paraId="52381D12"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3. Η με αριθμό 792/18-4-2016 επίκαιρη ερώτηση του Βουλευτή Β΄ Πειραι</w:t>
      </w:r>
      <w:r>
        <w:rPr>
          <w:rFonts w:eastAsia="Times New Roman" w:cs="Times New Roman"/>
          <w:bCs/>
          <w:szCs w:val="24"/>
        </w:rPr>
        <w:t>ώς</w:t>
      </w:r>
      <w:r>
        <w:rPr>
          <w:rFonts w:eastAsia="Times New Roman" w:cs="Times New Roman"/>
          <w:bCs/>
          <w:szCs w:val="24"/>
        </w:rPr>
        <w:t xml:space="preserve"> του Λαϊκού Συνδέσμου-Χρυσή Αυγή κ. Ιωάννη Λαγού προς τον Υπουργό Εσωτερικών και Διοικητικής Ανασυγκρότησης, σχετικά με την «υπονόμευση και τις προβοκάτσιες σε ειρηνικές πολιτικές εκδηλώσεις και σε συγκεντρώσεις διαμαρτυρίας Ελλήνων πολιτών».</w:t>
      </w:r>
    </w:p>
    <w:p w14:paraId="52381D13"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lastRenderedPageBreak/>
        <w:t>4. Η με αριθμ</w:t>
      </w:r>
      <w:r>
        <w:rPr>
          <w:rFonts w:eastAsia="Times New Roman" w:cs="Times New Roman"/>
          <w:bCs/>
          <w:szCs w:val="24"/>
        </w:rPr>
        <w:t>ό 793/19-4-2016 επίκαιρη ερώτηση του Βουλευτή Β΄ Αθηνών του Κομμουνιστικού Κόμματος Ελλάδ</w:t>
      </w:r>
      <w:r>
        <w:rPr>
          <w:rFonts w:eastAsia="Times New Roman" w:cs="Times New Roman"/>
          <w:bCs/>
          <w:szCs w:val="24"/>
        </w:rPr>
        <w:t>α</w:t>
      </w:r>
      <w:r>
        <w:rPr>
          <w:rFonts w:eastAsia="Times New Roman" w:cs="Times New Roman"/>
          <w:bCs/>
          <w:szCs w:val="24"/>
        </w:rPr>
        <w:t xml:space="preserve">ς κ. Χρήστου </w:t>
      </w:r>
      <w:proofErr w:type="spellStart"/>
      <w:r>
        <w:rPr>
          <w:rFonts w:eastAsia="Times New Roman" w:cs="Times New Roman"/>
          <w:bCs/>
          <w:szCs w:val="24"/>
        </w:rPr>
        <w:t>Κατσώτη</w:t>
      </w:r>
      <w:proofErr w:type="spellEnd"/>
      <w:r>
        <w:rPr>
          <w:rFonts w:eastAsia="Times New Roman" w:cs="Times New Roman"/>
          <w:bCs/>
          <w:szCs w:val="24"/>
        </w:rPr>
        <w:t xml:space="preserve"> προς τον Υπουργό Εργασίας, Κοινωνικής Ασφάλισης και Κοινωνικής Αλληλεγγύης, σχετικά με τη διασφάλιση όλων των εργασιακών και ασφαλιστικών δικαιωμ</w:t>
      </w:r>
      <w:r>
        <w:rPr>
          <w:rFonts w:eastAsia="Times New Roman" w:cs="Times New Roman"/>
          <w:bCs/>
          <w:szCs w:val="24"/>
        </w:rPr>
        <w:t>άτων των εργαζομένων στην «</w:t>
      </w:r>
      <w:r>
        <w:rPr>
          <w:rFonts w:eastAsia="Times New Roman" w:cs="Times New Roman"/>
          <w:bCs/>
          <w:szCs w:val="24"/>
        </w:rPr>
        <w:t>ΗΛΕΚΤΡΟΝΙΚΗ ΑΘΗΝΩΝ</w:t>
      </w:r>
      <w:r>
        <w:rPr>
          <w:rFonts w:eastAsia="Times New Roman" w:cs="Times New Roman"/>
          <w:bCs/>
          <w:szCs w:val="24"/>
        </w:rPr>
        <w:t>».</w:t>
      </w:r>
    </w:p>
    <w:p w14:paraId="52381D14"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5. Η με αριθμό 789/18-4-2016 επίκαιρη ερώτηση του Βουλευτή Β΄ Πειραι</w:t>
      </w:r>
      <w:r>
        <w:rPr>
          <w:rFonts w:eastAsia="Times New Roman" w:cs="Times New Roman"/>
          <w:bCs/>
          <w:szCs w:val="24"/>
        </w:rPr>
        <w:t>ώς</w:t>
      </w:r>
      <w:r>
        <w:rPr>
          <w:rFonts w:eastAsia="Times New Roman" w:cs="Times New Roman"/>
          <w:bCs/>
          <w:szCs w:val="24"/>
        </w:rPr>
        <w:t xml:space="preserve"> των Ανεξαρτήτων Ελλήνων κ. Δημητρίου Καμμένου προς τον Υπουργό Ναυτιλίας και Νησιωτικής Πολιτικής, σχετικά με τις παράνομες ναυλώσεις σκα</w:t>
      </w:r>
      <w:r>
        <w:rPr>
          <w:rFonts w:eastAsia="Times New Roman" w:cs="Times New Roman"/>
          <w:bCs/>
          <w:szCs w:val="24"/>
        </w:rPr>
        <w:t>φών.</w:t>
      </w:r>
    </w:p>
    <w:p w14:paraId="52381D15"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6. Η με αριθμό 795/18-4-2016 επίκαιρη ερώτηση του Βουλευτή Εύβοιας της Νέας Δημοκρατίας κ. Σίμου </w:t>
      </w:r>
      <w:proofErr w:type="spellStart"/>
      <w:r>
        <w:rPr>
          <w:rFonts w:eastAsia="Times New Roman" w:cs="Times New Roman"/>
          <w:bCs/>
          <w:szCs w:val="24"/>
        </w:rPr>
        <w:t>Κεδίκογλου</w:t>
      </w:r>
      <w:proofErr w:type="spellEnd"/>
      <w:r>
        <w:rPr>
          <w:rFonts w:eastAsia="Times New Roman" w:cs="Times New Roman"/>
          <w:bCs/>
          <w:szCs w:val="24"/>
        </w:rPr>
        <w:t xml:space="preserve"> προς τον Υπουργό Ναυτιλίας και Νησιωτικής Πολιτικής, σχετικά με το σχέδιο νόμου που προωθεί το Υπουργείο για την ίδρυση Δημόσιας Αρχής Λιμένα Π</w:t>
      </w:r>
      <w:r>
        <w:rPr>
          <w:rFonts w:eastAsia="Times New Roman" w:cs="Times New Roman"/>
          <w:bCs/>
          <w:szCs w:val="24"/>
        </w:rPr>
        <w:t>ειραιά (ΔΑΛΠ).</w:t>
      </w:r>
    </w:p>
    <w:p w14:paraId="52381D16"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 xml:space="preserve">7. Η με αριθμό 787/14-4-2016 επίκαιρη ερώτηση του Βουλευτή Αχαΐας της Δημοκρατικής Συμπαράταξης ΠΑΣΟΚ-ΔΗΜΑΡ κ. Θεοδώρου Παπαθεοδώρου προς τον Υπουργό Εσωτερικών και Διοικητικής Ανασυγκρότησης, σχετικά με τις αρρυθμίες στη λειτουργία της ΕΥΠ </w:t>
      </w:r>
      <w:r>
        <w:rPr>
          <w:rFonts w:eastAsia="Times New Roman" w:cs="Times New Roman"/>
          <w:bCs/>
          <w:szCs w:val="24"/>
        </w:rPr>
        <w:t>και την επιδείνωση των εργασιακών συνθηκών των υπαλλήλων της.</w:t>
      </w:r>
    </w:p>
    <w:p w14:paraId="52381D17"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lastRenderedPageBreak/>
        <w:t>8. Η με αριθμό 794/18-4-2016 επίκαιρη ερώτηση του Βουλευτή Μαγνησίας του Κομμουνιστικού Κόμματος Ελλάδ</w:t>
      </w:r>
      <w:r>
        <w:rPr>
          <w:rFonts w:eastAsia="Times New Roman" w:cs="Times New Roman"/>
          <w:bCs/>
          <w:szCs w:val="24"/>
        </w:rPr>
        <w:t>α</w:t>
      </w:r>
      <w:r>
        <w:rPr>
          <w:rFonts w:eastAsia="Times New Roman" w:cs="Times New Roman"/>
          <w:bCs/>
          <w:szCs w:val="24"/>
        </w:rPr>
        <w:t>ς κ. Κωνσταντίνου Στεργίου προς τον Υπουργό Υγείας, σχετικά με την ανάγκη πρόληψης, θεραπεί</w:t>
      </w:r>
      <w:r>
        <w:rPr>
          <w:rFonts w:eastAsia="Times New Roman" w:cs="Times New Roman"/>
          <w:bCs/>
          <w:szCs w:val="24"/>
        </w:rPr>
        <w:t>ας και στήριξης των καρκινοπαθών Βόλου.</w:t>
      </w:r>
    </w:p>
    <w:p w14:paraId="52381D18"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9. Η με αριθμό 766/11-4-2016 επίκαιρη ερώτηση του Βουλευτή Β΄ Πειραι</w:t>
      </w:r>
      <w:r>
        <w:rPr>
          <w:rFonts w:eastAsia="Times New Roman" w:cs="Times New Roman"/>
          <w:bCs/>
          <w:szCs w:val="24"/>
        </w:rPr>
        <w:t>ώς</w:t>
      </w:r>
      <w:r>
        <w:rPr>
          <w:rFonts w:eastAsia="Times New Roman" w:cs="Times New Roman"/>
          <w:bCs/>
          <w:szCs w:val="24"/>
        </w:rPr>
        <w:t xml:space="preserve"> των Ανεξαρτήτων Ελλήνων κ. Δημητρίου Καμμένου προς τον Υπουργό Εσωτερικών και Διοικητικής Ανασυγκρότησης, σχετικά με την «ανεξέλεγκτη δράση των </w:t>
      </w:r>
      <w:r>
        <w:rPr>
          <w:rFonts w:eastAsia="Times New Roman" w:cs="Times New Roman"/>
          <w:bCs/>
          <w:szCs w:val="24"/>
        </w:rPr>
        <w:t>α</w:t>
      </w:r>
      <w:r>
        <w:rPr>
          <w:rFonts w:eastAsia="Times New Roman" w:cs="Times New Roman"/>
          <w:bCs/>
          <w:szCs w:val="24"/>
        </w:rPr>
        <w:t>λληλέγγυων».</w:t>
      </w:r>
    </w:p>
    <w:p w14:paraId="52381D19"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10. Η με αριθμό 729/1-4-2016 επίκαιρη ερώτηση του Βουλευτή Καρδίτσας της Νέας Δημοκρατίας κ. Κωνσταντίνου Τσιάρα προς τον Υπουργό Εσωτερικών και Διοικητικής Ανασυγκρότησης, σχετικά με τη δημιουργία </w:t>
      </w:r>
      <w:r>
        <w:rPr>
          <w:rFonts w:eastAsia="Times New Roman" w:cs="Times New Roman"/>
          <w:bCs/>
          <w:szCs w:val="24"/>
        </w:rPr>
        <w:t>κ</w:t>
      </w:r>
      <w:r>
        <w:rPr>
          <w:rFonts w:eastAsia="Times New Roman" w:cs="Times New Roman"/>
          <w:bCs/>
          <w:szCs w:val="24"/>
        </w:rPr>
        <w:t xml:space="preserve">έντρου </w:t>
      </w:r>
      <w:r>
        <w:rPr>
          <w:rFonts w:eastAsia="Times New Roman" w:cs="Times New Roman"/>
          <w:bCs/>
          <w:szCs w:val="24"/>
        </w:rPr>
        <w:t>φ</w:t>
      </w:r>
      <w:r>
        <w:rPr>
          <w:rFonts w:eastAsia="Times New Roman" w:cs="Times New Roman"/>
          <w:bCs/>
          <w:szCs w:val="24"/>
        </w:rPr>
        <w:t xml:space="preserve">ιλοξενίας </w:t>
      </w:r>
      <w:r>
        <w:rPr>
          <w:rFonts w:eastAsia="Times New Roman" w:cs="Times New Roman"/>
          <w:bCs/>
          <w:szCs w:val="24"/>
        </w:rPr>
        <w:t>μ</w:t>
      </w:r>
      <w:r>
        <w:rPr>
          <w:rFonts w:eastAsia="Times New Roman" w:cs="Times New Roman"/>
          <w:bCs/>
          <w:szCs w:val="24"/>
        </w:rPr>
        <w:t>εταναστών στη Σχολή Αστυν</w:t>
      </w:r>
      <w:r>
        <w:rPr>
          <w:rFonts w:eastAsia="Times New Roman" w:cs="Times New Roman"/>
          <w:bCs/>
          <w:szCs w:val="24"/>
        </w:rPr>
        <w:t>ομίας Καρδίτσας.</w:t>
      </w:r>
    </w:p>
    <w:p w14:paraId="52381D1A"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 xml:space="preserve">11. Η με αριθμό 54/15-2-2016 επίκαιρη ερώτηση της Βουλευτού Β΄ Αθηνών του Λαϊκού Συνδέσμου-Χρυσή Αυγή κ. Ελένης </w:t>
      </w:r>
      <w:proofErr w:type="spellStart"/>
      <w:r>
        <w:rPr>
          <w:rFonts w:eastAsia="Times New Roman" w:cs="Times New Roman"/>
          <w:bCs/>
          <w:szCs w:val="24"/>
        </w:rPr>
        <w:t>Ζαρούλια</w:t>
      </w:r>
      <w:proofErr w:type="spellEnd"/>
      <w:r>
        <w:rPr>
          <w:rFonts w:eastAsia="Times New Roman" w:cs="Times New Roman"/>
          <w:bCs/>
          <w:szCs w:val="24"/>
        </w:rPr>
        <w:t xml:space="preserve"> προς τον Υπουργό Υγείας, σχετικά με τα προβλήματα λειτουργίας στο ΕΚΑΒ.</w:t>
      </w:r>
    </w:p>
    <w:p w14:paraId="52381D1B"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lastRenderedPageBreak/>
        <w:t>12. Η με αριθμό 774/11-4-2016 επίκαιρη ερώτηση</w:t>
      </w:r>
      <w:r>
        <w:rPr>
          <w:rFonts w:eastAsia="Times New Roman" w:cs="Times New Roman"/>
          <w:bCs/>
          <w:szCs w:val="24"/>
        </w:rPr>
        <w:t xml:space="preserve"> του Βουλευτή Α΄ Θεσσαλονίκης της Νέας Δημοκρατίας κ. Σταύρου Καλαφάτη προς τον Υπουργό Ναυτιλίας και Νησιωτικής Πολιτικής, σχετικά με τον Οργανισμό Λιμένος Θεσσαλονίκης (ΟΛΘ).</w:t>
      </w:r>
    </w:p>
    <w:p w14:paraId="52381D1C"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ΑΝΑΦΟΡΕΣ</w:t>
      </w:r>
      <w:r>
        <w:rPr>
          <w:rFonts w:eastAsia="Times New Roman" w:cs="Times New Roman"/>
          <w:bCs/>
          <w:szCs w:val="24"/>
        </w:rPr>
        <w:t>-</w:t>
      </w:r>
      <w:r>
        <w:rPr>
          <w:rFonts w:eastAsia="Times New Roman" w:cs="Times New Roman"/>
          <w:bCs/>
          <w:szCs w:val="24"/>
        </w:rPr>
        <w:t xml:space="preserve">ΕΡΩΤΗΣΕΙΣ </w:t>
      </w:r>
      <w:r>
        <w:rPr>
          <w:rFonts w:eastAsia="Times New Roman" w:cs="Times New Roman"/>
          <w:bCs/>
          <w:szCs w:val="24"/>
        </w:rPr>
        <w:t>(Άρθρο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2381D1D" w14:textId="77777777" w:rsidR="00BB4A66" w:rsidRDefault="00AA3535">
      <w:pPr>
        <w:spacing w:line="600" w:lineRule="auto"/>
        <w:ind w:firstLine="720"/>
        <w:jc w:val="both"/>
        <w:rPr>
          <w:rFonts w:eastAsia="Times New Roman" w:cs="Times New Roman"/>
          <w:bCs/>
          <w:szCs w:val="24"/>
        </w:rPr>
      </w:pPr>
      <w:r>
        <w:rPr>
          <w:rFonts w:eastAsia="Times New Roman" w:cs="Times New Roman"/>
          <w:bCs/>
          <w:szCs w:val="24"/>
        </w:rPr>
        <w:t>1. Η με α</w:t>
      </w:r>
      <w:r>
        <w:rPr>
          <w:rFonts w:eastAsia="Times New Roman" w:cs="Times New Roman"/>
          <w:bCs/>
          <w:szCs w:val="24"/>
        </w:rPr>
        <w:t xml:space="preserve">ριθμό 2808/193/1-2-2016 ερώτηση και αίτηση κατάθεσης εγγράφων του Βουλευτή Ηρακλείου της Δημοκρατικής Συμπαράταξης ΠΑΣΟΚ-ΔΗΜΑΡ κ. 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προς τον Υπουργό Υγείας, σχετικά με την υπόθεση της μικρής Μελίνας στο </w:t>
      </w:r>
      <w:proofErr w:type="spellStart"/>
      <w:r>
        <w:rPr>
          <w:rFonts w:eastAsia="Times New Roman" w:cs="Times New Roman"/>
          <w:bCs/>
          <w:szCs w:val="24"/>
        </w:rPr>
        <w:t>Βενιζέλειο</w:t>
      </w:r>
      <w:proofErr w:type="spellEnd"/>
      <w:r>
        <w:rPr>
          <w:rFonts w:eastAsia="Times New Roman" w:cs="Times New Roman"/>
          <w:bCs/>
          <w:szCs w:val="24"/>
        </w:rPr>
        <w:t xml:space="preserve"> Νοσοκομείο Ηρακλείου.</w:t>
      </w:r>
    </w:p>
    <w:p w14:paraId="52381D1E"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να σας ενημερώσω ότι από το σημερινό δελτίο </w:t>
      </w:r>
      <w:proofErr w:type="spellStart"/>
      <w:r>
        <w:rPr>
          <w:rFonts w:eastAsia="Times New Roman" w:cs="Times New Roman"/>
          <w:szCs w:val="24"/>
        </w:rPr>
        <w:t>καμμία</w:t>
      </w:r>
      <w:proofErr w:type="spellEnd"/>
      <w:r>
        <w:rPr>
          <w:rFonts w:eastAsia="Times New Roman" w:cs="Times New Roman"/>
          <w:szCs w:val="24"/>
        </w:rPr>
        <w:t xml:space="preserve"> από τις επίκαιρες</w:t>
      </w:r>
      <w:r>
        <w:rPr>
          <w:rFonts w:eastAsia="Times New Roman" w:cs="Times New Roman"/>
          <w:szCs w:val="24"/>
        </w:rPr>
        <w:t xml:space="preserve"> </w:t>
      </w:r>
      <w:r>
        <w:rPr>
          <w:rFonts w:eastAsia="Times New Roman" w:cs="Times New Roman"/>
          <w:szCs w:val="24"/>
        </w:rPr>
        <w:t xml:space="preserve">ερωτήσεις δεν </w:t>
      </w:r>
      <w:r>
        <w:rPr>
          <w:rFonts w:eastAsia="Times New Roman" w:cs="Times New Roman"/>
          <w:szCs w:val="24"/>
        </w:rPr>
        <w:t>συζητείται</w:t>
      </w:r>
      <w:r>
        <w:rPr>
          <w:rFonts w:eastAsia="Times New Roman" w:cs="Times New Roman"/>
          <w:szCs w:val="24"/>
        </w:rPr>
        <w:t xml:space="preserve">. </w:t>
      </w:r>
      <w:r>
        <w:rPr>
          <w:rFonts w:eastAsia="Times New Roman" w:cs="Times New Roman"/>
          <w:szCs w:val="24"/>
        </w:rPr>
        <w:t>Πιο συγκεκριμένα:</w:t>
      </w:r>
    </w:p>
    <w:p w14:paraId="52381D1F"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Η πέμπτη με αριθμό 803/19-4-2016 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 xml:space="preserve">Δημητρίου </w:t>
      </w:r>
      <w:r>
        <w:rPr>
          <w:rFonts w:eastAsia="Times New Roman" w:cs="Times New Roman"/>
          <w:bCs/>
          <w:szCs w:val="24"/>
        </w:rPr>
        <w:t>Καμμένου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szCs w:val="24"/>
        </w:rPr>
        <w:t xml:space="preserve"> </w:t>
      </w:r>
      <w:r>
        <w:rPr>
          <w:rFonts w:eastAsia="Times New Roman" w:cs="Times New Roman"/>
          <w:szCs w:val="24"/>
        </w:rPr>
        <w:t xml:space="preserve">σχετικά με την κατάθεση νομοσχεδίων και τις εισπράξεις από τη λίστα </w:t>
      </w:r>
      <w:proofErr w:type="spellStart"/>
      <w:r>
        <w:rPr>
          <w:rFonts w:eastAsia="Times New Roman" w:cs="Times New Roman"/>
          <w:szCs w:val="24"/>
        </w:rPr>
        <w:t>Λαγκάρντ</w:t>
      </w:r>
      <w:proofErr w:type="spellEnd"/>
      <w:r>
        <w:rPr>
          <w:rFonts w:eastAsia="Times New Roman" w:cs="Times New Roman"/>
          <w:szCs w:val="24"/>
        </w:rPr>
        <w:t xml:space="preserve"> και Εθνικό Συμβούλιο Ραδιοτηλεόρασης (ΕΣΡ), δεν </w:t>
      </w:r>
      <w:r>
        <w:rPr>
          <w:rFonts w:eastAsia="Times New Roman" w:cs="Times New Roman"/>
          <w:szCs w:val="24"/>
        </w:rPr>
        <w:t>συζητείται</w:t>
      </w:r>
      <w:r>
        <w:rPr>
          <w:rFonts w:eastAsia="Times New Roman" w:cs="Times New Roman"/>
          <w:szCs w:val="24"/>
        </w:rPr>
        <w:t xml:space="preserve"> κατόπιν συνεννόησης του αρμοδίου Υπουργού με τον </w:t>
      </w:r>
      <w:r>
        <w:rPr>
          <w:rFonts w:eastAsia="Times New Roman" w:cs="Times New Roman"/>
          <w:szCs w:val="24"/>
        </w:rPr>
        <w:t xml:space="preserve">κύριο </w:t>
      </w:r>
      <w:r>
        <w:rPr>
          <w:rFonts w:eastAsia="Times New Roman" w:cs="Times New Roman"/>
          <w:szCs w:val="24"/>
        </w:rPr>
        <w:t>Βουλευτή.</w:t>
      </w:r>
    </w:p>
    <w:p w14:paraId="52381D20" w14:textId="77777777" w:rsidR="00BB4A66" w:rsidRDefault="00AA3535">
      <w:pPr>
        <w:spacing w:line="600" w:lineRule="auto"/>
        <w:ind w:firstLine="567"/>
        <w:contextualSpacing/>
        <w:jc w:val="both"/>
        <w:rPr>
          <w:rFonts w:eastAsia="Times New Roman" w:cs="Times New Roman"/>
          <w:szCs w:val="24"/>
        </w:rPr>
      </w:pPr>
      <w:r>
        <w:rPr>
          <w:rFonts w:eastAsia="Times New Roman" w:cs="Times New Roman"/>
          <w:szCs w:val="24"/>
        </w:rPr>
        <w:lastRenderedPageBreak/>
        <w:t>Επίσης, θα σας α</w:t>
      </w:r>
      <w:r>
        <w:rPr>
          <w:rFonts w:eastAsia="Times New Roman" w:cs="Times New Roman"/>
          <w:szCs w:val="24"/>
        </w:rPr>
        <w:t xml:space="preserve">ναγνώσω τις επίκαιρες ερωτήσεις που δεν </w:t>
      </w:r>
      <w:r>
        <w:rPr>
          <w:rFonts w:eastAsia="Times New Roman" w:cs="Times New Roman"/>
          <w:szCs w:val="24"/>
        </w:rPr>
        <w:t>συζητούνται</w:t>
      </w:r>
      <w:r>
        <w:rPr>
          <w:rFonts w:eastAsia="Times New Roman" w:cs="Times New Roman"/>
          <w:szCs w:val="24"/>
        </w:rPr>
        <w:t>, λόγω κωλύματος των αρμοδίων Υπουργών και θα επαναπροσδιορισθούν για συζήτηση.</w:t>
      </w:r>
    </w:p>
    <w:p w14:paraId="52381D21" w14:textId="77777777" w:rsidR="00BB4A66" w:rsidRDefault="00AA3535">
      <w:pPr>
        <w:spacing w:line="600" w:lineRule="auto"/>
        <w:ind w:firstLine="567"/>
        <w:contextualSpacing/>
        <w:jc w:val="both"/>
        <w:rPr>
          <w:rFonts w:eastAsia="Times New Roman"/>
          <w:color w:val="000000"/>
          <w:szCs w:val="24"/>
        </w:rPr>
      </w:pPr>
      <w:r>
        <w:rPr>
          <w:rFonts w:eastAsia="Times New Roman" w:cs="Times New Roman"/>
          <w:szCs w:val="24"/>
        </w:rPr>
        <w:t>Η</w:t>
      </w:r>
      <w:r>
        <w:rPr>
          <w:rFonts w:eastAsia="Times New Roman"/>
          <w:color w:val="000000"/>
          <w:szCs w:val="24"/>
        </w:rPr>
        <w:t xml:space="preserve"> πρώτη με αριθμό 800/19-4-2016 επίκαιρη ερώτηση πρώτου κύκλου του Βουλευτή Αττικής του Συνασπισμού Ριζοσπαστικής Αριστεράς κ</w:t>
      </w:r>
      <w:r>
        <w:rPr>
          <w:rFonts w:eastAsia="Times New Roman"/>
          <w:color w:val="000000"/>
          <w:szCs w:val="24"/>
        </w:rPr>
        <w:t xml:space="preserve">. </w:t>
      </w:r>
      <w:r>
        <w:rPr>
          <w:rFonts w:eastAsia="Times New Roman"/>
          <w:bCs/>
          <w:color w:val="000000"/>
          <w:szCs w:val="24"/>
        </w:rPr>
        <w:t xml:space="preserve">Παναγιώτη (Πάνου) </w:t>
      </w:r>
      <w:proofErr w:type="spellStart"/>
      <w:r>
        <w:rPr>
          <w:rFonts w:eastAsia="Times New Roman"/>
          <w:bCs/>
          <w:color w:val="000000"/>
          <w:szCs w:val="24"/>
        </w:rPr>
        <w:t>Σκουρολιάκου</w:t>
      </w:r>
      <w:proofErr w:type="spellEnd"/>
      <w:r>
        <w:rPr>
          <w:rFonts w:eastAsia="Times New Roman"/>
          <w:color w:val="000000"/>
          <w:szCs w:val="24"/>
        </w:rPr>
        <w:t xml:space="preserve"> προς τον Υπουργό </w:t>
      </w:r>
      <w:r>
        <w:rPr>
          <w:rFonts w:eastAsia="Times New Roman"/>
          <w:bCs/>
          <w:color w:val="000000"/>
          <w:szCs w:val="24"/>
        </w:rPr>
        <w:t>Εσωτερικών και Διοικητικής Ανασυγκρότησης,</w:t>
      </w:r>
      <w:r>
        <w:rPr>
          <w:rFonts w:eastAsia="Times New Roman"/>
          <w:color w:val="000000"/>
          <w:szCs w:val="24"/>
        </w:rPr>
        <w:t xml:space="preserve"> σχετικά με τις καταγγελίες για χρήση των υπηρεσιών του Δήμου Σαρωνικού, για τις προεκλογικές ανάγκες υποψηφίου </w:t>
      </w:r>
      <w:r>
        <w:rPr>
          <w:rFonts w:eastAsia="Times New Roman"/>
          <w:color w:val="000000"/>
          <w:szCs w:val="24"/>
        </w:rPr>
        <w:t>π</w:t>
      </w:r>
      <w:r>
        <w:rPr>
          <w:rFonts w:eastAsia="Times New Roman"/>
          <w:color w:val="000000"/>
          <w:szCs w:val="24"/>
        </w:rPr>
        <w:t xml:space="preserve">ροέδρου της </w:t>
      </w:r>
      <w:r>
        <w:rPr>
          <w:rFonts w:eastAsia="Times New Roman"/>
          <w:color w:val="000000"/>
          <w:szCs w:val="24"/>
        </w:rPr>
        <w:t>τ</w:t>
      </w:r>
      <w:r>
        <w:rPr>
          <w:rFonts w:eastAsia="Times New Roman"/>
          <w:color w:val="000000"/>
          <w:szCs w:val="24"/>
        </w:rPr>
        <w:t>οπικής</w:t>
      </w:r>
      <w:r>
        <w:rPr>
          <w:rFonts w:ascii="Verdana" w:eastAsia="Times New Roman" w:hAnsi="Verdana" w:cs="Times New Roman"/>
          <w:color w:val="000000"/>
          <w:szCs w:val="24"/>
        </w:rPr>
        <w:t xml:space="preserve"> </w:t>
      </w:r>
      <w:r>
        <w:rPr>
          <w:rFonts w:eastAsia="Times New Roman"/>
          <w:color w:val="000000"/>
          <w:szCs w:val="24"/>
        </w:rPr>
        <w:t>ο</w:t>
      </w:r>
      <w:r>
        <w:rPr>
          <w:rFonts w:eastAsia="Times New Roman"/>
          <w:color w:val="000000"/>
          <w:szCs w:val="24"/>
        </w:rPr>
        <w:t xml:space="preserve">ργάνωσης της </w:t>
      </w:r>
      <w:r>
        <w:rPr>
          <w:rFonts w:eastAsia="Times New Roman"/>
          <w:color w:val="000000"/>
          <w:szCs w:val="24"/>
        </w:rPr>
        <w:t xml:space="preserve">Νέας </w:t>
      </w:r>
      <w:r>
        <w:rPr>
          <w:rFonts w:eastAsia="Times New Roman"/>
          <w:color w:val="000000"/>
          <w:szCs w:val="24"/>
        </w:rPr>
        <w:t>Δ</w:t>
      </w:r>
      <w:r>
        <w:rPr>
          <w:rFonts w:eastAsia="Times New Roman"/>
          <w:color w:val="000000"/>
          <w:szCs w:val="24"/>
        </w:rPr>
        <w:t>ημοκρατίας,</w:t>
      </w:r>
      <w:r>
        <w:rPr>
          <w:rFonts w:eastAsia="Times New Roman"/>
          <w:color w:val="000000"/>
          <w:szCs w:val="24"/>
        </w:rPr>
        <w:t xml:space="preserve"> δεν </w:t>
      </w:r>
      <w:r>
        <w:rPr>
          <w:rFonts w:eastAsia="Times New Roman"/>
          <w:color w:val="000000"/>
          <w:szCs w:val="24"/>
        </w:rPr>
        <w:t>συζητείται</w:t>
      </w:r>
      <w:r>
        <w:rPr>
          <w:rFonts w:eastAsia="Times New Roman"/>
          <w:color w:val="000000"/>
          <w:szCs w:val="24"/>
        </w:rPr>
        <w:t xml:space="preserve"> </w:t>
      </w:r>
      <w:r>
        <w:rPr>
          <w:rFonts w:eastAsia="Times New Roman" w:cs="Times New Roman"/>
          <w:szCs w:val="24"/>
        </w:rPr>
        <w:t>λ</w:t>
      </w:r>
      <w:r>
        <w:rPr>
          <w:rFonts w:eastAsia="Times New Roman" w:cs="Times New Roman"/>
          <w:szCs w:val="24"/>
        </w:rPr>
        <w:t>όγω κωλύματος</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εξ</w:t>
      </w:r>
      <w:r>
        <w:rPr>
          <w:rFonts w:eastAsia="Times New Roman" w:cs="Times New Roman"/>
          <w:szCs w:val="24"/>
        </w:rPr>
        <w:t>αιτία</w:t>
      </w:r>
      <w:r>
        <w:rPr>
          <w:rFonts w:eastAsia="Times New Roman" w:cs="Times New Roman"/>
          <w:szCs w:val="24"/>
        </w:rPr>
        <w:t>ς</w:t>
      </w:r>
      <w:r>
        <w:rPr>
          <w:rFonts w:eastAsia="Times New Roman" w:cs="Times New Roman"/>
          <w:szCs w:val="24"/>
        </w:rPr>
        <w:t xml:space="preserve"> ανειλημμένων</w:t>
      </w:r>
      <w:r>
        <w:rPr>
          <w:rFonts w:eastAsia="Times New Roman" w:cs="Times New Roman"/>
          <w:szCs w:val="24"/>
        </w:rPr>
        <w:t xml:space="preserve"> υποχρεώσ</w:t>
      </w:r>
      <w:r>
        <w:rPr>
          <w:rFonts w:eastAsia="Times New Roman" w:cs="Times New Roman"/>
          <w:szCs w:val="24"/>
        </w:rPr>
        <w:t xml:space="preserve">εων </w:t>
      </w:r>
      <w:r>
        <w:rPr>
          <w:rFonts w:eastAsia="Times New Roman" w:cs="Times New Roman"/>
          <w:szCs w:val="24"/>
        </w:rPr>
        <w:t xml:space="preserve">του </w:t>
      </w:r>
      <w:r>
        <w:rPr>
          <w:rFonts w:eastAsia="Times New Roman" w:cs="Times New Roman"/>
          <w:szCs w:val="24"/>
        </w:rPr>
        <w:t xml:space="preserve">κυρίου </w:t>
      </w:r>
      <w:r>
        <w:rPr>
          <w:rFonts w:eastAsia="Times New Roman" w:cs="Times New Roman"/>
          <w:szCs w:val="24"/>
        </w:rPr>
        <w:t>Υπουργού</w:t>
      </w:r>
      <w:r>
        <w:rPr>
          <w:rFonts w:eastAsia="Times New Roman" w:cs="Times New Roman"/>
          <w:szCs w:val="24"/>
        </w:rPr>
        <w:t>.</w:t>
      </w:r>
      <w:r>
        <w:rPr>
          <w:rFonts w:eastAsia="Times New Roman" w:cs="Times New Roman"/>
          <w:szCs w:val="24"/>
        </w:rPr>
        <w:t xml:space="preserve"> </w:t>
      </w:r>
    </w:p>
    <w:p w14:paraId="52381D22" w14:textId="77777777" w:rsidR="00BB4A66" w:rsidRDefault="00AA3535">
      <w:pPr>
        <w:spacing w:line="600" w:lineRule="auto"/>
        <w:ind w:firstLine="567"/>
        <w:contextualSpacing/>
        <w:jc w:val="both"/>
        <w:rPr>
          <w:rFonts w:eastAsia="Times New Roman"/>
          <w:color w:val="000000"/>
          <w:szCs w:val="24"/>
        </w:rPr>
      </w:pPr>
      <w:r>
        <w:rPr>
          <w:rFonts w:eastAsia="Times New Roman"/>
          <w:color w:val="000000"/>
          <w:szCs w:val="24"/>
        </w:rPr>
        <w:lastRenderedPageBreak/>
        <w:t>Η</w:t>
      </w:r>
      <w:r>
        <w:rPr>
          <w:rFonts w:eastAsia="Times New Roman"/>
          <w:color w:val="000000"/>
          <w:szCs w:val="24"/>
        </w:rPr>
        <w:t xml:space="preserve"> δεύτερη με αριθμό 810/19-4-2016 επίκαιρη ερώτηση πρώτου κύκλου του Βουλευτή Άρτας της Νέας Δημοκρατίας κ. </w:t>
      </w:r>
      <w:r>
        <w:rPr>
          <w:rFonts w:eastAsia="Times New Roman"/>
          <w:bCs/>
          <w:color w:val="000000"/>
          <w:szCs w:val="24"/>
        </w:rPr>
        <w:t xml:space="preserve">Γεωργίου </w:t>
      </w:r>
      <w:proofErr w:type="spellStart"/>
      <w:r>
        <w:rPr>
          <w:rFonts w:eastAsia="Times New Roman"/>
          <w:bCs/>
          <w:color w:val="000000"/>
          <w:szCs w:val="24"/>
        </w:rPr>
        <w:t>Στύλιου</w:t>
      </w:r>
      <w:proofErr w:type="spellEnd"/>
      <w:r>
        <w:rPr>
          <w:rFonts w:eastAsia="Times New Roman"/>
          <w:color w:val="000000"/>
          <w:szCs w:val="24"/>
        </w:rPr>
        <w:t xml:space="preserve"> προς τον Υπουργό </w:t>
      </w:r>
      <w:r>
        <w:rPr>
          <w:rFonts w:eastAsia="Times New Roman"/>
          <w:bCs/>
          <w:color w:val="000000"/>
          <w:szCs w:val="24"/>
        </w:rPr>
        <w:t xml:space="preserve">Παιδείας, Έρευνας και Θρησκευμάτων, </w:t>
      </w:r>
      <w:r>
        <w:rPr>
          <w:rFonts w:eastAsia="Times New Roman"/>
          <w:color w:val="000000"/>
          <w:szCs w:val="24"/>
        </w:rPr>
        <w:t>σχετικά με τις διατάξεις του σχεδίου νόμου για την πρόσληψη αναπληρωτών εκπαιδευτικών</w:t>
      </w:r>
      <w:r>
        <w:rPr>
          <w:rFonts w:eastAsia="Times New Roman"/>
          <w:color w:val="000000"/>
          <w:szCs w:val="24"/>
        </w:rPr>
        <w:t>,</w:t>
      </w:r>
      <w:r w:rsidRPr="0009355F">
        <w:rPr>
          <w:rFonts w:eastAsia="Times New Roman"/>
          <w:color w:val="000000"/>
          <w:szCs w:val="24"/>
        </w:rPr>
        <w:t xml:space="preserve"> </w:t>
      </w:r>
      <w:r>
        <w:rPr>
          <w:rFonts w:eastAsia="Times New Roman"/>
          <w:color w:val="000000"/>
          <w:szCs w:val="24"/>
        </w:rPr>
        <w:t xml:space="preserve">δεν </w:t>
      </w:r>
      <w:r>
        <w:rPr>
          <w:rFonts w:eastAsia="Times New Roman"/>
          <w:color w:val="000000"/>
          <w:szCs w:val="24"/>
        </w:rPr>
        <w:t>συζητείται</w:t>
      </w:r>
      <w:r w:rsidDel="00EC0227">
        <w:rPr>
          <w:rFonts w:eastAsia="Times New Roman"/>
          <w:color w:val="000000"/>
          <w:szCs w:val="24"/>
        </w:rPr>
        <w:t xml:space="preserve"> </w:t>
      </w:r>
      <w:r>
        <w:rPr>
          <w:rFonts w:eastAsia="Times New Roman"/>
          <w:color w:val="000000"/>
          <w:szCs w:val="24"/>
        </w:rPr>
        <w:t>λ</w:t>
      </w:r>
      <w:r>
        <w:rPr>
          <w:rFonts w:eastAsia="Times New Roman"/>
          <w:color w:val="000000"/>
          <w:szCs w:val="24"/>
        </w:rPr>
        <w:t xml:space="preserve">όγω κωλύματος </w:t>
      </w:r>
      <w:r>
        <w:rPr>
          <w:rFonts w:eastAsia="Times New Roman"/>
          <w:color w:val="000000"/>
          <w:szCs w:val="24"/>
        </w:rPr>
        <w:t xml:space="preserve">και </w:t>
      </w:r>
      <w:r>
        <w:rPr>
          <w:rFonts w:eastAsia="Times New Roman"/>
          <w:color w:val="000000"/>
          <w:szCs w:val="24"/>
        </w:rPr>
        <w:t>εξ</w:t>
      </w:r>
      <w:r>
        <w:rPr>
          <w:rFonts w:eastAsia="Times New Roman"/>
          <w:color w:val="000000"/>
          <w:szCs w:val="24"/>
        </w:rPr>
        <w:t>αιτία</w:t>
      </w:r>
      <w:r>
        <w:rPr>
          <w:rFonts w:eastAsia="Times New Roman"/>
          <w:color w:val="000000"/>
          <w:szCs w:val="24"/>
        </w:rPr>
        <w:t>ς</w:t>
      </w:r>
      <w:r>
        <w:rPr>
          <w:rFonts w:eastAsia="Times New Roman"/>
          <w:color w:val="000000"/>
          <w:szCs w:val="24"/>
        </w:rPr>
        <w:t xml:space="preserve"> ανειλημμέν</w:t>
      </w:r>
      <w:r>
        <w:rPr>
          <w:rFonts w:eastAsia="Times New Roman"/>
          <w:color w:val="000000"/>
          <w:szCs w:val="24"/>
        </w:rPr>
        <w:t>ων</w:t>
      </w:r>
      <w:r>
        <w:rPr>
          <w:rFonts w:eastAsia="Times New Roman"/>
          <w:color w:val="000000"/>
          <w:szCs w:val="24"/>
        </w:rPr>
        <w:t xml:space="preserve"> υποχρεώσε</w:t>
      </w:r>
      <w:r>
        <w:rPr>
          <w:rFonts w:eastAsia="Times New Roman"/>
          <w:color w:val="000000"/>
          <w:szCs w:val="24"/>
        </w:rPr>
        <w:t>ων</w:t>
      </w:r>
      <w:r>
        <w:rPr>
          <w:rFonts w:eastAsia="Times New Roman"/>
          <w:color w:val="000000"/>
          <w:szCs w:val="24"/>
        </w:rPr>
        <w:t xml:space="preserve"> </w:t>
      </w:r>
      <w:r>
        <w:rPr>
          <w:rFonts w:eastAsia="Times New Roman"/>
          <w:color w:val="000000"/>
          <w:szCs w:val="24"/>
        </w:rPr>
        <w:t>του</w:t>
      </w:r>
      <w:r>
        <w:rPr>
          <w:rFonts w:eastAsia="Times New Roman"/>
          <w:color w:val="000000"/>
          <w:szCs w:val="24"/>
        </w:rPr>
        <w:t xml:space="preserve"> κυρίου</w:t>
      </w:r>
      <w:r>
        <w:rPr>
          <w:rFonts w:eastAsia="Times New Roman"/>
          <w:color w:val="000000"/>
          <w:szCs w:val="24"/>
        </w:rPr>
        <w:t xml:space="preserve"> Υπουργού</w:t>
      </w:r>
      <w:r>
        <w:rPr>
          <w:rFonts w:eastAsia="Times New Roman"/>
          <w:color w:val="000000"/>
          <w:szCs w:val="24"/>
        </w:rPr>
        <w:t>.</w:t>
      </w:r>
      <w:r>
        <w:rPr>
          <w:rFonts w:eastAsia="Times New Roman"/>
          <w:color w:val="000000"/>
          <w:szCs w:val="24"/>
        </w:rPr>
        <w:t xml:space="preserve"> </w:t>
      </w:r>
    </w:p>
    <w:p w14:paraId="52381D23" w14:textId="77777777" w:rsidR="00BB4A66" w:rsidRDefault="00AA3535">
      <w:pPr>
        <w:spacing w:line="600" w:lineRule="auto"/>
        <w:ind w:firstLine="567"/>
        <w:contextualSpacing/>
        <w:jc w:val="both"/>
        <w:rPr>
          <w:rFonts w:eastAsia="Times New Roman"/>
          <w:color w:val="000000"/>
          <w:szCs w:val="24"/>
        </w:rPr>
      </w:pPr>
      <w:r>
        <w:rPr>
          <w:rFonts w:eastAsia="Times New Roman"/>
          <w:color w:val="000000"/>
          <w:szCs w:val="24"/>
        </w:rPr>
        <w:t>Η</w:t>
      </w:r>
      <w:r>
        <w:rPr>
          <w:rFonts w:eastAsia="Times New Roman"/>
          <w:color w:val="000000"/>
          <w:szCs w:val="24"/>
        </w:rPr>
        <w:t xml:space="preserve"> τρίτη με αριθμό 791/18-4-2016 επίκαιρη ερώτηση πρώτου κύκλου του Βουλευτή Ηρακλείου της Δημοκρατικής Συμπαράταξης ΠΑΣΟΚ-ΔΗΜΑΡ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σχετικά με τις υπερβολικές χρεώσεις </w:t>
      </w:r>
      <w:r>
        <w:rPr>
          <w:rFonts w:eastAsia="Times New Roman"/>
          <w:color w:val="000000"/>
          <w:szCs w:val="24"/>
        </w:rPr>
        <w:lastRenderedPageBreak/>
        <w:t>των τραπεζών, τις οποίες «ανέχεται» το</w:t>
      </w:r>
      <w:r>
        <w:rPr>
          <w:rFonts w:eastAsia="Times New Roman"/>
          <w:color w:val="000000"/>
          <w:szCs w:val="24"/>
        </w:rPr>
        <w:t xml:space="preserve"> Υπουργείο Οικονομικών</w:t>
      </w:r>
      <w:r>
        <w:rPr>
          <w:rFonts w:eastAsia="Times New Roman"/>
          <w:color w:val="000000"/>
          <w:szCs w:val="24"/>
        </w:rPr>
        <w:t xml:space="preserve">, δεν </w:t>
      </w:r>
      <w:r>
        <w:rPr>
          <w:rFonts w:eastAsia="Times New Roman"/>
          <w:color w:val="000000"/>
          <w:szCs w:val="24"/>
        </w:rPr>
        <w:t>συζητείται</w:t>
      </w:r>
      <w:r w:rsidDel="00EC0227">
        <w:rPr>
          <w:rFonts w:eastAsia="Times New Roman"/>
          <w:color w:val="000000"/>
          <w:szCs w:val="24"/>
        </w:rPr>
        <w:t xml:space="preserve"> </w:t>
      </w:r>
      <w:r>
        <w:rPr>
          <w:rFonts w:eastAsia="Times New Roman"/>
          <w:color w:val="000000"/>
          <w:szCs w:val="24"/>
        </w:rPr>
        <w:t>λ</w:t>
      </w:r>
      <w:r>
        <w:rPr>
          <w:rFonts w:eastAsia="Times New Roman"/>
          <w:color w:val="000000"/>
          <w:szCs w:val="24"/>
        </w:rPr>
        <w:t xml:space="preserve">όγω κωλύματος </w:t>
      </w:r>
      <w:r>
        <w:rPr>
          <w:rFonts w:eastAsia="Times New Roman"/>
          <w:color w:val="000000"/>
          <w:szCs w:val="24"/>
        </w:rPr>
        <w:t xml:space="preserve">και </w:t>
      </w:r>
      <w:r>
        <w:rPr>
          <w:rFonts w:eastAsia="Times New Roman"/>
          <w:color w:val="000000"/>
          <w:szCs w:val="24"/>
        </w:rPr>
        <w:t>εξαι</w:t>
      </w:r>
      <w:r>
        <w:rPr>
          <w:rFonts w:eastAsia="Times New Roman"/>
          <w:color w:val="000000"/>
          <w:szCs w:val="24"/>
        </w:rPr>
        <w:t>τία</w:t>
      </w:r>
      <w:r>
        <w:rPr>
          <w:rFonts w:eastAsia="Times New Roman"/>
          <w:color w:val="000000"/>
          <w:szCs w:val="24"/>
        </w:rPr>
        <w:t>ς</w:t>
      </w:r>
      <w:r>
        <w:rPr>
          <w:rFonts w:eastAsia="Times New Roman"/>
          <w:color w:val="000000"/>
          <w:szCs w:val="24"/>
        </w:rPr>
        <w:t xml:space="preserve"> φόρτου</w:t>
      </w:r>
      <w:r>
        <w:rPr>
          <w:rFonts w:eastAsia="Times New Roman"/>
          <w:color w:val="000000"/>
          <w:szCs w:val="24"/>
        </w:rPr>
        <w:t xml:space="preserve"> εργασίας </w:t>
      </w:r>
      <w:r>
        <w:rPr>
          <w:rFonts w:eastAsia="Times New Roman"/>
          <w:color w:val="000000"/>
          <w:szCs w:val="24"/>
        </w:rPr>
        <w:t xml:space="preserve">του </w:t>
      </w:r>
      <w:r>
        <w:rPr>
          <w:rFonts w:eastAsia="Times New Roman"/>
          <w:color w:val="000000"/>
          <w:szCs w:val="24"/>
        </w:rPr>
        <w:t xml:space="preserve">κυρίου </w:t>
      </w:r>
      <w:r>
        <w:rPr>
          <w:rFonts w:eastAsia="Times New Roman"/>
          <w:color w:val="000000"/>
          <w:szCs w:val="24"/>
        </w:rPr>
        <w:t>Υπουργού</w:t>
      </w:r>
      <w:r>
        <w:rPr>
          <w:rFonts w:eastAsia="Times New Roman"/>
          <w:color w:val="000000"/>
          <w:szCs w:val="24"/>
        </w:rPr>
        <w:t>.</w:t>
      </w:r>
    </w:p>
    <w:p w14:paraId="52381D24" w14:textId="77777777" w:rsidR="00BB4A66" w:rsidRDefault="00AA3535">
      <w:pPr>
        <w:spacing w:line="600" w:lineRule="auto"/>
        <w:ind w:firstLine="567"/>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τέταρτη με αριθμό 806/19-4-2016 επίκαιρη ερώτηση πρώτου κύκλου </w:t>
      </w:r>
      <w:r>
        <w:rPr>
          <w:rFonts w:eastAsia="Times New Roman"/>
          <w:color w:val="000000"/>
          <w:szCs w:val="24"/>
        </w:rPr>
        <w:t xml:space="preserve">του </w:t>
      </w:r>
      <w:r>
        <w:rPr>
          <w:rFonts w:eastAsia="Times New Roman"/>
          <w:color w:val="000000"/>
          <w:szCs w:val="24"/>
        </w:rPr>
        <w:t>Βουλευτή Β΄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Σάκη </w:t>
      </w:r>
      <w:proofErr w:type="spellStart"/>
      <w:r>
        <w:rPr>
          <w:rFonts w:eastAsia="Times New Roman"/>
          <w:bCs/>
          <w:color w:val="000000"/>
          <w:szCs w:val="24"/>
        </w:rPr>
        <w:t>Βαρδαλή</w:t>
      </w:r>
      <w:proofErr w:type="spellEnd"/>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την Ελληνική Βιομηχανία Οχημάτων («ΕΛΒΟ ΑΒΕ»)</w:t>
      </w:r>
      <w:r>
        <w:rPr>
          <w:rFonts w:eastAsia="Times New Roman"/>
          <w:color w:val="000000"/>
          <w:szCs w:val="24"/>
        </w:rPr>
        <w:t xml:space="preserve">, δεν </w:t>
      </w:r>
      <w:r>
        <w:rPr>
          <w:rFonts w:eastAsia="Times New Roman"/>
          <w:color w:val="000000"/>
          <w:szCs w:val="24"/>
        </w:rPr>
        <w:t>συζητείται</w:t>
      </w:r>
      <w:r w:rsidDel="00EC0227">
        <w:rPr>
          <w:rFonts w:eastAsia="Times New Roman"/>
          <w:color w:val="000000"/>
          <w:szCs w:val="24"/>
        </w:rPr>
        <w:t xml:space="preserve"> </w:t>
      </w:r>
      <w:r>
        <w:rPr>
          <w:rFonts w:eastAsia="Times New Roman"/>
          <w:color w:val="000000"/>
          <w:szCs w:val="24"/>
        </w:rPr>
        <w:t xml:space="preserve">λόγω κωλύματος του </w:t>
      </w:r>
      <w:r>
        <w:rPr>
          <w:rFonts w:eastAsia="Times New Roman"/>
          <w:color w:val="000000"/>
          <w:szCs w:val="24"/>
        </w:rPr>
        <w:t xml:space="preserve">κυρίου </w:t>
      </w:r>
      <w:r>
        <w:rPr>
          <w:rFonts w:eastAsia="Times New Roman"/>
          <w:color w:val="000000"/>
          <w:szCs w:val="24"/>
        </w:rPr>
        <w:t>Υπουργού</w:t>
      </w:r>
      <w:r>
        <w:rPr>
          <w:rFonts w:eastAsia="Times New Roman"/>
          <w:color w:val="000000"/>
          <w:szCs w:val="24"/>
        </w:rPr>
        <w:t>.</w:t>
      </w:r>
    </w:p>
    <w:p w14:paraId="52381D25" w14:textId="77777777" w:rsidR="00BB4A66" w:rsidRDefault="00AA3535">
      <w:pPr>
        <w:spacing w:line="600" w:lineRule="auto"/>
        <w:ind w:firstLine="567"/>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πρώτη με αριθμό 811/19-4-2016 επίκαιρη ερώτηση δεύτερου κύκλου της Βουλευτού Β΄ Αθηνών της Νέας Δημοκρατίας </w:t>
      </w:r>
      <w:r>
        <w:rPr>
          <w:rFonts w:eastAsia="Times New Roman"/>
          <w:color w:val="000000"/>
          <w:szCs w:val="24"/>
        </w:rPr>
        <w:lastRenderedPageBreak/>
        <w:t>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Άννα</w:t>
      </w:r>
      <w:r>
        <w:rPr>
          <w:rFonts w:eastAsia="Times New Roman"/>
          <w:bCs/>
          <w:color w:val="000000"/>
          <w:szCs w:val="24"/>
        </w:rPr>
        <w:t xml:space="preserve">ς – Μισέλ Ασημακοπούλου </w:t>
      </w:r>
      <w:r>
        <w:rPr>
          <w:rFonts w:eastAsia="Times New Roman"/>
          <w:color w:val="000000"/>
          <w:szCs w:val="24"/>
        </w:rPr>
        <w:t xml:space="preserve">προς τον Υπουργό </w:t>
      </w:r>
      <w:r>
        <w:rPr>
          <w:rFonts w:eastAsia="Times New Roman"/>
          <w:bCs/>
          <w:color w:val="000000"/>
          <w:szCs w:val="24"/>
        </w:rPr>
        <w:t>Οικονομίας, Ανάπτυξης και Τουρισμού,</w:t>
      </w:r>
      <w:r>
        <w:rPr>
          <w:rFonts w:eastAsia="Times New Roman"/>
          <w:color w:val="000000"/>
          <w:szCs w:val="24"/>
        </w:rPr>
        <w:t xml:space="preserve"> σχετικά με τη χρηματοδότηση των έργων ΕΣΠΑ 2007-2013 που βρίσκονται «σε κίνδυνο»</w:t>
      </w:r>
      <w:r>
        <w:rPr>
          <w:rFonts w:eastAsia="Times New Roman"/>
          <w:color w:val="000000"/>
          <w:szCs w:val="24"/>
        </w:rPr>
        <w:t xml:space="preserve">, δεν </w:t>
      </w:r>
      <w:r>
        <w:rPr>
          <w:rFonts w:eastAsia="Times New Roman"/>
          <w:color w:val="000000"/>
          <w:szCs w:val="24"/>
        </w:rPr>
        <w:t>συζητείται</w:t>
      </w:r>
      <w:r w:rsidDel="00EC0227">
        <w:rPr>
          <w:rFonts w:eastAsia="Times New Roman"/>
          <w:color w:val="000000"/>
          <w:szCs w:val="24"/>
        </w:rPr>
        <w:t xml:space="preserve"> </w:t>
      </w:r>
      <w:r>
        <w:rPr>
          <w:rFonts w:eastAsia="Times New Roman"/>
          <w:color w:val="000000"/>
          <w:szCs w:val="24"/>
        </w:rPr>
        <w:t>λ</w:t>
      </w:r>
      <w:r>
        <w:rPr>
          <w:rFonts w:eastAsia="Times New Roman"/>
          <w:color w:val="000000"/>
          <w:szCs w:val="24"/>
        </w:rPr>
        <w:t xml:space="preserve">όγω κωλύματος </w:t>
      </w:r>
      <w:r>
        <w:rPr>
          <w:rFonts w:eastAsia="Times New Roman"/>
          <w:color w:val="000000"/>
          <w:szCs w:val="24"/>
        </w:rPr>
        <w:t xml:space="preserve">και </w:t>
      </w:r>
      <w:r>
        <w:rPr>
          <w:rFonts w:eastAsia="Times New Roman"/>
          <w:color w:val="000000"/>
          <w:szCs w:val="24"/>
        </w:rPr>
        <w:t>εξ</w:t>
      </w:r>
      <w:r>
        <w:rPr>
          <w:rFonts w:eastAsia="Times New Roman"/>
          <w:color w:val="000000"/>
          <w:szCs w:val="24"/>
        </w:rPr>
        <w:t>αιτία</w:t>
      </w:r>
      <w:r>
        <w:rPr>
          <w:rFonts w:eastAsia="Times New Roman"/>
          <w:color w:val="000000"/>
          <w:szCs w:val="24"/>
        </w:rPr>
        <w:t>ς συμμετοχής του στο Κ</w:t>
      </w:r>
      <w:r>
        <w:rPr>
          <w:rFonts w:eastAsia="Times New Roman"/>
          <w:color w:val="000000"/>
          <w:szCs w:val="24"/>
        </w:rPr>
        <w:t xml:space="preserve">υβερνητικό </w:t>
      </w:r>
      <w:r>
        <w:rPr>
          <w:rFonts w:eastAsia="Times New Roman"/>
          <w:color w:val="000000"/>
          <w:szCs w:val="24"/>
        </w:rPr>
        <w:t>Σ</w:t>
      </w:r>
      <w:r>
        <w:rPr>
          <w:rFonts w:eastAsia="Times New Roman"/>
          <w:color w:val="000000"/>
          <w:szCs w:val="24"/>
        </w:rPr>
        <w:t>υμβού</w:t>
      </w:r>
      <w:r>
        <w:rPr>
          <w:rFonts w:eastAsia="Times New Roman"/>
          <w:color w:val="000000"/>
          <w:szCs w:val="24"/>
        </w:rPr>
        <w:t>λιο Ο</w:t>
      </w:r>
      <w:r>
        <w:rPr>
          <w:rFonts w:eastAsia="Times New Roman"/>
          <w:color w:val="000000"/>
          <w:szCs w:val="24"/>
        </w:rPr>
        <w:t xml:space="preserve">ικονομικής </w:t>
      </w:r>
      <w:r>
        <w:rPr>
          <w:rFonts w:eastAsia="Times New Roman"/>
          <w:color w:val="000000"/>
          <w:szCs w:val="24"/>
        </w:rPr>
        <w:t>Π</w:t>
      </w:r>
      <w:r>
        <w:rPr>
          <w:rFonts w:eastAsia="Times New Roman"/>
          <w:color w:val="000000"/>
          <w:szCs w:val="24"/>
        </w:rPr>
        <w:t>ολιτικής (ΚΥΣΥΚ)</w:t>
      </w:r>
      <w:r>
        <w:rPr>
          <w:rFonts w:eastAsia="Times New Roman"/>
          <w:color w:val="000000"/>
          <w:szCs w:val="24"/>
        </w:rPr>
        <w:t xml:space="preserve"> </w:t>
      </w:r>
      <w:r>
        <w:rPr>
          <w:rFonts w:eastAsia="Times New Roman"/>
          <w:color w:val="000000"/>
          <w:szCs w:val="24"/>
        </w:rPr>
        <w:t>του</w:t>
      </w:r>
      <w:r>
        <w:rPr>
          <w:rFonts w:eastAsia="Times New Roman"/>
          <w:color w:val="000000"/>
          <w:szCs w:val="24"/>
        </w:rPr>
        <w:t xml:space="preserve"> κυρίου</w:t>
      </w:r>
      <w:r>
        <w:rPr>
          <w:rFonts w:eastAsia="Times New Roman"/>
          <w:color w:val="000000"/>
          <w:szCs w:val="24"/>
        </w:rPr>
        <w:t xml:space="preserve"> Υπουργού</w:t>
      </w:r>
      <w:r>
        <w:rPr>
          <w:rFonts w:eastAsia="Times New Roman"/>
          <w:color w:val="000000"/>
          <w:szCs w:val="24"/>
        </w:rPr>
        <w:t>.</w:t>
      </w:r>
      <w:r>
        <w:rPr>
          <w:rFonts w:eastAsia="Times New Roman"/>
          <w:color w:val="000000"/>
          <w:szCs w:val="24"/>
        </w:rPr>
        <w:t xml:space="preserve"> </w:t>
      </w:r>
    </w:p>
    <w:p w14:paraId="52381D26" w14:textId="77777777" w:rsidR="00BB4A66" w:rsidRDefault="00AA3535">
      <w:pPr>
        <w:spacing w:line="600" w:lineRule="auto"/>
        <w:ind w:firstLine="567"/>
        <w:contextualSpacing/>
        <w:jc w:val="both"/>
        <w:rPr>
          <w:rFonts w:eastAsia="Times New Roman"/>
          <w:color w:val="000000"/>
          <w:szCs w:val="24"/>
        </w:rPr>
      </w:pPr>
      <w:r>
        <w:rPr>
          <w:rFonts w:eastAsia="Times New Roman"/>
          <w:color w:val="000000"/>
          <w:szCs w:val="24"/>
        </w:rPr>
        <w:t xml:space="preserve">Επίσης, η δεύτερη με αριθμό 798/18-4-2016 επίκαιρη ερώτηση δεύτερου κύκλου του Βουλευτή Β΄ Αθηνών της Δημοκρατικής Συμπαράταξης ΠΑΣΟΚ-ΔΗΜΑΡ κ. </w:t>
      </w:r>
      <w:r>
        <w:rPr>
          <w:rFonts w:eastAsia="Times New Roman"/>
          <w:bCs/>
          <w:color w:val="000000"/>
          <w:szCs w:val="24"/>
        </w:rPr>
        <w:t>Ανδρέα Λοβέρδου</w:t>
      </w:r>
      <w:r>
        <w:rPr>
          <w:rFonts w:eastAsia="Times New Roman"/>
          <w:color w:val="000000"/>
          <w:szCs w:val="24"/>
        </w:rPr>
        <w:t xml:space="preserve"> προς τον Υπουργό </w:t>
      </w:r>
      <w:r>
        <w:rPr>
          <w:rFonts w:eastAsia="Times New Roman"/>
          <w:bCs/>
          <w:color w:val="000000"/>
          <w:szCs w:val="24"/>
        </w:rPr>
        <w:t>Οικονομίας, Ανάπτυξης και Τουρισμού,</w:t>
      </w:r>
      <w:r>
        <w:rPr>
          <w:rFonts w:eastAsia="Times New Roman"/>
          <w:color w:val="000000"/>
          <w:szCs w:val="24"/>
        </w:rPr>
        <w:t xml:space="preserve"> </w:t>
      </w:r>
      <w:r>
        <w:rPr>
          <w:rFonts w:eastAsia="Times New Roman"/>
          <w:color w:val="000000"/>
          <w:szCs w:val="24"/>
        </w:rPr>
        <w:t>σχετικά με τα μη εξυπηρετούμενα δάνεια</w:t>
      </w:r>
      <w:r>
        <w:rPr>
          <w:rFonts w:eastAsia="Times New Roman"/>
          <w:color w:val="000000"/>
          <w:szCs w:val="24"/>
        </w:rPr>
        <w:t xml:space="preserve">, δεν </w:t>
      </w:r>
      <w:r>
        <w:rPr>
          <w:rFonts w:eastAsia="Times New Roman"/>
          <w:color w:val="000000"/>
          <w:szCs w:val="24"/>
        </w:rPr>
        <w:t>συζητείται</w:t>
      </w:r>
      <w:r w:rsidDel="00EC0227">
        <w:rPr>
          <w:rFonts w:eastAsia="Times New Roman"/>
          <w:color w:val="000000"/>
          <w:szCs w:val="24"/>
        </w:rPr>
        <w:t xml:space="preserve"> </w:t>
      </w:r>
      <w:r>
        <w:rPr>
          <w:rFonts w:eastAsia="Times New Roman"/>
          <w:color w:val="000000"/>
          <w:szCs w:val="24"/>
        </w:rPr>
        <w:t>λόγω κωλύματος του</w:t>
      </w:r>
      <w:r>
        <w:rPr>
          <w:rFonts w:eastAsia="Times New Roman"/>
          <w:color w:val="000000"/>
          <w:szCs w:val="24"/>
        </w:rPr>
        <w:t xml:space="preserve"> κυρίου</w:t>
      </w:r>
      <w:r>
        <w:rPr>
          <w:rFonts w:eastAsia="Times New Roman"/>
          <w:color w:val="000000"/>
          <w:szCs w:val="24"/>
        </w:rPr>
        <w:t xml:space="preserve"> Υπουργού.</w:t>
      </w:r>
    </w:p>
    <w:p w14:paraId="52381D27" w14:textId="77777777" w:rsidR="00BB4A66" w:rsidRDefault="00AA3535">
      <w:pPr>
        <w:spacing w:line="600" w:lineRule="auto"/>
        <w:ind w:firstLine="567"/>
        <w:contextualSpacing/>
        <w:jc w:val="both"/>
        <w:rPr>
          <w:rFonts w:eastAsia="Times New Roman"/>
          <w:color w:val="000000"/>
          <w:szCs w:val="24"/>
        </w:rPr>
      </w:pPr>
      <w:r>
        <w:rPr>
          <w:rFonts w:eastAsia="Times New Roman"/>
          <w:b/>
          <w:color w:val="000000"/>
          <w:szCs w:val="24"/>
        </w:rPr>
        <w:lastRenderedPageBreak/>
        <w:t xml:space="preserve">ΑΝΔΡΕΑΣ ΛΟΒΕΡΔΟΣ: </w:t>
      </w:r>
      <w:r>
        <w:rPr>
          <w:rFonts w:eastAsia="Times New Roman"/>
          <w:color w:val="000000"/>
          <w:szCs w:val="24"/>
        </w:rPr>
        <w:t>Κυρία Πρόεδρε, τον λόγο παρακαλώ.</w:t>
      </w:r>
    </w:p>
    <w:p w14:paraId="52381D28" w14:textId="77777777" w:rsidR="00BB4A66" w:rsidRDefault="00AA3535">
      <w:pPr>
        <w:spacing w:line="600" w:lineRule="auto"/>
        <w:ind w:firstLine="567"/>
        <w:contextualSpacing/>
        <w:jc w:val="both"/>
        <w:rPr>
          <w:rFonts w:eastAsia="Times New Roman"/>
          <w:color w:val="000000"/>
          <w:szCs w:val="24"/>
        </w:rPr>
      </w:pPr>
      <w:r>
        <w:rPr>
          <w:rFonts w:eastAsia="Times New Roman"/>
          <w:b/>
          <w:bCs/>
          <w:color w:val="000000"/>
        </w:rPr>
        <w:t>ΠΡΟΕΔΡΕΥΟΥΣΑ (Αναστασία Χριστοδουλοπούλου):</w:t>
      </w:r>
      <w:r>
        <w:rPr>
          <w:rFonts w:eastAsia="Times New Roman"/>
          <w:color w:val="000000"/>
          <w:szCs w:val="24"/>
        </w:rPr>
        <w:t xml:space="preserve"> Να ολοκληρώσω. </w:t>
      </w:r>
    </w:p>
    <w:p w14:paraId="52381D29" w14:textId="77777777" w:rsidR="00BB4A66" w:rsidRDefault="00AA3535">
      <w:pPr>
        <w:spacing w:line="600" w:lineRule="auto"/>
        <w:ind w:firstLine="567"/>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πρώτη με αριθμό 2380/15-1-2016 ερώτηση των αναφορών</w:t>
      </w:r>
      <w:r>
        <w:rPr>
          <w:rFonts w:eastAsia="Times New Roman"/>
          <w:color w:val="000000"/>
          <w:szCs w:val="24"/>
        </w:rPr>
        <w:t xml:space="preserve">-ερωτήσεων του Βουλευτή Ηρακλείου της Δημοκρατικής Συμπαράταξης ΠΑΣΟΚ-ΔΗΜΑΡ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color w:val="000000"/>
          <w:szCs w:val="24"/>
        </w:rPr>
        <w:t xml:space="preserve"> προς τον Υπουργό </w:t>
      </w:r>
      <w:r>
        <w:rPr>
          <w:rFonts w:eastAsia="Times New Roman"/>
          <w:bCs/>
          <w:color w:val="000000"/>
          <w:szCs w:val="24"/>
        </w:rPr>
        <w:t xml:space="preserve">Υποδομών, Μεταφορών και Δικτύων, </w:t>
      </w:r>
      <w:r>
        <w:rPr>
          <w:rFonts w:eastAsia="Times New Roman"/>
          <w:color w:val="000000"/>
          <w:szCs w:val="24"/>
        </w:rPr>
        <w:t>σχετικά με την «αποκατάσταση της αδικίας του τελευταίου νόμου για το ενιαίο μισθολόγιο που αφορά τους υπα</w:t>
      </w:r>
      <w:r>
        <w:rPr>
          <w:rFonts w:eastAsia="Times New Roman"/>
          <w:color w:val="000000"/>
          <w:szCs w:val="24"/>
        </w:rPr>
        <w:t>λλήλους των περιφερειών»</w:t>
      </w:r>
      <w:r>
        <w:rPr>
          <w:rFonts w:eastAsia="Times New Roman"/>
          <w:color w:val="000000"/>
          <w:szCs w:val="24"/>
        </w:rPr>
        <w:t>,</w:t>
      </w:r>
      <w:r w:rsidRPr="002A0FF4">
        <w:rPr>
          <w:rFonts w:eastAsia="Times New Roman"/>
          <w:color w:val="000000"/>
          <w:szCs w:val="24"/>
        </w:rPr>
        <w:t xml:space="preserve"> </w:t>
      </w:r>
      <w:r>
        <w:rPr>
          <w:rFonts w:eastAsia="Times New Roman"/>
          <w:color w:val="000000"/>
          <w:szCs w:val="24"/>
        </w:rPr>
        <w:t xml:space="preserve">δεν </w:t>
      </w:r>
      <w:r>
        <w:rPr>
          <w:rFonts w:eastAsia="Times New Roman"/>
          <w:color w:val="000000"/>
          <w:szCs w:val="24"/>
        </w:rPr>
        <w:t>συζητείται</w:t>
      </w:r>
      <w:r w:rsidDel="00EC0227">
        <w:rPr>
          <w:rFonts w:eastAsia="Times New Roman"/>
          <w:color w:val="000000"/>
          <w:szCs w:val="24"/>
        </w:rPr>
        <w:t xml:space="preserve"> </w:t>
      </w:r>
      <w:r>
        <w:rPr>
          <w:rFonts w:eastAsia="Times New Roman"/>
          <w:color w:val="000000"/>
          <w:szCs w:val="24"/>
        </w:rPr>
        <w:t>λόγω κωλύματος του</w:t>
      </w:r>
      <w:r>
        <w:rPr>
          <w:rFonts w:eastAsia="Times New Roman"/>
          <w:color w:val="000000"/>
          <w:szCs w:val="24"/>
        </w:rPr>
        <w:t xml:space="preserve"> κυρίου</w:t>
      </w:r>
      <w:r>
        <w:rPr>
          <w:rFonts w:eastAsia="Times New Roman"/>
          <w:color w:val="000000"/>
          <w:szCs w:val="24"/>
        </w:rPr>
        <w:t xml:space="preserve"> Βουλευτή.</w:t>
      </w:r>
    </w:p>
    <w:p w14:paraId="52381D2A" w14:textId="77777777" w:rsidR="00BB4A66" w:rsidRDefault="00AA3535">
      <w:pPr>
        <w:spacing w:line="600" w:lineRule="auto"/>
        <w:ind w:firstLine="567"/>
        <w:contextualSpacing/>
        <w:jc w:val="both"/>
        <w:rPr>
          <w:rFonts w:eastAsia="Times New Roman"/>
          <w:color w:val="000000"/>
          <w:szCs w:val="24"/>
        </w:rPr>
      </w:pPr>
      <w:r>
        <w:rPr>
          <w:rFonts w:eastAsia="Times New Roman"/>
          <w:color w:val="000000"/>
          <w:szCs w:val="24"/>
        </w:rPr>
        <w:lastRenderedPageBreak/>
        <w:t>Ορίστε, κύριε Λοβέρδο, έχετε τον λόγο.</w:t>
      </w:r>
      <w:r w:rsidRPr="00BA75DC">
        <w:rPr>
          <w:rFonts w:eastAsia="Times New Roman"/>
          <w:color w:val="000000"/>
          <w:szCs w:val="24"/>
        </w:rPr>
        <w:t xml:space="preserve"> </w:t>
      </w:r>
    </w:p>
    <w:p w14:paraId="52381D2B" w14:textId="77777777" w:rsidR="00BB4A66" w:rsidRDefault="00AA3535">
      <w:pPr>
        <w:spacing w:line="600" w:lineRule="auto"/>
        <w:ind w:firstLine="567"/>
        <w:contextualSpacing/>
        <w:jc w:val="both"/>
        <w:rPr>
          <w:rFonts w:eastAsia="Times New Roman"/>
          <w:color w:val="000000"/>
          <w:szCs w:val="24"/>
        </w:rPr>
      </w:pPr>
      <w:r>
        <w:rPr>
          <w:rFonts w:eastAsia="Times New Roman"/>
          <w:b/>
          <w:color w:val="000000"/>
          <w:szCs w:val="24"/>
        </w:rPr>
        <w:t>ΑΝΔΡΕΑΣ ΛΟΒΕΡΔΟΣ:</w:t>
      </w:r>
      <w:r>
        <w:rPr>
          <w:rFonts w:eastAsia="Times New Roman"/>
          <w:color w:val="000000"/>
          <w:szCs w:val="24"/>
        </w:rPr>
        <w:t xml:space="preserve"> Εντάξει, δεν πρόκειται να αισθανθούμε ως περιττή την παρουσία μας εδώ επί των αναβολών, αλλά είναι θέαμα Βουλής στον κοινοβουλευτικό έλεγχο να μην απαντάται </w:t>
      </w:r>
      <w:proofErr w:type="spellStart"/>
      <w:r>
        <w:rPr>
          <w:rFonts w:eastAsia="Times New Roman"/>
          <w:color w:val="000000"/>
          <w:szCs w:val="24"/>
        </w:rPr>
        <w:t>κα</w:t>
      </w:r>
      <w:r>
        <w:rPr>
          <w:rFonts w:eastAsia="Times New Roman"/>
          <w:color w:val="000000"/>
          <w:szCs w:val="24"/>
        </w:rPr>
        <w:t>μ</w:t>
      </w:r>
      <w:r>
        <w:rPr>
          <w:rFonts w:eastAsia="Times New Roman"/>
          <w:color w:val="000000"/>
          <w:szCs w:val="24"/>
        </w:rPr>
        <w:t>μία</w:t>
      </w:r>
      <w:proofErr w:type="spellEnd"/>
      <w:r>
        <w:rPr>
          <w:rFonts w:eastAsia="Times New Roman"/>
          <w:color w:val="000000"/>
          <w:szCs w:val="24"/>
        </w:rPr>
        <w:t xml:space="preserve"> επίκαιρη ερώτηση; Τι λέει δηλαδή το πρόγραμμα του κοινοβουλευτικού ελέγχου για σήμερα; Μηδέ</w:t>
      </w:r>
      <w:r>
        <w:rPr>
          <w:rFonts w:eastAsia="Times New Roman"/>
          <w:color w:val="000000"/>
          <w:szCs w:val="24"/>
        </w:rPr>
        <w:t xml:space="preserve">ν. Απευθυνόμαστε σε άδειες καρέκλες; Αυτοί είναι οι Υπουργοί; Οι άδειες καρέκλες; </w:t>
      </w:r>
    </w:p>
    <w:p w14:paraId="52381D2C" w14:textId="77777777" w:rsidR="00BB4A66" w:rsidRDefault="00AA3535">
      <w:pPr>
        <w:spacing w:line="600" w:lineRule="auto"/>
        <w:ind w:firstLine="567"/>
        <w:contextualSpacing/>
        <w:jc w:val="both"/>
        <w:rPr>
          <w:rFonts w:eastAsia="Times New Roman"/>
          <w:color w:val="000000"/>
          <w:szCs w:val="24"/>
        </w:rPr>
      </w:pPr>
      <w:r>
        <w:rPr>
          <w:rFonts w:eastAsia="Times New Roman"/>
          <w:color w:val="000000"/>
          <w:szCs w:val="24"/>
        </w:rPr>
        <w:t xml:space="preserve">Ο δε Υπουργός στον οποίον απευθύνομαι για τέταρτη φορά είναι πολιτικώς αναίσθητος. Δεν ενημερώνει, δεν κάνει, δεν ράνει και έχω απευθυνθεί στο Προεδρείο -πέραν των όσων έχετε </w:t>
      </w:r>
      <w:r>
        <w:rPr>
          <w:rFonts w:eastAsia="Times New Roman"/>
          <w:color w:val="000000"/>
          <w:szCs w:val="24"/>
        </w:rPr>
        <w:lastRenderedPageBreak/>
        <w:t>κάνει εσείς, που το αναγνωρίζω, απευθυνόμενη στην Κυβέρνηση- λέγοντας ότι Υπουργό</w:t>
      </w:r>
      <w:r>
        <w:rPr>
          <w:rFonts w:eastAsia="Times New Roman"/>
          <w:color w:val="000000"/>
          <w:szCs w:val="24"/>
        </w:rPr>
        <w:t xml:space="preserve">ς με τρεις Υφυπουργούς δεν μπορεί να μη δίνει απάντηση. Έχει τρεις Υφυπουργούς ο κ. Σταθάκης. Δεν εμπιστεύεται κανέναν; Και έχω πει ότι το Προεδρείο πρέπει σε όλα τα άλλα που κάνει </w:t>
      </w:r>
      <w:r>
        <w:rPr>
          <w:rFonts w:eastAsia="Times New Roman"/>
          <w:color w:val="000000"/>
          <w:szCs w:val="24"/>
        </w:rPr>
        <w:t>-</w:t>
      </w:r>
      <w:r>
        <w:rPr>
          <w:rFonts w:eastAsia="Times New Roman"/>
          <w:color w:val="000000"/>
          <w:szCs w:val="24"/>
        </w:rPr>
        <w:t>και σωστά τα κάνει</w:t>
      </w:r>
      <w:r>
        <w:rPr>
          <w:rFonts w:eastAsia="Times New Roman"/>
          <w:color w:val="000000"/>
          <w:szCs w:val="24"/>
        </w:rPr>
        <w:t>-</w:t>
      </w:r>
      <w:r>
        <w:rPr>
          <w:rFonts w:eastAsia="Times New Roman"/>
          <w:color w:val="000000"/>
          <w:szCs w:val="24"/>
        </w:rPr>
        <w:t xml:space="preserve"> να βάλει κι αυτήν την πρόταση απευθυνόμενος στην Κυβέρ</w:t>
      </w:r>
      <w:r>
        <w:rPr>
          <w:rFonts w:eastAsia="Times New Roman"/>
          <w:color w:val="000000"/>
          <w:szCs w:val="24"/>
        </w:rPr>
        <w:t xml:space="preserve">νηση. Επί Υπουργού με Υφυπουργούς πρέπει να είναι πάρα πολύ σοβαρά τα προβλήματα που να τους ταλαιπωρούν όλους και να μην έρθει κανένας. </w:t>
      </w:r>
    </w:p>
    <w:p w14:paraId="52381D2D" w14:textId="77777777" w:rsidR="00BB4A66" w:rsidRDefault="00AA3535">
      <w:pPr>
        <w:spacing w:line="600" w:lineRule="auto"/>
        <w:ind w:firstLine="567"/>
        <w:contextualSpacing/>
        <w:jc w:val="both"/>
        <w:rPr>
          <w:rFonts w:eastAsia="Times New Roman"/>
          <w:color w:val="000000"/>
          <w:szCs w:val="24"/>
        </w:rPr>
      </w:pPr>
      <w:r>
        <w:rPr>
          <w:rFonts w:eastAsia="Times New Roman"/>
          <w:color w:val="000000"/>
          <w:szCs w:val="24"/>
        </w:rPr>
        <w:t xml:space="preserve">Δεν μπορώ να κάνω κάτι άλλο, κυρία Πρόεδρε, από το να ζητώ τον λόγο, να επαναλαμβάνω την πρόθεσή μου, αλλά σε </w:t>
      </w:r>
      <w:r>
        <w:rPr>
          <w:rFonts w:eastAsia="Times New Roman"/>
          <w:color w:val="000000"/>
          <w:szCs w:val="24"/>
        </w:rPr>
        <w:lastRenderedPageBreak/>
        <w:t>ό,τι αφο</w:t>
      </w:r>
      <w:r>
        <w:rPr>
          <w:rFonts w:eastAsia="Times New Roman"/>
          <w:color w:val="000000"/>
          <w:szCs w:val="24"/>
        </w:rPr>
        <w:t xml:space="preserve">ρά τον κ. Σταθάκη, το λέω δεύτερη φορά και το υπογραμμίζω: είναι ένας πολιτικώς αναίσθητος Υπουργός. </w:t>
      </w:r>
    </w:p>
    <w:p w14:paraId="52381D2E"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σας παρακαλώ να πάρετε αυτή την έκφραση πίσω,…</w:t>
      </w:r>
    </w:p>
    <w:p w14:paraId="52381D2F"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Με τίποτα!</w:t>
      </w:r>
    </w:p>
    <w:p w14:paraId="52381D30"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ασία Χριστοδουλοπούλου):</w:t>
      </w:r>
      <w:r>
        <w:rPr>
          <w:rFonts w:eastAsia="Times New Roman" w:cs="Times New Roman"/>
          <w:b/>
          <w:szCs w:val="24"/>
        </w:rPr>
        <w:t xml:space="preserve"> </w:t>
      </w:r>
      <w:r>
        <w:rPr>
          <w:rFonts w:eastAsia="Times New Roman" w:cs="Times New Roman"/>
          <w:szCs w:val="24"/>
        </w:rPr>
        <w:t>…διότι τουλάχιστον η συγκεκριμένη ερώτηση είναι με ημερομηνία 18 Απριλίου. Άρα δεν είναι…</w:t>
      </w:r>
    </w:p>
    <w:p w14:paraId="52381D31"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κυρία Πρόεδρε, έχω έρθει τέσσερις φορές.</w:t>
      </w:r>
    </w:p>
    <w:p w14:paraId="52381D32"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Αυτή είναι η ημερομηνία που φέρετ</w:t>
      </w:r>
      <w:r>
        <w:rPr>
          <w:rFonts w:eastAsia="Times New Roman" w:cs="Times New Roman"/>
          <w:szCs w:val="24"/>
        </w:rPr>
        <w:t xml:space="preserve">αι για συζήτηση. </w:t>
      </w:r>
    </w:p>
    <w:p w14:paraId="52381D33"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Μα, τέσσερις φορές έχω έρθει, σας λέω.</w:t>
      </w:r>
    </w:p>
    <w:p w14:paraId="52381D34"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υπάρχει περίπτωση να έχετε έρθει τέσσερις φορές από τις 18 Απριλίου.</w:t>
      </w:r>
    </w:p>
    <w:p w14:paraId="52381D35"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αλλά κάθε φορά δεν έρχεται και την </w:t>
      </w:r>
      <w:proofErr w:type="spellStart"/>
      <w:r>
        <w:rPr>
          <w:rFonts w:eastAsia="Times New Roman" w:cs="Times New Roman"/>
          <w:szCs w:val="24"/>
        </w:rPr>
        <w:t>επανακ</w:t>
      </w:r>
      <w:r>
        <w:rPr>
          <w:rFonts w:eastAsia="Times New Roman" w:cs="Times New Roman"/>
          <w:szCs w:val="24"/>
        </w:rPr>
        <w:t>αταθέτω</w:t>
      </w:r>
      <w:proofErr w:type="spellEnd"/>
      <w:r>
        <w:rPr>
          <w:rFonts w:eastAsia="Times New Roman" w:cs="Times New Roman"/>
          <w:szCs w:val="24"/>
        </w:rPr>
        <w:t>. Είναι η τελευταία της κατάθεση.</w:t>
      </w:r>
    </w:p>
    <w:p w14:paraId="52381D36"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w:t>
      </w:r>
      <w:proofErr w:type="spellStart"/>
      <w:r>
        <w:rPr>
          <w:rFonts w:eastAsia="Times New Roman" w:cs="Times New Roman"/>
          <w:szCs w:val="24"/>
        </w:rPr>
        <w:t>επανακατατίθεται</w:t>
      </w:r>
      <w:proofErr w:type="spellEnd"/>
      <w:r>
        <w:rPr>
          <w:rFonts w:eastAsia="Times New Roman" w:cs="Times New Roman"/>
          <w:szCs w:val="24"/>
        </w:rPr>
        <w:t xml:space="preserve"> από τη Γραμματεία κατευθείαν.</w:t>
      </w:r>
    </w:p>
    <w:p w14:paraId="52381D37"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νομίζω ότι είναι κατανοητό. Έχει Κυβερνητικό Συμβούλιο ο Υπουργός. Δεν είπε ότι δεν μπορεί ή ότι εί</w:t>
      </w:r>
      <w:r>
        <w:rPr>
          <w:rFonts w:eastAsia="Times New Roman" w:cs="Times New Roman"/>
          <w:szCs w:val="24"/>
        </w:rPr>
        <w:t xml:space="preserve">ναι κάπου αλλού. </w:t>
      </w:r>
    </w:p>
    <w:p w14:paraId="52381D38"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Τρεις Υφυπουργούς έχει.</w:t>
      </w:r>
    </w:p>
    <w:p w14:paraId="52381D39"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 τι να κάνουμε; Θέλει να το διαχειριστεί ο ίδιος.</w:t>
      </w:r>
    </w:p>
    <w:p w14:paraId="52381D3A"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Κυρία Πρόεδρε, μπορώ να έχω τον λόγο;</w:t>
      </w:r>
    </w:p>
    <w:p w14:paraId="52381D3B"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w:t>
      </w:r>
      <w:r>
        <w:rPr>
          <w:rFonts w:eastAsia="Times New Roman" w:cs="Times New Roman"/>
          <w:szCs w:val="24"/>
        </w:rPr>
        <w:t xml:space="preserve">ι θέλετε, κύριε </w:t>
      </w:r>
      <w:proofErr w:type="spellStart"/>
      <w:r>
        <w:rPr>
          <w:rFonts w:eastAsia="Times New Roman" w:cs="Times New Roman"/>
          <w:szCs w:val="24"/>
        </w:rPr>
        <w:t>Αμυρά</w:t>
      </w:r>
      <w:proofErr w:type="spellEnd"/>
      <w:r>
        <w:rPr>
          <w:rFonts w:eastAsia="Times New Roman" w:cs="Times New Roman"/>
          <w:szCs w:val="24"/>
        </w:rPr>
        <w:t xml:space="preserve">; Τώρα θα συζητήσουμε γι’ αυτό; </w:t>
      </w:r>
    </w:p>
    <w:p w14:paraId="52381D3C"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2381D3D"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Θα συζητήσουμε για το γεγονός ότι διαβάζοντας εσείς τις αναφορές των απουσιών, οι μισοί Υπουργοί επικαλούνται φόρτο εργασίας και οι άλλοι μισοί ανειλημμένες </w:t>
      </w:r>
      <w:r>
        <w:rPr>
          <w:rFonts w:eastAsia="Times New Roman" w:cs="Times New Roman"/>
          <w:szCs w:val="24"/>
        </w:rPr>
        <w:t>υποχρεώσεις. Και εγώ ερωτώ: Υπάρχει ισχυρότερη υποχρέωση από έναν Υπουργό να έρθει στον κοινοβουλευτικό έλεγχο για να δώσει τις πρέπουσες απαντήσεις;</w:t>
      </w:r>
    </w:p>
    <w:p w14:paraId="52381D3E"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Δεν μπορώ να καταλάβω ποιες είναι οι ανειλημμένες υποχρεώσεις. Και στη δική μου περίπτωση έχουν </w:t>
      </w:r>
      <w:proofErr w:type="spellStart"/>
      <w:r>
        <w:rPr>
          <w:rFonts w:eastAsia="Times New Roman" w:cs="Times New Roman"/>
          <w:szCs w:val="24"/>
        </w:rPr>
        <w:t>επανακατατ</w:t>
      </w:r>
      <w:r>
        <w:rPr>
          <w:rFonts w:eastAsia="Times New Roman" w:cs="Times New Roman"/>
          <w:szCs w:val="24"/>
        </w:rPr>
        <w:t>εθεί</w:t>
      </w:r>
      <w:proofErr w:type="spellEnd"/>
      <w:r>
        <w:rPr>
          <w:rFonts w:eastAsia="Times New Roman" w:cs="Times New Roman"/>
          <w:szCs w:val="24"/>
        </w:rPr>
        <w:t xml:space="preserve"> ξανά και ξανά οι ίδιες ερωτήσεις και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επικοινωνία από την Κυβέρνηση. Δεν έρχεται κανένας Υπουργός να μας πει πότε θα απαντήσει σε καίρια ζητήματα που θέτουμε. </w:t>
      </w:r>
    </w:p>
    <w:p w14:paraId="52381D3F"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αν εξαιρέσω τον κ. </w:t>
      </w:r>
      <w:proofErr w:type="spellStart"/>
      <w:r>
        <w:rPr>
          <w:rFonts w:eastAsia="Times New Roman" w:cs="Times New Roman"/>
          <w:szCs w:val="24"/>
        </w:rPr>
        <w:t>Τσακαλώτο</w:t>
      </w:r>
      <w:proofErr w:type="spellEnd"/>
      <w:r>
        <w:rPr>
          <w:rFonts w:eastAsia="Times New Roman" w:cs="Times New Roman"/>
          <w:szCs w:val="24"/>
        </w:rPr>
        <w:t>, ο οποίος αυτή τη στιγμή προσπαθεί</w:t>
      </w:r>
      <w:r>
        <w:rPr>
          <w:rFonts w:eastAsia="Times New Roman" w:cs="Times New Roman"/>
          <w:szCs w:val="24"/>
        </w:rPr>
        <w:t xml:space="preserve"> να χτίσει το τέταρτο μνημόνιο και να μας το φέρει και να μας το «σερβίρει» εδώ –ίσως, το πέμπτο-, …</w:t>
      </w:r>
    </w:p>
    <w:p w14:paraId="52381D40"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 εικοστό! Πάρτε το να ευχαριστηθείτε.</w:t>
      </w:r>
    </w:p>
    <w:p w14:paraId="52381D41" w14:textId="77777777" w:rsidR="00BB4A66" w:rsidRDefault="00AA3535">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…τον φόρτο εργασίας των υπολοίπων Υπουργών δεν μπορώ ν</w:t>
      </w:r>
      <w:r>
        <w:rPr>
          <w:rFonts w:eastAsia="Times New Roman" w:cs="Times New Roman"/>
          <w:szCs w:val="24"/>
        </w:rPr>
        <w:t>α τον αναγνωρίσω.</w:t>
      </w:r>
    </w:p>
    <w:p w14:paraId="52381D42" w14:textId="77777777" w:rsidR="00BB4A66" w:rsidRDefault="00AA353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2381D43"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εικοστό μνημόνιο!</w:t>
      </w:r>
    </w:p>
    <w:p w14:paraId="52381D44"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Εσείς έχετε δύο μνημόνια ήδη και τα ευχαριστιέστε. </w:t>
      </w:r>
    </w:p>
    <w:p w14:paraId="52381D45"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το λέω για να μη</w:t>
      </w:r>
      <w:r>
        <w:rPr>
          <w:rFonts w:eastAsia="Times New Roman" w:cs="Times New Roman"/>
          <w:szCs w:val="24"/>
        </w:rPr>
        <w:t xml:space="preserve"> μαλώνετε για τον αριθμό.</w:t>
      </w:r>
    </w:p>
    <w:p w14:paraId="52381D46"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Στα πόσα μνημόνια θα νιώσετε κορεσμό και θα σταματήσετε να μας φέρνετε μνημόνια;</w:t>
      </w:r>
    </w:p>
    <w:p w14:paraId="52381D47"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Ευχαριστώ.</w:t>
      </w:r>
    </w:p>
    <w:p w14:paraId="52381D48"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Νομίζω ότι είναι πολύ </w:t>
      </w:r>
      <w:r>
        <w:rPr>
          <w:rFonts w:eastAsia="Times New Roman" w:cs="Times New Roman"/>
          <w:szCs w:val="24"/>
          <w:lang w:val="en-US"/>
        </w:rPr>
        <w:t>trivial</w:t>
      </w:r>
      <w:r>
        <w:rPr>
          <w:rFonts w:eastAsia="Times New Roman" w:cs="Times New Roman"/>
          <w:szCs w:val="24"/>
        </w:rPr>
        <w:t xml:space="preserve"> το να ανοίξουμε τώρα αντιπολιτευτική διαδικασία</w:t>
      </w:r>
      <w:r>
        <w:rPr>
          <w:rFonts w:eastAsia="Times New Roman" w:cs="Times New Roman"/>
          <w:szCs w:val="24"/>
        </w:rPr>
        <w:t xml:space="preserve"> γι’ αυτό το γεγονός. Είναι Μεγάλη Δευτέρα και </w:t>
      </w:r>
      <w:r>
        <w:rPr>
          <w:rFonts w:eastAsia="Times New Roman" w:cs="Times New Roman"/>
          <w:szCs w:val="24"/>
        </w:rPr>
        <w:lastRenderedPageBreak/>
        <w:t xml:space="preserve">όλοι έχουν λόγους που απουσιάζουν. Στη Διάσκεψη των Προέδρων έχουμε συζητήσει για το θέμα αυτό. </w:t>
      </w:r>
    </w:p>
    <w:p w14:paraId="52381D49"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Επίσης, έρχεται και μια κύρωση χωρίς τροπολογίες, </w:t>
      </w:r>
      <w:r>
        <w:rPr>
          <w:rFonts w:eastAsia="Times New Roman" w:cs="Times New Roman"/>
          <w:szCs w:val="24"/>
        </w:rPr>
        <w:t xml:space="preserve">και </w:t>
      </w:r>
      <w:r>
        <w:rPr>
          <w:rFonts w:eastAsia="Times New Roman" w:cs="Times New Roman"/>
          <w:szCs w:val="24"/>
        </w:rPr>
        <w:t>ελπίζω να το χαιρετίσετε αυτό.</w:t>
      </w:r>
    </w:p>
    <w:p w14:paraId="52381D4A"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Πρώτη φορά</w:t>
      </w:r>
      <w:r>
        <w:rPr>
          <w:rFonts w:eastAsia="Times New Roman" w:cs="Times New Roman"/>
          <w:szCs w:val="24"/>
        </w:rPr>
        <w:t>! Όμως, δεν υπάρχουν Υπουργοί!</w:t>
      </w:r>
    </w:p>
    <w:p w14:paraId="52381D4B"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Και να βλέπετε και τις βελτιώσεις και όχι μόνο τα αρνητικά.</w:t>
      </w:r>
    </w:p>
    <w:p w14:paraId="52381D4C"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Επί τη ευκαιρία, θα ήθελα να αναφερθώ και σε μία άδεια απουσίας. </w:t>
      </w:r>
    </w:p>
    <w:p w14:paraId="52381D4D"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«Παρακαλώ να θέσετε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Σώματος το αίτημά μου </w:t>
      </w:r>
      <w:r>
        <w:rPr>
          <w:rFonts w:eastAsia="Times New Roman" w:cs="Times New Roman"/>
          <w:szCs w:val="24"/>
        </w:rPr>
        <w:t>για απουσία στο εξωτερικό, στις Ηνωμένες Πολιτείες της Αμερικής, από 25</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έως 8</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Ευάγγελος Βενιζέλος».</w:t>
      </w:r>
    </w:p>
    <w:p w14:paraId="52381D4E"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52381D4F"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52381D50"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η</w:t>
      </w:r>
      <w:r>
        <w:rPr>
          <w:rFonts w:eastAsia="Times New Roman" w:cs="Times New Roman"/>
          <w:szCs w:val="24"/>
        </w:rPr>
        <w:t xml:space="preserve"> Βουλή </w:t>
      </w:r>
      <w:r>
        <w:rPr>
          <w:rFonts w:eastAsia="Times New Roman" w:cs="Times New Roman"/>
          <w:szCs w:val="24"/>
        </w:rPr>
        <w:t xml:space="preserve">ενέκρινε τη ζητηθείσα </w:t>
      </w:r>
      <w:r>
        <w:rPr>
          <w:rFonts w:eastAsia="Times New Roman" w:cs="Times New Roman"/>
          <w:szCs w:val="24"/>
        </w:rPr>
        <w:t>άδεια.</w:t>
      </w:r>
    </w:p>
    <w:p w14:paraId="52381D51" w14:textId="77777777" w:rsidR="00BB4A66" w:rsidRDefault="00AA3535">
      <w:pPr>
        <w:spacing w:line="600" w:lineRule="auto"/>
        <w:ind w:firstLine="720"/>
        <w:jc w:val="both"/>
        <w:rPr>
          <w:rFonts w:eastAsia="Times New Roman" w:cs="Times New Roman"/>
          <w:b/>
          <w:color w:val="FF0000"/>
          <w:szCs w:val="24"/>
        </w:rPr>
      </w:pPr>
      <w:r>
        <w:rPr>
          <w:rFonts w:eastAsia="Times New Roman" w:cs="Times New Roman"/>
          <w:color w:val="FF0000"/>
          <w:szCs w:val="24"/>
        </w:rPr>
        <w:t>(Αλλαγή</w:t>
      </w:r>
      <w:r w:rsidRPr="000C0B56">
        <w:rPr>
          <w:rFonts w:eastAsia="Times New Roman" w:cs="Times New Roman"/>
          <w:color w:val="FF0000"/>
          <w:szCs w:val="24"/>
        </w:rPr>
        <w:t xml:space="preserve"> σελ</w:t>
      </w:r>
      <w:r>
        <w:rPr>
          <w:rFonts w:eastAsia="Times New Roman" w:cs="Times New Roman"/>
          <w:color w:val="FF0000"/>
          <w:szCs w:val="24"/>
        </w:rPr>
        <w:t>ί</w:t>
      </w:r>
      <w:r w:rsidRPr="000C0B56">
        <w:rPr>
          <w:rFonts w:eastAsia="Times New Roman" w:cs="Times New Roman"/>
          <w:color w:val="FF0000"/>
          <w:szCs w:val="24"/>
        </w:rPr>
        <w:t>δας λ</w:t>
      </w:r>
      <w:r>
        <w:rPr>
          <w:rFonts w:eastAsia="Times New Roman" w:cs="Times New Roman"/>
          <w:color w:val="FF0000"/>
          <w:szCs w:val="24"/>
        </w:rPr>
        <w:t>ό</w:t>
      </w:r>
      <w:r w:rsidRPr="000C0B56">
        <w:rPr>
          <w:rFonts w:eastAsia="Times New Roman" w:cs="Times New Roman"/>
          <w:color w:val="FF0000"/>
          <w:szCs w:val="24"/>
        </w:rPr>
        <w:t>γω αλλαγ</w:t>
      </w:r>
      <w:r>
        <w:rPr>
          <w:rFonts w:eastAsia="Times New Roman" w:cs="Times New Roman"/>
          <w:color w:val="FF0000"/>
          <w:szCs w:val="24"/>
        </w:rPr>
        <w:t>ή</w:t>
      </w:r>
      <w:r w:rsidRPr="000C0B56">
        <w:rPr>
          <w:rFonts w:eastAsia="Times New Roman" w:cs="Times New Roman"/>
          <w:color w:val="FF0000"/>
          <w:szCs w:val="24"/>
        </w:rPr>
        <w:t xml:space="preserve">ς </w:t>
      </w:r>
      <w:r w:rsidRPr="00F73292">
        <w:rPr>
          <w:rFonts w:eastAsia="Times New Roman" w:cs="Times New Roman"/>
          <w:color w:val="FF0000"/>
          <w:szCs w:val="24"/>
        </w:rPr>
        <w:t>ΘΕΜΑΤΟΣ)</w:t>
      </w:r>
    </w:p>
    <w:p w14:paraId="52381D52"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εισερχόμαστε στην ημερήσια διάταξη της </w:t>
      </w:r>
    </w:p>
    <w:p w14:paraId="52381D53" w14:textId="77777777" w:rsidR="00BB4A66" w:rsidRDefault="00AA3535">
      <w:pPr>
        <w:spacing w:line="600" w:lineRule="auto"/>
        <w:ind w:firstLine="720"/>
        <w:jc w:val="center"/>
        <w:rPr>
          <w:rFonts w:eastAsia="Times New Roman" w:cs="Times New Roman"/>
          <w:b/>
          <w:szCs w:val="24"/>
        </w:rPr>
      </w:pPr>
      <w:r>
        <w:rPr>
          <w:rFonts w:eastAsia="Times New Roman" w:cs="Times New Roman"/>
          <w:b/>
          <w:szCs w:val="24"/>
        </w:rPr>
        <w:lastRenderedPageBreak/>
        <w:t>ΝΟΜΟΘΕΤΙΚΗΣ ΕΡΓΑΣΙΑΣ</w:t>
      </w:r>
    </w:p>
    <w:p w14:paraId="52381D54"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w:t>
      </w:r>
      <w:r>
        <w:rPr>
          <w:rFonts w:eastAsia="Times New Roman" w:cs="Times New Roman"/>
          <w:szCs w:val="24"/>
        </w:rPr>
        <w:t>ου νόμου του Υπουργείου Εσωτερικών και Διοικητικής Ανασυγκρότησης</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της Κυβέρνησης της Δημοκρατίας της Βουλγαρίας και της Κυβέρνησης της Δημοκρατίας της Τουρκίας σχετικά με την ίδρυση κα</w:t>
      </w:r>
      <w:r>
        <w:rPr>
          <w:rFonts w:eastAsia="Times New Roman" w:cs="Times New Roman"/>
          <w:szCs w:val="24"/>
        </w:rPr>
        <w:t xml:space="preserve">ι λειτουργία </w:t>
      </w:r>
      <w:r>
        <w:rPr>
          <w:rFonts w:eastAsia="Times New Roman" w:cs="Times New Roman"/>
          <w:szCs w:val="24"/>
        </w:rPr>
        <w:t>Κ</w:t>
      </w:r>
      <w:r>
        <w:rPr>
          <w:rFonts w:eastAsia="Times New Roman" w:cs="Times New Roman"/>
          <w:szCs w:val="24"/>
        </w:rPr>
        <w:t xml:space="preserve">οινού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Ε</w:t>
      </w:r>
      <w:r>
        <w:rPr>
          <w:rFonts w:eastAsia="Times New Roman" w:cs="Times New Roman"/>
          <w:szCs w:val="24"/>
        </w:rPr>
        <w:t xml:space="preserve">παφής με σκοπό την </w:t>
      </w:r>
      <w:r>
        <w:rPr>
          <w:rFonts w:eastAsia="Times New Roman" w:cs="Times New Roman"/>
          <w:szCs w:val="24"/>
        </w:rPr>
        <w:t>Α</w:t>
      </w:r>
      <w:r>
        <w:rPr>
          <w:rFonts w:eastAsia="Times New Roman" w:cs="Times New Roman"/>
          <w:szCs w:val="24"/>
        </w:rPr>
        <w:t xml:space="preserve">στυνομική και </w:t>
      </w:r>
      <w:r>
        <w:rPr>
          <w:rFonts w:eastAsia="Times New Roman" w:cs="Times New Roman"/>
          <w:szCs w:val="24"/>
        </w:rPr>
        <w:t>Τ</w:t>
      </w:r>
      <w:r>
        <w:rPr>
          <w:rFonts w:eastAsia="Times New Roman" w:cs="Times New Roman"/>
          <w:szCs w:val="24"/>
        </w:rPr>
        <w:t xml:space="preserve">ελωνειακή </w:t>
      </w:r>
      <w:r>
        <w:rPr>
          <w:rFonts w:eastAsia="Times New Roman" w:cs="Times New Roman"/>
          <w:szCs w:val="24"/>
        </w:rPr>
        <w:t>Σ</w:t>
      </w:r>
      <w:r>
        <w:rPr>
          <w:rFonts w:eastAsia="Times New Roman" w:cs="Times New Roman"/>
          <w:szCs w:val="24"/>
        </w:rPr>
        <w:t>υνεργασία».</w:t>
      </w:r>
    </w:p>
    <w:p w14:paraId="52381D55"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όπως ξέρετε, ψηφίστηκε στη Διαρκή Επιτροπή κατά πλειοψηφία. Συγκεκριμένα, ψήφισαν ο ΣΥΡΙΖΑ </w:t>
      </w:r>
      <w:r>
        <w:rPr>
          <w:rFonts w:eastAsia="Times New Roman" w:cs="Times New Roman"/>
          <w:szCs w:val="24"/>
        </w:rPr>
        <w:t>υπέρ</w:t>
      </w:r>
      <w:r>
        <w:rPr>
          <w:rFonts w:eastAsia="Times New Roman" w:cs="Times New Roman"/>
          <w:szCs w:val="24"/>
        </w:rPr>
        <w:t xml:space="preserve">, η Νέα Δημοκρατία </w:t>
      </w:r>
      <w:r>
        <w:rPr>
          <w:rFonts w:eastAsia="Times New Roman" w:cs="Times New Roman"/>
          <w:szCs w:val="24"/>
        </w:rPr>
        <w:t>υπέρ</w:t>
      </w:r>
      <w:r>
        <w:rPr>
          <w:rFonts w:eastAsia="Times New Roman" w:cs="Times New Roman"/>
          <w:szCs w:val="24"/>
        </w:rPr>
        <w:t xml:space="preserve">, η ΧΡΥΣΗ ΑΥΓΗ </w:t>
      </w:r>
      <w:r>
        <w:rPr>
          <w:rFonts w:eastAsia="Times New Roman" w:cs="Times New Roman"/>
          <w:szCs w:val="24"/>
        </w:rPr>
        <w:t>κατά</w:t>
      </w:r>
      <w:r>
        <w:rPr>
          <w:rFonts w:eastAsia="Times New Roman" w:cs="Times New Roman"/>
          <w:szCs w:val="24"/>
        </w:rPr>
        <w:t>, η Δημοκρατική Σ</w:t>
      </w:r>
      <w:r>
        <w:rPr>
          <w:rFonts w:eastAsia="Times New Roman" w:cs="Times New Roman"/>
          <w:szCs w:val="24"/>
        </w:rPr>
        <w:t xml:space="preserve">υμπαράταξη </w:t>
      </w:r>
      <w:r>
        <w:rPr>
          <w:rFonts w:eastAsia="Times New Roman" w:cs="Times New Roman"/>
          <w:szCs w:val="24"/>
        </w:rPr>
        <w:t>υπέρ</w:t>
      </w:r>
      <w:r>
        <w:rPr>
          <w:rFonts w:eastAsia="Times New Roman" w:cs="Times New Roman"/>
          <w:szCs w:val="24"/>
        </w:rPr>
        <w:t xml:space="preserve">, το ΚΚΕ </w:t>
      </w:r>
      <w:r>
        <w:rPr>
          <w:rFonts w:eastAsia="Times New Roman" w:cs="Times New Roman"/>
          <w:szCs w:val="24"/>
        </w:rPr>
        <w:t>κατά</w:t>
      </w:r>
      <w:r>
        <w:rPr>
          <w:rFonts w:eastAsia="Times New Roman" w:cs="Times New Roman"/>
          <w:szCs w:val="24"/>
        </w:rPr>
        <w:t xml:space="preserve">, το ΠΟΤΑΜΙ </w:t>
      </w:r>
      <w:r>
        <w:rPr>
          <w:rFonts w:eastAsia="Times New Roman" w:cs="Times New Roman"/>
          <w:szCs w:val="24"/>
        </w:rPr>
        <w:t>υπέρ</w:t>
      </w:r>
      <w:r>
        <w:rPr>
          <w:rFonts w:eastAsia="Times New Roman" w:cs="Times New Roman"/>
          <w:szCs w:val="24"/>
        </w:rPr>
        <w:t xml:space="preserve">, οι ΑΝΕΛ </w:t>
      </w:r>
      <w:r>
        <w:rPr>
          <w:rFonts w:eastAsia="Times New Roman" w:cs="Times New Roman"/>
          <w:szCs w:val="24"/>
        </w:rPr>
        <w:t>υπέρ</w:t>
      </w:r>
      <w:r>
        <w:rPr>
          <w:rFonts w:eastAsia="Times New Roman" w:cs="Times New Roman"/>
          <w:szCs w:val="24"/>
        </w:rPr>
        <w:t xml:space="preserve">, η Ένωση Κεντρώων </w:t>
      </w:r>
      <w:r>
        <w:rPr>
          <w:rFonts w:eastAsia="Times New Roman" w:cs="Times New Roman"/>
          <w:szCs w:val="24"/>
        </w:rPr>
        <w:t>υπέρ</w:t>
      </w:r>
      <w:r>
        <w:rPr>
          <w:rFonts w:eastAsia="Times New Roman" w:cs="Times New Roman"/>
          <w:szCs w:val="24"/>
        </w:rPr>
        <w:t xml:space="preserve">. </w:t>
      </w:r>
    </w:p>
    <w:p w14:paraId="52381D56"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Το νομοσχέδιο εισάγεται προς συζήτηση στη Βουλή με τη διαδικασία του άρθρου 108 του Κανονισμού της Βουλής, δηλαδή μπορούν να λάβουν τον λόγο μόνο όσοι έχουν αντίρρηση επί </w:t>
      </w:r>
      <w:r>
        <w:rPr>
          <w:rFonts w:eastAsia="Times New Roman" w:cs="Times New Roman"/>
          <w:szCs w:val="24"/>
        </w:rPr>
        <w:t>της κύρωσης αυτής της συμφωνίας.</w:t>
      </w:r>
    </w:p>
    <w:p w14:paraId="52381D57"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Κατόπιν τούτου θέλει κάποιος συνάδελφος να λάβει τον λόγο;</w:t>
      </w:r>
    </w:p>
    <w:p w14:paraId="52381D58"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lastRenderedPageBreak/>
        <w:t>ΕΥΑΓΓΕΛΟΣ ΚΑΡΑΚΩΣΤΑΣ:</w:t>
      </w:r>
      <w:r>
        <w:rPr>
          <w:rFonts w:eastAsia="Times New Roman" w:cs="Times New Roman"/>
          <w:szCs w:val="24"/>
        </w:rPr>
        <w:t xml:space="preserve"> Κυρία Πρόεδρε, μπορώ να έχω τον λόγο.</w:t>
      </w:r>
    </w:p>
    <w:p w14:paraId="52381D59"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Καρακώστα, έχετε τον λόγο.</w:t>
      </w:r>
    </w:p>
    <w:p w14:paraId="52381D5A"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Το πα</w:t>
      </w:r>
      <w:r>
        <w:rPr>
          <w:rFonts w:eastAsia="Times New Roman" w:cs="Times New Roman"/>
          <w:szCs w:val="24"/>
        </w:rPr>
        <w:t xml:space="preserve">ρόν σχέδιο νόμου αφορά μία από τις συνηθισμένες πλέον κυρώσεις των μνημονίων κατανόησης, συνεργασίας </w:t>
      </w:r>
      <w:proofErr w:type="spellStart"/>
      <w:r>
        <w:rPr>
          <w:rFonts w:eastAsia="Times New Roman" w:cs="Times New Roman"/>
          <w:szCs w:val="24"/>
        </w:rPr>
        <w:t>κ.ο.κ.</w:t>
      </w:r>
      <w:proofErr w:type="spellEnd"/>
      <w:r>
        <w:rPr>
          <w:rFonts w:eastAsia="Times New Roman" w:cs="Times New Roman"/>
          <w:szCs w:val="24"/>
        </w:rPr>
        <w:t xml:space="preserve">, οι οποίες έρχονται στη Βουλή λόγω του ότι προβλέπεται συνταγματικά, ενώ στην ουσία έχουν ήδη υπογραφεί και μάλλον στην πράξη ισχύουν. </w:t>
      </w:r>
    </w:p>
    <w:p w14:paraId="52381D5B"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Στην προκειμ</w:t>
      </w:r>
      <w:r>
        <w:rPr>
          <w:rFonts w:eastAsia="Times New Roman" w:cs="Times New Roman"/>
          <w:szCs w:val="24"/>
        </w:rPr>
        <w:t xml:space="preserve">ένη περίπτωση, πρόκειται για μία συμφωνία, η οποία υπογράφηκε στις 25 Μαΐου 2015 και αφορά τη δημιουργία </w:t>
      </w:r>
      <w:r>
        <w:rPr>
          <w:rFonts w:eastAsia="Times New Roman" w:cs="Times New Roman"/>
          <w:szCs w:val="24"/>
        </w:rPr>
        <w:t>Κ</w:t>
      </w:r>
      <w:r>
        <w:rPr>
          <w:rFonts w:eastAsia="Times New Roman" w:cs="Times New Roman"/>
          <w:szCs w:val="24"/>
        </w:rPr>
        <w:t xml:space="preserve">οινού Κέντρου Επαφής με τη Βουλγαρία και την Τουρκία με σκοπό την αστυνομική και τελωνειακή συνεργασία. </w:t>
      </w:r>
    </w:p>
    <w:p w14:paraId="52381D5C"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υμφωνία προβλέπει την ίδρυση στο </w:t>
      </w:r>
      <w:proofErr w:type="spellStart"/>
      <w:r>
        <w:rPr>
          <w:rFonts w:eastAsia="Times New Roman" w:cs="Times New Roman"/>
          <w:szCs w:val="24"/>
        </w:rPr>
        <w:t>Καπιτάν</w:t>
      </w:r>
      <w:proofErr w:type="spellEnd"/>
      <w:r>
        <w:rPr>
          <w:rFonts w:eastAsia="Times New Roman" w:cs="Times New Roman"/>
          <w:szCs w:val="24"/>
        </w:rPr>
        <w:t xml:space="preserve"> </w:t>
      </w:r>
      <w:proofErr w:type="spellStart"/>
      <w:r>
        <w:rPr>
          <w:rFonts w:eastAsia="Times New Roman" w:cs="Times New Roman"/>
          <w:szCs w:val="24"/>
        </w:rPr>
        <w:t>Α</w:t>
      </w:r>
      <w:r>
        <w:rPr>
          <w:rFonts w:eastAsia="Times New Roman" w:cs="Times New Roman"/>
          <w:szCs w:val="24"/>
        </w:rPr>
        <w:t>ντρέεβο</w:t>
      </w:r>
      <w:proofErr w:type="spellEnd"/>
      <w:r>
        <w:rPr>
          <w:rFonts w:eastAsia="Times New Roman" w:cs="Times New Roman"/>
          <w:szCs w:val="24"/>
        </w:rPr>
        <w:t xml:space="preserve"> της Βουλγαρίας ενός </w:t>
      </w:r>
      <w:r>
        <w:rPr>
          <w:rFonts w:eastAsia="Times New Roman" w:cs="Times New Roman"/>
          <w:szCs w:val="24"/>
        </w:rPr>
        <w:t>Κ</w:t>
      </w:r>
      <w:r>
        <w:rPr>
          <w:rFonts w:eastAsia="Times New Roman" w:cs="Times New Roman"/>
          <w:szCs w:val="24"/>
        </w:rPr>
        <w:t>οινού Κέντρου Επαφής</w:t>
      </w:r>
      <w:r>
        <w:rPr>
          <w:rFonts w:eastAsia="Times New Roman" w:cs="Times New Roman"/>
          <w:szCs w:val="24"/>
        </w:rPr>
        <w:t>,</w:t>
      </w:r>
      <w:r>
        <w:rPr>
          <w:rFonts w:eastAsia="Times New Roman" w:cs="Times New Roman"/>
          <w:szCs w:val="24"/>
        </w:rPr>
        <w:t xml:space="preserve"> στα πρότυπα των σχετικών ευρωπαϊκών πρακτικών και σύμφωνα με τις εθνικές νομοθεσίες των συμβαλλόμενων χωρών. Κύρια αρμοδιότητα του Κέντρου Επαφής θα είναι η ανταλλαγή πληροφοριών σε θέματα παράνομης μετανά</w:t>
      </w:r>
      <w:r>
        <w:rPr>
          <w:rFonts w:eastAsia="Times New Roman" w:cs="Times New Roman"/>
          <w:szCs w:val="24"/>
        </w:rPr>
        <w:t>στευσης, διακίνησης ναρκωτικών και όπλων, τροχαίων παραβάσεων, τρομοκρατίας, οργανωμένου εγκλήματος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52381D5D"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μέσω του </w:t>
      </w:r>
      <w:r>
        <w:rPr>
          <w:rFonts w:eastAsia="Times New Roman" w:cs="Times New Roman"/>
          <w:szCs w:val="24"/>
        </w:rPr>
        <w:t>κ</w:t>
      </w:r>
      <w:r>
        <w:rPr>
          <w:rFonts w:eastAsia="Times New Roman" w:cs="Times New Roman"/>
          <w:szCs w:val="24"/>
        </w:rPr>
        <w:t>έντρου, οι τρεις χώρες δεσμεύονται να ανταλλάσσουν πληροφορίες σε περιπτώσεις διακοπής κυκλοφορίας ή άλλων προβλημάτων στα εθ</w:t>
      </w:r>
      <w:r>
        <w:rPr>
          <w:rFonts w:eastAsia="Times New Roman" w:cs="Times New Roman"/>
          <w:szCs w:val="24"/>
        </w:rPr>
        <w:t xml:space="preserve">νικά οδικά ή σιδηροδρομικά δίκτυα και να συνεργάζονται σε περιπτώσεις έκτακτων αναγκών ή για άλλα ζητήματα, τα οποία ενδεχομένως έχουν διασυνοριακή επίπτωση. Επίσης, αρμοδιότητες του </w:t>
      </w:r>
      <w:r>
        <w:rPr>
          <w:rFonts w:eastAsia="Times New Roman" w:cs="Times New Roman"/>
          <w:szCs w:val="24"/>
        </w:rPr>
        <w:t>κ</w:t>
      </w:r>
      <w:r>
        <w:rPr>
          <w:rFonts w:eastAsia="Times New Roman" w:cs="Times New Roman"/>
          <w:szCs w:val="24"/>
        </w:rPr>
        <w:t>έντρου είναι και ο έλεγχος σε ζητήματα διαβατηρίων, θεωρήσεων εισόδου κα</w:t>
      </w:r>
      <w:r>
        <w:rPr>
          <w:rFonts w:eastAsia="Times New Roman" w:cs="Times New Roman"/>
          <w:szCs w:val="24"/>
        </w:rPr>
        <w:t xml:space="preserve">ι εν γένει ταξιδιωτικών εγγράφων καθώς και τα σχετιζόμενα με αυτά αδικήματα. </w:t>
      </w:r>
    </w:p>
    <w:p w14:paraId="52381D5E"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Αστυνομικοί και τελωνειακοί υπάλληλοι των τριών χωρών θα εργάζονται κάτω από κοινή στέγη, σε χωριστούς ωστόσο χώρους, ενώ η κάθε πλευρά θα ενεργεί σύμφωνα με την εθνική </w:t>
      </w:r>
      <w:r>
        <w:rPr>
          <w:rFonts w:eastAsia="Times New Roman" w:cs="Times New Roman"/>
          <w:szCs w:val="24"/>
        </w:rPr>
        <w:lastRenderedPageBreak/>
        <w:t>της νομοθ</w:t>
      </w:r>
      <w:r>
        <w:rPr>
          <w:rFonts w:eastAsia="Times New Roman" w:cs="Times New Roman"/>
          <w:szCs w:val="24"/>
        </w:rPr>
        <w:t xml:space="preserve">εσία και θα έχει πρόσβαση μόνο στις δικές της εθνικές βάσεις δεδομένων. </w:t>
      </w:r>
    </w:p>
    <w:p w14:paraId="52381D5F"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Η δική μας άποψη για τέτοιου είδους συμφωνίες είναι γνωστή. Θεωρούμε ότι είναι ξεκάθαρα υποκριτικές, γίνονται για λό</w:t>
      </w:r>
      <w:r>
        <w:rPr>
          <w:rFonts w:eastAsia="Times New Roman" w:cs="Times New Roman"/>
          <w:szCs w:val="24"/>
        </w:rPr>
        <w:t xml:space="preserve">γους τυπικούς και επειδή το επιτάσσουν συγκεκριμένες πρακτικές. Υποτίθεται ότι με το </w:t>
      </w:r>
      <w:r>
        <w:rPr>
          <w:rFonts w:eastAsia="Times New Roman" w:cs="Times New Roman"/>
          <w:szCs w:val="24"/>
        </w:rPr>
        <w:t>κ</w:t>
      </w:r>
      <w:r>
        <w:rPr>
          <w:rFonts w:eastAsia="Times New Roman" w:cs="Times New Roman"/>
          <w:szCs w:val="24"/>
        </w:rPr>
        <w:t>έντρο αυτό θα υπάρξει ένας συντονισμός για την καταπολέμηση διάφορων εγκλημάτων, όπως είναι η παράνομη διακίνηση ναρκωτικών, όπλων, η τρομοκρατία και η παράνομη μετανάστε</w:t>
      </w:r>
      <w:r>
        <w:rPr>
          <w:rFonts w:eastAsia="Times New Roman" w:cs="Times New Roman"/>
          <w:szCs w:val="24"/>
        </w:rPr>
        <w:t xml:space="preserve">υση. Εντούτοις, οι καθημερινές τουρκικές προκλήσεις στο Αιγαίο, η διαρκής και αδιάκοπη ροή λαθρομεταναστών από τα παράλια της Μικράς Ασίας προς τα νησιά του Αιγαίου, οι τουρκικές απειλές προς την πατρίδα μας </w:t>
      </w:r>
      <w:r>
        <w:rPr>
          <w:rFonts w:eastAsia="Times New Roman" w:cs="Times New Roman"/>
          <w:szCs w:val="24"/>
        </w:rPr>
        <w:lastRenderedPageBreak/>
        <w:t>και προς την Ευρωπαϊκή Ένωση δεν αφήνουν περιθώρ</w:t>
      </w:r>
      <w:r>
        <w:rPr>
          <w:rFonts w:eastAsia="Times New Roman" w:cs="Times New Roman"/>
          <w:szCs w:val="24"/>
        </w:rPr>
        <w:t xml:space="preserve">ια αμφισβήτησης για το υποτιθέμενο όφελος που μπορεί να υπάρξει για την Ελλάδα από την εν λόγω </w:t>
      </w:r>
      <w:r>
        <w:rPr>
          <w:rFonts w:eastAsia="Times New Roman" w:cs="Times New Roman"/>
          <w:szCs w:val="24"/>
        </w:rPr>
        <w:t>σ</w:t>
      </w:r>
      <w:r>
        <w:rPr>
          <w:rFonts w:eastAsia="Times New Roman" w:cs="Times New Roman"/>
          <w:szCs w:val="24"/>
        </w:rPr>
        <w:t xml:space="preserve">υμφωνία. </w:t>
      </w:r>
    </w:p>
    <w:p w14:paraId="52381D60"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Άλλωστε, στην ίδια τη </w:t>
      </w:r>
      <w:r>
        <w:rPr>
          <w:rFonts w:eastAsia="Times New Roman" w:cs="Times New Roman"/>
          <w:szCs w:val="24"/>
        </w:rPr>
        <w:t>σ</w:t>
      </w:r>
      <w:r>
        <w:rPr>
          <w:rFonts w:eastAsia="Times New Roman" w:cs="Times New Roman"/>
          <w:szCs w:val="24"/>
        </w:rPr>
        <w:t>υμφωνία προβλέπεται, στο άρθρο 12, ότι τα συμβαλλόμενα μέρη</w:t>
      </w:r>
      <w:r>
        <w:rPr>
          <w:rFonts w:eastAsia="Times New Roman" w:cs="Times New Roman"/>
          <w:szCs w:val="24"/>
        </w:rPr>
        <w:t>,</w:t>
      </w:r>
      <w:r>
        <w:rPr>
          <w:rFonts w:eastAsia="Times New Roman" w:cs="Times New Roman"/>
          <w:szCs w:val="24"/>
        </w:rPr>
        <w:t xml:space="preserve"> σε περίπτωση που η παροχή δεδομένων μπορεί να συνιστά απειλή για τ</w:t>
      </w:r>
      <w:r>
        <w:rPr>
          <w:rFonts w:eastAsia="Times New Roman" w:cs="Times New Roman"/>
          <w:szCs w:val="24"/>
        </w:rPr>
        <w:t xml:space="preserve">ην εθνική ασφάλεια ή τη δημόσια τάξη ή την εσωτερική τους νομοθεσία, μπορούν να μην παρέχουν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απολύτως πληροφορία σε σχέση με την αντιμετώπιση των εγκλημάτων που προβλέπονται σε αυτή τη </w:t>
      </w:r>
      <w:r>
        <w:rPr>
          <w:rFonts w:eastAsia="Times New Roman" w:cs="Times New Roman"/>
          <w:szCs w:val="24"/>
        </w:rPr>
        <w:t>σ</w:t>
      </w:r>
      <w:r>
        <w:rPr>
          <w:rFonts w:eastAsia="Times New Roman" w:cs="Times New Roman"/>
          <w:szCs w:val="24"/>
        </w:rPr>
        <w:t xml:space="preserve">υμφωνία. </w:t>
      </w:r>
    </w:p>
    <w:p w14:paraId="52381D61"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Οφείλουμε επιπλέον να επισημάνουμε τη χρονική συγκυρί</w:t>
      </w:r>
      <w:r>
        <w:rPr>
          <w:rFonts w:eastAsia="Times New Roman" w:cs="Times New Roman"/>
          <w:szCs w:val="24"/>
        </w:rPr>
        <w:t>α κατά την οποία η κύρωση της συμφωνίας έρχεται στην ελληνική Βουλή, με την πατρίδα και τον λαό μας να αντιμετωπίζουν το βάρος της στυγνής οικονομικής αφαίμαξης και των δραματικών συνεπειών της λαθρομετανάστευσης. Ειδικότερα δε, εις ό,τι αφορά το ζήτημα τη</w:t>
      </w:r>
      <w:r>
        <w:rPr>
          <w:rFonts w:eastAsia="Times New Roman" w:cs="Times New Roman"/>
          <w:szCs w:val="24"/>
        </w:rPr>
        <w:t xml:space="preserve">ς λαθρομετανάστευσης, καθίσταται σαφές ότι το έννομο κράτος έχει καταλυθεί με τη συγκατάθεση τόσο της Κυβέρνησης όσο και των υπόλοιπων κομμάτων του αντισυνταγματικού τόξου. </w:t>
      </w:r>
    </w:p>
    <w:p w14:paraId="52381D62"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Το γενικό συνεπώς ερώτημα και ο προβληματισμός που πρέπει να τεθεί είναι πώς η πατ</w:t>
      </w:r>
      <w:r>
        <w:rPr>
          <w:rFonts w:eastAsia="Times New Roman" w:cs="Times New Roman"/>
          <w:szCs w:val="24"/>
        </w:rPr>
        <w:t xml:space="preserve">ρίδα μας θα θωρακίσει αποτελεσματικά τα σύνορά της και πώς θα τερματιστεί η εισβολή χιλιάδων λαθρομεταναστών. </w:t>
      </w:r>
    </w:p>
    <w:p w14:paraId="52381D63"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Η Χρυσή Αυγή, έχοντας μία εντελώς διαφορετική αντίληψη για το πώς πρέπει να προστατεύονται τα σύνορά μας και πώς θα αποτραπεί η είσοδος εγκληματικών στοιχείων και ενεργειών στην πατρίδα μας, θεωρώντας πως τα θέματα αυτά δεν αντιμετωπίζονται με την ίδρυση τ</w:t>
      </w:r>
      <w:r>
        <w:rPr>
          <w:rFonts w:eastAsia="Times New Roman" w:cs="Times New Roman"/>
          <w:szCs w:val="24"/>
        </w:rPr>
        <w:t xml:space="preserve">ων όποιων κέντρων αστυνομικής και τελωνειακής συνεργασίας, ειδικά με καταφανώς εχθρικές προς την πατρίδα μας χώρες, δηλώνει αντίθετη στην παρούσα </w:t>
      </w:r>
      <w:r>
        <w:rPr>
          <w:rFonts w:eastAsia="Times New Roman" w:cs="Times New Roman"/>
          <w:szCs w:val="24"/>
        </w:rPr>
        <w:t>κ</w:t>
      </w:r>
      <w:r>
        <w:rPr>
          <w:rFonts w:eastAsia="Times New Roman" w:cs="Times New Roman"/>
          <w:szCs w:val="24"/>
        </w:rPr>
        <w:t xml:space="preserve">ύρωση και φυσικά την καταψηφίζει. </w:t>
      </w:r>
    </w:p>
    <w:p w14:paraId="52381D64"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 κύριε Καρακώστα.</w:t>
      </w:r>
      <w:r>
        <w:rPr>
          <w:rFonts w:eastAsia="Times New Roman" w:cs="Times New Roman"/>
          <w:szCs w:val="24"/>
        </w:rPr>
        <w:t xml:space="preserve"> </w:t>
      </w:r>
    </w:p>
    <w:p w14:paraId="52381D65"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κ. Συντυχάκη, θα ήθελα να κάνω προς το Σώμα ορισμένες ανακοινώσεις. </w:t>
      </w:r>
    </w:p>
    <w:p w14:paraId="52381D66"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Οι Υπουργοί Εξωτερικών, Εσωτερικών και Διοικητικής Ανασυγκρότησης, Οικονομίας, Ανάπτυξης και Τουρισμού, Εθνικής Άμυνας, Παιδείας, Έρευνας και Θρησκευμάτων, Δικαι</w:t>
      </w:r>
      <w:r>
        <w:rPr>
          <w:rFonts w:eastAsia="Times New Roman" w:cs="Times New Roman"/>
          <w:szCs w:val="24"/>
        </w:rPr>
        <w:t xml:space="preserve">οσύνης, Διαφάνειας και Ανθρωπίνων Δικαιωμάτων, Εργασίας, Κοινωνικής Ασφάλισης και Κοινωνικής Αλληλεγγύης, Υγείας, Πολιτισμού και Αθλητισμού, Οικονομικών, Περιβάλλοντος και Ενέργειας, Υποδομών, Μεταφορών και Δικτύων, Ναυτιλίας και </w:t>
      </w:r>
      <w:r>
        <w:rPr>
          <w:rFonts w:eastAsia="Times New Roman" w:cs="Times New Roman"/>
          <w:szCs w:val="24"/>
        </w:rPr>
        <w:lastRenderedPageBreak/>
        <w:t>Νησιωτικής Πολιτικής, Αγρο</w:t>
      </w:r>
      <w:r>
        <w:rPr>
          <w:rFonts w:eastAsia="Times New Roman" w:cs="Times New Roman"/>
          <w:szCs w:val="24"/>
        </w:rPr>
        <w:t>τικής Ανάπτυξης και Τροφίμων, Επικρατείας, οι Αναπληρωτές Υπουργοί Εσωτερικών και Διοικητικής Ανασυγκρότησης, Οικονομίας, Ανάπτυξης και Τουρισμού, Εθνικής Άμυνας, Παιδείας, Έρευνας και Θρησκευμάτων, Εξωτερικών, Δικαιοσύνης, Διαφάνειας και Ανθρωπίνων Δικαιω</w:t>
      </w:r>
      <w:r>
        <w:rPr>
          <w:rFonts w:eastAsia="Times New Roman" w:cs="Times New Roman"/>
          <w:szCs w:val="24"/>
        </w:rPr>
        <w:t>μάτων, Εργασίας, Κοινωνικής Ασφάλισης και Κοινωνικής Αλληλεγγύης, Υγείας, Οικονομικών, Περιβάλλοντος και Ενέργειας, καθώς και οι Υφυπουργοί Οικονομίας, Ανάπτυξης και Τουρισμού, Παιδείας, Έρευνας και Θρησκευμάτων, Εξωτερικών, Πολιτισμού και Αθλητισμού και Υ</w:t>
      </w:r>
      <w:r>
        <w:rPr>
          <w:rFonts w:eastAsia="Times New Roman" w:cs="Times New Roman"/>
          <w:szCs w:val="24"/>
        </w:rPr>
        <w:t xml:space="preserve">ποδομών, Μεταφορών και Δικτύων κατέθεσαν σήμερα 25 Απριλίου 2016 σχέδιο νόμου: «Κύρωση της Συνολικής Συμφωνίας-Πλαίσιο Εταιρικής </w:t>
      </w:r>
      <w:r>
        <w:rPr>
          <w:rFonts w:eastAsia="Times New Roman" w:cs="Times New Roman"/>
          <w:szCs w:val="24"/>
        </w:rPr>
        <w:lastRenderedPageBreak/>
        <w:t>Σχέσης και Συνεργασίας μεταξύ της Ευρωπαϊκής Ένωσης και των κρατών-μελών της, αφενός, και της Σοσιαλιστικής Δημοκρατίας του Βιε</w:t>
      </w:r>
      <w:r>
        <w:rPr>
          <w:rFonts w:eastAsia="Times New Roman" w:cs="Times New Roman"/>
          <w:szCs w:val="24"/>
        </w:rPr>
        <w:t xml:space="preserve">τνάμ, αφετέρου, με τις αναπόσπαστες σ’ αυτήν Δηλώσεις». </w:t>
      </w:r>
    </w:p>
    <w:p w14:paraId="52381D67" w14:textId="77777777" w:rsidR="00BB4A66" w:rsidRDefault="00AA3535">
      <w:pPr>
        <w:spacing w:line="600" w:lineRule="auto"/>
        <w:ind w:firstLine="720"/>
        <w:jc w:val="both"/>
        <w:rPr>
          <w:rFonts w:eastAsia="UB-Helvetica" w:cs="Times New Roman"/>
          <w:szCs w:val="24"/>
        </w:rPr>
      </w:pPr>
      <w:r>
        <w:rPr>
          <w:rFonts w:eastAsia="UB-Helvetica" w:cs="Times New Roman"/>
          <w:szCs w:val="24"/>
        </w:rPr>
        <w:t>Οι Υπουργοί Πολιτισμού και Αθλητισμού, Παιδείας, Έρευνας και Θρησκευμάτων, Εξωτερικών, Δικαιοσύνης, Διαφάνειας και Ανθρωπίνων Δικαιωμάτων, Εργασίας, Κοινωνικής Ασφάλισης και Κοινωνικής Αλληλεγγύης, Υ</w:t>
      </w:r>
      <w:r>
        <w:rPr>
          <w:rFonts w:eastAsia="UB-Helvetica" w:cs="Times New Roman"/>
          <w:szCs w:val="24"/>
        </w:rPr>
        <w:t>γείας, Οικονομικών, η Αναπληρώτρια Υπουργός Εργασίας, Κοινωνικής Ασφάλισης και Κοινωνικής Αλληλεγγύης, καθώς και οι Υφυπουργοί Παιδείας, Έρευνας και Θρησκευμάτων και Εξωτερικών, κατέθεσαν σή</w:t>
      </w:r>
      <w:r>
        <w:rPr>
          <w:rFonts w:eastAsia="UB-Helvetica" w:cs="Times New Roman"/>
          <w:szCs w:val="24"/>
        </w:rPr>
        <w:lastRenderedPageBreak/>
        <w:t>μερα, 25</w:t>
      </w:r>
      <w:r>
        <w:rPr>
          <w:rFonts w:eastAsia="UB-Helvetica" w:cs="Times New Roman"/>
          <w:szCs w:val="24"/>
        </w:rPr>
        <w:t xml:space="preserve"> Απριλίου </w:t>
      </w:r>
      <w:r>
        <w:rPr>
          <w:rFonts w:eastAsia="UB-Helvetica" w:cs="Times New Roman"/>
          <w:szCs w:val="24"/>
        </w:rPr>
        <w:t>2016, σχέδιο νόμου: «Κύρωση της Συμφωνίας μεταξύ</w:t>
      </w:r>
      <w:r>
        <w:rPr>
          <w:rFonts w:eastAsia="UB-Helvetica" w:cs="Times New Roman"/>
          <w:szCs w:val="24"/>
        </w:rPr>
        <w:t xml:space="preserve"> της Κυβέρνησης της Ελληνικής Δημοκρατίας και της Κυβέρνησης της Λαϊκής Δημοκρατίας της Κίνας για την αμοιβαία ίδρυση </w:t>
      </w:r>
      <w:r>
        <w:rPr>
          <w:rFonts w:eastAsia="UB-Helvetica" w:cs="Times New Roman"/>
          <w:szCs w:val="24"/>
        </w:rPr>
        <w:t>Π</w:t>
      </w:r>
      <w:r>
        <w:rPr>
          <w:rFonts w:eastAsia="UB-Helvetica" w:cs="Times New Roman"/>
          <w:szCs w:val="24"/>
        </w:rPr>
        <w:t xml:space="preserve">ολιτιστικών </w:t>
      </w:r>
      <w:r>
        <w:rPr>
          <w:rFonts w:eastAsia="UB-Helvetica" w:cs="Times New Roman"/>
          <w:szCs w:val="24"/>
        </w:rPr>
        <w:t>Κ</w:t>
      </w:r>
      <w:r>
        <w:rPr>
          <w:rFonts w:eastAsia="UB-Helvetica" w:cs="Times New Roman"/>
          <w:szCs w:val="24"/>
        </w:rPr>
        <w:t>έντρων».</w:t>
      </w:r>
    </w:p>
    <w:p w14:paraId="52381D68" w14:textId="77777777" w:rsidR="00BB4A66" w:rsidRDefault="00AA3535">
      <w:pPr>
        <w:spacing w:line="600" w:lineRule="auto"/>
        <w:ind w:firstLine="720"/>
        <w:jc w:val="both"/>
        <w:rPr>
          <w:rFonts w:eastAsia="UB-Helvetica" w:cs="Times New Roman"/>
          <w:szCs w:val="24"/>
        </w:rPr>
      </w:pPr>
      <w:r>
        <w:rPr>
          <w:rFonts w:eastAsia="UB-Helvetica" w:cs="Times New Roman"/>
          <w:szCs w:val="24"/>
        </w:rPr>
        <w:t>Παραπέμπονται στις αρμόδιες Διαρκείς Επιτροπές.</w:t>
      </w:r>
    </w:p>
    <w:p w14:paraId="52381D69" w14:textId="77777777" w:rsidR="00BB4A66" w:rsidRDefault="00AA3535">
      <w:pPr>
        <w:spacing w:line="600" w:lineRule="auto"/>
        <w:ind w:firstLine="720"/>
        <w:jc w:val="both"/>
        <w:rPr>
          <w:rFonts w:eastAsia="UB-Helvetica" w:cs="Times New Roman"/>
          <w:szCs w:val="24"/>
        </w:rPr>
      </w:pPr>
      <w:r>
        <w:rPr>
          <w:rFonts w:eastAsia="UB-Helvetica" w:cs="Times New Roman"/>
          <w:szCs w:val="24"/>
        </w:rPr>
        <w:t>Επίσης, έχω την τιμή να ανακοινώσω στο Σώμα ότι ο Υπουργός Δικαιοσύ</w:t>
      </w:r>
      <w:r>
        <w:rPr>
          <w:rFonts w:eastAsia="UB-Helvetica" w:cs="Times New Roman"/>
          <w:szCs w:val="24"/>
        </w:rPr>
        <w:t>νης, Διαφάνειας και Ανθρωπίνων Δικαιωμάτων διαβίβασε στη Βουλή, σύμφωνα με το άρθρο 86 του Συντάγματος και τον ν.3126</w:t>
      </w:r>
      <w:r>
        <w:rPr>
          <w:rFonts w:eastAsia="UB-Helvetica"/>
          <w:szCs w:val="24"/>
        </w:rPr>
        <w:t>/</w:t>
      </w:r>
      <w:r>
        <w:rPr>
          <w:rFonts w:eastAsia="UB-Helvetica" w:cs="Times New Roman"/>
          <w:szCs w:val="24"/>
        </w:rPr>
        <w:t>2003 «Ποινική ευθύνη των Υπουργών», όπως ισχύει, στις 22</w:t>
      </w:r>
      <w:r>
        <w:rPr>
          <w:rFonts w:eastAsia="UB-Helvetica" w:cs="Times New Roman"/>
          <w:szCs w:val="24"/>
        </w:rPr>
        <w:t xml:space="preserve"> Απριλίου </w:t>
      </w:r>
      <w:r>
        <w:rPr>
          <w:rFonts w:eastAsia="UB-Helvetica" w:cs="Times New Roman"/>
          <w:szCs w:val="24"/>
        </w:rPr>
        <w:t xml:space="preserve">2016 ποινική δικογραφία </w:t>
      </w:r>
      <w:r>
        <w:rPr>
          <w:rFonts w:eastAsia="UB-Helvetica" w:cs="Times New Roman"/>
          <w:szCs w:val="24"/>
        </w:rPr>
        <w:lastRenderedPageBreak/>
        <w:t>κατά του Αναπληρωτή Υπουργού Εσωτερικών και Διοι</w:t>
      </w:r>
      <w:r>
        <w:rPr>
          <w:rFonts w:eastAsia="UB-Helvetica" w:cs="Times New Roman"/>
          <w:szCs w:val="24"/>
        </w:rPr>
        <w:t xml:space="preserve">κητικής Ανασυγκρότησης Ιωάννη </w:t>
      </w:r>
      <w:proofErr w:type="spellStart"/>
      <w:r>
        <w:rPr>
          <w:rFonts w:eastAsia="UB-Helvetica" w:cs="Times New Roman"/>
          <w:szCs w:val="24"/>
        </w:rPr>
        <w:t>Μουζάλα</w:t>
      </w:r>
      <w:proofErr w:type="spellEnd"/>
      <w:r>
        <w:rPr>
          <w:rFonts w:eastAsia="UB-Helvetica" w:cs="Times New Roman"/>
          <w:szCs w:val="24"/>
        </w:rPr>
        <w:t>.</w:t>
      </w:r>
    </w:p>
    <w:p w14:paraId="52381D6A" w14:textId="77777777" w:rsidR="00BB4A66" w:rsidRDefault="00AA3535">
      <w:pPr>
        <w:spacing w:line="600" w:lineRule="auto"/>
        <w:ind w:firstLine="720"/>
        <w:jc w:val="both"/>
        <w:rPr>
          <w:rFonts w:eastAsia="Times New Roman" w:cs="Times New Roman"/>
          <w:szCs w:val="24"/>
        </w:rPr>
      </w:pPr>
      <w:r>
        <w:rPr>
          <w:rFonts w:eastAsia="UB-Helvetica" w:cs="Times New Roman"/>
          <w:szCs w:val="24"/>
        </w:rPr>
        <w:t>Οι Υπουργοί Εργασίας, Κοινωνικής Ασφάλισης και Κοινωνικής Αλληλεγγύης, Οικονομικών, Εθνικής Άμυνας, Δικαιοσύνης, Διαφάνειας και Ανθρωπίνων Δικαιωμάτων, Αγροτικής Ανάπτυξης και Τροφίμων, οι Αναπληρωτές Υπουργοί Οικονομ</w:t>
      </w:r>
      <w:r>
        <w:rPr>
          <w:rFonts w:eastAsia="UB-Helvetica" w:cs="Times New Roman"/>
          <w:szCs w:val="24"/>
        </w:rPr>
        <w:t>ικών, Εσωτερικών και Διοικητικής Ανασυγκρότησης, καθώς και η Αναπληρώτρια Υπουργός Εργασίας, Κοινωνικής Ασφάλισης και Κοινωνικής Αλληλεγγύης, κατέθεσαν στις 22</w:t>
      </w:r>
      <w:r>
        <w:rPr>
          <w:rFonts w:eastAsia="UB-Helvetica" w:cs="Times New Roman"/>
          <w:szCs w:val="24"/>
        </w:rPr>
        <w:t xml:space="preserve"> Απριλίου </w:t>
      </w:r>
      <w:r>
        <w:rPr>
          <w:rFonts w:eastAsia="UB-Helvetica" w:cs="Times New Roman"/>
          <w:szCs w:val="24"/>
        </w:rPr>
        <w:t>2016 σχέδιο νόμου: «</w:t>
      </w:r>
      <w:r>
        <w:rPr>
          <w:rFonts w:eastAsia="Times New Roman" w:cs="Times New Roman"/>
          <w:szCs w:val="24"/>
        </w:rPr>
        <w:t>Ενιαίο Σύστημα Κοινωνικής Ασφάλειας - Μεταρρύθμιση ασφαλιστικού-συν</w:t>
      </w:r>
      <w:r>
        <w:rPr>
          <w:rFonts w:eastAsia="Times New Roman" w:cs="Times New Roman"/>
          <w:szCs w:val="24"/>
        </w:rPr>
        <w:t>ταξιοδοτικού συστήματος - Ρυθμίσεις φορολογίας εισοδήματος και τυχερών παιγνίων».</w:t>
      </w:r>
    </w:p>
    <w:p w14:paraId="52381D6B"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Παραπέμφθηκε στις συναρμόδιες Διαρκείς Επιτροπές.</w:t>
      </w:r>
    </w:p>
    <w:p w14:paraId="52381D6C"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πέντε λεπτά.</w:t>
      </w:r>
    </w:p>
    <w:p w14:paraId="52381D6D"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κυρία Πρόεδρε.</w:t>
      </w:r>
    </w:p>
    <w:p w14:paraId="52381D6E" w14:textId="77777777" w:rsidR="00BB4A66" w:rsidRDefault="00AA3535">
      <w:pPr>
        <w:spacing w:line="600" w:lineRule="auto"/>
        <w:ind w:firstLine="720"/>
        <w:jc w:val="both"/>
        <w:rPr>
          <w:rFonts w:eastAsia="UB-Helvetica" w:cs="Times New Roman"/>
          <w:szCs w:val="24"/>
        </w:rPr>
      </w:pPr>
      <w:r>
        <w:rPr>
          <w:rFonts w:eastAsia="Times New Roman" w:cs="Times New Roman"/>
          <w:szCs w:val="24"/>
        </w:rPr>
        <w:t xml:space="preserve">Για το </w:t>
      </w:r>
      <w:r>
        <w:rPr>
          <w:rFonts w:eastAsia="UB-Helvetica" w:cs="Times New Roman"/>
          <w:szCs w:val="24"/>
        </w:rPr>
        <w:t xml:space="preserve">Κομμουνιστικό Κόμμα </w:t>
      </w:r>
      <w:r>
        <w:rPr>
          <w:rFonts w:eastAsia="UB-Helvetica" w:cs="Times New Roman"/>
          <w:szCs w:val="24"/>
        </w:rPr>
        <w:t xml:space="preserve">Ελλάδας η παρούσα συμφωνία εντάσσεται στο πλαίσιο οικοδόμησης του γνωστού αντιδραστικού </w:t>
      </w:r>
      <w:r>
        <w:rPr>
          <w:rFonts w:eastAsia="UB-Helvetica" w:cs="Times New Roman"/>
          <w:szCs w:val="24"/>
        </w:rPr>
        <w:t>«</w:t>
      </w:r>
      <w:r>
        <w:rPr>
          <w:rFonts w:eastAsia="UB-Helvetica" w:cs="Times New Roman"/>
          <w:szCs w:val="24"/>
        </w:rPr>
        <w:t>χώρου ασφάλειας</w:t>
      </w:r>
      <w:r>
        <w:rPr>
          <w:rFonts w:eastAsia="UB-Helvetica" w:cs="Times New Roman"/>
          <w:szCs w:val="24"/>
        </w:rPr>
        <w:t>,</w:t>
      </w:r>
      <w:r>
        <w:rPr>
          <w:rFonts w:eastAsia="UB-Helvetica" w:cs="Times New Roman"/>
          <w:szCs w:val="24"/>
        </w:rPr>
        <w:t xml:space="preserve"> ελευθερίας και δικαιοσύνης</w:t>
      </w:r>
      <w:r>
        <w:rPr>
          <w:rFonts w:eastAsia="UB-Helvetica" w:cs="Times New Roman"/>
          <w:szCs w:val="24"/>
        </w:rPr>
        <w:t>»</w:t>
      </w:r>
      <w:r>
        <w:rPr>
          <w:rFonts w:eastAsia="UB-Helvetica" w:cs="Times New Roman"/>
          <w:szCs w:val="24"/>
        </w:rPr>
        <w:t xml:space="preserve"> της Ευρωπαϊκής Ένωσης, ο οποίος</w:t>
      </w:r>
      <w:r>
        <w:rPr>
          <w:rFonts w:eastAsia="UB-Helvetica" w:cs="Times New Roman"/>
          <w:szCs w:val="24"/>
        </w:rPr>
        <w:t>,</w:t>
      </w:r>
      <w:r>
        <w:rPr>
          <w:rFonts w:eastAsia="UB-Helvetica" w:cs="Times New Roman"/>
          <w:szCs w:val="24"/>
        </w:rPr>
        <w:t xml:space="preserve"> με πρόσχημα την καταπολέμηση του οργανωμένου εγκλήματος και την πάταξη της τρομο</w:t>
      </w:r>
      <w:r>
        <w:rPr>
          <w:rFonts w:eastAsia="UB-Helvetica" w:cs="Times New Roman"/>
          <w:szCs w:val="24"/>
        </w:rPr>
        <w:lastRenderedPageBreak/>
        <w:t>κρατίας</w:t>
      </w:r>
      <w:r>
        <w:rPr>
          <w:rFonts w:eastAsia="UB-Helvetica" w:cs="Times New Roman"/>
          <w:szCs w:val="24"/>
        </w:rPr>
        <w:t>,</w:t>
      </w:r>
      <w:r>
        <w:rPr>
          <w:rFonts w:eastAsia="UB-Helvetica" w:cs="Times New Roman"/>
          <w:szCs w:val="24"/>
        </w:rPr>
        <w:t xml:space="preserve"> </w:t>
      </w:r>
      <w:r>
        <w:rPr>
          <w:rFonts w:eastAsia="UB-Helvetica" w:cs="Times New Roman"/>
          <w:szCs w:val="24"/>
        </w:rPr>
        <w:t xml:space="preserve">υπηρετεί τη στρατηγική του </w:t>
      </w:r>
      <w:proofErr w:type="spellStart"/>
      <w:r>
        <w:rPr>
          <w:rFonts w:eastAsia="UB-Helvetica" w:cs="Times New Roman"/>
          <w:szCs w:val="24"/>
        </w:rPr>
        <w:t>ευρωενωσιακού</w:t>
      </w:r>
      <w:proofErr w:type="spellEnd"/>
      <w:r>
        <w:rPr>
          <w:rFonts w:eastAsia="UB-Helvetica" w:cs="Times New Roman"/>
          <w:szCs w:val="24"/>
        </w:rPr>
        <w:t xml:space="preserve"> κεφαλαίου και την παραπέρα ανάπτυξ</w:t>
      </w:r>
      <w:r>
        <w:rPr>
          <w:rFonts w:eastAsia="UB-Helvetica" w:cs="Times New Roman"/>
          <w:szCs w:val="24"/>
        </w:rPr>
        <w:t>η</w:t>
      </w:r>
      <w:r>
        <w:rPr>
          <w:rFonts w:eastAsia="UB-Helvetica" w:cs="Times New Roman"/>
          <w:szCs w:val="24"/>
        </w:rPr>
        <w:t xml:space="preserve"> της, επίσης, αντιδραστικής Συνθήκης </w:t>
      </w:r>
      <w:proofErr w:type="spellStart"/>
      <w:r>
        <w:rPr>
          <w:rFonts w:eastAsia="UB-Helvetica" w:cs="Times New Roman"/>
          <w:szCs w:val="24"/>
        </w:rPr>
        <w:t>Σένγκεν</w:t>
      </w:r>
      <w:proofErr w:type="spellEnd"/>
      <w:r>
        <w:rPr>
          <w:rFonts w:eastAsia="UB-Helvetica" w:cs="Times New Roman"/>
          <w:szCs w:val="24"/>
        </w:rPr>
        <w:t>.</w:t>
      </w:r>
    </w:p>
    <w:p w14:paraId="52381D6F" w14:textId="77777777" w:rsidR="00BB4A66" w:rsidRDefault="00AA3535">
      <w:pPr>
        <w:spacing w:line="600" w:lineRule="auto"/>
        <w:ind w:firstLine="720"/>
        <w:jc w:val="both"/>
        <w:rPr>
          <w:rFonts w:eastAsia="UB-Helvetica" w:cs="Times New Roman"/>
          <w:szCs w:val="24"/>
        </w:rPr>
      </w:pPr>
      <w:r>
        <w:rPr>
          <w:rFonts w:eastAsia="UB-Helvetica" w:cs="Times New Roman"/>
          <w:szCs w:val="24"/>
        </w:rPr>
        <w:t>Αναφέρεται, άλλωστε, στην αιτιολογική έκθεση ότι η παρούσα συμφωνία έρχεται να διαμορφώσει το έδαφος και τις προϋποθέσεις για την πλήρ</w:t>
      </w:r>
      <w:r>
        <w:rPr>
          <w:rFonts w:eastAsia="UB-Helvetica" w:cs="Times New Roman"/>
          <w:szCs w:val="24"/>
        </w:rPr>
        <w:t xml:space="preserve">η ένταξη της Βουλγαρίας στο λεγόμενο κεκτημένο της </w:t>
      </w:r>
      <w:proofErr w:type="spellStart"/>
      <w:r>
        <w:rPr>
          <w:rFonts w:eastAsia="UB-Helvetica" w:cs="Times New Roman"/>
          <w:szCs w:val="24"/>
        </w:rPr>
        <w:t>Σένγκεν</w:t>
      </w:r>
      <w:proofErr w:type="spellEnd"/>
      <w:r>
        <w:rPr>
          <w:rFonts w:eastAsia="UB-Helvetica" w:cs="Times New Roman"/>
          <w:szCs w:val="24"/>
        </w:rPr>
        <w:t>, με το οποίο, βέβαια, διαφωνούμε και επανειλημμένως έχουμε εκφράσει τις αντιρρήσεις μας.</w:t>
      </w:r>
    </w:p>
    <w:p w14:paraId="52381D70" w14:textId="77777777" w:rsidR="00BB4A66" w:rsidRDefault="00AA3535">
      <w:pPr>
        <w:spacing w:line="600" w:lineRule="auto"/>
        <w:ind w:firstLine="720"/>
        <w:jc w:val="both"/>
        <w:rPr>
          <w:rFonts w:eastAsia="UB-Helvetica" w:cs="Times New Roman"/>
          <w:szCs w:val="24"/>
        </w:rPr>
      </w:pPr>
      <w:r>
        <w:rPr>
          <w:rFonts w:eastAsia="UB-Helvetica" w:cs="Times New Roman"/>
          <w:szCs w:val="24"/>
        </w:rPr>
        <w:t xml:space="preserve">Η Συνθήκη </w:t>
      </w:r>
      <w:proofErr w:type="spellStart"/>
      <w:r>
        <w:rPr>
          <w:rFonts w:eastAsia="UB-Helvetica" w:cs="Times New Roman"/>
          <w:szCs w:val="24"/>
        </w:rPr>
        <w:t>Σένγκεν</w:t>
      </w:r>
      <w:proofErr w:type="spellEnd"/>
      <w:r>
        <w:rPr>
          <w:rFonts w:eastAsia="UB-Helvetica" w:cs="Times New Roman"/>
          <w:szCs w:val="24"/>
        </w:rPr>
        <w:t>, κυρίες και κύριοι Βουλευτές–έχουμε εκφραστεί πάρα πολλές φορές- είναι μηχανισμός καταστολ</w:t>
      </w:r>
      <w:r>
        <w:rPr>
          <w:rFonts w:eastAsia="UB-Helvetica" w:cs="Times New Roman"/>
          <w:szCs w:val="24"/>
        </w:rPr>
        <w:t xml:space="preserve">ής </w:t>
      </w:r>
      <w:r>
        <w:rPr>
          <w:rFonts w:eastAsia="UB-Helvetica" w:cs="Times New Roman"/>
          <w:szCs w:val="24"/>
        </w:rPr>
        <w:lastRenderedPageBreak/>
        <w:t>της Ευρωπαϊκής Ένωσης και νομίζω ότι η μέχρι σήμερα εμπειρία αυτό έχει δείξει. Αποδεικνύεται ότι θεριεύουν τα κυκλώματα διακινητών προσφυγών και μεταναστών καθώς επίσης και διάφορες εθνικιστικές, φασιστικές ομάδες, οι οποίες, με πρόσχημα τη λεγόμενη παρ</w:t>
      </w:r>
      <w:r>
        <w:rPr>
          <w:rFonts w:eastAsia="UB-Helvetica" w:cs="Times New Roman"/>
          <w:szCs w:val="24"/>
        </w:rPr>
        <w:t xml:space="preserve">άνομη είσοδο των προσφύγων και μεταναστών στις χώρες </w:t>
      </w:r>
      <w:proofErr w:type="spellStart"/>
      <w:r>
        <w:rPr>
          <w:rFonts w:eastAsia="UB-Helvetica" w:cs="Times New Roman"/>
          <w:szCs w:val="24"/>
        </w:rPr>
        <w:t>Σένγκεν</w:t>
      </w:r>
      <w:proofErr w:type="spellEnd"/>
      <w:r>
        <w:rPr>
          <w:rFonts w:eastAsia="UB-Helvetica" w:cs="Times New Roman"/>
          <w:szCs w:val="24"/>
        </w:rPr>
        <w:t xml:space="preserve">, δεν χάνουν την ευκαιρία να χύσουν το δηλητήριό τους, να εκφράσουν το φασιστικό και ρατσιστικό τους μένος, πολλές φορές συλλαμβάνοντας, προπηλακίζοντας πρόσφυγες, όπως κάνει, άλλωστε –η εμπειρία </w:t>
      </w:r>
      <w:r>
        <w:rPr>
          <w:rFonts w:eastAsia="UB-Helvetica" w:cs="Times New Roman"/>
          <w:szCs w:val="24"/>
        </w:rPr>
        <w:t>το έχει δείξει- η ναζιστική εγκληματική Χρυσή Αυγή.</w:t>
      </w:r>
    </w:p>
    <w:p w14:paraId="52381D71" w14:textId="77777777" w:rsidR="00BB4A66" w:rsidRDefault="00AA3535">
      <w:pPr>
        <w:spacing w:line="600" w:lineRule="auto"/>
        <w:ind w:firstLine="720"/>
        <w:jc w:val="both"/>
        <w:rPr>
          <w:rFonts w:eastAsia="UB-Helvetica" w:cs="Times New Roman"/>
          <w:szCs w:val="24"/>
        </w:rPr>
      </w:pPr>
      <w:r>
        <w:rPr>
          <w:rFonts w:eastAsia="UB-Helvetica" w:cs="Times New Roman"/>
          <w:szCs w:val="24"/>
        </w:rPr>
        <w:t xml:space="preserve">Στην ουσία καταργείται το δικαίωμα και η συνταγματική υποχρέωση μιας χώρας να παρέχει άσυλο σε αγωνιζόμενους </w:t>
      </w:r>
      <w:r>
        <w:rPr>
          <w:rFonts w:eastAsia="UB-Helvetica" w:cs="Times New Roman"/>
          <w:szCs w:val="24"/>
        </w:rPr>
        <w:lastRenderedPageBreak/>
        <w:t>για την ελευθερία πολίτες τρίτων χωρών και αυτό γιατί προβλέπεται ότι</w:t>
      </w:r>
      <w:r>
        <w:rPr>
          <w:rFonts w:eastAsia="UB-Helvetica" w:cs="Times New Roman"/>
          <w:szCs w:val="24"/>
        </w:rPr>
        <w:t>,</w:t>
      </w:r>
      <w:r>
        <w:rPr>
          <w:rFonts w:eastAsia="UB-Helvetica" w:cs="Times New Roman"/>
          <w:szCs w:val="24"/>
        </w:rPr>
        <w:t xml:space="preserve"> αν δεν χορηγήθηκε σε κάποιον άσυλο από μια χώρα του συστήματος </w:t>
      </w:r>
      <w:proofErr w:type="spellStart"/>
      <w:r>
        <w:rPr>
          <w:rFonts w:eastAsia="UB-Helvetica" w:cs="Times New Roman"/>
          <w:szCs w:val="24"/>
        </w:rPr>
        <w:t>Σένγκεν</w:t>
      </w:r>
      <w:proofErr w:type="spellEnd"/>
      <w:r>
        <w:rPr>
          <w:rFonts w:eastAsia="UB-Helvetica" w:cs="Times New Roman"/>
          <w:szCs w:val="24"/>
        </w:rPr>
        <w:t xml:space="preserve">, αυτός δεν μπορεί να το ζητήσει από άλλη χώρα, όπου εφαρμόζεται η </w:t>
      </w:r>
      <w:r>
        <w:rPr>
          <w:rFonts w:eastAsia="UB-Helvetica" w:cs="Times New Roman"/>
          <w:szCs w:val="24"/>
        </w:rPr>
        <w:t>σ</w:t>
      </w:r>
      <w:r>
        <w:rPr>
          <w:rFonts w:eastAsia="UB-Helvetica" w:cs="Times New Roman"/>
          <w:szCs w:val="24"/>
        </w:rPr>
        <w:t>υμφωνία.</w:t>
      </w:r>
    </w:p>
    <w:p w14:paraId="52381D72" w14:textId="77777777" w:rsidR="00BB4A66" w:rsidRDefault="00AA3535">
      <w:pPr>
        <w:spacing w:line="600" w:lineRule="auto"/>
        <w:ind w:firstLine="720"/>
        <w:jc w:val="both"/>
        <w:rPr>
          <w:rFonts w:eastAsia="UB-Helvetica" w:cs="Times New Roman"/>
          <w:szCs w:val="24"/>
        </w:rPr>
      </w:pPr>
      <w:r>
        <w:rPr>
          <w:rFonts w:eastAsia="UB-Helvetica" w:cs="Times New Roman"/>
          <w:szCs w:val="24"/>
        </w:rPr>
        <w:t xml:space="preserve">Η συγκρότηση του </w:t>
      </w:r>
      <w:r>
        <w:rPr>
          <w:rFonts w:eastAsia="UB-Helvetica" w:cs="Times New Roman"/>
          <w:szCs w:val="24"/>
        </w:rPr>
        <w:t>Κ</w:t>
      </w:r>
      <w:r>
        <w:rPr>
          <w:rFonts w:eastAsia="UB-Helvetica" w:cs="Times New Roman"/>
          <w:szCs w:val="24"/>
        </w:rPr>
        <w:t xml:space="preserve">οινού </w:t>
      </w:r>
      <w:r>
        <w:rPr>
          <w:rFonts w:eastAsia="UB-Helvetica" w:cs="Times New Roman"/>
          <w:szCs w:val="24"/>
        </w:rPr>
        <w:t>Κ</w:t>
      </w:r>
      <w:r>
        <w:rPr>
          <w:rFonts w:eastAsia="UB-Helvetica" w:cs="Times New Roman"/>
          <w:szCs w:val="24"/>
        </w:rPr>
        <w:t xml:space="preserve">έντρου </w:t>
      </w:r>
      <w:r>
        <w:rPr>
          <w:rFonts w:eastAsia="UB-Helvetica" w:cs="Times New Roman"/>
          <w:szCs w:val="24"/>
        </w:rPr>
        <w:t>Ε</w:t>
      </w:r>
      <w:r>
        <w:rPr>
          <w:rFonts w:eastAsia="UB-Helvetica" w:cs="Times New Roman"/>
          <w:szCs w:val="24"/>
        </w:rPr>
        <w:t>παφής Ελλάδας-Βουλγαρίας-Τουρκίας, με βάση τη συζητούμενη συμφωνία, αποσκοπ</w:t>
      </w:r>
      <w:r>
        <w:rPr>
          <w:rFonts w:eastAsia="UB-Helvetica" w:cs="Times New Roman"/>
          <w:szCs w:val="24"/>
        </w:rPr>
        <w:t xml:space="preserve">εί, όπως αναφέρεται άλλωστε στο κείμενο της </w:t>
      </w:r>
      <w:r>
        <w:rPr>
          <w:rFonts w:eastAsia="UB-Helvetica" w:cs="Times New Roman"/>
          <w:szCs w:val="24"/>
        </w:rPr>
        <w:t>σ</w:t>
      </w:r>
      <w:r>
        <w:rPr>
          <w:rFonts w:eastAsia="UB-Helvetica" w:cs="Times New Roman"/>
          <w:szCs w:val="24"/>
        </w:rPr>
        <w:t>υμφωνίας και την αιτιολογική έκθεση, στην ανταλλαγή πληροφοριών και τον συντονισμό της συνεργασίας ανάμεσα σε αστυνομικές, συνοριακές και τελωνειακές αρχές των συμβαλλόμενων χω</w:t>
      </w:r>
      <w:r>
        <w:rPr>
          <w:rFonts w:eastAsia="UB-Helvetica" w:cs="Times New Roman"/>
          <w:szCs w:val="24"/>
        </w:rPr>
        <w:lastRenderedPageBreak/>
        <w:t>ρών για την αντιμετώπιση μορφών του</w:t>
      </w:r>
      <w:r>
        <w:rPr>
          <w:rFonts w:eastAsia="UB-Helvetica" w:cs="Times New Roman"/>
          <w:szCs w:val="24"/>
        </w:rPr>
        <w:t xml:space="preserve"> διασυνοριακού εγκλήματος, όπως επιτάσσει η </w:t>
      </w:r>
      <w:proofErr w:type="spellStart"/>
      <w:r>
        <w:rPr>
          <w:rFonts w:eastAsia="UB-Helvetica" w:cs="Times New Roman"/>
          <w:szCs w:val="24"/>
        </w:rPr>
        <w:t>Σένγκεν</w:t>
      </w:r>
      <w:proofErr w:type="spellEnd"/>
      <w:r>
        <w:rPr>
          <w:rFonts w:eastAsia="UB-Helvetica" w:cs="Times New Roman"/>
          <w:szCs w:val="24"/>
        </w:rPr>
        <w:t xml:space="preserve"> και όλοι οι παρόμοιοι </w:t>
      </w:r>
      <w:proofErr w:type="spellStart"/>
      <w:r>
        <w:rPr>
          <w:rFonts w:eastAsia="UB-Helvetica" w:cs="Times New Roman"/>
          <w:szCs w:val="24"/>
        </w:rPr>
        <w:t>ευρωενωσιακοί</w:t>
      </w:r>
      <w:proofErr w:type="spellEnd"/>
      <w:r>
        <w:rPr>
          <w:rFonts w:eastAsia="UB-Helvetica" w:cs="Times New Roman"/>
          <w:szCs w:val="24"/>
        </w:rPr>
        <w:t xml:space="preserve"> μηχανισμοί.</w:t>
      </w:r>
    </w:p>
    <w:p w14:paraId="52381D73" w14:textId="77777777" w:rsidR="00BB4A66" w:rsidRDefault="00AA3535">
      <w:pPr>
        <w:spacing w:line="600" w:lineRule="auto"/>
        <w:ind w:firstLine="720"/>
        <w:jc w:val="both"/>
        <w:rPr>
          <w:rFonts w:eastAsia="UB-Helvetica" w:cs="Times New Roman"/>
          <w:szCs w:val="24"/>
        </w:rPr>
      </w:pPr>
      <w:r>
        <w:rPr>
          <w:rFonts w:eastAsia="UB-Helvetica" w:cs="Times New Roman"/>
          <w:szCs w:val="24"/>
        </w:rPr>
        <w:t>Το Κομμουνιστικό Κόμμα Ελλάδας, κύριε Υπουργέ, κυρίες και κύριοι Βουλευτές, δεν υποτιμά την ανάγκη συνεργασίας μεταξύ χωρών</w:t>
      </w:r>
      <w:r>
        <w:rPr>
          <w:rFonts w:eastAsia="UB-Helvetica" w:cs="Times New Roman"/>
          <w:szCs w:val="24"/>
        </w:rPr>
        <w:t>,</w:t>
      </w:r>
      <w:r>
        <w:rPr>
          <w:rFonts w:eastAsia="UB-Helvetica" w:cs="Times New Roman"/>
          <w:szCs w:val="24"/>
        </w:rPr>
        <w:t xml:space="preserve"> για να αντιμετωπιστεί το οργανω</w:t>
      </w:r>
      <w:r>
        <w:rPr>
          <w:rFonts w:eastAsia="UB-Helvetica" w:cs="Times New Roman"/>
          <w:szCs w:val="24"/>
        </w:rPr>
        <w:t>μένο έγκλημα. Όμως, θεωρούμε ότι ειδικά στις σημερινές συνθήκες και στ</w:t>
      </w:r>
      <w:r>
        <w:rPr>
          <w:rFonts w:eastAsia="UB-Helvetica" w:cs="Times New Roman"/>
          <w:szCs w:val="24"/>
        </w:rPr>
        <w:t>ο</w:t>
      </w:r>
      <w:r>
        <w:rPr>
          <w:rFonts w:eastAsia="UB-Helvetica" w:cs="Times New Roman"/>
          <w:szCs w:val="24"/>
        </w:rPr>
        <w:t xml:space="preserve"> πλαίσι</w:t>
      </w:r>
      <w:r>
        <w:rPr>
          <w:rFonts w:eastAsia="UB-Helvetica" w:cs="Times New Roman"/>
          <w:szCs w:val="24"/>
        </w:rPr>
        <w:t>ο</w:t>
      </w:r>
      <w:r>
        <w:rPr>
          <w:rFonts w:eastAsia="UB-Helvetica" w:cs="Times New Roman"/>
          <w:szCs w:val="24"/>
        </w:rPr>
        <w:t xml:space="preserve"> της Ευρωπαϊκής Ένωσης, η συνεργασία αντικειμενικά είναι υποταγμένη σ’ αυτό που ονομάζουμε εμείς αντιτρομοκρατικά, </w:t>
      </w:r>
      <w:proofErr w:type="spellStart"/>
      <w:r>
        <w:rPr>
          <w:rFonts w:eastAsia="UB-Helvetica" w:cs="Times New Roman"/>
          <w:szCs w:val="24"/>
        </w:rPr>
        <w:t>αντιμεταναστευτικά</w:t>
      </w:r>
      <w:proofErr w:type="spellEnd"/>
      <w:r>
        <w:rPr>
          <w:rFonts w:eastAsia="UB-Helvetica" w:cs="Times New Roman"/>
          <w:szCs w:val="24"/>
        </w:rPr>
        <w:t xml:space="preserve"> δόγματα  των Ηνωμένων Πολιτειών, </w:t>
      </w:r>
      <w:r>
        <w:rPr>
          <w:rFonts w:eastAsia="UB-Helvetica" w:cs="Times New Roman"/>
          <w:szCs w:val="24"/>
        </w:rPr>
        <w:lastRenderedPageBreak/>
        <w:t>της Ευρωπα</w:t>
      </w:r>
      <w:r>
        <w:rPr>
          <w:rFonts w:eastAsia="UB-Helvetica" w:cs="Times New Roman"/>
          <w:szCs w:val="24"/>
        </w:rPr>
        <w:t>ϊκής Ένωσης, που</w:t>
      </w:r>
      <w:r>
        <w:rPr>
          <w:rFonts w:eastAsia="UB-Helvetica" w:cs="Times New Roman"/>
          <w:szCs w:val="24"/>
        </w:rPr>
        <w:t>,</w:t>
      </w:r>
      <w:r>
        <w:rPr>
          <w:rFonts w:eastAsia="UB-Helvetica" w:cs="Times New Roman"/>
          <w:szCs w:val="24"/>
        </w:rPr>
        <w:t xml:space="preserve"> στο παρελθόν, βέβαια, αξιοποιήθηκαν για προληπτικούς πολέμους, για το χτύπημα λαϊκών κινημάτων.</w:t>
      </w:r>
    </w:p>
    <w:p w14:paraId="52381D74"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Άλλωστε δεν είναι τυχαίο ότι αμέσως μετά τη Συνθήκη του Μάαστριχτ και του Άμστερνταμ συγκροτήθηκε αυτός ο </w:t>
      </w:r>
      <w:proofErr w:type="spellStart"/>
      <w:r>
        <w:rPr>
          <w:rFonts w:eastAsia="Times New Roman" w:cs="Times New Roman"/>
          <w:szCs w:val="24"/>
        </w:rPr>
        <w:t>ψευτοαποκαλούμενος</w:t>
      </w:r>
      <w:proofErr w:type="spellEnd"/>
      <w:r>
        <w:rPr>
          <w:rFonts w:eastAsia="Times New Roman" w:cs="Times New Roman"/>
          <w:szCs w:val="24"/>
        </w:rPr>
        <w:t xml:space="preserve"> «</w:t>
      </w:r>
      <w:r>
        <w:rPr>
          <w:rFonts w:eastAsia="Times New Roman" w:cs="Times New Roman"/>
          <w:szCs w:val="24"/>
        </w:rPr>
        <w:t>χ</w:t>
      </w:r>
      <w:r>
        <w:rPr>
          <w:rFonts w:eastAsia="Times New Roman" w:cs="Times New Roman"/>
          <w:szCs w:val="24"/>
        </w:rPr>
        <w:t xml:space="preserve">ώρος </w:t>
      </w:r>
      <w:r>
        <w:rPr>
          <w:rFonts w:eastAsia="Times New Roman" w:cs="Times New Roman"/>
          <w:szCs w:val="24"/>
        </w:rPr>
        <w:t>ε</w:t>
      </w:r>
      <w:r>
        <w:rPr>
          <w:rFonts w:eastAsia="Times New Roman" w:cs="Times New Roman"/>
          <w:szCs w:val="24"/>
        </w:rPr>
        <w:t>λευθερίας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σφάλειας και </w:t>
      </w:r>
      <w:r>
        <w:rPr>
          <w:rFonts w:eastAsia="Times New Roman" w:cs="Times New Roman"/>
          <w:szCs w:val="24"/>
        </w:rPr>
        <w:t>δ</w:t>
      </w:r>
      <w:r>
        <w:rPr>
          <w:rFonts w:eastAsia="Times New Roman" w:cs="Times New Roman"/>
          <w:szCs w:val="24"/>
        </w:rPr>
        <w:t xml:space="preserve">ικαιοσύνης» της Ευρωπαϊκής Ένωσης, με αποτέλεσμα να γιγαντωθεί ένα δίχτυ τέτοιων </w:t>
      </w:r>
      <w:proofErr w:type="spellStart"/>
      <w:r>
        <w:rPr>
          <w:rFonts w:eastAsia="Times New Roman" w:cs="Times New Roman"/>
          <w:szCs w:val="24"/>
        </w:rPr>
        <w:t>ευρωενωσιακών</w:t>
      </w:r>
      <w:proofErr w:type="spellEnd"/>
      <w:r>
        <w:rPr>
          <w:rFonts w:eastAsia="Times New Roman" w:cs="Times New Roman"/>
          <w:szCs w:val="24"/>
        </w:rPr>
        <w:t xml:space="preserve"> και εθνικών μηχανισμών καταστολής, αυταρχισμού, παρακολούθησης και δίωξης εργαζομένων, λαμβάνοντας σκληρά μέτρα κατά προσφύγων και μεταναστών, ε</w:t>
      </w:r>
      <w:r>
        <w:rPr>
          <w:rFonts w:eastAsia="Times New Roman" w:cs="Times New Roman"/>
          <w:szCs w:val="24"/>
        </w:rPr>
        <w:t>ντείνοντας την εκμετάλλευση της εργατικής τάξης και των άλλων λαϊκών στρωμάτων</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στοχοποιώντας</w:t>
      </w:r>
      <w:proofErr w:type="spellEnd"/>
      <w:r>
        <w:rPr>
          <w:rFonts w:eastAsia="Times New Roman" w:cs="Times New Roman"/>
          <w:szCs w:val="24"/>
        </w:rPr>
        <w:t xml:space="preserve"> το ταξικό, </w:t>
      </w:r>
      <w:r>
        <w:rPr>
          <w:rFonts w:eastAsia="Times New Roman" w:cs="Times New Roman"/>
          <w:szCs w:val="24"/>
        </w:rPr>
        <w:lastRenderedPageBreak/>
        <w:t xml:space="preserve">εργατικό λαϊκό κίνημα και καταπατώντας δημοκρατικές λαϊκές ελευθερίες. </w:t>
      </w:r>
    </w:p>
    <w:p w14:paraId="52381D75"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Το άρθρο 5 της </w:t>
      </w:r>
      <w:r>
        <w:rPr>
          <w:rFonts w:eastAsia="Times New Roman" w:cs="Times New Roman"/>
          <w:szCs w:val="24"/>
        </w:rPr>
        <w:t>σ</w:t>
      </w:r>
      <w:r>
        <w:rPr>
          <w:rFonts w:eastAsia="Times New Roman" w:cs="Times New Roman"/>
          <w:szCs w:val="24"/>
        </w:rPr>
        <w:t>υμφωνίας αναφέρει χαρακτηριστικά ότι οι αρχές των συμβαλλόμενων</w:t>
      </w:r>
      <w:r>
        <w:rPr>
          <w:rFonts w:eastAsia="Times New Roman" w:cs="Times New Roman"/>
          <w:szCs w:val="24"/>
        </w:rPr>
        <w:t xml:space="preserve"> χωρών και μέσω του υπό ίδρυση Κέντρου Αστυνομικής και Τελωνειακής Συνεργασίας, για τους τομείς στους οποίους θα συνεργάζονται, θα περιλαμβάνουν, μεταξύ άλλων, περιπτώσεις απειλών για τη δημόσια τάξη ή ασφάλεια, έκτακτες καταστάσεις και σοβαρά συμβάντα, στ</w:t>
      </w:r>
      <w:r>
        <w:rPr>
          <w:rFonts w:eastAsia="Times New Roman" w:cs="Times New Roman"/>
          <w:szCs w:val="24"/>
        </w:rPr>
        <w:t>α οποία σαφώς συμπεραίνει κάποιος ότι συγκαταλέγονται, με βάση τα ενδεικτικά παραδείγματα που αναφέρονται, κοινωνικές διαμαρτυρίες, κινητοποιήσεις καθώς και πολιτικές δραστηριότητες. Γιατί το λέμε αυτό;</w:t>
      </w:r>
    </w:p>
    <w:p w14:paraId="52381D76"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την προηγούμενη εβδομάδα στη Διαρκή Επ</w:t>
      </w:r>
      <w:r>
        <w:rPr>
          <w:rFonts w:eastAsia="Times New Roman" w:cs="Times New Roman"/>
          <w:szCs w:val="24"/>
        </w:rPr>
        <w:t>ιτροπή Δημόσιας Διοίκησης, Δημόσιας Τάξης και Δικαιοσύνης, αναφερόμενος εσείς στο άρθρο 5 της παρούσας σύμβασης, που αφορά τα καθήκοντα αυτού του Κοινού Κέντρου, μας είπατε ότι είναι ξεκάθαρη η διαφοροποίηση στις διάφορες κατηγορίες πληροφοριών και ότι δεν</w:t>
      </w:r>
      <w:r>
        <w:rPr>
          <w:rFonts w:eastAsia="Times New Roman" w:cs="Times New Roman"/>
          <w:szCs w:val="24"/>
        </w:rPr>
        <w:t xml:space="preserve"> συγχέονται όλες αυτές οι κατηγορίες μεταξύ τους.</w:t>
      </w:r>
    </w:p>
    <w:p w14:paraId="52381D77"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w:t>
      </w:r>
      <w:r>
        <w:rPr>
          <w:rFonts w:eastAsia="Times New Roman" w:cs="Times New Roman"/>
          <w:szCs w:val="24"/>
        </w:rPr>
        <w:t>ή</w:t>
      </w:r>
      <w:r>
        <w:rPr>
          <w:rFonts w:eastAsia="Times New Roman" w:cs="Times New Roman"/>
          <w:szCs w:val="24"/>
        </w:rPr>
        <w:t>)</w:t>
      </w:r>
    </w:p>
    <w:p w14:paraId="52381D78"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Θα ολοκληρώσω σε λίγο, κυρία Πρόεδρε. Δείξτε λίγο την ανοχή σας.</w:t>
      </w:r>
    </w:p>
    <w:p w14:paraId="52381D79"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ίδια συνεδρίαση της </w:t>
      </w:r>
      <w:r>
        <w:rPr>
          <w:rFonts w:eastAsia="Times New Roman" w:cs="Times New Roman"/>
          <w:szCs w:val="24"/>
        </w:rPr>
        <w:t>ε</w:t>
      </w:r>
      <w:r>
        <w:rPr>
          <w:rFonts w:eastAsia="Times New Roman" w:cs="Times New Roman"/>
          <w:szCs w:val="24"/>
        </w:rPr>
        <w:t>πιτροπής φέρατε ως παράδειγμα τ</w:t>
      </w:r>
      <w:r>
        <w:rPr>
          <w:rFonts w:eastAsia="Times New Roman" w:cs="Times New Roman"/>
          <w:szCs w:val="24"/>
        </w:rPr>
        <w:t>ις πρόσφατες κινητοποιήσεις αγροτών στον Προμαχώνα, θέμα που, όπως είπατε, θα μπορούσε να είναι αντικείμενο του Κοινού Κέντρου μεταξύ Ελλάδας και Βουλγαρίας.</w:t>
      </w:r>
    </w:p>
    <w:p w14:paraId="52381D7A"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Αλήθεια, σε ποια κατηγορία κατατάσσονται οι λαϊκές κινητοποιήσεις, για να δούμε πόσο ξεκάθαρη είνα</w:t>
      </w:r>
      <w:r>
        <w:rPr>
          <w:rFonts w:eastAsia="Times New Roman" w:cs="Times New Roman"/>
          <w:szCs w:val="24"/>
        </w:rPr>
        <w:t>ι αυτή η κατηγοριοποίηση των πληροφοριών που εσείς επικαλεστήκατε; Και</w:t>
      </w:r>
      <w:r>
        <w:rPr>
          <w:rFonts w:eastAsia="Times New Roman" w:cs="Times New Roman"/>
          <w:szCs w:val="24"/>
        </w:rPr>
        <w:t>,</w:t>
      </w:r>
      <w:r>
        <w:rPr>
          <w:rFonts w:eastAsia="Times New Roman" w:cs="Times New Roman"/>
          <w:szCs w:val="24"/>
        </w:rPr>
        <w:t xml:space="preserve"> για να γίνω πιο σαφής, ομολογήσατε, κύριε Υπουργέ, ότι οι κλεισμένοι δρόμοι στον Προμαχώνα, με τις πρόσφατες αγροτικές κινητοποιήσεις, συνιστούν διάπραξη εγκλήματος και θα μπορούσε να </w:t>
      </w:r>
      <w:r>
        <w:rPr>
          <w:rFonts w:eastAsia="Times New Roman" w:cs="Times New Roman"/>
          <w:szCs w:val="24"/>
        </w:rPr>
        <w:t>αποτελέσει αντικείμενο του Κοινού Κέντρου Επαφής.</w:t>
      </w:r>
    </w:p>
    <w:p w14:paraId="52381D7B"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Να, λοιπόν, ποιος είναι ο στόχος τέτοιων συμφωνιών</w:t>
      </w:r>
      <w:r>
        <w:rPr>
          <w:rFonts w:eastAsia="Times New Roman" w:cs="Times New Roman"/>
          <w:szCs w:val="24"/>
        </w:rPr>
        <w:t>.</w:t>
      </w:r>
      <w:r>
        <w:rPr>
          <w:rFonts w:eastAsia="Times New Roman" w:cs="Times New Roman"/>
          <w:szCs w:val="24"/>
        </w:rPr>
        <w:t xml:space="preserve"> Εκούσια ή ακούσια συνομολογείτε, συμφωνείτε σε αυτό το πράγμα, δηλαδή στην από κοινού συνεργασία για την κατα</w:t>
      </w:r>
      <w:r>
        <w:rPr>
          <w:rFonts w:eastAsia="Times New Roman" w:cs="Times New Roman"/>
          <w:szCs w:val="24"/>
        </w:rPr>
        <w:t xml:space="preserve">στολή λαϊκών κινητοποιήσεων, τις οποίες χαρακτηρίσατε ως έγκλημα. Όλα θεωρούνται έγκλημα, από την προσφυγιά και τη μετανάστευση μέχρι και τις λαϊκές κινητοποιήσεις. Αυτή είναι η πραγματικότητα. Σας παραπέμπω στα ίδια τα </w:t>
      </w:r>
      <w:r>
        <w:rPr>
          <w:rFonts w:eastAsia="Times New Roman" w:cs="Times New Roman"/>
          <w:szCs w:val="24"/>
        </w:rPr>
        <w:t>π</w:t>
      </w:r>
      <w:r>
        <w:rPr>
          <w:rFonts w:eastAsia="Times New Roman" w:cs="Times New Roman"/>
          <w:szCs w:val="24"/>
        </w:rPr>
        <w:t xml:space="preserve">ρακτικά. </w:t>
      </w:r>
    </w:p>
    <w:p w14:paraId="52381D7C"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Παράλληλα, στο ίδιο άρθρο</w:t>
      </w:r>
      <w:r>
        <w:rPr>
          <w:rFonts w:eastAsia="Times New Roman" w:cs="Times New Roman"/>
          <w:szCs w:val="24"/>
        </w:rPr>
        <w:t>, στο άρθρο 5</w:t>
      </w:r>
      <w:r>
        <w:rPr>
          <w:rFonts w:eastAsia="Times New Roman" w:cs="Times New Roman"/>
          <w:szCs w:val="24"/>
        </w:rPr>
        <w:t>,</w:t>
      </w:r>
      <w:r>
        <w:rPr>
          <w:rFonts w:eastAsia="Times New Roman" w:cs="Times New Roman"/>
          <w:szCs w:val="24"/>
        </w:rPr>
        <w:t xml:space="preserve"> αναφέρεται ως πρώτο από τα κυρίως ζητήματα της ανταλλαγής πληροφοριών η παράνομη μετανάστευση. Θεωρεί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ως μεγάλο και σοβαρό διασυνοριακό έγκλημα, που πρέπει να αντιμετωπιστεί και μάλιστα πρώτο, την απελπισμένη προσπάθεια προσφύγων </w:t>
      </w:r>
      <w:r>
        <w:rPr>
          <w:rFonts w:eastAsia="Times New Roman" w:cs="Times New Roman"/>
          <w:szCs w:val="24"/>
        </w:rPr>
        <w:lastRenderedPageBreak/>
        <w:t>και μεταναστών να γλιτώσουν από την κόλαση πολέμων ή τις συνθήκες εξαθλίωσης, που τους οδήγησαν οι ιμπεριαλιστές με τις επεμβάσ</w:t>
      </w:r>
      <w:r>
        <w:rPr>
          <w:rFonts w:eastAsia="Times New Roman" w:cs="Times New Roman"/>
          <w:szCs w:val="24"/>
        </w:rPr>
        <w:t>εις τους, αναζητώντας διέξοδο σε άλλες χώρες, το οποίο και εξομοιώνουν κατά τρόπο απαράδεκτο με πραγματικά σοβαρά αδικήματα, όπως είναι η διακίνηση ναρκωτικών και άλλα.</w:t>
      </w:r>
    </w:p>
    <w:p w14:paraId="52381D7D"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Ο εκπρόσωπος της Νέας Δημοκρατίας στην ίδια συνεδρίαση προσπάθησε να κάνει μαθήματα ερμ</w:t>
      </w:r>
      <w:r>
        <w:rPr>
          <w:rFonts w:eastAsia="Times New Roman" w:cs="Times New Roman"/>
          <w:szCs w:val="24"/>
        </w:rPr>
        <w:t xml:space="preserve">ηνειών και διατυπώσεων ως προς το τι εννοεί ο καθένας με τον όρο «παράνομος μετανάστης» ή «λαθρομετανάστης» ή «παράτυπος μετανάστης», δικαιολογώντας με τον τρόπο αυτόν τη συγκατάθεση του </w:t>
      </w:r>
      <w:r>
        <w:rPr>
          <w:rFonts w:eastAsia="Times New Roman" w:cs="Times New Roman"/>
          <w:szCs w:val="24"/>
        </w:rPr>
        <w:lastRenderedPageBreak/>
        <w:t xml:space="preserve">κόμματός του στην παρούσα συμφωνία, όπως άλλωστε τη συγκατάθεσή τους </w:t>
      </w:r>
      <w:r>
        <w:rPr>
          <w:rFonts w:eastAsia="Times New Roman" w:cs="Times New Roman"/>
          <w:szCs w:val="24"/>
        </w:rPr>
        <w:t>έχουν δώσει και τα υπόλοιπα κόμματα. Αναφέρθηκε η κυρία Πρόεδρος προηγουμένως.</w:t>
      </w:r>
    </w:p>
    <w:p w14:paraId="52381D7E"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Ακόμα και Βουλευτές του ΣΥΡΙΖΑ, που χαρακτήρισαν απαράδεκτο και ως επιθετικό προσδιορισμό τον όρο «παράνομος μετανάστης», θα ψηφίσουν; Τι θα κάνουν; </w:t>
      </w:r>
    </w:p>
    <w:p w14:paraId="52381D7F"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Τι είναι όμως παρανομία; Πο</w:t>
      </w:r>
      <w:r>
        <w:rPr>
          <w:rFonts w:eastAsia="Times New Roman" w:cs="Times New Roman"/>
          <w:szCs w:val="24"/>
        </w:rPr>
        <w:t xml:space="preserve">ιοι είναι παράνομοι; Ποιοι εγκληματούν και ποιοι όχι; Παρανομία, έγκλημα είναι η θέληση ενός πρόσφυγα ή ενός μετανάστη να σωθεί από τη σίγουρη σφαγή, τη φτώχεια και την πείνα, αναζητώντας καλύτερη τύχη ή οι ιμπεριαλιστές και οι ιμπεριαλιστικοί πόλεμοι που </w:t>
      </w:r>
      <w:r>
        <w:rPr>
          <w:rFonts w:eastAsia="Times New Roman" w:cs="Times New Roman"/>
          <w:szCs w:val="24"/>
        </w:rPr>
        <w:t xml:space="preserve">εξαπολύει </w:t>
      </w:r>
      <w:r>
        <w:rPr>
          <w:rFonts w:eastAsia="Times New Roman" w:cs="Times New Roman"/>
          <w:szCs w:val="24"/>
        </w:rPr>
        <w:lastRenderedPageBreak/>
        <w:t>η Ευρωπαϊκή Ένωση, το ΝΑΤΟ, οι Ηνωμένες Πολιτείες της Αμερικής, η Ρωσία, οι ανταγωνισμοί μεταξύ τους και η καταλήστευση του πλούτου των χωρών, από τις οποίες προέρχονται πρόσφυγες και μετανάστες, η παραβίαση της Συνθήκης της Γενεύης για το άσυλο,</w:t>
      </w:r>
      <w:r>
        <w:rPr>
          <w:rFonts w:eastAsia="Times New Roman" w:cs="Times New Roman"/>
          <w:szCs w:val="24"/>
        </w:rPr>
        <w:t xml:space="preserve"> η </w:t>
      </w:r>
      <w:proofErr w:type="spellStart"/>
      <w:r>
        <w:rPr>
          <w:rFonts w:eastAsia="Times New Roman" w:cs="Times New Roman"/>
          <w:szCs w:val="24"/>
        </w:rPr>
        <w:t>Σένγκεν</w:t>
      </w:r>
      <w:proofErr w:type="spellEnd"/>
      <w:r>
        <w:rPr>
          <w:rFonts w:eastAsia="Times New Roman" w:cs="Times New Roman"/>
          <w:szCs w:val="24"/>
        </w:rPr>
        <w:t>, οι Συμφωνίες του Δουβλίνου, ο εγκλωβισμός χιλιάδων ανθρώπων στη χώρα μας;</w:t>
      </w:r>
    </w:p>
    <w:p w14:paraId="52381D80"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t>Για το ΚΚΕ η προσφυγιά και η μετανάστευση είναι οι δύο όψεις του ίδιου νομίσματος, του καπιταλισμού και της εξασφάλισης του μέγιστου κέρδους για το κεφάλαιο, που δεν αναγ</w:t>
      </w:r>
      <w:r>
        <w:rPr>
          <w:rFonts w:eastAsia="Times New Roman" w:cs="Times New Roman"/>
          <w:szCs w:val="24"/>
        </w:rPr>
        <w:t xml:space="preserve">νωρίζει θύματα, δεν λυπάται ανθρώπινες ψυχές, δεν λογαριάζει ανθρώπινη αξιοπρέπεια. </w:t>
      </w:r>
    </w:p>
    <w:p w14:paraId="52381D81"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Έχουν, λοιπόν, κάθε δικαίωμα να αγωνίζονται για την επιβίωση και την ύπαρξή τους. </w:t>
      </w:r>
    </w:p>
    <w:p w14:paraId="52381D82" w14:textId="77777777" w:rsidR="00BB4A66" w:rsidRDefault="00AA3535">
      <w:pPr>
        <w:spacing w:after="0" w:line="600" w:lineRule="auto"/>
        <w:ind w:firstLine="720"/>
        <w:jc w:val="both"/>
        <w:rPr>
          <w:rFonts w:eastAsia="Times New Roman" w:cs="Times New Roman"/>
          <w:szCs w:val="24"/>
        </w:rPr>
      </w:pPr>
      <w:r>
        <w:rPr>
          <w:rFonts w:eastAsia="Times New Roman" w:cs="Times New Roman"/>
          <w:b/>
          <w:szCs w:val="24"/>
        </w:rPr>
        <w:t xml:space="preserve">ΠΡΟΕΔΡΕΟΥΣΑ (Αναστασία Χριστοδουλοπούλου): </w:t>
      </w:r>
      <w:r>
        <w:rPr>
          <w:rFonts w:eastAsia="Times New Roman" w:cs="Times New Roman"/>
          <w:szCs w:val="24"/>
        </w:rPr>
        <w:t xml:space="preserve">Παρακαλώ, ολοκληρώστε. </w:t>
      </w:r>
    </w:p>
    <w:p w14:paraId="52381D83" w14:textId="77777777" w:rsidR="00BB4A66" w:rsidRDefault="00AA3535">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Με αυτά τα λόγια ολοκληρώνω, λέγοντας ότι στο άρθρο 7 δίνεται δυνατότητα για πρόσβαση των αρχών των συμβαλλόμενων χωρών στις εθνικές βάσεις δεδομένων, ενώ προβλέπεται με το άρθρο 10 η ανταλλαγή σε αμοιβαία βάση ακόμα και δεδομένων προσωπικού χαρακτήρα καθ</w:t>
      </w:r>
      <w:r>
        <w:rPr>
          <w:rFonts w:eastAsia="Times New Roman" w:cs="Times New Roman"/>
          <w:szCs w:val="24"/>
        </w:rPr>
        <w:t xml:space="preserve">ώς και η παροχή τους σε τρίτα κράτη. </w:t>
      </w:r>
    </w:p>
    <w:p w14:paraId="52381D84"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όποιες αυτές τυπικές εγγυήσεις και περιορισμοί για την ανταλλαγή τους στην πραγματικότητα χρυσώνουν το χάπι και χρησιμοποιούνται προσχηματικά για τα μάτια του κόσμου. </w:t>
      </w:r>
    </w:p>
    <w:p w14:paraId="52381D85"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t>Τελειώνοντας, κυρία Πρόεδρε, θα ήθελα να πω ότι</w:t>
      </w:r>
      <w:r>
        <w:rPr>
          <w:rFonts w:eastAsia="Times New Roman" w:cs="Times New Roman"/>
          <w:szCs w:val="24"/>
        </w:rPr>
        <w:t xml:space="preserve"> σε αυτή τη συμφωνία εμπλέκεται και η Τουρκία, ένα κράτος που καταπατά δημοκρατικά ανθρώπινα δικαιώματα, οδηγώντας πάρα πολλούς δημοκράτες αγωνιστές, κομμουνιστές, είτε στις φυλακές είτε στα δικαστήρια. Η αστική τάξη της Τουρκίας στην πραγματικότητα δεν αν</w:t>
      </w:r>
      <w:r>
        <w:rPr>
          <w:rFonts w:eastAsia="Times New Roman" w:cs="Times New Roman"/>
          <w:szCs w:val="24"/>
        </w:rPr>
        <w:t>αγνωρίζει ούτε σύνορα και μαζί με το ΝΑΤΟ αμφισβητούν τα κυριαρχικά δικαιώματα της χώρας.</w:t>
      </w:r>
    </w:p>
    <w:p w14:paraId="52381D86"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το ΚΚΕ καταψηφίζει αυτή τη συμφωνία. </w:t>
      </w:r>
    </w:p>
    <w:p w14:paraId="52381D87"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κυρία Πρόεδρε, και για την ανοχή σας. </w:t>
      </w:r>
    </w:p>
    <w:p w14:paraId="52381D88" w14:textId="77777777" w:rsidR="00BB4A66" w:rsidRDefault="00AA3535">
      <w:pPr>
        <w:spacing w:after="0" w:line="600" w:lineRule="auto"/>
        <w:ind w:firstLine="720"/>
        <w:jc w:val="both"/>
        <w:rPr>
          <w:rFonts w:eastAsia="Times New Roman" w:cs="Times New Roman"/>
          <w:szCs w:val="24"/>
        </w:rPr>
      </w:pPr>
      <w:r>
        <w:rPr>
          <w:rFonts w:eastAsia="Times New Roman" w:cs="Times New Roman"/>
          <w:b/>
          <w:szCs w:val="24"/>
        </w:rPr>
        <w:t xml:space="preserve">ΠΡΟΕΔΡΕΟΥΣΑ (Αναστασία Χριστοδουλοπούλου): </w:t>
      </w:r>
      <w:r>
        <w:rPr>
          <w:rFonts w:eastAsia="Times New Roman" w:cs="Times New Roman"/>
          <w:szCs w:val="24"/>
        </w:rPr>
        <w:t>Ευχαρ</w:t>
      </w:r>
      <w:r>
        <w:rPr>
          <w:rFonts w:eastAsia="Times New Roman" w:cs="Times New Roman"/>
          <w:szCs w:val="24"/>
        </w:rPr>
        <w:t xml:space="preserve">ιστώ και εγώ. Κύριε Υπουργέ, θα θέλατε να πείτε κάτι; Έχετε πέντε λεπτά. </w:t>
      </w:r>
    </w:p>
    <w:p w14:paraId="52381D89" w14:textId="77777777" w:rsidR="00BB4A66" w:rsidRDefault="00AA3535">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 xml:space="preserve">Θα χρειαστώ λιγότερο χρόνο. </w:t>
      </w:r>
    </w:p>
    <w:p w14:paraId="52381D8A"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t>Κυρία Πρόεδρε, κυρίες και κύριοι, είναι κατανοητό ότι αυτή η συμφωνία ε</w:t>
      </w:r>
      <w:r>
        <w:rPr>
          <w:rFonts w:eastAsia="Times New Roman" w:cs="Times New Roman"/>
          <w:szCs w:val="24"/>
        </w:rPr>
        <w:t xml:space="preserve">ξυπηρετεί τον έλεγχο του διασυνοριακού εγκλήματος. Και ξέρουμε όλοι τα προβλήματα που υπάρχουν και το </w:t>
      </w:r>
      <w:r>
        <w:rPr>
          <w:rFonts w:eastAsia="Times New Roman" w:cs="Times New Roman"/>
          <w:szCs w:val="24"/>
        </w:rPr>
        <w:lastRenderedPageBreak/>
        <w:t xml:space="preserve">πόσο εύκολα και με τι ταχύτητα κινείται το διασυνοριακό έγκλημα, που είναι μεγαλύτερη από την ταχύτητα που κινούνται οι διώκτες του εγκλήματος. </w:t>
      </w:r>
    </w:p>
    <w:p w14:paraId="52381D8B"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t>Ξέρουμε τ</w:t>
      </w:r>
      <w:r>
        <w:rPr>
          <w:rFonts w:eastAsia="Times New Roman" w:cs="Times New Roman"/>
          <w:szCs w:val="24"/>
        </w:rPr>
        <w:t xml:space="preserve">α προβλήματα που υπάρχουν με τη διακίνηση ναρκωτικών. Και μάλιστα στην ευαίσθητη γεωγραφική περιοχή που βρισκόμαστε ξέρουμε ότι από τα δύσκολα περάσματα –είτε τα θαλάσσια είτε τα χερσαία- γίνεται διακίνηση ναρκωτικών και διακίνηση ανθρώπων. </w:t>
      </w:r>
    </w:p>
    <w:p w14:paraId="52381D8C"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t>Το Κέντρο Επαφ</w:t>
      </w:r>
      <w:r>
        <w:rPr>
          <w:rFonts w:eastAsia="Times New Roman" w:cs="Times New Roman"/>
          <w:szCs w:val="24"/>
        </w:rPr>
        <w:t xml:space="preserve">ής, το οποίο δημιουργήθηκε, στοχεύει ακριβώς στην καλύτερη αντιμετώπιση αυτών των θεμάτων. Δεν είναι πανάκεια, δεν είναι το εργαλείο εκείνο που θα λύσει όλα </w:t>
      </w:r>
      <w:r>
        <w:rPr>
          <w:rFonts w:eastAsia="Times New Roman" w:cs="Times New Roman"/>
          <w:szCs w:val="24"/>
        </w:rPr>
        <w:lastRenderedPageBreak/>
        <w:t xml:space="preserve">τα προβλήματα και από την ίδρυσή του θα σταματήσει να υπάρχει έγκλημα στην περιοχή μας. </w:t>
      </w:r>
    </w:p>
    <w:p w14:paraId="52381D8D"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t>Πλην όμως,</w:t>
      </w:r>
      <w:r>
        <w:rPr>
          <w:rFonts w:eastAsia="Times New Roman" w:cs="Times New Roman"/>
          <w:szCs w:val="24"/>
        </w:rPr>
        <w:t xml:space="preserve"> όπως είπα, είναι ένα εργαλείο και ως εργαλείο, κύριε Συντυχάκη, ξέρετε ότι μπορεί να χρησιμοποιηθεί και από τη μια μεριά και από την άλλη. Εμείς, όμως, έχουμε καθορίσει τέτοιους όρους, ώστε να χρησιμοποιηθεί στη σωστή κατεύθυνση αυτό το εργαλείο. Δεν κατε</w:t>
      </w:r>
      <w:r>
        <w:rPr>
          <w:rFonts w:eastAsia="Times New Roman" w:cs="Times New Roman"/>
          <w:szCs w:val="24"/>
        </w:rPr>
        <w:t xml:space="preserve">υθύνεται στην αντιμετώπιση λαϊκών κινητοποιήσεων. </w:t>
      </w:r>
    </w:p>
    <w:p w14:paraId="52381D8E"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t xml:space="preserve">Στο παράδειγμά μου στην </w:t>
      </w:r>
      <w:r>
        <w:rPr>
          <w:rFonts w:eastAsia="Times New Roman" w:cs="Times New Roman"/>
          <w:szCs w:val="24"/>
        </w:rPr>
        <w:t>ε</w:t>
      </w:r>
      <w:r>
        <w:rPr>
          <w:rFonts w:eastAsia="Times New Roman" w:cs="Times New Roman"/>
          <w:szCs w:val="24"/>
        </w:rPr>
        <w:t xml:space="preserve">πιτροπή –και παρακαλώ να γίνεται χρήση όλου του σκεπτικού μου και όλων των </w:t>
      </w:r>
      <w:proofErr w:type="spellStart"/>
      <w:r>
        <w:rPr>
          <w:rFonts w:eastAsia="Times New Roman" w:cs="Times New Roman"/>
          <w:szCs w:val="24"/>
        </w:rPr>
        <w:t>φράσεών</w:t>
      </w:r>
      <w:proofErr w:type="spellEnd"/>
      <w:r>
        <w:rPr>
          <w:rFonts w:eastAsia="Times New Roman" w:cs="Times New Roman"/>
          <w:szCs w:val="24"/>
        </w:rPr>
        <w:t xml:space="preserve"> μου- είπα ότι δημιουργήθηκαν προβλήματα σε αυτή την περίπτωση. Εννοώ προβλήματα κυκλοφορίας και ό</w:t>
      </w:r>
      <w:r>
        <w:rPr>
          <w:rFonts w:eastAsia="Times New Roman" w:cs="Times New Roman"/>
          <w:szCs w:val="24"/>
        </w:rPr>
        <w:t xml:space="preserve">χι προβλήματα </w:t>
      </w:r>
      <w:r>
        <w:rPr>
          <w:rFonts w:eastAsia="Times New Roman" w:cs="Times New Roman"/>
          <w:szCs w:val="24"/>
        </w:rPr>
        <w:lastRenderedPageBreak/>
        <w:t xml:space="preserve">που έχουν σχέση με την καταστολή των λαϊκών κινητοποιήσεων. </w:t>
      </w:r>
    </w:p>
    <w:p w14:paraId="52381D8F"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t xml:space="preserve">Εξάλλου, ξέρετε ότι αυτό το </w:t>
      </w:r>
      <w:r>
        <w:rPr>
          <w:rFonts w:eastAsia="Times New Roman" w:cs="Times New Roman"/>
          <w:szCs w:val="24"/>
        </w:rPr>
        <w:t>κ</w:t>
      </w:r>
      <w:r>
        <w:rPr>
          <w:rFonts w:eastAsia="Times New Roman" w:cs="Times New Roman"/>
          <w:szCs w:val="24"/>
        </w:rPr>
        <w:t xml:space="preserve">έντρο δεν έχει καν τη δυνατότητα αντιμετώπισης λαϊκών κινητοποιήσεων και φυσικά κανείς δεν θέλει να χρησιμοποιείται αυτό το </w:t>
      </w:r>
      <w:r>
        <w:rPr>
          <w:rFonts w:eastAsia="Times New Roman" w:cs="Times New Roman"/>
          <w:szCs w:val="24"/>
        </w:rPr>
        <w:t>κ</w:t>
      </w:r>
      <w:r>
        <w:rPr>
          <w:rFonts w:eastAsia="Times New Roman" w:cs="Times New Roman"/>
          <w:szCs w:val="24"/>
        </w:rPr>
        <w:t xml:space="preserve">έντρο γι’ αυτόν τον σκοπό. </w:t>
      </w:r>
    </w:p>
    <w:p w14:paraId="52381D90"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t xml:space="preserve">Επομένως αυτό το </w:t>
      </w:r>
      <w:r>
        <w:rPr>
          <w:rFonts w:eastAsia="Times New Roman" w:cs="Times New Roman"/>
          <w:szCs w:val="24"/>
        </w:rPr>
        <w:t>κ</w:t>
      </w:r>
      <w:r>
        <w:rPr>
          <w:rFonts w:eastAsia="Times New Roman" w:cs="Times New Roman"/>
          <w:szCs w:val="24"/>
        </w:rPr>
        <w:t xml:space="preserve">έντρο έχει σχέση κυρίως με την αντιμετώπιση της διακίνησης των ναρκωτικών, την αντιμετώπιση του λαθρεμπορίου και την αντιμετώπιση της διακίνησης ανθρώπων. Και σαν τέτοιο το αντιμετωπίζουμε. </w:t>
      </w:r>
    </w:p>
    <w:p w14:paraId="52381D91"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lastRenderedPageBreak/>
        <w:t>Επίσης, συμβάλλει στις καλύτερες σχέσεις μεταξ</w:t>
      </w:r>
      <w:r>
        <w:rPr>
          <w:rFonts w:eastAsia="Times New Roman" w:cs="Times New Roman"/>
          <w:szCs w:val="24"/>
        </w:rPr>
        <w:t xml:space="preserve">ύ των γειτονικών κρατών, άσχετα με το ποια είναι η εσωτερική κατάσταση σε κάθε χώρα, άσχετα με το εάν συμφωνούμε με την εσωτερική λειτουργία των γειτονικών κρατών. Πρέπει να υπάρχουν καλές σχέσεις. </w:t>
      </w:r>
    </w:p>
    <w:p w14:paraId="52381D92" w14:textId="77777777" w:rsidR="00BB4A66" w:rsidRDefault="00AA3535">
      <w:pPr>
        <w:spacing w:after="0" w:line="600" w:lineRule="auto"/>
        <w:ind w:firstLine="720"/>
        <w:jc w:val="both"/>
        <w:rPr>
          <w:rFonts w:eastAsia="Times New Roman" w:cs="Times New Roman"/>
          <w:szCs w:val="24"/>
        </w:rPr>
      </w:pPr>
      <w:r>
        <w:rPr>
          <w:rFonts w:eastAsia="Times New Roman" w:cs="Times New Roman"/>
          <w:szCs w:val="24"/>
        </w:rPr>
        <w:t>Την προηγούμενη εβδομάδα στην κοινή τετραμερή Σύνοδο Υπου</w:t>
      </w:r>
      <w:r>
        <w:rPr>
          <w:rFonts w:eastAsia="Times New Roman" w:cs="Times New Roman"/>
          <w:szCs w:val="24"/>
        </w:rPr>
        <w:t>ργών Εξωτερικών και Ε</w:t>
      </w:r>
      <w:r>
        <w:rPr>
          <w:rFonts w:eastAsia="Times New Roman" w:cs="Times New Roman"/>
          <w:szCs w:val="24"/>
        </w:rPr>
        <w:t>σ</w:t>
      </w:r>
      <w:r>
        <w:rPr>
          <w:rFonts w:eastAsia="Times New Roman" w:cs="Times New Roman"/>
          <w:szCs w:val="24"/>
        </w:rPr>
        <w:t xml:space="preserve">ωτερικών στη Θεσσαλονίκη μεταξύ Ελλάδος, Αλβανίας, Σκοπίων και Βουλγαρίας, συζητήθηκαν θέματα τέτοιας συνεργασίας. Καλό είναι να υπάρχει απέναντι στο κοινό έγκλημα κοινή αντιμετώπιση. </w:t>
      </w:r>
    </w:p>
    <w:p w14:paraId="52381D93"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Από εκεί και πέρα, είναι λογικό να υπάρχει καχυπο</w:t>
      </w:r>
      <w:r>
        <w:rPr>
          <w:rFonts w:eastAsia="Times New Roman" w:cs="Times New Roman"/>
          <w:szCs w:val="24"/>
        </w:rPr>
        <w:t>ψία σε κάθε τι καινούρ</w:t>
      </w:r>
      <w:r>
        <w:rPr>
          <w:rFonts w:eastAsia="Times New Roman" w:cs="Times New Roman"/>
          <w:szCs w:val="24"/>
        </w:rPr>
        <w:t>γ</w:t>
      </w:r>
      <w:r>
        <w:rPr>
          <w:rFonts w:eastAsia="Times New Roman" w:cs="Times New Roman"/>
          <w:szCs w:val="24"/>
        </w:rPr>
        <w:t xml:space="preserve">ιο που γεννιέται, αλλά ας μην πάμε σε πλευρές </w:t>
      </w:r>
      <w:r>
        <w:rPr>
          <w:rFonts w:eastAsia="Times New Roman" w:cs="Times New Roman"/>
          <w:szCs w:val="24"/>
        </w:rPr>
        <w:lastRenderedPageBreak/>
        <w:t xml:space="preserve">που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διάθεση ούτε και οι προδιαγραφές για να επεκταθούν λειτουργίες αυτού του </w:t>
      </w:r>
      <w:r>
        <w:rPr>
          <w:rFonts w:eastAsia="Times New Roman" w:cs="Times New Roman"/>
          <w:szCs w:val="24"/>
        </w:rPr>
        <w:t>κ</w:t>
      </w:r>
      <w:r>
        <w:rPr>
          <w:rFonts w:eastAsia="Times New Roman" w:cs="Times New Roman"/>
          <w:szCs w:val="24"/>
        </w:rPr>
        <w:t xml:space="preserve">έντρου. </w:t>
      </w:r>
    </w:p>
    <w:p w14:paraId="52381D94"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Εμείς, λοιπόν, πιστεύουμε ότι αυτό το </w:t>
      </w:r>
      <w:r>
        <w:rPr>
          <w:rFonts w:eastAsia="Times New Roman" w:cs="Times New Roman"/>
          <w:szCs w:val="24"/>
        </w:rPr>
        <w:t>κ</w:t>
      </w:r>
      <w:r>
        <w:rPr>
          <w:rFonts w:eastAsia="Times New Roman" w:cs="Times New Roman"/>
          <w:szCs w:val="24"/>
        </w:rPr>
        <w:t>έντρο θα συμβάλλει ακριβώς στην αντιμετώπι</w:t>
      </w:r>
      <w:r>
        <w:rPr>
          <w:rFonts w:eastAsia="Times New Roman" w:cs="Times New Roman"/>
          <w:szCs w:val="24"/>
        </w:rPr>
        <w:t xml:space="preserve">ση του εγκλήματος. Δεν υπάρχει, ούτε στο μυαλό μας αλλά ούτε στις προϋποθέσεις αυτού του </w:t>
      </w:r>
      <w:r>
        <w:rPr>
          <w:rFonts w:eastAsia="Times New Roman" w:cs="Times New Roman"/>
          <w:szCs w:val="24"/>
        </w:rPr>
        <w:t>κ</w:t>
      </w:r>
      <w:r>
        <w:rPr>
          <w:rFonts w:eastAsia="Times New Roman" w:cs="Times New Roman"/>
          <w:szCs w:val="24"/>
        </w:rPr>
        <w:t xml:space="preserve">έντρου, η λειτουργία του είτε προς την αντιμετώπιση λαϊκών κινητοποιήσεων ή άλλες λειτουργίες που πιθανόν κάποιοι φοβούνται. </w:t>
      </w:r>
    </w:p>
    <w:p w14:paraId="52381D95"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2381D96"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Κηρύσσεται περαιωμένη η συζήτηση επί της αρχής, των άρθρων και του συνόλου του σχεδίου νόμου του Υπουργείου Εσωτερικών και Διοικητικής Ανασυγκρότησης: «Κύρωση της Συμφωνίας μεταξύ της Κυβέρνησης της Ελληνικής Δημ</w:t>
      </w:r>
      <w:r>
        <w:rPr>
          <w:rFonts w:eastAsia="Times New Roman" w:cs="Times New Roman"/>
          <w:szCs w:val="24"/>
        </w:rPr>
        <w:t xml:space="preserve">οκρατίας, της Κυβέρνησης της Δημοκρατίας της Βουλγαρίας και της Κυβέρνησης της Δημοκρατίας της Τουρκίας σχετικά με την ίδρυση και λειτουργία Κοινού Κέντρου Επαφής με σκοπό την Αστυνομική και Τελωνειακή Συνεργασία». </w:t>
      </w:r>
    </w:p>
    <w:p w14:paraId="52381D97"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w:t>
      </w:r>
      <w:r>
        <w:rPr>
          <w:rFonts w:eastAsia="Times New Roman" w:cs="Times New Roman"/>
          <w:szCs w:val="24"/>
        </w:rPr>
        <w:t xml:space="preserve">χέδιο; </w:t>
      </w:r>
    </w:p>
    <w:p w14:paraId="52381D98"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 </w:t>
      </w:r>
    </w:p>
    <w:p w14:paraId="52381D99"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ΚΑΡΑΚΩΣΤΑΣ: </w:t>
      </w:r>
      <w:r>
        <w:rPr>
          <w:rFonts w:eastAsia="Times New Roman" w:cs="Times New Roman"/>
          <w:szCs w:val="24"/>
        </w:rPr>
        <w:t xml:space="preserve">Κατά πλειοψηφία. </w:t>
      </w:r>
    </w:p>
    <w:p w14:paraId="52381D9A"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52381D9B"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νομοσχέδιο του Υπουργείου Εσωτερικών και Διοικητικής Ανασυγκρότησης</w:t>
      </w:r>
      <w:r>
        <w:rPr>
          <w:rFonts w:eastAsia="Times New Roman" w:cs="Times New Roman"/>
          <w:szCs w:val="24"/>
        </w:rPr>
        <w:t>:</w:t>
      </w:r>
      <w:r>
        <w:rPr>
          <w:rFonts w:eastAsia="Times New Roman" w:cs="Times New Roman"/>
          <w:szCs w:val="24"/>
        </w:rPr>
        <w:t xml:space="preserve"> «Κύρωση της</w:t>
      </w:r>
      <w:r>
        <w:rPr>
          <w:rFonts w:eastAsia="Times New Roman" w:cs="Times New Roman"/>
          <w:szCs w:val="24"/>
        </w:rPr>
        <w:t xml:space="preserve"> Συμφωνίας μεταξύ της Κυβέρνησης της Ελληνικής Δημοκρατίας, της Κυβέρνησης της Δημοκρατίας της Βουλγαρίας και της Κυβέρνησης της Δημοκρατίας της Τουρκίας σχετικά με την ίδρυση και λειτουργία Κοινού Κέντρου Επαφής με σκοπό την Αστυνομική και Τελωνειακή Συνε</w:t>
      </w:r>
      <w:r>
        <w:rPr>
          <w:rFonts w:eastAsia="Times New Roman" w:cs="Times New Roman"/>
          <w:szCs w:val="24"/>
        </w:rPr>
        <w:t xml:space="preserve">ργασία» έγινε δεκτό </w:t>
      </w:r>
      <w:r>
        <w:rPr>
          <w:rFonts w:eastAsia="Times New Roman" w:cs="Times New Roman"/>
          <w:szCs w:val="24"/>
        </w:rPr>
        <w:t xml:space="preserve">κατά πλειοψηφία, σε μόνη συζήτηση, </w:t>
      </w:r>
      <w:r>
        <w:rPr>
          <w:rFonts w:eastAsia="Times New Roman" w:cs="Times New Roman"/>
          <w:szCs w:val="24"/>
        </w:rPr>
        <w:t xml:space="preserve">κατ’ αρχήν, κατ’ </w:t>
      </w:r>
      <w:proofErr w:type="spellStart"/>
      <w:r>
        <w:rPr>
          <w:rFonts w:eastAsia="Times New Roman" w:cs="Times New Roman"/>
          <w:szCs w:val="24"/>
        </w:rPr>
        <w:t>άρθρον</w:t>
      </w:r>
      <w:proofErr w:type="spellEnd"/>
      <w:r>
        <w:rPr>
          <w:rFonts w:eastAsia="Times New Roman" w:cs="Times New Roman"/>
          <w:szCs w:val="24"/>
        </w:rPr>
        <w:t xml:space="preserve"> και στο σύνολο και έχει ως εξής:</w:t>
      </w:r>
    </w:p>
    <w:p w14:paraId="52381D9C" w14:textId="77777777" w:rsidR="00BB4A66" w:rsidRDefault="00AA3535">
      <w:pPr>
        <w:spacing w:line="600" w:lineRule="auto"/>
        <w:ind w:firstLine="720"/>
        <w:jc w:val="center"/>
        <w:rPr>
          <w:rFonts w:eastAsia="Times New Roman" w:cs="Times New Roman"/>
          <w:szCs w:val="24"/>
        </w:rPr>
      </w:pPr>
      <w:r>
        <w:rPr>
          <w:rFonts w:eastAsia="Times New Roman" w:cs="Times New Roman"/>
          <w:szCs w:val="24"/>
        </w:rPr>
        <w:lastRenderedPageBreak/>
        <w:t>(Να καταχωριστεί το κείμενο του νομοσχεδίου</w:t>
      </w:r>
      <w:r>
        <w:rPr>
          <w:rFonts w:eastAsia="Times New Roman" w:cs="Times New Roman"/>
          <w:szCs w:val="24"/>
        </w:rPr>
        <w:t>, να μπει η σελίδα</w:t>
      </w:r>
      <w:r w:rsidRPr="0045036E">
        <w:rPr>
          <w:rFonts w:eastAsia="Times New Roman" w:cs="Times New Roman"/>
          <w:szCs w:val="24"/>
        </w:rPr>
        <w:t xml:space="preserve"> 38</w:t>
      </w:r>
      <w:r>
        <w:rPr>
          <w:rFonts w:eastAsia="Times New Roman" w:cs="Times New Roman"/>
          <w:szCs w:val="24"/>
        </w:rPr>
        <w:t>α</w:t>
      </w:r>
      <w:r>
        <w:rPr>
          <w:rFonts w:eastAsia="Times New Roman" w:cs="Times New Roman"/>
          <w:szCs w:val="24"/>
        </w:rPr>
        <w:t>)</w:t>
      </w:r>
    </w:p>
    <w:p w14:paraId="52381D9D" w14:textId="77777777" w:rsidR="00BB4A66" w:rsidRDefault="00AA3535">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Κυρίες και κύριοι συνάδελφοι, παρ</w:t>
      </w:r>
      <w:r>
        <w:rPr>
          <w:rFonts w:eastAsia="Times New Roman" w:cs="Times New Roman"/>
          <w:szCs w:val="24"/>
        </w:rPr>
        <w:t>ακαλώ το Σώμα να εξουσιοδοτήσει το Προεδρείο για την υπ’ ευθύνη του επικύρωση των Πρακτικών ως προς τη</w:t>
      </w:r>
      <w:r>
        <w:rPr>
          <w:rFonts w:eastAsia="Times New Roman" w:cs="Times New Roman"/>
          <w:szCs w:val="24"/>
        </w:rPr>
        <w:t>ν</w:t>
      </w:r>
      <w:r>
        <w:rPr>
          <w:rFonts w:eastAsia="Times New Roman" w:cs="Times New Roman"/>
          <w:szCs w:val="24"/>
        </w:rPr>
        <w:t xml:space="preserve"> ψήφιση στο σύνολο του παραπάνω νομοσχεδίου. </w:t>
      </w:r>
    </w:p>
    <w:p w14:paraId="52381D9E"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 </w:t>
      </w:r>
      <w:r>
        <w:rPr>
          <w:rFonts w:eastAsia="Times New Roman" w:cs="Times New Roman"/>
          <w:szCs w:val="24"/>
        </w:rPr>
        <w:t xml:space="preserve">Μάλιστα, μάλιστα. </w:t>
      </w:r>
    </w:p>
    <w:p w14:paraId="52381D9F" w14:textId="77777777" w:rsidR="00BB4A66" w:rsidRDefault="00AA3535">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b/>
        </w:rPr>
        <w:t xml:space="preserve"> </w:t>
      </w:r>
      <w:r w:rsidRPr="00A1554E">
        <w:rPr>
          <w:rFonts w:eastAsia="Times New Roman"/>
          <w:bCs/>
        </w:rPr>
        <w:t>Συνεπώς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Σώμα παρέσχε τ</w:t>
      </w:r>
      <w:r>
        <w:rPr>
          <w:rFonts w:eastAsia="Times New Roman" w:cs="Times New Roman"/>
          <w:szCs w:val="24"/>
        </w:rPr>
        <w:t>η ζητηθείσα εξουσιοδότηση.</w:t>
      </w:r>
    </w:p>
    <w:p w14:paraId="52381DA0"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2381DA1" w14:textId="77777777" w:rsidR="00BB4A66" w:rsidRDefault="00AA3535">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52381DA2" w14:textId="77777777" w:rsidR="00BB4A66" w:rsidRDefault="00AA3535">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Με τη συναίνεση του Σώματος και ώρα 18.40΄ </w:t>
      </w:r>
      <w:proofErr w:type="spellStart"/>
      <w:r>
        <w:rPr>
          <w:rFonts w:eastAsia="Times New Roman" w:cs="Times New Roman"/>
          <w:szCs w:val="24"/>
        </w:rPr>
        <w:t>λύεται</w:t>
      </w:r>
      <w:proofErr w:type="spellEnd"/>
      <w:r>
        <w:rPr>
          <w:rFonts w:eastAsia="Times New Roman" w:cs="Times New Roman"/>
          <w:szCs w:val="24"/>
        </w:rPr>
        <w:t xml:space="preserve"> η συνεδρίαση. </w:t>
      </w:r>
    </w:p>
    <w:p w14:paraId="52381DA3" w14:textId="77777777" w:rsidR="00BB4A66" w:rsidRDefault="00AA3535">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εύχομαι καλό Πάσχα, καλές γιορτές σε εσάς και στις οικογένειές σας και</w:t>
      </w:r>
      <w:r>
        <w:rPr>
          <w:rFonts w:eastAsia="Times New Roman" w:cs="Times New Roman"/>
          <w:szCs w:val="24"/>
        </w:rPr>
        <w:t xml:space="preserve"> </w:t>
      </w:r>
      <w:r>
        <w:rPr>
          <w:rFonts w:eastAsia="Times New Roman" w:cs="Times New Roman"/>
          <w:szCs w:val="24"/>
        </w:rPr>
        <w:t>καλή επιστροφή</w:t>
      </w:r>
      <w:r>
        <w:rPr>
          <w:rFonts w:eastAsia="Times New Roman" w:cs="Times New Roman"/>
          <w:szCs w:val="24"/>
        </w:rPr>
        <w:t xml:space="preserve">. </w:t>
      </w:r>
    </w:p>
    <w:p w14:paraId="52381DA4" w14:textId="77777777" w:rsidR="00BB4A66" w:rsidRDefault="00AA3535">
      <w:pPr>
        <w:spacing w:line="600" w:lineRule="auto"/>
        <w:ind w:firstLine="709"/>
        <w:jc w:val="center"/>
        <w:rPr>
          <w:rFonts w:eastAsia="Times New Roman" w:cs="Times New Roman"/>
          <w:b/>
          <w:szCs w:val="24"/>
        </w:rPr>
      </w:pPr>
      <w:r>
        <w:rPr>
          <w:rFonts w:eastAsia="Times New Roman" w:cs="Times New Roman"/>
          <w:b/>
          <w:szCs w:val="24"/>
        </w:rPr>
        <w:t>Ο ΠΡΟΕΔΡΟΣ                                                            ΟΙ ΓΡΑΜΜΑΤΕΙΣ</w:t>
      </w:r>
    </w:p>
    <w:p w14:paraId="52381DA5" w14:textId="77777777" w:rsidR="00BB4A66" w:rsidRDefault="00BB4A66">
      <w:pPr>
        <w:spacing w:line="600" w:lineRule="auto"/>
        <w:jc w:val="both"/>
        <w:rPr>
          <w:rFonts w:eastAsia="Times New Roman" w:cs="Times New Roman"/>
          <w:szCs w:val="24"/>
        </w:rPr>
      </w:pPr>
    </w:p>
    <w:sectPr w:rsidR="00BB4A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zipf2baFX3MQs6Xhk91j48QdS9c=" w:salt="yjMDYadZ6xgCtx7XEgySn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66"/>
    <w:rsid w:val="00994C77"/>
    <w:rsid w:val="00AA3535"/>
    <w:rsid w:val="00BB4A6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1CF8"/>
  <w15:docId w15:val="{D079036C-E412-4DD9-9499-3378AA97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2C3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B2C39"/>
    <w:rPr>
      <w:rFonts w:ascii="Segoe UI" w:hAnsi="Segoe UI" w:cs="Segoe UI"/>
      <w:sz w:val="18"/>
      <w:szCs w:val="18"/>
    </w:rPr>
  </w:style>
  <w:style w:type="paragraph" w:styleId="a4">
    <w:name w:val="List Paragraph"/>
    <w:basedOn w:val="a"/>
    <w:uiPriority w:val="34"/>
    <w:qFormat/>
    <w:rsid w:val="00ED5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228</MetadataID>
    <Session xmlns="641f345b-441b-4b81-9152-adc2e73ba5e1">Α´</Session>
    <Date xmlns="641f345b-441b-4b81-9152-adc2e73ba5e1">2016-04-24T21:00:00+00:00</Date>
    <Status xmlns="641f345b-441b-4b81-9152-adc2e73ba5e1">
      <Url>http://srv-sp1/praktika/Lists/Incoming_Metadata/EditForm.aspx?ID=228&amp;Source=/praktika/Recordings_Library/Forms/AllItems.aspx</Url>
      <Description>Δημοσιεύτηκε</Description>
    </Status>
    <Meeting xmlns="641f345b-441b-4b81-9152-adc2e73ba5e1">ΡΙΣΤ´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B943FE-C5EF-4B33-BA21-5B9C5B068D20}">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purl.org/dc/dcmitype/"/>
    <ds:schemaRef ds:uri="http://schemas.openxmlformats.org/package/2006/metadata/core-properties"/>
    <ds:schemaRef ds:uri="http://purl.org/dc/terms/"/>
    <ds:schemaRef ds:uri="641f345b-441b-4b81-9152-adc2e73ba5e1"/>
  </ds:schemaRefs>
</ds:datastoreItem>
</file>

<file path=customXml/itemProps2.xml><?xml version="1.0" encoding="utf-8"?>
<ds:datastoreItem xmlns:ds="http://schemas.openxmlformats.org/officeDocument/2006/customXml" ds:itemID="{F00AD97C-AE34-4B5A-81DA-0C1DD61C6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5C4843-C7A9-48C9-88C0-CD8F12D2CC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6259</Words>
  <Characters>33803</Characters>
  <Application>Microsoft Office Word</Application>
  <DocSecurity>0</DocSecurity>
  <Lines>281</Lines>
  <Paragraphs>79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2016-05-11T07:51:00Z</dcterms:created>
  <dcterms:modified xsi:type="dcterms:W3CDTF">2016-05-11T07:51:00Z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