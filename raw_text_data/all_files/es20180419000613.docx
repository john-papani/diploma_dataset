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528" w14:textId="77777777" w:rsidR="002C4231" w:rsidRPr="002C4231" w:rsidRDefault="002C4231" w:rsidP="002C4231">
      <w:pPr>
        <w:spacing w:after="0" w:line="360" w:lineRule="auto"/>
        <w:rPr>
          <w:ins w:id="0" w:author="ch.flouda" w:date="2018-04-30T11:17:00Z"/>
          <w:rFonts w:eastAsia="Times New Roman"/>
          <w:szCs w:val="24"/>
          <w:lang w:eastAsia="en-US"/>
        </w:rPr>
      </w:pPr>
      <w:bookmarkStart w:id="1" w:name="_GoBack"/>
      <w:bookmarkEnd w:id="1"/>
      <w:ins w:id="2" w:author="ch.flouda" w:date="2018-04-30T11:17:00Z">
        <w:r w:rsidRPr="002C423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44C9D0" w14:textId="77777777" w:rsidR="002C4231" w:rsidRPr="002C4231" w:rsidRDefault="002C4231" w:rsidP="002C4231">
      <w:pPr>
        <w:spacing w:after="0" w:line="360" w:lineRule="auto"/>
        <w:rPr>
          <w:ins w:id="3" w:author="ch.flouda" w:date="2018-04-30T11:17:00Z"/>
          <w:rFonts w:eastAsia="Times New Roman"/>
          <w:szCs w:val="24"/>
          <w:lang w:eastAsia="en-US"/>
        </w:rPr>
      </w:pPr>
    </w:p>
    <w:p w14:paraId="02FF1B31" w14:textId="77777777" w:rsidR="002C4231" w:rsidRPr="002C4231" w:rsidRDefault="002C4231" w:rsidP="002C4231">
      <w:pPr>
        <w:spacing w:after="0" w:line="360" w:lineRule="auto"/>
        <w:rPr>
          <w:ins w:id="4" w:author="ch.flouda" w:date="2018-04-30T11:17:00Z"/>
          <w:rFonts w:eastAsia="Times New Roman"/>
          <w:szCs w:val="24"/>
          <w:lang w:eastAsia="en-US"/>
        </w:rPr>
      </w:pPr>
      <w:ins w:id="5" w:author="ch.flouda" w:date="2018-04-30T11:17:00Z">
        <w:r w:rsidRPr="002C4231">
          <w:rPr>
            <w:rFonts w:eastAsia="Times New Roman"/>
            <w:szCs w:val="24"/>
            <w:lang w:eastAsia="en-US"/>
          </w:rPr>
          <w:t>ΠΙΝΑΚΑΣ ΠΕΡΙΕΧΟΜΕΝΩΝ</w:t>
        </w:r>
      </w:ins>
    </w:p>
    <w:p w14:paraId="0FC2C633" w14:textId="77777777" w:rsidR="002C4231" w:rsidRPr="002C4231" w:rsidRDefault="002C4231" w:rsidP="002C4231">
      <w:pPr>
        <w:spacing w:after="0" w:line="360" w:lineRule="auto"/>
        <w:rPr>
          <w:ins w:id="6" w:author="ch.flouda" w:date="2018-04-30T11:17:00Z"/>
          <w:rFonts w:eastAsia="Times New Roman"/>
          <w:szCs w:val="24"/>
          <w:lang w:eastAsia="en-US"/>
        </w:rPr>
      </w:pPr>
      <w:ins w:id="7" w:author="ch.flouda" w:date="2018-04-30T11:17:00Z">
        <w:r w:rsidRPr="002C4231">
          <w:rPr>
            <w:rFonts w:eastAsia="Times New Roman"/>
            <w:szCs w:val="24"/>
            <w:lang w:eastAsia="en-US"/>
          </w:rPr>
          <w:t xml:space="preserve">ΙΖ΄ ΠΕΡΙΟΔΟΣ </w:t>
        </w:r>
      </w:ins>
    </w:p>
    <w:p w14:paraId="3E3A4A20" w14:textId="77777777" w:rsidR="002C4231" w:rsidRPr="002C4231" w:rsidRDefault="002C4231" w:rsidP="002C4231">
      <w:pPr>
        <w:spacing w:after="0" w:line="360" w:lineRule="auto"/>
        <w:rPr>
          <w:ins w:id="8" w:author="ch.flouda" w:date="2018-04-30T11:17:00Z"/>
          <w:rFonts w:eastAsia="Times New Roman"/>
          <w:szCs w:val="24"/>
          <w:lang w:eastAsia="en-US"/>
        </w:rPr>
      </w:pPr>
      <w:ins w:id="9" w:author="ch.flouda" w:date="2018-04-30T11:17:00Z">
        <w:r w:rsidRPr="002C4231">
          <w:rPr>
            <w:rFonts w:eastAsia="Times New Roman"/>
            <w:szCs w:val="24"/>
            <w:lang w:eastAsia="en-US"/>
          </w:rPr>
          <w:t>ΠΡΟΕΔΡΕΥΟΜΕΝΗΣ ΚΟΙΝΟΒΟΥΛΕΥΤΙΚΗΣ ΔΗΜΟΚΡΑΤΙΑΣ</w:t>
        </w:r>
      </w:ins>
    </w:p>
    <w:p w14:paraId="5D3A95EC" w14:textId="77777777" w:rsidR="002C4231" w:rsidRPr="002C4231" w:rsidRDefault="002C4231" w:rsidP="002C4231">
      <w:pPr>
        <w:spacing w:after="0" w:line="360" w:lineRule="auto"/>
        <w:rPr>
          <w:ins w:id="10" w:author="ch.flouda" w:date="2018-04-30T11:17:00Z"/>
          <w:rFonts w:eastAsia="Times New Roman"/>
          <w:szCs w:val="24"/>
          <w:lang w:eastAsia="en-US"/>
        </w:rPr>
      </w:pPr>
      <w:ins w:id="11" w:author="ch.flouda" w:date="2018-04-30T11:17:00Z">
        <w:r w:rsidRPr="002C4231">
          <w:rPr>
            <w:rFonts w:eastAsia="Times New Roman"/>
            <w:szCs w:val="24"/>
            <w:lang w:eastAsia="en-US"/>
          </w:rPr>
          <w:t>ΣΥΝΟΔΟΣ Γ΄</w:t>
        </w:r>
      </w:ins>
    </w:p>
    <w:p w14:paraId="2B9678F2" w14:textId="77777777" w:rsidR="002C4231" w:rsidRPr="002C4231" w:rsidRDefault="002C4231" w:rsidP="002C4231">
      <w:pPr>
        <w:spacing w:after="0" w:line="360" w:lineRule="auto"/>
        <w:rPr>
          <w:ins w:id="12" w:author="ch.flouda" w:date="2018-04-30T11:17:00Z"/>
          <w:rFonts w:eastAsia="Times New Roman"/>
          <w:szCs w:val="24"/>
          <w:lang w:eastAsia="en-US"/>
        </w:rPr>
      </w:pPr>
    </w:p>
    <w:p w14:paraId="46AA9935" w14:textId="77777777" w:rsidR="002C4231" w:rsidRPr="002C4231" w:rsidRDefault="002C4231" w:rsidP="002C4231">
      <w:pPr>
        <w:spacing w:after="0" w:line="360" w:lineRule="auto"/>
        <w:rPr>
          <w:ins w:id="13" w:author="ch.flouda" w:date="2018-04-30T11:17:00Z"/>
          <w:rFonts w:eastAsia="Times New Roman"/>
          <w:szCs w:val="24"/>
          <w:lang w:eastAsia="en-US"/>
        </w:rPr>
      </w:pPr>
      <w:ins w:id="14" w:author="ch.flouda" w:date="2018-04-30T11:17:00Z">
        <w:r w:rsidRPr="002C4231">
          <w:rPr>
            <w:rFonts w:eastAsia="Times New Roman"/>
            <w:szCs w:val="24"/>
            <w:lang w:eastAsia="en-US"/>
          </w:rPr>
          <w:t>ΣΥΝΕΔΡΙΑΣΗ ϞΘ΄</w:t>
        </w:r>
      </w:ins>
    </w:p>
    <w:p w14:paraId="19C45010" w14:textId="77777777" w:rsidR="002C4231" w:rsidRPr="002C4231" w:rsidRDefault="002C4231" w:rsidP="002C4231">
      <w:pPr>
        <w:spacing w:after="0" w:line="360" w:lineRule="auto"/>
        <w:rPr>
          <w:ins w:id="15" w:author="ch.flouda" w:date="2018-04-30T11:17:00Z"/>
          <w:rFonts w:eastAsia="Times New Roman"/>
          <w:szCs w:val="24"/>
          <w:lang w:eastAsia="en-US"/>
        </w:rPr>
      </w:pPr>
      <w:ins w:id="16" w:author="ch.flouda" w:date="2018-04-30T11:17:00Z">
        <w:r w:rsidRPr="002C4231">
          <w:rPr>
            <w:rFonts w:eastAsia="Times New Roman"/>
            <w:szCs w:val="24"/>
            <w:lang w:eastAsia="en-US"/>
          </w:rPr>
          <w:t>Πέμπτη 19 Απριλίου 2018</w:t>
        </w:r>
      </w:ins>
    </w:p>
    <w:p w14:paraId="1B402612" w14:textId="77777777" w:rsidR="002C4231" w:rsidRPr="002C4231" w:rsidRDefault="002C4231" w:rsidP="002C4231">
      <w:pPr>
        <w:spacing w:after="0" w:line="360" w:lineRule="auto"/>
        <w:rPr>
          <w:ins w:id="17" w:author="ch.flouda" w:date="2018-04-30T11:17:00Z"/>
          <w:rFonts w:eastAsia="Times New Roman"/>
          <w:szCs w:val="24"/>
          <w:lang w:eastAsia="en-US"/>
        </w:rPr>
      </w:pPr>
    </w:p>
    <w:p w14:paraId="0701331F" w14:textId="77777777" w:rsidR="002C4231" w:rsidRPr="002C4231" w:rsidRDefault="002C4231" w:rsidP="002C4231">
      <w:pPr>
        <w:spacing w:after="0" w:line="360" w:lineRule="auto"/>
        <w:rPr>
          <w:ins w:id="18" w:author="ch.flouda" w:date="2018-04-30T11:17:00Z"/>
          <w:rFonts w:eastAsia="Times New Roman"/>
          <w:szCs w:val="24"/>
          <w:lang w:eastAsia="en-US"/>
        </w:rPr>
      </w:pPr>
      <w:ins w:id="19" w:author="ch.flouda" w:date="2018-04-30T11:17:00Z">
        <w:r w:rsidRPr="002C4231">
          <w:rPr>
            <w:rFonts w:eastAsia="Times New Roman"/>
            <w:szCs w:val="24"/>
            <w:lang w:eastAsia="en-US"/>
          </w:rPr>
          <w:t>ΘΕΜΑΤΑ</w:t>
        </w:r>
      </w:ins>
    </w:p>
    <w:p w14:paraId="5412D0AD" w14:textId="77777777" w:rsidR="002C4231" w:rsidRPr="002C4231" w:rsidRDefault="002C4231" w:rsidP="002C4231">
      <w:pPr>
        <w:spacing w:after="0" w:line="360" w:lineRule="auto"/>
        <w:rPr>
          <w:ins w:id="20" w:author="ch.flouda" w:date="2018-04-30T11:17:00Z"/>
          <w:rFonts w:eastAsia="Times New Roman"/>
          <w:szCs w:val="24"/>
          <w:lang w:eastAsia="en-US"/>
        </w:rPr>
      </w:pPr>
      <w:ins w:id="21" w:author="ch.flouda" w:date="2018-04-30T11:17:00Z">
        <w:r w:rsidRPr="002C4231">
          <w:rPr>
            <w:rFonts w:eastAsia="Times New Roman"/>
            <w:szCs w:val="24"/>
            <w:lang w:eastAsia="en-US"/>
          </w:rPr>
          <w:t xml:space="preserve"> </w:t>
        </w:r>
        <w:r w:rsidRPr="002C4231">
          <w:rPr>
            <w:rFonts w:eastAsia="Times New Roman"/>
            <w:szCs w:val="24"/>
            <w:lang w:eastAsia="en-US"/>
          </w:rPr>
          <w:br/>
          <w:t xml:space="preserve">Α. ΕΙΔΙΚΑ ΘΕΜΑΤΑ </w:t>
        </w:r>
        <w:r w:rsidRPr="002C4231">
          <w:rPr>
            <w:rFonts w:eastAsia="Times New Roman"/>
            <w:szCs w:val="24"/>
            <w:lang w:eastAsia="en-US"/>
          </w:rPr>
          <w:br/>
          <w:t xml:space="preserve">1. Επικύρωση Πρακτικών, σελ. </w:t>
        </w:r>
        <w:r w:rsidRPr="002C4231">
          <w:rPr>
            <w:rFonts w:eastAsia="Times New Roman"/>
            <w:szCs w:val="24"/>
            <w:lang w:eastAsia="en-US"/>
          </w:rPr>
          <w:br/>
          <w:t xml:space="preserve">2. Επί διαδικαστικού θέματος, σελ. </w:t>
        </w:r>
        <w:r w:rsidRPr="002C4231">
          <w:rPr>
            <w:rFonts w:eastAsia="Times New Roman"/>
            <w:szCs w:val="24"/>
            <w:lang w:eastAsia="en-US"/>
          </w:rPr>
          <w:br/>
          <w:t xml:space="preserve">3. Ανακοινώνεται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2C4231">
          <w:rPr>
            <w:rFonts w:eastAsia="Times New Roman"/>
            <w:szCs w:val="24"/>
            <w:lang w:eastAsia="en-US"/>
          </w:rPr>
          <w:br/>
          <w:t xml:space="preserve">4.  Έγκριση παράτασης της προθεσμίας υποβολής του πορίσματος της Εξεταστικής Επιτροπής για τη διερεύνηση σκανδάλων στον χώρο της Υγείας κατά τα έτη 1997-2014, που έχει συσταθεί σύμφωνα με τα άρθρα 144 και </w:t>
        </w:r>
        <w:proofErr w:type="spellStart"/>
        <w:r w:rsidRPr="002C4231">
          <w:rPr>
            <w:rFonts w:eastAsia="Times New Roman"/>
            <w:szCs w:val="24"/>
            <w:lang w:eastAsia="en-US"/>
          </w:rPr>
          <w:t>επ</w:t>
        </w:r>
        <w:proofErr w:type="spellEnd"/>
        <w:r w:rsidRPr="002C4231">
          <w:rPr>
            <w:rFonts w:eastAsia="Times New Roman"/>
            <w:szCs w:val="24"/>
            <w:lang w:eastAsia="en-US"/>
          </w:rPr>
          <w:t xml:space="preserve">. του Κανονισμού της Βουλής μέχρι την 20η Ιουνίου 2018, σελ. </w:t>
        </w:r>
        <w:r w:rsidRPr="002C4231">
          <w:rPr>
            <w:rFonts w:eastAsia="Times New Roman"/>
            <w:szCs w:val="24"/>
            <w:lang w:eastAsia="en-US"/>
          </w:rPr>
          <w:br/>
          <w:t xml:space="preserve"> </w:t>
        </w:r>
        <w:r w:rsidRPr="002C4231">
          <w:rPr>
            <w:rFonts w:eastAsia="Times New Roman"/>
            <w:szCs w:val="24"/>
            <w:lang w:eastAsia="en-US"/>
          </w:rPr>
          <w:br/>
          <w:t xml:space="preserve">Β. ΚΟΙΝΟΒΟΥΛΕΥΤΙΚΟΣ ΕΛΕΓΧΟΣ </w:t>
        </w:r>
        <w:r w:rsidRPr="002C4231">
          <w:rPr>
            <w:rFonts w:eastAsia="Times New Roman"/>
            <w:szCs w:val="24"/>
            <w:lang w:eastAsia="en-US"/>
          </w:rPr>
          <w:br/>
          <w:t xml:space="preserve">1. Ανακοίνωση του δελτίου επικαίρων ερωτήσεων της Παρασκευής 20 Απριλίου 2018, σελ. </w:t>
        </w:r>
        <w:r w:rsidRPr="002C4231">
          <w:rPr>
            <w:rFonts w:eastAsia="Times New Roman"/>
            <w:szCs w:val="24"/>
            <w:lang w:eastAsia="en-US"/>
          </w:rPr>
          <w:br/>
          <w:t>2. Συζήτηση επικαίρων ερωτήσεων:</w:t>
        </w:r>
        <w:r w:rsidRPr="002C4231">
          <w:rPr>
            <w:rFonts w:eastAsia="Times New Roman"/>
            <w:szCs w:val="24"/>
            <w:lang w:eastAsia="en-US"/>
          </w:rPr>
          <w:br/>
          <w:t xml:space="preserve">    α) Προς τον Υπουργό Εσωτερικών:</w:t>
        </w:r>
        <w:r w:rsidRPr="002C4231">
          <w:rPr>
            <w:rFonts w:eastAsia="Times New Roman"/>
            <w:szCs w:val="24"/>
            <w:lang w:eastAsia="en-US"/>
          </w:rPr>
          <w:br/>
          <w:t xml:space="preserve">        i. με θέμα: «Καθυστερήσεις στη διαδικασία έκδοσης των νέων ταυτοτήτων», σελ. </w:t>
        </w:r>
        <w:r w:rsidRPr="002C4231">
          <w:rPr>
            <w:rFonts w:eastAsia="Times New Roman"/>
            <w:szCs w:val="24"/>
            <w:lang w:eastAsia="en-US"/>
          </w:rPr>
          <w:br/>
          <w:t xml:space="preserve">        </w:t>
        </w:r>
        <w:proofErr w:type="spellStart"/>
        <w:r w:rsidRPr="002C4231">
          <w:rPr>
            <w:rFonts w:eastAsia="Times New Roman"/>
            <w:szCs w:val="24"/>
            <w:lang w:eastAsia="en-US"/>
          </w:rPr>
          <w:t>ii</w:t>
        </w:r>
        <w:proofErr w:type="spellEnd"/>
        <w:r w:rsidRPr="002C4231">
          <w:rPr>
            <w:rFonts w:eastAsia="Times New Roman"/>
            <w:szCs w:val="24"/>
            <w:lang w:eastAsia="en-US"/>
          </w:rPr>
          <w:t xml:space="preserve">. με θέμα: «Αστυνομικοί στη φύλαξη VIP προσώπων», σελ. </w:t>
        </w:r>
        <w:r w:rsidRPr="002C4231">
          <w:rPr>
            <w:rFonts w:eastAsia="Times New Roman"/>
            <w:szCs w:val="24"/>
            <w:lang w:eastAsia="en-US"/>
          </w:rPr>
          <w:br/>
          <w:t xml:space="preserve">        </w:t>
        </w:r>
        <w:proofErr w:type="spellStart"/>
        <w:r w:rsidRPr="002C4231">
          <w:rPr>
            <w:rFonts w:eastAsia="Times New Roman"/>
            <w:szCs w:val="24"/>
            <w:lang w:eastAsia="en-US"/>
          </w:rPr>
          <w:t>iii</w:t>
        </w:r>
        <w:proofErr w:type="spellEnd"/>
        <w:r w:rsidRPr="002C4231">
          <w:rPr>
            <w:rFonts w:eastAsia="Times New Roman"/>
            <w:szCs w:val="24"/>
            <w:lang w:eastAsia="en-US"/>
          </w:rPr>
          <w:t xml:space="preserve">. με θέμα: «Αυξάνεται η ανασφάλεια σε περιοχές της Πάτρας», σελ. </w:t>
        </w:r>
        <w:r w:rsidRPr="002C4231">
          <w:rPr>
            <w:rFonts w:eastAsia="Times New Roman"/>
            <w:szCs w:val="24"/>
            <w:lang w:eastAsia="en-US"/>
          </w:rPr>
          <w:br/>
          <w:t xml:space="preserve">        </w:t>
        </w:r>
        <w:proofErr w:type="spellStart"/>
        <w:r w:rsidRPr="002C4231">
          <w:rPr>
            <w:rFonts w:eastAsia="Times New Roman"/>
            <w:szCs w:val="24"/>
            <w:lang w:eastAsia="en-US"/>
          </w:rPr>
          <w:t>iv</w:t>
        </w:r>
        <w:proofErr w:type="spellEnd"/>
        <w:r w:rsidRPr="002C4231">
          <w:rPr>
            <w:rFonts w:eastAsia="Times New Roman"/>
            <w:szCs w:val="24"/>
            <w:lang w:eastAsia="en-US"/>
          </w:rPr>
          <w:t xml:space="preserve">. με θέμα: «Κάλυψη κενών στο Πυροσβεστικό Σώμα από επιλαχόντες του διαγωνισμού 2011», σελ. </w:t>
        </w:r>
        <w:r w:rsidRPr="002C4231">
          <w:rPr>
            <w:rFonts w:eastAsia="Times New Roman"/>
            <w:szCs w:val="24"/>
            <w:lang w:eastAsia="en-US"/>
          </w:rPr>
          <w:br/>
          <w:t xml:space="preserve">        v. με θέμα: «Προβλήματα στη λειτουργία του Τμήματος Συνοριακής Φύλαξης (Τ.Σ.Φ.) </w:t>
        </w:r>
        <w:proofErr w:type="spellStart"/>
        <w:r w:rsidRPr="002C4231">
          <w:rPr>
            <w:rFonts w:eastAsia="Times New Roman"/>
            <w:szCs w:val="24"/>
            <w:lang w:eastAsia="en-US"/>
          </w:rPr>
          <w:t>Παιονίας</w:t>
        </w:r>
        <w:proofErr w:type="spellEnd"/>
        <w:r w:rsidRPr="002C4231">
          <w:rPr>
            <w:rFonts w:eastAsia="Times New Roman"/>
            <w:szCs w:val="24"/>
            <w:lang w:eastAsia="en-US"/>
          </w:rPr>
          <w:t xml:space="preserve">», σελ. </w:t>
        </w:r>
        <w:r w:rsidRPr="002C4231">
          <w:rPr>
            <w:rFonts w:eastAsia="Times New Roman"/>
            <w:szCs w:val="24"/>
            <w:lang w:eastAsia="en-US"/>
          </w:rPr>
          <w:br/>
          <w:t xml:space="preserve">        </w:t>
        </w:r>
        <w:proofErr w:type="spellStart"/>
        <w:r w:rsidRPr="002C4231">
          <w:rPr>
            <w:rFonts w:eastAsia="Times New Roman"/>
            <w:szCs w:val="24"/>
            <w:lang w:eastAsia="en-US"/>
          </w:rPr>
          <w:t>vi</w:t>
        </w:r>
        <w:proofErr w:type="spellEnd"/>
        <w:r w:rsidRPr="002C4231">
          <w:rPr>
            <w:rFonts w:eastAsia="Times New Roman"/>
            <w:szCs w:val="24"/>
            <w:lang w:eastAsia="en-US"/>
          </w:rPr>
          <w:t xml:space="preserve">. με θέμα « Έξαρση εγκληματικότητας στην Αθήνα», σελ. </w:t>
        </w:r>
        <w:r w:rsidRPr="002C4231">
          <w:rPr>
            <w:rFonts w:eastAsia="Times New Roman"/>
            <w:szCs w:val="24"/>
            <w:lang w:eastAsia="en-US"/>
          </w:rPr>
          <w:br/>
          <w:t xml:space="preserve">        </w:t>
        </w:r>
        <w:proofErr w:type="spellStart"/>
        <w:r w:rsidRPr="002C4231">
          <w:rPr>
            <w:rFonts w:eastAsia="Times New Roman"/>
            <w:szCs w:val="24"/>
            <w:lang w:eastAsia="en-US"/>
          </w:rPr>
          <w:t>vii</w:t>
        </w:r>
        <w:proofErr w:type="spellEnd"/>
        <w:r w:rsidRPr="002C4231">
          <w:rPr>
            <w:rFonts w:eastAsia="Times New Roman"/>
            <w:szCs w:val="24"/>
            <w:lang w:eastAsia="en-US"/>
          </w:rPr>
          <w:t xml:space="preserve">. με θέμα: «Διασφάλιση του δικαιώματος στην εργασία των εργαζομένων με «μπλοκάκι» στην Εταιρεία  Ύδρευσης και Αποχέτευσης Θεσσαλονίκης (ΕΥΑΘ Α.Ε.)Υπηρεσίες Α.Ε.», σελ. </w:t>
        </w:r>
        <w:r w:rsidRPr="002C4231">
          <w:rPr>
            <w:rFonts w:eastAsia="Times New Roman"/>
            <w:szCs w:val="24"/>
            <w:lang w:eastAsia="en-US"/>
          </w:rPr>
          <w:br/>
          <w:t xml:space="preserve">        </w:t>
        </w:r>
        <w:proofErr w:type="spellStart"/>
        <w:r w:rsidRPr="002C4231">
          <w:rPr>
            <w:rFonts w:eastAsia="Times New Roman"/>
            <w:szCs w:val="24"/>
            <w:lang w:eastAsia="en-US"/>
          </w:rPr>
          <w:t>viii</w:t>
        </w:r>
        <w:proofErr w:type="spellEnd"/>
        <w:r w:rsidRPr="002C4231">
          <w:rPr>
            <w:rFonts w:eastAsia="Times New Roman"/>
            <w:szCs w:val="24"/>
            <w:lang w:eastAsia="en-US"/>
          </w:rPr>
          <w:t xml:space="preserve">. με θέμα: «Ενημέρωση για τον «ολοκληρωμένο σχεδιασμό ανάδειξης, ανάπτυξης και αξιοποίησης της λίμνης Λάδωνα» της Περιφέρειας Πελοποννήσου», σελ. </w:t>
        </w:r>
        <w:r w:rsidRPr="002C4231">
          <w:rPr>
            <w:rFonts w:eastAsia="Times New Roman"/>
            <w:szCs w:val="24"/>
            <w:lang w:eastAsia="en-US"/>
          </w:rPr>
          <w:br/>
          <w:t xml:space="preserve">        </w:t>
        </w:r>
        <w:proofErr w:type="spellStart"/>
        <w:r w:rsidRPr="002C4231">
          <w:rPr>
            <w:rFonts w:eastAsia="Times New Roman"/>
            <w:szCs w:val="24"/>
            <w:lang w:eastAsia="en-US"/>
          </w:rPr>
          <w:t>ix</w:t>
        </w:r>
        <w:proofErr w:type="spellEnd"/>
        <w:r w:rsidRPr="002C4231">
          <w:rPr>
            <w:rFonts w:eastAsia="Times New Roman"/>
            <w:szCs w:val="24"/>
            <w:lang w:eastAsia="en-US"/>
          </w:rPr>
          <w:t xml:space="preserve">. με θέμα: «Σκανδαλώδης νομοθετική εύνοια για το ακατάσχετο των κομμάτων! Ρουσφέτι για Μητσοτάκη και Γεννηματά που ψήφισαν την τροπολογία μαζί με τους Κυβερνητικούς και λοιπούς συγγενείς», σελ. </w:t>
        </w:r>
        <w:r w:rsidRPr="002C4231">
          <w:rPr>
            <w:rFonts w:eastAsia="Times New Roman"/>
            <w:szCs w:val="24"/>
            <w:lang w:eastAsia="en-US"/>
          </w:rPr>
          <w:br/>
          <w:t xml:space="preserve">    β) Προς την Υπουργό Πολιτισμού και Αθλητισμού:</w:t>
        </w:r>
        <w:r w:rsidRPr="002C4231">
          <w:rPr>
            <w:rFonts w:eastAsia="Times New Roman"/>
            <w:szCs w:val="24"/>
            <w:lang w:eastAsia="en-US"/>
          </w:rPr>
          <w:br/>
          <w:t xml:space="preserve">        i. με θέμα: «Σοβαρές καταγγελίες των εργαζομένων του Εθνικού Θεάτρου», σελ. </w:t>
        </w:r>
        <w:r w:rsidRPr="002C4231">
          <w:rPr>
            <w:rFonts w:eastAsia="Times New Roman"/>
            <w:szCs w:val="24"/>
            <w:lang w:eastAsia="en-US"/>
          </w:rPr>
          <w:br/>
          <w:t xml:space="preserve">        </w:t>
        </w:r>
        <w:proofErr w:type="spellStart"/>
        <w:r w:rsidRPr="002C4231">
          <w:rPr>
            <w:rFonts w:eastAsia="Times New Roman"/>
            <w:szCs w:val="24"/>
            <w:lang w:eastAsia="en-US"/>
          </w:rPr>
          <w:t>ii</w:t>
        </w:r>
        <w:proofErr w:type="spellEnd"/>
        <w:r w:rsidRPr="002C4231">
          <w:rPr>
            <w:rFonts w:eastAsia="Times New Roman"/>
            <w:szCs w:val="24"/>
            <w:lang w:eastAsia="en-US"/>
          </w:rPr>
          <w:t xml:space="preserve">. </w:t>
        </w:r>
        <w:r w:rsidRPr="002C4231">
          <w:rPr>
            <w:rFonts w:eastAsia="Times New Roman"/>
            <w:szCs w:val="24"/>
          </w:rPr>
          <w:t>με θέμα: «Σε κίνδυνο η ομαλή λειτουργία των αρχαιολογικών χώρων»</w:t>
        </w:r>
        <w:r w:rsidRPr="002C4231">
          <w:rPr>
            <w:rFonts w:eastAsia="Times New Roman"/>
            <w:szCs w:val="24"/>
            <w:lang w:eastAsia="en-US"/>
          </w:rPr>
          <w:t xml:space="preserve">, σελ. </w:t>
        </w:r>
        <w:r w:rsidRPr="002C4231">
          <w:rPr>
            <w:rFonts w:eastAsia="Times New Roman"/>
            <w:szCs w:val="24"/>
            <w:lang w:eastAsia="en-US"/>
          </w:rPr>
          <w:br/>
          <w:t xml:space="preserve">        </w:t>
        </w:r>
        <w:proofErr w:type="spellStart"/>
        <w:r w:rsidRPr="002C4231">
          <w:rPr>
            <w:rFonts w:eastAsia="Times New Roman"/>
            <w:szCs w:val="24"/>
            <w:lang w:val="en-US" w:eastAsia="en-US"/>
          </w:rPr>
          <w:t>i</w:t>
        </w:r>
        <w:r w:rsidRPr="002C4231">
          <w:rPr>
            <w:rFonts w:eastAsia="Times New Roman"/>
            <w:szCs w:val="24"/>
            <w:lang w:eastAsia="en-US"/>
          </w:rPr>
          <w:t>ii</w:t>
        </w:r>
        <w:proofErr w:type="spellEnd"/>
        <w:r w:rsidRPr="002C4231">
          <w:rPr>
            <w:rFonts w:eastAsia="Times New Roman"/>
            <w:szCs w:val="24"/>
            <w:lang w:eastAsia="en-US"/>
          </w:rPr>
          <w:t xml:space="preserve">. </w:t>
        </w:r>
        <w:proofErr w:type="gramStart"/>
        <w:r w:rsidRPr="002C4231">
          <w:rPr>
            <w:rFonts w:eastAsia="Times New Roman"/>
            <w:szCs w:val="24"/>
            <w:lang w:eastAsia="en-US"/>
          </w:rPr>
          <w:t>σχετικά</w:t>
        </w:r>
        <w:proofErr w:type="gramEnd"/>
        <w:r w:rsidRPr="002C4231">
          <w:rPr>
            <w:rFonts w:eastAsia="Times New Roman"/>
            <w:szCs w:val="24"/>
            <w:lang w:eastAsia="en-US"/>
          </w:rPr>
          <w:t xml:space="preserve"> με τα σοβαρά προβλήματα λειτουργίας του Εθνικού Κολυμβητηρίου Ηρακλείου (ΕΑΚΗ), σελ. </w:t>
        </w:r>
        <w:r w:rsidRPr="002C4231">
          <w:rPr>
            <w:rFonts w:eastAsia="Times New Roman"/>
            <w:szCs w:val="24"/>
            <w:lang w:eastAsia="en-US"/>
          </w:rPr>
          <w:br/>
          <w:t xml:space="preserve"> </w:t>
        </w:r>
        <w:r w:rsidRPr="002C4231">
          <w:rPr>
            <w:rFonts w:eastAsia="Times New Roman"/>
            <w:szCs w:val="24"/>
            <w:lang w:eastAsia="en-US"/>
          </w:rPr>
          <w:br/>
          <w:t xml:space="preserve">Γ. ΝΟΜΟΘΕΤΙΚΗ ΕΡΓΑΣΙΑ </w:t>
        </w:r>
        <w:r w:rsidRPr="002C4231">
          <w:rPr>
            <w:rFonts w:eastAsia="Times New Roman"/>
            <w:szCs w:val="24"/>
            <w:lang w:eastAsia="en-US"/>
          </w:rPr>
          <w:br/>
          <w:t>1. Κατάθεση σχεδίου νόμου:</w:t>
        </w:r>
      </w:ins>
    </w:p>
    <w:p w14:paraId="70DC6153" w14:textId="77777777" w:rsidR="002C4231" w:rsidRPr="002C4231" w:rsidRDefault="002C4231" w:rsidP="002C4231">
      <w:pPr>
        <w:spacing w:after="0" w:line="360" w:lineRule="auto"/>
        <w:rPr>
          <w:ins w:id="22" w:author="ch.flouda" w:date="2018-04-30T11:17:00Z"/>
          <w:rFonts w:eastAsia="Times New Roman"/>
          <w:szCs w:val="24"/>
          <w:lang w:eastAsia="en-US"/>
        </w:rPr>
      </w:pPr>
      <w:ins w:id="23" w:author="ch.flouda" w:date="2018-04-30T11:17:00Z">
        <w:r w:rsidRPr="002C4231">
          <w:rPr>
            <w:rFonts w:eastAsia="Times New Roman"/>
            <w:szCs w:val="24"/>
            <w:lang w:eastAsia="en-US"/>
          </w:rPr>
          <w:t xml:space="preserve">Οι Υπουργοί Περιβάλλοντος και Ενέργειας, Εργασίας, Κοινωνικής Ασφάλισης και Κοινωνικής Αλληλεγγύης, Δικαιοσύνης, Διαφάνειας και Ανθρωπίνων Δικαιωμάτων, Οικονομικών, Διοικητικής Ανασυγκρότησης, οι Αναπληρωτές Υπουργοί Οικονομίας και Ανάπτυξης, Οικονομικών, Περιβάλλοντος και Ενέργειας, καθώς και οι Υφυπουργοί Εργασίας, Κοινωνικής Ασφάλισης και Κοινωνικής Αλληλεγγύης και Οικονομικών, κατέθεσαν στις 18-4-2018 σχέδιο νόμου: «Διαρθρωτικά μέτρα για την πρόσβαση στο λιγνίτη και το περαιτέρω άνοιγμα της </w:t>
        </w:r>
        <w:proofErr w:type="spellStart"/>
        <w:r w:rsidRPr="002C4231">
          <w:rPr>
            <w:rFonts w:eastAsia="Times New Roman"/>
            <w:szCs w:val="24"/>
            <w:lang w:eastAsia="en-US"/>
          </w:rPr>
          <w:t>χονδρεμπορικής</w:t>
        </w:r>
        <w:proofErr w:type="spellEnd"/>
        <w:r w:rsidRPr="002C4231">
          <w:rPr>
            <w:rFonts w:eastAsia="Times New Roman"/>
            <w:szCs w:val="24"/>
            <w:lang w:eastAsia="en-US"/>
          </w:rPr>
          <w:t xml:space="preserve"> αγοράς ηλεκτρισμού», σελ. </w:t>
        </w:r>
        <w:r w:rsidRPr="002C4231">
          <w:rPr>
            <w:rFonts w:eastAsia="Times New Roman"/>
            <w:szCs w:val="24"/>
            <w:lang w:eastAsia="en-US"/>
          </w:rPr>
          <w:br/>
          <w:t xml:space="preserve">2. Συζήτηση και ψήφιση επί της αρχής, των άρθρων και του συνόλου του σχεδίου νόμου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σελ. </w:t>
        </w:r>
        <w:r w:rsidRPr="002C4231">
          <w:rPr>
            <w:rFonts w:eastAsia="Times New Roman"/>
            <w:szCs w:val="24"/>
            <w:lang w:eastAsia="en-US"/>
          </w:rPr>
          <w:br/>
          <w:t xml:space="preserve"> </w:t>
        </w:r>
        <w:r w:rsidRPr="002C4231">
          <w:rPr>
            <w:rFonts w:eastAsia="Times New Roman"/>
            <w:szCs w:val="24"/>
            <w:lang w:eastAsia="en-US"/>
          </w:rPr>
          <w:br/>
          <w:t>ΠΡΟΕΔΡΕΥΟΝΤΕΣ</w:t>
        </w:r>
      </w:ins>
    </w:p>
    <w:p w14:paraId="518E9D3F" w14:textId="77777777" w:rsidR="002C4231" w:rsidRPr="002C4231" w:rsidRDefault="002C4231" w:rsidP="002C4231">
      <w:pPr>
        <w:spacing w:after="0" w:line="360" w:lineRule="auto"/>
        <w:rPr>
          <w:ins w:id="24" w:author="ch.flouda" w:date="2018-04-30T11:17:00Z"/>
          <w:rFonts w:eastAsia="Times New Roman"/>
          <w:szCs w:val="24"/>
          <w:lang w:eastAsia="en-US"/>
        </w:rPr>
      </w:pPr>
    </w:p>
    <w:p w14:paraId="67334989" w14:textId="77777777" w:rsidR="002C4231" w:rsidRPr="002C4231" w:rsidRDefault="002C4231" w:rsidP="002C4231">
      <w:pPr>
        <w:spacing w:after="0" w:line="360" w:lineRule="auto"/>
        <w:rPr>
          <w:ins w:id="25" w:author="ch.flouda" w:date="2018-04-30T11:17:00Z"/>
          <w:rFonts w:eastAsia="Times New Roman"/>
          <w:szCs w:val="24"/>
          <w:lang w:eastAsia="en-US"/>
        </w:rPr>
      </w:pPr>
      <w:ins w:id="26" w:author="ch.flouda" w:date="2018-04-30T11:17:00Z">
        <w:r w:rsidRPr="002C4231">
          <w:rPr>
            <w:rFonts w:eastAsia="Times New Roman"/>
            <w:szCs w:val="24"/>
            <w:lang w:eastAsia="en-US"/>
          </w:rPr>
          <w:t>ΚΡΕΜΑΣΤΙΝΟΣ Δ. , σελ.</w:t>
        </w:r>
        <w:r w:rsidRPr="002C4231">
          <w:rPr>
            <w:rFonts w:eastAsia="Times New Roman"/>
            <w:szCs w:val="24"/>
            <w:lang w:eastAsia="en-US"/>
          </w:rPr>
          <w:br/>
          <w:t>ΛΑΜΠΡΟΥΛΗΣ Γ. , σελ.</w:t>
        </w:r>
        <w:r w:rsidRPr="002C4231">
          <w:rPr>
            <w:rFonts w:eastAsia="Times New Roman"/>
            <w:szCs w:val="24"/>
            <w:lang w:eastAsia="en-US"/>
          </w:rPr>
          <w:br/>
        </w:r>
      </w:ins>
    </w:p>
    <w:p w14:paraId="3598E9D5" w14:textId="77777777" w:rsidR="002C4231" w:rsidRPr="002C4231" w:rsidRDefault="002C4231" w:rsidP="002C4231">
      <w:pPr>
        <w:spacing w:after="0" w:line="360" w:lineRule="auto"/>
        <w:rPr>
          <w:ins w:id="27" w:author="ch.flouda" w:date="2018-04-30T11:17:00Z"/>
          <w:rFonts w:eastAsia="Times New Roman"/>
          <w:szCs w:val="24"/>
          <w:lang w:eastAsia="en-US"/>
        </w:rPr>
      </w:pPr>
    </w:p>
    <w:p w14:paraId="464F5AC8" w14:textId="77777777" w:rsidR="002C4231" w:rsidRPr="002C4231" w:rsidRDefault="002C4231" w:rsidP="002C4231">
      <w:pPr>
        <w:spacing w:after="0" w:line="360" w:lineRule="auto"/>
        <w:rPr>
          <w:ins w:id="28" w:author="ch.flouda" w:date="2018-04-30T11:17:00Z"/>
          <w:rFonts w:eastAsia="Times New Roman"/>
          <w:szCs w:val="24"/>
          <w:lang w:eastAsia="en-US"/>
        </w:rPr>
      </w:pPr>
      <w:ins w:id="29" w:author="ch.flouda" w:date="2018-04-30T11:17:00Z">
        <w:r w:rsidRPr="002C4231">
          <w:rPr>
            <w:rFonts w:eastAsia="Times New Roman"/>
            <w:szCs w:val="24"/>
            <w:lang w:eastAsia="en-US"/>
          </w:rPr>
          <w:t>ΟΜΙΛΗΤΕΣ</w:t>
        </w:r>
      </w:ins>
    </w:p>
    <w:p w14:paraId="67FC7B7B" w14:textId="6D5A92A7" w:rsidR="002C4231" w:rsidRDefault="002C4231" w:rsidP="002C4231">
      <w:pPr>
        <w:spacing w:line="600" w:lineRule="auto"/>
        <w:jc w:val="center"/>
        <w:rPr>
          <w:ins w:id="30" w:author="ch.flouda" w:date="2018-04-30T11:17:00Z"/>
          <w:rFonts w:eastAsia="Times New Roman" w:cs="Times New Roman"/>
          <w:szCs w:val="24"/>
        </w:rPr>
      </w:pPr>
      <w:ins w:id="31" w:author="ch.flouda" w:date="2018-04-30T11:17:00Z">
        <w:r w:rsidRPr="002C4231">
          <w:rPr>
            <w:rFonts w:eastAsia="Times New Roman"/>
            <w:szCs w:val="24"/>
            <w:lang w:eastAsia="en-US"/>
          </w:rPr>
          <w:br/>
          <w:t>Α. Επί διαδικαστικού θέματος:</w:t>
        </w:r>
        <w:r w:rsidRPr="002C4231">
          <w:rPr>
            <w:rFonts w:eastAsia="Times New Roman"/>
            <w:szCs w:val="24"/>
            <w:lang w:eastAsia="en-US"/>
          </w:rPr>
          <w:br/>
          <w:t>ΚΡΕΜΑΣΤΙΝΟΣ Δ. , σελ.</w:t>
        </w:r>
        <w:r w:rsidRPr="002C4231">
          <w:rPr>
            <w:rFonts w:eastAsia="Times New Roman"/>
            <w:szCs w:val="24"/>
            <w:lang w:eastAsia="en-US"/>
          </w:rPr>
          <w:br/>
          <w:t>ΛΑΜΠΡΟΥΛΗΣ Γ. , σελ.</w:t>
        </w:r>
        <w:r w:rsidRPr="002C4231">
          <w:rPr>
            <w:rFonts w:eastAsia="Times New Roman"/>
            <w:szCs w:val="24"/>
            <w:lang w:eastAsia="en-US"/>
          </w:rPr>
          <w:br/>
          <w:t>ΠΑΝΑΓΟΥΛΗΣ Ε. , σελ.</w:t>
        </w:r>
        <w:r w:rsidRPr="002C4231">
          <w:rPr>
            <w:rFonts w:eastAsia="Times New Roman"/>
            <w:szCs w:val="24"/>
            <w:lang w:eastAsia="en-US"/>
          </w:rPr>
          <w:br/>
        </w:r>
        <w:r w:rsidRPr="002C4231">
          <w:rPr>
            <w:rFonts w:eastAsia="Times New Roman"/>
            <w:szCs w:val="24"/>
            <w:lang w:eastAsia="en-US"/>
          </w:rPr>
          <w:br/>
          <w:t>Β. Επί των επικαίρων ερωτήσεων:</w:t>
        </w:r>
        <w:r w:rsidRPr="002C4231">
          <w:rPr>
            <w:rFonts w:eastAsia="Times New Roman"/>
            <w:szCs w:val="24"/>
            <w:lang w:eastAsia="en-US"/>
          </w:rPr>
          <w:br/>
          <w:t>ΒΑΣΙΛΕΙΑΔΗΣ Γ. , σελ.</w:t>
        </w:r>
        <w:r w:rsidRPr="002C4231">
          <w:rPr>
            <w:rFonts w:eastAsia="Times New Roman"/>
            <w:szCs w:val="24"/>
            <w:lang w:eastAsia="en-US"/>
          </w:rPr>
          <w:br/>
          <w:t>ΒΟΡΙΔΗΣ Μ. , σελ.</w:t>
        </w:r>
        <w:r w:rsidRPr="002C4231">
          <w:rPr>
            <w:rFonts w:eastAsia="Times New Roman"/>
            <w:szCs w:val="24"/>
            <w:lang w:eastAsia="en-US"/>
          </w:rPr>
          <w:br/>
          <w:t>ΓΕΩΡΓΑΝΤΑΣ Γ. , σελ.</w:t>
        </w:r>
        <w:r w:rsidRPr="002C4231">
          <w:rPr>
            <w:rFonts w:eastAsia="Times New Roman"/>
            <w:szCs w:val="24"/>
            <w:lang w:eastAsia="en-US"/>
          </w:rPr>
          <w:br/>
          <w:t>ΔΕΛΗΣ Ι. , σελ.</w:t>
        </w:r>
        <w:r w:rsidRPr="002C4231">
          <w:rPr>
            <w:rFonts w:eastAsia="Times New Roman"/>
            <w:szCs w:val="24"/>
            <w:lang w:eastAsia="en-US"/>
          </w:rPr>
          <w:br/>
          <w:t>ΚΕΦΑΛΟΓΙΑΝΝΗ  Ό. , σελ.</w:t>
        </w:r>
        <w:r w:rsidRPr="002C4231">
          <w:rPr>
            <w:rFonts w:eastAsia="Times New Roman"/>
            <w:szCs w:val="24"/>
            <w:lang w:eastAsia="en-US"/>
          </w:rPr>
          <w:br/>
          <w:t>ΚΟΝΙΟΡΔΟΥ Λ. , σελ.</w:t>
        </w:r>
        <w:r w:rsidRPr="002C4231">
          <w:rPr>
            <w:rFonts w:eastAsia="Times New Roman"/>
            <w:szCs w:val="24"/>
            <w:lang w:eastAsia="en-US"/>
          </w:rPr>
          <w:br/>
          <w:t>ΚΩΝΣΤΑΝΤΙΝΟΠΟΥΛΟΣ Ο. , σελ.</w:t>
        </w:r>
        <w:r w:rsidRPr="002C4231">
          <w:rPr>
            <w:rFonts w:eastAsia="Times New Roman"/>
            <w:szCs w:val="24"/>
            <w:lang w:eastAsia="en-US"/>
          </w:rPr>
          <w:br/>
          <w:t>ΜΠΑΛΩΜΕΝΑΚΗΣ Α. , σελ.</w:t>
        </w:r>
        <w:r w:rsidRPr="002C4231">
          <w:rPr>
            <w:rFonts w:eastAsia="Times New Roman"/>
            <w:szCs w:val="24"/>
            <w:lang w:eastAsia="en-US"/>
          </w:rPr>
          <w:br/>
          <w:t>ΝΙΚΟΛΟΠΟΥΛΟΣ Ν. , σελ.</w:t>
        </w:r>
        <w:r w:rsidRPr="002C4231">
          <w:rPr>
            <w:rFonts w:eastAsia="Times New Roman"/>
            <w:szCs w:val="24"/>
            <w:lang w:eastAsia="en-US"/>
          </w:rPr>
          <w:br/>
          <w:t>ΠΑΝΑΓΟΥΛΗΣ Ε. , σελ.</w:t>
        </w:r>
        <w:r w:rsidRPr="002C4231">
          <w:rPr>
            <w:rFonts w:eastAsia="Times New Roman"/>
            <w:szCs w:val="24"/>
            <w:lang w:eastAsia="en-US"/>
          </w:rPr>
          <w:br/>
          <w:t>ΠΑΠΑΘΕΟΔΩΡΟΥ Θ. , σελ.</w:t>
        </w:r>
        <w:r w:rsidRPr="002C4231">
          <w:rPr>
            <w:rFonts w:eastAsia="Times New Roman"/>
            <w:szCs w:val="24"/>
            <w:lang w:eastAsia="en-US"/>
          </w:rPr>
          <w:br/>
          <w:t>ΠΑΠΑΧΡΙΣΤΟΠΟΥΛΟΣ Α. , σελ.</w:t>
        </w:r>
        <w:r w:rsidRPr="002C4231">
          <w:rPr>
            <w:rFonts w:eastAsia="Times New Roman"/>
            <w:szCs w:val="24"/>
            <w:lang w:eastAsia="en-US"/>
          </w:rPr>
          <w:br/>
          <w:t>ΣΚΟΥΡΛΕΤΗΣ Π. , σελ.</w:t>
        </w:r>
        <w:r w:rsidRPr="002C4231">
          <w:rPr>
            <w:rFonts w:eastAsia="Times New Roman"/>
            <w:szCs w:val="24"/>
            <w:lang w:eastAsia="en-US"/>
          </w:rPr>
          <w:br/>
          <w:t>ΣΚΟΥΡΟΛΙΑΚΟΣ Π. , σελ.</w:t>
        </w:r>
        <w:r w:rsidRPr="002C4231">
          <w:rPr>
            <w:rFonts w:eastAsia="Times New Roman"/>
            <w:szCs w:val="24"/>
            <w:lang w:eastAsia="en-US"/>
          </w:rPr>
          <w:br/>
          <w:t>ΣΥΝΤΥΧΑΚΗΣ Ε. , σελ.</w:t>
        </w:r>
        <w:r w:rsidRPr="002C4231">
          <w:rPr>
            <w:rFonts w:eastAsia="Times New Roman"/>
            <w:szCs w:val="24"/>
            <w:lang w:eastAsia="en-US"/>
          </w:rPr>
          <w:br/>
          <w:t>ΤΟΣΚΑΣ Ν. , σελ.</w:t>
        </w:r>
        <w:r w:rsidRPr="002C4231">
          <w:rPr>
            <w:rFonts w:eastAsia="Times New Roman"/>
            <w:szCs w:val="24"/>
            <w:lang w:eastAsia="en-US"/>
          </w:rPr>
          <w:br/>
        </w:r>
        <w:r w:rsidRPr="002C4231">
          <w:rPr>
            <w:rFonts w:eastAsia="Times New Roman"/>
            <w:szCs w:val="24"/>
            <w:lang w:eastAsia="en-US"/>
          </w:rPr>
          <w:br/>
          <w:t>Γ. Επί του σχεδίου νόμου του Υπουργείου Οικονομικών:</w:t>
        </w:r>
        <w:r w:rsidRPr="002C4231">
          <w:rPr>
            <w:rFonts w:eastAsia="Times New Roman"/>
            <w:szCs w:val="24"/>
            <w:lang w:eastAsia="en-US"/>
          </w:rPr>
          <w:br/>
          <w:t>ΒΛΑΧΟΣ Γ. , σελ.</w:t>
        </w:r>
        <w:r w:rsidRPr="002C4231">
          <w:rPr>
            <w:rFonts w:eastAsia="Times New Roman"/>
            <w:szCs w:val="24"/>
            <w:lang w:eastAsia="en-US"/>
          </w:rPr>
          <w:br/>
          <w:t>ΓΕΡΜΕΝΗΣ Γ. , σελ.</w:t>
        </w:r>
        <w:r w:rsidRPr="002C4231">
          <w:rPr>
            <w:rFonts w:eastAsia="Times New Roman"/>
            <w:szCs w:val="24"/>
            <w:lang w:eastAsia="en-US"/>
          </w:rPr>
          <w:br/>
          <w:t>ΔΕΝΔΙΑΣ Ν. , σελ.</w:t>
        </w:r>
        <w:r w:rsidRPr="002C4231">
          <w:rPr>
            <w:rFonts w:eastAsia="Times New Roman"/>
            <w:szCs w:val="24"/>
            <w:lang w:eastAsia="en-US"/>
          </w:rPr>
          <w:br/>
          <w:t>ΘΕΟΧΑΡΟΠΟΥΛΟΣ Α. , σελ.</w:t>
        </w:r>
        <w:r w:rsidRPr="002C4231">
          <w:rPr>
            <w:rFonts w:eastAsia="Times New Roman"/>
            <w:szCs w:val="24"/>
            <w:lang w:eastAsia="en-US"/>
          </w:rPr>
          <w:br/>
          <w:t>ΚΑΒΑΔΕΛΛΑΣ Δ. , σελ.</w:t>
        </w:r>
        <w:r w:rsidRPr="002C4231">
          <w:rPr>
            <w:rFonts w:eastAsia="Times New Roman"/>
            <w:szCs w:val="24"/>
            <w:lang w:eastAsia="en-US"/>
          </w:rPr>
          <w:br/>
          <w:t>ΚΑΡΑΘΑΝΑΣΟΠΟΥΛΟΣ Ν. , σελ.</w:t>
        </w:r>
        <w:r w:rsidRPr="002C4231">
          <w:rPr>
            <w:rFonts w:eastAsia="Times New Roman"/>
            <w:szCs w:val="24"/>
            <w:lang w:eastAsia="en-US"/>
          </w:rPr>
          <w:br/>
          <w:t>ΚΟΥΤΣΟΥΚΟΣ Γ. , σελ.</w:t>
        </w:r>
        <w:r w:rsidRPr="002C4231">
          <w:rPr>
            <w:rFonts w:eastAsia="Times New Roman"/>
            <w:szCs w:val="24"/>
            <w:lang w:eastAsia="en-US"/>
          </w:rPr>
          <w:br/>
          <w:t>ΜΑΝΤΑΣ Χ. , σελ.</w:t>
        </w:r>
        <w:r w:rsidRPr="002C4231">
          <w:rPr>
            <w:rFonts w:eastAsia="Times New Roman"/>
            <w:szCs w:val="24"/>
            <w:lang w:eastAsia="en-US"/>
          </w:rPr>
          <w:br/>
          <w:t>ΠΑΠΑΝΑΤΣΙΟΥ Α. , σελ.</w:t>
        </w:r>
        <w:r w:rsidRPr="002C4231">
          <w:rPr>
            <w:rFonts w:eastAsia="Times New Roman"/>
            <w:szCs w:val="24"/>
            <w:lang w:eastAsia="en-US"/>
          </w:rPr>
          <w:br/>
          <w:t>ΠΑΠΑΧΡΙΣΤΟΠΟΥΛΟΣ Α. , σελ.</w:t>
        </w:r>
        <w:r w:rsidRPr="002C4231">
          <w:rPr>
            <w:rFonts w:eastAsia="Times New Roman"/>
            <w:szCs w:val="24"/>
            <w:lang w:eastAsia="en-US"/>
          </w:rPr>
          <w:br/>
        </w:r>
        <w:r w:rsidRPr="002C4231">
          <w:rPr>
            <w:rFonts w:eastAsia="Times New Roman"/>
            <w:szCs w:val="24"/>
            <w:lang w:eastAsia="en-US"/>
          </w:rPr>
          <w:br/>
          <w:t>ΠΑΡΕΜΒΑΣΕΙΣ:</w:t>
        </w:r>
        <w:r w:rsidRPr="002C4231">
          <w:rPr>
            <w:rFonts w:eastAsia="Times New Roman"/>
            <w:szCs w:val="24"/>
            <w:lang w:eastAsia="en-US"/>
          </w:rPr>
          <w:br/>
          <w:t>ΚΡΕΜΑΣΤΙΝΟΣ Δ. , σελ.</w:t>
        </w:r>
        <w:r w:rsidRPr="002C4231">
          <w:rPr>
            <w:rFonts w:eastAsia="Times New Roman"/>
            <w:szCs w:val="24"/>
            <w:lang w:eastAsia="en-US"/>
          </w:rPr>
          <w:br/>
        </w:r>
      </w:ins>
    </w:p>
    <w:p w14:paraId="5520A661" w14:textId="35B1259B" w:rsidR="009A515F" w:rsidRDefault="00631B1D">
      <w:pPr>
        <w:spacing w:line="600" w:lineRule="auto"/>
        <w:jc w:val="center"/>
        <w:rPr>
          <w:rFonts w:eastAsia="Times New Roman" w:cs="Times New Roman"/>
          <w:szCs w:val="24"/>
        </w:rPr>
      </w:pPr>
      <w:r>
        <w:rPr>
          <w:rFonts w:eastAsia="Times New Roman" w:cs="Times New Roman"/>
          <w:szCs w:val="24"/>
        </w:rPr>
        <w:t>ΠΡΑΚΤΙΚΑ ΒΟΥΛΗΣ</w:t>
      </w:r>
    </w:p>
    <w:p w14:paraId="5520A662" w14:textId="77777777" w:rsidR="009A515F" w:rsidRDefault="00631B1D">
      <w:pPr>
        <w:spacing w:line="600" w:lineRule="auto"/>
        <w:jc w:val="center"/>
        <w:rPr>
          <w:rFonts w:eastAsia="Times New Roman" w:cs="Times New Roman"/>
          <w:szCs w:val="24"/>
        </w:rPr>
      </w:pPr>
      <w:r>
        <w:rPr>
          <w:rFonts w:eastAsia="Times New Roman" w:cs="Times New Roman"/>
          <w:szCs w:val="24"/>
        </w:rPr>
        <w:t>ΙΖ΄ ΠΕΡΙΟΔΟΣ</w:t>
      </w:r>
    </w:p>
    <w:p w14:paraId="5520A663" w14:textId="77777777" w:rsidR="009A515F" w:rsidRDefault="00631B1D">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520A664" w14:textId="77777777" w:rsidR="009A515F" w:rsidRDefault="00631B1D">
      <w:pPr>
        <w:spacing w:line="600" w:lineRule="auto"/>
        <w:jc w:val="center"/>
        <w:rPr>
          <w:rFonts w:eastAsia="Times New Roman" w:cs="Times New Roman"/>
          <w:szCs w:val="24"/>
        </w:rPr>
      </w:pPr>
      <w:r>
        <w:rPr>
          <w:rFonts w:eastAsia="Times New Roman" w:cs="Times New Roman"/>
          <w:szCs w:val="24"/>
        </w:rPr>
        <w:t>ΣΥΝΟΔΟΣ Γ΄</w:t>
      </w:r>
    </w:p>
    <w:p w14:paraId="5520A665" w14:textId="77777777" w:rsidR="009A515F" w:rsidRDefault="00631B1D">
      <w:pPr>
        <w:spacing w:line="600" w:lineRule="auto"/>
        <w:jc w:val="center"/>
        <w:rPr>
          <w:rFonts w:eastAsia="Times New Roman" w:cs="Times New Roman"/>
          <w:szCs w:val="24"/>
        </w:rPr>
      </w:pPr>
      <w:r>
        <w:rPr>
          <w:rFonts w:eastAsia="Times New Roman" w:cs="Times New Roman"/>
          <w:szCs w:val="24"/>
        </w:rPr>
        <w:t xml:space="preserve">ΣΥΝΕΔΡΙΑΣΗ </w:t>
      </w:r>
      <w:r>
        <w:rPr>
          <w:rFonts w:eastAsia="Times New Roman"/>
          <w:szCs w:val="24"/>
        </w:rPr>
        <w:t>ϞΘ</w:t>
      </w:r>
      <w:r>
        <w:rPr>
          <w:rFonts w:eastAsia="Times New Roman" w:cs="Times New Roman"/>
          <w:szCs w:val="24"/>
        </w:rPr>
        <w:t xml:space="preserve"> ΄</w:t>
      </w:r>
    </w:p>
    <w:p w14:paraId="5520A666" w14:textId="77777777" w:rsidR="009A515F" w:rsidRDefault="00631B1D">
      <w:pPr>
        <w:spacing w:line="600" w:lineRule="auto"/>
        <w:jc w:val="center"/>
        <w:rPr>
          <w:rFonts w:eastAsia="Times New Roman"/>
          <w:szCs w:val="24"/>
        </w:rPr>
      </w:pPr>
      <w:r>
        <w:rPr>
          <w:rFonts w:eastAsia="Times New Roman" w:cs="Times New Roman"/>
          <w:szCs w:val="24"/>
        </w:rPr>
        <w:t>Πέμπτη 19 Απριλίου 2018</w:t>
      </w:r>
    </w:p>
    <w:p w14:paraId="5520A667" w14:textId="77777777" w:rsidR="009A515F" w:rsidRDefault="00631B1D">
      <w:pPr>
        <w:spacing w:line="600" w:lineRule="auto"/>
        <w:ind w:firstLine="720"/>
        <w:jc w:val="both"/>
        <w:rPr>
          <w:rFonts w:eastAsia="Times New Roman"/>
          <w:szCs w:val="24"/>
        </w:rPr>
      </w:pPr>
      <w:r>
        <w:rPr>
          <w:rFonts w:eastAsia="Times New Roman"/>
          <w:szCs w:val="24"/>
        </w:rPr>
        <w:t xml:space="preserve">Αθήνα, σήμερα στις 19 Απριλίου 2018, ημέρα Πέμπτη και ώρα 9.37΄, συνήλθε στην Αίθουσα της Γερουσίας του Βουλευτηρίου η Βουλή σε ολομέλεια για να συνεδριάσει υπό την προεδρία του Ε΄ Αντιπροέδρου αυτής κ. </w:t>
      </w:r>
      <w:r w:rsidRPr="006E78A7">
        <w:rPr>
          <w:rFonts w:eastAsia="Times New Roman"/>
          <w:b/>
          <w:szCs w:val="24"/>
        </w:rPr>
        <w:t>ΔΗΜΗΤΡΙΟΥ ΚΡΕΜΑΣΤΙΝΟΥ</w:t>
      </w:r>
      <w:r>
        <w:rPr>
          <w:rFonts w:eastAsia="Times New Roman"/>
          <w:szCs w:val="24"/>
        </w:rPr>
        <w:t>.</w:t>
      </w:r>
    </w:p>
    <w:p w14:paraId="5520A668" w14:textId="77777777" w:rsidR="009A515F" w:rsidRDefault="00631B1D">
      <w:pPr>
        <w:spacing w:line="600" w:lineRule="auto"/>
        <w:ind w:firstLine="720"/>
        <w:jc w:val="both"/>
        <w:rPr>
          <w:rFonts w:eastAsia="Times New Roman"/>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szCs w:val="24"/>
        </w:rPr>
        <w:t>Κυρίες και κύριοι συνάδελφοι, αρχίζει η συνεδρίαση.</w:t>
      </w:r>
    </w:p>
    <w:p w14:paraId="5520A669" w14:textId="77777777" w:rsidR="009A515F" w:rsidRDefault="00631B1D">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18-4-2018 εξουσιοδότηση του Σώματος επικυρώθηκαν με ευθύνη του Προεδρείου τα πρακτικά της ϞΗ΄ συνεδριάσεώς του, της 18 Απριλίου 2018, σε ό,τι αφορά την ψήφιση στο σύνολο των σχεδίων νόμου:</w:t>
      </w:r>
    </w:p>
    <w:p w14:paraId="5520A66A" w14:textId="77777777" w:rsidR="009A515F" w:rsidRDefault="00631B1D">
      <w:pPr>
        <w:spacing w:line="600" w:lineRule="auto"/>
        <w:ind w:firstLine="720"/>
        <w:jc w:val="both"/>
        <w:rPr>
          <w:rFonts w:eastAsia="Times New Roman"/>
          <w:szCs w:val="24"/>
        </w:rPr>
      </w:pPr>
      <w:r>
        <w:rPr>
          <w:rFonts w:eastAsia="Times New Roman"/>
          <w:szCs w:val="24"/>
        </w:rPr>
        <w:t xml:space="preserve">α)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szCs w:val="24"/>
        </w:rPr>
        <w:t>Χασιμιτικού</w:t>
      </w:r>
      <w:proofErr w:type="spellEnd"/>
      <w:r>
        <w:rPr>
          <w:rFonts w:eastAsia="Times New Roman"/>
          <w:szCs w:val="24"/>
        </w:rPr>
        <w:t xml:space="preserve"> Βασιλείου της Ιορδανίας και άλλες διατάξεις» και</w:t>
      </w:r>
    </w:p>
    <w:p w14:paraId="5520A66B" w14:textId="77777777" w:rsidR="009A515F" w:rsidRDefault="00631B1D">
      <w:pPr>
        <w:spacing w:line="600" w:lineRule="auto"/>
        <w:ind w:firstLine="720"/>
        <w:jc w:val="both"/>
        <w:rPr>
          <w:rFonts w:eastAsia="Times New Roman"/>
          <w:szCs w:val="24"/>
        </w:rPr>
      </w:pPr>
      <w:r>
        <w:rPr>
          <w:rFonts w:eastAsia="Times New Roman"/>
          <w:szCs w:val="24"/>
        </w:rPr>
        <w:t xml:space="preserve">β) «Κύρωση του Μνημονίου Κατανόησης μεταξύ του Υπουργείου Άμυνας 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w:t>
      </w:r>
      <w:r>
        <w:rPr>
          <w:rFonts w:eastAsia="Times New Roman"/>
          <w:szCs w:val="24"/>
        </w:rPr>
        <w:lastRenderedPageBreak/>
        <w:t>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w:t>
      </w:r>
    </w:p>
    <w:p w14:paraId="5520A66C" w14:textId="77777777" w:rsidR="009A515F" w:rsidRDefault="00631B1D">
      <w:pPr>
        <w:spacing w:line="600" w:lineRule="auto"/>
        <w:ind w:firstLine="720"/>
        <w:jc w:val="both"/>
        <w:rPr>
          <w:rFonts w:eastAsia="Times New Roman"/>
          <w:szCs w:val="24"/>
        </w:rPr>
      </w:pPr>
      <w:r>
        <w:rPr>
          <w:rFonts w:eastAsia="Times New Roman"/>
          <w:szCs w:val="24"/>
        </w:rPr>
        <w:lastRenderedPageBreak/>
        <w:t>Έχω την τιμή να ανακοινώσω στο Σώμα το δελτίο επικαίρων ερωτήσεων της Παρασκευής 20 Απριλίου 2018.</w:t>
      </w:r>
    </w:p>
    <w:p w14:paraId="5520A66D" w14:textId="77777777" w:rsidR="009A515F" w:rsidRDefault="00631B1D">
      <w:pPr>
        <w:spacing w:line="600" w:lineRule="auto"/>
        <w:ind w:firstLine="720"/>
        <w:jc w:val="both"/>
        <w:rPr>
          <w:rFonts w:eastAsia="Times New Roman"/>
          <w:szCs w:val="24"/>
        </w:rPr>
      </w:pPr>
      <w:r>
        <w:rPr>
          <w:rFonts w:eastAsia="Times New Roman"/>
          <w:bCs/>
          <w:szCs w:val="24"/>
        </w:rPr>
        <w:t>Α. ΕΠΙΚΑΙΡΕΣ ΕΡΩΤΗΣΕΙΣ Πρώτου Κύκλου (Άρθρο 130 παράγραφοι 2 και 3 του Κανονισμού της Βουλής)</w:t>
      </w:r>
    </w:p>
    <w:p w14:paraId="5520A66E" w14:textId="77777777" w:rsidR="009A515F" w:rsidRDefault="00631B1D">
      <w:pPr>
        <w:spacing w:line="600" w:lineRule="auto"/>
        <w:ind w:firstLine="720"/>
        <w:jc w:val="both"/>
        <w:rPr>
          <w:rFonts w:eastAsia="Times New Roman"/>
          <w:szCs w:val="24"/>
        </w:rPr>
      </w:pPr>
      <w:r>
        <w:rPr>
          <w:rFonts w:eastAsia="Times New Roman"/>
          <w:szCs w:val="24"/>
        </w:rPr>
        <w:t xml:space="preserve">1. Η με αριθμό 1508/16-4-2018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Περιβάλλοντος και Ενέργειας, </w:t>
      </w:r>
      <w:r>
        <w:rPr>
          <w:rFonts w:eastAsia="Times New Roman"/>
          <w:szCs w:val="24"/>
        </w:rPr>
        <w:t>με θέμα: «Διάβρωση αιγιαλού και επιπτώσεις σε παράκτιες περιοχές του Νομού Αχαΐας».</w:t>
      </w:r>
    </w:p>
    <w:p w14:paraId="5520A66F" w14:textId="77777777" w:rsidR="009A515F" w:rsidRDefault="00631B1D">
      <w:pPr>
        <w:spacing w:line="600" w:lineRule="auto"/>
        <w:ind w:firstLine="720"/>
        <w:jc w:val="both"/>
        <w:rPr>
          <w:rFonts w:eastAsia="Times New Roman"/>
          <w:szCs w:val="24"/>
        </w:rPr>
      </w:pPr>
      <w:r>
        <w:rPr>
          <w:rFonts w:eastAsia="Times New Roman"/>
          <w:szCs w:val="24"/>
        </w:rPr>
        <w:t xml:space="preserve">2. Η με αριθμό 1403/27-3-2018 επίκαιρη ερώτηση του Βουλευτή B΄ Αθηνών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szCs w:val="24"/>
        </w:rPr>
        <w:t xml:space="preserve"> προς τον Υπουργό </w:t>
      </w:r>
      <w:r>
        <w:rPr>
          <w:rFonts w:eastAsia="Times New Roman"/>
          <w:bCs/>
          <w:szCs w:val="24"/>
        </w:rPr>
        <w:t xml:space="preserve">Οικονομίας και Ανάπτυξης, </w:t>
      </w:r>
      <w:r>
        <w:rPr>
          <w:rFonts w:eastAsia="Times New Roman"/>
          <w:szCs w:val="24"/>
        </w:rPr>
        <w:t>με θέμα: «Μη διάκριση στην τραπεζική προμήθεια πιστωτικών και χρεωστικών καρτών».</w:t>
      </w:r>
    </w:p>
    <w:p w14:paraId="5520A670"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3. Η με αριθμό 1388/23-3-2018 επίκαιρη ερώτηση του Βουλευτή Β΄ Πειραιά του Λαϊκού Συνδέσμου - Χρυσή Αυγή κ. </w:t>
      </w:r>
      <w:r>
        <w:rPr>
          <w:rFonts w:eastAsia="Times New Roman"/>
          <w:bCs/>
          <w:szCs w:val="24"/>
        </w:rPr>
        <w:t xml:space="preserve">Ιωάννη Λαγού </w:t>
      </w:r>
      <w:r>
        <w:rPr>
          <w:rFonts w:eastAsia="Times New Roman"/>
          <w:szCs w:val="24"/>
        </w:rPr>
        <w:t xml:space="preserve">προς τον Υπουργό </w:t>
      </w:r>
      <w:r>
        <w:rPr>
          <w:rFonts w:eastAsia="Times New Roman"/>
          <w:bCs/>
          <w:szCs w:val="24"/>
        </w:rPr>
        <w:t>Ναυτιλίας και</w:t>
      </w:r>
      <w:r>
        <w:rPr>
          <w:rFonts w:eastAsia="Times New Roman"/>
          <w:szCs w:val="24"/>
        </w:rPr>
        <w:t xml:space="preserve"> </w:t>
      </w:r>
      <w:r>
        <w:rPr>
          <w:rFonts w:eastAsia="Times New Roman"/>
          <w:bCs/>
          <w:szCs w:val="24"/>
        </w:rPr>
        <w:t>Νησιωτικής Πολιτικής,</w:t>
      </w:r>
      <w:r>
        <w:rPr>
          <w:rFonts w:eastAsia="Times New Roman"/>
          <w:szCs w:val="24"/>
        </w:rPr>
        <w:t xml:space="preserve"> με θέμα: «Τούρκοι διενεργούν λαθρεμπόριο καπνού εντός των ελληνικών χωρικών υδάτων».</w:t>
      </w:r>
    </w:p>
    <w:p w14:paraId="5520A671" w14:textId="77777777" w:rsidR="009A515F" w:rsidRDefault="00631B1D">
      <w:pPr>
        <w:spacing w:line="600" w:lineRule="auto"/>
        <w:ind w:firstLine="720"/>
        <w:jc w:val="both"/>
        <w:rPr>
          <w:rFonts w:eastAsia="Times New Roman"/>
          <w:szCs w:val="24"/>
        </w:rPr>
      </w:pPr>
      <w:r>
        <w:rPr>
          <w:rFonts w:eastAsia="Times New Roman"/>
          <w:szCs w:val="24"/>
        </w:rPr>
        <w:t xml:space="preserve">4. Η με αριθμό 1404/27-3-2018 επίκαιρη ερώτηση του Βουλευτή Δωδεκανήσου του Συνασπισμού Ριζοσπαστικής Αριστεράς κ. </w:t>
      </w:r>
      <w:r>
        <w:rPr>
          <w:rFonts w:eastAsia="Times New Roman"/>
          <w:bCs/>
          <w:szCs w:val="24"/>
        </w:rPr>
        <w:t>Ηλία Καματερού</w:t>
      </w:r>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szCs w:val="24"/>
        </w:rPr>
        <w:t xml:space="preserve"> με θέμα: «Κατασκευές εντός περιοχών δικαιοδοσίας των φορέων διοίκησης και εκμετάλλευσης λιμένων».</w:t>
      </w:r>
    </w:p>
    <w:p w14:paraId="5520A672" w14:textId="77777777" w:rsidR="009A515F" w:rsidRDefault="00631B1D">
      <w:pPr>
        <w:spacing w:line="600" w:lineRule="auto"/>
        <w:ind w:firstLine="720"/>
        <w:jc w:val="both"/>
        <w:rPr>
          <w:rFonts w:eastAsia="Times New Roman"/>
          <w:szCs w:val="24"/>
        </w:rPr>
      </w:pPr>
      <w:r>
        <w:rPr>
          <w:rFonts w:eastAsia="Times New Roman"/>
          <w:szCs w:val="24"/>
        </w:rPr>
        <w:t xml:space="preserve">5. Η με αριθμό 1378/22-3-2018 επίκαιρη ερώτηση του Ανεξάρτητου Βουλευτή Αχαΐας κ. </w:t>
      </w:r>
      <w:r>
        <w:rPr>
          <w:rFonts w:eastAsia="Times New Roman"/>
          <w:bCs/>
          <w:szCs w:val="24"/>
        </w:rPr>
        <w:t xml:space="preserve">Νικολάου Νικολόπουλου </w:t>
      </w:r>
      <w:r>
        <w:rPr>
          <w:rFonts w:eastAsia="Times New Roman"/>
          <w:szCs w:val="24"/>
        </w:rPr>
        <w:t>προς τον Υπουργό</w:t>
      </w:r>
      <w:r>
        <w:rPr>
          <w:rFonts w:eastAsia="Times New Roman"/>
          <w:bCs/>
          <w:szCs w:val="24"/>
        </w:rPr>
        <w:t xml:space="preserve"> Περιβάλλοντος και Ενέργειας,</w:t>
      </w:r>
      <w:r>
        <w:rPr>
          <w:rFonts w:eastAsia="Times New Roman"/>
          <w:szCs w:val="24"/>
        </w:rPr>
        <w:t xml:space="preserve"> σχετικά με τα επικίνδυνα απόβλητα της «ΕΛΛΗΝΙΚΟΣ ΧΡΥΣΟΣ» σε ΧΥΤΕΑ.</w:t>
      </w:r>
    </w:p>
    <w:p w14:paraId="5520A673" w14:textId="77777777" w:rsidR="009A515F" w:rsidRDefault="00631B1D">
      <w:pPr>
        <w:spacing w:line="600" w:lineRule="auto"/>
        <w:ind w:firstLine="720"/>
        <w:jc w:val="both"/>
        <w:rPr>
          <w:rFonts w:eastAsia="Times New Roman"/>
          <w:szCs w:val="24"/>
        </w:rPr>
      </w:pPr>
      <w:r>
        <w:rPr>
          <w:rFonts w:eastAsia="Times New Roman"/>
          <w:szCs w:val="24"/>
        </w:rPr>
        <w:lastRenderedPageBreak/>
        <w:t>6. Η με αριθμό 1261/6-3-2018 επίκαιρη ερώτηση του Βουλευτή Έβρου της Νέας Δημοκρατίας κ.</w:t>
      </w:r>
      <w:r>
        <w:rPr>
          <w:rFonts w:eastAsia="Times New Roman"/>
          <w:bCs/>
          <w:szCs w:val="24"/>
        </w:rPr>
        <w:t xml:space="preserve"> Αναστασίου </w:t>
      </w:r>
      <w:proofErr w:type="spellStart"/>
      <w:r>
        <w:rPr>
          <w:rFonts w:eastAsia="Times New Roman"/>
          <w:bCs/>
          <w:szCs w:val="24"/>
        </w:rPr>
        <w:t>Δημοσχάκη</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Οικονομίας και Ανάπτυξης,</w:t>
      </w:r>
      <w:r>
        <w:rPr>
          <w:rFonts w:eastAsia="Times New Roman"/>
          <w:szCs w:val="24"/>
        </w:rPr>
        <w:t xml:space="preserve"> με θέμα: «Βιωσιμότητα του Εργοστασίου της Ελληνικής Βιομηχανίας Ζάχαρης της Ορεστιάδας».</w:t>
      </w:r>
    </w:p>
    <w:p w14:paraId="5520A674" w14:textId="77777777" w:rsidR="009A515F" w:rsidRDefault="00631B1D">
      <w:pPr>
        <w:spacing w:line="600" w:lineRule="auto"/>
        <w:ind w:firstLine="720"/>
        <w:jc w:val="both"/>
        <w:rPr>
          <w:rFonts w:eastAsia="Times New Roman"/>
          <w:szCs w:val="24"/>
        </w:rPr>
      </w:pPr>
      <w:r>
        <w:rPr>
          <w:rFonts w:eastAsia="Times New Roman"/>
          <w:bCs/>
          <w:szCs w:val="24"/>
        </w:rPr>
        <w:t>ΑΝΑΦΟΡΕΣ - ΕΡΩΤΗΣΕΙΣ (Άρθρο 130 παράγραφος 5 του Κανονισμού της Βουλής)</w:t>
      </w:r>
    </w:p>
    <w:p w14:paraId="5520A675" w14:textId="77777777" w:rsidR="009A515F" w:rsidRDefault="00631B1D">
      <w:pPr>
        <w:spacing w:line="600" w:lineRule="auto"/>
        <w:ind w:firstLine="720"/>
        <w:jc w:val="both"/>
        <w:rPr>
          <w:rFonts w:eastAsia="Times New Roman"/>
          <w:szCs w:val="24"/>
        </w:rPr>
      </w:pPr>
      <w:r>
        <w:rPr>
          <w:rFonts w:eastAsia="Times New Roman"/>
          <w:szCs w:val="24"/>
        </w:rPr>
        <w:t xml:space="preserve">1. Η με αριθμό 1792/4-12-2017 ερώτηση του Βουλευτή Β΄ Αθηνών της Δημοκρατικής Συμπαράταξης ΠΑΣΟΚ – ΔΗΜΑΡ κ. </w:t>
      </w:r>
      <w:r>
        <w:rPr>
          <w:rFonts w:eastAsia="Times New Roman"/>
          <w:bCs/>
          <w:szCs w:val="24"/>
        </w:rPr>
        <w:t xml:space="preserve">Ανδρέα Λοβέρδου </w:t>
      </w:r>
      <w:r>
        <w:rPr>
          <w:rFonts w:eastAsia="Times New Roman"/>
          <w:szCs w:val="24"/>
        </w:rPr>
        <w:t>προς τον Υπουργό</w:t>
      </w:r>
      <w:r>
        <w:rPr>
          <w:rFonts w:eastAsia="Times New Roman"/>
          <w:bCs/>
          <w:szCs w:val="24"/>
        </w:rPr>
        <w:t xml:space="preserve"> Οικονομίας και Ανάπτυξης, </w:t>
      </w:r>
      <w:r>
        <w:rPr>
          <w:rFonts w:eastAsia="Times New Roman"/>
          <w:szCs w:val="24"/>
        </w:rPr>
        <w:t xml:space="preserve">με θέμα: «Πορεία Προγράμματος Διασυνοριακής Συνεργασίας </w:t>
      </w:r>
      <w:proofErr w:type="spellStart"/>
      <w:r>
        <w:rPr>
          <w:rFonts w:eastAsia="Times New Roman"/>
          <w:szCs w:val="24"/>
        </w:rPr>
        <w:t>Interreg</w:t>
      </w:r>
      <w:proofErr w:type="spellEnd"/>
      <w:r>
        <w:rPr>
          <w:rFonts w:eastAsia="Times New Roman"/>
          <w:szCs w:val="24"/>
        </w:rPr>
        <w:t xml:space="preserve"> Ελλάδας – Ιταλίας (2014-2020) ως προς τον Δήμο Παξών».</w:t>
      </w:r>
    </w:p>
    <w:p w14:paraId="5520A676" w14:textId="77777777" w:rsidR="009A515F" w:rsidRDefault="00631B1D">
      <w:pPr>
        <w:spacing w:line="600" w:lineRule="auto"/>
        <w:ind w:firstLine="720"/>
        <w:jc w:val="both"/>
        <w:rPr>
          <w:rFonts w:eastAsia="Times New Roman"/>
          <w:szCs w:val="24"/>
        </w:rPr>
      </w:pPr>
      <w:r>
        <w:rPr>
          <w:rFonts w:eastAsia="Times New Roman"/>
          <w:szCs w:val="24"/>
        </w:rPr>
        <w:t xml:space="preserve">2. Η με αριθμό 4126/217/6-3-2018 ερώτηση και αίτηση κατάθεσης εγγράφων του Βουλευτή Β΄ Αθηνών της Δημοκρατικής Συμπαράταξης ΠΑΣΟΚ – ΔΗΜΑΡ κ. </w:t>
      </w:r>
      <w:r>
        <w:rPr>
          <w:rFonts w:eastAsia="Times New Roman"/>
          <w:bCs/>
          <w:szCs w:val="24"/>
        </w:rPr>
        <w:t xml:space="preserve">Γεωργίου </w:t>
      </w:r>
      <w:r>
        <w:rPr>
          <w:rFonts w:eastAsia="Times New Roman"/>
          <w:bCs/>
          <w:szCs w:val="24"/>
        </w:rPr>
        <w:lastRenderedPageBreak/>
        <w:t xml:space="preserve">- Δημητρίου Καρρά </w:t>
      </w:r>
      <w:r>
        <w:rPr>
          <w:rFonts w:eastAsia="Times New Roman"/>
          <w:szCs w:val="24"/>
        </w:rPr>
        <w:t>προς τον Υπουργό</w:t>
      </w:r>
      <w:r>
        <w:rPr>
          <w:rFonts w:eastAsia="Times New Roman"/>
          <w:bCs/>
          <w:szCs w:val="24"/>
        </w:rPr>
        <w:t xml:space="preserve"> Οικονομίας και Ανάπτυξης, </w:t>
      </w:r>
      <w:r>
        <w:rPr>
          <w:rFonts w:eastAsia="Times New Roman"/>
          <w:szCs w:val="24"/>
        </w:rPr>
        <w:t>σχετικά με τη συνεισφορά του δημοσίου στην κάλυψη μέρους της οφειλής φυσικών προσώπων δανειοληπτών στεγαστικών δανείων και την ανάγκη επέκτασης της συνεισφοράς και στους εγγυητές.</w:t>
      </w:r>
    </w:p>
    <w:p w14:paraId="5520A677"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5520A678" w14:textId="77777777" w:rsidR="009A515F" w:rsidRDefault="00631B1D">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5520A679"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Σύμφωνα με την ανακοίνωση του Γραμματέα της Κυβέρνησης κ. Καλογήρου προς τη Βουλή, σήμερα θα συζητηθούν δεκαέξι ερωτήσεις και οκτώ δεν θα συζητηθούν για διαφορετικούς η καθεμιά λόγους.</w:t>
      </w:r>
    </w:p>
    <w:p w14:paraId="5520A67A"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3945/28-2-2018 ερώτηση του κύκλου αναφορών - ερωτήσεων του Βουλευτή Ηλείας της Δημοκρατικής Συμπαράταξης ΠΑΣΟΚ–ΔΗΜΑΡ κ. </w:t>
      </w:r>
      <w:r>
        <w:rPr>
          <w:rFonts w:eastAsia="Times New Roman" w:cs="Times New Roman"/>
          <w:bCs/>
          <w:szCs w:val="24"/>
        </w:rPr>
        <w:t>Ιωάννη Κουτσούκου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με θέμα: «Πολ</w:t>
      </w:r>
      <w:r>
        <w:rPr>
          <w:rFonts w:eastAsia="Times New Roman" w:cs="Times New Roman"/>
          <w:szCs w:val="24"/>
        </w:rPr>
        <w:lastRenderedPageBreak/>
        <w:t>λαπλασιάζονται τα προβλήματα στο αρδευτικό–αποστραγγιστικό δίκτυο του Νομού Ηλείας. “Σιγή ιχθύος” από την Κυβέρνηση», δεν θα συζητηθεί λόγω απουσίας του αρμοδίου Υπουργού στο εξωτερικό.».</w:t>
      </w:r>
    </w:p>
    <w:p w14:paraId="5520A67B"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1487/12-4-2018 επίκαιρη ερώτηση πρώτου κύκλου 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 xml:space="preserve">με θέμα: «Επέκταση </w:t>
      </w:r>
      <w:proofErr w:type="spellStart"/>
      <w:r>
        <w:rPr>
          <w:rFonts w:eastAsia="Times New Roman" w:cs="Times New Roman"/>
          <w:szCs w:val="24"/>
        </w:rPr>
        <w:t>Αναβάλου</w:t>
      </w:r>
      <w:proofErr w:type="spellEnd"/>
      <w:r>
        <w:rPr>
          <w:rFonts w:eastAsia="Times New Roman" w:cs="Times New Roman"/>
          <w:szCs w:val="24"/>
        </w:rPr>
        <w:t xml:space="preserve"> προς </w:t>
      </w:r>
      <w:proofErr w:type="spellStart"/>
      <w:r>
        <w:rPr>
          <w:rFonts w:eastAsia="Times New Roman" w:cs="Times New Roman"/>
          <w:szCs w:val="24"/>
        </w:rPr>
        <w:t>Φίχτια</w:t>
      </w:r>
      <w:proofErr w:type="spellEnd"/>
      <w:r>
        <w:rPr>
          <w:rFonts w:eastAsia="Times New Roman" w:cs="Times New Roman"/>
          <w:szCs w:val="24"/>
        </w:rPr>
        <w:t xml:space="preserve"> – Μοναστηράκι - Μυκήνες», δεν θα συζητηθεί λόγω κωλύματος του αρμοδίου Υπουργού κ. Αποστόλου. Αιτία: κυβερνητική αποστολή.</w:t>
      </w:r>
    </w:p>
    <w:p w14:paraId="5520A67C"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η όγδοη με αριθμό 1375/20-3-2018 επίκαιρη ερώτηση δευτέρου κύκλου του Βουλευτή </w:t>
      </w:r>
      <w:proofErr w:type="spellStart"/>
      <w:r>
        <w:rPr>
          <w:rFonts w:eastAsia="Times New Roman" w:cs="Times New Roman"/>
          <w:szCs w:val="24"/>
        </w:rPr>
        <w:t>Πέλλης</w:t>
      </w:r>
      <w:proofErr w:type="spellEnd"/>
      <w:r>
        <w:rPr>
          <w:rFonts w:eastAsia="Times New Roman" w:cs="Times New Roman"/>
          <w:szCs w:val="24"/>
        </w:rPr>
        <w:t xml:space="preserve"> του Λαϊκού Συνδέσμου – 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«Συνεχίζουν να παραμένουν απλήρωτοι οι </w:t>
      </w:r>
      <w:proofErr w:type="spellStart"/>
      <w:r>
        <w:rPr>
          <w:rFonts w:eastAsia="Times New Roman" w:cs="Times New Roman"/>
          <w:szCs w:val="24"/>
        </w:rPr>
        <w:t>τευτλοπαραγωγοί</w:t>
      </w:r>
      <w:proofErr w:type="spellEnd"/>
      <w:r>
        <w:rPr>
          <w:rFonts w:eastAsia="Times New Roman" w:cs="Times New Roman"/>
          <w:szCs w:val="24"/>
        </w:rPr>
        <w:t>», δεν θα συζητηθεί λόγω κωλύματος του αρμοδίου Υπουργού κ. Αποστόλου. Αιτία: κυβερνητική αποστολή.</w:t>
      </w:r>
    </w:p>
    <w:p w14:paraId="5520A67D"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δέκατη με αριθμό 1393/26-3-2018 επίκαιρη ερώτηση δευτέρου κύκλου της Βουλευτού </w:t>
      </w:r>
      <w:proofErr w:type="spellStart"/>
      <w:r>
        <w:rPr>
          <w:rFonts w:eastAsia="Times New Roman" w:cs="Times New Roman"/>
          <w:szCs w:val="24"/>
        </w:rPr>
        <w:t>Καρδίτσης</w:t>
      </w:r>
      <w:proofErr w:type="spellEnd"/>
      <w:r>
        <w:rPr>
          <w:rFonts w:eastAsia="Times New Roman" w:cs="Times New Roman"/>
          <w:szCs w:val="24"/>
        </w:rPr>
        <w:t xml:space="preserve"> του Συνασπισμού Ριζοσπαστικής Αριστεράς κ. </w:t>
      </w:r>
      <w:r>
        <w:rPr>
          <w:rFonts w:eastAsia="Times New Roman" w:cs="Times New Roman"/>
          <w:bCs/>
          <w:szCs w:val="24"/>
        </w:rPr>
        <w:t xml:space="preserve">Χρυσούλας </w:t>
      </w:r>
      <w:proofErr w:type="spellStart"/>
      <w:r>
        <w:rPr>
          <w:rFonts w:eastAsia="Times New Roman" w:cs="Times New Roman"/>
          <w:bCs/>
          <w:szCs w:val="24"/>
        </w:rPr>
        <w:t>Κατσαβριά-Σιωροπούλου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«Αναβάθμιση του Κέντρου </w:t>
      </w:r>
      <w:proofErr w:type="spellStart"/>
      <w:r>
        <w:rPr>
          <w:rFonts w:eastAsia="Times New Roman" w:cs="Times New Roman"/>
          <w:szCs w:val="24"/>
        </w:rPr>
        <w:t>Ζωϊκών</w:t>
      </w:r>
      <w:proofErr w:type="spellEnd"/>
      <w:r>
        <w:rPr>
          <w:rFonts w:eastAsia="Times New Roman" w:cs="Times New Roman"/>
          <w:szCs w:val="24"/>
        </w:rPr>
        <w:t xml:space="preserve"> Γενετικών Πόρων Καρδίτσας », δεν θα συζητηθεί λόγω κωλύματος του αρμοδίου Υπουργού κ. Αποστόλου. Αιτία: κυβερνητική αποστολή.</w:t>
      </w:r>
    </w:p>
    <w:p w14:paraId="5520A67E"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πέμπτη με αριθμό 1149/26-2-2018 επίκαιρη ερώτηση δευτέρου κύκλου του Βουλευτή Β΄ Πειραιώς του Λαϊκού Συνδέσμου - Χρυσή Αυγή κ. </w:t>
      </w:r>
      <w:r>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«Γνωστή από παρακρατικό </w:t>
      </w:r>
      <w:proofErr w:type="spellStart"/>
      <w:r>
        <w:rPr>
          <w:rFonts w:eastAsia="Times New Roman" w:cs="Times New Roman"/>
          <w:szCs w:val="24"/>
        </w:rPr>
        <w:t>ιστότοπο</w:t>
      </w:r>
      <w:proofErr w:type="spellEnd"/>
      <w:r>
        <w:rPr>
          <w:rFonts w:eastAsia="Times New Roman" w:cs="Times New Roman"/>
          <w:szCs w:val="24"/>
        </w:rPr>
        <w:t xml:space="preserve"> έγινε η πρωτοφανής επίθεση στο Α.Τ. Καισαριανής»,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5520A67F"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έβδομη με αριθμό 1151/26-2-2018 επίκαιρη ερώτηση δεύτερου κύκλου του Βουλευτή Κιλκίς του Λαϊκού Συνδέσμου - Χρυσή Αυγή κ. </w:t>
      </w:r>
      <w:r>
        <w:rPr>
          <w:rFonts w:eastAsia="Times New Roman" w:cs="Times New Roman"/>
          <w:bCs/>
          <w:szCs w:val="24"/>
        </w:rPr>
        <w:t>Χρήστου Χατζησάββα</w:t>
      </w:r>
      <w:r>
        <w:rPr>
          <w:rFonts w:eastAsia="Times New Roman" w:cs="Times New Roman"/>
          <w:b/>
          <w:bCs/>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«Ερωτήματα σχετικώς με την υπόθεση πράκτορα βάσει αποκαλύψεων του Π. Καμμένου», δεν θα 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5520A680" w14:textId="77777777" w:rsidR="009A515F" w:rsidRDefault="00631B1D">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1495/16-4-2018 επίκαιρη ερώτηση δευτέρου κύκλου του Βουλευτή Σερρών της Δημοκρατικής Συμπαράταξης ΠΑΣΟΚ–ΔΗΜΑΡ κ.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με θέμα: «Η δημιουργία τριών νέων σταθμών διοδίων στον οδικό άξονα Προμαχώνας–Σερρών-Λιμάνι Θεσσαλονίκης είναι καταστροφική για τον Νομό Σερρών», δεν θα συζητηθεί λόγω κωλύματος του αρμόδιου Υπουργού Υποδομών και Μεταφορών. Αιτία: βεβαρημένο πρόγραμμα.</w:t>
      </w:r>
    </w:p>
    <w:p w14:paraId="5520A68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Μετά τις διαγραφές προχωρούμε στις ερωτήσεις.</w:t>
      </w:r>
    </w:p>
    <w:p w14:paraId="5520A68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Αρχίζουμε με την έβδομη με αριθμό 1394/26-3-2018 επίκαιρη ερώτηση δεύτερου κύκλου του Βουλευτή Αττικής της Νέας Δημοκρατίας κ. </w:t>
      </w:r>
      <w:r>
        <w:rPr>
          <w:rFonts w:eastAsia="Times New Roman" w:cs="Times New Roman"/>
          <w:bCs/>
          <w:szCs w:val="24"/>
        </w:rPr>
        <w:t>Μαυρουδή Βορίδη,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«Καθυστερήσεις στη διαδικασία έκδοσης των νέων ταυτοτήτων».</w:t>
      </w:r>
    </w:p>
    <w:p w14:paraId="5520A68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5520A68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Παρακαλώ, κύριε Βορίδη, έχετε τον λόγο.</w:t>
      </w:r>
    </w:p>
    <w:p w14:paraId="5520A68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5520A68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θέμα αυτό το είχαμε ξανασυζητήσει στις 14-2-2017. Πέρασε αρκετός καιρός από τότε. </w:t>
      </w:r>
    </w:p>
    <w:p w14:paraId="5520A68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Όπως είναι γνωστό, το ζήτημα της εκδόσεως των νέων ταυτοτήτων είναι κεντρικό ζήτημα -απ’ ό,τι καταλαβαίνω, δεν υπάρχει πολιτική διαφωνία ως προς το θέμα αυτό- και είναι απόλυτα συνδεδεμένο με το θέμα της ασφάλειας της χώρας. Είναι συνδεδεμένο με την αντιμετώπιση τρομοκρατικών απειλών, είναι συνδεδεμένο με τον έλεγχο των συνόρων, είναι συνδεδεμένο με την εξυπηρέτηση των πολιτών. Άρα, είναι ένα πάρα πολύ κρίσιμο θέμα.</w:t>
      </w:r>
    </w:p>
    <w:p w14:paraId="5520A68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Αντίρρηση πολιτική δεν υπάρχει. Δηλαδή, δεν έχει υπάρξει κάποιος ο οποίος να πει ότι για κάποιο λόγο πρέπει να παραμείνουμε στα παλαιά δελτία ταυτότητας και να </w:t>
      </w:r>
      <w:r>
        <w:rPr>
          <w:rFonts w:eastAsia="Times New Roman" w:cs="Times New Roman"/>
          <w:szCs w:val="24"/>
        </w:rPr>
        <w:lastRenderedPageBreak/>
        <w:t xml:space="preserve">μην προχωρήσουμε στην έκδοση νέων ταυτοτήτων. Άρα, εδώ δεν έχουμε πολιτικό αντικείμενο συζητήσεως. Έχουμε θέμα να υλοποιηθεί αυτό που πρέπει να υλοποιηθεί. </w:t>
      </w:r>
    </w:p>
    <w:p w14:paraId="5520A68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Την τελευταία φορά, λοιπόν -και θυμίζω ότι αυτό ήταν στις 14-2-2017- ο κ. </w:t>
      </w:r>
      <w:proofErr w:type="spellStart"/>
      <w:r>
        <w:rPr>
          <w:rFonts w:eastAsia="Times New Roman" w:cs="Times New Roman"/>
          <w:szCs w:val="24"/>
        </w:rPr>
        <w:t>Τόσκας</w:t>
      </w:r>
      <w:proofErr w:type="spellEnd"/>
      <w:r>
        <w:rPr>
          <w:rFonts w:eastAsia="Times New Roman" w:cs="Times New Roman"/>
          <w:szCs w:val="24"/>
        </w:rPr>
        <w:t xml:space="preserve"> με είχε ενημερώσει ότι τότε η όλη διαδικασία βρισκόταν στο στάδιο της αξιολόγησης. Έχει περάσει πολύς καιρός από τότε και θέλω να ξέρω πού βρίσκεται αυτή η διαδικασία, τι κάνουμε, αν προχωράμε. Οπωσδήποτε αυτή η ιστορία πρέπει να τελειώσει, να ολοκληρωθεί, να εκδοθούν τα δελτία, γιατί είναι και ένα από τα σημεία, στα οποία ελεγχόμαστε σε επίπεδο διεθνούς κοινότητας για το τι έχουμε κάνει. Η παράλειψη αυτή αποτελεί ένα από τα σημεία, στα οποία υπάρχει μια γενικότερη απαίτηση. Δεν λέω τώρα ότι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ή προτεραιότητά μας να είναι η τοποθέτηση της διεθνούς κοινότητας -αν και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αυτή- αλλά πρέπει να κάνουμε αυτά που πρέπει να κάνουμε, γιατί αυτά είναι σωστό να γίνουν.</w:t>
      </w:r>
    </w:p>
    <w:p w14:paraId="5520A68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ξέρω πού βρίσκεται η διαδικασία αυτή, πώς προχωράει κι εν πάση </w:t>
      </w:r>
      <w:proofErr w:type="spellStart"/>
      <w:r>
        <w:rPr>
          <w:rFonts w:eastAsia="Times New Roman" w:cs="Times New Roman"/>
          <w:szCs w:val="24"/>
        </w:rPr>
        <w:t>περιπτώσει</w:t>
      </w:r>
      <w:proofErr w:type="spellEnd"/>
      <w:r>
        <w:rPr>
          <w:rFonts w:eastAsia="Times New Roman" w:cs="Times New Roman"/>
          <w:szCs w:val="24"/>
        </w:rPr>
        <w:t>, πόσο γρήγορα θα έχουμε έτοιμες αυτές τις ταυτότητες.</w:t>
      </w:r>
    </w:p>
    <w:p w14:paraId="5520A68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520A68C" w14:textId="77777777" w:rsidR="009A515F" w:rsidRDefault="00631B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5520A68D" w14:textId="77777777" w:rsidR="009A515F" w:rsidRDefault="00631B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5520A68E" w14:textId="77777777" w:rsidR="009A515F" w:rsidRDefault="00631B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Ευχαριστώ, κύριε Πρόεδρε. Ευχαριστώ, κύριε Βορίδη. </w:t>
      </w:r>
    </w:p>
    <w:p w14:paraId="5520A68F" w14:textId="77777777" w:rsidR="009A515F" w:rsidRDefault="00631B1D">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Κατ’ αρχάς, επιτρέψτε μου να θυμίσω κάποια πράγματα: Το 2000 πάρθηκε απόφαση στην Ευρωπαϊκή Ένωση, σύμφωνα με την οποία μέχρι τον Ιανουάριο του 2006 έπρεπε όλες οι χώρες της Ευρωπαϊκής Ένωσης να έχουν αναπροσαρμόσει, να έχουν εκσυγχρονίσει τις ταυτότητές τους για τους πολίτες τους. Το 2013 υπεβλήθη από την Αστυνομία στον τότε Γενικό Γραμματέα του Υπουργείου Δημόσιας Τάξης κ. Ανδρεουλάκο και στον Υπουργό κ. </w:t>
      </w:r>
      <w:proofErr w:type="spellStart"/>
      <w:r>
        <w:rPr>
          <w:rFonts w:eastAsia="Times New Roman" w:cs="Times New Roman"/>
          <w:szCs w:val="24"/>
        </w:rPr>
        <w:t>Δένδια</w:t>
      </w:r>
      <w:proofErr w:type="spellEnd"/>
      <w:r>
        <w:rPr>
          <w:rFonts w:eastAsia="Times New Roman" w:cs="Times New Roman"/>
          <w:szCs w:val="24"/>
        </w:rPr>
        <w:t xml:space="preserve"> μια αρχική πρόταση της επιτροπής της Αστυνομίας για κατάρτιση των τεχνικών προδιαγραφών των ταυτοτήτων, η οποία δεν προχώρησε.</w:t>
      </w:r>
    </w:p>
    <w:p w14:paraId="5520A690" w14:textId="77777777" w:rsidR="009A515F" w:rsidRDefault="00631B1D">
      <w:pPr>
        <w:spacing w:line="600" w:lineRule="auto"/>
        <w:ind w:firstLine="720"/>
        <w:jc w:val="both"/>
        <w:rPr>
          <w:rFonts w:eastAsia="Times New Roman"/>
          <w:szCs w:val="24"/>
        </w:rPr>
      </w:pPr>
      <w:r>
        <w:rPr>
          <w:rFonts w:eastAsia="Times New Roman"/>
          <w:szCs w:val="24"/>
        </w:rPr>
        <w:lastRenderedPageBreak/>
        <w:t>Εμείς ξεκινήσαμε και μάλιστα από το μηδέν. Οι αρμόδιες επιτροπές της Ελληνικής Αστυνομίας έφτιαξαν τις τεχνικές προδιαγραφές. Πήραμε πρότυπα από όλες τις σύγχρονες, κύρια τις Ευρωπαϊκές, χώρες. Συντάχτηκαν οι τεχνικές προδιαγραφές. Υπήρξαν διορθωτικές κινήσεις, γιατί όταν ξεκινάς από τ</w:t>
      </w:r>
      <w:r>
        <w:rPr>
          <w:rFonts w:eastAsia="Times New Roman"/>
          <w:szCs w:val="24"/>
          <w:lang w:val="en-US"/>
        </w:rPr>
        <w:t>o</w:t>
      </w:r>
      <w:r>
        <w:rPr>
          <w:rFonts w:eastAsia="Times New Roman"/>
          <w:szCs w:val="24"/>
        </w:rPr>
        <w:t xml:space="preserve"> μηδέν αυτό γίνεται, και αυτήν τη στιγμή είναι θέμα ημερών, όχι εβδομάδων, η πρόσκληση σε εταιρείες κυρίως της Ευρωπαϊκής Ένωσης, προκειμένου να ξεκινήσει η διαδικασία για την έκδοση των ταυτοτήτων.</w:t>
      </w:r>
    </w:p>
    <w:p w14:paraId="5520A691" w14:textId="77777777" w:rsidR="009A515F" w:rsidRDefault="00631B1D">
      <w:pPr>
        <w:spacing w:line="600" w:lineRule="auto"/>
        <w:ind w:firstLine="720"/>
        <w:jc w:val="both"/>
        <w:rPr>
          <w:rFonts w:eastAsia="Times New Roman"/>
          <w:szCs w:val="24"/>
        </w:rPr>
      </w:pPr>
      <w:r>
        <w:rPr>
          <w:rFonts w:eastAsia="Times New Roman"/>
          <w:szCs w:val="24"/>
        </w:rPr>
        <w:t>Προχθές, όπως ξέρετε, βγήκε η ανακοίνωση της Κομισιόν για το θέμα των ταυτοτήτων σε όλη την Ευρωπαϊκή Ένωση και στις υπόλοιπες χώρες. Υπάρχουν και μεγάλες χώρες οι οποίες δεν έχουν σύγχρονες ταυτότητες. Έχουν, ίσως, πολύ χειρότερες ταυτότητες απ’ ότι έχουμε εμείς. Πλέον είναι γεγονός ότι στα αεροδρόμια και όπου γίνεται έλεγχος, ο έλεγχος αρχίζει να γίνεται με ηλεκτρονικό τρόπο. Επομένως, θα υπάρξουν πάρα πολλές δυσκολίες στους πολίτες που ταξιδεύουν με την ταυτότητά τους εάν δεν έχουν μια σύγχρονη ταυτότητα.</w:t>
      </w:r>
    </w:p>
    <w:p w14:paraId="5520A692" w14:textId="77777777" w:rsidR="009A515F" w:rsidRDefault="00631B1D">
      <w:pPr>
        <w:spacing w:line="600" w:lineRule="auto"/>
        <w:ind w:firstLine="720"/>
        <w:jc w:val="both"/>
        <w:rPr>
          <w:rFonts w:eastAsia="Times New Roman"/>
          <w:szCs w:val="24"/>
        </w:rPr>
      </w:pPr>
      <w:r>
        <w:rPr>
          <w:rFonts w:eastAsia="Times New Roman"/>
          <w:szCs w:val="24"/>
        </w:rPr>
        <w:lastRenderedPageBreak/>
        <w:t>Σε σχέση με το πρόγραμμα «</w:t>
      </w:r>
      <w:r>
        <w:rPr>
          <w:rFonts w:eastAsia="Times New Roman"/>
          <w:szCs w:val="24"/>
          <w:lang w:val="en-US"/>
        </w:rPr>
        <w:t>Visa</w:t>
      </w:r>
      <w:r>
        <w:rPr>
          <w:rFonts w:eastAsia="Times New Roman"/>
          <w:szCs w:val="24"/>
        </w:rPr>
        <w:t xml:space="preserve"> </w:t>
      </w:r>
      <w:r>
        <w:rPr>
          <w:rFonts w:eastAsia="Times New Roman"/>
          <w:szCs w:val="24"/>
          <w:lang w:val="en-US"/>
        </w:rPr>
        <w:t>Waiver</w:t>
      </w:r>
      <w:r>
        <w:rPr>
          <w:rFonts w:eastAsia="Times New Roman"/>
          <w:szCs w:val="24"/>
        </w:rPr>
        <w:t xml:space="preserve">» που αναφέρετε στην ερώτησή σας, θέλω να σας ενημερώσω ότι μετά από δύο ετήσιες επιτυχείς αξιολογήσεις από αμερικανικής πλευράς δεν υπάρχει κανένα πρόβλημα για τα ταξίδια των Ελλήνων πολιτών στης Ηνωμένες Πολιτείες με </w:t>
      </w:r>
      <w:r>
        <w:rPr>
          <w:rFonts w:eastAsia="Times New Roman"/>
          <w:szCs w:val="24"/>
          <w:lang w:val="en-US"/>
        </w:rPr>
        <w:t>visa</w:t>
      </w:r>
      <w:r>
        <w:rPr>
          <w:rFonts w:eastAsia="Times New Roman"/>
          <w:szCs w:val="24"/>
        </w:rPr>
        <w:t xml:space="preserve">. Γίνεται χωρίς κανένα πρόβλημα. Η αμερικανική πλευρά είναι απόλυτα ικανοποιημένη για τις ενέργειες οι οποίες έχουν γίνει στα διμερή θέματα ασφαλείας και στο θέμα των ταυτοτήτων. </w:t>
      </w:r>
    </w:p>
    <w:p w14:paraId="5520A693" w14:textId="77777777" w:rsidR="009A515F" w:rsidRDefault="00631B1D">
      <w:pPr>
        <w:spacing w:line="600" w:lineRule="auto"/>
        <w:ind w:firstLine="720"/>
        <w:jc w:val="both"/>
        <w:rPr>
          <w:rFonts w:eastAsia="Times New Roman"/>
          <w:szCs w:val="24"/>
        </w:rPr>
      </w:pPr>
      <w:r>
        <w:rPr>
          <w:rFonts w:eastAsia="Times New Roman"/>
          <w:szCs w:val="24"/>
        </w:rPr>
        <w:t>Επίσης, υπάρχουν αντίστοιχες εκθέσεις της «</w:t>
      </w:r>
      <w:r>
        <w:rPr>
          <w:rFonts w:eastAsia="Times New Roman"/>
          <w:szCs w:val="24"/>
          <w:lang w:val="en-US"/>
        </w:rPr>
        <w:t>EUROPOL</w:t>
      </w:r>
      <w:r>
        <w:rPr>
          <w:rFonts w:eastAsia="Times New Roman"/>
          <w:szCs w:val="24"/>
        </w:rPr>
        <w:t>», της «</w:t>
      </w:r>
      <w:r>
        <w:rPr>
          <w:rFonts w:eastAsia="Times New Roman"/>
          <w:szCs w:val="24"/>
          <w:lang w:val="en-US"/>
        </w:rPr>
        <w:t>INTERPOL</w:t>
      </w:r>
      <w:r>
        <w:rPr>
          <w:rFonts w:eastAsia="Times New Roman"/>
          <w:szCs w:val="24"/>
        </w:rPr>
        <w:t>», οι οποίες αναφέρονται με εξαιρετικά σχόλια, πολλά από τα οποία είναι σε διαβαθμισμένα έγγραφα και γι’ αυτό δεν μπορώ να τα παρουσιάσω εδώ, αλλά μπορώ να σας τα δείξω. Επομένως, δεν υπάρχει κανένα πρόβλημα στο θέμα της διεθνούς συνεργασίας.</w:t>
      </w:r>
    </w:p>
    <w:p w14:paraId="5520A694" w14:textId="77777777" w:rsidR="009A515F" w:rsidRDefault="00631B1D">
      <w:pPr>
        <w:spacing w:line="600" w:lineRule="auto"/>
        <w:ind w:firstLine="720"/>
        <w:jc w:val="both"/>
        <w:rPr>
          <w:rFonts w:eastAsia="Times New Roman"/>
          <w:szCs w:val="24"/>
        </w:rPr>
      </w:pPr>
      <w:r>
        <w:rPr>
          <w:rFonts w:eastAsia="Times New Roman"/>
          <w:szCs w:val="24"/>
        </w:rPr>
        <w:t xml:space="preserve">Επανέρχομαι. Είναι θέμα ημερών και όχι θέμα εβδομάδων στο να βγει η προκήρυξη για την έκδοση των ταυτοτήτων. Αυτό θα συνδυαστεί με την έκδοση έντεκα άλλων δημοσίων εγγράφων, που εκτυπώνονται από την Ελληνική Αστυνομία, γιατί τον Μάρτιο του 2019 λήγει η σύμβαση για όλα αυτά τα έγγραφα και για να πετύχουμε καλύτερες </w:t>
      </w:r>
      <w:r>
        <w:rPr>
          <w:rFonts w:eastAsia="Times New Roman"/>
          <w:szCs w:val="24"/>
        </w:rPr>
        <w:lastRenderedPageBreak/>
        <w:t>τιμές κάνουμε αυτόν τον συνδυασμό. Μπορώ να σας ενημερώσω στις λεπτομέρειες, βέβαια, όποτε θέλετε.</w:t>
      </w:r>
    </w:p>
    <w:p w14:paraId="5520A695" w14:textId="77777777" w:rsidR="009A515F" w:rsidRDefault="00631B1D">
      <w:pPr>
        <w:spacing w:line="600" w:lineRule="auto"/>
        <w:ind w:firstLine="720"/>
        <w:jc w:val="both"/>
        <w:rPr>
          <w:rFonts w:eastAsia="Times New Roman"/>
          <w:szCs w:val="24"/>
        </w:rPr>
      </w:pPr>
      <w:r>
        <w:rPr>
          <w:rFonts w:eastAsia="Times New Roman"/>
          <w:szCs w:val="24"/>
        </w:rPr>
        <w:t>Άρα, είναι ένα θέμα που μετά από πολλά βάσανα, πολλές καθυστερήσεις, που δεν οφείλονται κύρια στην εποχή της τωρινής διακυβέρνησης, νομίζω ότι φτάνει σε ένα αίσιο τέλος.</w:t>
      </w:r>
    </w:p>
    <w:p w14:paraId="5520A696" w14:textId="77777777" w:rsidR="009A515F" w:rsidRDefault="00631B1D">
      <w:pPr>
        <w:spacing w:line="600" w:lineRule="auto"/>
        <w:ind w:firstLine="720"/>
        <w:jc w:val="both"/>
        <w:rPr>
          <w:rFonts w:eastAsia="Times New Roman"/>
          <w:szCs w:val="24"/>
        </w:rPr>
      </w:pPr>
      <w:r>
        <w:rPr>
          <w:rFonts w:eastAsia="Times New Roman"/>
          <w:szCs w:val="24"/>
        </w:rPr>
        <w:t>Σας ευχαριστώ.</w:t>
      </w:r>
    </w:p>
    <w:p w14:paraId="5520A697" w14:textId="77777777" w:rsidR="009A515F" w:rsidRDefault="00631B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520A698" w14:textId="77777777" w:rsidR="009A515F" w:rsidRDefault="00631B1D">
      <w:pPr>
        <w:spacing w:line="600" w:lineRule="auto"/>
        <w:ind w:firstLine="720"/>
        <w:jc w:val="both"/>
        <w:rPr>
          <w:rFonts w:eastAsia="Times New Roman"/>
          <w:szCs w:val="24"/>
        </w:rPr>
      </w:pPr>
      <w:r>
        <w:rPr>
          <w:rFonts w:eastAsia="Times New Roman"/>
          <w:szCs w:val="24"/>
        </w:rPr>
        <w:t>Παρακαλώ, κύριε Βορίδη, και πάλι έχετε τον λόγο.</w:t>
      </w:r>
    </w:p>
    <w:p w14:paraId="5520A699" w14:textId="77777777" w:rsidR="009A515F" w:rsidRDefault="00631B1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Ευχαριστώ, κύριε Πρόεδρε.</w:t>
      </w:r>
    </w:p>
    <w:p w14:paraId="5520A69A" w14:textId="77777777" w:rsidR="009A515F" w:rsidRDefault="00631B1D">
      <w:pPr>
        <w:spacing w:line="600" w:lineRule="auto"/>
        <w:ind w:firstLine="720"/>
        <w:jc w:val="both"/>
        <w:rPr>
          <w:rFonts w:eastAsia="Times New Roman"/>
          <w:szCs w:val="24"/>
        </w:rPr>
      </w:pPr>
      <w:r>
        <w:rPr>
          <w:rFonts w:eastAsia="Times New Roman"/>
          <w:szCs w:val="24"/>
        </w:rPr>
        <w:t>Κοιτάξτε, το ακούω ότι εντός των ημερών, όπως λέτε, πρόκειται να βγει προκήρυξη. Θα ήθελα περαιτέρω ενημέρωση για την πορεία μετά την προκήρυξη. Δηλαδή, μετά την έκδοση προκηρύξεως ποιες ημερομηνίες τάσσονται, σε ποιον χρόνο θα κα</w:t>
      </w:r>
      <w:r>
        <w:rPr>
          <w:rFonts w:eastAsia="Times New Roman"/>
          <w:szCs w:val="24"/>
        </w:rPr>
        <w:lastRenderedPageBreak/>
        <w:t>τοχυρωθεί σε όποιον είναι να κατοχυρωθεί, τι χαρακτηριστικά παίρνει αυτή η προκήρυξη, ποιοι καλούνται. Θα ήθελα, επομένως, εάν έχετε την καλοσύνη, να πείτε λίγο περισσότερα πράγματα για το πώς εξελίσσεται αυτή η διαδικασία. Το ένα είναι αυτό.</w:t>
      </w:r>
    </w:p>
    <w:p w14:paraId="5520A69B" w14:textId="77777777" w:rsidR="009A515F" w:rsidRDefault="00631B1D">
      <w:pPr>
        <w:spacing w:line="600" w:lineRule="auto"/>
        <w:ind w:firstLine="720"/>
        <w:jc w:val="both"/>
        <w:rPr>
          <w:rFonts w:eastAsia="Times New Roman"/>
          <w:szCs w:val="24"/>
        </w:rPr>
      </w:pPr>
      <w:r>
        <w:rPr>
          <w:rFonts w:eastAsia="Times New Roman"/>
          <w:szCs w:val="24"/>
        </w:rPr>
        <w:t>Το δεύτερο, παρ’ ότι δεν είναι τμήμα της ερωτήσεως, νομίζω ότι προφανώς έχετε αντιληφθεί την αυξημένη ευαισθησία, που έχει πια η διεθνής κοινότητα, και πρέπει να έχουμε όλοι μας, στα ζητήματα της τρομοκρατίας, της αντιμετώπισης της τρομοκρατίας και ειδικά της διεθνούς τρομοκρατίας. Αυτό σας το μεταφέρω και με την ιδιότητά μου ως Προέδρου της Ειδικής Επιτροπής για την Καταπολέμηση της Τρομοκρατίας της κοινοβουλευτικής συνέλευσης του ΟΑΣΕ. Αποτελεί μία πολύ μεγάλη προτεραιότητα.</w:t>
      </w:r>
    </w:p>
    <w:p w14:paraId="5520A69C" w14:textId="77777777" w:rsidR="009A515F" w:rsidRDefault="00631B1D">
      <w:pPr>
        <w:spacing w:line="600" w:lineRule="auto"/>
        <w:ind w:firstLine="720"/>
        <w:jc w:val="both"/>
        <w:rPr>
          <w:rFonts w:eastAsia="Times New Roman"/>
          <w:szCs w:val="24"/>
        </w:rPr>
      </w:pPr>
      <w:proofErr w:type="spellStart"/>
      <w:r>
        <w:rPr>
          <w:rFonts w:eastAsia="Times New Roman"/>
          <w:szCs w:val="24"/>
        </w:rPr>
        <w:t>Εξεδόθη</w:t>
      </w:r>
      <w:proofErr w:type="spellEnd"/>
      <w:r>
        <w:rPr>
          <w:rFonts w:eastAsia="Times New Roman"/>
          <w:szCs w:val="24"/>
        </w:rPr>
        <w:t xml:space="preserve"> πρόσφατα σχετικά, τον Δεκέμβρη του 2017, το 2396 ψήφισμα του Οργανισμού Ηνωμένων Εθνών, το οποίο ψηφίστηκε ομόφωνα από το Συμβούλιο Ασφαλείας και δεν έχει υπάρξει οποιαδήποτε επιφύλαξη από κράτη-μέλη και το οποίο βάζει πρόσφατες υποχρεώσεις, στις οποίες θα επανέλθω με άλλη ερώτησή μου. Γιατί εκεί πέρα έχουμε πάλι πρόσθετες υποχρεώσεις σε σχέσεις, κυρίως, με τις πτήσεις και τη </w:t>
      </w:r>
      <w:r>
        <w:rPr>
          <w:rFonts w:eastAsia="Times New Roman"/>
          <w:szCs w:val="24"/>
        </w:rPr>
        <w:lastRenderedPageBreak/>
        <w:t>διεθνή συνεργασία, που πρέπει να υπάρχει και την ανταλλαγή πληροφοριών στην κατεύθυνση ακριβώς της εξασφάλισης, της διασφάλισης, της μέγιστης δυνατής ασφάλειας και του μεγίστου δυνατού ελέγχου από τις τρομοκρατικές απειλές.</w:t>
      </w:r>
    </w:p>
    <w:p w14:paraId="5520A69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Τώρα, εκείνο το οποίο εγώ λέω είναι ότι αυτά είναι σημαντικά πράγματα και πρέπει να τρέξουν με πολύ μεγάλη ταχύτητα. Δεν μπαίνω τώρα σε μια συζήτηση «φταίνε οι προηγούμενοι», «φταίμε εμείς», γιατί δεν θεωρώ ότι αυτή η συζήτηση είναι παραγωγική. Είστε τρία-τριάμισι χρόνια στην Κυβέρνηση και έχετε τις ευθύνες, που αναλογούν σε μια Κυβέρνηση, η οποία βρίσκεται επί τριάμισι χρόνια στο τιμόνι της χώρας. </w:t>
      </w:r>
    </w:p>
    <w:p w14:paraId="5520A69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Εκείνο που έχει, όμως, πολύ μεγάλη σημασία είναι από εδώ και πέρα αυτό το πράγμα να προχωρήσει, όπως και οι υποχρεώσεις της χώρας, που συνδέονται με την αντιμετώπιση της διεθνούς τρομοκρατίας να εκπληρώνονται και να εκπληρώνονται έγκαιρα, στο ακέραιό τους με ιδιαίτερη ευαισθησία. Γιατί; Διότι ειδικά η Ελλάδα έχει τα χαρακτηριστικά της χώρας η οποία είναι ακριτική σε σχέση με την Ευρωπαϊκή Ένωση </w:t>
      </w:r>
      <w:r>
        <w:rPr>
          <w:rFonts w:eastAsia="Times New Roman" w:cs="Times New Roman"/>
          <w:szCs w:val="24"/>
        </w:rPr>
        <w:lastRenderedPageBreak/>
        <w:t>και, επομένως, είναι μια χώρα διέλευσης μεταναστών και προσφύγων. Αυτά όλα δημιουργούν πρόσθετα ζητήματα συνοριακής ασφάλειας και συνοριακού ελέγχου.</w:t>
      </w:r>
    </w:p>
    <w:p w14:paraId="5520A69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Άρα, λοιπόν, διάφορα πράγματα τα οποία συνδέονται με την ανάπτυξη συστημάτων, κυρίως τεχνολογικών, που επιτρέπουν αυτού του είδους την ασφάλεια, είναι σαφές ότι πρέπει να βρίσκονται στην απόλυτη προτεραιότητα, ειδικώς του Υπουργείου Προστασίας του Πολίτη και εν γένει του Υπουργείου Εσωτερικών.</w:t>
      </w:r>
    </w:p>
    <w:p w14:paraId="5520A6A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Εγώ αυτήν την ευαισθησία -ας το πω- σας μεταφέρω, την πολιτική προτεραιότητα που πρέπει να δώσετε σε αυτά τα πράγματα. Και θα ήθελα απλώς περισσότερες διευκρινίσεις ως προς το χρονοδιάγραμμα αυτό.</w:t>
      </w:r>
    </w:p>
    <w:p w14:paraId="5520A6A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6A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 για τη δευτερολογία σας.</w:t>
      </w:r>
    </w:p>
    <w:p w14:paraId="5520A6A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w:t>
      </w:r>
      <w:r>
        <w:rPr>
          <w:rFonts w:eastAsia="Times New Roman" w:cs="Times New Roman"/>
          <w:szCs w:val="24"/>
        </w:rPr>
        <w:t xml:space="preserve">Κύριε Βορίδη, ευχαρίστως τις επόμενες ημέρες μπορούμε να συνεννοηθούμε, να μιλήσουμε και να σας ενημερώσω με όσες λεπτομέρειες χρειάζεται για την πορεία του προγράμματος των ταυτοτήτων. </w:t>
      </w:r>
    </w:p>
    <w:p w14:paraId="5520A6A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Σε ό,τι αφορά το γενικότερο θέμα της ασφάλειας, ξέρετε ότι αυτήν τη στιγμή η χώρα μας είναι πυλώνας σταθερότητας και ασφάλειας. Αυτό δεν το λέμε εμείς μόνο για να ευλογήσουμε τα γένια μας ή να εξυπηρετήσουμε τα συμφέροντά μας. Το λένε οι ξένοι. Όταν έρθετε στο γραφείο, θα σας δείξω εμπιστευτικά έγγραφα ξένων, οι οποίοι μιλούν με κολακευτικά λόγια για τη συνεργασία στα θέματα ασφάλειας και προστασίας από τρομοκρατία και από εξτρεμισμό. </w:t>
      </w:r>
    </w:p>
    <w:p w14:paraId="5520A6A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Το θέμα της ασφάλειας είναι από τις κύριες προτεραιότητες αυτής της Κυβέρνησης. Πράγματι, η χώρα μας βρίσκεται γεωγραφικά σε κομβικό σημείο και είναι χώρα πρώτης γραμμής, στης οποίας τον περίγυρο υπάρχει πολύ μεγάλη αστάθεια. Οφεί</w:t>
      </w:r>
      <w:r>
        <w:rPr>
          <w:rFonts w:eastAsia="Times New Roman" w:cs="Times New Roman"/>
          <w:szCs w:val="24"/>
        </w:rPr>
        <w:lastRenderedPageBreak/>
        <w:t>λουμε και είμαστε σε συνεχή εγρήγορση και συνεχή συνεργασία με τις αντίστοιχες αστυνομίες ή υπηρεσίες άλλων χωρών, προκειμένου να διασφαλίσουμε την ασφάλεια και των Ελλήνων πολιτών, αλλά και της υπόλοιπης Ευρώπης. Αυτό το έχουν αναγνωρίσει και εγγράφως και προφορικά ομόλογοί μου, όπως στη Γαλλία, στο Ηνωμένο Βασίλειο -τους οποίους επισκέφθηκα πρόσφατα-, όπως στη Γερμανία. Υπάρχει μια εξαιρετική συνεργασία και μπορώ να πω ότι η συνεργασία της χώρας μας μ’ αυτές τις χώρες στα θέματα αντιμετώπισης της τρομοκρατίας είναι σε πολύ καλύτερο επίπεδο από ό,τι άλλες, πιο σύγχρονες χώρες στη Ευρώπη.</w:t>
      </w:r>
    </w:p>
    <w:p w14:paraId="5520A6A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περιμένω να σας ενημερώσω για τα θέματα που θέσατε.</w:t>
      </w:r>
    </w:p>
    <w:p w14:paraId="5520A6A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6A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5520A6A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δωδέκατη με αριθμό 1326/16-3-2018 επίκαιρη ερώτηση δεύτερου κύκλου του Βουλευτή Β΄ Αθηνών των Ανεξαρτήτων Ελλήνων κ.</w:t>
      </w:r>
      <w:r>
        <w:rPr>
          <w:rFonts w:eastAsia="Times New Roman" w:cs="Times New Roman"/>
          <w:b/>
          <w:bCs/>
          <w:szCs w:val="24"/>
        </w:rPr>
        <w:t xml:space="preserve">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«Αστυνομικοί στη φύλαξη VIP προσώπων».</w:t>
      </w:r>
    </w:p>
    <w:p w14:paraId="5520A6A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5520A6A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5520A6A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θα ήθελα να θυμίσω ότι κάποια στιγμή τον Αύγουστο του 2016 είχα κάνει μια αντίστοιχη επίκαιρη ερώτηση και τότε είχαν βγει γύρω στους τετρακόσιους πενήντα αστυνομικούς από τα γραφεία. Προχθές σε συνεντεύξεις που δώσατε, άκουσα με χαρά ότι θα βγουν περίπου οκτακόσιοι πενήντα αστυνομικοί στους δρόμους, περιπολίες κ.λπ..</w:t>
      </w:r>
    </w:p>
    <w:p w14:paraId="5520A6A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είμαι απ’ αυτούς που κάνω τυφλή κριτική. Κατ’ αρχάς θέλω να πω ένα μπράβο στην αστυνομία και για τις χασισοφυτείες και για τον Γεωργιανό και για πολλά άλλα που έχει κάνει. Τα στατιστικά στοιχεία πραγματικά σας δικαιώνουν. </w:t>
      </w:r>
    </w:p>
    <w:p w14:paraId="5520A6A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πολύ γρήγορα ότι το πανεπιστημιακό άσυλο δεν αφορά στην αστυνομία. Είναι κεντρικό θέμα του Υπουργείου Παιδείας και κάποτε θα πρέπει να το δούμε. Δεν αφορά στην αστυνομία. Πολλοί σας ρίχνουν ευθύνες που δεν σας ανήκουν. </w:t>
      </w:r>
    </w:p>
    <w:p w14:paraId="5520A6A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Ακούγονται πολλές κουβέντες για τα Εξάρχεια και τον «</w:t>
      </w:r>
      <w:proofErr w:type="spellStart"/>
      <w:r>
        <w:rPr>
          <w:rFonts w:eastAsia="Times New Roman" w:cs="Times New Roman"/>
          <w:szCs w:val="24"/>
        </w:rPr>
        <w:t>Ρουβίκωνα</w:t>
      </w:r>
      <w:proofErr w:type="spellEnd"/>
      <w:r>
        <w:rPr>
          <w:rFonts w:eastAsia="Times New Roman" w:cs="Times New Roman"/>
          <w:szCs w:val="24"/>
        </w:rPr>
        <w:t xml:space="preserve">». Με απλά ελληνικά, όποιος παραβιάζει τον νόμο οπουδήποτε κι αν είναι, συμφωνείτε κι εσείς και νομίζω ότι αυτό είναι το σωστό, πρέπει να τιμωρείται, να εφαρμόζεται ο νόμος. </w:t>
      </w:r>
    </w:p>
    <w:p w14:paraId="5520A6B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Ειδικά για τον «</w:t>
      </w:r>
      <w:proofErr w:type="spellStart"/>
      <w:r>
        <w:rPr>
          <w:rFonts w:eastAsia="Times New Roman" w:cs="Times New Roman"/>
          <w:szCs w:val="24"/>
        </w:rPr>
        <w:t>Ρουβίκωνα</w:t>
      </w:r>
      <w:proofErr w:type="spellEnd"/>
      <w:r>
        <w:rPr>
          <w:rFonts w:eastAsia="Times New Roman" w:cs="Times New Roman"/>
          <w:szCs w:val="24"/>
        </w:rPr>
        <w:t xml:space="preserve">» θέλω να πω το εξής. </w:t>
      </w:r>
      <w:proofErr w:type="spellStart"/>
      <w:r>
        <w:rPr>
          <w:rFonts w:eastAsia="Times New Roman" w:cs="Times New Roman"/>
          <w:szCs w:val="24"/>
        </w:rPr>
        <w:t>Ακτιβιστικές</w:t>
      </w:r>
      <w:proofErr w:type="spellEnd"/>
      <w:r>
        <w:rPr>
          <w:rFonts w:eastAsia="Times New Roman" w:cs="Times New Roman"/>
          <w:szCs w:val="24"/>
        </w:rPr>
        <w:t xml:space="preserve"> οργανώσεις, ακραίες μάλιστα, υπάρχουν πολλές. Όταν μια ενέργεια αγγίζει την παρανομία, νομίζω </w:t>
      </w:r>
      <w:r>
        <w:rPr>
          <w:rFonts w:eastAsia="Times New Roman" w:cs="Times New Roman"/>
          <w:szCs w:val="24"/>
        </w:rPr>
        <w:lastRenderedPageBreak/>
        <w:t xml:space="preserve">ότι πρέπει να τιμωρείται. Για μένα είναι λυμένα ζητήματα. Δεν υπάρχει ούτε γκέτο Εξαρχείων ούτε τίποτα. Είμαι απ’ αυτούς που πηγαίνουν στα Εξάρχεια πολύ συχνά και δεν με πειράζει κανένας. </w:t>
      </w:r>
    </w:p>
    <w:p w14:paraId="5520A6B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Άλλο είναι όμως το θέμα μου, κύριε Υπουργέ. Θα σας μιλήσω με νούμερα. </w:t>
      </w:r>
    </w:p>
    <w:p w14:paraId="5520A6B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Γαλλία έχει εξήντα έξι εκατομμύρια κατοίκους και έχει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χιλιάδες αστυνομικούς. Κρατάω μια επιφύλαξη να πέφτω έξω δυο-τρεις χιλιάδες, γιατί γίνονται ανακατατάξεις. Τα δέκα εκατομμύρια Γάλλων αστυνομεύονται από είκοσι τέσσερις χιλιάδες αστυνομικούς. Αυτό λέει το νούμερο. </w:t>
      </w:r>
    </w:p>
    <w:p w14:paraId="5520A6B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Ισπανία έχει σαράντα έξι εκατομμύρια κατοίκους κι έχει ογδόντα χιλιάδες αστυνομικούς. Σας λέω όμορες χώρες. Δεν θέλω να πάω σε άλλες. Τα δέκα εκατομμύρια Ισπανών -ο πληθυσμός της χώρα μας- αστυνομεύεται από είκοσι-είκοσι μία χιλιάδες αστυνομικούς. </w:t>
      </w:r>
    </w:p>
    <w:p w14:paraId="5520A6B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των δέκα εκατομμυρίων, διορθώστε με αν κάνω λάθος, κύριε Υπουργέ, τουλάχιστον τα δικά μου στοιχεία λένε ότι έχει περίπου εξήντα χιλιάδες αστυνομικούς. Αν κάνω λάθος τρεις ή τέσσερις χιλιάδες, διορθώστε με, αλλά κάπου εκεί είναι. </w:t>
      </w:r>
    </w:p>
    <w:p w14:paraId="5520A6B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Πενήντα δύο χιλιάδες.</w:t>
      </w:r>
    </w:p>
    <w:p w14:paraId="5520A6B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Το δέχομαι. Για όνομα του θεού. Με απλά ελληνικά, λοιπόν, φαίνεται και καλώς ότι οι αστυνομικοί στην Ελλάδα είναι πολύ παραπάνω αναλογικά με τον πληθυσμό απ’ ό,τι στη Γαλλία και την Ισπανία. </w:t>
      </w:r>
    </w:p>
    <w:p w14:paraId="5520A6B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Ο δικός μου πόνος ποιος είναι; Πιστεύω ότι είναι και των κατοίκων. Ένα μεγάλο κομμάτι των Ελλήνων έχει την αίσθηση ότι πολλοί αστυνομικοί είναι στα γραφεία, κύριε Υπουργέ. Ξαναείπα ότι επαινώ την άποψη ότι βγήκαν τετρακόσιοι πενήντα και ξαναβγαίνουν οκτακόσιοι πενήντα. Είναι λίγοι κατά τη γνώμη μου. Πρέπει να τελειώσει οριστικά αυτή η ιστορία. </w:t>
      </w:r>
    </w:p>
    <w:p w14:paraId="5520A6B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Στη Βρετανία τις γραφικές υπηρεσίες τις κάνουν απλοί πολίτες. Οι δε αστυνομικοί που έχουν υπηρετήσει πάνω από είκοσι πέντε ή τριάντα χρόνια έχουν ένα δικαίωμα κάποιας επιεικούς μεταχείρισης σε εύκολους στόχους. Αλλά ούτε αυτοί είναι στα γραφεία. </w:t>
      </w:r>
    </w:p>
    <w:p w14:paraId="5520A6B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Τι σκέφτεστε να κάνετε περαιτέρω; Ξαναλέω ότι είναι θετική η απόφασή σας για τους οκτακόσιους πενήντα, θετική για τους τετρακόσιους πενήντα που έγινε πριν από δυο χρόνια, το 2016. </w:t>
      </w:r>
    </w:p>
    <w:p w14:paraId="5520A6B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Διαχωρίζω τη θέση μου για να μην παρεξηγηθώ. Έχω πολύ καλή γνώμη για την Ελληνική Αστυνομία και σας το λέω με ειλικρίνεια. Δεν μπορεί όμως στα τριάμισι και πάνω εκατομμύρια του πληθυσμού του Λεκανοπεδίου να υπηρετούν χίλιοι πεντακόσιοι –διορθώστε με αν κάνω λάθος που μπορεί να είναι περισσότεροι αυτήν τη στιγμή- και να μην ξέρουν κάποιοι αστυνομικοί αν θα γυρίσουν το βράδυ σπίτι τους, την ίδια στιγμή που για υψηλά πρόσωπα, για πρώην πολιτικούς, για πρώην Βουλευτές, για πρώην Υπουργούς, για επιχειρηματίες, για καλλιτέχνες, για δημοσιογράφους διατίθεται </w:t>
      </w:r>
      <w:r>
        <w:rPr>
          <w:rFonts w:eastAsia="Times New Roman" w:cs="Times New Roman"/>
          <w:szCs w:val="24"/>
        </w:rPr>
        <w:lastRenderedPageBreak/>
        <w:t xml:space="preserve">ένα τεράστιο κομμάτι πάνω από τρεις χιλιάδες. Ας είναι λιγότερο, δυόμισι χιλιάδες. Σας το είχα πει και στην πρώτη ερώτησή μου. </w:t>
      </w:r>
    </w:p>
    <w:p w14:paraId="5520A6B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Θετική η κίνησή σας. Είμαι της άποψης ότι πρέπει να ενισχυθεί. Είναι απαίτηση από αντικειμενικές συνθήκες και όχι προσωπική μου. Όλο το θέμα έχει φουντώσει και καλώς έχει φουντώσει κατά τη γνώμη μου. Δεν μπορεί σε μια χώρα που υπάρχει τετραπλάσιος αριθμός αστυνομικών σε σχέση με τη Γαλλία και την Ισπανία να υπάρχει πρόβλημα αστυνομικών στα γραφεία. Το λέω ευθέως και μπορεί να γίνω αντιπαθής.  </w:t>
      </w:r>
    </w:p>
    <w:p w14:paraId="5520A6B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6BD"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Υπουργέ, έχετε τον λόγο για τρία λεπτά.</w:t>
      </w:r>
    </w:p>
    <w:p w14:paraId="5520A6BE"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Κύριε Πρόεδρε, κύριε </w:t>
      </w:r>
      <w:proofErr w:type="spellStart"/>
      <w:r>
        <w:rPr>
          <w:rFonts w:eastAsia="Times New Roman"/>
          <w:szCs w:val="24"/>
        </w:rPr>
        <w:t>Παπαχριστόπουλε</w:t>
      </w:r>
      <w:proofErr w:type="spellEnd"/>
      <w:r>
        <w:rPr>
          <w:rFonts w:eastAsia="Times New Roman"/>
          <w:szCs w:val="24"/>
        </w:rPr>
        <w:t>, ευχαριστώ για την ερώτηση και ήθελα να σας πω ότι καθόλου αντιπαθής δεν γίνεστε.</w:t>
      </w:r>
    </w:p>
    <w:p w14:paraId="5520A6BF"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Προσπαθούμε μαζί, προσπαθούμε με όλους τους συναδέλφους εδώ να ανταλλάξουμε απόψεις, προκειμένου να βελτιώσουμε καταστάσεις οι οποίες πήγαιναν συνεχώς προς το χειρότερο στη διάρκεια των προηγούμενων κυβερνήσεων. Σας καλώ να θυμηθείτε εάν τα προηγούμενα χρόνια υπήρχε ποτέ συζήτηση για το ότι δεν μειώθηκαν αρκετά οι αστυνομικοί και αυτό γιατί απλά δεν υπήρχε καμμία μείωση, υπήρχε μόνο αύξηση. Μόνο προς τα πάνω πήγαιναν τα νούμερα για τη φύλαξη όποιου ζητούσε αστυνομικό. </w:t>
      </w:r>
    </w:p>
    <w:p w14:paraId="5520A6C0"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Έτσι είναι. Είναι σωστό αυτό που λέτε.</w:t>
      </w:r>
    </w:p>
    <w:p w14:paraId="5520A6C1"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Και ξέρετε, δεν είναι εύκολη υπόθεση να χαλάς κεκτημένα τα οποία έχουν εδραιωθεί για πάρα πολλές δεκαετίες. Ρωτήστε με εμένα, μόλις ανακοινώνω μείωση κάποιων αστυνομικών, τι κτυπήματα δέχομαι κάτω από τη μέση. Κανένας δεν έρχεται να μου πει «γιατί μου αφαίρεσες τον αστυνομικό». Βρίσκει κάποια εφημερίδα, βρίσκει κάποιο μέσο και κτυπάει. </w:t>
      </w:r>
    </w:p>
    <w:p w14:paraId="5520A6C2"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Εμείς, όμως, πιστεύουμε ότι αυτός είναι ο σωστός δρόμος. Μειώσαμε, όπως είπατε, τετρακόσια πενήντα άτομα. Στοχεύαμε παραπάνω, μειώσαμε τετρακόσια πενήντα και τώρα μειώνουμε οκτακόσιους. Από τους δύο χιλιάδες </w:t>
      </w:r>
      <w:proofErr w:type="spellStart"/>
      <w:r>
        <w:rPr>
          <w:rFonts w:eastAsia="Times New Roman"/>
          <w:szCs w:val="24"/>
        </w:rPr>
        <w:t>εκατόν</w:t>
      </w:r>
      <w:proofErr w:type="spellEnd"/>
      <w:r>
        <w:rPr>
          <w:rFonts w:eastAsia="Times New Roman"/>
          <w:szCs w:val="24"/>
        </w:rPr>
        <w:t xml:space="preserve"> τόσους, οι οκτακόσιοι είναι σημαντικός αριθμός. Ο μεγαλύτερος αριθμός αφορά σε Βουλευτές, κυβερνητικά στελέχη, στελέχη της κυβερνώσας παράταξης. Αν και δεν έχει ιστορία ο ΣΥΡΙΖΑ κυβερνήσεων πολλών ετών για να έχουν συσσωρευτεί αυτοί οι αστυνομικοί σε παλαιούς πολιτικούς, παλαιούς Βουλευτές, παλαιούς Υπουργούς, παρ’ όλα αυτά, για να δοθεί το καλό παράδειγμα, μειώνουμε –η αρμόδια επιτροπή εξετάζει τις περιπτώσεις και μειώνει- από πάρα πολλές κατηγορίες ανθρώπων οι οποίοι έχουν τους αστυνομικούς, κύρια γιατί θέλουν να παρουσιάζουν </w:t>
      </w:r>
      <w:r>
        <w:rPr>
          <w:rFonts w:eastAsia="Times New Roman"/>
          <w:szCs w:val="24"/>
          <w:lang w:val="en-US"/>
        </w:rPr>
        <w:t>status</w:t>
      </w:r>
      <w:r>
        <w:rPr>
          <w:rFonts w:eastAsia="Times New Roman"/>
          <w:szCs w:val="24"/>
        </w:rPr>
        <w:t xml:space="preserve"> εξουσίας και όχι γιατί πραγματικά υπάρχει κίνδυνος ασφάλειας. Ασφάλεια επιζητεί -και έτσι πρέπει να είναι- ο κάθε ένας Έλληνας πολίτης και πολύ περισσότερο ο αδύναμος Έλληνας πολίτης που έχει ανάγκη από περισσότερη ασφάλεια. </w:t>
      </w:r>
    </w:p>
    <w:p w14:paraId="5520A6C3"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Αυτό επιδιώκουμε. Σε αυτήν την κατεύθυνση είμαστε και σε αυτήν την κατεύθυνση θα συνεχίσουμε να είμαστε, γιατί θα υπάρξει και άλλη φάση μείωσης, έτσι ώστε να φτάσουμε τα πρότυπα των ευρωπαϊκών χωρών που αναφέρατε. Εδώ υπάρχουν βέβαια και κάποιες ιδιομορφίες σε ό,τι αφορά στην κατανομή. Υπάρχει η γεωγραφική κατανομή της χώρας μας, οι νησιωτικές ανάγκες, οι ορεινές περιοχές, κ.λπ.. Δεν έχουμε το επίπεδο έδαφος άλλων ευρωπαϊκών χωρών, τον ενιαίο γεωγραφικό χώρο, ώστε να υπάρχει κεντρική παρουσία της αστυνομίας που εύκολα θα κατευθύνεται εκεί που υπάρχει το πρόβλημα. Υπάρχει μια δικαιολογία, δεν είναι, όμως, αυτό το πρόβλημα μόνο. </w:t>
      </w:r>
    </w:p>
    <w:p w14:paraId="5520A6C4"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Υπήρχε επί τόσα χρόνια μια στρεβλή κατανομή. Έγινε η αναδιοργάνωση των αστυνομικών τμημάτων με πολλές γκρίνιες από τοπικούς παράγοντες, που ήθελαν να υπάρχει αστυνομικό τμήμα, μια σημαία εκεί και ας ήταν άδειο κτήριο. Έγινε η αναδιοργάνωση μετά από μεγάλη διαβούλευση με τους τοπικούς παράγοντες, πείστηκαν στις </w:t>
      </w:r>
      <w:r>
        <w:rPr>
          <w:rFonts w:eastAsia="Times New Roman"/>
          <w:szCs w:val="24"/>
        </w:rPr>
        <w:lastRenderedPageBreak/>
        <w:t xml:space="preserve">περισσότερες περιπτώσεις, είδαν στις περισσότερες περιπτώσεις ότι αυτό είναι παραγωγικό, είναι αποτελεσματικό δηλαδή το να είναι συγκεντρωμένοι οι άνθρωποι, γιατί αν υπάρχει μόνο το άδειο κτήριο δεν παρέχει ασφάλεια. </w:t>
      </w:r>
    </w:p>
    <w:p w14:paraId="5520A6C5"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βήματα που σπάνε κακές συνήθειες πολλών ετών, όμως εμείς το προσπαθούμε και συνεχίζουμε.</w:t>
      </w:r>
    </w:p>
    <w:p w14:paraId="5520A6C6"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Παπαχριστόπουλε</w:t>
      </w:r>
      <w:proofErr w:type="spellEnd"/>
      <w:r>
        <w:rPr>
          <w:rFonts w:eastAsia="Times New Roman"/>
          <w:szCs w:val="24"/>
        </w:rPr>
        <w:t>, έχετε τον λόγο για δύο λεπτά.</w:t>
      </w:r>
    </w:p>
    <w:p w14:paraId="5520A6C7"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Κύριε Υπουργέ, κατ’ αρχάς, δεν αμφισβητώ τίποτα από όσα λέτε. Είσαστε σε ένα Υπουργείο πυριτιδαποθήκη. Δεν είναι εύκολο Υπουργείο. Να είμαστε ειλικρινείς. Ωστόσο, τα νούμερα σας βοηθάνε. Η πραγματικότητα σας βοηθάει. </w:t>
      </w:r>
    </w:p>
    <w:p w14:paraId="5520A6C8"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Επιτρέψτε μου μια μικρή «απρέπεια» να σας πω ότι είμαι ένας από τους Βουλευτές που δεν έχω ασφάλεια και δεν αισθάνομαι την ανάγκη να απασχολώ αστυνομικό </w:t>
      </w:r>
      <w:r>
        <w:rPr>
          <w:rFonts w:eastAsia="Times New Roman"/>
          <w:szCs w:val="24"/>
        </w:rPr>
        <w:lastRenderedPageBreak/>
        <w:t xml:space="preserve">και θα αισθανόμουν πολύ ένοχα, πάρα πολύ ένοχα, να έχω αστυνομικό τη στιγμή που δεν τον χρειάζομαι. Και σας πληροφορώ ότι δεν έχω πάθει τίποτα. Και κυκλοφορώ και με μια μηχανή, με βλέπει και ο κόσμος, μπορεί κάποιος να μου πει και μια κουβέντα. </w:t>
      </w:r>
    </w:p>
    <w:p w14:paraId="5520A6C9" w14:textId="77777777" w:rsidR="009A515F" w:rsidRDefault="00631B1D">
      <w:pPr>
        <w:spacing w:line="600" w:lineRule="auto"/>
        <w:ind w:firstLine="720"/>
        <w:jc w:val="both"/>
        <w:rPr>
          <w:rFonts w:eastAsia="Times New Roman"/>
          <w:szCs w:val="24"/>
        </w:rPr>
      </w:pPr>
      <w:r>
        <w:rPr>
          <w:rFonts w:eastAsia="Times New Roman"/>
          <w:szCs w:val="24"/>
        </w:rPr>
        <w:t xml:space="preserve">Το λέω αυτό, γιατί πιστεύω ότι πρέπει να υπάρχει συνέπεια έργων και λόγων. Τι θέλω να πω; «Θέλει αρετή και τόλμη η ελευθερία», έλεγε ο Κάλβος. Θα τολμήσετε και άλλο, κύριε Υπουργέ; </w:t>
      </w:r>
    </w:p>
    <w:p w14:paraId="5520A6CA" w14:textId="77777777" w:rsidR="009A515F" w:rsidRDefault="00631B1D">
      <w:pPr>
        <w:spacing w:line="600" w:lineRule="auto"/>
        <w:ind w:firstLine="720"/>
        <w:jc w:val="both"/>
        <w:rPr>
          <w:rFonts w:eastAsia="Times New Roman"/>
          <w:szCs w:val="24"/>
        </w:rPr>
      </w:pPr>
      <w:r>
        <w:rPr>
          <w:rFonts w:eastAsia="Times New Roman"/>
          <w:szCs w:val="24"/>
        </w:rPr>
        <w:t xml:space="preserve">Επειδή μιλάω με πολλούς αστυνομικούς, πάρα πολλούς αστυνομικούς, θα σας πω πάλι το νούμερο, για το οποίο θέλω μια διευκρίνιση. Είναι έτσι; Είναι χίλιοι πεντακόσιοι αστυνομικοί; Γιατί ξέρω ότι σε κάποια αστυνομικά τμήματα η τρίτη βάρδια δεν υπάρχει, κύριε Υπουργέ, δεν βγαίνει. Υπάρχουν περιοχές, κυρίως στα Μεσόγεια, που η τρίτη βάρδια δεν βγαίνει και είναι κρανίου τόπος. Υπέρ σας θα είναι και υπέρ της Κυβέρνησης και κυρίως υπέρ της χώρας να δει πάλι ο κόσμος τους αστυνομικούς στον δρόμο. </w:t>
      </w:r>
    </w:p>
    <w:p w14:paraId="5520A6CB"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Ξαναλέω. Βουίζει το σύμπαν θετική ενέργεια με τους τετρακόσιους πενήντα, θετική με τους οκτακόσιους πενήντα. Πιστεύω ότι δεν φτάνει. Χάρηκα που άκουσα τη συνέντευξή σας -και το επαναλάβατε και τώρα εσείς ο ίδιος- ότι θα συνεχιστεί αυτή η προσπάθεια μέχρι να φτάσουμε στο επίπεδο άλλων ευρωπαϊκών χωρών. Για αυτόν τον λόγο γίνεται αυτό εδώ το πράγμα, ο κοινοβουλευτικός έλεγχος, για να βελτιωνόμαστε. Ειλικρινά σας το λέω, δεν υπάρχει καμμία κακή πρόθεση ούτε με τους αστυνομικούς. </w:t>
      </w:r>
    </w:p>
    <w:p w14:paraId="5520A6CC" w14:textId="77777777" w:rsidR="009A515F" w:rsidRDefault="00631B1D">
      <w:pPr>
        <w:spacing w:line="600" w:lineRule="auto"/>
        <w:ind w:firstLine="720"/>
        <w:jc w:val="both"/>
        <w:rPr>
          <w:rFonts w:eastAsia="Times New Roman"/>
          <w:szCs w:val="24"/>
        </w:rPr>
      </w:pPr>
      <w:r>
        <w:rPr>
          <w:rFonts w:eastAsia="Times New Roman"/>
          <w:szCs w:val="24"/>
        </w:rPr>
        <w:t xml:space="preserve">Σας είχα πει και στην προηγούμενή μου ερώτησή -και την επαναλαμβάνω και τώρα και δεν αναφέρομαι στους αστυνομικούς που φυλάνε κάποιον Υπουργό ή έναν Βουλευτή, εντάξει, ας το αφήσουμε αυτό- σε πολλά σημεία ευνοημένης αστυνόμευσης, για να μην χρησιμοποιήσω άλλη λέξη, μπορείτε να εφαρμόσετε </w:t>
      </w:r>
      <w:r>
        <w:rPr>
          <w:rFonts w:eastAsia="Times New Roman"/>
          <w:szCs w:val="24"/>
          <w:lang w:val="en-US"/>
        </w:rPr>
        <w:t>rotation</w:t>
      </w:r>
      <w:r>
        <w:rPr>
          <w:rFonts w:eastAsia="Times New Roman"/>
          <w:szCs w:val="24"/>
        </w:rPr>
        <w:t xml:space="preserve">. Το έκανα εγώ ως διευθυντής στο τμήμα μου στο νοσοκομείο «Ευαγγελισμός». Δεν ήθελε κάποιος να πάει στα χειρουργεία ή στα εργαστήρια, γιατί εκεί δεν έχει πελατεία. Ήθελαν όλοι να είναι στο εξωτερικό ιατρείο. Κάθε έξι μήνες είχε </w:t>
      </w:r>
      <w:r>
        <w:rPr>
          <w:rFonts w:eastAsia="Times New Roman"/>
          <w:szCs w:val="24"/>
          <w:lang w:val="en-US"/>
        </w:rPr>
        <w:t>rotation</w:t>
      </w:r>
      <w:r>
        <w:rPr>
          <w:rFonts w:eastAsia="Times New Roman"/>
          <w:szCs w:val="24"/>
        </w:rPr>
        <w:t xml:space="preserve"> λοιπόν. </w:t>
      </w:r>
    </w:p>
    <w:p w14:paraId="5520A6CD" w14:textId="77777777" w:rsidR="009A515F" w:rsidRDefault="00631B1D">
      <w:pPr>
        <w:spacing w:line="600" w:lineRule="auto"/>
        <w:ind w:firstLine="720"/>
        <w:jc w:val="both"/>
        <w:rPr>
          <w:rFonts w:eastAsia="Times New Roman"/>
          <w:szCs w:val="24"/>
        </w:rPr>
      </w:pPr>
      <w:r>
        <w:rPr>
          <w:rFonts w:eastAsia="Times New Roman"/>
          <w:szCs w:val="24"/>
        </w:rPr>
        <w:lastRenderedPageBreak/>
        <w:t>Δεν μπορώ να βλέπω συνέχεια τα ίδια νεαρά άτομα. Υπάρχει το τρίγωνο Βουλή - Μαξίμου - Προεδρικό Μέγαρο. Σας το ξαναλέω, γίνομαι κακός, αλλά αυτή είναι η αλήθεια. Για όνομα του θεού, δεν λέει κάποιος να μην αστυνομεύονται. Δεν το συζητάω. Πιστεύω ότι είναι υπερβολικό, πείτε το εσείς αυτό, με επιφύλαξη το λέω. Το σίγουρο είναι ότι δεν μπορώ να βλέπω τα ίδια νεαρά άτομα εικοσιπέντε, είκοσι έξι, είκοσι επτά, είκοσι οκτώ, τριάντα χρονών, γιατί εάν ήταν ένας αστυνομικός που είχε υπηρετήσει τριάντα χρόνια, θα έλεγα εντάξει. Αυτό σας είπα και από την αρχή. Αυτά πιστεύω ότι μπορούν να διορθωθούν.</w:t>
      </w:r>
    </w:p>
    <w:p w14:paraId="5520A6CE" w14:textId="77777777" w:rsidR="009A515F" w:rsidRDefault="00631B1D">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20A6CF" w14:textId="77777777" w:rsidR="009A515F" w:rsidRDefault="00631B1D">
      <w:pPr>
        <w:spacing w:line="600" w:lineRule="auto"/>
        <w:ind w:firstLine="720"/>
        <w:jc w:val="both"/>
        <w:rPr>
          <w:rFonts w:eastAsia="Times New Roman"/>
          <w:szCs w:val="24"/>
        </w:rPr>
      </w:pPr>
      <w:r>
        <w:rPr>
          <w:rFonts w:eastAsia="Times New Roman"/>
          <w:szCs w:val="24"/>
        </w:rPr>
        <w:t xml:space="preserve"> </w:t>
      </w:r>
      <w:r>
        <w:rPr>
          <w:rFonts w:eastAsia="Times New Roman" w:cs="Times New Roman"/>
          <w:b/>
          <w:szCs w:val="24"/>
        </w:rPr>
        <w:t xml:space="preserve">ΠΡΟΕΔΡΕΥΩΝ (Δημήτριος Κρεμαστινός): </w:t>
      </w:r>
      <w:r>
        <w:rPr>
          <w:rFonts w:eastAsia="Times New Roman"/>
          <w:szCs w:val="24"/>
        </w:rPr>
        <w:t xml:space="preserve">Παρακαλώ, ολοκληρώστε, κύριε </w:t>
      </w:r>
      <w:proofErr w:type="spellStart"/>
      <w:r>
        <w:rPr>
          <w:rFonts w:eastAsia="Times New Roman"/>
          <w:szCs w:val="24"/>
        </w:rPr>
        <w:t>Παπαχριστόπουλε</w:t>
      </w:r>
      <w:proofErr w:type="spellEnd"/>
      <w:r>
        <w:rPr>
          <w:rFonts w:eastAsia="Times New Roman"/>
          <w:szCs w:val="24"/>
        </w:rPr>
        <w:t>.</w:t>
      </w:r>
    </w:p>
    <w:p w14:paraId="5520A6D0" w14:textId="77777777" w:rsidR="009A515F" w:rsidRDefault="00631B1D">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Ολοκληρώνω, κύριε Πρόεδρε.</w:t>
      </w:r>
    </w:p>
    <w:p w14:paraId="5520A6D1"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Στη Μεγάλη Βρετανία μόνο οι Υπουργοί έχουν αστυνομικούς, </w:t>
      </w:r>
      <w:r>
        <w:rPr>
          <w:rFonts w:eastAsia="Times New Roman"/>
          <w:szCs w:val="24"/>
          <w:lang w:val="en-US"/>
        </w:rPr>
        <w:t>O</w:t>
      </w:r>
      <w:r>
        <w:rPr>
          <w:rFonts w:eastAsia="Times New Roman"/>
          <w:szCs w:val="24"/>
        </w:rPr>
        <w:t xml:space="preserve">ι Βουλευτές δεν έχουν. Έτσι δολοφονήθηκε η Τζο </w:t>
      </w:r>
      <w:proofErr w:type="spellStart"/>
      <w:r>
        <w:rPr>
          <w:rFonts w:eastAsia="Times New Roman"/>
          <w:szCs w:val="24"/>
        </w:rPr>
        <w:t>Κοξ</w:t>
      </w:r>
      <w:proofErr w:type="spellEnd"/>
      <w:r>
        <w:rPr>
          <w:rFonts w:eastAsia="Times New Roman"/>
          <w:szCs w:val="24"/>
        </w:rPr>
        <w:t xml:space="preserve">. Δεν είμαι σκληρός. Δεν λέω ότι δεν πρέπει να έχουν κάποιοι, δεν πρέπει η εισαγγελέας Τζίβα ή η τάδε κάποια εισαγγελέας που ασχολείται με μια υπόθεση. Για όνομα του θεού, εκεί κριτική θα σας κάνω εάν δεν τους έχετε αστυνόμευση. </w:t>
      </w:r>
    </w:p>
    <w:p w14:paraId="5520A6D2" w14:textId="77777777" w:rsidR="009A515F" w:rsidRDefault="00631B1D">
      <w:pPr>
        <w:spacing w:line="600" w:lineRule="auto"/>
        <w:ind w:firstLine="720"/>
        <w:jc w:val="both"/>
        <w:rPr>
          <w:rFonts w:eastAsia="Times New Roman"/>
          <w:szCs w:val="24"/>
        </w:rPr>
      </w:pPr>
      <w:r>
        <w:rPr>
          <w:rFonts w:eastAsia="Times New Roman"/>
          <w:szCs w:val="24"/>
        </w:rPr>
        <w:t>Ξαναδείτε το. Και αυτό που είπατε ότι δέχεστε πολλά τηλέφωνα, το ξέρω. Αρετή και τόλμη θέλει η ελευθερία.</w:t>
      </w:r>
    </w:p>
    <w:p w14:paraId="5520A6D3" w14:textId="77777777" w:rsidR="009A515F" w:rsidRDefault="00631B1D">
      <w:pPr>
        <w:spacing w:line="600" w:lineRule="auto"/>
        <w:ind w:firstLine="720"/>
        <w:jc w:val="both"/>
        <w:rPr>
          <w:rFonts w:eastAsia="Times New Roman"/>
          <w:szCs w:val="24"/>
        </w:rPr>
      </w:pPr>
      <w:r>
        <w:rPr>
          <w:rFonts w:eastAsia="Times New Roman"/>
          <w:szCs w:val="24"/>
        </w:rPr>
        <w:t>Ευχαριστώ.</w:t>
      </w:r>
    </w:p>
    <w:p w14:paraId="5520A6D4" w14:textId="77777777" w:rsidR="009A515F" w:rsidRDefault="00631B1D">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Υπουργέ, έχετε τον λόγο για τη δευτερολογία σας.</w:t>
      </w:r>
    </w:p>
    <w:p w14:paraId="5520A6D5" w14:textId="77777777" w:rsidR="009A515F" w:rsidRDefault="00631B1D">
      <w:pPr>
        <w:spacing w:line="600" w:lineRule="auto"/>
        <w:ind w:firstLine="720"/>
        <w:jc w:val="both"/>
        <w:rPr>
          <w:rFonts w:eastAsia="Times New Roman" w:cs="Times New Roman"/>
          <w:szCs w:val="24"/>
        </w:rPr>
      </w:pPr>
      <w:r>
        <w:rPr>
          <w:rFonts w:eastAsia="Times New Roman"/>
          <w:b/>
          <w:szCs w:val="24"/>
        </w:rPr>
        <w:t>ΝΙΚΟΛΑΟΣ ΤΟΣΚΑΣ (Αναπληρωτής Υπουργός Εσωτερικών):</w:t>
      </w:r>
      <w:r>
        <w:rPr>
          <w:rFonts w:eastAsia="Times New Roman" w:cs="Times New Roman"/>
          <w:b/>
          <w:szCs w:val="24"/>
        </w:rPr>
        <w:t xml:space="preserve"> </w:t>
      </w:r>
      <w:r>
        <w:rPr>
          <w:rFonts w:eastAsia="Times New Roman" w:cs="Times New Roman"/>
          <w:szCs w:val="24"/>
        </w:rPr>
        <w:t xml:space="preserve">Μόνο για έλλειψη τόλμης δεν με έχουν κατηγορήσει έως τώρα. </w:t>
      </w:r>
    </w:p>
    <w:p w14:paraId="5520A6D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επειδή μιλήσατε και για το τρίγωνο του κέντρου της Αθήνας, αν ανοίξετε, σήμερα το ραδιόφωνο θα ακούσετε για συλλήψεις τριάντα περίπου ατόμων στη δυτική Αττική, στην Κόρινθο και σε άλλες περιοχές που έκαναν απάτες με πωλήσεις αυτοκινήτων. Θα ακούσετε για τη σύλληψη «μεγάλου μαφιόζου ευρωπαϊκής εμβέλειας» στη Θεσσαλονίκη. Και θα ακούσετε και πολλές άλλες επιτυχίες της ελληνικής αστυνομίας. </w:t>
      </w:r>
    </w:p>
    <w:p w14:paraId="5520A6D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Σας το είπα στην </w:t>
      </w:r>
      <w:proofErr w:type="spellStart"/>
      <w:r>
        <w:rPr>
          <w:rFonts w:eastAsia="Times New Roman" w:cs="Times New Roman"/>
          <w:szCs w:val="24"/>
        </w:rPr>
        <w:t>πρωτομιλία</w:t>
      </w:r>
      <w:proofErr w:type="spellEnd"/>
      <w:r>
        <w:rPr>
          <w:rFonts w:eastAsia="Times New Roman" w:cs="Times New Roman"/>
          <w:szCs w:val="24"/>
        </w:rPr>
        <w:t xml:space="preserve"> μου και σας είπα συγχαρητήρια.</w:t>
      </w:r>
    </w:p>
    <w:p w14:paraId="5520A6D8" w14:textId="77777777" w:rsidR="009A515F" w:rsidRDefault="00631B1D">
      <w:pPr>
        <w:spacing w:line="600" w:lineRule="auto"/>
        <w:ind w:firstLine="720"/>
        <w:jc w:val="both"/>
        <w:rPr>
          <w:rFonts w:eastAsia="Times New Roman" w:cs="Times New Roman"/>
          <w:szCs w:val="24"/>
        </w:rPr>
      </w:pPr>
      <w:r>
        <w:rPr>
          <w:rFonts w:eastAsia="Times New Roman"/>
          <w:b/>
          <w:szCs w:val="24"/>
        </w:rPr>
        <w:t>ΝΙΚΟΛΑΟΣ ΤΟΣΚΑΣ (Αναπληρωτής Υπουργός Εσωτερικών):</w:t>
      </w:r>
      <w:r>
        <w:rPr>
          <w:rFonts w:eastAsia="Times New Roman"/>
          <w:szCs w:val="24"/>
        </w:rPr>
        <w:t xml:space="preserve"> </w:t>
      </w:r>
      <w:r>
        <w:rPr>
          <w:rFonts w:eastAsia="Times New Roman" w:cs="Times New Roman"/>
          <w:szCs w:val="24"/>
        </w:rPr>
        <w:t xml:space="preserve">Στο θέμα της αναδιοργάνωσης, στο θέμα της ανακατανομής του προσωπικού που θα αυξήσουν και αυξάνουν την αποτελεσματικότητα της ελληνικής αστυνομίας εμείς προχωράμε. Προχωράμε σε μια εποχή που έχει ιδιαίτερα προβλήματα. </w:t>
      </w:r>
    </w:p>
    <w:p w14:paraId="5520A6D9" w14:textId="77777777" w:rsidR="009A515F" w:rsidRDefault="00631B1D">
      <w:pPr>
        <w:spacing w:line="600" w:lineRule="auto"/>
        <w:ind w:firstLine="720"/>
        <w:jc w:val="both"/>
        <w:rPr>
          <w:rFonts w:eastAsia="Times New Roman"/>
          <w:szCs w:val="24"/>
        </w:rPr>
      </w:pPr>
      <w:r>
        <w:rPr>
          <w:rFonts w:eastAsia="Times New Roman" w:cs="Times New Roman"/>
          <w:szCs w:val="24"/>
        </w:rPr>
        <w:lastRenderedPageBreak/>
        <w:t>Να θυμίσω τους εννιακόσιους, περίπου, αστυνομικούς που έχουν πάει στα νησιά για να βοηθήσουν στα θέματα του μεταναστευτικού, καταστάσεις που δεν υπήρχαν άλλες εποχές. Είμαστε υποχρεωμένοι να δουλεύει η αστυνομία σε πολλές κατευθύνσεις, αλλά νομίζω ότι πάει πολύ καλά.</w:t>
      </w:r>
    </w:p>
    <w:p w14:paraId="5520A6D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Και θα συνεχίσουμε στην κατεύθυνση που σας είπα πριν, στην κατεύθυνση του </w:t>
      </w:r>
      <w:proofErr w:type="spellStart"/>
      <w:r>
        <w:rPr>
          <w:rFonts w:eastAsia="Times New Roman" w:cs="Times New Roman"/>
          <w:szCs w:val="24"/>
        </w:rPr>
        <w:t>εξορθολογισμού</w:t>
      </w:r>
      <w:proofErr w:type="spellEnd"/>
      <w:r>
        <w:rPr>
          <w:rFonts w:eastAsia="Times New Roman" w:cs="Times New Roman"/>
          <w:szCs w:val="24"/>
        </w:rPr>
        <w:t xml:space="preserve"> και στην κατεύθυνση μείωσης του προσωπικού από φύλαξη προσώπων και χώρων, έστω κι αν κάποιοι θέλουν λίγο παραπάνω χρόνο για να συνηθίσουν στην ιδέα ότι μπορούν να ζήσουν και χωρίς υπερβολική φύλαξη γύρω τους. </w:t>
      </w:r>
    </w:p>
    <w:p w14:paraId="5520A6D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6D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επειδή κι εγώ είχα κάνει μία ανάλογη ερώτηση αλλά σε προηγούμενο Υπουργό από εσάς, είναι άλλο -και το είπατε- η φύλαξη των </w:t>
      </w:r>
      <w:r>
        <w:rPr>
          <w:rFonts w:eastAsia="Times New Roman" w:cs="Times New Roman"/>
          <w:szCs w:val="24"/>
          <w:lang w:val="en-US"/>
        </w:rPr>
        <w:t>VIP</w:t>
      </w:r>
      <w:r>
        <w:rPr>
          <w:rFonts w:eastAsia="Times New Roman" w:cs="Times New Roman"/>
          <w:szCs w:val="24"/>
        </w:rPr>
        <w:t xml:space="preserve"> και άλλο η φύλαξη εκπροσώπων του Κοινοβουλίου, διότι, όπως είπε και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μία Βουλευτή στην Αγγλία τη σκότωσε κάποιος </w:t>
      </w:r>
      <w:r>
        <w:rPr>
          <w:rFonts w:eastAsia="Times New Roman" w:cs="Times New Roman"/>
          <w:szCs w:val="24"/>
        </w:rPr>
        <w:lastRenderedPageBreak/>
        <w:t xml:space="preserve">επειδή διαφωνούσε με τις απόψεις της. Δηλαδή δεν είναι προσωπική η φύλαξη των Βουλευτών, των Υπουργών κ.λπ., αλλά είναι μέσα στην εκτέλεση των καθηκόντων τους. Δεν μπορεί να παραβιάζεται αυτό το πράγμα, που παραβιάζεται αποδεδειγμένα αλλού. Άρα, κατά συνέπεια πρέπει να ξεχωρίσουμε, κατά τη γνώμη μου, τη φύλαξη των </w:t>
      </w:r>
      <w:r>
        <w:rPr>
          <w:rFonts w:eastAsia="Times New Roman" w:cs="Times New Roman"/>
          <w:szCs w:val="24"/>
          <w:lang w:val="en-US"/>
        </w:rPr>
        <w:t>VIP</w:t>
      </w:r>
      <w:r>
        <w:rPr>
          <w:rFonts w:eastAsia="Times New Roman" w:cs="Times New Roman"/>
          <w:szCs w:val="24"/>
        </w:rPr>
        <w:t xml:space="preserve">, διότι μπορεί και μόνοι τους να έχουν φύλαξη, οι περισσότεροι έχουν οικονομική αυτοτέλεια, από την υποχρεωτική φύλαξη των εκπροσώπων του λαού, οι οποίοι πολλές φορές για τις θέσεις τους μπορεί και να κακοποιηθούν και έχουν κακοποιηθεί. Αυτή είναι μία θέση, την οποία νομίζω ότι κι εσείς ασπάζεστε. </w:t>
      </w:r>
    </w:p>
    <w:p w14:paraId="5520A6D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έχετε δίκιο. Δεν θα πέσουμε εμείς στο λαϊκίστικο λάθος να αφήσουμε αφύλακτους τους πολιτικούς ή άλλους πολίτες  οι οποίοι…</w:t>
      </w:r>
    </w:p>
    <w:p w14:paraId="5520A6D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Που εκπροσωπούν κόσμο.</w:t>
      </w:r>
    </w:p>
    <w:p w14:paraId="5520A6D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w:t>
      </w:r>
      <w:r>
        <w:rPr>
          <w:rFonts w:eastAsia="Times New Roman" w:cs="Times New Roman"/>
          <w:szCs w:val="24"/>
        </w:rPr>
        <w:t xml:space="preserve"> Χρειάζεται ισορροπία και σ’ αυτήν την κατεύθυνση κινούμαστε. </w:t>
      </w:r>
    </w:p>
    <w:p w14:paraId="5520A6E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5520A6E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Επόμενη είναι η δέκατη τρίτη με αριθμό 1316/13-3-2018 επίκαιρη ερώτηση δεύτερου κύκλου του Βουλευτή Αχαΐας της Δημοκρατικής Συμπαράταξης ΠΑΣΟΚ – ΔΗΜΑΡ κ. </w:t>
      </w:r>
      <w:r>
        <w:rPr>
          <w:rFonts w:eastAsia="Times New Roman" w:cs="Times New Roman"/>
          <w:bCs/>
          <w:szCs w:val="24"/>
        </w:rPr>
        <w:t>Θεόδωρου Παπαθεοδώρου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«Αυξάνεται η ανασφάλεια σε περιοχές της Πάτρας».</w:t>
      </w:r>
    </w:p>
    <w:p w14:paraId="5520A6E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Παπαθεοδώρου. </w:t>
      </w:r>
    </w:p>
    <w:p w14:paraId="5520A6E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5520A6E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σήμερα θα σας εκπλήξω θετικά. Δεν θα έχουμε τη συνηθισμένη αντιπαράθεση μεταξύ Συμπολίτευσης και Αντιπολίτευσης. Θέλω να μεταφέρω αγωνίες, θέλω να μεταφέρω τη φωνή συμπολιτών μου για ζητήματα τα οποία </w:t>
      </w:r>
      <w:r>
        <w:rPr>
          <w:rFonts w:eastAsia="Times New Roman" w:cs="Times New Roman"/>
          <w:szCs w:val="24"/>
        </w:rPr>
        <w:lastRenderedPageBreak/>
        <w:t xml:space="preserve">άπτονται της ανασφάλειας και την εγκληματικότητας σε ορισμένες περιοχές της Πάτρας. </w:t>
      </w:r>
    </w:p>
    <w:p w14:paraId="5520A6E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να σας πω ότι ο ίδιος έχω δώσει και δημόσια συγχαρητήρια στην Αστυνομική Διεύθυνση Αχαΐας για το εξαιρετικό έργο το οποίο κάνει, με τα όποια μέσα διαθέτει και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της, με την ερώτηση θέλω να επανέλθω και να συζητήσουμε ιδιαίτερα τα μέσα τα οποία έχουν διατεθεί για την αντιμετώπιση της παραβατικότητας και της εγκληματικότητας ιδιαίτερα στον ορεινό όγκο. Όμως, τόσο η Αστυνομική Διεύθυνση Αχαΐας όσο και η Διεύθυνση Ασφαλείας κάνουν εξαιρετική δουλειά. Νομίζω ότι από τα στατιστικά δεδομένα, τα οποία μπορώ να χρησιμοποιήσω, βγαίνει πως η περιοχή της Αχαΐας είναι από τις καλύτερες στις εγκληματολογικές στατιστικές τις οποίες έχετε. </w:t>
      </w:r>
    </w:p>
    <w:p w14:paraId="5520A6E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Έρχομαι να αναφερθώ σε δύο γεγονότα τα οποία θέλω να συζητήσουμε και να λάβουν οι συμπολίτες μου μια απάντηση, διότι σας παρακολουθούν σήμερα. Το πρώτο είναι η πλατεία Όλγας, κύριε Υπουργέ. Η πλατεία Όλγας είναι μια κεντρική πλατεία της </w:t>
      </w:r>
      <w:r>
        <w:rPr>
          <w:rFonts w:eastAsia="Times New Roman" w:cs="Times New Roman"/>
          <w:szCs w:val="24"/>
        </w:rPr>
        <w:lastRenderedPageBreak/>
        <w:t xml:space="preserve">Πάτρας. Η χρήση ναρκωτικών και η διακίνηση ναρκωτικών γίνεται οποιαδήποτε ώρα της ημέρας, γίνεται δίπλα σε παιδικές χαρές, εκεί που ιδιαίτερα τώρα κατά τη διάρκεια του καλοκαιριού έχουμε παιδιά, οικογένειες, πολίτες οι οποίοι περνάνε κάποιες ώρες στην πλατεία. Νομίζω ότι χρειάζεται μια ιδιαίτερη προσοχή από την πλευρά σας, διότι βεβαίως και δεν είναι η χρήση ναρκωτικών μόνο ζήτημα του Υπουργείου Προστασίας του Πολίτη αλλά είναι και ζήτημα αστυνόμευσης, διότι η διακίνηση γίνεται στη μέση του δρόμου. </w:t>
      </w:r>
    </w:p>
    <w:p w14:paraId="5520A6E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20A6E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Την ανοχή σας, κύριε Πρόεδρε, για τριάντα δευτερόλεπτα. </w:t>
      </w:r>
    </w:p>
    <w:p w14:paraId="5520A6E9" w14:textId="77777777" w:rsidR="009A515F" w:rsidRDefault="00631B1D">
      <w:pPr>
        <w:spacing w:line="600" w:lineRule="auto"/>
        <w:ind w:firstLine="720"/>
        <w:jc w:val="both"/>
        <w:rPr>
          <w:rFonts w:eastAsia="Times New Roman"/>
          <w:szCs w:val="24"/>
        </w:rPr>
      </w:pPr>
      <w:r>
        <w:rPr>
          <w:rFonts w:eastAsia="Times New Roman" w:cs="Times New Roman"/>
          <w:szCs w:val="24"/>
        </w:rPr>
        <w:t xml:space="preserve">Δεύτερον, στην Πάτρα, όπως ξέρετε, εδώ και ενάμιση – δύο χρόνια έχουμε δύο άτυπους καταυλισμούς, αντικανονικών μεταναστών και προσφύγων με σκοπό οι ίδιοι </w:t>
      </w:r>
      <w:r>
        <w:rPr>
          <w:rFonts w:eastAsia="Times New Roman" w:cs="Times New Roman"/>
          <w:szCs w:val="24"/>
        </w:rPr>
        <w:lastRenderedPageBreak/>
        <w:t xml:space="preserve">να περάσουν στην Ιταλία. Δεν θα σας απασχολήσω με θέματα μεταναστευτικής πολιτικής. Θα σας πω όμως, το εξής: Έχουν διαπιστωθεί κρούσματα και παρουσία οργανωμένου εγκλήματος, κυκλωμάτων διακίνησης ανθρώπων, κυκλωμάτων διακίνησης μεταναστών. Έχουν διαπιστωθεί κρούσματα εκμετάλλευσης και προσβολής γενετήσιας αξιοπρέπειας των ανθρώπων αυτών που διαβιούν σε συνθήκες απάνθρωπες. Ήδη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Αχαΐας έχει γράψει στον κ. Βίτσα ότι τα κτήρια στα οποία έχουν γίνει οι καταλήψεις αυτές είναι κτήρια επικίνδυνα και ετοιμόρροπα, εγκαταλελειμμένα εργοστάσια. </w:t>
      </w:r>
      <w:r>
        <w:rPr>
          <w:rFonts w:eastAsia="Times New Roman"/>
          <w:szCs w:val="24"/>
        </w:rPr>
        <w:t xml:space="preserve">Άρα οι κάτοικοι των γύρω περιοχών βρίσκονται σε μεγάλη ανασφάλεια. </w:t>
      </w:r>
    </w:p>
    <w:p w14:paraId="5520A6EA" w14:textId="77777777" w:rsidR="009A515F" w:rsidRDefault="00631B1D">
      <w:pPr>
        <w:spacing w:line="600" w:lineRule="auto"/>
        <w:ind w:firstLine="720"/>
        <w:jc w:val="both"/>
        <w:rPr>
          <w:rFonts w:eastAsia="Times New Roman"/>
          <w:szCs w:val="24"/>
        </w:rPr>
      </w:pPr>
      <w:r>
        <w:rPr>
          <w:rFonts w:eastAsia="Times New Roman"/>
          <w:szCs w:val="24"/>
        </w:rPr>
        <w:t xml:space="preserve">Θα ήθελα την τοποθέτησή σας για το ποια είναι η προοπτική και το σχέδιο του σχέδιο του Υπουργείου Προστασίας του Πολίτη ως προς την εκκένωση αυτών των άτυπων καταυλισμών και της αποκατάστασης του αισθήματος ασφάλειας των κατοίκων της γύρω περιοχής. Στη δευτερολογία μου θα σας δώσω και συγκεκριμένα στοιχεία. </w:t>
      </w:r>
    </w:p>
    <w:p w14:paraId="5520A6EB"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Ευχαριστώ πολύ. </w:t>
      </w:r>
    </w:p>
    <w:p w14:paraId="5520A6EC" w14:textId="77777777" w:rsidR="009A515F" w:rsidRDefault="00631B1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έχετε τον λόγο για τρία λεπτά. </w:t>
      </w:r>
    </w:p>
    <w:p w14:paraId="5520A6ED" w14:textId="77777777" w:rsidR="009A515F" w:rsidRDefault="00631B1D">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 xml:space="preserve">Ευχαριστώ, κύριε Πρόεδρε. </w:t>
      </w:r>
    </w:p>
    <w:p w14:paraId="5520A6EE" w14:textId="77777777" w:rsidR="009A515F" w:rsidRDefault="00631B1D">
      <w:pPr>
        <w:spacing w:line="600" w:lineRule="auto"/>
        <w:ind w:firstLine="720"/>
        <w:jc w:val="both"/>
        <w:rPr>
          <w:rFonts w:eastAsia="Times New Roman"/>
          <w:szCs w:val="24"/>
        </w:rPr>
      </w:pPr>
      <w:r>
        <w:rPr>
          <w:rFonts w:eastAsia="Times New Roman"/>
          <w:szCs w:val="24"/>
        </w:rPr>
        <w:t xml:space="preserve">Κύριε Παπαθεοδώρου, αρχίζω από το πρόβλημα των ναρκωτικών, αυτό το τεράστιο πρόβλημα που μαστίζει τις κοινωνίες μας, με ζητήματα που επηρεάζουν όλους τους τομείς, από τα θέματα υγείας, μέχρι τα θέματα ασφάλειας, μέχρι οτιδήποτε. Το ξέρετε, το αναφέρατε κι εσείς, δεν είναι μόνο θέμα αστυνόμευσης, είναι ένα τεράστιο πρόβλημα. </w:t>
      </w:r>
    </w:p>
    <w:p w14:paraId="5520A6EF" w14:textId="77777777" w:rsidR="009A515F" w:rsidRDefault="00631B1D">
      <w:pPr>
        <w:spacing w:line="600" w:lineRule="auto"/>
        <w:ind w:firstLine="720"/>
        <w:jc w:val="both"/>
        <w:rPr>
          <w:rFonts w:eastAsia="Times New Roman"/>
          <w:szCs w:val="24"/>
        </w:rPr>
      </w:pPr>
      <w:r>
        <w:rPr>
          <w:rFonts w:eastAsia="Times New Roman"/>
          <w:szCs w:val="24"/>
        </w:rPr>
        <w:t xml:space="preserve">Η Ελληνική Αστυνομία δίνει έναν πολύ μεγάλο αγώνα, και σε περιοχές εντός Αττικής και εκτός Αττικής, προκειμένου να απαλύνει, αν θέλετε, καταστάσεις. Βρίσκεται </w:t>
      </w:r>
      <w:r>
        <w:rPr>
          <w:rFonts w:eastAsia="Times New Roman"/>
          <w:szCs w:val="24"/>
        </w:rPr>
        <w:lastRenderedPageBreak/>
        <w:t xml:space="preserve">σε αδιέξοδο πολλές φορές, όταν άνθρωποι άρρωστοι, χρήστες, με πολύ μικρές ποσότητες, που δεν έχουν σχέση με διακίνηση ποσοτήτων, συλλαμβάνονται. Εκεί υπάρχει το πρόβλημα της αντιμετώπισης αυτών των καταστάσεων. Μιλάω για φαινόμενα σε μεγάλη κλίμακα σε όλες τις ευρωπαϊκές χώρες, σε όλες τις κοινωνίες. Είναι ζητήματα, λοιπόν, τα οποία καλείται η Αστυνομία να αντιμετωπίσει, αλλά δεν είναι θέμα μόνο της Αστυνομίας. </w:t>
      </w:r>
    </w:p>
    <w:p w14:paraId="5520A6F0" w14:textId="77777777" w:rsidR="009A515F" w:rsidRDefault="00631B1D">
      <w:pPr>
        <w:spacing w:line="600" w:lineRule="auto"/>
        <w:ind w:firstLine="720"/>
        <w:jc w:val="both"/>
        <w:rPr>
          <w:rFonts w:eastAsia="Times New Roman"/>
          <w:szCs w:val="24"/>
        </w:rPr>
      </w:pPr>
      <w:r>
        <w:rPr>
          <w:rFonts w:eastAsia="Times New Roman"/>
          <w:szCs w:val="24"/>
        </w:rPr>
        <w:t>Θα μου πείτε επειδή δεν είναι θέμα μόνο τη Αστυνομίας, δεν πρέπει να κάνουμε κάτι; Στο επίπεδο που μας αφορά, θα κοιτάξουμε το θέμα της Πλατείας Όλγας που λέτε, γιατί πράγματι σε κεντρικές πλατείες, σε χώρους που παίζουν παιδιά ή που είναι κοντά σε σχολεία, υπάρχουν προεκτάσεις και μπορεί να επηρεαστούν νεαρά παιδιά. Θα το δω, επομένως, αυτό το θέμα.</w:t>
      </w:r>
    </w:p>
    <w:p w14:paraId="5520A6F1" w14:textId="77777777" w:rsidR="009A515F" w:rsidRDefault="00631B1D">
      <w:pPr>
        <w:spacing w:line="600" w:lineRule="auto"/>
        <w:ind w:firstLine="720"/>
        <w:jc w:val="both"/>
        <w:rPr>
          <w:rFonts w:eastAsia="Times New Roman"/>
          <w:szCs w:val="24"/>
        </w:rPr>
      </w:pPr>
      <w:r>
        <w:rPr>
          <w:rFonts w:eastAsia="Times New Roman"/>
          <w:szCs w:val="24"/>
        </w:rPr>
        <w:t xml:space="preserve">Να πάω στο δεύτερο θέμα, το μεταναστευτικό. Πράγματι, υπάρχει μία συσσώρευση τετρακοσίων-τετρακοσίων πενήντα ατόμων σε διάφορους χώρους, στην ΑΒΕΞ, </w:t>
      </w:r>
      <w:r>
        <w:rPr>
          <w:rFonts w:eastAsia="Times New Roman"/>
          <w:szCs w:val="24"/>
        </w:rPr>
        <w:lastRenderedPageBreak/>
        <w:t xml:space="preserve">στου «Λαδόπουλου» και στους άλλους χώρους, σε τρεις χώρους ουσιαστικά, που ξέρετε πολύ καλύτερα από εμένα. Ο ένας χώρος υποστηρίζεται και από τον δήμο, αλλά με κάποιους τρόπους οι άλλοι χώροι όχι. </w:t>
      </w:r>
    </w:p>
    <w:p w14:paraId="5520A6F2" w14:textId="77777777" w:rsidR="009A515F" w:rsidRDefault="00631B1D">
      <w:pPr>
        <w:spacing w:line="600" w:lineRule="auto"/>
        <w:ind w:firstLine="720"/>
        <w:jc w:val="both"/>
        <w:rPr>
          <w:rFonts w:eastAsia="Times New Roman"/>
          <w:szCs w:val="24"/>
        </w:rPr>
      </w:pPr>
      <w:r>
        <w:rPr>
          <w:rFonts w:eastAsia="Times New Roman"/>
          <w:szCs w:val="24"/>
        </w:rPr>
        <w:t xml:space="preserve">Τελευταία έχουμε αρχίσει κάποιες επιχειρήσεις και ελέγχους, έτσι ώστε αυτοί οι οποίοι δεν έχουν έγγραφα ασύλου να συλλαμβάνονται και να οδηγούνται στα κέντρα κράτησης. </w:t>
      </w:r>
    </w:p>
    <w:p w14:paraId="5520A6F3" w14:textId="77777777" w:rsidR="009A515F" w:rsidRDefault="00631B1D">
      <w:pPr>
        <w:spacing w:line="600" w:lineRule="auto"/>
        <w:ind w:firstLine="720"/>
        <w:jc w:val="both"/>
        <w:rPr>
          <w:rFonts w:eastAsia="Times New Roman"/>
          <w:szCs w:val="24"/>
        </w:rPr>
      </w:pPr>
      <w:r>
        <w:rPr>
          <w:rFonts w:eastAsia="Times New Roman"/>
          <w:szCs w:val="24"/>
        </w:rPr>
        <w:t>Επίσης, αυτή τη στιγμή, σε συνεργασία με το Υπουργείο Μεταναστευτικής Πολιτικής, έχει ξεκινήσει μία προσπάθεια για να οδηγηθούν τα ανήλικα παιδιά, γύρω στα πενήντα αν δεν κάνω λάθος, σε χώρους που διασφαλίζουν και την υγεία και τις καλές συνθήκες κι όχι τα ετοιμόρροπα κτήρια που αναφέρατε προηγούμενα.</w:t>
      </w:r>
    </w:p>
    <w:p w14:paraId="5520A6F4" w14:textId="77777777" w:rsidR="009A515F" w:rsidRDefault="00631B1D">
      <w:pPr>
        <w:spacing w:line="600" w:lineRule="auto"/>
        <w:ind w:firstLine="720"/>
        <w:jc w:val="both"/>
        <w:rPr>
          <w:rFonts w:eastAsia="Times New Roman"/>
          <w:szCs w:val="24"/>
        </w:rPr>
      </w:pPr>
      <w:r>
        <w:rPr>
          <w:rFonts w:eastAsia="Times New Roman"/>
          <w:szCs w:val="24"/>
        </w:rPr>
        <w:t xml:space="preserve">Είναι ένα δύσκολο πρόβλημα, έχει σχέση και με την ασφάλεια, έχει σχέση και με άλλα ζητήματα, το οποίο βρίσκεται σε έξαρση το τελευταίο διάστημα.  </w:t>
      </w:r>
    </w:p>
    <w:p w14:paraId="5520A6F5" w14:textId="77777777" w:rsidR="009A515F" w:rsidRDefault="00631B1D">
      <w:pPr>
        <w:spacing w:line="600" w:lineRule="auto"/>
        <w:ind w:firstLine="720"/>
        <w:jc w:val="both"/>
        <w:rPr>
          <w:rFonts w:eastAsia="Times New Roman"/>
          <w:szCs w:val="24"/>
        </w:rPr>
      </w:pPr>
      <w:r>
        <w:rPr>
          <w:rFonts w:eastAsia="Times New Roman"/>
          <w:szCs w:val="24"/>
        </w:rPr>
        <w:t xml:space="preserve">Σας ευχαριστώ. </w:t>
      </w:r>
    </w:p>
    <w:p w14:paraId="5520A6F6" w14:textId="77777777" w:rsidR="009A515F" w:rsidRDefault="00631B1D">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Κύριε Παπαθεοδώρου, έχετε τον λόγο για τρία λεπτά. </w:t>
      </w:r>
    </w:p>
    <w:p w14:paraId="5520A6F7" w14:textId="77777777" w:rsidR="009A515F" w:rsidRDefault="00631B1D">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Κύριε Υπουργέ, θα ήθελα να σας δώσω ορισμένα συγκεκριμένα στοιχεία. </w:t>
      </w:r>
    </w:p>
    <w:p w14:paraId="5520A6F8" w14:textId="77777777" w:rsidR="009A515F" w:rsidRDefault="00631B1D">
      <w:pPr>
        <w:spacing w:line="600" w:lineRule="auto"/>
        <w:ind w:firstLine="720"/>
        <w:jc w:val="both"/>
        <w:rPr>
          <w:rFonts w:eastAsia="Times New Roman"/>
          <w:szCs w:val="24"/>
        </w:rPr>
      </w:pPr>
      <w:r>
        <w:rPr>
          <w:rFonts w:eastAsia="Times New Roman"/>
          <w:szCs w:val="24"/>
        </w:rPr>
        <w:t xml:space="preserve">Έχει υπάρξει ένα συντονιστικό των φορέων της περιοχής του νότιου τομέα της Πάτρας, ο οποίος και υποφέρει από αυτά τα φαινόμενα ανασφάλειας και εγκληματικότητας. Είναι οι περιοχές Κρύας </w:t>
      </w:r>
      <w:proofErr w:type="spellStart"/>
      <w:r>
        <w:rPr>
          <w:rFonts w:eastAsia="Times New Roman"/>
          <w:szCs w:val="24"/>
        </w:rPr>
        <w:t>Ιτεών</w:t>
      </w:r>
      <w:proofErr w:type="spellEnd"/>
      <w:r>
        <w:rPr>
          <w:rFonts w:eastAsia="Times New Roman"/>
          <w:szCs w:val="24"/>
        </w:rPr>
        <w:t xml:space="preserve">, Λεύκας, Νεάπολης, Γλαύκου, Τέρψης, Παραλίας Πατρών. Αυτές οι περιοχές, πράγματι, έχουν κινητοποιηθεί. </w:t>
      </w:r>
    </w:p>
    <w:p w14:paraId="5520A6F9" w14:textId="77777777" w:rsidR="009A515F" w:rsidRDefault="00631B1D">
      <w:pPr>
        <w:spacing w:line="600" w:lineRule="auto"/>
        <w:ind w:firstLine="720"/>
        <w:jc w:val="both"/>
        <w:rPr>
          <w:rFonts w:eastAsia="Times New Roman"/>
          <w:szCs w:val="24"/>
        </w:rPr>
      </w:pPr>
      <w:r>
        <w:rPr>
          <w:rFonts w:eastAsia="Times New Roman"/>
          <w:szCs w:val="24"/>
        </w:rPr>
        <w:t xml:space="preserve">Έχουμε συμμετάσχει και την προηγούμενη Πέμπτη, μαζί με τους άλλους Βουλευτές, ήταν και οι δύο Βουλευτές από τον ΣΥΡΙΖΑ, σε συνάντηση με τους φορείς και τους κατοίκους. Οι κάτοικοι λένε: «Κοιτάξτε εδώ βιώνουμε μία κατάσταση η οποία είναι πάρα πολύ δύσκολη. Ρατσιστές δεν είμαστε». Πράγματι, δεν είναι ρατσιστές. Είναι άνθρωποι οι οποίοι ζουν σε μία εργατική συνοικία. Γύρω γύρω είναι εργατικές συνοικίες στην </w:t>
      </w:r>
      <w:r>
        <w:rPr>
          <w:rFonts w:eastAsia="Times New Roman"/>
          <w:szCs w:val="24"/>
        </w:rPr>
        <w:lastRenderedPageBreak/>
        <w:t xml:space="preserve">περιοχή αυτή. Απλά, υπάρχει ανασφάλεια, υπάρχει κίνδυνος σωματικής βλάβης, υπάρχει κίνδυνος για την ιδιοκτησία. </w:t>
      </w:r>
    </w:p>
    <w:p w14:paraId="5520A6F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Πολλές μητέρες καταγγέλλουν ότι τα παιδιά τους έχουν παρακολουθηθεί από άτομα τα οποία συμπεριφέρονται –αν θέλετε- επικίνδυνα απέναντί τους, πολλοί έχουν βρει μέσα στο σπίτι τους διαρρήκτες και έχουν υποστεί ληστείες.</w:t>
      </w:r>
    </w:p>
    <w:p w14:paraId="5520A6F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Εγώ θεωρώ ότι η ανασφάλεια είναι κακός σύμβουλος για την ξενοφοβία και τον ρατσισμό. Επαναλαμβάνω, αυτοί οι άνθρωποι δεν είναι ρατσιστές, τουλάχιστον έτσι όπως συζήτησα εγώ μαζί τους και οι άλλοι Βουλευτές. Είναι, όμως, φοβισμένοι. </w:t>
      </w:r>
    </w:p>
    <w:p w14:paraId="5520A6F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Νομίζω ότι είναι δική σας αρμοδιότητα η αποκατάσταση του αισθήματος ασφάλειας, γιατί η αστυνομία δίνει περίπου εξακόσιους ότι βρίσκονται μέσα στα τρία εργοστάσια. Κάποιοι άλλοι λένε ότι είναι γύρω στους χίλιους. Είπατε προηγουμένως ότι πενήντα ανήλικοι βρίσκονται σε αυτά τα εγκαταλελειμμένα εργοστάσια σε συνθήκες απάνθρωπες. Όταν καταγγέλθηκε το γεγονός στον Δήμαρχο, ο κ. </w:t>
      </w:r>
      <w:proofErr w:type="spellStart"/>
      <w:r>
        <w:rPr>
          <w:rFonts w:eastAsia="Times New Roman" w:cs="Times New Roman"/>
          <w:szCs w:val="24"/>
        </w:rPr>
        <w:t>Πελετίδης</w:t>
      </w:r>
      <w:proofErr w:type="spellEnd"/>
      <w:r>
        <w:rPr>
          <w:rFonts w:eastAsia="Times New Roman" w:cs="Times New Roman"/>
          <w:szCs w:val="24"/>
        </w:rPr>
        <w:t xml:space="preserve"> έστειλε </w:t>
      </w:r>
      <w:r>
        <w:rPr>
          <w:rFonts w:eastAsia="Times New Roman" w:cs="Times New Roman"/>
          <w:szCs w:val="24"/>
        </w:rPr>
        <w:lastRenderedPageBreak/>
        <w:t>πριν από δύο ημέρες τις υπηρεσίες του δήμου για να καθαρίσουν και να απολυμάνουν τον χώρο. Είναι πραγματικά σε συνθήκες μη βιώσιμες για ανθρώπους.</w:t>
      </w:r>
    </w:p>
    <w:p w14:paraId="5520A6F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Επίσης, αυτό το οποίο έχει σημασία είναι ότι πράγματι η αστυνομία στον εξωτερικό χώρο έχει κάνει κάποιες προσαγωγές. Κάποιοι με τη βοήθεια ΜΚΟ ή τη βοήθεια του ΔΟΜ όταν είναι αιτούντες άσυλο πηγαίνουν στις δομές και όταν είναι αντικανονικοί μετανάστες, μάλλον κρατούνται στην Κόρινθο, αν οι πληροφορίες μου είναι σωστές.</w:t>
      </w:r>
    </w:p>
    <w:p w14:paraId="5520A6F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Όμως, αυτό το οποίο θα πρέπει να δούμε είναι ότι μέχρι τώρα έχουν υπάρξει δύο θάνατοι από ατυχήματα. Μη φτάσουμε να χύνουμε δάκρυα μετά και από το επόμενο γεγονός, διότι κανείς δεν ξέρει πόσοι άνθρωποι βρίσκονται μέσα, γιατί καμία κρατική υπηρεσία δεν έχει εισέλθει στους χώρους αυτούς. Αυτό είναι το ένα. Δεύτερον, μόνο μη κυβερνητικές οργανώσεις και αλληλέγγυοι μπορούν να μας δώσουν πληροφορίες, αλλά και αυτό με τη ροή των πληροφοριών που θέλουν να μας τις δώσουν. Και τρίτον, </w:t>
      </w:r>
      <w:r>
        <w:rPr>
          <w:rFonts w:eastAsia="Times New Roman" w:cs="Times New Roman"/>
          <w:szCs w:val="24"/>
        </w:rPr>
        <w:lastRenderedPageBreak/>
        <w:t xml:space="preserve">υπάρχουν και μοναχικοί ενήλικοι, νέοι άνθρωποι, οι οποίοι, όπως καταλαβαίνετε, πολλές φορές πέφτουν θύματα σεξουαλικής κακοποίησης. Υπάρχει κύκλωμα διακίνησης μεταναστών, διακίνησης ανθρώπων, που είναι γνωστό στην περιοχή. </w:t>
      </w:r>
    </w:p>
    <w:p w14:paraId="5520A6F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20A70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Όταν δέχτηκα την ερώτηση: «Γιατί δεν πας, για παράδειγμα, να το καταγγείλεις στον εισαγγελέα;», είπα ότι αυτό το πράγμα θα το φέρω στη Βουλή. Νομίζω ότι τους γνωρίζει και η αστυνομία και θα πρέπει να δώσετε εντολή, έτσι ώστε να υπάρξει επέμβαση της αστυνομίας, να υπάρξει καταστολή, γιατί το οργανωμένο έγκλημα είναι βαριά εγκληματικότητα και η εγκληματικότητα αυτή είναι η λίαν προσοδοφόρα για ορισμένες εγκληματικές φυσιογνωμίες της ευρύτερης περιοχής.</w:t>
      </w:r>
    </w:p>
    <w:p w14:paraId="5520A701" w14:textId="77777777" w:rsidR="009A515F" w:rsidRDefault="00631B1D">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Ολοκληρώστε, κύριε Παπαθεοδώρου. </w:t>
      </w:r>
    </w:p>
    <w:p w14:paraId="5520A70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Τελειώνω, κύριε Πρόεδρε. </w:t>
      </w:r>
    </w:p>
    <w:p w14:paraId="5520A70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Άρα κύριε Υπουργέ, θα πρέπει να προστατευθούν τα ευάλωτα άτομα, να μεταφερθούν σε άλλες δομές, να προστατευθούν οι ανήλικοι, να προστατευθούν οι νέοι μοναχικοί ενήλικοι που βρίσκονται μέσα, να σπάσουν τα κυκλώματα πορνείας, να σπάσουν τα κυκλώματα διακίνησης μεταναστών. Από εκεί και πέρα, επειδή πλέον η κατάσταση έχει εκτραχυνθεί, νομίζω -εγώ το έχω προτείνει- ότι μέσα στην αρμοδιότητα της Αστυνομίας είναι να επέμβει, ώστε για την προστασία αυτών των ανθρώπων να υπάρξει εκκένωση των δύο καταυλισμών.</w:t>
      </w:r>
    </w:p>
    <w:p w14:paraId="5520A70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Την έχω κάνει και δημόσια αυτήν την πρόταση. Είναι στη δική σας αρμοδιότητα το πότε και αν θα γίνει αυτό.</w:t>
      </w:r>
    </w:p>
    <w:p w14:paraId="5520A70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20A70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520A70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ήθελα να κάνω μία παράκληση. Επειδή σήμερα οι ερωτήσεις προς απάντηση είναι δεκαέξι και μετά υπάρχει νομοσχέδιο, ει δυνατόν να εφαρμόσουμε τον Κανονισμό όσον αφορά τον χρόνο.</w:t>
      </w:r>
    </w:p>
    <w:p w14:paraId="5520A70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520A70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Κύριε Παπαθεοδώρου, στην περιοχή των Πατρών υπάρχει σημαντική μείωση και των ληστειών –είναι μείον 25%- και της χρήσης των ναρκωτικών ουσιών –μείον 20%- υπάρχει μια μείωση στην εγκληματικότητα.</w:t>
      </w:r>
    </w:p>
    <w:p w14:paraId="5520A70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Ωστόσο, υπάρχει το πρόβλημα που αναφέρατε με τη συγκέντρωση πολλών μεταναστών. Το τελευταίο διάστημα έχουμε κάποιες αυξήσεις των εισερχομένων από τα σύνορα, ειδικά από τον Έβρο. Υπάρχουν ζητήματα, ζητήματα δύσκολα και περίπλοκα, τα οποία δυστυχώς δεν λύνονται μέσα σε μια μέρα. Υπάρχει συνεργασία με το αρμόδιο Υπουργείο Μεταναστευτικής Πολιτικής και προσπαθούμε να βρούμε λύσεις, έτσι ώστε </w:t>
      </w:r>
      <w:r>
        <w:rPr>
          <w:rFonts w:eastAsia="Times New Roman" w:cs="Times New Roman"/>
          <w:szCs w:val="24"/>
        </w:rPr>
        <w:lastRenderedPageBreak/>
        <w:t>να μη δημιουργηθεί μεγάλη συγκέντρωση, γιατί πράγματι αυτό εγκυμονεί πολλούς κινδύνους.</w:t>
      </w:r>
    </w:p>
    <w:p w14:paraId="5520A70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Αυτή τη στιγμή είμαστε σε μία φάση κατά την οποία αρχίσαμε συστηματικούς ελέγχους και στη συνέχεια θα κάνουμε αυτό που πρέπει, ώστε να μην υπάρξει μεγαλύτερη συγκέντρωση ή να εκκενωθούν αυτοί οι χώροι, που πράγματι δεν είναι και ό,τι καλύτερο από πλευράς υγείας και ασφάλειας των ανθρώπων που μένουν εκεί. </w:t>
      </w:r>
    </w:p>
    <w:p w14:paraId="5520A70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Μπορώ να σας πω ότι αυτή τη στιγμή είναι το κύριο μέλημά μας μαζί με το Υπουργείο Μεταναστευτικής Πολιτικής. Όμως, προσπαθούμε να το λύσουμε και με αποτελεσματικό τρόπο, αλλά και με σεβασμό και στους κατοίκους της περιοχής και στους μετανάστες. Επαναλαμβάνω, προσπαθούμε να το λύσουμε με τον καλύτερο δυνατό τρόπο. Είναι κάτι που μας απασχολεί και προσπαθούμε να το λύσουμε. </w:t>
      </w:r>
    </w:p>
    <w:p w14:paraId="5520A70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20A70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Για τους διακινητές, κύριε Υπουργέ; </w:t>
      </w:r>
    </w:p>
    <w:p w14:paraId="5520A70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w:t>
      </w:r>
      <w:r>
        <w:rPr>
          <w:rFonts w:eastAsia="Times New Roman" w:cs="Times New Roman"/>
          <w:szCs w:val="24"/>
        </w:rPr>
        <w:t xml:space="preserve">Οι διακινητές είναι ένα δύσκολο θέμα. Οι διακινητές είναι συνήθως αναμεμιγμένοι με κάποιους άλλους μετανάστες και διακρίνονται δύσκολα. Κάνουμε ότι μπορούμε, ειδικά σε ακριτικές περιοχές. Στον Έβρο και στα νησιά τελευταία έχουν συλληφθεί, γιατί εκεί είναι ο κύριος στόχος μας. Εάν απομονώσουμε τους διακινητές και συλληφθούν, στη συνέχεια δεν θα μπορούν μόνοι τους αυτοί οι άνθρωποι να μετακινηθούν. Κάνουμε ό,τι μπορούμε. Να είστε σίγουρος, κύριε Παπαθεοδώρου. </w:t>
      </w:r>
    </w:p>
    <w:p w14:paraId="5520A71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20A71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Προχωρούμε στη δέκατη τέταρτη με αριθμό 1286/12-3-2018 επίκαιρη ερώτηση δεύτερου κύκλου του Βουλευτή Χανίων του Συνασπισμού Ριζοσπαστικής Αριστεράς κ. </w:t>
      </w:r>
      <w:r>
        <w:rPr>
          <w:rFonts w:eastAsia="Times New Roman" w:cs="Times New Roman"/>
          <w:bCs/>
          <w:szCs w:val="24"/>
        </w:rPr>
        <w:t xml:space="preserve">Αντωνίου </w:t>
      </w:r>
      <w:proofErr w:type="spellStart"/>
      <w:r>
        <w:rPr>
          <w:rFonts w:eastAsia="Times New Roman" w:cs="Times New Roman"/>
          <w:bCs/>
          <w:szCs w:val="24"/>
        </w:rPr>
        <w:t>Μπαλωμενάκη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«Κάλυψη κενών στο Πυροσβεστικό Σώμα από επιλαχόντες του διαγωνισμού 2011».</w:t>
      </w:r>
    </w:p>
    <w:p w14:paraId="5520A71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Μπαλωμανάκη</w:t>
      </w:r>
      <w:proofErr w:type="spellEnd"/>
      <w:r>
        <w:rPr>
          <w:rFonts w:eastAsia="Times New Roman" w:cs="Times New Roman"/>
          <w:szCs w:val="24"/>
        </w:rPr>
        <w:t xml:space="preserve">, έχετε τον λόγο. </w:t>
      </w:r>
    </w:p>
    <w:p w14:paraId="5520A71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 xml:space="preserve">Ευχαριστώ πολύ, κύριε Πρόεδρε. </w:t>
      </w:r>
    </w:p>
    <w:p w14:paraId="5520A71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είναι γνωστό με τον ν.3938/2011 προσελήφθησαν ως μόνιμοι πυροσβέστες και έμειναν εκτός οι επιλαχόντες από δύο κατηγορίες υποψηφίων, η μία από την κατηγορία των πολιτών και η άλλη από την κατηγορία των εποχικών πυροσβεστών. Στη συνέχεια και εκ του πνεύματος του νόμου αυτού και από την πρακτική, επικράτησε να καλύπτονται τα κενά από τις κατηγορίες αυτών, από τις λεγόμενες αυτές «λίστες», οι οποίες ανανεώνονταν. </w:t>
      </w:r>
    </w:p>
    <w:p w14:paraId="5520A71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κύριε Υπουργέ, έχει εκπνεύσει η ισχύς της μιας «λίστας». Η άλλη των εποχικών πυροσβεστών ισχύει, όπως γνωρίζετε. Και αυτή τη στιγμή, αν οι πληροφορίες μου είναι σωστές, περίπου οκτακόσιοι εβδομήντα έξι εποχικοί πυροσβέστες απομένουν εντός «λίστας». </w:t>
      </w:r>
    </w:p>
    <w:p w14:paraId="5520A71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5520A71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θέμα είναι ότι υπάρχουν σήμερα κενά εις το Σώμα, τα οποία πρέπει να καλυφθούν, όπως καταλαβαίνει ο καθένας, και το αίτημα είναι να ενεργοποιηθεί εκ νέου η δυνατότητα να ενταχθούν αυτοί οι άνθρωποι στις τάξεις της Πυροσβεστικής, ακριβώς επειδή και η βούληση -φαντάζομαι και είμαι σίγουρος- της Κυβέρνησης είναι να τελειώνει κάποτε το φαινόμενο των εποχικών και των επί </w:t>
      </w:r>
      <w:proofErr w:type="spellStart"/>
      <w:r>
        <w:rPr>
          <w:rFonts w:eastAsia="Times New Roman" w:cs="Times New Roman"/>
          <w:szCs w:val="24"/>
        </w:rPr>
        <w:t>συμβάσει</w:t>
      </w:r>
      <w:proofErr w:type="spellEnd"/>
      <w:r>
        <w:rPr>
          <w:rFonts w:eastAsia="Times New Roman" w:cs="Times New Roman"/>
          <w:szCs w:val="24"/>
        </w:rPr>
        <w:t xml:space="preserve"> και να έχουμε σταθερές σχέσεις εργασίας και κυρίως για να καλυφθούν τα κενά και οι ανάγκες, εν όψει μάλιστα και της τρέχουσας αντιπυρικής περιόδου που, δυστυχώς, φέτος άρχισε πολύ νωρίς. </w:t>
      </w:r>
    </w:p>
    <w:p w14:paraId="5520A71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w:t>
      </w:r>
    </w:p>
    <w:p w14:paraId="5520A71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5520A71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κύριε </w:t>
      </w:r>
      <w:proofErr w:type="spellStart"/>
      <w:r>
        <w:rPr>
          <w:rFonts w:eastAsia="Times New Roman" w:cs="Times New Roman"/>
          <w:szCs w:val="24"/>
        </w:rPr>
        <w:t>Μπαλωμενάκη</w:t>
      </w:r>
      <w:proofErr w:type="spellEnd"/>
      <w:r>
        <w:rPr>
          <w:rFonts w:eastAsia="Times New Roman" w:cs="Times New Roman"/>
          <w:szCs w:val="24"/>
        </w:rPr>
        <w:t xml:space="preserve">, ευχαριστώ για την ερώτηση. </w:t>
      </w:r>
    </w:p>
    <w:p w14:paraId="5520A71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Αναφέρεστε σε ένα περίπλοκο θέμα. Έχουμε συζητήσει πολλές φορές για τις διάφορες κατηγορίες πυροσβεστών, οι οποίοι προσλήφθηκαν κατά καιρούς. Αναφέρεστε στην κατηγορία των πολιτών αυτών, οι οποίοι το 2011 συμμετείχαν στον διαγωνισμό για πρόσληψη τεσσάρων χιλιάδων πυροσβεστών πενταετούς υποχρέωσης. Οι αναμορφωμένοι πίνακες είχαν διάρκεια τρία έτη. Στη συνέχεια το 2004 η ισχύς επεκτάθηκε για δύο επιπλέον έτη. Στη συνέχεια το 2017, με τον ν.4483/2017 η ισχύς των πινάκων επεκτάθηκε για δύο επιπλέον έτη. Μιλάμε  δηλαδή για επτά έτη συνολικά. </w:t>
      </w:r>
    </w:p>
    <w:p w14:paraId="5520A71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Πυροσβεστικό Σώμα και το Υπουργείο Προστασίας του Πολίτη συνεκτιμά όλες τις δυνατότητες. Ουσιαστικά αναφέρεστε σε έναν αριθμό που δεν είναι ακριβώς εβδομήντα κενές θέσεις, αλλά γύρω στις πενήντα τέσσερις από ό,τι με ενημέρωσε το Πυροσβεστικό Σώμα. Πράγματι είναι πολύ μικρός ο αριθμός, ο οποίος δεν θα επηρεάσει δημοσιονομικά σε σοβαρό βαθμό τον προϋπολογισμό του Υπουργείου. Είναι κάτι το οποίο βλέπουμε. Αυτή τη στιγμή δεν είμαι έτοιμος να σας απαντήσω, μιας και η ισχύς αυτών των πινάκων είναι μέχρι το τέλος του έτους. Όμως, προσπαθούμε. </w:t>
      </w:r>
    </w:p>
    <w:p w14:paraId="5520A71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 Μετά τις πολύ μεγάλες προσπάθειες που έγιναν για μονιμοποίηση των δύο χιλιάδων εκατό περίπου πυροσβεστών πενταετούς υποχρέωσης που είχαν πάρει την τριετή ρύθμιση και στη συνέχεια μονιμοποιήθηκαν, η Κυβέρνηση –το είδατε- σε πολύ μικρότερο διάστημα από αυτό που ανέμεναν όλοι, έλυσε το θέμα σε συνεργασία με το Υπουργείο Μεταρρύθμισης.</w:t>
      </w:r>
    </w:p>
    <w:p w14:paraId="5520A71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Προσπαθούμε να λύσουμε καταστάσεις και στρεβλώσεις που είχαν δημιουργηθεί για πάρα πολλά χρόνια. Τώρα πλέον με τις Πανελλήνιες Εξετάσεις έχει σταθεροποιηθεί η είσοδος πυροσβεστών μέσω της κανονικής διαδικασίας, όπως γίνεται σε όλες τις σχολές. Επειδή, όμως, πρόκειται για πολύ μικρό αριθμό πυροσβεστών, είναι κάτι το οποίο κοιτάζουμε και θα σας ενημερώσω.</w:t>
      </w:r>
    </w:p>
    <w:p w14:paraId="5520A71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72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Μπαλωμενάκης</w:t>
      </w:r>
      <w:proofErr w:type="spellEnd"/>
      <w:r>
        <w:rPr>
          <w:rFonts w:eastAsia="Times New Roman" w:cs="Times New Roman"/>
          <w:szCs w:val="24"/>
        </w:rPr>
        <w:t>.</w:t>
      </w:r>
    </w:p>
    <w:p w14:paraId="5520A72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ΜΠΑΛΩΜΕΝΑΚΗΣ: </w:t>
      </w:r>
      <w:r>
        <w:rPr>
          <w:rFonts w:eastAsia="Times New Roman" w:cs="Times New Roman"/>
          <w:szCs w:val="24"/>
        </w:rPr>
        <w:t>Ευχαριστώ πραγματικά, κύριε Υπουργέ, γιατί βλέπω ότι η Κυβέρνηση ανταποκρίνεται σε αυτό. Φυσικά σε σχέση με τα δύο χιλιάδες εκατό άτομα τα οποία τακτοποιήθηκαν, ο αριθμός των πενήντα τεσσάρων -που λέτε- είναι μικρός. Στην πραγματικότητα, όμως, δεν παύει να είναι κρίσιμος με την έννοια και της αίσθησης της αδικίας που έχει δημιουργηθεί τόσα χρόνια, που περιμένουν από το 2011 από μέρα σε μέρα ενδεχομένως αυτή την τακτοποίηση.</w:t>
      </w:r>
    </w:p>
    <w:p w14:paraId="5520A72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Νομίζω ότι το σημαντικό είναι πως από την πλευρά της Κυβέρνησης διαπιστώνεται ότι δεν κωλύεται αυτή η ρύθμιση που ζητούμε, ότι δεν προσκρούει σε κανέναν νόμο και ότι είναι μέσα στις οικονομικές δυνατότητες της τρέχουσας συγκυρίας. Κρατάμε την υπόσχεσή σας ότι θα δείτε το θέμα άμεσα και θετικά.</w:t>
      </w:r>
    </w:p>
    <w:p w14:paraId="5520A72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κύριος Υπουργός.</w:t>
      </w:r>
    </w:p>
    <w:p w14:paraId="5520A72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w:t>
      </w:r>
      <w:r>
        <w:rPr>
          <w:rFonts w:eastAsia="Times New Roman" w:cs="Times New Roman"/>
          <w:szCs w:val="24"/>
        </w:rPr>
        <w:t xml:space="preserve">Είναι ένα θέμα για το οποίο θα ενημερώσω τον κ. </w:t>
      </w:r>
      <w:proofErr w:type="spellStart"/>
      <w:r>
        <w:rPr>
          <w:rFonts w:eastAsia="Times New Roman" w:cs="Times New Roman"/>
          <w:szCs w:val="24"/>
        </w:rPr>
        <w:t>Μπαλωμενάκη</w:t>
      </w:r>
      <w:proofErr w:type="spellEnd"/>
      <w:r>
        <w:rPr>
          <w:rFonts w:eastAsia="Times New Roman" w:cs="Times New Roman"/>
          <w:szCs w:val="24"/>
        </w:rPr>
        <w:t xml:space="preserve"> και τους ενδιαφερόμενους το επόμενο διάστημα.</w:t>
      </w:r>
    </w:p>
    <w:p w14:paraId="5520A72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w:t>
      </w:r>
    </w:p>
    <w:p w14:paraId="5520A72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Προχωρούμε στην δέκατη έκτη με αριθμό 1159/27-2-2018 επίκαιρη ερώτηση δεύτερου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«Προβλήματα στη λειτουργία του Τμήματος Συνοριακής Φύλαξης (Τ.Σ.Φ.) </w:t>
      </w:r>
      <w:proofErr w:type="spellStart"/>
      <w:r>
        <w:rPr>
          <w:rFonts w:eastAsia="Times New Roman" w:cs="Times New Roman"/>
          <w:szCs w:val="24"/>
        </w:rPr>
        <w:t>Παιονίας</w:t>
      </w:r>
      <w:proofErr w:type="spellEnd"/>
      <w:r>
        <w:rPr>
          <w:rFonts w:eastAsia="Times New Roman" w:cs="Times New Roman"/>
          <w:szCs w:val="24"/>
        </w:rPr>
        <w:t>».</w:t>
      </w:r>
    </w:p>
    <w:p w14:paraId="5520A72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Τον λόγο έχει ο κ. Γεωργαντάς για δύο λεπτά.</w:t>
      </w:r>
    </w:p>
    <w:p w14:paraId="5520A72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5520A72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Υπουργέ, ως γνωστόν με το προεδρικό διάταγμα 7/2017 προχωρήσατε στην αναδιάταξη και αναδιοργάνωση των υπηρεσιών της Ελληνικής Αστυνομίας. Αυτή </w:t>
      </w:r>
      <w:r>
        <w:rPr>
          <w:rFonts w:eastAsia="Times New Roman" w:cs="Times New Roman"/>
          <w:szCs w:val="24"/>
        </w:rPr>
        <w:lastRenderedPageBreak/>
        <w:t xml:space="preserve">η αναδιάταξη και αναδιοργάνωση προέβλεπε για το Κιλκίς να συγχωνευθούν, να ενοποιηθούν σε ένα τα δύο Τμήματα Συνοριακής Φύλαξης, αυτό της </w:t>
      </w:r>
      <w:proofErr w:type="spellStart"/>
      <w:r>
        <w:rPr>
          <w:rFonts w:eastAsia="Times New Roman" w:cs="Times New Roman"/>
          <w:szCs w:val="24"/>
        </w:rPr>
        <w:t>Αξιουπόλεως</w:t>
      </w:r>
      <w:proofErr w:type="spellEnd"/>
      <w:r>
        <w:rPr>
          <w:rFonts w:eastAsia="Times New Roman" w:cs="Times New Roman"/>
          <w:szCs w:val="24"/>
        </w:rPr>
        <w:t xml:space="preserve"> και αυτό του </w:t>
      </w:r>
      <w:proofErr w:type="spellStart"/>
      <w:r>
        <w:rPr>
          <w:rFonts w:eastAsia="Times New Roman" w:cs="Times New Roman"/>
          <w:szCs w:val="24"/>
        </w:rPr>
        <w:t>Πολυκάστρου</w:t>
      </w:r>
      <w:proofErr w:type="spellEnd"/>
      <w:r>
        <w:rPr>
          <w:rFonts w:eastAsia="Times New Roman" w:cs="Times New Roman"/>
          <w:szCs w:val="24"/>
        </w:rPr>
        <w:t xml:space="preserve">, με την ονομασία «Τμήμα Συνοριακής Φύλαξης </w:t>
      </w:r>
      <w:proofErr w:type="spellStart"/>
      <w:r>
        <w:rPr>
          <w:rFonts w:eastAsia="Times New Roman" w:cs="Times New Roman"/>
          <w:szCs w:val="24"/>
        </w:rPr>
        <w:t>Παιονίας</w:t>
      </w:r>
      <w:proofErr w:type="spellEnd"/>
      <w:r>
        <w:rPr>
          <w:rFonts w:eastAsia="Times New Roman" w:cs="Times New Roman"/>
          <w:szCs w:val="24"/>
        </w:rPr>
        <w:t xml:space="preserve">». </w:t>
      </w:r>
    </w:p>
    <w:p w14:paraId="5520A72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Και ενώ μέχρι τότε λειτουργούσαν σε δύο χωριστά κτήρια -το ένα είχε έδρα τους Ευζώνους Κιλκίς και το άλλο την </w:t>
      </w:r>
      <w:proofErr w:type="spellStart"/>
      <w:r>
        <w:rPr>
          <w:rFonts w:eastAsia="Times New Roman" w:cs="Times New Roman"/>
          <w:szCs w:val="24"/>
        </w:rPr>
        <w:t>Ειδομένη</w:t>
      </w:r>
      <w:proofErr w:type="spellEnd"/>
      <w:r>
        <w:rPr>
          <w:rFonts w:eastAsia="Times New Roman" w:cs="Times New Roman"/>
          <w:szCs w:val="24"/>
        </w:rPr>
        <w:t xml:space="preserve">- πλέον είχε προγραμματιστεί, είχε προβλεφθεί να λειτουργήσουν στον σιδηροδρομικό σταθμό της </w:t>
      </w:r>
      <w:proofErr w:type="spellStart"/>
      <w:r>
        <w:rPr>
          <w:rFonts w:eastAsia="Times New Roman" w:cs="Times New Roman"/>
          <w:szCs w:val="24"/>
        </w:rPr>
        <w:t>Ειδομένης</w:t>
      </w:r>
      <w:proofErr w:type="spellEnd"/>
      <w:r>
        <w:rPr>
          <w:rFonts w:eastAsia="Times New Roman" w:cs="Times New Roman"/>
          <w:szCs w:val="24"/>
        </w:rPr>
        <w:t xml:space="preserve"> όπου στεγαζόταν και το παλιό αστυνομικό τμήμα της </w:t>
      </w:r>
      <w:proofErr w:type="spellStart"/>
      <w:r>
        <w:rPr>
          <w:rFonts w:eastAsia="Times New Roman" w:cs="Times New Roman"/>
          <w:szCs w:val="24"/>
        </w:rPr>
        <w:t>Ειδομένης</w:t>
      </w:r>
      <w:proofErr w:type="spellEnd"/>
      <w:r>
        <w:rPr>
          <w:rFonts w:eastAsia="Times New Roman" w:cs="Times New Roman"/>
          <w:szCs w:val="24"/>
        </w:rPr>
        <w:t xml:space="preserve">, σε ένα μεγάλο κτήριο μεν, με πολλούς χώρους, το οποίο όμως χρειαζόταν μία ανακαίνιση, μία ανακατασκευή –είναι η αλήθεια- για να υπάρχουν και οι κατάλληλοι χώροι εργασίας για τους αστυνομικούς, αλλά και οι κατάλληλοι χώροι φύλαξης. </w:t>
      </w:r>
    </w:p>
    <w:p w14:paraId="5520A72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Διότι –νομίζω είναι γνωστό σε όλους- το τμήμα της </w:t>
      </w:r>
      <w:proofErr w:type="spellStart"/>
      <w:r>
        <w:rPr>
          <w:rFonts w:eastAsia="Times New Roman" w:cs="Times New Roman"/>
          <w:szCs w:val="24"/>
        </w:rPr>
        <w:t>Ειδομένης</w:t>
      </w:r>
      <w:proofErr w:type="spellEnd"/>
      <w:r>
        <w:rPr>
          <w:rFonts w:eastAsia="Times New Roman" w:cs="Times New Roman"/>
          <w:szCs w:val="24"/>
        </w:rPr>
        <w:t xml:space="preserve"> και των Ευζώνων είναι δύο τμήματα που δυστυχώς έχουν διαρκώς κρατούμενους αλλοδαπούς, που είτε επιχειρούν να εισέλθουν είτε να εξέλθουν της χώρας. Και είναι ένα τμήμα στο οποίο </w:t>
      </w:r>
      <w:r>
        <w:rPr>
          <w:rFonts w:eastAsia="Times New Roman" w:cs="Times New Roman"/>
          <w:szCs w:val="24"/>
        </w:rPr>
        <w:lastRenderedPageBreak/>
        <w:t>δεν είναι συγκυριακή ή ευκαιριακή η κίνηση που έχει και η εργασία και το υψηλό έργο το οποίο επιτελεί όλα αυτά τα χρόνια.</w:t>
      </w:r>
    </w:p>
    <w:p w14:paraId="5520A72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Δυστυχώς, μέχρι σήμερα έναν χρόνο μετά, δεν έχει προχωρήσει καθόλου αυτή η διαδικασία της ανακατασκευής του κτηρίου. Η συνολική δαπάνη, όπως είχε προϋπολογιστεί από τις υπηρεσίες σας, ήταν γύρω στις 220.000 ευρώ. Το ανησυχητικό, όμως, και συγχρόνως το προβληματικό είναι ότι δεν έχει προχωρήσει καθόλου αυτή η διαδικασία. Και ταυτόχρονα, αυτή τη στιγμή το ενοποιημένο τμήμα μοιράζεται ουσιαστικά σε δύο χωριστά κτήρια τα οποία βρίσκονται σε απόσταση 4 χιλιομέτρων το ένα με το άλλο, με διοικητικές δυσλειτουργίες, αλλά και με άσχημες συνθήκες και κράτησης των αλλοδαπών και εργασίας για τους εργαζόμενους αστυνομικούς.</w:t>
      </w:r>
    </w:p>
    <w:p w14:paraId="5520A72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θα ήθελα την απάντησή σας και τη θέση του Υπουργείου, για την ενημέρωση των κατοίκων του Κιλκίς και των αστυνομικών που υπηρετούν στο συγκεκριμένο Τμήμα Συνοριακής Φύλαξης. </w:t>
      </w:r>
    </w:p>
    <w:p w14:paraId="5520A72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ο κύριος Υπουργός.</w:t>
      </w:r>
    </w:p>
    <w:p w14:paraId="5520A72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Γεωργαντά, μακάρι όλα τα ζητήματα να λύνονταν με εύκολο τρόπο. </w:t>
      </w:r>
    </w:p>
    <w:p w14:paraId="5520A73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Μάλιστα εμείς είμαστε αυτοί που, στο πλαίσιο της αναδιοργάνωσης, σχεδιάσαμε τη σύμπτυξη των δύο τμημάτων σε ένα και την εγκατάσταση στο κτήριο του παλιού σιδηροδρομικού σταθμού της </w:t>
      </w:r>
      <w:proofErr w:type="spellStart"/>
      <w:r>
        <w:rPr>
          <w:rFonts w:eastAsia="Times New Roman" w:cs="Times New Roman"/>
          <w:szCs w:val="24"/>
        </w:rPr>
        <w:t>Ειδομένης</w:t>
      </w:r>
      <w:proofErr w:type="spellEnd"/>
      <w:r>
        <w:rPr>
          <w:rFonts w:eastAsia="Times New Roman" w:cs="Times New Roman"/>
          <w:szCs w:val="24"/>
        </w:rPr>
        <w:t xml:space="preserve">, περιοχή την οποία ξέρω γιατί έχω υπηρετήσει και με την προηγούμενη ιδιότητά μου στο </w:t>
      </w:r>
      <w:proofErr w:type="spellStart"/>
      <w:r>
        <w:rPr>
          <w:rFonts w:eastAsia="Times New Roman" w:cs="Times New Roman"/>
          <w:szCs w:val="24"/>
        </w:rPr>
        <w:t>Πολύκαστρο</w:t>
      </w:r>
      <w:proofErr w:type="spellEnd"/>
      <w:r>
        <w:rPr>
          <w:rFonts w:eastAsia="Times New Roman" w:cs="Times New Roman"/>
          <w:szCs w:val="24"/>
        </w:rPr>
        <w:t xml:space="preserve"> ως διοικητής. </w:t>
      </w:r>
    </w:p>
    <w:p w14:paraId="5520A73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Όμως, έχουμε προσκρούσει σε δύο προβλήματα. Το ένα είναι το πρόβλημα της χρηματοδότησης. Το κόστος είναι, όπως το περιγράψατε, γύρω στις 251.000 ευρώ, όπως μου λένε οι τεχνικές υπηρεσίες, για το οποίο αυτήν τη στιγμή δεν υπάρχει χρηματοδότηση. Όμως, το κόστος δεν είναι μεγάλο. Επομένως, δεν επιμένω εκεί. Μακάρι το πρόβλημα να ήταν αυτό μόνο. </w:t>
      </w:r>
    </w:p>
    <w:p w14:paraId="5520A73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το κυριότερο πρόβλημα έχει σχέση με τις αυθαίρετες κατασκευές και τη νομιμοποίηση αυτού του κτηρίου και εκεί προσκρούουμε. Υπάρχει μια δαιδαλώδης κατάσταση σε ό,τι αφορά το ιδιοκτησιακό καθεστώς. Έχουν ζητηθεί στοιχεία από το Υποθηκοφυλακείο Γουμένισσας, από την Κτηματική Υπηρεσία Κιλκίς, την Πολεοδομία Κιλκίς, τη ΓΑΙΑΟΣΕ, προκειμένου να βρεθεί άκρη με αυτό το αυθαίρετο κτήριο. Η Διεύθυνση Αστυνομίας Κιλκίς έχει ζητήσει τη συνδρομή της Περιφερειακής Ενότητας Κιλκίς, των δήμων Κιλκίς και του επιμελητηρίου. Επομένως, υπάρχει πρόβλημα λόγω αυθαιρέτου κατασκευής στο κτήριο και εκεί έχει προσκρούσει. </w:t>
      </w:r>
    </w:p>
    <w:p w14:paraId="5520A73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Θα συνεχίσουμε να το παλεύουμε και θα συνεχίσουμε να ψάχνουμε λύση γι’ αυτό το θέμα. Όμως, καμμιά φορά τα γραφειοκρατικά προβλήματα είναι περισσότερα από τη βούληση τη δική σας και τη δική μας για την επίλυση ενός ζητήματος, που αλλιώς θα μπορούσε να λυθεί με εύκολο τρόπο.</w:t>
      </w:r>
    </w:p>
    <w:p w14:paraId="5520A73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73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Γεωργαντά, παρακαλώ έχετε και πάλι τον λόγο.</w:t>
      </w:r>
    </w:p>
    <w:p w14:paraId="5520A73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Υπουργέ, από την τοποθέτησή σας κρατάω το γεγονός ότι το οικονομικό θα λυθεί εύκολα. </w:t>
      </w:r>
    </w:p>
    <w:p w14:paraId="5520A73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Και θα σας πω γιατί το λέω αυτό και χαίρομαι που το άκουσα: Πράγματι, με πρωτοβουλία του Αστυνομικού Διευθυντή Κιλκίς και με τη συνδρομή της Περιφερειακής Ενότητας Κιλκίς, αλλά και με την εθελοντική προσφορά ιδιωτών μηχανικών, αυτή τη στιγμή προχωράει η νομιμοποίηση των αυθαιρέτων κατασκευών του συγκεκριμένου κτηρίου. Είναι μια εργασία η οποία γίνεται με την επιμέλεια και την επίβλεψη του αστυνομικού διευθυντή και πλησιάζει στην τελική της φάση, απ’ ό,τι πληροφορούμαι, γιατί παρακολουθώ το θέμα.</w:t>
      </w:r>
    </w:p>
    <w:p w14:paraId="5520A73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Επειδή τα πολλά λόγια είναι περιττά, αυτό που θα ήθελα σήμερα από εσάς ως δέσμευση είναι ότι τακτοποιώντας το αυτό με τη συνδρομή όλων των φορέων του Κιλκίς, και φαντάζομαι και με τη συνδρομή της υπηρεσίας σας αν χρειαστεί στα διαδικαστικά -γιατί τα περισσότερα έχουν γίνει στον τομέα της νομιμοποίησης-, θα έχουμε άμεσα την έγκριση της χρηματοδότησης για την ανακατασκευή του κτηρίου.</w:t>
      </w:r>
    </w:p>
    <w:p w14:paraId="5520A73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Ειδομένη</w:t>
      </w:r>
      <w:proofErr w:type="spellEnd"/>
      <w:r>
        <w:rPr>
          <w:rFonts w:eastAsia="Times New Roman" w:cs="Times New Roman"/>
          <w:szCs w:val="24"/>
        </w:rPr>
        <w:t xml:space="preserve"> και στους Ευζώνους χρωστάμε. Χρωστάμε γιατί ξέρουμε πολύ καλά όλοι το 2015 με το μεγάλο εκείνο κύμα των προσφύγων, το συνεχές κύμα των μεταναστών που υπάρχει στην περιοχή, το βάρος αυτό πέφτει στους αστυνομικούς του Τμήματος Συνοριακής Φύλαξης </w:t>
      </w:r>
      <w:proofErr w:type="spellStart"/>
      <w:r>
        <w:rPr>
          <w:rFonts w:eastAsia="Times New Roman" w:cs="Times New Roman"/>
          <w:szCs w:val="24"/>
        </w:rPr>
        <w:t>Αξιούπολης</w:t>
      </w:r>
      <w:proofErr w:type="spellEnd"/>
      <w:r>
        <w:rPr>
          <w:rFonts w:eastAsia="Times New Roman" w:cs="Times New Roman"/>
          <w:szCs w:val="24"/>
        </w:rPr>
        <w:t xml:space="preserve"> - </w:t>
      </w:r>
      <w:proofErr w:type="spellStart"/>
      <w:r>
        <w:rPr>
          <w:rFonts w:eastAsia="Times New Roman" w:cs="Times New Roman"/>
          <w:szCs w:val="24"/>
        </w:rPr>
        <w:t>Πολυκάστρου</w:t>
      </w:r>
      <w:proofErr w:type="spellEnd"/>
      <w:r>
        <w:rPr>
          <w:rFonts w:eastAsia="Times New Roman" w:cs="Times New Roman"/>
          <w:szCs w:val="24"/>
        </w:rPr>
        <w:t xml:space="preserve"> παλαιότερα, </w:t>
      </w:r>
      <w:proofErr w:type="spellStart"/>
      <w:r>
        <w:rPr>
          <w:rFonts w:eastAsia="Times New Roman" w:cs="Times New Roman"/>
          <w:szCs w:val="24"/>
        </w:rPr>
        <w:t>Παιονίας</w:t>
      </w:r>
      <w:proofErr w:type="spellEnd"/>
      <w:r>
        <w:rPr>
          <w:rFonts w:eastAsia="Times New Roman" w:cs="Times New Roman"/>
          <w:szCs w:val="24"/>
        </w:rPr>
        <w:t xml:space="preserve"> τώρα. Έχουν ανταπεξέλθει στα καθήκοντά τους. Όμως, είναι πολύ δύσκολο υπό αυτές τις αντικειμενικές, υπό αυτές τις κτηριακές συνθήκες να συνεχίσουν να επιτελούν το καθήκον τους. Όμως, δεν μπορεί και η εικόνα της χώρας στην κεντρικότερη χερσαία είσοδο, που είναι το Τελωνείο των Ευζώνων, να είναι τόσο άσχημη. </w:t>
      </w:r>
    </w:p>
    <w:p w14:paraId="5520A73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θα συνδράμουν όλοι και κρατώ τη δέσμευσή σας ότι το οικονομικό θα λυθεί μόλις τακτοποιηθούν τα άλλα. Οπότε, θέλω να πιστεύω ότι με τη δική σας συνδρομή θα προχωρήσουμε πολύ γρήγορα.</w:t>
      </w:r>
    </w:p>
    <w:p w14:paraId="5520A73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73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5520A73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520A73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Έτσι είναι, κύριε Γεωργαντά, το οικονομικό θα το λύσουμε μόλις μπορέσουμε και βρούμε άκρη, μόλις λύσουμε τα άλλα, τα γραφειοκρατικά προβλήματα, που έχουν σχέση με το αυθαίρετο και τα ιδιοκτησιακά. Η κοινή βούληση υπάρχει γι’ αυτά τα ζητήματα. </w:t>
      </w:r>
    </w:p>
    <w:p w14:paraId="5520A73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Ναι, χρωστάμε σε αυτή την περιοχή η οποία υπέφερε για ένα μεγάλο χρονικό διάστημα. Και χρωστάω και εγώ γιατί έχω υπηρετήσει σε αυτή την περιοχή. Επομένως, θα συνεχίσουμε να το παλεύουμε σε αυτή την κατεύθυνση.</w:t>
      </w:r>
    </w:p>
    <w:p w14:paraId="5520A74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520A741" w14:textId="77777777" w:rsidR="009A515F" w:rsidRDefault="00631B1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b/>
          <w:szCs w:val="24"/>
        </w:rPr>
        <w:t xml:space="preserve"> </w:t>
      </w:r>
      <w:r>
        <w:rPr>
          <w:rFonts w:eastAsia="Times New Roman" w:cs="Times New Roman"/>
          <w:szCs w:val="24"/>
        </w:rPr>
        <w:t>Και εγώ ευχαριστώ.</w:t>
      </w:r>
    </w:p>
    <w:p w14:paraId="5520A74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στην επόμενη επίκαιρη ερώτηση.</w:t>
      </w:r>
    </w:p>
    <w:p w14:paraId="5520A74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Είναι η δέκατη όγδοη με αριθμό 1311/13-3-2018 επίκαιρη ερώτηση δεύτερου κύκλου της Βουλευτού Α΄ Αθηνών της Νέας Δημοκρατίας κ. Όλγας Κεφαλογιάννη προς τον Υπουργό Εσωτερικών, με θέμα «Έξαρση εγκληματικότητας στην Αθήνα». </w:t>
      </w:r>
    </w:p>
    <w:p w14:paraId="5520A74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Κυρία Κεφαλογιάννη, έχετε τον λόγο για δύο λεπτά.</w:t>
      </w:r>
    </w:p>
    <w:p w14:paraId="5520A74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Ευχαριστώ πολύ, κύριε Πρόεδρε.</w:t>
      </w:r>
    </w:p>
    <w:p w14:paraId="5520A74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το τελευταίο διάστημα η Αθήνα βρίσκεται και πάλι σε περίοδο έξαρσης της εγκληματικότητας σε όλα τα επίπεδα. Επανειλημμένα έχουμε καταθέσει στο πλαίσιο της άσκησης του κοινοβουλευτικού ελέγχου ερωτήσεις για την απίστευτη κατάσταση που επικρατεί στην πρωτεύουσα της χώρας και, κύριε Υπουργέ, είναι θετικό το ότι είστε εδώ σήμερα για να μας δώσετε απαντήσεις.</w:t>
      </w:r>
    </w:p>
    <w:p w14:paraId="5520A74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Ως Βουλευτής της Α΄ Αθηνών έρχομαι καθημερινά σε επαφή με πολίτες, με εμπόρους, με τους εργαζομένους και μου μεταφέρουν όχι απλώς το αίσθημα της ανασφάλειας, αλλά, θα έλεγα, και της απελπισίας, γιατί το κράτος δεν λαμβάνει τα απαραίτητα μέτρα για να διασφαλίσει την ειρηνική διαβίωση και την ευνομία που θεωρούνται απαραίτητες συνθήκες για κάθε κράτος δικαίου.</w:t>
      </w:r>
    </w:p>
    <w:p w14:paraId="5520A74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η βία στο κέντρο, αλλά και στις γειτονιές της Αθήνας κλιμακώνεται και σε ορισμένες περιπτώσεις λαμβάνει ανεξέλεγκτες διαστάσεις. Οι κλοπές, οι διαρρήξεις σπιτιών και αυτοκινήτων, οι τραυματισμοί, οι εμπρησμοί, τα ναρκωτικά, η πορνεία, τα ξεκαθαρίσματα λογαριασμών και πολλά άλλα είναι στην ημερήσια διάταξη και δυστυχώς, φαίνεται ότι η πόλη είναι ανοχύρωτη. </w:t>
      </w:r>
    </w:p>
    <w:p w14:paraId="5520A74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Επίσης χώροι πρασίνου έχουν μετατραπεί σε δημόσια κάμπινγκ, σε πεδία παραβατικότητας. Το Πεδίο του Άρεως έχει εγκαταλειφθεί στην ανομία, παρά το ότι είναι ο μοναδικός πνεύμονας πρασίνου, παρά το ότι βρίσκονται εκεί οι αθλητικές εγκαταστάσεις του Πανελληνίου, όπου αθλούνται παιδιά, και παρά το γεγονός ότι υπάρχουν </w:t>
      </w:r>
      <w:r>
        <w:rPr>
          <w:rFonts w:eastAsia="Times New Roman" w:cs="Times New Roman"/>
          <w:szCs w:val="24"/>
        </w:rPr>
        <w:lastRenderedPageBreak/>
        <w:t>γύρω ξενοδοχεία και θα μπορούσαν οι τουρίστες να επωφεληθούν από το Πεδίο του Άρεως.</w:t>
      </w:r>
    </w:p>
    <w:p w14:paraId="5520A74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Ο δε περιβάλλον χώρος του σημαντικότερου Μουσείου της χώρας, του Εθνικού Αρχαιολογικού, και οι παρακείμενες οδοί αποτελούν σχεδόν καθημερινά πεδία μαχών. Οι κάτοικοι υποφέρουν, δεν μπορούν να έχουν κανονική καθημερινότητα και αυτό το ιστορικό σημείο της πόλης των Αθηνών αποτελεί το επίκεντρο της βίας που ασκείται από ομάδες παραβατικότητας.</w:t>
      </w:r>
    </w:p>
    <w:p w14:paraId="5520A74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Σαν να μην ήταν αυτό αρκετό, εδώ και πολλούς μήνες βιώνουμε το φαινόμενο των επιθέσεων σε δημόσιες υπηρεσίες, σε ξένες πρεσβείες, οργανωμένες βιαιοπραγίες, πυρπολήσεις αυτοκινήτων και πολύωρα επεισόδια χωρίς κρατική αντίδραση.</w:t>
      </w:r>
    </w:p>
    <w:p w14:paraId="5520A74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520A74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μπορεί να θεωρείτε ότι η βία, που σταδιακά κλιμακώνεται, είναι μια φυσιολογική κατάσταση σε μια δημοκρατική κοινωνία. Αυτή η κλιμακούμενη βία καλλιεργεί τον φόβο και την ανασφάλεια στους κατοίκους και στους επισκέπτες της πρωτεύουσας. Είναι μια πόλη που μοιάζει αφύλακτη, όπου ο καθένας μπορεί να κάνει ό,τι θέλει ανενόχλητος. Αυτή είναι η εικόνα της Αθήνας.</w:t>
      </w:r>
    </w:p>
    <w:p w14:paraId="5520A74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Γι’ αυτό, κύριε Υπουργέ, σας ερωτώ: Γιατί έχετε αδρανοποιήσει τα Σώματα Ασφαλείας; Γιατί δεν αντιδράτε, για να περιορίσετε την ανομία που εξαπλώνεται στο κέντρο της πόλης; Γιατί διευκολύνετε τη βία των περιθωριακών ομάδων, παρά το ότι βλέπετε τι συμβαίνει; Έχετε κάποιο σχέδιο;</w:t>
      </w:r>
    </w:p>
    <w:p w14:paraId="5520A74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5520A75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5520A75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Ευχαριστώ, κύριε Πρόεδρε.</w:t>
      </w:r>
    </w:p>
    <w:p w14:paraId="5520A75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Κεφαλογιάννη, μόνο που δεν μας είπατε ότι κινδυνεύουμε μόλις βγούμε από την Αίθουσα. Η εικόνα που περιγράψατε δεν έχει καμμία σχέση με την πραγματικότητα. </w:t>
      </w:r>
    </w:p>
    <w:p w14:paraId="5520A75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Εγώ ως υπεύθυνος Υπουργός και μέλος αυτής της Κυβέρνησης είμαι υποχρεωμένος να μιλώ με στατιστικά στοιχεία, να μιλώ με αριθμούς. Από εκεί και πέρα, αν κάποιοι θέλουν να μιλούν με όρους ορισμένων ΜΜΕ, εγώ δεν μπορώ να μπω σε συζήτηση, εκτός αν η συζήτηση γίνεται με συγκεκριμένα στοιχεία. </w:t>
      </w:r>
    </w:p>
    <w:p w14:paraId="5520A75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Μπροστά μου έχω τα στοιχεία της Αστυνομίας, εκτός εάν δεν την εμπιστεύεστε, που για το 2013 μιλούν για τρεις χιλιάδες ληστείες στην Αττική σε καταστήματα και κατοικίες, για το 2014 για τρεις χιλιάδες διακόσιες δέκα πέντε ληστείες και κλοπές σε καταστήματα και οικίες και στη συνέχεια βλέπουμε μια πτωτική πορεία που σε ό,τι αφορά τα συγκεκριμένα δίμηνα, βλέπουμε σημαντική μείωση μεταξύ του 2018 και του 2017 που φτάνει ακόμη και στο 30%.</w:t>
      </w:r>
    </w:p>
    <w:p w14:paraId="5520A75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λοιπόν, μια συνεχή πτωτική πορεία από το 2015 μέχρι και την ημέρα που μιλάμε. Από εκεί και πέρα, βέβαια, μπορεί κάποιος να επικεντρώνεται και να εστιάζει σε συγκεκριμένα περιστατικά για δημιουργία εντυπώσεων, όμως εγώ θα συνεχίσω να επιμένω και να μιλώ με αριθμούς. </w:t>
      </w:r>
    </w:p>
    <w:p w14:paraId="5520A75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Εμείς για πρώτη φορά μειώνουμε τους αστυνομικούς -και ας μην αρέσει αυτό σε κάποιους- από τη φύλαξη προσώπων και χώρων, όπου δεν είναι απόλυτα απαραίτητοι, προκειμένου να ενισχύσουμε την ασφάλεια των πολιτών στο λεκανοπέδιο και ειδικά στο κέντρο της Αθήνας και αυτό το βλέπει όλος ο κόσμος. </w:t>
      </w:r>
    </w:p>
    <w:p w14:paraId="5520A75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Γίνονται όλο αυτό το διάστημα εκτεταμένες επιχειρήσεις και επιχειρήσεις σε δύσκολες καταστάσεις, στο Πεδίον του Άρεως, όπου εκεί υπάρχουν άρρωστοι άνθρωποι, υπάρχουν ναρκομανείς και ξέρετε πόσο δύσκολο είναι να </w:t>
      </w:r>
      <w:proofErr w:type="spellStart"/>
      <w:r>
        <w:rPr>
          <w:rFonts w:eastAsia="Times New Roman" w:cs="Times New Roman"/>
          <w:szCs w:val="24"/>
        </w:rPr>
        <w:t>στοιχειοθετηθούν</w:t>
      </w:r>
      <w:proofErr w:type="spellEnd"/>
      <w:r>
        <w:rPr>
          <w:rFonts w:eastAsia="Times New Roman" w:cs="Times New Roman"/>
          <w:szCs w:val="24"/>
        </w:rPr>
        <w:t xml:space="preserve"> κατηγορίες για ανθρώπους που έχουν πάνω τους ένα γραμμάριο κάνναβης.</w:t>
      </w:r>
    </w:p>
    <w:p w14:paraId="5520A75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Σε δύσκολες, λοιπόν, καταστάσεις κάνουμε ό,τι μπορούμε, με ένα μεγάλο μέρος των αστυνομικών να βρίσκεται στα νησιά λόγω του μεταναστευτικού. Κάνουμε κινήσεις, όμως, τις οποίες εσείς δεν τολμήσατε ποτέ. Και δεν τολμήσατε ποτέ, γιατί κύριο μέλημά σας ήταν η εξυπηρέτηση συγκεκριμένων ατόμων και συμφερόντων, πράγμα το οποίο εμάς δεν μας αφορά. Εμάς μας αφορά η ασφάλεια του κοινού πολίτη κατά προτεραιότητα και μετά η ασφάλεια άλλων ατόμων.</w:t>
      </w:r>
    </w:p>
    <w:p w14:paraId="5520A75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Αυτά τα βήματα κάνουμε εμείς. Παρά τις προσπάθειες, ξαναλέω, ορισμένων ΜΜΕ να διαστρεβλώσουν την πραγματικότητα, ο κόσμος ξέρει, ο κοινός πολίτης ξέρει και το βλέπει καθημερινά.</w:t>
      </w:r>
    </w:p>
    <w:p w14:paraId="5520A75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Κεφαλογιάννη, έχετε τον λόγο για να δευτερολογήσετε.</w:t>
      </w:r>
    </w:p>
    <w:p w14:paraId="5520A75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Κύριε Υπουργέ, εμείς δεν πρόκειται να σταματήσουμε να ασκούμε κοινοβουλευτικό έλεγχο για την κατάσταση αποσύνθεσης του κέντρου της </w:t>
      </w:r>
      <w:r>
        <w:rPr>
          <w:rFonts w:eastAsia="Times New Roman" w:cs="Times New Roman"/>
          <w:szCs w:val="24"/>
        </w:rPr>
        <w:lastRenderedPageBreak/>
        <w:t xml:space="preserve">Αθήνας. Τα στοιχεία που αναφέρατε δεν μας πείθουν, γιατί η πραγματικότητα είναι αυτή που σας διαψεύδει. </w:t>
      </w:r>
    </w:p>
    <w:p w14:paraId="5520A75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μας πτοεί, επίσης, η προσπάθειά σας να υποβαθμίσετε το γεγονός, όταν μας απαντάτε ότι επί της προηγούμενης διακυβέρνησης η κατάσταση ήταν ίδια και απαράλλακτη, γιατί ξέρετε ότι δεν ήταν. Τα βήματα που έγιναν την περίοδο 2012-2014 στο θέμα της ασφάλειας ήταν τεράστια, με σημαντικές επιτυχίες σε όλα τα επίπεδα αντιμετώπισης του εγκλήματος και της βίας και φυσικά με την ηθική και πολιτική καταδίκη αυτών των φαινομένων. </w:t>
      </w:r>
    </w:p>
    <w:p w14:paraId="5520A75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Η Νέα Δημοκρατία καταδίκαζε και καταδικάζει τη βία σε οποιαδήποτε μορφή της. Στην περίπτωση όμως, της σημερινής Κυβέρνησης έχουμε συστηματικά και συνειδητά μια προσπάθεια εξωραϊσμού αυτών των φαινομένων, σαν να είναι μέρος μιας κανονικότητας που θέλετε να επιβάλλετε. Η Κυβέρνηση αδιαφορεί για τους νομοταγείς πολίτες, προκειμένου να υποστηρίξει –γιατί άραγε;- όλες τις ομάδες βίας που πολλαπλα</w:t>
      </w:r>
      <w:r>
        <w:rPr>
          <w:rFonts w:eastAsia="Times New Roman" w:cs="Times New Roman"/>
          <w:szCs w:val="24"/>
        </w:rPr>
        <w:lastRenderedPageBreak/>
        <w:t xml:space="preserve">σιάζονται στην Αθήνα, όλους αυτούς που υπονομεύουν συστηματικά την καθημερινότητα των Αθηναίων, συμβάλλοντας στην καλλιέργεια του κλίματος της ανασφάλειας, εγκατάλειψης και φόβου. </w:t>
      </w:r>
    </w:p>
    <w:p w14:paraId="5520A75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Ενδεχομένως, η κατάσταση της ελεγχόμενης πολιτικής βίας να υπηρετεί τους σκοπούς της Κυβέρνησής σας. Σε καμμία περίπτωση, όμως, δεν εξυπηρετεί τη δημοκρατία. Σας καλούμε, λοιπόν, κύριε Υπουργέ, να αναλάβετε τις ευθύνες σας απέναντι στην πόλη των Αθηνών, απέναντι στους πολίτες της, να προσφέρετε καλές υπηρεσίες, διότι η αδιαφορία απέναντι στη βίαιη καθημερινότητα είναι προκλητική. </w:t>
      </w:r>
    </w:p>
    <w:p w14:paraId="5520A75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Τι περιμένετε, κύριε Υπουργέ; Οι δρόμοι του κέντρου της Αθήνας γεννούν και πάλι ανασφάλεια και φόβο και δεν πιστεύω να θεωρείτε ούτε και εσείς ότι πρέπει έτσι να είναι η Αθήνα. Δεν μπορούμε να παραδίδουμε την πρωτεύουσα της χώρας στην παραβατικότητα, γιατί ως πρωτεύουσα η Αθήνα είναι σημείο αναφοράς της διεθνούς κοινότητας στη χώρα. </w:t>
      </w:r>
    </w:p>
    <w:p w14:paraId="5520A76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Εσείς, με την ανοχή σας, την αφήνετε να ρημάξει και μας λέτε τώρα εδώ ότι όλα βαίνουν καλώς και αυτό είναι που μας προβληματίζει περισσότερο. Σας καλούμε, λοιπόν, να αναλάβετε τις ευθύνες σας, να επιτρέψετε στα Σώματα Ασφαλείας να κάνουν τη δουλειά τους, να περιοριστεί η εγκληματικότητα στην πόλη και επιτέλους οι πολίτες της Αθήνας να μπορέσουν να ζουν πολιτισμένα, όπως τους αξίζει.</w:t>
      </w:r>
    </w:p>
    <w:p w14:paraId="5520A76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 για να δευτερολογήσετε.</w:t>
      </w:r>
    </w:p>
    <w:p w14:paraId="5520A76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Κυρία Κεφαλογιάννη, εδώ δεν έχουμε να κάνουμε με περιγραφές φιλολογικού τύπου και πολιτικές αντιπαραθέσεις για δημιουργία εντυπώσεων. Εδώ έχουμε να κάνουμε με μια πραγματικότητα. Και η πραγματικότητα, δυστυχώς, σας διαψεύδει. Θυμηθείτε, εάν οι κυβερνήσεις της Νέας Δημοκρατίας συνέλαβαν ποτέ τρομοκράτες. Ποτέ!</w:t>
      </w:r>
    </w:p>
    <w:p w14:paraId="5520A76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Σκεφθείτε και θυμηθείτε τι έχουμε κάνει αυτά τα χρόνια. Την ίδια στιγμή που μιλάμε, χθες συλλάβαμε τον μεγαλύτερο μαφιόζο στη Θεσσαλονίκη, σε συνεργασία με αστυνομικές δυνάμεις κάποιας άλλης χώρας. Αυτή τη στιγμή που μιλάμε ανακοινώνεται από την Αστυνομία η σύλληψη μεγάλου κυκλώματος που έκλεβε αυτοκίνητα. Κάθε μέρα υπάρχουν τεράστιες επιτυχίες οι οποίες εξυπηρετούν την ασφάλεια των πολιτών. </w:t>
      </w:r>
    </w:p>
    <w:p w14:paraId="5520A76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Ξέρετε κάτι; Το να κινδυνολογεί κάποιος απέναντι σε μία κυβέρνηση είναι μικρό το κακό. Το να κινδυνολογεί κάποιος παραμονές τεράστιου τουριστικού κύματος είναι μεγάλο το κακό. Παρακαλώ, δείτε τα πράγματα όπως είναι. Μιλήστε με αριθμούς, όπως μιλάω εγώ με αριθμούς κι από εκεί και πέρα μπορούμε να συζητήσουμε.</w:t>
      </w:r>
    </w:p>
    <w:p w14:paraId="5520A76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76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ας ευχαριστώ.</w:t>
      </w:r>
    </w:p>
    <w:p w14:paraId="5520A76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1506/16-4-2018 επίκαιρη ερώτηση πρώτου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με θέμα: «Καταστροφικές συνέπειες από την παράνομη μετανάστευση στο λιμάνι της Πάτρας», δεν θα συζητηθεί λόγω αναρμοδιότητας, γιατί αρμόδιο Υπουργείο είναι το Υπουργείο Ναυτιλίας και Νησιωτικής Πολιτικής.</w:t>
      </w:r>
    </w:p>
    <w:p w14:paraId="5520A76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των συνεδριάσεων της Τρίτης 6 Φεβρουαρίου 2018, της Πέμπτης 8 Φεβρουαρίου 2018, της Παρασκευής 9 Φεβρουαρίου 2018, της Δευτέρας 12 Φεβρουαρίου 2018, της Πέμπτης 15 Φεβρουαρίου 2018, της Παρασκευής 16 Φεβρουαρίου 2018, της Πέμπτης 22 Φεβρουαρίου 2018 και της Παρασκευής 23 Φεβρουαρίου 2018 και ερωτάται το Σώμα αν τα επικυρώνει.</w:t>
      </w:r>
    </w:p>
    <w:p w14:paraId="5520A76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5520A76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Συνεπώς τα Πρακτικά των συνεδριάσεων της Τρίτης 6 Φεβρουαρίου 2018, της Πέμπτης 8 Φεβρουαρίου 2018, της Παρασκευής 9 Φεβρουαρίου 2018, της Δευτέρας 12 Φεβρουαρίου 2018, της Πέμπτης 15 Φεβρουαρίου 2018, της Παρασκευής 16 Φεβρουαρίου 2018, της Πέμπτης 22 Φεβρουαρίου 2018 και της Παρασκευής 23 Φεβρουαρίου 2018 επικυρώθηκαν. </w:t>
      </w:r>
    </w:p>
    <w:p w14:paraId="5520A76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Εν αναμονή του Υπουργού Εσωτερικών, ο οποίος είναι στο δρόμο λόγω κυκλοφοριακού προβλήματος προφανώς, θα κάνουμε μία διακοπή για πέντε λεπτά. </w:t>
      </w:r>
    </w:p>
    <w:p w14:paraId="5520A76C" w14:textId="77777777" w:rsidR="009A515F" w:rsidRDefault="00631B1D">
      <w:pPr>
        <w:spacing w:line="600" w:lineRule="auto"/>
        <w:ind w:firstLine="720"/>
        <w:jc w:val="center"/>
        <w:rPr>
          <w:rFonts w:eastAsia="Times New Roman" w:cs="Times New Roman"/>
          <w:szCs w:val="24"/>
        </w:rPr>
      </w:pPr>
      <w:r>
        <w:rPr>
          <w:rFonts w:eastAsia="Times New Roman" w:cs="Times New Roman"/>
          <w:szCs w:val="24"/>
        </w:rPr>
        <w:t>(ΔΙΑΚΟΠΗ)</w:t>
      </w:r>
    </w:p>
    <w:p w14:paraId="5520A76D" w14:textId="77777777" w:rsidR="009A515F" w:rsidRDefault="00631B1D">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5520A76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συνεχίζεται η συνεδρίαση.</w:t>
      </w:r>
    </w:p>
    <w:p w14:paraId="5520A76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τέταρτη με αριθμό 1512/17-4-2018 επίκαιρη ερώτηση πρώτου κύκλου του Βουλευτή Α΄ Θεσσαλονίκης του Κομμουνιστικού Κόμματος Ελλάδας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με θέμα: «Διασφάλιση του δικαιώματος στην εργασία των εργαζομένων με «μπλοκάκι» στην Εταιρεία Ύδρευσης και Αποχέτευσης Θεσσαλονίκης (ΕΥΑΘ Α.Ε.)ΥΠΗΡΕΣΙΕΣ Α.Ε.».</w:t>
      </w:r>
    </w:p>
    <w:p w14:paraId="5520A77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Εσωτερικών κ. Σκουρλέτης.</w:t>
      </w:r>
    </w:p>
    <w:p w14:paraId="5520A77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14:paraId="5520A772" w14:textId="77777777" w:rsidR="009A515F" w:rsidRDefault="00631B1D">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πολύ. </w:t>
      </w:r>
    </w:p>
    <w:p w14:paraId="5520A773" w14:textId="77777777" w:rsidR="009A515F" w:rsidRDefault="00631B1D">
      <w:pPr>
        <w:spacing w:after="0" w:line="600" w:lineRule="auto"/>
        <w:ind w:firstLine="720"/>
        <w:jc w:val="both"/>
        <w:rPr>
          <w:rFonts w:eastAsia="Times New Roman"/>
          <w:szCs w:val="24"/>
        </w:rPr>
      </w:pPr>
      <w:r>
        <w:rPr>
          <w:rFonts w:eastAsia="Times New Roman"/>
          <w:szCs w:val="24"/>
        </w:rPr>
        <w:t xml:space="preserve">Κύριε Υπουργέ, φέρνουμε σήμερα στη Βουλή το ζήτημα των ογδόντα επτά απολυμένων της Εταιρείας Ύδρευσης Αποχέτευσης Θεσσαλονίκης, οι οποίοι αγωνίζονται καθημερινά εδώ και αρκετές ημέρες για το δικαίωμά τους στη δουλειά. </w:t>
      </w:r>
    </w:p>
    <w:p w14:paraId="5520A774" w14:textId="77777777" w:rsidR="009A515F" w:rsidRDefault="00631B1D">
      <w:pPr>
        <w:spacing w:after="0" w:line="600" w:lineRule="auto"/>
        <w:ind w:firstLine="720"/>
        <w:jc w:val="both"/>
        <w:rPr>
          <w:rFonts w:eastAsia="Times New Roman"/>
          <w:szCs w:val="24"/>
        </w:rPr>
      </w:pPr>
      <w:r>
        <w:rPr>
          <w:rFonts w:eastAsia="Times New Roman"/>
          <w:szCs w:val="24"/>
        </w:rPr>
        <w:t xml:space="preserve">Οι εργαζόμενοι αυτοί, που προσλήφθηκαν με το άθλιο καθεστώς του δελτίου παροχής υπηρεσιών, το γνωστό «μπλοκάκι», απολύθηκαν εν </w:t>
      </w:r>
      <w:proofErr w:type="spellStart"/>
      <w:r>
        <w:rPr>
          <w:rFonts w:eastAsia="Times New Roman"/>
          <w:szCs w:val="24"/>
        </w:rPr>
        <w:t>ψυχρώ</w:t>
      </w:r>
      <w:proofErr w:type="spellEnd"/>
      <w:r>
        <w:rPr>
          <w:rFonts w:eastAsia="Times New Roman"/>
          <w:szCs w:val="24"/>
        </w:rPr>
        <w:t xml:space="preserve"> πριν από λίγο καιρό </w:t>
      </w:r>
      <w:r>
        <w:rPr>
          <w:rFonts w:eastAsia="Times New Roman"/>
          <w:szCs w:val="24"/>
        </w:rPr>
        <w:lastRenderedPageBreak/>
        <w:t xml:space="preserve">από τη σημερινή διοίκηση της ΕΥΑΘ, η οποία βεβαίως διορίστηκε από την Κυβέρνηση του ΣΥΡΙΖΑ. </w:t>
      </w:r>
    </w:p>
    <w:p w14:paraId="5520A775" w14:textId="77777777" w:rsidR="009A515F" w:rsidRDefault="00631B1D">
      <w:pPr>
        <w:spacing w:after="0" w:line="600" w:lineRule="auto"/>
        <w:ind w:firstLine="720"/>
        <w:jc w:val="both"/>
        <w:rPr>
          <w:rFonts w:eastAsia="Times New Roman"/>
          <w:szCs w:val="24"/>
        </w:rPr>
      </w:pPr>
      <w:r>
        <w:rPr>
          <w:rFonts w:eastAsia="Times New Roman"/>
          <w:szCs w:val="24"/>
        </w:rPr>
        <w:t xml:space="preserve">Οι απολύσεις αυτές στην ΕΥΑΘ, που δεν αποτελούν ένα μεμονωμένο φαινόμενο, μιας και εκδηλώνονται σε ολόκληρο τον κρατικό τομέα, επιβεβαιώνουν κατά τη γνώμη μας για άλλη μία φορά τις οδυνηρές για τους εργαζόμενους συνέπειες των ιδιωτικοποιήσεων, οι οποίες γενικεύονται στον δημόσιο τομέα, μέσα και από τη διαδικασία του λεγόμενου </w:t>
      </w:r>
      <w:proofErr w:type="spellStart"/>
      <w:r>
        <w:rPr>
          <w:rFonts w:eastAsia="Times New Roman"/>
          <w:szCs w:val="24"/>
        </w:rPr>
        <w:t>υπερταμείου</w:t>
      </w:r>
      <w:proofErr w:type="spellEnd"/>
      <w:r>
        <w:rPr>
          <w:rFonts w:eastAsia="Times New Roman"/>
          <w:szCs w:val="24"/>
        </w:rPr>
        <w:t xml:space="preserve">. </w:t>
      </w:r>
    </w:p>
    <w:p w14:paraId="5520A776" w14:textId="77777777" w:rsidR="009A515F" w:rsidRDefault="00631B1D">
      <w:pPr>
        <w:spacing w:after="0" w:line="600" w:lineRule="auto"/>
        <w:ind w:firstLine="720"/>
        <w:jc w:val="both"/>
        <w:rPr>
          <w:rFonts w:eastAsia="Times New Roman"/>
          <w:szCs w:val="24"/>
        </w:rPr>
      </w:pPr>
      <w:r>
        <w:rPr>
          <w:rFonts w:eastAsia="Times New Roman"/>
          <w:szCs w:val="24"/>
        </w:rPr>
        <w:t xml:space="preserve">Η πορεία της ιδιωτικοποίησης της ΕΥΑΘ είναι χαρακτηριστική. Από το 2001 μετατρέπεται σε ανώνυμη εταιρεία και εισάγεται στο χρηματιστήριο. Ως ανώνυμη εταιρεία πια, το 2007, προκειμένου να μειώσει το εργασιακό της κόστος, για να αυξήσει φυσικά τα κέρδη των μετόχων της, ιδρύει τη θυγατρική «ΕΥΑΘ ΥΠΗΡΕΣΙΕΣ Α.Ε», στην οποία και αναθέτει μία σειρά από τεχνικές αρμοδιότητες, από τεχνικές υπηρεσίες μέχρι τη σύνταξη και υλοποίηση του επενδυτικού της προγράμματος, τους υδρομετρητές, τη διανομή των λογαριασμών και αρκετά άλλα. </w:t>
      </w:r>
    </w:p>
    <w:p w14:paraId="5520A777" w14:textId="77777777" w:rsidR="009A515F" w:rsidRDefault="00631B1D">
      <w:pPr>
        <w:spacing w:after="0" w:line="600" w:lineRule="auto"/>
        <w:ind w:firstLine="720"/>
        <w:jc w:val="both"/>
        <w:rPr>
          <w:rFonts w:eastAsia="Times New Roman"/>
          <w:szCs w:val="24"/>
        </w:rPr>
      </w:pPr>
      <w:r>
        <w:rPr>
          <w:rFonts w:eastAsia="Times New Roman"/>
          <w:szCs w:val="24"/>
        </w:rPr>
        <w:lastRenderedPageBreak/>
        <w:t xml:space="preserve">Αυτή η θυγατρική της ΕΥΑΘ είναι που ξεκίνησε από τότε να προσλαμβάνει με τη σειρά της τους φθηνότερους εργαζόμενους με μπλοκάκι, που έκτοτε διαρκώς αυξάνονται, αφ’ ενός γιατί υπήρχαν και υπάρχουν αποχωρήσεις μόνιμων εργαζομένων λόγω συνταξιοδότησης και αφ’ ετέρου γιατί το δίκτυο της ΕΥΑΘ συνεχώς επεκτείνεται. </w:t>
      </w:r>
    </w:p>
    <w:p w14:paraId="5520A778" w14:textId="77777777" w:rsidR="009A515F" w:rsidRDefault="00631B1D">
      <w:pPr>
        <w:spacing w:after="0" w:line="600" w:lineRule="auto"/>
        <w:ind w:firstLine="720"/>
        <w:jc w:val="both"/>
        <w:rPr>
          <w:rFonts w:eastAsia="Times New Roman"/>
          <w:szCs w:val="24"/>
        </w:rPr>
      </w:pPr>
      <w:r>
        <w:rPr>
          <w:rFonts w:eastAsia="Times New Roman"/>
          <w:szCs w:val="24"/>
        </w:rPr>
        <w:t xml:space="preserve">Από το σύνολο αυτών των εργαζομένων, που σήμερα είναι ογδόντα επτά, όπως είπα στην αρχή, το ¼ περίπου τους πετάτε στην ανεργία. </w:t>
      </w:r>
    </w:p>
    <w:p w14:paraId="5520A779" w14:textId="77777777" w:rsidR="009A515F" w:rsidRDefault="00631B1D">
      <w:pPr>
        <w:spacing w:after="0" w:line="600" w:lineRule="auto"/>
        <w:ind w:firstLine="720"/>
        <w:jc w:val="both"/>
        <w:rPr>
          <w:rFonts w:eastAsia="Times New Roman"/>
          <w:szCs w:val="24"/>
        </w:rPr>
      </w:pPr>
      <w:r>
        <w:rPr>
          <w:rFonts w:eastAsia="Times New Roman"/>
          <w:szCs w:val="24"/>
        </w:rPr>
        <w:t xml:space="preserve">Σκοπεύετε να κάνετε κάτι γι’ αυτούς τους εργαζομένους, που είναι απολύτως απαραίτητοι στην Εταιρεία Ύδρευσης και Αποχέτευσης Θεσσαλονίκης; Σκοπεύετε να προχωρήσετε στην πρόσληψή τους με πλήρη δικαιώματα; Τέλος, σκοπεύετε να καταργήσετε αυτή την άθλια εργασιακή σχέση με το μπλοκάκι και πότε;  </w:t>
      </w:r>
    </w:p>
    <w:p w14:paraId="5520A77A" w14:textId="77777777" w:rsidR="009A515F" w:rsidRDefault="00631B1D">
      <w:pPr>
        <w:spacing w:after="0" w:line="600" w:lineRule="auto"/>
        <w:ind w:firstLine="720"/>
        <w:jc w:val="both"/>
        <w:rPr>
          <w:rFonts w:eastAsia="Times New Roman"/>
          <w:szCs w:val="24"/>
        </w:rPr>
      </w:pPr>
      <w:r>
        <w:rPr>
          <w:rFonts w:eastAsia="Times New Roman"/>
          <w:szCs w:val="24"/>
        </w:rPr>
        <w:t>Ευχαριστώ.</w:t>
      </w:r>
    </w:p>
    <w:p w14:paraId="5520A77B" w14:textId="77777777" w:rsidR="009A515F" w:rsidRDefault="00631B1D">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 για τρία λεπτά.</w:t>
      </w:r>
    </w:p>
    <w:p w14:paraId="5520A77C" w14:textId="77777777" w:rsidR="009A515F" w:rsidRDefault="00631B1D">
      <w:pPr>
        <w:spacing w:after="0" w:line="600" w:lineRule="auto"/>
        <w:ind w:firstLine="720"/>
        <w:jc w:val="both"/>
        <w:rPr>
          <w:rFonts w:eastAsia="Times New Roman"/>
          <w:szCs w:val="24"/>
        </w:rPr>
      </w:pPr>
      <w:r>
        <w:rPr>
          <w:rFonts w:eastAsia="Times New Roman"/>
          <w:b/>
          <w:szCs w:val="24"/>
        </w:rPr>
        <w:lastRenderedPageBreak/>
        <w:t xml:space="preserve">ΠΑΝΑΓΙΩΤΗΣ (ΠΑΝΟΣ) ΣΚΟΥΡΛΕΤΗΣ (Υπουργός Εσωτερικών): </w:t>
      </w:r>
      <w:r>
        <w:rPr>
          <w:rFonts w:eastAsia="Times New Roman"/>
          <w:szCs w:val="24"/>
        </w:rPr>
        <w:t xml:space="preserve">Ευχαριστώ, κύριε Πρόεδρε. </w:t>
      </w:r>
    </w:p>
    <w:p w14:paraId="5520A77D" w14:textId="77777777" w:rsidR="009A515F" w:rsidRDefault="00631B1D">
      <w:pPr>
        <w:spacing w:after="0" w:line="600" w:lineRule="auto"/>
        <w:ind w:firstLine="720"/>
        <w:jc w:val="both"/>
        <w:rPr>
          <w:rFonts w:eastAsia="Times New Roman"/>
          <w:szCs w:val="24"/>
        </w:rPr>
      </w:pPr>
      <w:r>
        <w:rPr>
          <w:rFonts w:eastAsia="Times New Roman"/>
          <w:szCs w:val="24"/>
        </w:rPr>
        <w:t xml:space="preserve">Κύριε Δελή, κατ’ αρχάς θέλω να σας πω ότι δεν υπάρχουν απολύσεις τα τελευταία χρόνια στον δημόσιο και στον ευρύτερο δημόσιο τομέα. Ούτε μία θέση εργασίας επί Κυβερνήσεως ΣΥΡΙΖΑ - ΑΝΕΛ δεν έχει χαθεί. Αντίθετα, έχουν δημιουργηθεί άλλες. </w:t>
      </w:r>
    </w:p>
    <w:p w14:paraId="5520A77E" w14:textId="77777777" w:rsidR="009A515F" w:rsidRDefault="00631B1D">
      <w:pPr>
        <w:spacing w:after="0" w:line="600" w:lineRule="auto"/>
        <w:ind w:firstLine="720"/>
        <w:jc w:val="both"/>
        <w:rPr>
          <w:rFonts w:eastAsia="Times New Roman"/>
          <w:szCs w:val="24"/>
        </w:rPr>
      </w:pPr>
      <w:r>
        <w:rPr>
          <w:rFonts w:eastAsia="Times New Roman"/>
          <w:szCs w:val="24"/>
        </w:rPr>
        <w:t xml:space="preserve">Άρα μιλάμε για περιπτώσεις συμβάσεων, οι οποίες έχουν λήξει ή περιπτώσεις, σαν και αυτές ιδιαίτερα στις οποίες αναφέρεστε, εργαζομένων στην ΕΥΑΘ, με ένα αδιευκρίνιστο και στον αέρα καθεστώς, με ευθύνη των προηγούμενων διοικήσεων και κυβερνήσεων, το οποίο κληρονομήσαμε. </w:t>
      </w:r>
    </w:p>
    <w:p w14:paraId="5520A77F" w14:textId="77777777" w:rsidR="009A515F" w:rsidRDefault="00631B1D">
      <w:pPr>
        <w:spacing w:after="0" w:line="600" w:lineRule="auto"/>
        <w:ind w:firstLine="720"/>
        <w:jc w:val="both"/>
        <w:rPr>
          <w:rFonts w:eastAsia="Times New Roman"/>
          <w:szCs w:val="24"/>
        </w:rPr>
      </w:pPr>
      <w:r>
        <w:rPr>
          <w:rFonts w:eastAsia="Times New Roman"/>
          <w:szCs w:val="24"/>
        </w:rPr>
        <w:t xml:space="preserve">Και σε μία προσπάθεια να βάλουμε τάξη ακριβώς σε αυτό το κρίσιμο θέμα των σχέσεων εργασίας, όπως ίσως γνωρίζετε, αλλά δεν το αναφέρατε, η σημερινή διοίκηση έχει κάνει τρεις διαγωνισμούς μέσω ΑΣΕΠ και έχουν ήδη προσληφθεί </w:t>
      </w:r>
      <w:proofErr w:type="spellStart"/>
      <w:r>
        <w:rPr>
          <w:rFonts w:eastAsia="Times New Roman"/>
          <w:szCs w:val="24"/>
        </w:rPr>
        <w:t>εκατόν</w:t>
      </w:r>
      <w:proofErr w:type="spellEnd"/>
      <w:r>
        <w:rPr>
          <w:rFonts w:eastAsia="Times New Roman"/>
          <w:szCs w:val="24"/>
        </w:rPr>
        <w:t xml:space="preserve"> τριάντα επτά νέοι εργαζόμενοι, με μόνιμες, σταθερές σχέσεις εργασίας, που είναι το ζητούμενο σήμερα στον δημόσιο, στον ευρύτερο δημόσιο τομέα και στις ΔΕΚΟ. Αυτό αποτελεί </w:t>
      </w:r>
      <w:r>
        <w:rPr>
          <w:rFonts w:eastAsia="Times New Roman"/>
          <w:szCs w:val="24"/>
        </w:rPr>
        <w:lastRenderedPageBreak/>
        <w:t xml:space="preserve">τον βασικό προσανατολισμό της σημερινής Κυβέρνησης και το έχετε δει και αλλού και το βλέπετε και στην καθαριότητα. </w:t>
      </w:r>
    </w:p>
    <w:p w14:paraId="5520A780" w14:textId="77777777" w:rsidR="009A515F" w:rsidRDefault="00631B1D">
      <w:pPr>
        <w:spacing w:after="0" w:line="600" w:lineRule="auto"/>
        <w:ind w:firstLine="720"/>
        <w:jc w:val="both"/>
        <w:rPr>
          <w:rFonts w:eastAsia="Times New Roman"/>
          <w:szCs w:val="24"/>
        </w:rPr>
      </w:pPr>
      <w:r>
        <w:rPr>
          <w:rFonts w:eastAsia="Times New Roman"/>
          <w:szCs w:val="24"/>
        </w:rPr>
        <w:t xml:space="preserve">Και ανοίγω μία παρένθεση για να πω ότι πρώτη φορά βλέπω εκπρόσωπο κομμουνιστικού κόμματος –όχι εσάς, αλλά εν γένει- να εναντιώνεται στην προοπτική προώθησης μόνιμων θέσεων εργασίας, όπως κάνετε στον τομέα της καθαριότητας. </w:t>
      </w:r>
    </w:p>
    <w:p w14:paraId="5520A781" w14:textId="77777777" w:rsidR="009A515F" w:rsidRDefault="00631B1D">
      <w:pPr>
        <w:spacing w:after="0" w:line="600" w:lineRule="auto"/>
        <w:ind w:firstLine="720"/>
        <w:jc w:val="both"/>
        <w:rPr>
          <w:rFonts w:eastAsia="Times New Roman"/>
          <w:szCs w:val="24"/>
        </w:rPr>
      </w:pPr>
      <w:r>
        <w:rPr>
          <w:rFonts w:eastAsia="Times New Roman"/>
          <w:szCs w:val="24"/>
        </w:rPr>
        <w:t xml:space="preserve">Και όταν μετά από δέκα χρόνια γίνεται ο μεγαλύτερος διαγωνισμός, αδιάβλητος και ανοικτός, για μόνιμες θέσεις εργασίας, που θωρακίζουν την τοπική αυτοδιοίκηση, εσείς έρχεστε και τον υπονομεύετε, δημιουργώντας ψεύτικες προσδοκίες σε εργαζόμενους, ενώ γνωρίζετε ότι δεν πρόκειται για απολύσεις, αλλά για συμβασιούχους. Ιδιαίτερα δε οι τελευταίοι γνώριζαν ότι οι συμβάσεις τους θα έληγαν πέρυσι τον Δεκέμβριο. Παρατάθηκαν, ωστόσο, μέχρι 31 Μαρτίου, λόγω του κρίσιμου τομέα της καθαριότητας, στον οποίο εργάζονταν και προχωρήσαμε σε έναν ανοικτό διαγωνισμό. </w:t>
      </w:r>
    </w:p>
    <w:p w14:paraId="5520A782" w14:textId="77777777" w:rsidR="009A515F" w:rsidRDefault="00631B1D">
      <w:pPr>
        <w:spacing w:after="0" w:line="600" w:lineRule="auto"/>
        <w:ind w:firstLine="720"/>
        <w:jc w:val="both"/>
        <w:rPr>
          <w:rFonts w:eastAsia="Times New Roman"/>
          <w:szCs w:val="24"/>
        </w:rPr>
      </w:pPr>
      <w:r>
        <w:rPr>
          <w:rFonts w:eastAsia="Times New Roman"/>
          <w:szCs w:val="24"/>
        </w:rPr>
        <w:t xml:space="preserve">Και, αντί να το χαιρετίσετε αυτό, αντί να χαιρετίσετε το ότι υπάρχει μία σταδιακή ανάταξη των σχέσεων εργασίας στον δημόσιο τομέα -κάτι που είναι κρίσιμο, δηλαδή </w:t>
      </w:r>
      <w:r>
        <w:rPr>
          <w:rFonts w:eastAsia="Times New Roman"/>
          <w:szCs w:val="24"/>
        </w:rPr>
        <w:lastRenderedPageBreak/>
        <w:t xml:space="preserve">το να περιορίσουμε τις ανελαστικές μορφές εργασίας, διότι δεν προστατεύουμε μόνο τους εργαζομένους στον δημόσιο τομέα και στις ΔΕΚΟ, αλλά στέλνουμε και μήνυμα στη νέα περίοδο που ανοίγεται μπροστά μας και για τον ιδιωτικό τομέα-, έρχεστε και περί άλλα τυρβάζετε. </w:t>
      </w:r>
    </w:p>
    <w:p w14:paraId="5520A783"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καταλαβαίνω αυτόν τον αριστερό λαϊκισμό. Και για αυτό είμαι πολύ αυστηρός, γιατί είναι πρόσφατες οι χθεσινές δηλώσεις. Χθες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χαιρετίζοντας το έκτακτο συνέδριο ΚΕΔΕ και ΕΝΠΕ </w:t>
      </w:r>
      <w:proofErr w:type="spellStart"/>
      <w:r>
        <w:rPr>
          <w:rFonts w:eastAsia="Times New Roman" w:cs="Times New Roman"/>
          <w:szCs w:val="24"/>
        </w:rPr>
        <w:t>καταφέρθηκε</w:t>
      </w:r>
      <w:proofErr w:type="spellEnd"/>
      <w:r>
        <w:rPr>
          <w:rFonts w:eastAsia="Times New Roman" w:cs="Times New Roman"/>
          <w:szCs w:val="24"/>
        </w:rPr>
        <w:t xml:space="preserve"> εναντίον αυτού του διαγωνισμού. </w:t>
      </w:r>
    </w:p>
    <w:p w14:paraId="5520A784"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λοιπόν, εμείς κληρονομήσαμε το έωλο καθεστώς αυτών των εργαζομένων. Οι συμβάσεις τους, ούτως ή άλλως, έληγαν πέρυσι τον Δεκέμβρη. Παρατάθηκαν ως τις 30-6-2017. Έγινε ο διαγωνισμός για τις μόνιμες προσλήψεις, προσέφυγαν στο πρωτοδικείο, έχασαν την απόφαση. Γνωρίζουν όλοι ότι δεν μπορούν να γίνουν μόνιμες προσλήψεις ανθρώπων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μπορεί να τους αναγνωριστεί μια σχέση με την επιχείρηση, αν δεν έχουν περάσει μέσω ΑΣΕΠ. Διότι </w:t>
      </w:r>
      <w:r>
        <w:rPr>
          <w:rFonts w:eastAsia="Times New Roman" w:cs="Times New Roman"/>
          <w:szCs w:val="24"/>
        </w:rPr>
        <w:lastRenderedPageBreak/>
        <w:t xml:space="preserve">δεν είχαν περάσει μέσω ΑΣΕΠ όχι με δική τους ευθύνη, αλλά λόγω πελατειακών σχέσεων, λόγω του ότι έκαναν τα ρουσφέτια τους οι προηγούμενοι. Όμως, τι να κάνουμε; Κάποια στιγμή δεν πρέπει να υπάρξει ένας ορθολογισμός, μία εξυγίανση σε αυτόν τον τομέα; </w:t>
      </w:r>
    </w:p>
    <w:p w14:paraId="5520A785"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νομίζω, λοιπόν, ότι υπερασπίζεστε τις μόνιμες θέσεις εργασίας, αν θέλετε να τα καλύψετε όλα. Δεν γίνεται να τα καλύψεις όλα. Πρέπει να κάνεις πολιτική με αρχές, με σταθερότητα. Και εδώ, λοιπόν, πρέπει να αναγνωρίσετε πέρα από την υπόλοιπή σας κριτική ότι γίνονται βήματα σε αυτή την κατεύθυνση. </w:t>
      </w:r>
    </w:p>
    <w:p w14:paraId="5520A786"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 όλα αυτά, με τους συγκεκριμένους εργαζόμενους οι οποίοι διαμαρτύρονται –διότι εγώ δέχομαι ότι δεν είναι δική τους η ευθύνη που έγιναν όμηροι μιας κατάστασης στην ανάγκη τους να βρουν μια εργασία, άλλοι ευθύνονται, δεν είναι από τη θέση του ισχυρού αυτοί οι συγκεκριμένοι- υπάρχει διάλογος, επίκειται συνάντηση μαζί τους. Όμως, όταν κάνουμε μια πολιτική κριτική και όταν η συζήτηση διεξάγεται στο Κοινοβούλιο σε γενικότερα πολιτικά ζητήματα, πρέπει να είστε ακριβοδίκαιοι. </w:t>
      </w:r>
    </w:p>
    <w:p w14:paraId="5520A787"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520A788"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5520A789"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Δελή, έχετε και πάλι τον λόγο. </w:t>
      </w:r>
    </w:p>
    <w:p w14:paraId="5520A78A"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Υπουργέ, το μισό κομμάτι –ίσως και περισσότερο- της </w:t>
      </w:r>
      <w:proofErr w:type="spellStart"/>
      <w:r>
        <w:rPr>
          <w:rFonts w:eastAsia="Times New Roman" w:cs="Times New Roman"/>
          <w:szCs w:val="24"/>
        </w:rPr>
        <w:t>πρωτολογίας</w:t>
      </w:r>
      <w:proofErr w:type="spellEnd"/>
      <w:r>
        <w:rPr>
          <w:rFonts w:eastAsia="Times New Roman" w:cs="Times New Roman"/>
          <w:szCs w:val="24"/>
        </w:rPr>
        <w:t xml:space="preserve"> σας το αφιερώσατε στην υπεράσπιση του διαγωνισμού για την καθαριότητα. </w:t>
      </w:r>
    </w:p>
    <w:p w14:paraId="5520A78B"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πούμε εδώ μερικά πράγματα, αν και δεν έχω και πάρα πολύ χρόνο. Κατ’ αρχάς, αυτός ο διαγωνισμός δεν καλύπτει σε μεγάλο βαθμό τις ανάγκες που υπάρχουν σήμερα σε όλους τους δήμους και ιδιαίτερα στις μεγάλες πόλεις. </w:t>
      </w:r>
    </w:p>
    <w:p w14:paraId="5520A78C"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στοιχείο αυτού του διαγωνισμού είναι ότι συνδέετε τη μισθοδοσία των υπό πρόσληψη εργαζομένων με τα ανταποδοτικά τέλη, χωρίς δηλαδή ούτε 1 ευρώ από τον κρατικό προϋπολογισμό. </w:t>
      </w:r>
    </w:p>
    <w:p w14:paraId="5520A78D"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στοιχείο είναι ότι απαντάτε σε αυτούς τους συμβασιούχους, οι οποίοι δεν είχαν και άλλη επιλογή στο κάτω-κάτω, αλλά μέσα από οκτάμηνες συμβάσεις, οι οποίες πότε παρατείνονταν και πότε όχι, εργάζονταν για μερικούς μήνες. Και μέσα από τον διαγωνισμό νομίζω ότι ούτε το 15% από αυτούς τους ανθρώπους δεν θα βρει μια θέση μόνιμης και σταθερής δουλειάς. Θα έχουμε, όμως, και άλλη ευκαιρία να μιλήσουμε για αυτό το ζήτημα και σε σχέση με τους δήμους και την καθαριότητα. </w:t>
      </w:r>
    </w:p>
    <w:p w14:paraId="5520A78E"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Είπατε, σε σχέση με το ζήτημα το οποίο ήταν σήμερα η αφορμή για την ερώτησή μας, ότι κληρονομήσατε,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ένα καθεστώς σε σχέση με αυτούς τους εργαζόμενους το οποίο ήταν αδιευκρίνιστο και προσπαθείτε να βρείτε μία λύση. Σας ρωτήσαμε ευθέως τι σκοπεύετε να κάνετε με αυτούς και απάντηση δεν πήραμε, εκτός και αν έχετε να πείτε κάτι στη δευτερολογία σας. </w:t>
      </w:r>
    </w:p>
    <w:p w14:paraId="5520A78F"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Θυμίζουμε εδώ, συνδέοντάς το και με αυτά που είπα προηγουμένως και για την πορεία της ιδιωτικοποίησης της ΕΥΑΘ, ότι είχαμε πρόσφατα τη μεγάλη διακοπή νερού </w:t>
      </w:r>
      <w:r>
        <w:rPr>
          <w:rFonts w:eastAsia="Times New Roman" w:cs="Times New Roman"/>
          <w:szCs w:val="24"/>
        </w:rPr>
        <w:lastRenderedPageBreak/>
        <w:t xml:space="preserve">στη Θεσσαλονίκη, ότι είχαμε ένα κρούσμα αρχικής μόλυνσης στη μεγάλη δεξαμενή στη </w:t>
      </w:r>
      <w:proofErr w:type="spellStart"/>
      <w:r>
        <w:rPr>
          <w:rFonts w:eastAsia="Times New Roman" w:cs="Times New Roman"/>
          <w:szCs w:val="24"/>
        </w:rPr>
        <w:t>Σίνδο</w:t>
      </w:r>
      <w:proofErr w:type="spellEnd"/>
      <w:r>
        <w:rPr>
          <w:rFonts w:eastAsia="Times New Roman" w:cs="Times New Roman"/>
          <w:szCs w:val="24"/>
        </w:rPr>
        <w:t xml:space="preserve"> και το τρίτο κρούσμα είναι οι απώλειες αυτών των εργαζομένων με μπλοκάκι. </w:t>
      </w:r>
    </w:p>
    <w:p w14:paraId="5520A790"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Νομίζουμε ότι τα σημάδια είναι φανερά όσον αφορά το πού οδηγεί η ιδιωτικοποίηση. Θεωρούμε ότι με μία πράξη Υπουργικού Συμβουλίου μπορείτε να ρυθμίσετε το εργασιακό καθεστώς αυτών των ογδόντα επτά, ενενήντα εργαζόμενων –νομίζω ότι είναι ογδόντα επτά οι εργαζόμενοι- και να συνεχίσουν να εργάζονται στην επιχείρηση, στην οποία είναι βεβαίως και εντελώς απαραίτητοι. </w:t>
      </w:r>
    </w:p>
    <w:p w14:paraId="5520A791"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Μας κάνει εντύπωση που και εσείς –όχι εσείς- το ίδιο το Υπουργείο, συγκεκριμένα το Υπουργείο Μακεδονίας-Θράκης τούς αποκαλεί σε επίσημο έγγραφό του, απαντώντας στη γραπτή μας ερώτηση, ελεύθερους επαγγελματίες, που νομιμοποιεί, δηλαδή, την εργασιακή σχέση με το μπλοκάκι. </w:t>
      </w:r>
    </w:p>
    <w:p w14:paraId="5520A79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Να πούμε δε εδώ και απαντώντας, αν θέλετε, στο επιχείρημά σας για τους </w:t>
      </w:r>
      <w:proofErr w:type="spellStart"/>
      <w:r>
        <w:rPr>
          <w:rFonts w:eastAsia="Times New Roman" w:cs="Times New Roman"/>
          <w:szCs w:val="24"/>
        </w:rPr>
        <w:t>εκατόν</w:t>
      </w:r>
      <w:proofErr w:type="spellEnd"/>
      <w:r>
        <w:rPr>
          <w:rFonts w:eastAsia="Times New Roman" w:cs="Times New Roman"/>
          <w:szCs w:val="24"/>
        </w:rPr>
        <w:t xml:space="preserve"> τριάντα επτά, οι οποίοι προσλαμβάνονται τώρα με τον διαγωνισμό, ότι ακόμα και με </w:t>
      </w:r>
      <w:r>
        <w:rPr>
          <w:rFonts w:eastAsia="Times New Roman" w:cs="Times New Roman"/>
          <w:szCs w:val="24"/>
        </w:rPr>
        <w:lastRenderedPageBreak/>
        <w:t xml:space="preserve">αυτούς τους </w:t>
      </w:r>
      <w:proofErr w:type="spellStart"/>
      <w:r>
        <w:rPr>
          <w:rFonts w:eastAsia="Times New Roman" w:cs="Times New Roman"/>
          <w:szCs w:val="24"/>
        </w:rPr>
        <w:t>εκατόν</w:t>
      </w:r>
      <w:proofErr w:type="spellEnd"/>
      <w:r>
        <w:rPr>
          <w:rFonts w:eastAsia="Times New Roman" w:cs="Times New Roman"/>
          <w:szCs w:val="24"/>
        </w:rPr>
        <w:t xml:space="preserve"> τριάντα επτά το προσωπικό υπολείπεται πάρα πολύ του αναγκαίου αριθμού, με βάση το οργανόγραμμα της Εταιρείας Ύδρευσης Αποχέτευσης Θεσσαλονίκης, οι οποίοι φτάνουν στους εξακόσιους περίπου. Και αυτοί οι </w:t>
      </w:r>
      <w:proofErr w:type="spellStart"/>
      <w:r>
        <w:rPr>
          <w:rFonts w:eastAsia="Times New Roman" w:cs="Times New Roman"/>
          <w:szCs w:val="24"/>
        </w:rPr>
        <w:t>εκατόν</w:t>
      </w:r>
      <w:proofErr w:type="spellEnd"/>
      <w:r>
        <w:rPr>
          <w:rFonts w:eastAsia="Times New Roman" w:cs="Times New Roman"/>
          <w:szCs w:val="24"/>
        </w:rPr>
        <w:t xml:space="preserve"> τριάντα επτά, δηλαδή, και αυτοί οι ενενήντα να δουλέψουν, θα χρειαστούν και άλλοι εργαζόμενοι, με δεδομένο ότι η εταιρεία επεκτείνεται. </w:t>
      </w:r>
    </w:p>
    <w:p w14:paraId="5520A79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5520A79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Πρόεδρε, θα ήθελα ένα λεπτό ακόμα.</w:t>
      </w:r>
    </w:p>
    <w:p w14:paraId="5520A79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Νομίζω ότι επιδίδεστε, κύριε Υπουργέ, σε </w:t>
      </w:r>
      <w:proofErr w:type="spellStart"/>
      <w:r>
        <w:rPr>
          <w:rFonts w:eastAsia="Times New Roman" w:cs="Times New Roman"/>
          <w:szCs w:val="24"/>
        </w:rPr>
        <w:t>τακτικισμούς</w:t>
      </w:r>
      <w:proofErr w:type="spellEnd"/>
      <w:r>
        <w:rPr>
          <w:rFonts w:eastAsia="Times New Roman" w:cs="Times New Roman"/>
          <w:szCs w:val="24"/>
        </w:rPr>
        <w:t xml:space="preserve"> όλο αυτό το διάστημα, όλους τους προηγούμενους μήνες, σε σχέση με τους συμβασιούχους και με τις παρατάσεις και, μόλις βρείτε την ευκαιρία, όπως τώρα εδώ, επικαλείστε τις αποφάσεις των δικαστηρίων και τους απολύετε.</w:t>
      </w:r>
    </w:p>
    <w:p w14:paraId="5520A79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Απολύονται αυτοί, κύριε Υπουργέ. Είναι απολυμένοι είτε έληξε η σύμβασή τους είτε οτιδήποτε άλλο. Συνεπώς κάνετε και εσείς απολύσεις. Μόνο που πρέπει να ξέρετε ότι τα δικαστήρια αποφασίζουν με βάση το νομοθετικό πλαίσιο που ετοιμάζει ή διατηρεί και η δική σας Κυβέρνηση. Είναι το νομοθετικό πλαίσιο των προηγούμενων κυβερνήσεων, το οποίο το διατηρείτε και το ενισχύετε.</w:t>
      </w:r>
    </w:p>
    <w:p w14:paraId="5520A79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Δελή, ολοκληρώνετε.</w:t>
      </w:r>
    </w:p>
    <w:p w14:paraId="5520A79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Συνεπώς θα σας συνιστούσαμε να μην κρύβεστε πίσω από τις δικαστικές αποφάσεις, οι οποίες μάλιστα δεν είναι και οριστικές, και να μην ψάχνετε άλλοθι, γιατί ξέρετε θυμίζετε τον πατροκτόνο που ζητά την επιείκεια του δικαστηρίου επειδή έμεινε ορφανός.</w:t>
      </w:r>
    </w:p>
    <w:p w14:paraId="5520A79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Λέτε -και κλείνω με αυτό, κύριε Πρόεδρε- ότι πληρώνετε τις αμαρτίες των προηγούμενων κυβερνήσεων. Θα θέλαμε να σας ρωτήσουμε ειλικρινά, κύριε Υπουργέ, το </w:t>
      </w:r>
      <w:r>
        <w:rPr>
          <w:rFonts w:eastAsia="Times New Roman" w:cs="Times New Roman"/>
          <w:szCs w:val="24"/>
        </w:rPr>
        <w:lastRenderedPageBreak/>
        <w:t xml:space="preserve">εξής: Στα πόσα χρόνια περίπου κυβερνητικής θητείας του ΣΥΡΙΖΑ θα έχετε και εσείς ευθύνες; Στα πέντε; Στα δέκα; </w:t>
      </w:r>
    </w:p>
    <w:p w14:paraId="5520A79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Είστε πια στον τέταρτο χρόνο διακυβέρνησης και όλο αυτό το αντεργατικό νομοθετικό πλαίσιο, που υπονομεύει τη μόνιμη και σταθερή δουλειά</w:t>
      </w:r>
      <w:r w:rsidRPr="00D47BCC">
        <w:rPr>
          <w:rFonts w:eastAsia="Times New Roman" w:cs="Times New Roman"/>
          <w:szCs w:val="24"/>
        </w:rPr>
        <w:t>,</w:t>
      </w:r>
      <w:r>
        <w:rPr>
          <w:rFonts w:eastAsia="Times New Roman" w:cs="Times New Roman"/>
          <w:szCs w:val="24"/>
        </w:rPr>
        <w:t xml:space="preserve"> ζει και βασιλεύει -ή όχι;- και με τη δική σας Κυβέρνηση. Και όχι μόνον αυτό, αλλά το ενισχύετε και βεβαίως βάζετε και εμπόδια στην απεργία, διαλύετε τις συλλογικές συμβάσεις </w:t>
      </w:r>
      <w:proofErr w:type="spellStart"/>
      <w:r>
        <w:rPr>
          <w:rFonts w:eastAsia="Times New Roman" w:cs="Times New Roman"/>
          <w:szCs w:val="24"/>
        </w:rPr>
        <w:t>κ.ο.κ.</w:t>
      </w:r>
      <w:proofErr w:type="spellEnd"/>
      <w:r>
        <w:rPr>
          <w:rFonts w:eastAsia="Times New Roman" w:cs="Times New Roman"/>
          <w:szCs w:val="24"/>
        </w:rPr>
        <w:t>. Αυτό δεν είναι τίποτα άλλο παρά η συμβολή της Κυβέρνησής σας στη λεγόμενη «καπιταλιστική ανάπτυξη», που σημαίνει ανάπτυξη των κερδών και τίποτα άλλο.</w:t>
      </w:r>
    </w:p>
    <w:p w14:paraId="5520A79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Κλείνοντας</w:t>
      </w:r>
      <w:r w:rsidRPr="00D47BCC">
        <w:rPr>
          <w:rFonts w:eastAsia="Times New Roman" w:cs="Times New Roman"/>
          <w:szCs w:val="24"/>
        </w:rPr>
        <w:t>,</w:t>
      </w:r>
      <w:r>
        <w:rPr>
          <w:rFonts w:eastAsia="Times New Roman" w:cs="Times New Roman"/>
          <w:szCs w:val="24"/>
        </w:rPr>
        <w:t xml:space="preserve"> οριστικά, λέω το εξής: Να μην κάνουν πίσω οι απολυμένοι εργαζόμενοι και όλοι οι εργαζόμενοι και να διεκδικήσουν το δικαίωμά τους στη δουλειά, να πολλαπλασιάσουν και να εντείνουν τους αγώνες τους ενάντια σε αυτή την πολιτική που και εσείς υπηρετείτε.</w:t>
      </w:r>
    </w:p>
    <w:p w14:paraId="5520A79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79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Υπουργέ, έχετε τον λόγο για τρία λεπτά.</w:t>
      </w:r>
    </w:p>
    <w:p w14:paraId="5520A79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Ευχαριστώ, κύριε Πρόεδρε.</w:t>
      </w:r>
    </w:p>
    <w:p w14:paraId="5520A79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Κατ’ αρχάς να πω –και αυτός ήταν και ο λόγος της καθυστέρησής μου- ότι έρχομαι από μία συνάντηση με εκπροσώπους της ΠΟΕ – ΟΤΑ για την υπογραφή κλαδικής συλλογικής σύμβασης εργασίας για τους εργαζόμενους στην αυτοδιοίκηση με σχέσεις ιδιωτικού δικαίου. Αυτό σε σχέση με την ερώτησή σας για το τι κάνει αυτή η Κυβέρνηση στον τομέα των συλλογικών συμβάσεων. Ήδη έχει υπογραφεί μια ανάλογη σύμβαση πριν από λίγους μήνες, μια σύμβαση η οποία είχε δέκα χρόνια να υπογραφεί στον συγκεκριμένο τομέα. </w:t>
      </w:r>
    </w:p>
    <w:p w14:paraId="5520A7A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Αυτά, όμως, το σημερινό ΚΚΕ τα αγνοεί. Κάνει τον Πόντιο Πιλάτο. Δεν έχουν σημασία. Όλα θα λυθούν ως διά μαγείας σε ένα απώτερο μέλλον. Στα πόσα χρόνια θα </w:t>
      </w:r>
      <w:r>
        <w:rPr>
          <w:rFonts w:eastAsia="Times New Roman" w:cs="Times New Roman"/>
          <w:szCs w:val="24"/>
        </w:rPr>
        <w:lastRenderedPageBreak/>
        <w:t xml:space="preserve">έρθει, λοιπόν, αυτό το απώτερο μέλλον, που οι εργαζόμενοι ξαφνικά θα λύσουν τα προβλήματά τους; </w:t>
      </w:r>
    </w:p>
    <w:p w14:paraId="5520A7A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Υποτιμάτε τους καθημερινούς αγώνες. Υποτιμάτε τους συσχετισμούς που δημιουργούνται μέσα στην κοινωνία. Υποτιμάτε τις μικρές και μεγάλες αλλαγές, γιατί είστε δέσμιοι μιας παρωχημένης, ξεπερασμένης στρατηγικής, που περιθωριοποιεί την Αριστερά. Αυτό είναι η μεγαλύτερη ευθύνη σας. Πιάστε το νήμα τουλάχιστον των επεξεργασιών του ΚΚΕ των προηγούμενων ετών, που, παρ’ ότι δεν έχανε τον στρατηγικό του στόχο, μπορούσε και έκανε συμμαχίες, μπορούσε και στρατευόταν στις συγκεκριμένες μάχες για αλλαγές που θα βελτίωναν την καθημερινότητα. </w:t>
      </w:r>
    </w:p>
    <w:p w14:paraId="5520A7A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ζητάω πολλά. Επικαλούμαι τη μνήμη των παλιών αριστερών, των κομμουνιστών. Ήταν μία πρακτική που τελικά οδηγούσε στην ηγεμονία της Αριστεράς, παρ’ όλο που δεν είχε πάντοτε τα απαιτούμενα ποσοστά. Εν πάση </w:t>
      </w:r>
      <w:proofErr w:type="spellStart"/>
      <w:r>
        <w:rPr>
          <w:rFonts w:eastAsia="Times New Roman" w:cs="Times New Roman"/>
          <w:szCs w:val="24"/>
        </w:rPr>
        <w:t>περιπτώσει</w:t>
      </w:r>
      <w:proofErr w:type="spellEnd"/>
      <w:r>
        <w:rPr>
          <w:rFonts w:eastAsia="Times New Roman" w:cs="Times New Roman"/>
          <w:szCs w:val="24"/>
        </w:rPr>
        <w:t>, όμως, δεν κάνουμε σήμερα μάθημα στρατηγικής. Σήμερα μιλάμε για το συγκεκριμένο θέμα.</w:t>
      </w:r>
    </w:p>
    <w:p w14:paraId="5520A7A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Επαναλαμβάνω, λοιπόν, ότι οι συγκεκριμένοι εργαζόμενοι δεν ήταν καν συμβασιούχοι. Ήταν, όπως είπατε, με μπλοκάκι -δεν το κάναμε εμείς- και με αδιευκρίνιστα κριτήρια ως προς τη σχέση τους αυτή, ως προς το πώς έγινε και με ποιον τρόπο επελέγησαν.</w:t>
      </w:r>
    </w:p>
    <w:p w14:paraId="5520A7A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Οι συγκεκριμένοι νόμοι σήμερα θέτουν κάποιες προϋποθέσεις και επαναλαμβάνω ότι νομίζω πως πρέπει να χαράξουμε μία κόκκινη γραμμή από εδώ και μπρος στην κατεύθυνση της διασφάλισης μόνιμων, σταθερών θέσεων εργασίας, αλλά με κριτήρια, όχι στη βάση «ημετέρων», όχι στη βάση αναξιοκρατίας. Έτσι δεν είναι;</w:t>
      </w:r>
    </w:p>
    <w:p w14:paraId="5520A7A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Για όλους. </w:t>
      </w:r>
    </w:p>
    <w:p w14:paraId="5520A7A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Για όλους! Και με αυτή την έννοια έχει αξία ο μεγάλος διαγωνισμός στην καθαριότητα. Αυτό δεν μπορείτε να καταλάβετε και μας ζητάτε τι; Να κάναμε έναν κλειστό φωτογραφικό διαγωνισμό, όπως υποτίθεται μας κατηγορεί η Νέα Δημοκρατία;</w:t>
      </w:r>
    </w:p>
    <w:p w14:paraId="5520A7A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έχετε να πείτε στις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υποψήφιους γι’ αυτόν τον διαγωνισμό; Ήταν κορόιδα που προσήλθαν και έκαναν αιτήσεις; Ήταν κορόιδα οι άνθρωποι που ήθελαν μια θέση εργασίας στα απορρίμματα; Ανάγκη για δουλειά είχαν.</w:t>
      </w:r>
    </w:p>
    <w:p w14:paraId="5520A7A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Μπορείς να τους λύσεις ως διά μαγείας όλων το πρόβλημα; Όχι, βέβαια. Δεν ξέρω ούτε καν στον σοσιαλισμό που ονειρεύεστε αν μπορείτε να λύσετε καθολικά το θέμα της απασχόλησης.</w:t>
      </w:r>
    </w:p>
    <w:p w14:paraId="5520A7A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Μην ανησυχείτε γι’ αυτό.</w:t>
      </w:r>
    </w:p>
    <w:p w14:paraId="5520A7A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Έχω και τέτοιες ανησυχίες καμμιά φορά!</w:t>
      </w:r>
    </w:p>
    <w:p w14:paraId="5520A7A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Από εκεί και έπειτα, τώρα, λοιπόν, στο δεδομένο πλαίσιο τι κάνουμε;</w:t>
      </w:r>
    </w:p>
    <w:p w14:paraId="5520A7A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Άρα, λοιπόν, χαιρετίστε -και σας δίνω, αν μου επιτρέπετε, αυτή τη συμβουλή- αυτά τα μικρά βήματα που γίνονται σε αυτή την πορεία ανάταξης της χώρας.</w:t>
      </w:r>
    </w:p>
    <w:p w14:paraId="5520A7A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Είπατε για την ιδιωτικοποίηση της ΕΥΑΘ. Θέλω να σας πω το εξής. Κατ’ αρχάς, είναι δεδομένο ότι το «πενήντα συν ένα» θα παραμείνει στο δημόσιο. Αυτό το θέμα έχει κλείσει οριστικά. Μάλιστα, χθες, είχα τη δυνατότητα, παρουσιάζοντας κάποιες από τις διατάξεις του νέου νομοσχεδίου για τη μεταρρύθμιση στην αυτοδιοίκηση, του «ΚΛΕΙΣΘΕΝΗ», να αναφερθώ στη νέα δυνατότητα που δίνουμε στους δήμους -που δεν την είχαν με βάση το σημερινό θεσμικό πλαίσιο- να συμμετάσχουν στο μετοχικό κεφάλαιο ανώνυμων εταιρειών στον τομέα της κοινής ωφέλειας, δίνοντας προοπτική και δυνατότητα στους οκτώ, αν δεν κάνω λάθος, μητροπολιτικούς δήμους στη Θεσσαλονίκη να συμμετάσχουν για εκείνο το κομμάτι που προορίζεται για περαιτέρω ιδιωτικοποίηση, στο μετοχικό κεφάλαιο της ΕΥΑΘ.</w:t>
      </w:r>
    </w:p>
    <w:p w14:paraId="5520A7A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Είναι μια εναλλακτική, πειστική πρόταση απέναντι στην προοπτική της ιδιωτικοποίησης ενός επιπλέον μέρους της εταιρείας. Νομίζω ότι αυτή η προοπτική δεν μπορεί να πάει χαμένη. Εμείς κατορθώνουμε και σ’ αυτές τις δύσκολες συνθήκες να διατυπώνουμε εναλλακτικές προτάσεις που να έχουν ένα διαφορετικό πρόσημο.</w:t>
      </w:r>
    </w:p>
    <w:p w14:paraId="5520A7A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Επαναλαμβάνω για άλλη μια φορά ότι, παρ’ όλο που αυτή τη στιγμή υπάρχουν νομικά εμπόδια με τους συγκεκριμένους ογδόντα επτά εργαζόμενους, επίκειται συνάντηση με τον νομικό τους σύμβουλο για να αναζητήσουμε μια σύννομη, αν είναι δυνατόν, λύση στα ζητήματα της απασχόλησής τους. Όμως, το πιο σημαντικό απ’ όλα είναι τι κάνουμε, πώς θεμελιώνουμε από εδώ και πέρα σταθερές σχέσεις εργασίας στον δημόσιο τομέα.</w:t>
      </w:r>
    </w:p>
    <w:p w14:paraId="5520A7B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7B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w:t>
      </w:r>
    </w:p>
    <w:p w14:paraId="5520A7B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τρίτης με αριθμό 1505/16-4-2018 επίκαιρης ερώτησης δεύτερου κύκλου του Βουλευτή Αρκαδίας της Δημοκρατικής Συμπαράταξης ΠΑΣΟΚ – ΔΗΜΑΡ κ.</w:t>
      </w:r>
      <w:r>
        <w:rPr>
          <w:rFonts w:eastAsia="Times New Roman" w:cs="Times New Roman"/>
          <w:bCs/>
          <w:szCs w:val="24"/>
        </w:rPr>
        <w:t xml:space="preserve"> Οδυσσέα Κωνσταντινόπουλου </w:t>
      </w:r>
      <w:r>
        <w:rPr>
          <w:rFonts w:eastAsia="Times New Roman" w:cs="Times New Roman"/>
          <w:szCs w:val="24"/>
        </w:rPr>
        <w:t>προς τον Υπουργό</w:t>
      </w:r>
      <w:r>
        <w:rPr>
          <w:rFonts w:eastAsia="Times New Roman" w:cs="Times New Roman"/>
          <w:bCs/>
          <w:szCs w:val="24"/>
        </w:rPr>
        <w:t xml:space="preserve"> Εσωτερικών,</w:t>
      </w:r>
      <w:r>
        <w:rPr>
          <w:rFonts w:eastAsia="Times New Roman" w:cs="Times New Roman"/>
          <w:szCs w:val="24"/>
        </w:rPr>
        <w:t xml:space="preserve"> με θέμα: «Ενημέρωση για τον “ολοκληρωμένο σχεδιασμό ανάδειξης, ανάπτυξης και αξιοποίησης της λίμνης Λάδωνα” της Περιφέρειας Πελοποννήσου».</w:t>
      </w:r>
    </w:p>
    <w:p w14:paraId="5520A7B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Κωνσταντινόπουλε, έχετε τον λόγο.</w:t>
      </w:r>
    </w:p>
    <w:p w14:paraId="5520A7B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w:t>
      </w:r>
    </w:p>
    <w:p w14:paraId="5520A7B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κατηγορούσατε το ΚΚΕ για αριστερό λαϊκισμό και θέλω απλά να σας θυμίσω ότι ήλθε το νομοσχέδιο για την πώληση των μονάδων της ΔΕΗ και το αναφέρω γιατί θητεύσατε αρμόδιος Υπουργός. Σε μας, στη Μεγαλόπολη, υπάρχει συγκέντρωση γι’ αυτό.</w:t>
      </w:r>
    </w:p>
    <w:p w14:paraId="5520A7B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Όμως, δεν είναι το θέμα μας αυτό και θα πάω απευθείας…</w:t>
      </w:r>
    </w:p>
    <w:p w14:paraId="5520A7B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Ποιος μιλάει, άλλωστε!</w:t>
      </w:r>
    </w:p>
    <w:p w14:paraId="5520A7B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είπα πως είναι αλήθεια ότι μου θυμίζετε το πανό στην ομιλία του κ. Τσίπρα: «Πουλάτε το νερό, πουλάτε τη ΔΕΗ, θα πουλήσετε και την Κομοτηνή». Το θυμάστε αυτό το πανό;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έχουμε και τις δικές σας δηλώσεις, όταν ήσασταν Υπουργός που διαβεβαιώνατε -και προς </w:t>
      </w:r>
      <w:r>
        <w:rPr>
          <w:rFonts w:eastAsia="Times New Roman" w:cs="Times New Roman"/>
          <w:szCs w:val="24"/>
        </w:rPr>
        <w:lastRenderedPageBreak/>
        <w:t>τιμήν σας τότε- μαζί με τον Πρόεδρο της ΓΕΝΟΠ - ΔΕΗ, που μιλούσε με πολύ καλά λόγια για σας, ότι δεν θα πωληθεί ποτέ τη ΔΕΗ. Υπάρχουν δηλώσεις σας στη Βουλή, στην Ολομέλεια.</w:t>
      </w:r>
    </w:p>
    <w:p w14:paraId="5520A7B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Όμως, υπάρχει ένα σημαντικό θέμα στην Αρκαδία, σε σχέση με τη λίμνη του Λάδωνα, το οποίο έχουμε ξανασυζητήσει και, δυστυχώς, δεν μπορούμε να πάρουμε απάντηση.</w:t>
      </w:r>
    </w:p>
    <w:p w14:paraId="5520A7B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Η λίμνη του Λάδωνα είναι μια από τις περιοχές που μπορούν να αναπτυχθούν. Το 2014 υπήρξε μελέτη από τον Δήμο Γορτυνίας, που αφορούσε το έργο προσέλκυσης επισκεπτών στη λίμνη του Λάδωνα, ύψους 1.289.000 ευρώ. Δυστυχώς, μέχρι σήμερα δεν υπάρχει καμμία εξέλιξη. Ο περιφερειάρχης και η περιφερειακή αρχή δεν ενημερώνει. Εμείς, ως Βουλευτές, μπορούμε να ρωτήσουμε κοινοβουλευτικά μόνο μέσα από τη Βουλή και τον αρμόδιο Υπουργό των Εσωτερικών.</w:t>
      </w:r>
    </w:p>
    <w:p w14:paraId="5520A7B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Στην τελευταία απάντησή του, όταν ο κ. Σταθάκης είπε ότι χάθηκαν τα χρήματα, γιατί η περιφέρεια δεν προχώρησε γρήγορα τον διαγωνισμό για ένα τμήμα που αφορούσε έναν συγκεκριμένο δρόμο στην περιοχή αυτή. Όμως η περιφέρεια είπε ότι υπάρχει ένα συγκεκριμένο σχέδιο.</w:t>
      </w:r>
    </w:p>
    <w:p w14:paraId="5520A7B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μου πείτε αν πραγματικά η περιφέρεια σας έχει ενημερώσει και υπάρχει συγκεκριμένο σχέδιο </w:t>
      </w:r>
      <w:r>
        <w:rPr>
          <w:rFonts w:eastAsia="Times New Roman"/>
          <w:bCs/>
        </w:rPr>
        <w:t>και</w:t>
      </w:r>
      <w:r>
        <w:rPr>
          <w:rFonts w:eastAsia="Times New Roman" w:cs="Times New Roman"/>
          <w:szCs w:val="24"/>
        </w:rPr>
        <w:t xml:space="preserve"> αν τα λεφτά αυτά θα αξιοποιηθούν προς όφελος της συγκεκριμένης περιοχής. </w:t>
      </w:r>
    </w:p>
    <w:p w14:paraId="5520A7BD" w14:textId="77777777" w:rsidR="009A515F" w:rsidRDefault="00631B1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Υπουργέ, έχετε τον λόγο.</w:t>
      </w:r>
    </w:p>
    <w:p w14:paraId="5520A7B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Ευχαριστώ.</w:t>
      </w:r>
    </w:p>
    <w:p w14:paraId="5520A7B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θα κάνω ένα μικρό σχόλιο για τη ΔΕΗ. Το είπα και πριν. Ποιος μιλάει, ποιος αγωνιά για την υπόθεση της ΔΕΗ; Αυτοί οι οποίοι είχαν ψηφίσει </w:t>
      </w:r>
      <w:r>
        <w:rPr>
          <w:rFonts w:eastAsia="Times New Roman" w:cs="Times New Roman"/>
          <w:szCs w:val="24"/>
        </w:rPr>
        <w:lastRenderedPageBreak/>
        <w:t xml:space="preserve">τον νόμο για τη «μικρή» ΔΕΗ, ώστε το 40% να πουληθεί – και υδροηλεκτρικά και πελατολόγιο και </w:t>
      </w:r>
      <w:proofErr w:type="spellStart"/>
      <w:r>
        <w:rPr>
          <w:rFonts w:eastAsia="Times New Roman" w:cs="Times New Roman"/>
          <w:szCs w:val="24"/>
        </w:rPr>
        <w:t>λιγνιτικές</w:t>
      </w:r>
      <w:proofErr w:type="spellEnd"/>
      <w:r>
        <w:rPr>
          <w:rFonts w:eastAsia="Times New Roman" w:cs="Times New Roman"/>
          <w:szCs w:val="24"/>
        </w:rPr>
        <w:t xml:space="preserve"> μονάδες; Αυτοί που ήθελαν να ιδιωτικοποιηθεί το 100% του ΑΔΜΗΕ; </w:t>
      </w:r>
    </w:p>
    <w:p w14:paraId="5520A7C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Και, μάλιστα, η Νέα Δημοκρατία –δεν ξέρω αν το λέει και το δικό σας το κόμμα- το ζητάει ακόμα και τώρα. Τώρα που κατορθώσαμε και κάναμε πράξη την κατοχύρωση του δημόσιου χαρακτήρα των δικτύων υψηλής ενέργειας της χώρας, επανέρχεται και λέει να ιδιωτικοποιηθούν όλα. Δεν αντιλαμβάνεται πια τίποτα. Έχει μια εμμονή καταστροφική. </w:t>
      </w:r>
    </w:p>
    <w:p w14:paraId="5520A7C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Την ίδια εμμονή είχε και για τον ΔΕΣΦΑ, για το φυσικό αέριο. Ευτυχώς, ναυάγησε αυτός ο διαγωνισμός και πηγαίνουμε τώρα δεσμευμένοι από τη δικιά τους υπογραφή στην ιδιωτικοποίηση, με ένα τίμημα πολύ μεγαλύτερο και έχοντας κυρίως αλλάξει τη συμφωνία μετόχων που, </w:t>
      </w:r>
      <w:proofErr w:type="spellStart"/>
      <w:r>
        <w:rPr>
          <w:rFonts w:eastAsia="Times New Roman" w:cs="Times New Roman"/>
          <w:szCs w:val="24"/>
        </w:rPr>
        <w:t>άκουσον-άκουσον</w:t>
      </w:r>
      <w:proofErr w:type="spellEnd"/>
      <w:r>
        <w:rPr>
          <w:rFonts w:eastAsia="Times New Roman" w:cs="Times New Roman"/>
          <w:szCs w:val="24"/>
        </w:rPr>
        <w:t xml:space="preserve">, οι υπερπατριώτες της Νέας Δημοκρατίας έδιναν τη δυνατότητα στους </w:t>
      </w:r>
      <w:proofErr w:type="spellStart"/>
      <w:r>
        <w:rPr>
          <w:rFonts w:eastAsia="Times New Roman" w:cs="Times New Roman"/>
          <w:szCs w:val="24"/>
        </w:rPr>
        <w:t>Αζέρους</w:t>
      </w:r>
      <w:proofErr w:type="spellEnd"/>
      <w:r>
        <w:rPr>
          <w:rFonts w:eastAsia="Times New Roman" w:cs="Times New Roman"/>
          <w:szCs w:val="24"/>
        </w:rPr>
        <w:t xml:space="preserve">, που είχαν κερδίσει τότε τον διαγωνισμό, να πουλήσουν σε οποιονδήποτε θέλουν το δίκτυο, χωρίς να ρωτήσουν το ελληνικό κράτος για </w:t>
      </w:r>
      <w:r>
        <w:rPr>
          <w:rFonts w:eastAsia="Times New Roman" w:cs="Times New Roman"/>
          <w:szCs w:val="24"/>
        </w:rPr>
        <w:lastRenderedPageBreak/>
        <w:t xml:space="preserve">αυτό. Και είναι γνωστές οι σχέσεις των </w:t>
      </w:r>
      <w:proofErr w:type="spellStart"/>
      <w:r>
        <w:rPr>
          <w:rFonts w:eastAsia="Times New Roman" w:cs="Times New Roman"/>
          <w:szCs w:val="24"/>
        </w:rPr>
        <w:t>Αζέρων</w:t>
      </w:r>
      <w:proofErr w:type="spellEnd"/>
      <w:r>
        <w:rPr>
          <w:rFonts w:eastAsia="Times New Roman" w:cs="Times New Roman"/>
          <w:szCs w:val="24"/>
        </w:rPr>
        <w:t xml:space="preserve"> με την Τουρκία. Αυτοί ήταν οι υπερπατριώτες, οι οποίοι υπεραμύνονται της ανάπτυξης. Θέλαν ακόμη και το εθνικό δίκτυο φυσικού αερίου σ’ αυτές τις δύσκολες στιγμές να το ξεπουλήσουν στον οποιονδήποτε. </w:t>
      </w:r>
    </w:p>
    <w:p w14:paraId="5520A7C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Αντί, λοιπόν, να μας πείτε ότι επιβεβαιώνεστε απ’ αυτή τη μάχη που δίνεται –αλλού είναι νικηφόρα, αλλού κάτι βελτιώνεται- έρχεστε να κάνετε </w:t>
      </w:r>
      <w:proofErr w:type="spellStart"/>
      <w:r>
        <w:rPr>
          <w:rFonts w:eastAsia="Times New Roman" w:cs="Times New Roman"/>
          <w:szCs w:val="24"/>
        </w:rPr>
        <w:t>σχολιάκια</w:t>
      </w:r>
      <w:proofErr w:type="spellEnd"/>
      <w:r>
        <w:rPr>
          <w:rFonts w:eastAsia="Times New Roman" w:cs="Times New Roman"/>
          <w:szCs w:val="24"/>
        </w:rPr>
        <w:t xml:space="preserve"> τώρα για τις ιδιωτικοποιήσεις. Εν πάση </w:t>
      </w:r>
      <w:proofErr w:type="spellStart"/>
      <w:r>
        <w:rPr>
          <w:rFonts w:eastAsia="Times New Roman" w:cs="Times New Roman"/>
          <w:szCs w:val="24"/>
        </w:rPr>
        <w:t>περιπτώσει</w:t>
      </w:r>
      <w:proofErr w:type="spellEnd"/>
      <w:r>
        <w:rPr>
          <w:rFonts w:eastAsia="Times New Roman" w:cs="Times New Roman"/>
          <w:szCs w:val="24"/>
        </w:rPr>
        <w:t>, αυτά τα λέω για τα Πρακτικά και για την ιστορία.</w:t>
      </w:r>
    </w:p>
    <w:p w14:paraId="5520A7C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Να έρθουμε, όμως, και στα θέματα της περιοχής σας, για τα οποία αντιλαμβάνομαι -εύλογο είναι- να έχετε ένα αυξημένο ενδιαφέρον, διότι πρόκειται για ένα έργο το οποίο πραγματικά έχει αναπτυξιακό χαρακτήρα, θα αναδείξει τις ομορφιές της περιοχής, θα δώσει μια τόνωση στην τουριστική κίνηση. Έχει πολύ μεγάλη σημασία να υπάρξει η ανάδειξη της περιοχής της λίμνης του Λάδωνα, αλλά να αναπτυχθεί και το οδικό δίκτυο στην ευρύτερη περιοχή.</w:t>
      </w:r>
    </w:p>
    <w:p w14:paraId="5520A7C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η μελέτη έχει υπάρξει -το αναφέρατε κι εσείς- </w:t>
      </w:r>
      <w:r>
        <w:rPr>
          <w:rFonts w:eastAsia="Times New Roman"/>
          <w:bCs/>
        </w:rPr>
        <w:t>και</w:t>
      </w:r>
      <w:r>
        <w:rPr>
          <w:rFonts w:eastAsia="Times New Roman" w:cs="Times New Roman"/>
          <w:szCs w:val="24"/>
        </w:rPr>
        <w:t xml:space="preserve"> έχει εγκριθεί από το Αρχιτεκτονικό Συμβούλιο Αρκαδίας. Αναμένονται κάποιες γνωμοδοτήσεις από τη Διεύθυνση Δασών καθώς και από την Εφορεία Αρχαιοτήτων Νεότερων Μνημείων, ενώ έχει υπάρξει για την ανάδειξη και αξιοποίηση της λίμνης του Λάδωνα προϋπολογισμός της τάξεως του 1.180.000 ευρώ,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ενταγμένος στο πρόγραμμα «ΤΑΠΤΟΚ» της Αρκαδίας. </w:t>
      </w:r>
    </w:p>
    <w:p w14:paraId="5520A7C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Όσον αφορά το οδικό δίκτυο, ο προϋπολογισμός ήταν 500.000 ευρώ. Είχε δεσμευθεί η ΔΕΗ -δυστυχώς τώρα έχει αποσύρει αυτή τη δέσμευσή της, λόγω των καθυστερήσεων που υπήρξαν- για ένα ποσό της τάξεως των 250.000 ευρώ. Στην αναζήτηση εκ μέρους της περιφέρειας για το πώς θα καλύψει τον αναλογούντα ΦΠΑ της ΔΕΗ, τελικά είχαμε μια αντιστροφή των δεδομένων. Η ΔΕΗ, δηλαδή, δεν έχει αυτή τη στιγμή την πρόθεση που υπήρχε. </w:t>
      </w:r>
    </w:p>
    <w:p w14:paraId="5520A7C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ότι υπάρχουν καθυστερήσεις, που ενδεχομένως να είναι η εξήγηση αυτών των νέων κωλυμάτων που έχουν υπάρξει. Η περιφέρεια έχει την ευθύνη γι’ αυτές τις καθυστερήσεις. Θα λέμε την αλήθεια. Δεν θα κρυβόμαστε ούτε θα ωραιοποιούμε τις καταστάσεις. </w:t>
      </w:r>
    </w:p>
    <w:p w14:paraId="5520A7C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Βεβαίως, στις 17 Απριλίου -τώρα- η περιφέρεια μας ενημέρωσε ότι οποιοδήποτε πρόβλημα υπάρξει στη χρηματοδότηση του έργου θα καλυφθεί από το Πρόγραμμα Δημοσίων Επενδύσεων της περιφέρειας. Αντιλαμβάνεται και εκείνη από τη μεριά της ότι το έργο πρέπει να γίνει και ότι έχει πάρα πολύ μεγάλη σημασία. </w:t>
      </w:r>
    </w:p>
    <w:p w14:paraId="5520A7C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το Υπουργείο Εσωτερικών για το 2017 είχε δώσει το ποσό των 3 εκατομμυρίων ευρώ περίπου για το οδικό δίκτυο και ένα αντίστοιχο ποσό προβλέπεται από τους ΚΑΠ προς την περιφέρεια και για το 2018. </w:t>
      </w:r>
    </w:p>
    <w:p w14:paraId="5520A7C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7CA"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w:t>
      </w:r>
    </w:p>
    <w:p w14:paraId="5520A7CB"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Και πάλι, κύριε Κωνσταντινόπουλε, έχετε τον λόγο.</w:t>
      </w:r>
    </w:p>
    <w:p w14:paraId="5520A7C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Κύριε Υπουργέ, για τα θέματα τα υπόλοιπα που είπαμε, έχουμε το νομοσχέδιο να τα συζητήσουμε. </w:t>
      </w:r>
    </w:p>
    <w:p w14:paraId="5520A7C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Θέλω να επιμείνω σε αυτό το έργο, το οποίο είναι πάρα πολύ σημαντικό. Είναι σημαντικό που ως αρμόδιος Υπουργός λέτε ότι η καθυστέρηση -εδώ και τέσσερα χρόνια πια- είναι μια καθυστέρηση που αφορά την περιφέρεια. Είναι πρώτη φορά που μια περιφέρεια έχει 1,5 εκατομμύριο και δεν μπορεί να το εκμεταλλευτεί.</w:t>
      </w:r>
    </w:p>
    <w:p w14:paraId="5520A7C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Είναι σημαντικό που ο κ. Σταθάκης είπε ξεκάθαρα την προηγούμενη φορά –βεβαίως, θα μπορούσε η ΔΕΗ να μην αποσύρει τη χρηματοδότηση, αλλά καταλαβαίνω τις δυσκολίες και τα προβλήματα που έχει- ότι χάθηκαν τα λεφτά για να φτιαχτεί ένα μέρος του έργου, γιατί πάλι η περιφέρεια καθυστέρησε, με βάση αυτά που είπε το Υπουργείο, να προχωρήσει όλη αυτή η διαδικασία.</w:t>
      </w:r>
    </w:p>
    <w:p w14:paraId="5520A7C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μοναδικό φαινόμενο στη χώρα να υπάρχουν τα χρήματα και να μην αξιοποιούνται. Δεν ξέρω πώς μπορείτε να παρέμβετε. Όμως, πρέπει να παρέμβετε. Εγώ δεν έχω αρμοδιότητα. Είμαστε Βουλευτές και μπορούμε να ρωτάμε μόνο εσάς. Έτσι είναι το θεσμικό πλαίσιο και το σεβόμαστε απόλυτα. Να ξέρετε ότι σε έναν μήνα θα είμαστε ξανά εδώ για αυτό το θέμα.</w:t>
      </w:r>
    </w:p>
    <w:p w14:paraId="5520A7D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Όμως, σας παρακαλώ να στείλετε ένα μήνυμα και μέσα από την ομιλία σας σήμερα ότι η περιφέρεια δεν αρκεί μόνο να προχωρήσει σε αυτή τη διαδικασία, αλλά ότι πρέπει να ελεγχθεί και με έναν τρόπο. Καταλαβαίνω ότι έχει την αυτονομία της. Όμως, πρέπει με αυτά τα λεφτά που είναι στο ΤΑΠΤΟΚ -το οποίο δεν ξέρω αν λειτουργεί και εύχομαι και ελπίζω να μην γίνει ένα ταμείο πολιτικής υποστήριξης των επιλογών του περιφερειάρχη και της οικογένειάς του- ουσιαστικά το επόμενο χρονικό διάστημα άμεσα και γρήγορα να υλοποιηθεί αυτό το έργο.</w:t>
      </w:r>
    </w:p>
    <w:p w14:paraId="5520A7D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Σκεφτείτε, από ό,τι καταλαβαίνω, ότι δεν υπάρχει ούτε προκήρυξη της μελέτης, δηλαδή προκήρυξη για να αναλάβει κάποιος αυτά τα έργα. Άρα κατανοείτε ότι για να </w:t>
      </w:r>
      <w:r>
        <w:rPr>
          <w:rFonts w:eastAsia="Times New Roman" w:cs="Times New Roman"/>
          <w:szCs w:val="24"/>
        </w:rPr>
        <w:lastRenderedPageBreak/>
        <w:t>γίνει κάτι στην Περιφέρεια Πελοποννήσου, με τα λεφτά δεδομένα, χρειάζονται τέσσερα χρόνια.</w:t>
      </w:r>
    </w:p>
    <w:p w14:paraId="5520A7D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Δεν έχω κάτι άλλο να πω, μόνο κάτι τελευταίο και σημαντικό. Μπορεί να διαφωνούμε, αλλά ο κ. Σκουρλέτης, σε σχέση με άλλους Υπουργούς, έρχεται στη Βουλή και απαντάει στις ερωτήσεις. Τα θετικά πρέπει να τα λέμε.</w:t>
      </w:r>
    </w:p>
    <w:p w14:paraId="5520A7D3" w14:textId="77777777" w:rsidR="009A515F" w:rsidRDefault="00631B1D">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 πάρα πολύ.</w:t>
      </w:r>
    </w:p>
    <w:p w14:paraId="5520A7D4" w14:textId="77777777" w:rsidR="009A515F" w:rsidRDefault="00631B1D">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Κύριε Υπουργέ, έχετε και πάλι τον λόγο.</w:t>
      </w:r>
    </w:p>
    <w:p w14:paraId="5520A7D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Κύριε Κωνσταντινόπουλε, νομίζω ότι είναι απολύτως ορθό αυτό που είπατε ότι στη βάση της κατοχυρωμένης συνταγματικής αυτοτέλειας του Α΄ και του Β΄ βαθμού υπάρχουν κάποιες ευθύνες που πρέπει να αναλαμβάνουν οι αντίστοιχες βαθμίδες της αυτοδιοίκησης.</w:t>
      </w:r>
    </w:p>
    <w:p w14:paraId="5520A7D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Εγώ θέλω με απόλυτη σαφήνεια να στείλω αυτό το μήνυμα που λέτε, ότι υπάρχει ένα θέμα ευθύνης προτεραιοτήτων, βημάτων, σχεδιασμού, προγραμματισμού εκ μέρους της περιφέρειας για το συγκεκριμένο έργο. Ελπίζω αυτό για το οποίο μας ενημέρωσε στις 17 Απριλίου να μην είναι απλώς μια ευχή, να μην μια απάντηση για να προσπεράσουμε τις καθυστερήσεις, αλλά να είναι μια δέσμευση εκ μέρους της Περιφέρειας Πελοποννήσου για να προχωρήσει το έργο.</w:t>
      </w:r>
    </w:p>
    <w:p w14:paraId="5520A7D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Είναι πράγματι λυπηρό σε αυτές τις συνθήκες της δημοσιονομικής στενότητας, όταν εξασφαλίζονται χρήματα για κάποια έργα, να τα αφήνουμε να λιμνάζουν, να μην τα εκμεταλλευόμαστε.</w:t>
      </w:r>
    </w:p>
    <w:p w14:paraId="5520A7D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Εμείς προσπαθούμε γιατί κάποιες φορές υπάρχουν ευθύνες, αν θέλετε, και στην Κυβέρνηση ως προς τούτο: όταν δεν έχει κάνει εκείνες τις αναγκαίες αλλαγές που να άρουν γραφειοκρατικά εμπόδια, να βοηθήσει να τρέξουν οι διαδικασίες. Εργαζόμαστε για αυτό. Πολλά πρέπει να γίνουν, διότι σε αυτόν τον τομέα υπάρχει ένα κυκεώνας </w:t>
      </w:r>
      <w:r>
        <w:rPr>
          <w:rFonts w:eastAsia="Times New Roman" w:cs="Times New Roman"/>
          <w:szCs w:val="24"/>
        </w:rPr>
        <w:lastRenderedPageBreak/>
        <w:t xml:space="preserve">εμποδίων, γραφειοκρατικών εμποδίων, πολυνομία, τα οποία έχουν διαμορφωθεί τα πολλά </w:t>
      </w:r>
      <w:proofErr w:type="spellStart"/>
      <w:r>
        <w:rPr>
          <w:rFonts w:eastAsia="Times New Roman" w:cs="Times New Roman"/>
          <w:szCs w:val="24"/>
        </w:rPr>
        <w:t>πολλά</w:t>
      </w:r>
      <w:proofErr w:type="spellEnd"/>
      <w:r>
        <w:rPr>
          <w:rFonts w:eastAsia="Times New Roman" w:cs="Times New Roman"/>
          <w:szCs w:val="24"/>
        </w:rPr>
        <w:t xml:space="preserve"> τελευταία χρόνια, εδώ και πολλές δεκαετίες. </w:t>
      </w:r>
    </w:p>
    <w:p w14:paraId="5520A7D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Όμως, στη συγκεκριμένη περίπτωση πραγματικά θεωρώ ότι υπάρχει μια ολοφάνερη ευθύνη εκ μέρους της περιφέρειας, η οποία πρέπει επιτέλους να επισπεύσει την υλοποίηση αυτού του κρίσιμου και σημαντικού έργου για τον Νομό Αρκαδίας.</w:t>
      </w:r>
    </w:p>
    <w:p w14:paraId="5520A7D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7D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στη συζήτηση της έκτης με αριθμό 1501/16-4-2018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με θέμα: «Σκανδαλώδης νομοθετική εύνοια για το ακατάσχετο των κομμάτων! Ρουσφέτι για Μητσοτάκη και Γεννηματά που ψήφισαν την τροπολογία μαζί με τους κυβερνητικούς….». Τα αποσιωπητικά;</w:t>
      </w:r>
    </w:p>
    <w:p w14:paraId="5520A7D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ΝΙΚΟΛΟΠΟΥΛΟΣ: «</w:t>
      </w:r>
      <w:r>
        <w:rPr>
          <w:rFonts w:eastAsia="Times New Roman" w:cs="Times New Roman"/>
          <w:szCs w:val="24"/>
        </w:rPr>
        <w:t>…και λοιπούς συγγενείς». Το έχετε ακούσει;</w:t>
      </w:r>
    </w:p>
    <w:p w14:paraId="5520A7D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Τα αποσιωπητικά μού φαίνονται λίγο περίεργα.</w:t>
      </w:r>
    </w:p>
    <w:p w14:paraId="5520A7D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κύριε Υπουργέ, λίγα εικοσιτετράωρα πριν -απ’ ό,τι λένε όλες οι πληροφορίες- εκδοθεί το εισαγγελικό πόρισμα για τα δάνεια των κομμάτων, είστε σήμερα εδώ, για να απαντήσετε στην ερώτηση που υπέβαλε το Χριστιανοδημοκρατικό Κόμμα.</w:t>
      </w:r>
    </w:p>
    <w:p w14:paraId="5520A7D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Εμείς είμαστε εδώ με ανοικτά αυτιά, όχι όσοι είμαστε μόνο στην Αίθουσα, που είμαστε ελάχιστοι, αλλά οι πολλοί, που αυτή την ώρα από το κανάλι της Βουλής παρακολουθούν τον κοινοβουλευτικό έλεγχο, για να ακούσουμε εάν ήταν πράγματι δίκαιο αυτό που έγινε. Δηλαδή ποιο; Να υπάρχει ένα ακατάσχετο στο 50% της κρατικής χρηματοδότησης για τα δάνεια των παλαιών κομμάτων. Εάν αυτό, λέω, είναι δίκαιο και γι’ αυτό έγινε, τότε είμαστε εδώ για να ακούσουμε εάν είναι επίσης δίκαιο το ίδιο ακριβώς να κάνετε για τους βιοπαλαιστές, για τους </w:t>
      </w:r>
      <w:proofErr w:type="spellStart"/>
      <w:r>
        <w:rPr>
          <w:rFonts w:eastAsia="Times New Roman" w:cs="Times New Roman"/>
          <w:szCs w:val="24"/>
        </w:rPr>
        <w:t>μεροκαματιάριδες</w:t>
      </w:r>
      <w:proofErr w:type="spellEnd"/>
      <w:r>
        <w:rPr>
          <w:rFonts w:eastAsia="Times New Roman" w:cs="Times New Roman"/>
          <w:szCs w:val="24"/>
        </w:rPr>
        <w:t xml:space="preserve">, για τους επαγγελματίες δανειολήπτες, που εκείνοι μάλιστα έχουν δώσει και εγγυήσεις προσωπικές για τα δικά </w:t>
      </w:r>
      <w:r>
        <w:rPr>
          <w:rFonts w:eastAsia="Times New Roman" w:cs="Times New Roman"/>
          <w:szCs w:val="24"/>
        </w:rPr>
        <w:lastRenderedPageBreak/>
        <w:t>τους δάνεια ή για τις δικές τους υποχρεώσεις προς το δημόσιο, όπου, όπως γνωρίζετε, δεν υπάρχει αυτό το ακατάσχετο του 50% του όποιου εισοδήματος, απ’ όπου και εάν προέρχεται -εν προκειμένω, βέβαια, για τα κόμματα, μιλάμε για την κρατική επιχορήγηση.</w:t>
      </w:r>
    </w:p>
    <w:p w14:paraId="5520A7E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Είμαστε εδώ ακόμη, κύριε Υπουργέ, για να ακούσουμε από εσάς πώς καταφέρατε και «ψήσατε» τον Μητσοτάκη, που δεν «ψήνεται» ούτε στα εθνικά θέματα να συμπορευθεί με την Κυβέρνηση, εδώ να κλείσει τα μάτια ο καψερός, να σφίξει την καρδιά του και να ψηφίσει μία τροπολογία της Κυβέρνησης. Μπράβο! Σημαίνει είτε ότι ο άνθρωπος πια δείχνει κατανόηση είτε κάτι άλλο γίνεται.</w:t>
      </w:r>
    </w:p>
    <w:p w14:paraId="5520A7E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Αλλά είμαστε εδώ επίσης για να μας πείτε εάν αυτό που κάνατε ήταν ένα συμβολικό, όπως εγράφη, δώρο για τον επικείμενο «αρραβώνα» σας με το κόμμα της κ. Γεννηματά, εάν ήταν το «δακτυλίδι» του «αρραβώνα». Γιατί; Γιατί εγράφη ότι έχουμε ένα κόμμα που λειτουργεί με τρία ΑΦΜ. Προχθές, την Κυριακή, στο «</w:t>
      </w:r>
      <w:r>
        <w:rPr>
          <w:rFonts w:eastAsia="Times New Roman" w:cs="Times New Roman"/>
          <w:szCs w:val="24"/>
          <w:lang w:val="en-US"/>
        </w:rPr>
        <w:t>DOCUMENTO</w:t>
      </w:r>
      <w:r>
        <w:rPr>
          <w:rFonts w:eastAsia="Times New Roman" w:cs="Times New Roman"/>
          <w:szCs w:val="24"/>
        </w:rPr>
        <w:t xml:space="preserve">» </w:t>
      </w:r>
      <w:r>
        <w:rPr>
          <w:rFonts w:eastAsia="Times New Roman" w:cs="Times New Roman"/>
          <w:szCs w:val="24"/>
        </w:rPr>
        <w:lastRenderedPageBreak/>
        <w:t xml:space="preserve">υπήρχε ένα ρεπορτάζ σύμφωνα με το οποίο μια καθαρίστρια των γραφείων του ΠΑΣΟΚ που δεν πληρώνεται, πήγε στα δικαστήρια, πήρε αποφάσεις και της λένε, κύριε Πρόεδρε, «με ποιο ΑΦΜ είσαι εσύ»; Εδώ τώρα έχουμε ένα «ΑΦΜ ΠΑΣΟΚ», ένα «ΑΦΜ Δημοκρατική Συνεργασία», ένα «ΑΦΜ Κίνημα Αλλαγής». </w:t>
      </w:r>
    </w:p>
    <w:p w14:paraId="5520A7E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Δημοκρατική Συμπαράταξη; Τέσσερα είναι!</w:t>
      </w:r>
    </w:p>
    <w:p w14:paraId="5520A7E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Έτσι, λοιπόν, είμαστε εδώ για να ακούσουμε, να μάθουμε και εμείς, να μάθουν και οι Έλληνες και η Κυβέρνηση πώς το καταλαβαίνει. Ακούνε και οι οικονομικοί εισαγγελείς, γιατί προχθές τους έστειλε ο Στουρνάρας τους ίδιους από την Τράπεζα Ελλάδος να καταθέσουν.</w:t>
      </w:r>
    </w:p>
    <w:p w14:paraId="5520A7E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αυτά έγιναν γνωστά και στην εξεταστική επιτροπή για τα δάνεια των κομμάτων, ήρθε η κατάθεσή τους.</w:t>
      </w:r>
    </w:p>
    <w:p w14:paraId="5520A7E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Δεν θα το πιστέψετε, κύριε Υπουργέ. Αυτολεξεί; Βρε παιδί μου, το «Πιστεύω» να πεις –όχι εσύ, ο Φίλης μπορούσε να το πει- το «Πάτερ Ημών», κάποιο λάθος μπορεί να κάνεις. Αυτοί, κύριε Πρόεδρε, οι εκπρόσωποι που έστειλε ο κ. Στουρνάρας, κατέθεσαν για τα δάνεια των κομμάτων μέχρι και το κόμμα. Υπάρχουν στα Πρακτικά.</w:t>
      </w:r>
    </w:p>
    <w:p w14:paraId="5520A7E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Και κατάθεση που μόνο να τη διαβάσεις χρειάζεται τρία τέταρτα, αυτοί έκαναν την ίδια ώρα -δύο μαζί- σε δέκα λεπτά. Και δεν υπάρχει θέμα. Κανένα, λέει ο </w:t>
      </w:r>
      <w:proofErr w:type="spellStart"/>
      <w:r>
        <w:rPr>
          <w:rFonts w:eastAsia="Times New Roman" w:cs="Times New Roman"/>
          <w:szCs w:val="24"/>
        </w:rPr>
        <w:t>Δραγάτσης</w:t>
      </w:r>
      <w:proofErr w:type="spellEnd"/>
      <w:r>
        <w:rPr>
          <w:rFonts w:eastAsia="Times New Roman" w:cs="Times New Roman"/>
          <w:szCs w:val="24"/>
        </w:rPr>
        <w:t xml:space="preserve"> και οι λοιποί. </w:t>
      </w:r>
    </w:p>
    <w:p w14:paraId="5520A7E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Μας ακούνε και αυτοί, λοιπόν, σήμερα. Θέλετε να κουκουλωθούν αυτά; Διότι αν παίρνουμε και πρωτοβουλίες διάφορες, γιατί να βασανίζονται και να γίνονται κακοί και να τους απειλούν και να τους λένε συμμορίτες, την </w:t>
      </w:r>
      <w:proofErr w:type="spellStart"/>
      <w:r>
        <w:rPr>
          <w:rFonts w:eastAsia="Times New Roman" w:cs="Times New Roman"/>
          <w:szCs w:val="24"/>
        </w:rPr>
        <w:t>Τουλουπάκη</w:t>
      </w:r>
      <w:proofErr w:type="spellEnd"/>
      <w:r>
        <w:rPr>
          <w:rFonts w:eastAsia="Times New Roman" w:cs="Times New Roman"/>
          <w:szCs w:val="24"/>
        </w:rPr>
        <w:t>, τους άλλους; Αν βλέπουν εδώ υπάρχει μια άλλη κατεύθυνση να μην πληρώσουν.</w:t>
      </w:r>
    </w:p>
    <w:p w14:paraId="5520A7E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με ενδιαφέρον. Να σας πω την αλήθεια, και εγώ συμφωνώντας με τον συνάδελφο λίγο πριν, δεν περίμενα ότι θα ερχόσασταν να απαντήσετε, </w:t>
      </w:r>
      <w:r>
        <w:rPr>
          <w:rFonts w:eastAsia="Times New Roman" w:cs="Times New Roman"/>
          <w:szCs w:val="24"/>
        </w:rPr>
        <w:lastRenderedPageBreak/>
        <w:t xml:space="preserve">γιατί θεωρώ ότι εδώ χρειάζεται πραγματικά μια πολιτική στάση που θα δείξει αν και εσείς θέλετε ή έχετε κατά νου να αποκτήσετε τις ίδιες συμπεριφορές, αποκτώντας τώρα την τεχνογνωσία. Πώς το είπε ο συνάδελφος; ΤΑΠΤΟΠ. Θα το πει ο </w:t>
      </w:r>
      <w:proofErr w:type="spellStart"/>
      <w:r>
        <w:rPr>
          <w:rFonts w:eastAsia="Times New Roman" w:cs="Times New Roman"/>
          <w:szCs w:val="24"/>
        </w:rPr>
        <w:t>Τατούλης</w:t>
      </w:r>
      <w:proofErr w:type="spellEnd"/>
      <w:r>
        <w:rPr>
          <w:rFonts w:eastAsia="Times New Roman" w:cs="Times New Roman"/>
          <w:szCs w:val="24"/>
        </w:rPr>
        <w:t xml:space="preserve"> τι είναι αυτό το ΤΑΠΤΟΠ που άκουσα. Το είπε ίσως ο συνάδελφος γιατί πάλι προχθές διαβάσαμε -και κατετέθη η ερώτηση- ότι το «ΚΤΗΜΑΤΟΛΟΓΙΟ Α.Ε.» -το θυμάστε;- στις εκλογές έδινε, λέει, 6.200.000 -ακούτε;- στα μέσα ενημέρωσης για να πουν στο κόσμο αυτό που ο νόμος τους υποχρέωνε: Να πάνε, λέει, να γραφτούνε. Στις εκλογές. Και ποιος το έπαιρνε; Μια εταιρεία που την έχει σήμερα ο κ. Μητσοτάκης εκεί και πίνουν καφέ, ο πρωινός καφές. Αυτό μάλλον είναι το ΤΑΠΤΟΠ, τα 6.200.000, που είπε ο συνάδελφος. Και σου λέει τώρα, κάπως έτσι θα το κάνουν και στην Αρκαδία οι έχοντες τεχνογνωσία. Μήπως και εσείς τώρα αποκτάτε τεχνογνωσία παλαιών κομμάτων και γι’ αυτό φέρατε αυτή τη ρύθμιση; </w:t>
      </w:r>
    </w:p>
    <w:p w14:paraId="5520A7E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έχετε τον λόγο για τρία λεπτά. </w:t>
      </w:r>
    </w:p>
    <w:p w14:paraId="5520A7E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 xml:space="preserve">Ευχαριστώ, κύριε Πρόεδρε. </w:t>
      </w:r>
    </w:p>
    <w:p w14:paraId="5520A7E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Νικολόπουλε, μου φτιάξατε τη διάθεση να σας πω την αλήθεια. Άκουσα περί αρραβώνων, για το «Πιστεύω» είπατε. Πάντως, επειδή εμείς έχουμε όχι την ίδια ηλικία, αλλά είμαστε κάπως μεγαλύτεροι, αν δεν μάθαινες το «Πιστεύω» στο σχολείο δεν </w:t>
      </w:r>
      <w:proofErr w:type="spellStart"/>
      <w:r>
        <w:rPr>
          <w:rFonts w:eastAsia="Times New Roman" w:cs="Times New Roman"/>
          <w:szCs w:val="24"/>
        </w:rPr>
        <w:t>προβιβαζόσουνα</w:t>
      </w:r>
      <w:proofErr w:type="spellEnd"/>
      <w:r>
        <w:rPr>
          <w:rFonts w:eastAsia="Times New Roman" w:cs="Times New Roman"/>
          <w:szCs w:val="24"/>
        </w:rPr>
        <w:t>, δεν έπαιρνες βαθμό. Οπότε μέχρι εκεί φτάνουμε. Όσον αφορά τους αρραβώνες, ξέρετε επειδή είμαστε και λίγο ανοικτοί εμείς στα κοινωνικά θέματα, κάνουμε και σύμφωνα συμβίωσης και δεν ανταλλάσσουμε πάντοτε και βέρες. Εγώ σε αυτά είμαι πιο παραδοσιακός. Τη φοράω.</w:t>
      </w:r>
    </w:p>
    <w:p w14:paraId="5520A7E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Από κει κι έπειτα εκλαμβάνω την ερώτησή σας σαν μια δυνατότητα που δίνεται να διαλυθεί μια παρεξήγηση, μια εσφαλμένη εντύπωση που μπορεί να υπάρχει στον κόσμο. Το καταλαβαίνω να υπάρχει μια μεγάλη ευαισθησία στα θέματα της χρηματοδότησης των κομμάτων, πολύ μεγαλύτερη στις σημερινές συνθήκες της δυσπραγίας, </w:t>
      </w:r>
      <w:r>
        <w:rPr>
          <w:rFonts w:eastAsia="Times New Roman" w:cs="Times New Roman"/>
          <w:szCs w:val="24"/>
        </w:rPr>
        <w:lastRenderedPageBreak/>
        <w:t>της ανέχειας και της φτώχειας, της πραγματικής φτώχειας για ένα μεγάλο κομμάτι του κόσμου μας.</w:t>
      </w:r>
    </w:p>
    <w:p w14:paraId="5520A7E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Βεβαίως, δεν θα πρέπει αυτή η κατάσταση να μας οδηγήσει σε απόψεις που λένε ότι θα πρέπει να καταργήσουμε στη δημοκρατία τη χρηματοδότηση των κομμάτων. Διότι η κατάργηση της χρηματοδότησης σημαίνει χρηματοδότηση από ισχυρά οικονομικά κέντρα. Σημαίνει τα κόμματα να γίνουν παραρτήματα των </w:t>
      </w:r>
      <w:proofErr w:type="spellStart"/>
      <w:r>
        <w:rPr>
          <w:rFonts w:eastAsia="Times New Roman" w:cs="Times New Roman"/>
          <w:szCs w:val="24"/>
        </w:rPr>
        <w:t>ολιγαρχών</w:t>
      </w:r>
      <w:proofErr w:type="spellEnd"/>
      <w:r>
        <w:rPr>
          <w:rFonts w:eastAsia="Times New Roman" w:cs="Times New Roman"/>
          <w:szCs w:val="24"/>
        </w:rPr>
        <w:t>, των μεγάλων επιχειρηματιών και συγκροτημάτων. Δεν φαντάζομαι ότι προφανώς έχετε μια τέτοια αντίληψη.</w:t>
      </w:r>
    </w:p>
    <w:p w14:paraId="5520A7E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Θέλω, όμως, να διευκρινίσω κάτι, διότι ειλικρινά όλοι αυτοί οι συλλογισμοί σας δεν πατάνε στην πραγματικότητα της ρύθμισης. Οι επισημάνσεις που κάνατε, η περιγραφή που κάνατε, μπορεί να αφορούν άλλες εποχές. Αλλά εδώ πέρα αυτό που κάναμε εμείς με αυτή την ερμηνευτική διάταξη ήταν όχι να αυξήσουμε το ακατάσχετο στο 50% -δεν λέει αυτό- αλλά το ανεκχώρητο. Άλλο είναι το ανεκχώρητο, άλλο είναι το ακατάσχετο. Να το διευκρινίσω λίγο περισσότερο.</w:t>
      </w:r>
    </w:p>
    <w:p w14:paraId="5520A7E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Το ακατάσχετο είναι εκείνο το ποσό που θεωρεί ο νομοθέτης ότι πρέπει να μην το παίρνουν οι τράπεζες, αλλά να το κρατάνε τα κόμματα όχι για να ικανοποιούν άλλες ανάγκες, αλλά για να πληρώνουν τις εισφορές των εργαζομένων τους, τα ενοίκια του κακομοίρη ιδιοκτήτη που έχει νοικιάσει τα γραφεία στο κόμμα. Κρίθηκε ότι ένα 10% δεν θα πρέπει. Το ανεκχώρητο, όμως, 50% είναι κάτι διαφορετικό και αφορά αυτό το ποσό που δεν μπορεί να εκχωρήσει, να θέσει σε υποθήκη προς τις τράπεζες το κόμμα για να </w:t>
      </w:r>
      <w:proofErr w:type="spellStart"/>
      <w:r>
        <w:rPr>
          <w:rFonts w:eastAsia="Times New Roman" w:cs="Times New Roman"/>
          <w:szCs w:val="24"/>
        </w:rPr>
        <w:t>αδειοδοτηθεί</w:t>
      </w:r>
      <w:proofErr w:type="spellEnd"/>
      <w:r>
        <w:rPr>
          <w:rFonts w:eastAsia="Times New Roman" w:cs="Times New Roman"/>
          <w:szCs w:val="24"/>
        </w:rPr>
        <w:t xml:space="preserve"> από μελλοντικές χρηματοδοτήσεις των επόμενων ετών. Και λέει ότι ανεκχώρητο πάνω από 50% δεν μπορείς να κάνεις. Μέχρι 50% μπορείς να εκχωρήσεις.</w:t>
      </w:r>
    </w:p>
    <w:p w14:paraId="5520A7F0" w14:textId="77777777" w:rsidR="009A515F" w:rsidRDefault="00631B1D">
      <w:pPr>
        <w:spacing w:line="600" w:lineRule="auto"/>
        <w:ind w:firstLine="720"/>
        <w:jc w:val="both"/>
        <w:rPr>
          <w:rFonts w:eastAsia="Times New Roman"/>
          <w:szCs w:val="24"/>
        </w:rPr>
      </w:pPr>
      <w:r>
        <w:rPr>
          <w:rFonts w:eastAsia="Times New Roman"/>
          <w:szCs w:val="24"/>
        </w:rPr>
        <w:t xml:space="preserve">Είναι, λοιπόν, δύο διαφορετικά πράγματα. Και αυτό το προέβλεπε ο νόμος από τα προηγούμενα έτη. Δεν είναι δηλαδή μια καινούργια νομοθέτηση. Είναι νομοθεσία του 2002. Είναι καθαρά, λοιπόν, μια ερμηνευτική διάταξη, η οποία σε τίποτα δεν έχει να κάνει ούτε με το επικείμενο βούλευμα που θα υπάρξει, πόρισμα των εισαγγελέων για τα κόμματα, ούτε με όλα αυτά που είπατε περί διπλών, τριπλών και τετραπλών </w:t>
      </w:r>
      <w:r>
        <w:rPr>
          <w:rFonts w:eastAsia="Times New Roman"/>
          <w:szCs w:val="24"/>
        </w:rPr>
        <w:lastRenderedPageBreak/>
        <w:t>ΑΦΜ. Μακριά, λοιπόν, από εμάς αυτές οι αντιλήψεις, αυτές οι πρακτικές. Πρόκειται για δύο διαφορετικά πράγματα.</w:t>
      </w:r>
    </w:p>
    <w:p w14:paraId="5520A7F1" w14:textId="77777777" w:rsidR="009A515F" w:rsidRDefault="00631B1D">
      <w:pPr>
        <w:spacing w:line="600" w:lineRule="auto"/>
        <w:ind w:firstLine="720"/>
        <w:jc w:val="both"/>
        <w:rPr>
          <w:rFonts w:eastAsia="Times New Roman"/>
          <w:szCs w:val="24"/>
        </w:rPr>
      </w:pPr>
      <w:r>
        <w:rPr>
          <w:rFonts w:eastAsia="Times New Roman"/>
          <w:szCs w:val="24"/>
        </w:rPr>
        <w:t>Το δε ανεκχώρητο, προσέξτε, γίνεται σεβαστό έως το ποσό του 50% σε εκείνες τις περιπτώσεις των δανείων που εξυπηρετούνται. Όταν τα δάνεια αυτά παύουν να εξυπηρετούνται, γίνουν κόκκινα, καταπέσουν οι συμβάσεις, τότε ισχύει το θέμα του ακατάσχετου, του 10%, άρα το υπόλοιπο 90% μπορεί να κατασχεθεί.</w:t>
      </w:r>
    </w:p>
    <w:p w14:paraId="5520A7F2" w14:textId="77777777" w:rsidR="009A515F" w:rsidRDefault="00631B1D">
      <w:pPr>
        <w:spacing w:line="600" w:lineRule="auto"/>
        <w:ind w:firstLine="720"/>
        <w:jc w:val="both"/>
        <w:rPr>
          <w:rFonts w:eastAsia="Times New Roman"/>
          <w:szCs w:val="24"/>
        </w:rPr>
      </w:pPr>
      <w:r>
        <w:rPr>
          <w:rFonts w:eastAsia="Times New Roman"/>
          <w:szCs w:val="24"/>
        </w:rPr>
        <w:t>Έτσι έχουν τα πράγματα. Δεν έχουν σε καμμία περίπτωση σχέση</w:t>
      </w:r>
      <w:r>
        <w:rPr>
          <w:rFonts w:eastAsia="Times New Roman"/>
          <w:b/>
          <w:szCs w:val="24"/>
        </w:rPr>
        <w:t xml:space="preserve"> </w:t>
      </w:r>
      <w:r>
        <w:rPr>
          <w:rFonts w:eastAsia="Times New Roman"/>
          <w:szCs w:val="24"/>
        </w:rPr>
        <w:t>με όλα τα υπόλοιπα στα οποία αναφερθήκατε.</w:t>
      </w:r>
    </w:p>
    <w:p w14:paraId="5520A7F3" w14:textId="77777777" w:rsidR="009A515F" w:rsidRDefault="00631B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πάλι, κύριε Νικολόπουλε, έχετε τον λόγο για τρία λεπτά.</w:t>
      </w:r>
    </w:p>
    <w:p w14:paraId="5520A7F4" w14:textId="77777777" w:rsidR="009A515F" w:rsidRDefault="00631B1D">
      <w:pPr>
        <w:spacing w:line="600" w:lineRule="auto"/>
        <w:ind w:firstLine="720"/>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Κύριε Υπουργέ, είμαι σίγουρος ότι θα μας πείτε στη δευτερολογία σας ποια ήταν η ανάγκη, ποιος ήρθε και σας είπε: «θέλουμε να κάνετε αυτό, γιατί έχουμε αυτό το πρόβλημα». Γιατί, κοιτάξτε, το «μέχρι 50%» σημαίνει ότι μπορεί και 10%, και γίνεται ακόμα χειρότερο.</w:t>
      </w:r>
    </w:p>
    <w:p w14:paraId="5520A7F5" w14:textId="77777777" w:rsidR="009A515F" w:rsidRDefault="00631B1D">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Δεν είναι ακατάσχετο, είναι ανεκχώρητο. Καταλάβετέ το.</w:t>
      </w:r>
    </w:p>
    <w:p w14:paraId="5520A7F6"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Ναι, ανεκχώρητο. Τι θα πει, λοιπόν, «ανεκχώρητο»;</w:t>
      </w:r>
    </w:p>
    <w:p w14:paraId="5520A7F7" w14:textId="77777777" w:rsidR="009A515F" w:rsidRDefault="00631B1D">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Ότι δεν μπορεί να εκχωρηθεί το ποσό…</w:t>
      </w:r>
    </w:p>
    <w:p w14:paraId="5520A7F8"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Πού;</w:t>
      </w:r>
    </w:p>
    <w:p w14:paraId="5520A7F9" w14:textId="77777777" w:rsidR="009A515F" w:rsidRDefault="00631B1D">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Προς την τράπεζα.</w:t>
      </w:r>
    </w:p>
    <w:p w14:paraId="5520A7FA" w14:textId="77777777" w:rsidR="009A515F" w:rsidRDefault="00631B1D">
      <w:pPr>
        <w:spacing w:line="600" w:lineRule="auto"/>
        <w:ind w:firstLine="720"/>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Μπράβο.</w:t>
      </w:r>
    </w:p>
    <w:p w14:paraId="5520A7FB" w14:textId="77777777" w:rsidR="009A515F" w:rsidRDefault="00631B1D">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Προσέξτε, να εκχωρηθεί για να υποθηκευτεί και να λάβεις δάνειο έναντι αυτής της χρηματοδότησης. Διότι η χρηματοδότηση δίνεται τμηματικά κι όχι όλη μαζί.</w:t>
      </w:r>
    </w:p>
    <w:p w14:paraId="5520A7FC"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Σωστά. Εδώ, λοιπόν, θέλουμε να ακούσουμε ποιος ήταν ο λόγος αυτής της πρωτοβουλίας. Πήγαν στις τράπεζες και ζήτησαν καινούργια δάνεια και τους είπαν αυτό; Γιατί, όπως ξέρετε, κύριε Υπουργέ, πήγαν στις τράπεζες την ίδια μέρα με την ίδια εγγύηση της κρατικής επιχορήγησης. Μας το είπαν στην εξεταστική επιτροπή -ακούστε απάτη!- οι άνθρωποι που είναι εδώ. Και ο κόσμος λέει «ρε, ’σεις, κόρακας </w:t>
      </w:r>
      <w:proofErr w:type="spellStart"/>
      <w:r>
        <w:rPr>
          <w:rFonts w:eastAsia="Times New Roman"/>
          <w:szCs w:val="24"/>
        </w:rPr>
        <w:t>κοράκου</w:t>
      </w:r>
      <w:proofErr w:type="spellEnd"/>
      <w:r>
        <w:rPr>
          <w:rFonts w:eastAsia="Times New Roman"/>
          <w:szCs w:val="24"/>
        </w:rPr>
        <w:t xml:space="preserve"> μάτι δεν βγάζει. Γι’ αυτό είναι όλα αυτά τώρα. Τι μας λέτε εσείς;». Θα το έκανε άλλος; Την ίδια μέρα πήγε στις τέσσερις συστημικές τράπεζες, έδωσε την επιστολή ο γενικός διευθυντής του κόμματος και λέει ότι «για τα δάνεια που θα πάρω, σου το δίνω για εγγύηση». Την ίδια ημέρα είχαν συνεννοηθεί όλοι οι διοικητές και με την ίδια εγγύηση, δηλαδή την εκχώρηση,… </w:t>
      </w:r>
    </w:p>
    <w:p w14:paraId="5520A7FD" w14:textId="77777777" w:rsidR="009A515F" w:rsidRDefault="00631B1D">
      <w:pPr>
        <w:spacing w:line="600" w:lineRule="auto"/>
        <w:ind w:firstLine="720"/>
        <w:jc w:val="both"/>
        <w:rPr>
          <w:rFonts w:eastAsia="Times New Roman"/>
          <w:b/>
          <w:szCs w:val="24"/>
        </w:rPr>
      </w:pPr>
      <w:r>
        <w:rPr>
          <w:rFonts w:eastAsia="Times New Roman"/>
          <w:b/>
          <w:szCs w:val="24"/>
        </w:rPr>
        <w:lastRenderedPageBreak/>
        <w:t>ΠΑΝΑΓΙΩΤΗΣ (ΠΑΝΟΣ) ΣΚΟΥΡΛΕΤΗΣ (Υπουργός Εσωτερικών):</w:t>
      </w:r>
      <w:r>
        <w:rPr>
          <w:rFonts w:eastAsia="Times New Roman"/>
          <w:szCs w:val="24"/>
        </w:rPr>
        <w:t xml:space="preserve"> Πότε;</w:t>
      </w:r>
    </w:p>
    <w:p w14:paraId="5520A7FE"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Όχι σήμερα.</w:t>
      </w:r>
    </w:p>
    <w:p w14:paraId="5520A7FF" w14:textId="77777777" w:rsidR="009A515F" w:rsidRDefault="00631B1D">
      <w:pPr>
        <w:spacing w:line="600" w:lineRule="auto"/>
        <w:ind w:firstLine="720"/>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Παλαιότερα.</w:t>
      </w:r>
    </w:p>
    <w:p w14:paraId="5520A800"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Μα, αναφέρθηκα στην εξεταστική επιτροπή και η εξεταστική επιτροπή, όπως ξέρετε, εξέταζε εκείνα τα δάνεια.</w:t>
      </w:r>
    </w:p>
    <w:p w14:paraId="5520A801" w14:textId="77777777" w:rsidR="009A515F" w:rsidRDefault="00631B1D">
      <w:pPr>
        <w:spacing w:line="600" w:lineRule="auto"/>
        <w:ind w:firstLine="720"/>
        <w:jc w:val="both"/>
        <w:rPr>
          <w:rFonts w:eastAsia="Times New Roman"/>
          <w:szCs w:val="24"/>
        </w:rPr>
      </w:pPr>
      <w:r>
        <w:rPr>
          <w:rFonts w:eastAsia="Times New Roman"/>
          <w:szCs w:val="24"/>
        </w:rPr>
        <w:t>Σήμερα τι έχουμε, λοιπόν; Με αυτή τη ρύθμιση υπάρχει ανησυχία ότι δεν θα πληρώσουν ποτέ, ούτε το 2500. Γιατί; Μα, το ξέρετε το γιατί. Το λέω ίσως για να δώσω πάλι αφορμή, διότι σωστά το καταλάβατε. Αφορμή ήθελα να δώσω, για να τοποθετηθεί η Κυβέρνηση και να ακούσουμε ποιες είναι οι βαθύτερες σκέψεις της, μέχρι πού το πάει.</w:t>
      </w:r>
    </w:p>
    <w:p w14:paraId="5520A802" w14:textId="77777777" w:rsidR="009A515F" w:rsidRDefault="00631B1D">
      <w:pPr>
        <w:spacing w:line="600" w:lineRule="auto"/>
        <w:ind w:firstLine="720"/>
        <w:jc w:val="both"/>
        <w:rPr>
          <w:rFonts w:eastAsia="Times New Roman"/>
          <w:szCs w:val="24"/>
        </w:rPr>
      </w:pPr>
      <w:r>
        <w:rPr>
          <w:rFonts w:eastAsia="Times New Roman"/>
          <w:szCs w:val="24"/>
        </w:rPr>
        <w:t xml:space="preserve">Αν θέλετε εσείς να κάνετε σύμφωνο συμβίωσης με τη Φωτεινή, με την κ. </w:t>
      </w:r>
      <w:proofErr w:type="spellStart"/>
      <w:r>
        <w:rPr>
          <w:rFonts w:eastAsia="Times New Roman"/>
          <w:szCs w:val="24"/>
        </w:rPr>
        <w:t>Φωφώ</w:t>
      </w:r>
      <w:proofErr w:type="spellEnd"/>
      <w:r>
        <w:rPr>
          <w:rFonts w:eastAsia="Times New Roman"/>
          <w:szCs w:val="24"/>
        </w:rPr>
        <w:t>, να ζήσετε, καλορίζικα και με τις ευχές μας!</w:t>
      </w:r>
    </w:p>
    <w:p w14:paraId="5520A803" w14:textId="77777777" w:rsidR="009A515F" w:rsidRDefault="00631B1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Παρακαλώ, κύριε Νικολόπουλε, μην εκφράζεστε έτσι.</w:t>
      </w:r>
    </w:p>
    <w:p w14:paraId="5520A804"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Κυρία Φώφη είπα. Γιατί; Είναι κακό.</w:t>
      </w:r>
    </w:p>
    <w:p w14:paraId="5520A805" w14:textId="77777777" w:rsidR="009A515F" w:rsidRDefault="00631B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η κ. Γεννηματά και ο κ. Μητσοτάκης.</w:t>
      </w:r>
    </w:p>
    <w:p w14:paraId="5520A806"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Εσείς Φώφη δεν τη λέτε; Αλέξη δεν λέμε; Είναι κακό το βαπτιστικό;</w:t>
      </w:r>
    </w:p>
    <w:p w14:paraId="5520A807" w14:textId="77777777" w:rsidR="009A515F" w:rsidRDefault="00631B1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παρακαλώ, είμαστε στη Βουλή.</w:t>
      </w:r>
    </w:p>
    <w:p w14:paraId="5520A808" w14:textId="77777777" w:rsidR="009A515F" w:rsidRDefault="00631B1D">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Με την κ. Γεννηματά, λοιπόν. Με το καλό! Φαντάζομαι και ο κ. </w:t>
      </w:r>
      <w:proofErr w:type="spellStart"/>
      <w:r>
        <w:rPr>
          <w:rFonts w:eastAsia="Times New Roman"/>
          <w:szCs w:val="24"/>
        </w:rPr>
        <w:t>Κατσίκης</w:t>
      </w:r>
      <w:proofErr w:type="spellEnd"/>
      <w:r>
        <w:rPr>
          <w:rFonts w:eastAsia="Times New Roman"/>
          <w:szCs w:val="24"/>
        </w:rPr>
        <w:t xml:space="preserve"> να μη στεναχωριέται αν υπάρξει μια τέτοια διεύρυνση.</w:t>
      </w:r>
    </w:p>
    <w:p w14:paraId="5520A809"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Κύριε Πρόεδρε, κι εσείς θα έχετε και μέλλον καλύτερο, ευοίωνο. Γιατί απ’ ό,τι φαίνεται -είδατε τις χθεσινές δημοσκοπήσεις φαντάζομαι-, προβλέπεται κλάμα μεγάλο. Εκεί να δείτε τι έγινε. Άρα αλλού είναι η προοπτική. Αλλού λαλούν οι </w:t>
      </w:r>
      <w:proofErr w:type="spellStart"/>
      <w:r>
        <w:rPr>
          <w:rFonts w:eastAsia="Times New Roman"/>
          <w:szCs w:val="24"/>
        </w:rPr>
        <w:t>κόκκοροι</w:t>
      </w:r>
      <w:proofErr w:type="spellEnd"/>
      <w:r>
        <w:rPr>
          <w:rFonts w:eastAsia="Times New Roman"/>
          <w:szCs w:val="24"/>
        </w:rPr>
        <w:t xml:space="preserve"> κι αλλού γεννούν οι κότες, λέει. Αυτό έδειχναν χθες οι δημοσκοπήσεις.</w:t>
      </w:r>
    </w:p>
    <w:p w14:paraId="5520A80A" w14:textId="77777777" w:rsidR="009A515F" w:rsidRDefault="00631B1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520A80B" w14:textId="77777777" w:rsidR="009A515F" w:rsidRDefault="00631B1D">
      <w:pPr>
        <w:spacing w:line="600" w:lineRule="auto"/>
        <w:ind w:firstLine="720"/>
        <w:jc w:val="both"/>
        <w:rPr>
          <w:rFonts w:eastAsia="Times New Roman"/>
          <w:szCs w:val="24"/>
        </w:rPr>
      </w:pPr>
      <w:r>
        <w:rPr>
          <w:rFonts w:eastAsia="Times New Roman"/>
          <w:szCs w:val="24"/>
        </w:rPr>
        <w:t>Κύριε Υπουργέ, τίθεται λοιπόν το εξής θέμα: Θα πληρώσει ο κόσμος; Γιατί καλά είπατε, όχι «νταβατζήδες» χρηματοδότες στα κόμματα και βεβαίως δεν θα το δεχόμουν. Ο Κωνσταντίνος Καραμανλής ήταν ο πρώτος που έφερε τη χρηματοδότηση των κομμάτων από την κρατική επιχορήγηση, ακριβώς για να μην είναι τα κόμματα δέσμια. Κι έχετε απόλυτα δίκιο και συμφωνούμε σε αυτό.</w:t>
      </w:r>
    </w:p>
    <w:p w14:paraId="5520A80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Φαντάζομαι, όμως, πως κι εσείς συμφωνείτε ότι δεν θα πληρώσουν οι πολίτες τα δανεικά των κομμάτων, τα γυμναστήρια του Γιωργάκη Παπανδρέου και όλες τις άλλες </w:t>
      </w:r>
      <w:r>
        <w:rPr>
          <w:rFonts w:eastAsia="Times New Roman" w:cs="Times New Roman"/>
          <w:szCs w:val="24"/>
        </w:rPr>
        <w:lastRenderedPageBreak/>
        <w:t>τις φιέστες. Διότι έτσι πάει το πράγμα. Και με την αλλαγή των ΑΦΜ εσείς κλείνετε τα μάτια και ταυτόχρονα, έχουμε ως πολιτεία στις τράπεζες αυτές εκπροσώπους του δημοσίου. Πώς εξασφαλίζουμε τα συμφέροντα του δημοσίου γι’ αυτά τα θαλασσοδάνεια με τούτες και τις άλλες ρυθμίσεις;</w:t>
      </w:r>
    </w:p>
    <w:p w14:paraId="5520A80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520A80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5520A80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520A81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Κύριε Νικολόπουλε, δεν θα μπω καθόλου στα χωράφια της δικαιοσύνης, για μία υπόθεση που ούτως ή άλλως είναι σε εξέλιξη, όπως θεωρώ ότι δεν πρέπει να το κάνουμε και σε άλλες υποθέσεις. Καλός είναι ο δημόσιος διάλογος, αλλά δεν μπορεί σε καμμία περίπτωση να υποκαθιστά τον ρόλο της δικαιοσύνης, διότι τότε τελικά υπάρχει κίνδυνος να </w:t>
      </w:r>
      <w:r>
        <w:rPr>
          <w:rFonts w:eastAsia="Times New Roman" w:cs="Times New Roman"/>
          <w:szCs w:val="24"/>
        </w:rPr>
        <w:lastRenderedPageBreak/>
        <w:t xml:space="preserve">εκφυλιστεί αυτή η διαδικασία, σε μια πολιτική </w:t>
      </w:r>
      <w:proofErr w:type="spellStart"/>
      <w:r>
        <w:rPr>
          <w:rFonts w:eastAsia="Times New Roman" w:cs="Times New Roman"/>
          <w:szCs w:val="24"/>
        </w:rPr>
        <w:t>κοκκορομαχία</w:t>
      </w:r>
      <w:proofErr w:type="spellEnd"/>
      <w:r>
        <w:rPr>
          <w:rFonts w:eastAsia="Times New Roman" w:cs="Times New Roman"/>
          <w:szCs w:val="24"/>
        </w:rPr>
        <w:t xml:space="preserve"> η οποία συσκοτίζει τις βαθύτερες αιτίες του προβλήματος, συσκοτίζει τη διαδικασία,…</w:t>
      </w:r>
    </w:p>
    <w:p w14:paraId="5520A81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Υπουργέ, δεν έχετε ακούσει για το πόρισμα Καλούδη ότι τελικά με τροπολογία, νομοθετική…</w:t>
      </w:r>
    </w:p>
    <w:p w14:paraId="5520A81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Μισό λεπτό.</w:t>
      </w:r>
    </w:p>
    <w:p w14:paraId="5520A81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…για τα δάνεια…</w:t>
      </w:r>
    </w:p>
    <w:p w14:paraId="5520A81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Μισό λεπτό. Αφήστε με!</w:t>
      </w:r>
    </w:p>
    <w:p w14:paraId="5520A81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Γιατί μου λέτε «μα, δεν θα το κάνουμε». Αφού συμβαίνει τώρα…</w:t>
      </w:r>
    </w:p>
    <w:p w14:paraId="5520A81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Εσείς μιλάτε για όλα και δεν με αφήνετε να πω μια κουβέντα παραπάνω; Για όλα μιλάτε.</w:t>
      </w:r>
    </w:p>
    <w:p w14:paraId="5520A81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Παρακαλώ, κύριε Νικολόπουλε, είχατε τον περισσότερο χρόνο.</w:t>
      </w:r>
    </w:p>
    <w:p w14:paraId="5520A81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Ναι, ευχαριστώ.</w:t>
      </w:r>
    </w:p>
    <w:p w14:paraId="5520A81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Μα πάντοτε ο κ. Νικολόπουλος είναι χειμαρρώδης και θα έλεγα και απολαυστικός ορισμένες φορές.</w:t>
      </w:r>
    </w:p>
    <w:p w14:paraId="5520A81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Από εκεί και έπειτα, λέω ότι πρέπει να είμαστε πάντοτε προσεκτικοί. Εμείς πρέπει να διατυπώνουμε την απόλυτη προσήλωσή μας στην αποκάλυψη του οποιουδήποτε σκανδάλου, αλλά αφήνοντας από ένα σημείο και έπειτα, αφού κάνουμε αυτό που επιβάλλεται στο πολιτικό επίπεδο, τη δικαιοσύνη να εμβαθύνει και να κάνει τη δουλειά της. Αυτό ισχύει για όλες τις περιπτώσεις, ισχύει και για την προκειμένη.</w:t>
      </w:r>
    </w:p>
    <w:p w14:paraId="5520A81B" w14:textId="77777777" w:rsidR="009A515F" w:rsidRDefault="00631B1D">
      <w:pPr>
        <w:spacing w:line="600" w:lineRule="auto"/>
        <w:ind w:firstLine="720"/>
        <w:jc w:val="both"/>
        <w:rPr>
          <w:rFonts w:eastAsia="Times New Roman" w:cs="Times New Roman"/>
          <w:color w:val="000000" w:themeColor="text1"/>
          <w:szCs w:val="24"/>
        </w:rPr>
      </w:pPr>
      <w:r w:rsidRPr="008222A6">
        <w:rPr>
          <w:rFonts w:eastAsia="Times New Roman" w:cs="Times New Roman"/>
          <w:color w:val="000000" w:themeColor="text1"/>
          <w:szCs w:val="24"/>
        </w:rPr>
        <w:t xml:space="preserve">Επαναλαμβάνω, λοιπόν, ότι η διάταξη αυτή είναι καθαρά ερμηνευτική. Ζητήθηκε από τις υπηρεσίες του Υπουργείου Εσωτερικών, διότι τη διευκολύνει απέναντι στο θέμα της κατανομής της χρηματοδότησης. Σας πληροφορώ ότι καμμία παρενέργεια </w:t>
      </w:r>
      <w:r w:rsidRPr="008222A6">
        <w:rPr>
          <w:rFonts w:eastAsia="Times New Roman" w:cs="Times New Roman"/>
          <w:color w:val="000000" w:themeColor="text1"/>
          <w:szCs w:val="24"/>
        </w:rPr>
        <w:lastRenderedPageBreak/>
        <w:t xml:space="preserve">δεν υπήρξε με τη συγκεκριμένη διάταξη, ούτε δυνατότητα έδωσε για περαιτέρω δανεισμό των υπερχρεωμένων κομμάτων της Νέας Δημοκρατίας και του ΠΑΣΟΚ, όπου πρέπει να δουν με ποιον τρόπο αν αυτοί, τα εγγόνια τους ή τα δισέγγονά τους θα ξεπληρώσουν αυτά που πήραν ως δάνεια με τον τρόπο που τα πήραν. </w:t>
      </w:r>
    </w:p>
    <w:p w14:paraId="5520A81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Είναι ένα άλλο θέμα, το θίξατε επαρκώς, αλλά δεν συζητάμε τώρα αυτό. Τώρα πρέπει να απαντήσουμε, για να μην αφήσουμε την παραμικρή σκιά ότι υποκρύπτεται οτιδήποτε στη συγκεκριμένη ερμηνευτική διάταξη, η οποία –επαναλαμβάνω- αποσαφηνίζει το υφιστάμενο καθεστώς. </w:t>
      </w:r>
    </w:p>
    <w:p w14:paraId="5520A81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Και σας θυμίζω και κάτι άλλο, το οποίο πρέπει να το λέμε. Πάνω από το 55% της κρατικής χρηματοδότησης έχει μειωθεί τα τελευταία χρόνια, από το 2010 μέχρι σήμερα. Δεν έχουν μείνει τα κόμματα στο απυρόβλητο, ίσα-ίσα, και το γνωρίζετε αυτό. Και αυτό, τηρουμένων των αναλογιών, έχει συμβεί και στη βουλευτική αποζημίωση και σε διάφορα άλλα πράγματα. Θέλουμε να το πάμε παραπέρα; Να το δούμε για λόγους ουσια</w:t>
      </w:r>
      <w:r>
        <w:rPr>
          <w:rFonts w:eastAsia="Times New Roman" w:cs="Times New Roman"/>
          <w:szCs w:val="24"/>
        </w:rPr>
        <w:lastRenderedPageBreak/>
        <w:t>στικούς. Όταν η κοινωνία πονάει, όταν όλοι υφίστανται τις επιπτώσεις μιας ισοπεδωτικής πολιτικής λιτότητας, κανείς δεν πρέπει να εξαιρείται και ίσα-ίσα θα έλεγα ότι ο πολιτικός κόσμος θα πρέπει να δίνει πρώτος το παράδειγμα. Νομίζω, όμως, ότι είμαστε και σε μια φάση ανάταξης τώρα. Μπροστά μας έχουμε καλά πράγματα να δούμε. Τα πιο δύσκολα τα έχουμε αφήσει πίσω μας.</w:t>
      </w:r>
    </w:p>
    <w:p w14:paraId="5520A81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 να ολοκληρώσω, θεωρώ και θέλω να σας διαβεβαιώσω ότι δεν υπήρχε κανενός είδους σκοπιμότητα. Δεν ήταν κανένα κλείσιμο ματιού, δεν δόθηκε η παραμικρή δυνατότητα να υπάρξουν κινήσεις, πρακτικές στις οποίες αναφέρεστε. Αυτά αφορούν άλλες εποχές. Τα πράγματα κινούνται με διαφάνεια και τιμούμε πραγματικά αυτά τα χρήματα, τα οποία οφείλει να δίνει η δημοκρατία , αλλά είναι χρήματα του ελληνικού λαού και δεν θα πρέπει σε καμμία περίπτωση να μην ξέρουν πού πηγαίνουν και πώς κατανέμονται και δαπανώνται.</w:t>
      </w:r>
    </w:p>
    <w:p w14:paraId="5520A81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82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Για τα τρία ΑΦΜ θα πάρετε καμμία απόφαση;</w:t>
      </w:r>
    </w:p>
    <w:p w14:paraId="5520A82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5520A82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πρώτης με αριθμό 1497/16-4-2018 επίκαιρης ερώτησης πρώτου κύκλου του Βουλευτή Αττικής του Συνασπισμού Ριζοσπαστικής Αριστεράς κ. </w:t>
      </w:r>
      <w:r>
        <w:rPr>
          <w:rFonts w:eastAsia="Times New Roman" w:cs="Times New Roman"/>
          <w:bCs/>
          <w:szCs w:val="24"/>
        </w:rPr>
        <w:t xml:space="preserve">Παναγιώτη </w:t>
      </w:r>
      <w:proofErr w:type="spellStart"/>
      <w:r>
        <w:rPr>
          <w:rFonts w:eastAsia="Times New Roman" w:cs="Times New Roman"/>
          <w:bCs/>
          <w:szCs w:val="24"/>
        </w:rPr>
        <w:t>Σκουρολιάκου</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«Σοβαρές καταγγελίες των εργαζομένων του Εθνικού Θεάτρου». </w:t>
      </w:r>
    </w:p>
    <w:p w14:paraId="5520A82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w:t>
      </w:r>
      <w:proofErr w:type="spellStart"/>
      <w:r>
        <w:rPr>
          <w:rFonts w:eastAsia="Times New Roman" w:cs="Times New Roman"/>
          <w:szCs w:val="24"/>
        </w:rPr>
        <w:t>Κονιόρδου</w:t>
      </w:r>
      <w:proofErr w:type="spellEnd"/>
      <w:r>
        <w:rPr>
          <w:rFonts w:eastAsia="Times New Roman" w:cs="Times New Roman"/>
          <w:szCs w:val="24"/>
        </w:rPr>
        <w:t>.</w:t>
      </w:r>
    </w:p>
    <w:p w14:paraId="5520A82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w:t>
      </w:r>
    </w:p>
    <w:p w14:paraId="5520A82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5520A82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Υπουργέ, στις 25 Ιανουαρίου 2018 οι εργαζόμενοι του Εθνικού Θεάτρου με επιστολή τους προς το Υπουργείο Πολιτισμού και Αθλητισμού προβαίνουν σε βαρύτατες καταγγελίες κατά του καλλιτεχνικού διευθυντή και του προέδρου του διοικητικού συμβουλίου του θεάτρου, σχετικά με τις εργασιακές συνθήκες και τα της εφαρμογής </w:t>
      </w:r>
      <w:r>
        <w:rPr>
          <w:rFonts w:eastAsia="Times New Roman" w:cs="Times New Roman"/>
          <w:szCs w:val="24"/>
        </w:rPr>
        <w:lastRenderedPageBreak/>
        <w:t xml:space="preserve">της συλλογικής σύμβασης εργασίας που υπογράφηκε από την Κυβέρνησή μας τον Ιούλιο του 2017. </w:t>
      </w:r>
    </w:p>
    <w:p w14:paraId="5520A82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Συγκεκριμένα αναφέρονται σε απλήρωτες πρόβες, που βαφτίζονται σεμινάρια, στη συστηματική αποφυγή -εδώ και σχεδόν τρία χρόνια- σύνταξης και κατάθεσης εσωτερικού κανονισμού εργασίας, με αποτέλεσμα να έχουμε μια καθυστέρηση που τους ανάγκασε να προσφύγουν στην Επιθεώρηση Εργασίας. </w:t>
      </w:r>
      <w:proofErr w:type="spellStart"/>
      <w:r>
        <w:rPr>
          <w:rFonts w:eastAsia="Times New Roman" w:cs="Times New Roman"/>
          <w:szCs w:val="24"/>
        </w:rPr>
        <w:t>Σημειωτέον</w:t>
      </w:r>
      <w:proofErr w:type="spellEnd"/>
      <w:r>
        <w:rPr>
          <w:rFonts w:eastAsia="Times New Roman" w:cs="Times New Roman"/>
          <w:szCs w:val="24"/>
        </w:rPr>
        <w:t xml:space="preserve"> ότι μετά τη συγκεκριμένη καταγγελία πραγματοποιήθηκε τριμερής συνάντηση, στην οποία ο Γενικός Γραμματέας Εργασίας δικαίωσε πλήρως τους εργαζόμενους για τη μη κατάρτιση εσωτερικού κανονισμού αλλά και για την καταστρατήγηση της συλλογικής σύμβασης εργασίας. </w:t>
      </w:r>
    </w:p>
    <w:p w14:paraId="5520A82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Τέλος, οι εργαζόμενοι κάνουν ειδική μνεία στο πρόστιμο των 100.000 ευρώ που έχει επιβληθεί στο Εθνικό Θέατρο για αδήλωτη και ανασφάλιστη εργασία και για την πρόσληψη απεργοσπαστών κατά τη διάρκεια ημέρας που είχε προαναγγελθεί στάση εργασίας. </w:t>
      </w:r>
    </w:p>
    <w:p w14:paraId="5520A82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Με βάση τα παραπάνω ερωτάσθε, λοιπόν, ποιες είναι οι πρωτοβουλίες που σκοπεύετε να αναλάβετε για να σταματήσουν αυτά τα θλιβερά φαινόμενα, δηλαδή η παραβίαση της συλλογικής σύμβασης εργασίας, η πρόσληψη απεργοσπαστών αλλά και για τη μη κατάρτιση του εσωτερικού κανονισμού εργασίας στην πρώτη κρατική σκηνή της χώρας;</w:t>
      </w:r>
    </w:p>
    <w:p w14:paraId="5520A82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82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Υπουργέ, έχετε τον λόγο.</w:t>
      </w:r>
    </w:p>
    <w:p w14:paraId="5520A82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Αγαπητέ, κύριε </w:t>
      </w:r>
      <w:proofErr w:type="spellStart"/>
      <w:r>
        <w:rPr>
          <w:rFonts w:eastAsia="Times New Roman" w:cs="Times New Roman"/>
          <w:szCs w:val="24"/>
        </w:rPr>
        <w:t>Σκουρολιάκο</w:t>
      </w:r>
      <w:proofErr w:type="spellEnd"/>
      <w:r>
        <w:rPr>
          <w:rFonts w:eastAsia="Times New Roman" w:cs="Times New Roman"/>
          <w:szCs w:val="24"/>
        </w:rPr>
        <w:t xml:space="preserve">, χαίρομαι για την ερώτηση. Γνωρίζω την ιδιαίτερη ευαισθησία που έχετε για τον χώρο του θεάτρου, την οποία συμμερίζομαι κι εγώ έχοντας επί χρόνια υπηρετήσει τον χώρο αυτό και μάλιστα τον χώρο του Εθνικού Θεάτρου. </w:t>
      </w:r>
    </w:p>
    <w:p w14:paraId="5520A82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συλλογική σύμβαση εργασίας συνάπτεται μεταξύ του συνδικαλιστικού οργάνου και του εργοδότη και καθορίζει τους όρους και τις συνθήκες εργασίας κι άλλα σχετικά </w:t>
      </w:r>
      <w:r>
        <w:rPr>
          <w:rFonts w:eastAsia="Times New Roman" w:cs="Times New Roman"/>
          <w:szCs w:val="24"/>
        </w:rPr>
        <w:lastRenderedPageBreak/>
        <w:t xml:space="preserve">θέματα. Οι συλλογικές συμβάσεις εργασίας κατοχυρώνονται από το Σύνταγμα και λειτουργούν συμπληρωματικά στους γενικούς όρους εργασίας που ρυθμίζονται από τους σχετικούς νόμους. </w:t>
      </w:r>
    </w:p>
    <w:p w14:paraId="5520A82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Για να υπάρξει συμφωνία των μερών για την υπογραφή της συλλογικής σύμβασης εργασίας το Υπουργείο συνέβαλε καθοριστικά και μεσολάβησε, ώστε να ανασταλούν οι κινητοποιήσεις και οι περαιτέρω προσφυγές στον Γενικό Γραμματέα Εργασίας για το ζήτημα αυτό. </w:t>
      </w:r>
    </w:p>
    <w:p w14:paraId="5520A82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πρωτοβουλία του Υπουργείου συνίσταται στο εξής. Το Υπουργείο, όπως είχε διαμεσολαβήσει για την υπογραφή της συλλογικής σύμβασης εργασίας, με τον ίδιο τρόπο θα παρέμβει και πάλι, όπως και όπου χρειαστεί, για να εφαρμοστεί η συλλογική σύμβαση εργασίας χωρίς παρεκκλίσεις. Επί του παρόντος έχουν επιλυθεί τα ζητήματα που προέκυψαν μετά την υπογραφή της συλλογικής σύμβασης, καθώς πριν από τρεις ημέρες κατατέθηκε στο Υπουργείο Εργασίας κοινό υπόμνημα του Εθνικού Θεάτρου </w:t>
      </w:r>
      <w:r>
        <w:rPr>
          <w:rFonts w:eastAsia="Times New Roman" w:cs="Times New Roman"/>
          <w:szCs w:val="24"/>
        </w:rPr>
        <w:lastRenderedPageBreak/>
        <w:t xml:space="preserve">και της Εθνικής Λυρικής Σκηνής για το ζήτημα του ανθυγιεινού επιδόματος, που αποτελούσε και το κύριο αίτημα των εργαζομένων. Στο σχετικό υπόμνημα ελήφθησαν υπ’ </w:t>
      </w:r>
      <w:proofErr w:type="spellStart"/>
      <w:r>
        <w:rPr>
          <w:rFonts w:eastAsia="Times New Roman" w:cs="Times New Roman"/>
          <w:szCs w:val="24"/>
        </w:rPr>
        <w:t>όψιν</w:t>
      </w:r>
      <w:proofErr w:type="spellEnd"/>
      <w:r>
        <w:rPr>
          <w:rFonts w:eastAsia="Times New Roman" w:cs="Times New Roman"/>
          <w:szCs w:val="24"/>
        </w:rPr>
        <w:t xml:space="preserve"> και οι παρατηρήσεις του Σωματείου Εργαζομένων του Εθνικού Θεάτρου. </w:t>
      </w:r>
    </w:p>
    <w:p w14:paraId="5520A83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Ως προς το ζήτημα των διατακτικών, το οποίο είναι ένα επίδομα που προβλεπόταν για κάποια χρόνια, το Εθνικό Θέατρο έχει εγγράψει τη σχετική δαπάνη στον προϋπολογισμό του. Όμως αυτό θα μπορέσει να αποδοθεί εφόσον βρεθεί αποδεκτή λύση από το Γενικό Λογιστήριο του Κράτους. </w:t>
      </w:r>
    </w:p>
    <w:p w14:paraId="5520A83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Τώρα ερχόμαστε στα θέματα στα οποία αναφερθήκατε, για την πρόσληψη απεργοσπαστών. Σύμφωνα με τα στοιχεία που ζήτησα από το Εθνικό Θέατρο και μου προσκομίστηκαν, το θέμα αυτό στο οποίο αναφέρεστε αφορά μία και μοναδική περίπτωση κατά την οποία υπήρξε προγραμματισμένη εργασία μεταφοράς σκηνικού από το Σωματείο Εργατών, καθώς αυτή έπρεπε να γίνει σε βραδινές ώρες, εκτός του ωραρίου των εργατών του Εθνικού Θεάτρου. Οι εργάτες αρνήθηκαν να κάνουν τη μεταφορά, όπως είχαν σχετικό δικαίωμα και για τον λόγο αυτόν το Εθνικό Θέατρο απευθύνθηκε </w:t>
      </w:r>
      <w:r>
        <w:rPr>
          <w:rFonts w:eastAsia="Times New Roman" w:cs="Times New Roman"/>
          <w:szCs w:val="24"/>
        </w:rPr>
        <w:lastRenderedPageBreak/>
        <w:t xml:space="preserve">στην Ένωση Φορτοεκφορτωτών. Τελικά η διοίκηση αποφάσισε να μη γίνει αυτή η βραδινή μεταφορά, ώστε να μην υπάρξει κανενός είδους δυσάρεστο επεισόδιο και το ζήτημα επιλύθηκε ειρηνικά. Κατά συνέπεια αυτό που παρουσιάζεται ως πρόσληψη απεργοσπαστών είναι ανακριβές, καθώς την ώρα που θα εργάζονταν οι συγκεκριμένοι εργάτες δεν υπήρχε ενεργή απεργία. </w:t>
      </w:r>
    </w:p>
    <w:p w14:paraId="5520A83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5520A833"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Χρειάζομαι λίγο περισσότερο χρόνο, κύριε Πρόεδρε, γιατί είναι αρκετά τα θέματα.</w:t>
      </w:r>
    </w:p>
    <w:p w14:paraId="5520A834"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ήθελα να τονίσω ότι το δικαίωμα στην απεργία είναι ένα νόμιμο δικαίωμα των εργαζομένων, συνταγματικά κατοχυρωμένο. Το Υπουργείο είναι υπέρ της προάσπισης όλων των δικαιωμάτων των εργαζομένων -και αυτών που προβλέπονται από τη νομοθεσία και αυτών που αποτυπώνονται στη συλλογική σύμβαση εργασίας. </w:t>
      </w:r>
    </w:p>
    <w:p w14:paraId="5520A835"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Τώρα έρχομαι στο θέμα της κατάρτισης του εσωτερικού κανονισμού. Στο πλαίσιο της ανανέωσης των κανονισμών λειτουργίας όλων των εποπτευομένων φορέων του Υπουργείου και της σύνταξης από την αρχή κανονισμών, όπου δεν υπάρχουν, είχε ζητηθεί από τα αρμόδια όργανα του Εθνικού Θεάτρου να αποστείλουν προσχέδιο πρότασης ανανεωμένου κανονισμού, για να γίνει η σχετική επεξεργασία από τις υπηρεσίες του Υπουργείου. Βάσει του νέου νόμου, ο διοικητικός οικονομικός διευθυντής είναι ο μόνος αρμόδιος να καταθέσει το προσχέδιο κανονισμού στο διοικητικό συμβούλιο προς έγκριση και άρα η πρόσληψη αυτή ήταν </w:t>
      </w:r>
      <w:proofErr w:type="spellStart"/>
      <w:r>
        <w:rPr>
          <w:rFonts w:eastAsia="Times New Roman"/>
          <w:szCs w:val="24"/>
        </w:rPr>
        <w:t>πρόκριμα</w:t>
      </w:r>
      <w:proofErr w:type="spellEnd"/>
      <w:r>
        <w:rPr>
          <w:rFonts w:eastAsia="Times New Roman"/>
          <w:szCs w:val="24"/>
        </w:rPr>
        <w:t xml:space="preserve"> προκειμένου να ξεκινήσει οποιαδήποτε διαδικασία αναθεώρησης του κανονισμού λειτουργίας. </w:t>
      </w:r>
    </w:p>
    <w:p w14:paraId="5520A836"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Τον Μάρτιο του 2017 ξεκίνησε η διαδικασία διαγωνισμού για την πρόσληψη διοικητικού διευθυντή. Ο εν λόγω διαγωνισμός </w:t>
      </w:r>
      <w:proofErr w:type="spellStart"/>
      <w:r>
        <w:rPr>
          <w:rFonts w:eastAsia="Times New Roman"/>
          <w:szCs w:val="24"/>
        </w:rPr>
        <w:t>απέβη</w:t>
      </w:r>
      <w:proofErr w:type="spellEnd"/>
      <w:r>
        <w:rPr>
          <w:rFonts w:eastAsia="Times New Roman"/>
          <w:szCs w:val="24"/>
        </w:rPr>
        <w:t xml:space="preserve"> άκαρπος. Τελικά τον Οκτώβρη του 2017 προσελήφθη νέος διοικητικός οικονομικός διευθυντής, ο οποίος ενεργοποίησε τις απαιτούμενες διαδικασίες. Τον Ιανουάριο του 2018 ξεκίνησε η διαβούλευση με το </w:t>
      </w:r>
      <w:r>
        <w:rPr>
          <w:rFonts w:eastAsia="Times New Roman"/>
          <w:szCs w:val="24"/>
        </w:rPr>
        <w:lastRenderedPageBreak/>
        <w:t xml:space="preserve">σωματείο εργαζομένων Εθνικού Θεάτρου και στις 18-4-2018 κατατέθηκαν οι προτάσεις του. Τα ζητήματα επιλύονται μέσω των ομάδων εργασίας, που έχουν συσταθεί από όλες τις πλευρές και συνεργάζονται με γοργούς ρυθμούς για τη σύνταξη του προσχεδίου κανονισμού. Τονίζουμε ότι αυτό που κατατέθηκε ήταν ένα προσχέδιο. Δεν ήταν το τελικό, γιατί αυτό πρέπει να </w:t>
      </w:r>
      <w:proofErr w:type="spellStart"/>
      <w:r>
        <w:rPr>
          <w:rFonts w:eastAsia="Times New Roman"/>
          <w:szCs w:val="24"/>
        </w:rPr>
        <w:t>συνδιαμορφωθεί</w:t>
      </w:r>
      <w:proofErr w:type="spellEnd"/>
      <w:r>
        <w:rPr>
          <w:rFonts w:eastAsia="Times New Roman"/>
          <w:szCs w:val="24"/>
        </w:rPr>
        <w:t xml:space="preserve"> μετά από τη διαβούλευση με τα εμπλεκόμενα μέρη.</w:t>
      </w:r>
    </w:p>
    <w:p w14:paraId="5520A837"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Ένα από τα κύρια θέματα που έθεσε το σωματείο και αφορά σε οργανικές θέσεις ήδη έχει ενσωματωθεί στο προσχέδιο. Σε κάθε περίπτωση, το Εθνικό Θέατρο έχει καταρτισμένο εσωτερικό κανονισμό λειτουργίας ήδη από το έτος 1997 με τη μορφή προεδρικού διατάγματος. </w:t>
      </w:r>
    </w:p>
    <w:p w14:paraId="5520A838"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Στο σημείο αυτό θα πρέπει να αναφέρουμε ότι με τον νέο εσωτερικό κανονισμό αναμορφώνεται και τίθεται σε νέες βάσεις ένα καθεστώς πολλών δεκαετιών, επιλύονται χρόνια οργανωτικά προβλήματα και το θέατρο θα προχωρήσει ως ένας σύγχρονος </w:t>
      </w:r>
      <w:r>
        <w:rPr>
          <w:rFonts w:eastAsia="Times New Roman"/>
          <w:szCs w:val="24"/>
        </w:rPr>
        <w:lastRenderedPageBreak/>
        <w:t xml:space="preserve">οργανισμός και με την πρωτοβουλία του Υπουργείου στηρίζει τη διαβούλευση των φορέων και παράλληλα επιδιώκει την τήρηση των διαδικασιών, ώστε να διασφαλίζεται ότι κάθε ενέργεια των εποπτευόμενων φορέων γίνεται με όρους νομιμότητας και διαφάνειας. </w:t>
      </w:r>
    </w:p>
    <w:p w14:paraId="5520A839"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υπόλοιπα στη δευτερολογία μου.</w:t>
      </w:r>
    </w:p>
    <w:p w14:paraId="5520A83A"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5520A83B"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5520A83C"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Σκουρολιάκο</w:t>
      </w:r>
      <w:proofErr w:type="spellEnd"/>
      <w:r>
        <w:rPr>
          <w:rFonts w:eastAsia="Times New Roman"/>
          <w:szCs w:val="24"/>
        </w:rPr>
        <w:t>, έχετε τον λόγο.</w:t>
      </w:r>
    </w:p>
    <w:p w14:paraId="5520A83D"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κύριε Πρόεδρε.</w:t>
      </w:r>
    </w:p>
    <w:p w14:paraId="5520A83E"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Κυρία Υπουργέ, ευχαριστώ για την απάντησή σας, αλλά πρέπει να επιμείνω. Την εποχή των μνημονίων η προηγούμενη κυβέρνηση της Νέας Δημοκρατίας και του ΠΑΣΟΚ καταστρατήγησαν τις συλλογικές συμβάσεις εργασίας τον Μάρτιο του 2013, με </w:t>
      </w:r>
      <w:r>
        <w:rPr>
          <w:rFonts w:eastAsia="Times New Roman"/>
          <w:szCs w:val="24"/>
        </w:rPr>
        <w:lastRenderedPageBreak/>
        <w:t xml:space="preserve">αποτέλεσμα να «σμπαραλιαστεί» κυριολεκτικά το ελεύθερο θέατρο και να λαβωθούν εξαιρετικά οι κρατικές μας σκηνές. </w:t>
      </w:r>
    </w:p>
    <w:p w14:paraId="5520A83F"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Αυτή η Κυβέρνηση μέσα στη στενότητα των μνημονίων, μέσα στις υποχρεώσεις και κάτω από το άγρυπνο μάτι των θεσμών, είχε τη γενναιότητα και υπέγραψε συλλογικές συμβάσεις εργασίας για τα θέατρα που ορίζει, δηλαδή για το Εθνικό Θέατρο και το Κρατικό Θέατρο Βορείου Ελλάδος, συλλογικές συμβάσεις εργασίας και για τους ηθοποιούς και για τους τεχνικούς. </w:t>
      </w:r>
    </w:p>
    <w:p w14:paraId="5520A840"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το ελπίζουμε απλά, αλλά δουλεύουμε από τώρα με τον κ. </w:t>
      </w:r>
      <w:proofErr w:type="spellStart"/>
      <w:r>
        <w:rPr>
          <w:rFonts w:eastAsia="Times New Roman"/>
          <w:szCs w:val="24"/>
        </w:rPr>
        <w:t>Νεφελούδη</w:t>
      </w:r>
      <w:proofErr w:type="spellEnd"/>
      <w:r>
        <w:rPr>
          <w:rFonts w:eastAsia="Times New Roman"/>
          <w:szCs w:val="24"/>
        </w:rPr>
        <w:t xml:space="preserve"> για την προετοιμασία των συλλογικών συμβάσεων εργασίας και στο ελεύθερο θέατρο από τον Αύγουστο του 2018, όπου με την καθαρή έξοδο θα έχουμε τα χέρια μας λυμένα για περισσότερες κινήσεις. </w:t>
      </w:r>
    </w:p>
    <w:p w14:paraId="5520A841"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πολιτική αυτής της Κυβέρνησης για τις συλλογικές συμβάσεις εργασίας στα κρατικά θέατρα είναι δεδομένη. Υπάρχει όμως ή δεν υπάρχει πρόστιμο 100.000 ευρώ </w:t>
      </w:r>
      <w:r>
        <w:rPr>
          <w:rFonts w:eastAsia="Times New Roman"/>
          <w:szCs w:val="24"/>
        </w:rPr>
        <w:lastRenderedPageBreak/>
        <w:t xml:space="preserve">για αδήλωτη και ανασφάλιστη εργασία απεργοσπαστικού μηχανισμού; Υπάρχει. Και όσο για τον εσωτερικό κανονισμό, οι εργαζόμενοι μάς λένε ότι έχει δοθεί το 1/7 του εσωτερικού κανονισμού για την ώρα. </w:t>
      </w:r>
    </w:p>
    <w:p w14:paraId="5520A842"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ο διευθυντής και το διοικητικό συμβούλιο ενός δημόσιου οργανισμού δεν γίνεται να αγνοούν τις συμβάσεις που έχουν υπογραφεί με πρωτοβουλία και ευθύνη της Κυβέρνησης. Δεν μπορεί να προσλαμβάνουν απεργοσπάστες και δεν μπορούμε να ανεχόμαστε τη μη κατάρτιση ακόμα του εσωτερικού κανονισμού. Πρέπει να εφαρμόζουν τις αποφάσεις της Κυβέρνησης. Αυτή είναι η δουλειά τους. </w:t>
      </w:r>
    </w:p>
    <w:p w14:paraId="5520A84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Αν θέλουν να κάνουν μια άλλη πολιτική, επιτρέψτε μου να πω, πολιτική άλλων κομμάτων, που την έκαναν προηγουμένως, δεν μπορεί να την κάνουν με αυτή την Κυβέρνηση. Αυτά τα έκαναν η Νέα Δημοκρατία και το ΠΑΣΟΚ. Εδώ εμείς είμαστε σαν κόμμα και σαν πολιτικός χώρος απέναντι σε επιλογές αυτού του είδους. Και θέλω να σας παρακαλέσω ιδιαίτερα να επιληφθείτε ώστε να εφαρμοστούν οι συλλογικές συμβάσεις εργασίας, να επανέλθει η νομιμότητα στο θέατρο, γιατί αυτό είναι το στίγμα μας, </w:t>
      </w:r>
      <w:r>
        <w:rPr>
          <w:rFonts w:eastAsia="Times New Roman" w:cs="Times New Roman"/>
          <w:szCs w:val="24"/>
        </w:rPr>
        <w:lastRenderedPageBreak/>
        <w:t>αυτό είναι το όραμά μας, αυτό έκανε αυτή η Κυβέρνηση και δεν μπορεί να θολώνεται ή να γίνονται διαφορετικά πράγματα από αυτά που έχουν επαγγελθεί και για τα οποία αγωνιζόμαστε κάθε μέρα σαν Κυβέρνηση, σαν κόμμα, σαν πολιτικός χώρος, σαν Αριστερά.</w:t>
      </w:r>
    </w:p>
    <w:p w14:paraId="5520A84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84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5520A84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Έχετε τον λόγο και πάλι, κυρία Υπουργέ.</w:t>
      </w:r>
    </w:p>
    <w:p w14:paraId="5520A84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κύριε Πρόεδρε.</w:t>
      </w:r>
    </w:p>
    <w:p w14:paraId="5520A84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Για τα δύο πρώτα θέματα σάς απάντησα, για το θέμα των απεργοσπαστών και για τον εσωτερικό κανονισμό. Άρα, για οικονομία χρόνου, δεν μπορώ να επανέλθω.</w:t>
      </w:r>
    </w:p>
    <w:p w14:paraId="5520A84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θέμα που θέσατε για το πρόστιμο των 100.000 ευρώ για αδήλωτη και ανασφάλιστη εργασία, θέλω να πω πως είναι γνωστό ότι στο παρελθόν αποτελούσε κοινή πρακτική να χρησιμοποιούνται εργάτες για συγκεκριμένες δευτερεύουσες, απρόβλεπτες, πρόσκαιρες, έκτακτες εργασίες, στησίματα, </w:t>
      </w:r>
      <w:proofErr w:type="spellStart"/>
      <w:r>
        <w:rPr>
          <w:rFonts w:eastAsia="Times New Roman" w:cs="Times New Roman"/>
          <w:szCs w:val="24"/>
        </w:rPr>
        <w:t>ξεστησίματα</w:t>
      </w:r>
      <w:proofErr w:type="spellEnd"/>
      <w:r>
        <w:rPr>
          <w:rFonts w:eastAsia="Times New Roman" w:cs="Times New Roman"/>
          <w:szCs w:val="24"/>
        </w:rPr>
        <w:t xml:space="preserve"> σε περιοδείες εκτός έδρας κ.λπ., ειδικά κατά τη διάρκεια του Σαββατοκύριακου και να δηλώνονται στους πίνακες προσωπικού την επόμενη εργάσιμη ημέρα.</w:t>
      </w:r>
    </w:p>
    <w:p w14:paraId="5520A84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Η περίπτωση η οποία καταγγέλθηκε αφορά μία περίπτωση στο Ηρώδειο σε μεταμεσονύκτια παράσταση που έπρεπε να φορτωθεί κατά τη διάρκεια της νύκτας καθώς ακολουθούσε παράσταση την επόμενη ημέρα. Η σχετική δήλωση θα γινόταν τη Δευτέρα.</w:t>
      </w:r>
    </w:p>
    <w:p w14:paraId="5520A84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Ενώ γίνονταν συζητήσεις για το θέμα αυτό και υπήρξε διαβεβαίωση της διοίκησης ότι θα ασφαλίζονται κανονικά όσοι εργάτες εργάζονται και ότι μέσα στη χειμερινή σεζόν θα έβρισκε η καλλιτεχνική διεύθυνση και το ΣΕΕΘ από κοινού τον τρόπο να λυθεί το </w:t>
      </w:r>
      <w:r>
        <w:rPr>
          <w:rFonts w:eastAsia="Times New Roman" w:cs="Times New Roman"/>
          <w:szCs w:val="24"/>
        </w:rPr>
        <w:lastRenderedPageBreak/>
        <w:t>ζήτημα, υπήρξε καταγγελία κατά την καλοκαιρινή περίοδο σε παράσταση στο Ηρώδειο, με αποτέλεσμα να προκύψει πρόστιμο 80.000 για τη μη τήρηση του πίνακα προσωπικού και όχι για ανασφάλιστη εργασία. Επομένως αφορά το θέμα της ανακοίνωσης, της αναγγελίας και όχι την ασφάλιση των εργαζομένων.</w:t>
      </w:r>
    </w:p>
    <w:p w14:paraId="5520A84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Για το πρόστιμο το Εθνικό Θέατρο έχει προσφύγει στα διοικητικά δικαστήρια για την ακύρωσή του αλλά η υπόθεση δεν έχει εκδικαστεί ακόμα. Αυτή ήταν η πρακτική των τελευταίων δέκα ετών, πλέον όμως υπάρχει μέριμνα να υπάρχουν ενεργές συμβάσεις εκ των προτέρων και να απασχολούν το μόνιμο προσωπικό που είναι επαρκές και εξειδικευμένο. </w:t>
      </w:r>
    </w:p>
    <w:p w14:paraId="5520A84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Σχετικά με τις απλήρωτες πρόβες στις οποίες αναφερθήκατε, θα ήθελα να τονίσω ότι το Υπουργείο Πολιτισμού και οι εποπτευόμενοι φορείς του, όπως είναι το Εθνικό, το Κρατικό, η Λυρική Σκηνή και το Φεστιβάλ Αθηνών αποτελούν ίσως από τους τελευ</w:t>
      </w:r>
      <w:r>
        <w:rPr>
          <w:rFonts w:eastAsia="Times New Roman" w:cs="Times New Roman"/>
          <w:szCs w:val="24"/>
        </w:rPr>
        <w:lastRenderedPageBreak/>
        <w:t>ταίους χώρους όπου, πραγματικά, γίνονται σεβαστές οι συμβάσεις εργασίας και γίνονται υπέρ των εργαζομένων και στον τομέα του τεχνικού προσωπικού αλλά και στον τομέα των ηθοποιών.</w:t>
      </w:r>
    </w:p>
    <w:p w14:paraId="5520A84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Επομένως το Εθνικό Θέατρο κάνει κατ’ ελάχιστον πεντάμηνες συμβάσεις βάσει της συλλογικής σύμβασης εργασίας, οι παραστάσεις δεν υπερβαίνουν τους δυόμισι μήνες, επομένως όλες οι πρόβες είναι από την πρώτη μέρα κανονικά αμειβόμενες. Το ίδιο κάνει και το Κρατικό Θέατρο Βορείου Ελλάδος. Επίσης, το Εθνικό παράλληλα έχει μια τεράστια ποικιλία εκπαιδευτικού έργου, που απευθύνεται σε παιδιά, ηλικιωμένους, εφήβους και δεν έχει ποτέ τεθεί κάποιο τέτοιο ζήτημα, ούτε έχει γίνει ποτέ τέτοια καταγγελία από το Σωματείο Ελλήνων Ηθοποιών.</w:t>
      </w:r>
    </w:p>
    <w:p w14:paraId="5520A84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Γνωρίζω ότι τόσα χρόνια είναι πολύ σημαντική η λειτουργία των θεάτρων και για να έχουμε υψηλής ποιότητας παραστάσεις και ο κάθε εργαζόμενος, όλων των ειδικοτήτων, παίζει έναν πάρα πολύ σημαντικό ρόλο. Γι’ αυτό πρέπει να φροντίζουμε όλες τις συμβάσεις εργασίας και να υπερασπιζόμαστε τα δικαιώματά τους.</w:t>
      </w:r>
    </w:p>
    <w:p w14:paraId="5520A85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Ξέρουμε ότι η πρακτική των τελευταίων ετών έχει σπάσει και στο ελεύθερο θέατρο, γι’ αυτό κι ένα </w:t>
      </w:r>
      <w:proofErr w:type="spellStart"/>
      <w:r>
        <w:rPr>
          <w:rFonts w:eastAsia="Times New Roman" w:cs="Times New Roman"/>
          <w:szCs w:val="24"/>
        </w:rPr>
        <w:t>πρόκριμα</w:t>
      </w:r>
      <w:proofErr w:type="spellEnd"/>
      <w:r>
        <w:rPr>
          <w:rFonts w:eastAsia="Times New Roman" w:cs="Times New Roman"/>
          <w:szCs w:val="24"/>
        </w:rPr>
        <w:t xml:space="preserve"> που έχουμε θέσει στις επιχορηγήσεις του ελεύθερου θεάτρου είναι οι θέσεις εργασίας και η ασφάλιση των εργαζομένων. Αυτό είναι ένα από τα κριτήρια βάσει των οποίων δίνονται και οι επιχορηγήσεις στο ελεύθερο θέατρο, ακριβώς γιατί θέλουμε να προσπαθήσουμε να βάλουμε έναν κανόνα σε αυτό το άναρχο τοπίο, το οποίο αφέθηκε στην τύχη του. </w:t>
      </w:r>
    </w:p>
    <w:p w14:paraId="5520A85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Επίσης, θα ήθελα να διαβεβαιώσω ότι το Υπουργείο Πολιτισμού με το Εθνικό Θέατρο, το Κρατικό και τους άλλους φορείς, που έχουν παρόμοια προβλήματα, συνδράμει σε καθημερινή βάση για όλες τις δυσκολίες που παρουσιάζονται για την εύρυθμη λειτουργία τους.</w:t>
      </w:r>
    </w:p>
    <w:p w14:paraId="5520A85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85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5520A854" w14:textId="77777777" w:rsidR="009A515F" w:rsidRDefault="00631B1D">
      <w:pPr>
        <w:spacing w:line="600" w:lineRule="auto"/>
        <w:ind w:firstLine="720"/>
        <w:jc w:val="both"/>
        <w:rPr>
          <w:rFonts w:eastAsia="Times New Roman"/>
          <w:szCs w:val="24"/>
        </w:rPr>
      </w:pPr>
      <w:r>
        <w:rPr>
          <w:rFonts w:eastAsia="Times New Roman"/>
          <w:szCs w:val="24"/>
        </w:rPr>
        <w:lastRenderedPageBreak/>
        <w:t>Συνεχίζουμε με την πρώτη με αριθμό 1507/16-4-2018 επίκαιρη ερώτηση δεύτερου κύκλου της Βουλευτού Α΄ Αθηνών της Νέας Δημοκρατίας κ. Όλγας Κεφαλογιάννη προς την Υπουργό Πολιτισμού και Αθλητισμού, με θέμα: «Σε κίνδυνο η ομαλή λειτουργία των αρχαιολογικών χώρων».</w:t>
      </w:r>
    </w:p>
    <w:p w14:paraId="5520A855" w14:textId="77777777" w:rsidR="009A515F" w:rsidRDefault="00631B1D">
      <w:pPr>
        <w:spacing w:line="600" w:lineRule="auto"/>
        <w:ind w:firstLine="720"/>
        <w:jc w:val="both"/>
        <w:rPr>
          <w:rFonts w:eastAsia="Times New Roman"/>
          <w:szCs w:val="24"/>
        </w:rPr>
      </w:pPr>
      <w:r>
        <w:rPr>
          <w:rFonts w:eastAsia="Times New Roman"/>
          <w:szCs w:val="24"/>
        </w:rPr>
        <w:t>Παρακαλώ, κυρία Κεφαλογιάννη, έχετε τον λόγο για δύο λεπτά.</w:t>
      </w:r>
    </w:p>
    <w:p w14:paraId="5520A85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Ευχαριστώ, κύριε Πρόεδρε.</w:t>
      </w:r>
    </w:p>
    <w:p w14:paraId="5520A85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Υπουργέ, από τις 15 Μαρτίου 2018 έχουμε καταθέσει αυτή την επίκαιρη ερώτηση για την καθυστέρηση στην πρόσληψη του εποχικού προσωπικού των μουσείων και αρχαιολογικών χώρων. Έναν μήνα μετά και αφού έχει και επίσημα ξεκινήσει το διευρυμένο θερινό ωράριο, το θέμα μοιάζει να έχει τακτοποιηθεί τουλάχιστον σε ορισμένους αρχαιολογικούς χώρους και μουσεία με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w:t>
      </w:r>
    </w:p>
    <w:p w14:paraId="5520A85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βασικό, όμως, ζήτημα παραμένει. Γιατί το Υπουργείο Πολιτισμού χάνει όλες τις προθεσμίες; Είναι σαφές ότι δεν φέρουν την ευθύνη οι υπηρεσίες που στο παρελθόν </w:t>
      </w:r>
      <w:r>
        <w:rPr>
          <w:rFonts w:eastAsia="Times New Roman" w:cs="Times New Roman"/>
          <w:szCs w:val="24"/>
        </w:rPr>
        <w:lastRenderedPageBreak/>
        <w:t>λειτουργούσαν ομαλά και έγκαιρα. Την ευθύνη την φέρει η βραδυπορούσα πολιτική ηγεσία.</w:t>
      </w:r>
    </w:p>
    <w:p w14:paraId="5520A85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Υπουργέ, οι προσλήψεις του εποχικού προσωπικού πρέπει να προγραμματίζονται έγκαιρα, δεδομένων των χρονοβόρων διαδικασιών που απαιτούν. Χωρίς το προσωπικό αυτό οι αρχαιολογικοί χώροι και τα μουσεία δεν είναι σε θέση να λειτουργήσουν ομαλά ούτε είναι δείγμα διοικητικής δεινότητας αυτή η μάχη με τον χρόνο για δύο συνεχόμενα έτη που βλέπουμε από το Υπουργείο σας λόγω της αδυναμίας </w:t>
      </w:r>
      <w:proofErr w:type="spellStart"/>
      <w:r>
        <w:rPr>
          <w:rFonts w:eastAsia="Times New Roman" w:cs="Times New Roman"/>
          <w:szCs w:val="24"/>
        </w:rPr>
        <w:t>προτεραιοποίησης</w:t>
      </w:r>
      <w:proofErr w:type="spellEnd"/>
      <w:r>
        <w:rPr>
          <w:rFonts w:eastAsia="Times New Roman" w:cs="Times New Roman"/>
          <w:szCs w:val="24"/>
        </w:rPr>
        <w:t xml:space="preserve"> των αναγκών.</w:t>
      </w:r>
    </w:p>
    <w:p w14:paraId="5520A85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Γνωρίζουμε ότι προς το παρόν οι ανάγκες σε εποχικό προσωπικό καλύπτονται οριακά και μόνο σε ορισμένους αρχαιολογικούς χώρους και μουσεία με προσωπικό του οποίου οι συμβάσεις λήγουν άμεσα. Είναι εύλογο να υποθέσουμε ότι η πολιτική ηγεσία απεργάζεται την κάλυψη των πάγιων αναγκών με διαφορετική προσέγγιση;</w:t>
      </w:r>
    </w:p>
    <w:p w14:paraId="5520A85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Για να καθυστερείτε στην επανάληψη της διαδικασίας προφανώς επεξεργάζεστε άλλα σενάρια και ίσως ακόμα και αλλαγές στα τυπικά προσόντα των υποψηφίων, για να διευκολύνετε την κομματική σας πελατεία. Αδιαφορείτε για τη μείωση που προκαλούν οι καθυστερήσεις πρόσληψης στα έσοδα του ΤΑΠΑ, γιατί, εάν είχατε ασχοληθεί σοβαρά με τη διαχείριση των μουσείων και των αρχαιολογικών χώρων, τότε θα γνωρίζατε ότι κινείστε οριακά και θα αποφεύγατε τις επιπολαιότητες.</w:t>
      </w:r>
    </w:p>
    <w:p w14:paraId="5520A85C" w14:textId="77777777" w:rsidR="009A515F" w:rsidRDefault="00631B1D">
      <w:pPr>
        <w:spacing w:line="600" w:lineRule="auto"/>
        <w:ind w:firstLine="720"/>
        <w:jc w:val="both"/>
        <w:rPr>
          <w:rFonts w:eastAsia="Times New Roman" w:cs="Times New Roman"/>
          <w:color w:val="000000" w:themeColor="text1"/>
          <w:szCs w:val="24"/>
        </w:rPr>
      </w:pPr>
      <w:r w:rsidRPr="00C471BF">
        <w:rPr>
          <w:rFonts w:eastAsia="Times New Roman" w:cs="Times New Roman"/>
          <w:color w:val="000000" w:themeColor="text1"/>
          <w:szCs w:val="24"/>
        </w:rPr>
        <w:t xml:space="preserve">Παρά τα όσα κατά καιρούς ανακοινώνετε, τα έσοδα από την </w:t>
      </w:r>
      <w:proofErr w:type="spellStart"/>
      <w:r w:rsidRPr="00C471BF">
        <w:rPr>
          <w:rFonts w:eastAsia="Times New Roman" w:cs="Times New Roman"/>
          <w:color w:val="000000" w:themeColor="text1"/>
          <w:szCs w:val="24"/>
        </w:rPr>
        <w:t>επισκεψιμότητα</w:t>
      </w:r>
      <w:proofErr w:type="spellEnd"/>
      <w:r w:rsidRPr="00C471BF">
        <w:rPr>
          <w:rFonts w:eastAsia="Times New Roman" w:cs="Times New Roman"/>
          <w:color w:val="000000" w:themeColor="text1"/>
          <w:szCs w:val="24"/>
        </w:rPr>
        <w:t xml:space="preserve"> των μουσείων και των μνημείων δεν έχουν αυξηθεί. Η αύξηση για την οποία πανηγυρίζετε οφείλεται απλούστατα στο ότι έχει διπλασιαστεί το κόστος του εισιτηρίου και όχι στην αύξηση της </w:t>
      </w:r>
      <w:proofErr w:type="spellStart"/>
      <w:r w:rsidRPr="00C471BF">
        <w:rPr>
          <w:rFonts w:eastAsia="Times New Roman" w:cs="Times New Roman"/>
          <w:color w:val="000000" w:themeColor="text1"/>
          <w:szCs w:val="24"/>
        </w:rPr>
        <w:t>επισκεψιμότητας</w:t>
      </w:r>
      <w:proofErr w:type="spellEnd"/>
      <w:r w:rsidRPr="00C471BF">
        <w:rPr>
          <w:rFonts w:eastAsia="Times New Roman" w:cs="Times New Roman"/>
          <w:color w:val="000000" w:themeColor="text1"/>
          <w:szCs w:val="24"/>
        </w:rPr>
        <w:t xml:space="preserve"> και, για να αυξηθούν τα έσοδα αυτά, απαιτείται προγραμματισμός, βαθιές τομές. Ούτε στο ένα έχετε πετύχει ούτε στο άλλο. Επανειλημμένα έχουμε τοποθετηθεί για τα ζητήματα αυτά μέσω του κοινοβουλευτικού ελέγχου. </w:t>
      </w:r>
    </w:p>
    <w:p w14:paraId="5520A85D" w14:textId="77777777" w:rsidR="009A515F" w:rsidRDefault="00631B1D">
      <w:pPr>
        <w:spacing w:line="600" w:lineRule="auto"/>
        <w:ind w:firstLine="720"/>
        <w:jc w:val="both"/>
        <w:rPr>
          <w:rFonts w:eastAsia="Times New Roman" w:cs="Times New Roman"/>
          <w:szCs w:val="24"/>
        </w:rPr>
      </w:pPr>
      <w:r w:rsidRPr="0056318F">
        <w:rPr>
          <w:rFonts w:eastAsia="Times New Roman" w:cs="Times New Roman"/>
          <w:szCs w:val="24"/>
        </w:rPr>
        <w:t xml:space="preserve">Εκτός, λοιπόν, από τα κυλικεία που εδώ και δύο χρόνια δεν λειτουργούν, πέρα από τις παλινδρομήσεις που έχουμε στο θέμα του ηλεκτρονικού εισιτήριου, τώρα </w:t>
      </w:r>
      <w:r w:rsidRPr="0056318F">
        <w:rPr>
          <w:rFonts w:eastAsia="Times New Roman" w:cs="Times New Roman"/>
          <w:szCs w:val="24"/>
        </w:rPr>
        <w:lastRenderedPageBreak/>
        <w:t>πλέον έχουμε να ανησυχούμε και για την έγκαιρη πρόσληψη του εποχικού προσωπικού.</w:t>
      </w:r>
    </w:p>
    <w:p w14:paraId="5520A85E" w14:textId="77777777" w:rsidR="009A515F" w:rsidRDefault="00631B1D">
      <w:pPr>
        <w:spacing w:line="600" w:lineRule="auto"/>
        <w:ind w:firstLine="720"/>
        <w:jc w:val="both"/>
        <w:rPr>
          <w:rFonts w:eastAsia="Times New Roman"/>
          <w:szCs w:val="24"/>
        </w:rPr>
      </w:pPr>
      <w:r>
        <w:rPr>
          <w:rFonts w:eastAsia="Times New Roman" w:cs="Times New Roman"/>
          <w:szCs w:val="24"/>
        </w:rPr>
        <w:t>Κυρία Υπουργέ, περιμένουμε απαντήσεις.</w:t>
      </w:r>
    </w:p>
    <w:p w14:paraId="5520A85F" w14:textId="77777777" w:rsidR="009A515F" w:rsidRDefault="00631B1D">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r>
        <w:rPr>
          <w:rFonts w:eastAsia="Times New Roman" w:cs="Times New Roman"/>
          <w:b/>
          <w:szCs w:val="24"/>
        </w:rPr>
        <w:t xml:space="preserve"> </w:t>
      </w:r>
      <w:r>
        <w:rPr>
          <w:rFonts w:eastAsia="Times New Roman" w:cs="Times New Roman"/>
          <w:szCs w:val="24"/>
        </w:rPr>
        <w:t>κυρία Υπουργέ, έχετε τον λόγο.</w:t>
      </w:r>
    </w:p>
    <w:p w14:paraId="5520A860" w14:textId="77777777" w:rsidR="009A515F" w:rsidRDefault="00631B1D">
      <w:pPr>
        <w:spacing w:line="600" w:lineRule="auto"/>
        <w:ind w:firstLine="720"/>
        <w:jc w:val="both"/>
        <w:rPr>
          <w:rFonts w:eastAsia="Times New Roman" w:cs="Times New Roman"/>
          <w:b/>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Ευχαριστώ, κύριε Πρόεδρε.</w:t>
      </w:r>
    </w:p>
    <w:p w14:paraId="5520A86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Κεφαλογιάννη, χθες προχθές για το Αναπτυξιακό Συνέδριο Νοτίου Αιγαίου ήμουν στη Ρόδο, επισκέφτηκα τη Λίνδο. Στις 12.00΄ είχαν ήδη περάσει </w:t>
      </w:r>
      <w:proofErr w:type="spellStart"/>
      <w:r>
        <w:rPr>
          <w:rFonts w:eastAsia="Times New Roman" w:cs="Times New Roman"/>
          <w:szCs w:val="24"/>
        </w:rPr>
        <w:t>οκτώμισι</w:t>
      </w:r>
      <w:proofErr w:type="spellEnd"/>
      <w:r>
        <w:rPr>
          <w:rFonts w:eastAsia="Times New Roman" w:cs="Times New Roman"/>
          <w:szCs w:val="24"/>
        </w:rPr>
        <w:t xml:space="preserve"> χιλιάδες επισκέπτες με προηγούμενο ρεκόρ πέντε χιλιάδων. Αυτό διαβεβαιώθηκε από τους εκεί εργαζόμενους. Αυτό, πραγματικά, είναι μια εντυπωσιακή αύξηση των επισκεπτών, που είναι μια απόδειξη περί του εναντίου από αυτό που διατείνεστε. Και αυτό περιμένουμε και σε όλη την Ελλάδα.</w:t>
      </w:r>
    </w:p>
    <w:p w14:paraId="5520A862" w14:textId="77777777" w:rsidR="009A515F" w:rsidRDefault="00631B1D">
      <w:pPr>
        <w:spacing w:line="600" w:lineRule="auto"/>
        <w:ind w:firstLine="720"/>
        <w:jc w:val="both"/>
        <w:rPr>
          <w:rFonts w:eastAsia="Times New Roman" w:cs="Times New Roman"/>
          <w:b/>
          <w:szCs w:val="24"/>
        </w:rPr>
      </w:pPr>
      <w:r>
        <w:rPr>
          <w:rFonts w:eastAsia="Times New Roman" w:cs="Times New Roman"/>
          <w:szCs w:val="24"/>
        </w:rPr>
        <w:lastRenderedPageBreak/>
        <w:t xml:space="preserve">Θα αναφερθώ στο ηλεκτρονικό εισιτήριο. Ήδη στο </w:t>
      </w:r>
      <w:proofErr w:type="spellStart"/>
      <w:r>
        <w:rPr>
          <w:rFonts w:eastAsia="Times New Roman" w:cs="Times New Roman"/>
          <w:szCs w:val="24"/>
        </w:rPr>
        <w:t>Ολυμπιείο</w:t>
      </w:r>
      <w:proofErr w:type="spellEnd"/>
      <w:r>
        <w:rPr>
          <w:rFonts w:eastAsia="Times New Roman" w:cs="Times New Roman"/>
          <w:szCs w:val="24"/>
        </w:rPr>
        <w:t xml:space="preserve"> τοποθετούνται οι πρώτες θέσεις για το ηλεκτρονικό εισιτήριο, που δείχνει ότι δεν υπάρχει καμμία παλινδρόμηση. Το πρόγραμμα αυτό προχωράει κανονικά και θα</w:t>
      </w:r>
      <w:r>
        <w:rPr>
          <w:rFonts w:eastAsia="Times New Roman" w:cs="Times New Roman"/>
          <w:b/>
          <w:szCs w:val="24"/>
        </w:rPr>
        <w:t xml:space="preserve"> </w:t>
      </w:r>
      <w:r>
        <w:rPr>
          <w:rFonts w:eastAsia="Times New Roman" w:cs="Times New Roman"/>
          <w:szCs w:val="24"/>
        </w:rPr>
        <w:t>εφαρμοστεί πιλοτικά αυτό το καλοκαίρι και άμεσα στους επόμενους μεγάλους χώρους με την τεχνογνωσία που έχει ήδη αποκτηθεί.</w:t>
      </w:r>
    </w:p>
    <w:p w14:paraId="5520A86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Οι αυξημένες ανάγκες σε προσωπικό φύλαξης πληροφόρησης, αρχαιοφύλακες, νυχτοφύλακες είναι ένα μείζον θέμα, το οποίο το γνωρίζουμε όλοι και γνωρίζουμε όλοι πόσο εντείνεται αυτό το πρόβλημα κάθε φορά εξαιτίας της σταδιακής μείωσης του μόνιμου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κυρίως λόγω των συνταξιοδοτήσεων, αλλά και κάθε φθινόπωρο μετά την αποχώρηση του εποχικού προσωπικού. </w:t>
      </w:r>
    </w:p>
    <w:p w14:paraId="5520A86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Στο πλαίσιο των δύσκολων δημοσιονομικών συνθηκών που γνωρίζουμε όλοι και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της χώρας, το Υπουργείο καταβάλλει κάθε δυνατή προσπάθεια για τη διασφάλιση της εύρυθμης λειτουργίας και φύλαξης αρχαιολογικών χώρων, μνημείων και μουσείων αρμοδιότητάς του.</w:t>
      </w:r>
    </w:p>
    <w:p w14:paraId="5520A86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Δρούμε συστηματικά, κυρία Κεφαλογιάννη, για να καλύπτονται οι ανάγκες σε </w:t>
      </w:r>
      <w:proofErr w:type="spellStart"/>
      <w:r>
        <w:rPr>
          <w:rFonts w:eastAsia="Times New Roman" w:cs="Times New Roman"/>
          <w:szCs w:val="24"/>
        </w:rPr>
        <w:t>φυλακτικό</w:t>
      </w:r>
      <w:proofErr w:type="spellEnd"/>
      <w:r>
        <w:rPr>
          <w:rFonts w:eastAsia="Times New Roman" w:cs="Times New Roman"/>
          <w:szCs w:val="24"/>
        </w:rPr>
        <w:t xml:space="preserve"> προσωπικό. Έχει πρόσφατα ολοκληρωθεί η διαδικασία πρόσληψης και έχουν αναλάβει υπηρεσία τετρακόσια άτομα διαφόρων ειδικοτήτων, ημερήσιοι φύλακες, νυχτοφύλακες, εργάτες καθαριότητας με εργασία πέντε μηνών και κατανεμήθηκαν σε όλη την επικράτεια. Επίσης είναι σε εξέλιξη η πρόσληψη χιλίων τριακοσίων δεκατεσσάρων ατόμων με σχέση εργασίας ιδιωτικού δικαίου ορισμένου χρόνου χρονικής διάρκειας επτά μηνών, χίλιοι </w:t>
      </w:r>
      <w:proofErr w:type="spellStart"/>
      <w:r>
        <w:rPr>
          <w:rFonts w:eastAsia="Times New Roman" w:cs="Times New Roman"/>
          <w:szCs w:val="24"/>
        </w:rPr>
        <w:t>εκατόν</w:t>
      </w:r>
      <w:proofErr w:type="spellEnd"/>
      <w:r>
        <w:rPr>
          <w:rFonts w:eastAsia="Times New Roman" w:cs="Times New Roman"/>
          <w:szCs w:val="24"/>
        </w:rPr>
        <w:t xml:space="preserve"> εξήντα τρεις ημερήσιοι φύλακες αρχαιοτήτων, ενενήντα εννιά νυχτοφύλακες, πέντε λογιστές, σαράντα ένα άτομα βοηθητικό προσωπικό, έξι άτομα βοηθητικό προσωπικό. Επομένως αυτό μας κάνει σύνολο πάνω από χίλια επτακόσια άτομα για φέτος το καλοκαίρι, ενώ πέρυσι είχαμε χίλια τριακόσια άτομα. Αυτά θα εξασφαλίσουν την ομαλή λειτουργία των αρχαιολογικών χώρων και των μουσείων μας. Ήδη σε δεκατρείς εφορείες έχουν αναρτηθεί οι πίνακες επιτυχόντων οι οποίοι καλούνται να αναλάβουν εργασία. Στις υπόλοιπες υπηρεσίες αναμένεται η ολοκλήρωση διαδικασίας άμεσα εντός των επόμενων ημερών. </w:t>
      </w:r>
    </w:p>
    <w:p w14:paraId="5520A86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B21C63">
        <w:rPr>
          <w:rFonts w:eastAsia="Times New Roman" w:cs="Times New Roman"/>
          <w:b/>
          <w:szCs w:val="24"/>
        </w:rPr>
        <w:t>ΓΕΩΡΓΙΟΣ ΛΑΜΠΡΟΥΛΗΣ</w:t>
      </w:r>
      <w:r>
        <w:rPr>
          <w:rFonts w:eastAsia="Times New Roman" w:cs="Times New Roman"/>
          <w:szCs w:val="24"/>
        </w:rPr>
        <w:t>)</w:t>
      </w:r>
    </w:p>
    <w:p w14:paraId="5520A86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Επομένως μέχρι το τέλος του μήνα θα καλυφθούν σχεδόν πλήρως οι ανάγκες σε προσωπικό για την εύρυθμη λειτουργία των μουσείων και αρχαιολογικών χώρων. </w:t>
      </w:r>
    </w:p>
    <w:p w14:paraId="5520A86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Επειδή η ερώτησή σας αφορούσε και το κόστος των προσλήψεων, αυτό ανέρχεται στα δεκαπέντε σχεδόν δεκαέξι εκατομμύρια ευρώ, εκ των οποίων τα τριάμισι περίπου εκατομμύρια είναι οι εισφορές σε ασφαλιστικούς οργανισμούς. Νομίζω ότι μπορώ να συνεχίσω στη δευτερολογία μου. </w:t>
      </w:r>
    </w:p>
    <w:p w14:paraId="5520A86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Ναι, κυρία Υπουργέ.</w:t>
      </w:r>
    </w:p>
    <w:p w14:paraId="5520A86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Κεφαλογιάννη, έχετε τον λόγο για τη δευτερολογία σας. </w:t>
      </w:r>
    </w:p>
    <w:p w14:paraId="5520A86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ΟΛΓΑ ΚΕΦΑΛΟΓΙΑΝΝΗ:</w:t>
      </w:r>
      <w:r>
        <w:rPr>
          <w:rFonts w:eastAsia="Times New Roman" w:cs="Times New Roman"/>
          <w:szCs w:val="24"/>
        </w:rPr>
        <w:t xml:space="preserve"> Κυρία Υπουργέ, ακούσαμε με προσοχή αυτά που είχατε προετοιμάσει να παρουσιάσετε. Μας παραθέσατε, όμως, στοιχεία χωρίς αντίκρισμα. Μας διακατέχει η συνεχής ανησυχία ότι η φύλαξη και η λειτουργία των μουσείων και των αρχαιολογικών χώρων, είναι επισφαλής. </w:t>
      </w:r>
    </w:p>
    <w:p w14:paraId="5520A86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Ούτε τα έσοδα του ΤΑΠΑ δεν είστε σε θέση να επενδύσετε σωστά. Πέρυσι ανήλθαν σε 17 εκατομμύρια, φέτος σε 25 εκατομμύρια. Συνεπώς καταρρίπτεται η όποια δικαιολογία της έλλειψης πιστώσεων για την πρόσληψη του εποχικού προσωπικού. Από 1</w:t>
      </w:r>
      <w:r>
        <w:rPr>
          <w:rFonts w:eastAsia="Times New Roman" w:cs="Times New Roman"/>
          <w:szCs w:val="24"/>
          <w:vertAlign w:val="superscript"/>
        </w:rPr>
        <w:t>ης</w:t>
      </w:r>
      <w:r>
        <w:rPr>
          <w:rFonts w:eastAsia="Times New Roman" w:cs="Times New Roman"/>
          <w:szCs w:val="24"/>
        </w:rPr>
        <w:t xml:space="preserve"> Απριλίου ισχύει το διευρυμένο ωράριο. Η τουριστική περίοδος άνοιξε επίσημα και ακόμα δεν έχετε ολοκληρώσει τις διαδικασίες πρόσληψης εποχικού προσωπικού σε όλα τα μουσεία και τους αρχαιολογικούς χώρους της χώρας. Αν σε αυτή την κατάσταση προστεθούν τα κλειστά κυλικεία, τα άδεια πωλητήρια στα μουσεία και τους αρχαιολογικούς χώρους, τότε τι ακριβώς γίνεται στο Υπουργείο σας; </w:t>
      </w:r>
    </w:p>
    <w:p w14:paraId="5520A86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Κάθε μέρα που περνά, παγιώνεται η αντίληψη στον λαό ότι τελικά αυτό το </w:t>
      </w:r>
      <w:proofErr w:type="spellStart"/>
      <w:r>
        <w:rPr>
          <w:rFonts w:eastAsia="Times New Roman" w:cs="Times New Roman"/>
          <w:szCs w:val="24"/>
        </w:rPr>
        <w:t>ηθικόιδεολογικό</w:t>
      </w:r>
      <w:proofErr w:type="spellEnd"/>
      <w:r>
        <w:rPr>
          <w:rFonts w:eastAsia="Times New Roman" w:cs="Times New Roman"/>
          <w:szCs w:val="24"/>
        </w:rPr>
        <w:t xml:space="preserve"> πλεονέκτημα της </w:t>
      </w:r>
      <w:proofErr w:type="spellStart"/>
      <w:r>
        <w:rPr>
          <w:rFonts w:eastAsia="Times New Roman" w:cs="Times New Roman"/>
          <w:szCs w:val="24"/>
        </w:rPr>
        <w:t>Αριστεράς</w:t>
      </w:r>
      <w:proofErr w:type="spellEnd"/>
      <w:r>
        <w:rPr>
          <w:rFonts w:eastAsia="Times New Roman" w:cs="Times New Roman"/>
          <w:szCs w:val="24"/>
        </w:rPr>
        <w:t xml:space="preserve"> σε σχέση με τον πολιτισμό, είναι ένας μύθος. </w:t>
      </w:r>
      <w:r>
        <w:rPr>
          <w:rFonts w:eastAsia="Times New Roman" w:cs="Times New Roman"/>
          <w:szCs w:val="24"/>
        </w:rPr>
        <w:lastRenderedPageBreak/>
        <w:t xml:space="preserve">Όχι μόνο δεν είστε σε θέση να προστατεύσετε τον πολιτισμό, αλλά καταστρέφετε κάθε επιτυχημένη πρακτική, χωρίς να υπολογίζετε τις επιπτώσεις στην κοινωνία στις επερχόμενες γενιές. </w:t>
      </w:r>
    </w:p>
    <w:p w14:paraId="5520A86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Είμαστε μια ευρωπαϊκή χώρα με ένα ανεκτίμητο πλούτο. Μουσεία, μνημεία. Όμως η εμπειρία που εξασφαλίζουμε για τους επισκέπτες μας, δεν είναι η ανάλογη. Για να βελτιώσουμε την προσφορά μας, δεν αρκεί να επαναλαμβάνονται έγκαιρα οι διαδικασίες για την πρόσληψη και τη στελέχωση του προσωπικού στους αρχαιολογικούς χώρους και τα μουσεία. Πρέπει να γίνει μελέτη για τη βελτίωση των παρεχόμενων υπηρεσιών, τη σύνθεση νέων εμπειριών για τους επισκέπτες, για την αναβάθμιση των υπηρεσιών αυτών συνολικά και πρέπει να υπάρξει μέριμνα για ένα σωρό ζητήματα από τις στολές των φυλάκων έως τον σχεδιασμό ελκυστικών </w:t>
      </w:r>
      <w:proofErr w:type="spellStart"/>
      <w:r>
        <w:rPr>
          <w:rFonts w:eastAsia="Times New Roman" w:cs="Times New Roman"/>
          <w:szCs w:val="24"/>
        </w:rPr>
        <w:t>πωλητέων</w:t>
      </w:r>
      <w:proofErr w:type="spellEnd"/>
      <w:r>
        <w:rPr>
          <w:rFonts w:eastAsia="Times New Roman" w:cs="Times New Roman"/>
          <w:szCs w:val="24"/>
        </w:rPr>
        <w:t xml:space="preserve">. Η διαχείριση του πολιτιστικού αποθέματος απαιτεί εξειδικευμένη γνώση, όραμα, σχέδιο και έγκαιρη υλοποίηση. Μόνο κάτω απ’ αυτές τις συνθήκες τα μνημεία και τα μουσεία της χώρας θα </w:t>
      </w:r>
      <w:r>
        <w:rPr>
          <w:rFonts w:eastAsia="Times New Roman" w:cs="Times New Roman"/>
          <w:szCs w:val="24"/>
        </w:rPr>
        <w:lastRenderedPageBreak/>
        <w:t xml:space="preserve">είναι σε θέση να προσφέρουν εμπειρίες στους επισκέπτες, που θα είναι ανάλογες με τη φήμη και την ιστορική τους αξία. </w:t>
      </w:r>
    </w:p>
    <w:p w14:paraId="5520A86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Προφανώς αυτή η απλή διαπίστωση δεν έχει καταγραφεί στον προγραμματισμό της ηγεσίας του Υπουργείου επί της Κυβέρνησης ΣΥΡΙΖΑ – ΑΝΕΛ. Οι υπηρεσίες, κυρία Υπουργέ, του Υπουργείου σας γνωρίζουν πολύ καλά τι πρέπει να κάνουν με κατάλληλο σχεδιασμό εκ μέρους της πολιτικής ηγεσίας. Ξέρουμε ότι μπορούν να λειτουργούν σωστά. Απόδειξη είναι ότι το 2015 δεν παρατηρήθηκαν τα ίδια φαινόμενα, γιατί στην ουσία όλα ήταν έτοιμα πριν από τις εκλογές του Ιανουαρίου του 2015. </w:t>
      </w:r>
    </w:p>
    <w:p w14:paraId="5520A87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Και κλείνω, κυρία Υπουργέ, με μία παρατήρηση ότι εδώ και πολύ καιρό υπάρχει μια συστηματική προσπάθεια -όχι από εσάς- συρρίκνωσης του Υπουργείου. Βλέπουμε ότι αφαιρούνται αρμοδιότητες ζωτικής σημασίας, όπως για παράδειγμα του κινηματογράφου, και αυτό σε συνδυασμό με την έλλειψη σχεδιασμού και την απραξία του Υ</w:t>
      </w:r>
      <w:r>
        <w:rPr>
          <w:rFonts w:eastAsia="Times New Roman" w:cs="Times New Roman"/>
          <w:szCs w:val="24"/>
        </w:rPr>
        <w:lastRenderedPageBreak/>
        <w:t xml:space="preserve">πουργείου δημιουργεί έναν εκρηκτικό σχεδιασμό, έναν σχεδιασμό που βλάπτει σοβαρά τα συμφέροντα του ελληνικού πολιτισμού και απαξιώνει ένα σημαντικότατο Υπουργείο. </w:t>
      </w:r>
    </w:p>
    <w:p w14:paraId="5520A87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Κυρία Υπουργέ, δράστε πριν να είναι αργά.</w:t>
      </w:r>
    </w:p>
    <w:p w14:paraId="5520A872" w14:textId="77777777" w:rsidR="009A515F" w:rsidRDefault="00631B1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Κονιόρδου</w:t>
      </w:r>
      <w:proofErr w:type="spellEnd"/>
      <w:r>
        <w:rPr>
          <w:rFonts w:eastAsia="Times New Roman"/>
          <w:szCs w:val="24"/>
        </w:rPr>
        <w:t xml:space="preserve">, έχετε τον λόγο για τη δευτερολογία σας. </w:t>
      </w:r>
    </w:p>
    <w:p w14:paraId="5520A873" w14:textId="77777777" w:rsidR="009A515F" w:rsidRDefault="00631B1D">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 xml:space="preserve">Δυστυχώς, κυρία Κεφαλογιάννη, θέτετε τόσα πολλά θέματα, που θα χρειαζόμασταν μία ολόκληρη μέρα για να σας απαντήσουμε. </w:t>
      </w:r>
    </w:p>
    <w:p w14:paraId="5520A874" w14:textId="77777777" w:rsidR="009A515F" w:rsidRDefault="00631B1D">
      <w:pPr>
        <w:spacing w:line="600" w:lineRule="auto"/>
        <w:ind w:firstLine="720"/>
        <w:jc w:val="both"/>
        <w:rPr>
          <w:rFonts w:eastAsia="Times New Roman"/>
          <w:szCs w:val="24"/>
        </w:rPr>
      </w:pPr>
      <w:r>
        <w:rPr>
          <w:rFonts w:eastAsia="Times New Roman"/>
          <w:szCs w:val="24"/>
        </w:rPr>
        <w:t>Βεβαίως όλα αυτά τίθενται για δημιουργία εντυπώσεων. Θα ήθελα, όμως να τονίσω ότι, πραγματικά, μου κάνει εντύπωση η εμμονή σας σε κάποια θέματα, διότι στο παρελθόν υπήρχε στο ΤΑΠΑ μία τεράστια κατασπατάληση πόρων. Υπήρχε και ανα</w:t>
      </w:r>
      <w:r>
        <w:rPr>
          <w:rFonts w:eastAsia="Times New Roman"/>
          <w:szCs w:val="24"/>
        </w:rPr>
        <w:lastRenderedPageBreak/>
        <w:t>ποτελεσματικότητα, που ήταν γνωστή σε όλους. Υπήρχαν μηχανήματα στους αρχαιολογικούς χώρους, τα οποία δεν λειτουργούσαν, για τα οποία ξοδεύτηκαν πάρα πολλά χρήματα. Υπήρχαν απαλλοτριώσεις που περίμεναν δεκαετίες, γιατί κάποιοι έμπαιναν μπροστά. Είχαμε τα πολύ φτωχά πωλητήρια που απέπνεαν μιζέρια και τα οποία δεν είναι ένα τωρινό φαινόμενο.</w:t>
      </w:r>
    </w:p>
    <w:p w14:paraId="5520A875" w14:textId="77777777" w:rsidR="009A515F" w:rsidRDefault="00631B1D">
      <w:pPr>
        <w:spacing w:line="600" w:lineRule="auto"/>
        <w:ind w:firstLine="720"/>
        <w:jc w:val="both"/>
        <w:rPr>
          <w:rFonts w:eastAsia="Times New Roman"/>
          <w:szCs w:val="24"/>
        </w:rPr>
      </w:pPr>
      <w:r>
        <w:rPr>
          <w:rFonts w:eastAsia="Times New Roman"/>
          <w:szCs w:val="24"/>
        </w:rPr>
        <w:t xml:space="preserve">Τώρα γίνεται μία μεγάλη προσπάθεια και να μπουν νέα </w:t>
      </w:r>
      <w:proofErr w:type="spellStart"/>
      <w:r>
        <w:rPr>
          <w:rFonts w:eastAsia="Times New Roman"/>
          <w:szCs w:val="24"/>
        </w:rPr>
        <w:t>πωλητέα</w:t>
      </w:r>
      <w:proofErr w:type="spellEnd"/>
      <w:r>
        <w:rPr>
          <w:rFonts w:eastAsia="Times New Roman"/>
          <w:szCs w:val="24"/>
        </w:rPr>
        <w:t xml:space="preserve"> με καινούργιες, σύγχρονες μεθόδους, να εμπλουτιστούν τα πωλητήρια με αντικείμενα όχι μόνο με τα σημαντικά αντίγραφα αλλά και με σύγχρονα αντικείμενα. Γίνεται πολύ μεγάλη προσπάθεια αναμόρφωσης και σύντομα θα δούμε και τα αποτελέσματά της. </w:t>
      </w:r>
    </w:p>
    <w:p w14:paraId="5520A876" w14:textId="77777777" w:rsidR="009A515F" w:rsidRDefault="00631B1D">
      <w:pPr>
        <w:spacing w:line="600" w:lineRule="auto"/>
        <w:ind w:firstLine="720"/>
        <w:jc w:val="both"/>
        <w:rPr>
          <w:rFonts w:eastAsia="Times New Roman"/>
          <w:szCs w:val="24"/>
        </w:rPr>
      </w:pPr>
      <w:r>
        <w:rPr>
          <w:rFonts w:eastAsia="Times New Roman"/>
          <w:szCs w:val="24"/>
        </w:rPr>
        <w:t xml:space="preserve">Θα ήθελα να αναφερθώ τώρα, σε αυτό που ήταν η βασική σας ερώτηση. Το Υπουργείο Πολιτισμού σε αντίθεση με προηγούμενες κυβερνήσεις κάνει προσπάθεια να θεραπεύσει αυτό το μόνιμο πρόβλημα της φύλαξης. Γι’ αυτό και στον νέο οργανισμό έχει αυξηθεί ο αριθμός των οργανικών θέσεων, ειδικότερα του </w:t>
      </w:r>
      <w:proofErr w:type="spellStart"/>
      <w:r>
        <w:rPr>
          <w:rFonts w:eastAsia="Times New Roman"/>
          <w:szCs w:val="24"/>
        </w:rPr>
        <w:t>φυλακτικού</w:t>
      </w:r>
      <w:proofErr w:type="spellEnd"/>
      <w:r>
        <w:rPr>
          <w:rFonts w:eastAsia="Times New Roman"/>
          <w:szCs w:val="24"/>
        </w:rPr>
        <w:t xml:space="preserve"> προσωπικού, γεγονός που θα δίνει τη δυνατότητα, κάθε φορά που τα οικονομικά της χώρας το </w:t>
      </w:r>
      <w:r>
        <w:rPr>
          <w:rFonts w:eastAsia="Times New Roman"/>
          <w:szCs w:val="24"/>
        </w:rPr>
        <w:lastRenderedPageBreak/>
        <w:t xml:space="preserve">επιτρέπουν, να προσλαμβάνεται μόνιμο προσωπικό ή να υπάρχουν κενές θέσεις για την εφαρμογή της κινητικότητας των υπαλλήλων. </w:t>
      </w:r>
    </w:p>
    <w:p w14:paraId="5520A877" w14:textId="77777777" w:rsidR="009A515F" w:rsidRDefault="00631B1D">
      <w:pPr>
        <w:spacing w:line="600" w:lineRule="auto"/>
        <w:ind w:firstLine="720"/>
        <w:jc w:val="both"/>
        <w:rPr>
          <w:rFonts w:eastAsia="Times New Roman"/>
          <w:szCs w:val="24"/>
        </w:rPr>
      </w:pPr>
      <w:r>
        <w:rPr>
          <w:rFonts w:eastAsia="Times New Roman"/>
          <w:szCs w:val="24"/>
        </w:rPr>
        <w:t xml:space="preserve">Επιπλέον είναι σημαντικό το γεγονός ότι έχει σταλεί στο ΑΣΕΠ αίτημα για την έκδοση προκήρυξης για πλήρωση διακοσίων θέσεων, δηλαδή </w:t>
      </w:r>
      <w:proofErr w:type="spellStart"/>
      <w:r>
        <w:rPr>
          <w:rFonts w:eastAsia="Times New Roman"/>
          <w:szCs w:val="24"/>
        </w:rPr>
        <w:t>εκατόν</w:t>
      </w:r>
      <w:proofErr w:type="spellEnd"/>
      <w:r>
        <w:rPr>
          <w:rFonts w:eastAsia="Times New Roman"/>
          <w:szCs w:val="24"/>
        </w:rPr>
        <w:t xml:space="preserve"> σαράντα επτά μόνιμων κενών οργανικών θέσεων της φύλαξης πληροφόρησης ημερήσιων φυλάκων αρχαιοτήτων και πενήντα τριών μόνιμων κενών οργανικών θέσεων του κλάδου φύλαξης πληροφόρησης ειδικότητας νυχτοφυλάκων για το σύνολο των αρχαιολογικών χώρων και των μουσείων της χώρας.</w:t>
      </w:r>
    </w:p>
    <w:p w14:paraId="5520A878" w14:textId="77777777" w:rsidR="009A515F" w:rsidRDefault="00631B1D">
      <w:pPr>
        <w:spacing w:line="600" w:lineRule="auto"/>
        <w:ind w:firstLine="720"/>
        <w:jc w:val="both"/>
        <w:rPr>
          <w:rFonts w:eastAsia="Times New Roman"/>
          <w:szCs w:val="24"/>
        </w:rPr>
      </w:pPr>
      <w:r>
        <w:rPr>
          <w:rFonts w:eastAsia="Times New Roman"/>
          <w:szCs w:val="24"/>
        </w:rPr>
        <w:t xml:space="preserve">Έχει εγκριθεί ήδη, κατ’ αρχάς, από το ΑΣΕΠ και παράλληλα αναμένεται η σχετική βεβαίωση πίστωσης από το Υπουργείο Οικονομικών, για να γίνει η προκήρυξη. Μέχρι, λοιπόν, το αργότερο τον Οκτώβριο θα έχει ολοκληρωθεί αυτή η πρόσληψη των διακοσίων μόνιμων υπαλλήλων. </w:t>
      </w:r>
    </w:p>
    <w:p w14:paraId="5520A879"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Επίσης όπως βλέπετε, δεν δρούμε επικαιρικά αλλά συστηματικά, για να λύσουμε χρόνια προβλήματα. </w:t>
      </w:r>
    </w:p>
    <w:p w14:paraId="5520A87A" w14:textId="77777777" w:rsidR="009A515F" w:rsidRDefault="00631B1D">
      <w:pPr>
        <w:spacing w:line="600" w:lineRule="auto"/>
        <w:ind w:firstLine="720"/>
        <w:jc w:val="both"/>
        <w:rPr>
          <w:rFonts w:eastAsia="Times New Roman"/>
          <w:szCs w:val="24"/>
        </w:rPr>
      </w:pPr>
      <w:r>
        <w:rPr>
          <w:rFonts w:eastAsia="Times New Roman"/>
          <w:szCs w:val="24"/>
        </w:rPr>
        <w:t xml:space="preserve">Επίσης το Υπουργείο θα αποκτήσει επιπλέον προσωπικό διαφόρων ειδικοτήτων με την ολοκλήρωση της διαδικασίας παραίτησης του δημοσίου από την άσκηση ενδίκων μέσων, δυνάμει της υπ’ αριθμόν 47 διάταξης του ν.4440/2016. Η σύνθετη αυτή διοικητική και νομική διαδικασία βρίσκεται σε τελικό στάδιο. Με αυτόν τον τρόπο θα είναι δυνατή η πρόσληψη προσωπικού με σχέση αορίστου χρόνου, που θα ανέρχεται, περίπου, στα τριακόσια άτομα όλων των ειδικοτήτων. </w:t>
      </w:r>
    </w:p>
    <w:p w14:paraId="5520A87B" w14:textId="77777777" w:rsidR="009A515F" w:rsidRDefault="00631B1D">
      <w:pPr>
        <w:spacing w:line="600" w:lineRule="auto"/>
        <w:ind w:firstLine="720"/>
        <w:jc w:val="both"/>
        <w:rPr>
          <w:rFonts w:eastAsia="Times New Roman"/>
          <w:szCs w:val="24"/>
        </w:rPr>
      </w:pPr>
      <w:r>
        <w:rPr>
          <w:rFonts w:eastAsia="Times New Roman"/>
          <w:szCs w:val="24"/>
        </w:rPr>
        <w:t xml:space="preserve">Προκαλεί εντύπωση, κυρία Κεφαλογιάννη, το ότι επανέρχεστε συνεχώς σε ένα θέμα, που είναι γνωστό στο πανελλήνιο ότι από τότε που οι πολιτικές σας μας οδήγησαν στα μνημόνια, δεν είναι απλό να λυθεί, λόγω των γνωστών περιορισμών που έχουν επιβληθεί και μάλιστα όταν υπάρχουν ευαίσθητοι τομείς όπως παραδείγματος χάριν η υγεία κι όταν σε καλύτερες οικονομικά συνθήκες και ως Κυβέρνηση δεν μπορέσατε να προβείτε στη μόνιμη επίλυσή τους. </w:t>
      </w:r>
    </w:p>
    <w:p w14:paraId="5520A87C" w14:textId="77777777" w:rsidR="009A515F" w:rsidRDefault="00631B1D">
      <w:pPr>
        <w:spacing w:line="600" w:lineRule="auto"/>
        <w:ind w:firstLine="720"/>
        <w:jc w:val="both"/>
        <w:rPr>
          <w:rFonts w:eastAsia="Times New Roman"/>
          <w:szCs w:val="24"/>
        </w:rPr>
      </w:pPr>
      <w:r>
        <w:rPr>
          <w:rFonts w:eastAsia="Times New Roman"/>
          <w:szCs w:val="24"/>
        </w:rPr>
        <w:lastRenderedPageBreak/>
        <w:t>Ευχαριστώ.</w:t>
      </w:r>
    </w:p>
    <w:p w14:paraId="5520A87D" w14:textId="77777777" w:rsidR="009A515F" w:rsidRDefault="00631B1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την κυρία Υπουργό, με την οποία ολοκληρώθηκε η προτελευταία ερώτηση του κοινοβουλευτικού ελέγχου για σήμερα. </w:t>
      </w:r>
    </w:p>
    <w:p w14:paraId="5520A87E" w14:textId="77777777" w:rsidR="009A515F" w:rsidRDefault="00631B1D">
      <w:pPr>
        <w:spacing w:line="600" w:lineRule="auto"/>
        <w:ind w:firstLine="720"/>
        <w:jc w:val="both"/>
        <w:rPr>
          <w:rFonts w:eastAsia="Times New Roman"/>
          <w:szCs w:val="24"/>
        </w:rPr>
      </w:pPr>
      <w:r>
        <w:rPr>
          <w:rFonts w:eastAsia="Times New Roman"/>
          <w:szCs w:val="24"/>
        </w:rPr>
        <w:t xml:space="preserve">Απομένει μία ακόμη επίκαιρη ερώτηση, η οποία θα συζητηθεί μετά την ολιγόλεπτη διακοπή που προτείνω στο Σώμα, διότι θα υπάρξει μία μικρή καθυστέρηση από τον Υφυπουργό Πολιτισμού και Αθλητισμού κ. Βασιλειάδη, όπως μας ενημέρωσαν. </w:t>
      </w:r>
    </w:p>
    <w:p w14:paraId="5520A87F" w14:textId="77777777" w:rsidR="009A515F" w:rsidRDefault="00631B1D">
      <w:pPr>
        <w:spacing w:line="600" w:lineRule="auto"/>
        <w:ind w:firstLine="720"/>
        <w:jc w:val="both"/>
        <w:rPr>
          <w:rFonts w:eastAsia="Times New Roman"/>
          <w:szCs w:val="24"/>
        </w:rPr>
      </w:pPr>
      <w:r>
        <w:rPr>
          <w:rFonts w:eastAsia="Times New Roman"/>
          <w:szCs w:val="24"/>
        </w:rPr>
        <w:t xml:space="preserve">Με την επανεκκίνηση της διαδικασίας, δηλαδή μετά τη συζήτηση της επίκαιρης ερώτησης, θα συνεχίσουμε με τη νομοθετική διαδικασία. </w:t>
      </w:r>
    </w:p>
    <w:p w14:paraId="5520A880" w14:textId="77777777" w:rsidR="009A515F" w:rsidRDefault="00631B1D">
      <w:pPr>
        <w:spacing w:line="600" w:lineRule="auto"/>
        <w:ind w:firstLine="720"/>
        <w:jc w:val="center"/>
        <w:rPr>
          <w:rFonts w:eastAsia="Times New Roman"/>
          <w:szCs w:val="24"/>
        </w:rPr>
      </w:pPr>
      <w:r>
        <w:rPr>
          <w:rFonts w:eastAsia="Times New Roman"/>
          <w:szCs w:val="24"/>
        </w:rPr>
        <w:t>(ΔΙΑΚΟΠΗ)</w:t>
      </w:r>
    </w:p>
    <w:p w14:paraId="5520A881" w14:textId="77777777" w:rsidR="009A515F" w:rsidRDefault="00631B1D">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5520A88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Βουλευτές, συνεχίζεται η συνεδρίαση.</w:t>
      </w:r>
    </w:p>
    <w:p w14:paraId="5520A88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τελευταία για σήμερα επίκαιρη ερώτηση. Πρόκειται για την πέμπτη με αριθμό 1514/17-4-2018 επίκαιρη ερώτηση δεύτερου κύκλου του Βουλευτή Ηρακλείου του Κομμουνιστικού Κόμματος Ελλάδας κ.</w:t>
      </w:r>
      <w:r>
        <w:rPr>
          <w:rFonts w:eastAsia="Times New Roman" w:cs="Times New Roman"/>
          <w:b/>
          <w:bCs/>
          <w:szCs w:val="24"/>
        </w:rPr>
        <w:t xml:space="preserve"> </w:t>
      </w:r>
      <w:r>
        <w:rPr>
          <w:rFonts w:eastAsia="Times New Roman" w:cs="Times New Roman"/>
          <w:bCs/>
          <w:szCs w:val="24"/>
        </w:rPr>
        <w:t xml:space="preserve">Εμμανουήλ Συντυχάκη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szCs w:val="24"/>
        </w:rPr>
        <w:t>,</w:t>
      </w:r>
      <w:r>
        <w:rPr>
          <w:rFonts w:eastAsia="Times New Roman" w:cs="Times New Roman"/>
          <w:b/>
          <w:bCs/>
          <w:szCs w:val="24"/>
        </w:rPr>
        <w:t xml:space="preserve"> </w:t>
      </w:r>
      <w:r>
        <w:rPr>
          <w:rFonts w:eastAsia="Times New Roman" w:cs="Times New Roman"/>
          <w:szCs w:val="24"/>
        </w:rPr>
        <w:t>σχετικά με τα σοβαρά προβλήματα λειτουργίας του Εθνικού Κολυμβητηρίου Ηρακλείου (ΕΑΚΗ).</w:t>
      </w:r>
    </w:p>
    <w:p w14:paraId="5520A88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Γεώργιος Βασιλειάδης.</w:t>
      </w:r>
    </w:p>
    <w:p w14:paraId="5520A88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5520A88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5520A88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Κύριε Υπουργέ, είναι κοινή παραδοχή ότι το Εθνικό Κολυμβητήριο στο Ηράκλειο, το ΛΙΝΤΟ, το μοναδικό δημόσιο κολυμβητήριο, βρίσκεται σε πολύ τραγική κατάσταση, παρά τις υπεράνθρωπες προσπάθειες που καταβάλλουν καθημερινά οι λιγοστοί υ</w:t>
      </w:r>
      <w:r>
        <w:rPr>
          <w:rFonts w:eastAsia="Times New Roman" w:cs="Times New Roman"/>
          <w:szCs w:val="24"/>
        </w:rPr>
        <w:lastRenderedPageBreak/>
        <w:t>πάλληλοι –είναι δεκαεννιά αν δεν κάνω λάθος, ενώ χρειάζονται οι διπλάσιοι- οι προπονητές, οι γονείς, έτσι ώστε να λειτουργήσει με έναν απρόσκοπτο τρόπο. Βέβαια είναι και το Εθνικό Στάδιο. Είναι άλλη κουβέντα αυτή. Θα επανέλθουμε κάποια στιγμή να το κουβεντιάσουμε ξεχωριστά.</w:t>
      </w:r>
    </w:p>
    <w:p w14:paraId="5520A88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Για το κολυμβητήριο έχουμε να σας πούμε ότι έχει παλιές και ασυντήρητες εγκαταστάσεις. Δημιουργούν σοβαρό κίνδυνο για την υγεία και τη σωματική ακεραιότητα των εκατοντάδων νέων παιδιών που αθλούνται καθημερινά στις εγκαταστάσεις. Οι χώροι είναι ανεπαρκείς, τα αποδυτήρια βρώμικα, οι ντουζιέρες χαλασμένες και είναι φθαρμένα όλα τα είδη υγιεινής. Υπάρχουν πολλά προβλήματα στη θέρμανση της πισίνας και ελλιπής φωτισμός.</w:t>
      </w:r>
    </w:p>
    <w:p w14:paraId="5520A88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Οι εγκαταστάσεις έχουν μόνο μια κερκίδα μικρής χωρητικότητας με σκουριασμένο σκέπαστρο. Ο περιβάλλοντας χώρος είναι διαμορφωμένος με ακατάλληλα παλιά υλικά, κλεισμένος με λαμαρίνες, με κίνδυνο τραυματισμού των αθλητών, των συνοδών, των εργαζομένων του κολυμβητηρίου.</w:t>
      </w:r>
    </w:p>
    <w:p w14:paraId="5520A88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τα προβλήματα καθιστούν αδύνατη την πραγματοποίηση πανελλήνιων πρωταθλημάτων στο Ηράκλειο, ακόμα και αγώνων σε </w:t>
      </w:r>
      <w:proofErr w:type="spellStart"/>
      <w:r>
        <w:rPr>
          <w:rFonts w:eastAsia="Times New Roman" w:cs="Times New Roman"/>
          <w:szCs w:val="24"/>
        </w:rPr>
        <w:t>προαγωνιστικό</w:t>
      </w:r>
      <w:proofErr w:type="spellEnd"/>
      <w:r>
        <w:rPr>
          <w:rFonts w:eastAsia="Times New Roman" w:cs="Times New Roman"/>
          <w:szCs w:val="24"/>
        </w:rPr>
        <w:t xml:space="preserve"> επίπεδο. Συνωστίζονται, δηλαδή, σε μια πισίνα εκατοντάδες αθλητές κλασικής κολύμβησης, ομάδες πόλο, συγχρονισμένης κολύμβησης, και ταυτόχρονα πραγματοποιούνται μαθήματα εκμάθησης κολύμβησης στη μικρή πισίνα που βρίσκεται δίπλα στη μεγάλη. </w:t>
      </w:r>
    </w:p>
    <w:p w14:paraId="5520A88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ήταν υπερβολή να πω ότι ένας εθνικός χώρος άθλησης, όπως είναι το ΕΑΚΗ, πρέπει να διαθέτει οργανωμένο γυμναστήριο, ιατροφαρμακευτική περίθαλψη, ιατρό, νοσοκόμο, φυσιοθεραπευτή; Δεν διαθέτει τίποτα απ’ όλα αυτά! </w:t>
      </w:r>
    </w:p>
    <w:p w14:paraId="5520A88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Αν θέλαμε να μιλήσουμε για πλήρη ικανοποίηση των αναγκών του Ηρακλείου στον υγρό αθλητισμό, της τέταρτης πληθυσμιακά πόλης της χώρας, τότε γίνεται φανερή η ανάγκη κατασκευής νέου σύγχρονου κολυμβητηρίου με αποκλειστική ευθύνη του κράτους στην εξεύρεση χώρου, τη μελέτη, κατασκευή και λειτουργία. </w:t>
      </w:r>
    </w:p>
    <w:p w14:paraId="5520A88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Απορούμε,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το βλέπετε, ως Υπουργός Αθλητισμού; Δεν σας έχει ενημερώσει η διοίκηση για όλη αυτή την τραγική κατάσταση; Δεν νομίζω –ρητορικό είναι το ερώτημα- λογικά το γνωρίζετε. Απλά πιστεύουμε ότι η κατάσταση αυτή δεν είναι απλά ως αποτέλεσμα της έλλειψης πληροφόρησης, γνώσης των προβλημάτων ή αδιαφορίας ακόμα και της Κυβέρνησης. </w:t>
      </w:r>
    </w:p>
    <w:p w14:paraId="5520A88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Κατά τη γνώμη μας πρόκειται για μια σχεδιασμένη επιλογή και των προηγούμενων και της τωρινής Κυβέρνησης, που θεωρεί κόστος το δικαίωμα στην άθληση από το οποίο πρέπει να απαλλαγεί το κράτος και υποβαθμίζουν τις παροχές στον τομέα του αθλητισμού, περικόπτεται δραματικά η χρηματοδότηση στο ΕΑΚΗ και όχι μόνο, με στόχο από τη μία να καθιερωθεί η ανταποδοτικότητα -αυτή είναι η άποψή μας και έτσι εξελίσσονται τα πράγματα- και από την άλλη φυσικά να ανοίξει ο δρόμος για επενδυτές και στον χώρο του αθλητισμού στην προκειμένη περίπτωση.</w:t>
      </w:r>
    </w:p>
    <w:p w14:paraId="5520A88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Σας ρωτάμε –και ευχαριστώ, κύριε Πρόεδρε, για την ανοχή- τι μέτρα πρόκειται να λάβει η Κυβέρνηση, πρώτον, για την άμεση, ασφαλή συντήρηση και λειτουργία των </w:t>
      </w:r>
      <w:r>
        <w:rPr>
          <w:rFonts w:eastAsia="Times New Roman" w:cs="Times New Roman"/>
          <w:szCs w:val="24"/>
        </w:rPr>
        <w:lastRenderedPageBreak/>
        <w:t>εγκαταστάσεων του Εθνικού Κολυμβητηρίου Ηρακλείου και ιδίως των αποδυτηρίων, της κερκίδας και των άλλων κοινόχρηστων χώρων καθώς και την εξασφάλιση της θέρμανσης στις πισίνες; Δεύτερον, για την αύξηση της τακτικής επιχορήγησης από τον προϋπολογισμό στο ΕΑΚΗ στο ύψος των πραγματικών και όχι οριακών αναγκών και τις αναγκαίες προσλήψεις προσωπικού, δηλαδή φύλαξη, τεχνικό προσωπικό, διοικητικό προσωπικό με πλήρη, φυσικά, μισθολογικά και συνταξιοδοτικά δικαιώματα. Αλλά ρωτάμε, αν έχετε και κάτι να μας πείτε για την κατασκευή νέου σύγχρονου κολυμβητηρίου στο Ηράκλειο, που είναι αναγκαιότητα απ’ ό,τι φαίνεται.</w:t>
      </w:r>
    </w:p>
    <w:p w14:paraId="5520A89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5520A89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Βασιλειάδη, έχετε τον λόγο.</w:t>
      </w:r>
    </w:p>
    <w:p w14:paraId="5520A89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Ευχαριστώ, κύριε Πρόεδρε.</w:t>
      </w:r>
    </w:p>
    <w:p w14:paraId="5520A89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Το Εθνικό Κολυμβητήριο του Ηρακλείου περιλαμβάνει τις εγκαταστάσεις που λειτουργεί και εποπτεύει το νομικό πρόσωπο του Εθνικού Αθλητικού Κέντρου Ηρακλείου. Σκοπός, κύριε Συντυχάκη, της εκάστοτε διοίκησης ενός αθλητικού κέντρου -η οποία, όπως γνωρίζετε, είναι αμισθί- αποτελεί η αποτελεσματική αξιοποίηση της κινητής και ακίνητης περιουσίας με στόχο την ασφαλή λειτουργία των εγκαταστάσεων που λειτουργεί,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οικονομική, κοινωνική διάσταση των χρηστών του. </w:t>
      </w:r>
    </w:p>
    <w:p w14:paraId="5520A89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Παρ’ όλο το πολύ στενό δημοσιονομικό πλαίσιο που γνωρίζετε ότι υφίσταται, καταφέραμε με ορθή οικονομική διαχείριση, το ύψος της τακτικής επιχορήγησης του ΕΑΚ να ανέλθει –σας λέω για την τελευταία διετία- από τις 662.000 ευρώ το 2016 σε 780.000 ευρώ το 2018, ήτοι είχαμε μία αύξηση μέσα σε αυτά τα στενά πλαίσια της τάξης του 18%. Συνήθως στο τέλος, με βάση τα οικονομικά, γίνονται και κάποιες μεγαλύτερες ενέσεις ρευστότητας. </w:t>
      </w:r>
    </w:p>
    <w:p w14:paraId="5520A89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όλα αυτά, βέβαια, υπάρχει και ένα πρόγραμμα αποπληρωμής παλαιότερων χρεών που είχαν συσσωρευθεί. Είμαστε σε καλή κατάσταση στην Κρήτη. Είναι δυσκολότερη η κατάσταση σε άλλα ΕΑΚ. </w:t>
      </w:r>
    </w:p>
    <w:p w14:paraId="5520A89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Από το ποσό της κρατικής επιχορήγησης η οποία είναι όντως πολλές φορές οριακή, θα το ομολογήσω αυτό -δεν μπορώ να το κρύψω κιόλας, βγαίνει και από τα στοιχεία- θα πρέπει να καλυφθεί τόσο η μισθοδοσία των υπαλλήλων όσο και οι δαπάνες για επισκευές και συντηρήσεις του συνόλου των αθλητικών εγκαταστάσεων που λειτουργεί το ΕΑΚ, με δεδομένο ότι για πάρα πολλά χρόνια είχαν μείνει ασυντήρητες.</w:t>
      </w:r>
    </w:p>
    <w:p w14:paraId="5520A89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μισθοδοσία, για να δείτε, από το συνολικό κομμάτι της επιχορήγησης των 780.000 ευρώ ανέρχεται σε 300.000 ευρώ ετησίως. Το κόστος πετρελαίου για τη λειτουργία του κολυμβητηρίου σε 174.000 ευρώ. Επειδή υπήρξε και ένα πρόβλημα και μου είχατε θέσει και ένα ερώτημα για αυτό παλαιότερα στις αρχές του χρόνου με τη θέρμανση της πισίνας, προέκυψε αλλαγή του προμηθευτή που υπέγραψε στις 8/1 νέα </w:t>
      </w:r>
      <w:r>
        <w:rPr>
          <w:rFonts w:eastAsia="Times New Roman" w:cs="Times New Roman"/>
          <w:szCs w:val="24"/>
        </w:rPr>
        <w:lastRenderedPageBreak/>
        <w:t xml:space="preserve">σύμβαση. Λόγω κόστους είχε μειωθεί η θερμοκρασία του νερού κατά έναν βαθμό. Σήμερα αυτό έχει αποκατασταθεί ήδη. Το κόστος για τη χλωρίωση των λοιπών υλικών για την καθαριότητα του κολυμβητήριου ανέρχεται σε 150.000 ευρώ ετησίως. Άρα τα πάγια έξοδα που έχουμε είναι 624.000 ευρώ. </w:t>
      </w:r>
    </w:p>
    <w:p w14:paraId="5520A89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Με αυτά τα οικονομικά δεδομένα από το 2015 μέχρι σήμερα έχουμε αποκαταστήσει τα αποδυτήρια της μικρής πισίνας και αλλάξαμε τον ηλεκτρονικό πίνακα και τις πλάκες αφής, ούτως ώστε να μπορούν να φιλοξενηθούν αγώνες υψηλού επιπέδου, μολονότι χρειάζεται ακόμα πολλή δουλειά.</w:t>
      </w:r>
    </w:p>
    <w:p w14:paraId="5520A899"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Αλλάξαμε τον φωτισμό, από τον οποίο, βέβαια, και εξοικονομήσαμε χρήματα, γιατί βάλαμε τα καινούργια συστήματα που καίνε λιγότερο και μας στοίχισε και 20.000 ευρώ, και το επόμενο διάστημα σε συνεργασία με την Περιφέρεια Κρήτης η οποία θα αναλάβει το κόστος για την ανακατασκευή των αποδυτηρίων ύψους 150.000 ευρώ, έχουμε εντάξει μέσα από το</w:t>
      </w:r>
      <w:r>
        <w:rPr>
          <w:rFonts w:eastAsia="Times New Roman" w:cs="Times New Roman"/>
          <w:b/>
          <w:szCs w:val="24"/>
        </w:rPr>
        <w:t xml:space="preserve"> </w:t>
      </w:r>
      <w:r>
        <w:rPr>
          <w:rFonts w:eastAsia="Times New Roman" w:cs="Times New Roman"/>
          <w:szCs w:val="24"/>
        </w:rPr>
        <w:t xml:space="preserve">ΠΔΕ περαιτέρω εργασίες για την αποκατάσταση και συντήρηση των εγκαταστάσεων ύψους 150.000 ευρώ. </w:t>
      </w:r>
    </w:p>
    <w:p w14:paraId="5520A89A"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Μέχρι τον Αύγουστο του 2018, δυστυχώς το γνωρίζετε και εσείς καλύτερα από μένα, προσλήψεις νέου προσωπικού δεν μπορούν να γίνουν. Δυστυχώς δεν υπάρχει και ενδιαφέρον για μετακίνηση, για απόσπαση και μέσω κινητικότητας προς τις αθλητικές εγκαταστάσεις. </w:t>
      </w:r>
    </w:p>
    <w:p w14:paraId="5520A89B"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Μέσα στα σχέδια είναι η αύξηση της τακτικής επιχορήγησης -σας λέω ότι ήδη υλοποιείται ένα κομμάτι- και πιστεύουμε, βλέποντας τα δημοσιονομικά στοιχεία και τα οικονομικά στοιχεία πώς πηγαίνουμε ότι, θα έχουμε μεγαλύτερη αύξηση μέχρι το τέλος της χρονιάς και ακόμη καλύτερα νούμερα μέχρι την επόμενη χρονιά. </w:t>
      </w:r>
    </w:p>
    <w:p w14:paraId="5520A89C"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Σκοπεύουμε να βρούμε –και εδώ είμαστε σε συζητήσεις με το Υπουργείο Οικονομικών- ένα κομμάτι -και αυτό είναι μια ανοιχτή συζήτηση αλλά δεν μπορούμε ούτε να το ανακοινώσουμε ούτε να δεσμευτούμε αυτή τη στιγμή- από την φορολογία του στοιχήματος, ώστε να </w:t>
      </w:r>
      <w:proofErr w:type="spellStart"/>
      <w:r>
        <w:rPr>
          <w:rFonts w:eastAsia="Times New Roman" w:cs="Times New Roman"/>
          <w:szCs w:val="24"/>
        </w:rPr>
        <w:t>ανακατατεθεί</w:t>
      </w:r>
      <w:proofErr w:type="spellEnd"/>
      <w:r>
        <w:rPr>
          <w:rFonts w:eastAsia="Times New Roman" w:cs="Times New Roman"/>
          <w:szCs w:val="24"/>
        </w:rPr>
        <w:t xml:space="preserve"> προς τον αθλητισμό και κυρίως στον ερασιτεχνικό αθλητισμό, όπου έχουμε πολύ μεγάλο πρόβλημα αυτή τη στιγμή και στις ομοσπονδίες </w:t>
      </w:r>
      <w:r>
        <w:rPr>
          <w:rFonts w:eastAsia="Times New Roman" w:cs="Times New Roman"/>
          <w:szCs w:val="24"/>
        </w:rPr>
        <w:lastRenderedPageBreak/>
        <w:t xml:space="preserve">μας και στις αθλητικές μας εγκαταστάσεις που ανήκουν όχι μόνο στο δημόσιο αλλά και στους δήμους, γιατί και εκεί χρειάζονται μεγάλες παρεμβάσεις. </w:t>
      </w:r>
    </w:p>
    <w:p w14:paraId="5520A89D"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για την κατασκευή του νέου κολυμβητηρίου. Πραγματικά είναι μια μεγάλη ανάγκη για το Ηράκλειο να φτιαχτεί νέο κολυμβητήριο, αλλά δυστυχώς δεν μπορώ να το δω στον άμεσο ορίζοντα. Συμφωνείτε ή διαφωνείτε, ακόμα και αν πηγαίναμε με αυτή τη λογική, με την λογική των ΣΔΙΤ, εγκαταστάσεις κολυμβητικές, με δεδομένο ότι πρέπει να εξυπηρετηθούν και σωματεία, είναι εγκαταστάσεις οι οποίες θα είναι ιδιαίτερα </w:t>
      </w:r>
      <w:proofErr w:type="spellStart"/>
      <w:r>
        <w:rPr>
          <w:rFonts w:eastAsia="Times New Roman" w:cs="Times New Roman"/>
          <w:szCs w:val="24"/>
        </w:rPr>
        <w:t>κοστοβόρες</w:t>
      </w:r>
      <w:proofErr w:type="spellEnd"/>
      <w:r>
        <w:rPr>
          <w:rFonts w:eastAsia="Times New Roman" w:cs="Times New Roman"/>
          <w:szCs w:val="24"/>
        </w:rPr>
        <w:t xml:space="preserve"> και δεν θα βγαίνουν οικονομικά. Άρα ούτε με αυτή τη λογική θα μπορούσε να φτιαχτεί χωρίς μεγάλη επιβάρυνση και των πολιτών και των σωματείων. </w:t>
      </w:r>
    </w:p>
    <w:p w14:paraId="5520A89E"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αυτή τη λογική περιμένουμε τον Δήμο Φαιστού, να μας φέρει μια μελέτη για να πάμε να αποκαταστήσουμε το κολυμβητήριο της Φαιστού, για να </w:t>
      </w:r>
      <w:proofErr w:type="spellStart"/>
      <w:r>
        <w:rPr>
          <w:rFonts w:eastAsia="Times New Roman" w:cs="Times New Roman"/>
          <w:szCs w:val="24"/>
        </w:rPr>
        <w:t>αποσυμφορήσουμε</w:t>
      </w:r>
      <w:proofErr w:type="spellEnd"/>
      <w:r>
        <w:rPr>
          <w:rFonts w:eastAsia="Times New Roman" w:cs="Times New Roman"/>
          <w:szCs w:val="24"/>
        </w:rPr>
        <w:t xml:space="preserve"> λίγο την κίνηση, στο μέτρο του δυνατού, του κεντρικού κολυμβητηρίου και ψάχνουμε να βρούμε τρόπους παρεμβάσεων.</w:t>
      </w:r>
    </w:p>
    <w:p w14:paraId="5520A89F"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είναι πολύ μεγάλες οι ανάγκες, αλλά νομίζω ότι η διοίκηση κάνει το καλύτερο που μπορεί μέσα στα στενά δημοσιονομικά πλαίσια. Το επόμενο διάστημα θα ανακοινώσουμε και μεγαλύτερες παρεμβάσεις στο ΕΑΚ του Ηρακλείου και, κυρίως, όσον αφορά το ταρτάν, για να </w:t>
      </w:r>
      <w:proofErr w:type="spellStart"/>
      <w:r>
        <w:rPr>
          <w:rFonts w:eastAsia="Times New Roman" w:cs="Times New Roman"/>
          <w:szCs w:val="24"/>
        </w:rPr>
        <w:t>αποσυμφορήσουμε</w:t>
      </w:r>
      <w:proofErr w:type="spellEnd"/>
      <w:r>
        <w:rPr>
          <w:rFonts w:eastAsia="Times New Roman" w:cs="Times New Roman"/>
          <w:szCs w:val="24"/>
        </w:rPr>
        <w:t xml:space="preserve"> λίγο και το Παγκρήτιο και να δώσουμε τη δυνατότητα σε περισσότερους πολίτες να χρησιμοποιήσουν την εγκατάσταση, η οποία όντως έχει πολύ μεγάλα προβλήματα σωρευμένα από το παρελθόν. Όμως τα δημοσιονομικά είναι πραγματικά ασφυκτικά.</w:t>
      </w:r>
    </w:p>
    <w:p w14:paraId="5520A8A0"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Συντυχάκη, έχετε τον λόγο για τη δευτερολογία σας.</w:t>
      </w:r>
    </w:p>
    <w:p w14:paraId="5520A8A1"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με πολύ ενδιαφέρον ακούμε τις παρεμβάσεις τις οποίες έχετε κάνει, πλην όμως είναι κοινή παραδοχή -μπορεί η Κυβέρνηση να είναι έξω από αυτή την κοινή παραδοχή,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ότι οι γονείς, οι προπονητές, ο κόσμος που βιώνει αυτή την οικτρή κατάσταση στο Ηράκλειο έχουν διαφορετική άποψη. </w:t>
      </w:r>
    </w:p>
    <w:p w14:paraId="5520A8A2"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λέω για τον εξής λόγο: Προσπαθήσατε να δώσετε μια εντύπωση καλύτερης διαχείρισης σε σχέση με τις προηγούμενες κυβερνήσεις. Το ζήτημα δεν είναι αν είστε καλύτεροι ή χειρότεροι διαχειριστές από τους προηγούμενους. Αλίμονο! Μιλάμε για μια χώρα, της οποίας ποιο είναι το κύριο χαρακτηριστικό; Η θάλασσα. Χιλιάδες παιδιά έχουν την ανάγκη να αθληθούν και πάνε στα κολυμβητήρια. </w:t>
      </w:r>
    </w:p>
    <w:p w14:paraId="5520A8A3"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είναι λογικό να υπήρχε μια πολιτική τέτοια, ένας σχεδιασμός για το πώς θα αξιοποιηθεί όλο αυτό το δυναμικό, να δώσει ώθηση πραγματικά και στον ερασιτεχνικό αθλητισμό, στον μαθητικό, στον εργασιακό. Υπάρχουν πολλοί τρόποι για να αναπτυχθεί ο μαζικός λαϊκός αθλητισμός, αλλά δεν είναι στην πολιτική κατεύθυνση αυτής της Κυβέρνησης, όπως και των προηγούμενων. Και αυτή η κατάσταση πρέπει να σταματήσει εδώ. Και μάλιστα ομολογήσατε ότι αυτά που κάνουμε, δηλαδή αυτές οι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οι διαχειριστικού τύπου λύσεις, τις κάνετε γιατί; Γιατί είναι στενό το δημοσιονομικό πλαίσιο. Δηλαδή, μπορείτε να κάνετε κάτι παραπάνω από αυτό το οποίο κάνετε. Όμως, η αναγκαιότητα μιλάει για πολύ περισσότερα πράγματα. </w:t>
      </w:r>
    </w:p>
    <w:p w14:paraId="5520A8A4" w14:textId="77777777" w:rsidR="009A515F" w:rsidRDefault="00631B1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όπως είναι σήμερα τα πράγματα, αυτοί που καλούνται να συντηρήσουν το κολυμβητήριο στο Ηράκλειο ποιοι είναι; Και κάνω ότι δεν άκουσα το «ότι για όλη την Κρήτη είναι καλά τα πράγματα». Αναφέρθηκα στο κολυμβητήριο του Ηρακλείου και προσθέσατε και το κολυμβητήριο της Φαιστού. Μπορώ να πω ότι και εκεί είναι άσχημη η κατάσταση, άκρως άσχημη. </w:t>
      </w:r>
    </w:p>
    <w:p w14:paraId="5520A8A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Δεν λειτουργεί επί της ουσίας.</w:t>
      </w:r>
    </w:p>
    <w:p w14:paraId="5520A8A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Δεν λειτουργεί επί της ουσίας, προσωπικό δεν υπάρχει. Δεν θα μπορεί να λειτουργήσει,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5520A8A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Ξέρετε ποιος είναι αυτός που συντηρεί σήμερα το κολυμβητήριο; Δεν είναι αυτές οι 624.000 πάγια που λέτε κ.λπ., είναι τα σωματεία. Τα σωματεία συντηρούν το κολυμβητήριο επί της ουσίας.</w:t>
      </w:r>
    </w:p>
    <w:p w14:paraId="5520A8A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Μα, δεν έχουν υποχρέωση τα σωματεία στη λογική της επικουρικότητας; Προφανώς, καμμία αντίρρηση, αλλά όσο χρησιμοποιείται αυτό ως πρόσχημα για την απαλλαγή του κράτους από τις ευθύνες του τόσο τα σωματεία θα υποκαθιστούν το κράτος και αντικειμενικά θα </w:t>
      </w:r>
      <w:proofErr w:type="spellStart"/>
      <w:r>
        <w:rPr>
          <w:rFonts w:eastAsia="Times New Roman" w:cs="Times New Roman"/>
          <w:szCs w:val="24"/>
        </w:rPr>
        <w:t>μετακυλίουν</w:t>
      </w:r>
      <w:proofErr w:type="spellEnd"/>
      <w:r>
        <w:rPr>
          <w:rFonts w:eastAsia="Times New Roman" w:cs="Times New Roman"/>
          <w:szCs w:val="24"/>
        </w:rPr>
        <w:t xml:space="preserve"> το κόστος στους γονείς και οι νέοι θα στερούνται το αναγκαίο για την υγεία και την προσωπικότητά τους δικαίωμα στην άσκηση της φυσικής αγωγής και ακόμη περισσότερο, τα άτομα που έχουν ανάγκη την κολύμβηση. Σταδιακά, δηλαδή, σιγά-σιγά εμπεδώνεται η αντίληψη της ανταποδοτικότητας, της επιχειρηματικότητας και εν τέλει της εμπορευματοποίησης του αθλήματος, του αθλητισμού γενικότερα.</w:t>
      </w:r>
    </w:p>
    <w:p w14:paraId="5520A8A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Παρεμπιπτόντως, μιας και το έφερε η κουβέντα, έχουμε υπ’ </w:t>
      </w:r>
      <w:proofErr w:type="spellStart"/>
      <w:r>
        <w:rPr>
          <w:rFonts w:eastAsia="Times New Roman" w:cs="Times New Roman"/>
          <w:szCs w:val="24"/>
        </w:rPr>
        <w:t>όψιν</w:t>
      </w:r>
      <w:proofErr w:type="spellEnd"/>
      <w:r>
        <w:rPr>
          <w:rFonts w:eastAsia="Times New Roman" w:cs="Times New Roman"/>
          <w:szCs w:val="24"/>
        </w:rPr>
        <w:t xml:space="preserve"> τις επιχορηγήσεις από τη Γενική Γραμματεία Αθλητισμού για το 2018 προς τις ομοσπονδίες. Θα σας πω για την Κολυμβητική Ομοσπονδία. Υπάρχει μια μείωση του προϋπολογισμού της τάξης του 80%. Δεν μιλάμε μόνο για την Κολυμβητική Ομοσπονδία, αλλά είναι ένα </w:t>
      </w:r>
      <w:r>
        <w:rPr>
          <w:rFonts w:eastAsia="Times New Roman" w:cs="Times New Roman"/>
          <w:szCs w:val="24"/>
        </w:rPr>
        <w:lastRenderedPageBreak/>
        <w:t>μέρος του προβλήματος, που αντιλαμβάνεστε ότι το ζήτημα της χρηματοδότησης είναι πάρα πολύ σημαντικό.</w:t>
      </w:r>
    </w:p>
    <w:p w14:paraId="5520A8A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Μείωση προϋπολογισμού σε σχέση με πότε, κύριε Συντυχάκη;</w:t>
      </w:r>
    </w:p>
    <w:p w14:paraId="5520A8A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Υπάρχει μια μείωση της τάξης του 80% σε σχέση…</w:t>
      </w:r>
    </w:p>
    <w:p w14:paraId="5520A8A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Με το 2010.</w:t>
      </w:r>
    </w:p>
    <w:p w14:paraId="5520A8A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Από την εποχή της έναρξης της κρίσης, βεβαίως, και εσείς έρχεστε να συντηρήσετε αυτή τη μείωση. Τα δυο-τρία τελευταία χρόνια έχουν μείνει στάσιμοι οι προϋπολογισμοί. Ακόμη και αν μειώθηκαν, τα λιγοστά χρήματα που δίνονται ως επιχορήγηση παραμένουν ψίχουλα με αρνητικές συνέπειες και το αποτέλεσμα είναι να κληθούν οι ομοσπονδίες και τα σωματεία να βγάλουν τα κάστανα από </w:t>
      </w:r>
      <w:r>
        <w:rPr>
          <w:rFonts w:eastAsia="Times New Roman" w:cs="Times New Roman"/>
          <w:szCs w:val="24"/>
        </w:rPr>
        <w:lastRenderedPageBreak/>
        <w:t>τη φωτιά. Και όταν αυξάνονται οι ανάγκες, στην πράξη, ακόμη και εάν μένουν στάσιμοι οι προϋπολογισμοί, σημαίνει ότι έχουν μειωθεί, δεν αυξάνονται.</w:t>
      </w:r>
    </w:p>
    <w:p w14:paraId="5520A8A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Κατά συνέπεια, εμείς ως Κομμουνιστικό Κόμμα Ελλάδας επαναφέρουμε το ζήτημα, ότι άμεσα θα πρέπει να χρηματοδοτηθούν οι πραγματικές ανάγκες και όχι οι οριακές ανάγκες του κολυμβητηρίου και φυσικά καλούμε τους γονείς και τους νέους να παλέψουν, προκειμένου να ανατρέψουν μια τέτοια πολιτική, πολιτική δηλαδή που οδηγεί στην εμπορευματοποίηση ενός βασικού κοινωνικού αγαθού, όπως είναι ο αθλητισμός, που κατά την άποψή μας πρέπει να είναι καθολικό δικαίωμα για όλο τον λαό και όχι πολυτέλεια για τους λίγους.</w:t>
      </w:r>
    </w:p>
    <w:p w14:paraId="5520A8A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w:t>
      </w:r>
    </w:p>
    <w:p w14:paraId="5520A8B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p>
    <w:p w14:paraId="5520A8B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 xml:space="preserve">Κύριε Συντυχάκη, νομίζω ότι βλέπουμε λίγο διαφορετικά τα πράγματα, μολονότι σε πολλά σημεία θα μπορούσα να συμφωνήσω μαζί σας. </w:t>
      </w:r>
    </w:p>
    <w:p w14:paraId="5520A8B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συμφωνώ με την εικόνα της οικτρής κατάστασης. Υπάρχει μια προβληματική κατάσταση πραγματικά, αλλά έχει γίνει τα τελευταία τρία χρόνια μια πολύ μεγάλη προσπάθεια για συμμάζεμα. </w:t>
      </w:r>
      <w:proofErr w:type="spellStart"/>
      <w:r>
        <w:rPr>
          <w:rFonts w:eastAsia="Times New Roman" w:cs="Times New Roman"/>
          <w:szCs w:val="24"/>
        </w:rPr>
        <w:t>Εμβαλωματικές</w:t>
      </w:r>
      <w:proofErr w:type="spellEnd"/>
      <w:r>
        <w:rPr>
          <w:rFonts w:eastAsia="Times New Roman" w:cs="Times New Roman"/>
          <w:szCs w:val="24"/>
        </w:rPr>
        <w:t xml:space="preserve"> παρεμβάσεις; Θα συμφωνήσω, δεν υπάρχουν χρήματα, για να κάνουμε μεγάλα έργα. Κυρίως, όμως, για να μπορείς να κάνεις ένα μεγάλο έργο, θα πρέπει να βλέπεις και το οικονομικό αποτέλεσμα, το εάν θα μπορείς να το συντηρήσεις με κάποιο τρόπο. Αυτό δηλαδή που γινόταν τα προηγούμενα χρόνια, που φτιάχναμε μεγάλα έργα, τα παραδίδαμε στους δήμους, κόβαμε τις κορδέλες, κάναμε τις φιέστες και μετά αφήναμε και κατέρρεαν, γιατί κανείς δεν μπορούσε να τα συντηρήσει, είναι πέρα από τη λογική μας και δεν θα οδηγήσει πουθενά.</w:t>
      </w:r>
    </w:p>
    <w:p w14:paraId="5520A8B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Άρα, λοιπόν, αυτό που πρέπει να κάνουμε είναι μια λελογισμένη διαχείριση, να κάνουμε τις παρεμβάσεις οι οποίες είναι απαραίτητες, ούτως ώστε να διασφαλίζουν </w:t>
      </w:r>
      <w:r>
        <w:rPr>
          <w:rFonts w:eastAsia="Times New Roman" w:cs="Times New Roman"/>
          <w:szCs w:val="24"/>
        </w:rPr>
        <w:lastRenderedPageBreak/>
        <w:t xml:space="preserve">ασφαλείς συνθήκες άθλησης στους πολίτες μας, αλλά όλα αυτά, όμως, στο πλαίσιο ενός ορθολογικού οικονομικού προγραμματισμού. </w:t>
      </w:r>
    </w:p>
    <w:p w14:paraId="5520A8B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Το εάν ενδιαφερόμαστε ή όχι για τα παιδιά μας και για την κολύμβηση των παιδιών το έχει αποδείξει η πράξη, όταν αυτή η Κυβέρνηση θεσμοθέτησε και επεκτείνει το πρόγραμμα κολύμβησης για όλους. Όχι κολύμβησης, να το θέσω σωστά, είναι το μάθημα αποφυγής πνιγμού για τα παιδιά, κατ’ αρχήν, της τρίτης δημοτικού όλων των δημοσίων σχολείων της χώρας και όπου βέβαια υπάρχει πισίνα, γιατί δεν υπάρχουν παντού κολυμβητικές εγκαταστάσεις, το οποίο και έχει πολύ μεγάλη επιτυχία και είμαστε και πρωτοπόροι στην Ευρώπη σ’ αυτό το πεδίο. Αυτή τη στιγμή η Πανευρωπαϊκή Κολυμβητική Ομοσπονδία ζητά από τη Σύνοδο Υπουργών Αθλητισμού να υιοθετήσουν το αντίστοιχο μέτρο σε όλη την Ευρωπαϊκή Ένωση.</w:t>
      </w:r>
    </w:p>
    <w:p w14:paraId="5520A8B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Από εκεί και μετά, να πάμε σ’ ένα ακόμα νούμερο των επιχορηγήσεων. Προφανώς, συμμετέχουν και οι γονείς και η τοπική κοινωνία και τα σωματεία, αλλά δεν θα ήθελα να τα δραματοποιήσουμε. Προσέξτε, το σύνολο των ιδίων εσόδων, που μέσα σ’ </w:t>
      </w:r>
      <w:r>
        <w:rPr>
          <w:rFonts w:eastAsia="Times New Roman" w:cs="Times New Roman"/>
          <w:szCs w:val="24"/>
        </w:rPr>
        <w:lastRenderedPageBreak/>
        <w:t xml:space="preserve">αυτά είναι βέβαια και οι διαφημίσεις, αλλά εγώ σας το θέτω γενικά, το σύνολο των ιδίων εσόδων του ΕΑΚ του Ηρακλείου είναι 93.000 ευρώ, πράγμα που σημαίνει ότι σε σχέση με την επιχορήγηση είναι ένα 12%. </w:t>
      </w:r>
    </w:p>
    <w:p w14:paraId="5520A8B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Οι δημόσιες αθλητικές εγκαταστάσεις στην Ευρωπαϊκή Ένωση έχουν απόδοση, επιστροφή δηλαδή στην οικονομική διαχείριση, κατά μέσο όρο 56%. Στο Καζακστάν, που έχει πετρέλαια, είναι 20%. Σε εμάς -κι έχουμε κατηγορηθεί γι’ αυτό που προσπαθούμε να μπούμε σε μια λογική τού να συμμετέχει και η τοπική κοινωνία για να βοηθήσει ειδικά σε αυτές τις δύσκολες συνθήκες- είναι 12%. Δεν είναι τραγικό. Δεν είναι τραγικά μεγάλο,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είναι γνωστά τα οικονομικά δεδομένα και δεν έχει κλείσει ούτε μια εγκατάσταση. Ίσα-ίσα που αυτή την τριετία έχουμε ανοίξει και αυτές που έχουν κλείσει. Προσπαθούμε να παρέχουμε σε όλα τα παιδιά το κυριότερο, ασφαλείς συνθήκες άθλησης. </w:t>
      </w:r>
    </w:p>
    <w:p w14:paraId="5520A8B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Για τις επιχορηγήσεις των ομοσπονδιών, θα μου επιτρέψετε να πω, κύριε Συντυχάκη, ότι τουλάχιστον την τελευταία διετία με την οικονομική διαχείριση που έχουμε </w:t>
      </w:r>
      <w:r>
        <w:rPr>
          <w:rFonts w:eastAsia="Times New Roman" w:cs="Times New Roman"/>
          <w:szCs w:val="24"/>
        </w:rPr>
        <w:lastRenderedPageBreak/>
        <w:t xml:space="preserve">κάνει, έχουμε καταφέρει μια αύξηση η οποία είναι συνολικά πάνω από 15%. Καταλαβαίνω ότι υπήρχε μια τεράστια μείωση σε σχέση με το 2010, αλλά η οικονομική πραγματικότητα του 2010 είναι διαφορετική και προφανώς το οικονομικό μοντέλο που ακολουθούνταν πριν το 2010, πάλι δεν έβγαινε, με τις επιχορηγήσεις της τάξης των 10 εκατομμυρίων ευρώ σε μια ομοσπονδία. </w:t>
      </w:r>
    </w:p>
    <w:p w14:paraId="5520A8B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Όλα τα χρήματα έπεσαν στις ελληνικές ομοσπονδίες. Αυτή τη στιγμή θα έπρεπε στην Ελλάδα να έχουμε και απίστευτες εγκαταστάσεις και ασύλληπτα και οικονομικά εύρωστα σωματεία. Αυτά τα λεφτά χάθηκαν. Έχουν αρχίσει οι ομοσπονδίες να προσαρμόζονται στα νέα οικονομικά δεδομένα. </w:t>
      </w:r>
    </w:p>
    <w:p w14:paraId="5520A8B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Προφανώς </w:t>
      </w:r>
      <w:r>
        <w:rPr>
          <w:rFonts w:eastAsia="Times New Roman"/>
          <w:bCs/>
        </w:rPr>
        <w:t>και</w:t>
      </w:r>
      <w:r>
        <w:rPr>
          <w:rFonts w:eastAsia="Times New Roman" w:cs="Times New Roman"/>
          <w:szCs w:val="24"/>
        </w:rPr>
        <w:t xml:space="preserve"> χρειάζεται να βρίσκουμε τρόπους χρηματοδότησης. Προφανώς θα πρέπει να έρθουμε σε επαφή με τον ιδιωτικό τομέα, διασφαλίζοντας βέβαια τον δημόσιο χαρακτήρα τους και διασφαλίζοντας τα δικαιώματα και τις κατάλληλες συνθήκες για τα παιδιά, αλλά σ’ αυτές τις οικονομικές συνθήκες θα πρέπει ο καθένας να αναλάβει και την ευθύνη του. </w:t>
      </w:r>
    </w:p>
    <w:p w14:paraId="5520A8B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τώρα καταφέρνουμε πράγματα. Σας λέω </w:t>
      </w:r>
      <w:r>
        <w:rPr>
          <w:rFonts w:eastAsia="Times New Roman"/>
          <w:bCs/>
          <w:shd w:val="clear" w:color="auto" w:fill="FFFFFF"/>
        </w:rPr>
        <w:t>ότι</w:t>
      </w:r>
      <w:r>
        <w:rPr>
          <w:rFonts w:eastAsia="Times New Roman" w:cs="Times New Roman"/>
          <w:szCs w:val="24"/>
        </w:rPr>
        <w:t xml:space="preserve"> πέρυσι καταφέραμε και είχαμε ίδια χρηματοδότηση σε σχέση με </w:t>
      </w:r>
      <w:proofErr w:type="spellStart"/>
      <w:r>
        <w:rPr>
          <w:rFonts w:eastAsia="Times New Roman" w:cs="Times New Roman"/>
          <w:szCs w:val="24"/>
        </w:rPr>
        <w:t>πρόπερσι</w:t>
      </w:r>
      <w:proofErr w:type="spellEnd"/>
      <w:r>
        <w:rPr>
          <w:rFonts w:eastAsia="Times New Roman" w:cs="Times New Roman"/>
          <w:szCs w:val="24"/>
        </w:rPr>
        <w:t xml:space="preserve">, που ήταν ολυμπιακή χρονιά. Φέτος την αυξήσαμε. Και όταν έχουμε μια αύξηση της τάξης του 10% κατά μέσο όρο στον αρχικό προϋπολογισμό, αυτό σημαίνει ότι θα αυξηθεί τουλάχιστον άλλο 10% μέχρι το τέλος, γιατί στο τέλος ξέρετε </w:t>
      </w:r>
      <w:r>
        <w:rPr>
          <w:rFonts w:eastAsia="Times New Roman"/>
          <w:bCs/>
          <w:shd w:val="clear" w:color="auto" w:fill="FFFFFF"/>
        </w:rPr>
        <w:t>ότι</w:t>
      </w:r>
      <w:r>
        <w:rPr>
          <w:rFonts w:eastAsia="Times New Roman" w:cs="Times New Roman"/>
          <w:szCs w:val="24"/>
        </w:rPr>
        <w:t xml:space="preserve"> γίνονται και οι ανακατανομές μέσα στον προϋπολογισμό κ.λπ.. Νομίζω ότι σε ασφυκτικές δημοσιονομικές συνθήκες μπορούμε να είμαστε λιγάκι πιο αισιόδοξοι. </w:t>
      </w:r>
    </w:p>
    <w:p w14:paraId="5520A8B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Βέβαια, οφείλουν και οι ομοσπονδίες να κάνουν χρηστή οικονομική διαχείριση. Γιατί αυτή τη στιγμή το μεγάλο πρόβλημα στις ομοσπονδίες -κι αυτό θα προσπαθήσουμε να λύσουμε με τον αθλητικό νόμο ο οποίος θα κατατεθεί την επόμενη εβδομάδα προς διαβούλευση- </w:t>
      </w:r>
      <w:r>
        <w:rPr>
          <w:rFonts w:eastAsia="Times New Roman"/>
          <w:bCs/>
        </w:rPr>
        <w:t>είναι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θα πρέπει να υπάρχει μια ορθή δημοσιονομική διαχείριση, θα πρέπει να υπάρχει λογοδοσία και θα πρέπει να υπάρχει και απόδοση ευθυνών. Δυστυχώς, εδώ έχουμε αποτύχει. </w:t>
      </w:r>
    </w:p>
    <w:p w14:paraId="5520A8B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Γνωρίζω ότι τα τελευταία τρία χρόνια έχουμε στείλει στον εισαγγελέα δεκάδες φακέλους από όλες τις ομοσπονδίες. Δυστυχώς ή ευτυχώς, αυτή είναι η πραγματικότητα, η ελληνική δικαιοσύνη έκρινε ότι πρέπει να αρχειοθετήσει σχεδόν το σύνολο των υποθέσεων, οι οποίες εστάλησαν. Και μιλάμε για ομοσπονδίες με πλαστά και εικονικά τιμολόγια. Δεν μιλάμε για κακή διαχείριση, αν πήραν δέκα προπονητές παραπάνω ή είκοσι μπάλες λιγότερες. Μιλάμε για πλαστά και εικονικά τιμολόγια. Έτσι έκρινε η ελληνική δικαιοσύνη, έτσι θα πορευτούμε. </w:t>
      </w:r>
    </w:p>
    <w:p w14:paraId="5520A8B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προσπαθήσουμε να αλλάξουμε το πλαίσιο. Όμως, επ’ </w:t>
      </w:r>
      <w:proofErr w:type="spellStart"/>
      <w:r>
        <w:rPr>
          <w:rFonts w:eastAsia="Times New Roman" w:cs="Times New Roman"/>
          <w:szCs w:val="24"/>
        </w:rPr>
        <w:t>ουδενί</w:t>
      </w:r>
      <w:proofErr w:type="spellEnd"/>
      <w:r>
        <w:rPr>
          <w:rFonts w:eastAsia="Times New Roman" w:cs="Times New Roman"/>
          <w:szCs w:val="24"/>
        </w:rPr>
        <w:t xml:space="preserve"> δεν αποδέχομαι τα υπόλοιπα. Τουλάχιστον τα τελευταία τρία χρόνια έχουμε καταφέρει να φέρουμε μια ισορροπία και να δώσουμε αρκετά παραπάνω χρήματα στον ελληνικό αθλητισμό. </w:t>
      </w:r>
    </w:p>
    <w:p w14:paraId="5520A8B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λέω ότι επεξεργαζόμαστε ένα σχέδιο, για να μπορέσουμε να βρούμε τους πόρους που χάθηκαν με την ιδιωτικοποίηση του ΟΠΑΠ, που δεν υπήρξε η πρόνοια να υπάρχει ένα μαξιλάρι για τον ελληνικό αθλητισμό και αυτό είναι ένα πολύ μεγάλο πρό</w:t>
      </w:r>
      <w:r>
        <w:rPr>
          <w:rFonts w:eastAsia="Times New Roman" w:cs="Times New Roman"/>
          <w:szCs w:val="24"/>
        </w:rPr>
        <w:lastRenderedPageBreak/>
        <w:t xml:space="preserve">βλημα. Γνωρίζετε ότι είναι μπλοκαρισμένοι όλοι οι κωδικοί, γιατί ο ελληνικός αθλητισμός εξυπηρετούνταν από τους ειδικούς λογαριασμούς του ΟΠΑΠ. Δεν υπάρχει τίποτα γι’ αυτό. </w:t>
      </w:r>
    </w:p>
    <w:p w14:paraId="5520A8B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Παρ’ όλα αυτά, όμως, εγώ θέλω να βλέπω την αισιόδοξη πλευρά, ότι μέσα σ’ αυτές τις ασφυκτικές συνθήκες καταφέρνουμε και κάνουμε καίριες παρεμβάσεις, χωρίς ξαναλέω, να είμαστε ευχαριστημένοι. </w:t>
      </w:r>
    </w:p>
    <w:p w14:paraId="5520A8C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Σας ευχαριστώ.</w:t>
      </w:r>
    </w:p>
    <w:p w14:paraId="5520A8C1" w14:textId="77777777" w:rsidR="009A515F" w:rsidRDefault="00631B1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14:paraId="5520A8C2" w14:textId="77777777" w:rsidR="009A515F" w:rsidRDefault="00631B1D">
      <w:pPr>
        <w:spacing w:line="600" w:lineRule="auto"/>
        <w:ind w:firstLine="720"/>
        <w:jc w:val="both"/>
        <w:rPr>
          <w:rFonts w:eastAsia="Times New Roman"/>
          <w:bCs/>
        </w:rPr>
      </w:pPr>
      <w:r>
        <w:rPr>
          <w:rFonts w:eastAsia="Times New Roman"/>
          <w:bCs/>
        </w:rPr>
        <w:t xml:space="preserve">Κυρίες και κύριοι συνάδελφοι, έχω την τιμή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w:t>
      </w:r>
    </w:p>
    <w:p w14:paraId="5520A8C3" w14:textId="77777777" w:rsidR="009A515F" w:rsidRDefault="00631B1D">
      <w:pPr>
        <w:spacing w:line="600" w:lineRule="auto"/>
        <w:ind w:firstLine="720"/>
        <w:jc w:val="both"/>
        <w:rPr>
          <w:rFonts w:eastAsia="Times New Roman"/>
          <w:bCs/>
        </w:rPr>
      </w:pPr>
      <w:r>
        <w:rPr>
          <w:rFonts w:eastAsia="Times New Roman"/>
          <w:bCs/>
        </w:rPr>
        <w:lastRenderedPageBreak/>
        <w:t xml:space="preserve">Επίσης, θέλω να θέσω υπ’ </w:t>
      </w:r>
      <w:proofErr w:type="spellStart"/>
      <w:r>
        <w:rPr>
          <w:rFonts w:eastAsia="Times New Roman"/>
          <w:bCs/>
        </w:rPr>
        <w:t>όψιν</w:t>
      </w:r>
      <w:proofErr w:type="spellEnd"/>
      <w:r>
        <w:rPr>
          <w:rFonts w:eastAsia="Times New Roman"/>
          <w:bCs/>
        </w:rPr>
        <w:t xml:space="preserve"> σας ότι η Εξεταστική Επιτροπή για τη διερεύνηση σκανδάλων στον χώρο της υγείας κατά τα έτη 1997-2014, που έχει συσταθεί σύμφωνα με τα άρθρα 144 και </w:t>
      </w:r>
      <w:proofErr w:type="spellStart"/>
      <w:r>
        <w:rPr>
          <w:rFonts w:eastAsia="Times New Roman"/>
          <w:bCs/>
        </w:rPr>
        <w:t>επ</w:t>
      </w:r>
      <w:proofErr w:type="spellEnd"/>
      <w:r>
        <w:rPr>
          <w:rFonts w:eastAsia="Times New Roman"/>
          <w:bCs/>
        </w:rPr>
        <w:t>. του Κανονισμού της Βουλής και για την οποία η Ολομέλεια της Βουλής έχει ορίσει προθεσμία υποβολής του πορίσματός της την 20</w:t>
      </w:r>
      <w:r>
        <w:rPr>
          <w:rFonts w:eastAsia="Times New Roman"/>
          <w:bCs/>
          <w:vertAlign w:val="superscript"/>
        </w:rPr>
        <w:t>η</w:t>
      </w:r>
      <w:r>
        <w:rPr>
          <w:rFonts w:eastAsia="Times New Roman"/>
          <w:bCs/>
        </w:rPr>
        <w:t xml:space="preserve"> Απριλίου 2018, ζητεί παράταση της λειτουργίας της μέχρι την 20</w:t>
      </w:r>
      <w:r>
        <w:rPr>
          <w:rFonts w:eastAsia="Times New Roman"/>
          <w:bCs/>
          <w:vertAlign w:val="superscript"/>
        </w:rPr>
        <w:t>η</w:t>
      </w:r>
      <w:r>
        <w:rPr>
          <w:rFonts w:eastAsia="Times New Roman"/>
          <w:bCs/>
        </w:rPr>
        <w:t xml:space="preserve"> Ιουνίου 2018. </w:t>
      </w:r>
    </w:p>
    <w:p w14:paraId="5520A8C4" w14:textId="77777777" w:rsidR="009A515F" w:rsidRDefault="00631B1D">
      <w:pPr>
        <w:spacing w:line="600" w:lineRule="auto"/>
        <w:ind w:firstLine="720"/>
        <w:jc w:val="both"/>
        <w:rPr>
          <w:rFonts w:eastAsia="Times New Roman"/>
          <w:bCs/>
        </w:rPr>
      </w:pPr>
      <w:r>
        <w:rPr>
          <w:rFonts w:eastAsia="Times New Roman"/>
          <w:bCs/>
        </w:rPr>
        <w:t xml:space="preserve">Το Σώμα συμφωνεί; </w:t>
      </w:r>
    </w:p>
    <w:p w14:paraId="5520A8C5" w14:textId="77777777" w:rsidR="009A515F" w:rsidRDefault="00631B1D">
      <w:pPr>
        <w:spacing w:line="600" w:lineRule="auto"/>
        <w:ind w:firstLine="720"/>
        <w:jc w:val="both"/>
        <w:rPr>
          <w:rFonts w:eastAsia="Times New Roman" w:cs="Times New Roman"/>
          <w:szCs w:val="24"/>
        </w:rPr>
      </w:pPr>
      <w:r>
        <w:rPr>
          <w:rFonts w:eastAsia="Times New Roman"/>
          <w:b/>
          <w:bCs/>
        </w:rPr>
        <w:t>ΟΛΟΙ ΟΙ ΒΟΥΛΕΥΤΕΣ:</w:t>
      </w:r>
      <w:r>
        <w:rPr>
          <w:rFonts w:eastAsia="Times New Roman" w:cs="Times New Roman"/>
          <w:szCs w:val="24"/>
        </w:rPr>
        <w:t xml:space="preserve"> Μάλιστα, μάλιστα. </w:t>
      </w:r>
    </w:p>
    <w:p w14:paraId="5520A8C6" w14:textId="77777777" w:rsidR="009A515F" w:rsidRDefault="00631B1D">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Συνεπώς το Σώμα συμφώνησε ομοφώνως. </w:t>
      </w:r>
    </w:p>
    <w:p w14:paraId="5520A8C7" w14:textId="77777777" w:rsidR="009A515F" w:rsidRDefault="00631B1D">
      <w:pPr>
        <w:spacing w:line="600" w:lineRule="auto"/>
        <w:ind w:firstLine="720"/>
        <w:jc w:val="both"/>
        <w:rPr>
          <w:rFonts w:eastAsia="Times New Roman"/>
          <w:szCs w:val="24"/>
        </w:rPr>
      </w:pPr>
      <w:r>
        <w:rPr>
          <w:rFonts w:eastAsia="Times New Roman"/>
          <w:szCs w:val="24"/>
        </w:rPr>
        <w:t>Επίσης, οι Υπουργοί Περιβάλλοντος και Ενέργειας, Εργασίας, Κοινωνικής Ασφάλισης και Κοινωνικής Αλληλεγγύης, Δικαιοσύνης, Διαφάνειας και Ανθρωπίνων Δικαιωμάτων, Οικονομικών, Διοικητικής Ανασυγκρότησης, οι Αναπληρωτές Υπουργοί Οικο</w:t>
      </w:r>
      <w:r>
        <w:rPr>
          <w:rFonts w:eastAsia="Times New Roman"/>
          <w:szCs w:val="24"/>
        </w:rPr>
        <w:lastRenderedPageBreak/>
        <w:t xml:space="preserve">νομίας και Ανάπτυξης, Οικονομικών, Περιβάλλοντος και Ενέργειας, καθώς και οι Υφυπουργοί Εργασίας, Κοινωνικής Ασφάλισης και Κοινωνικής Αλληλεγγύης και Οικονομικών, κατέθεσαν στις 18-4-2018 σχέδιο νόμου: «Διαρθρωτικά μέτρα για την πρόσβαση στο λιγνίτη και το περαιτέρω άνοιγμα της </w:t>
      </w:r>
      <w:proofErr w:type="spellStart"/>
      <w:r>
        <w:rPr>
          <w:rFonts w:eastAsia="Times New Roman"/>
          <w:szCs w:val="24"/>
        </w:rPr>
        <w:t>χονδρεμπορικής</w:t>
      </w:r>
      <w:proofErr w:type="spellEnd"/>
      <w:r>
        <w:rPr>
          <w:rFonts w:eastAsia="Times New Roman"/>
          <w:szCs w:val="24"/>
        </w:rPr>
        <w:t xml:space="preserve"> αγοράς ηλεκτρισμού».</w:t>
      </w:r>
    </w:p>
    <w:p w14:paraId="5520A8C8" w14:textId="77777777" w:rsidR="009A515F" w:rsidRDefault="00631B1D">
      <w:pPr>
        <w:tabs>
          <w:tab w:val="left" w:pos="2608"/>
        </w:tabs>
        <w:spacing w:line="600" w:lineRule="auto"/>
        <w:ind w:firstLine="720"/>
        <w:jc w:val="both"/>
        <w:rPr>
          <w:rFonts w:eastAsia="Times New Roman"/>
          <w:szCs w:val="24"/>
        </w:rPr>
      </w:pPr>
      <w:r>
        <w:rPr>
          <w:rFonts w:eastAsia="Times New Roman"/>
          <w:szCs w:val="24"/>
        </w:rPr>
        <w:t>Το ως άνω σχέδιο νόμου έχει χαρακτηρισθεί από την Κυβέρνηση ως επείγον και παραπέμπεται στην αρμόδια Διαρκή Επιτροπή.</w:t>
      </w:r>
    </w:p>
    <w:p w14:paraId="5520A8C9" w14:textId="77777777" w:rsidR="009A515F" w:rsidRDefault="00631B1D">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δέκατη ένατη με αριθμό 1229/5-3-2018 επίκαιρη ερώτηση δεύτερου κύκλου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«Εγκληματικότητα και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 δεν θα συζητηθεί λόγω έκτακτης ανειλημμένης υποχρέωσης του κυρίου Υπουργού.</w:t>
      </w:r>
    </w:p>
    <w:p w14:paraId="5520A8CA"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t>ΕΥΣΤΑΘΙΟΣ ΠΑΝΑΓΟΥΛΗΣ:</w:t>
      </w:r>
      <w:r>
        <w:rPr>
          <w:rFonts w:eastAsia="Times New Roman" w:cs="Times New Roman"/>
          <w:bCs/>
          <w:szCs w:val="24"/>
        </w:rPr>
        <w:t xml:space="preserve"> Κύριε Πρόεδρε, μπορώ να έχω τον λόγο;</w:t>
      </w:r>
    </w:p>
    <w:p w14:paraId="5520A8CB"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Παναγούλη, θα σας παρακαλέσω να μιλήσετε αυστηρά για ένα λεπτό. Δεν προβλέπεται, το γνωρίζετε αυτό, να δίνουμε τον λόγο στους Βουλευτές, αλλά πλέον προς ικανοποίηση των αιτημάτων των Βουλευτών, έχει παγιώσει το Προεδρείο μια διαδικασία, δίνοντας τη δυνατότητα στους Βουλευτές για ένα λεπτό να εκφράσουν την αντίρρησή τους και τη διαφωνία τους.</w:t>
      </w:r>
    </w:p>
    <w:p w14:paraId="5520A8CC" w14:textId="77777777" w:rsidR="009A515F" w:rsidRDefault="00631B1D">
      <w:pPr>
        <w:tabs>
          <w:tab w:val="left" w:pos="2608"/>
        </w:tabs>
        <w:spacing w:line="600" w:lineRule="auto"/>
        <w:ind w:firstLine="720"/>
        <w:jc w:val="both"/>
        <w:rPr>
          <w:rFonts w:eastAsia="Times New Roman"/>
          <w:szCs w:val="24"/>
        </w:rPr>
      </w:pPr>
      <w:r>
        <w:rPr>
          <w:rFonts w:eastAsia="Times New Roman"/>
          <w:szCs w:val="24"/>
        </w:rPr>
        <w:t>Θα σας παρακαλούσα πολύ στο πλαίσιο αυτού του λεπτού να λάβετε τον λόγο.</w:t>
      </w:r>
    </w:p>
    <w:p w14:paraId="5520A8CD"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t>ΕΥΣΤΑΘΙΟΣ ΠΑΝΑΓΟΥΛΗΣ:</w:t>
      </w:r>
      <w:r>
        <w:rPr>
          <w:rFonts w:eastAsia="Times New Roman" w:cs="Times New Roman"/>
          <w:bCs/>
          <w:szCs w:val="24"/>
        </w:rPr>
        <w:t xml:space="preserve"> Αν δεν προβλέπεται αυτό το λεπτό, κύριε Πρόεδρε…</w:t>
      </w:r>
    </w:p>
    <w:p w14:paraId="5520A8CE"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Όχι, όχι. Σας εξήγησα. Σας δίνω τον λόγο. Το γνωρίζετε πολύ καλά, όπως και όλοι οι Βουλευτές. Έχετε τον λόγο για ένα λεπτό αυστηρά.</w:t>
      </w:r>
    </w:p>
    <w:p w14:paraId="5520A8CF"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lastRenderedPageBreak/>
        <w:t>ΕΥΣΤΑΘΙΟΣ ΠΑΝΑΓΟΥΛΗΣ:</w:t>
      </w:r>
      <w:r>
        <w:rPr>
          <w:rFonts w:eastAsia="Times New Roman" w:cs="Times New Roman"/>
          <w:bCs/>
          <w:szCs w:val="24"/>
        </w:rPr>
        <w:t xml:space="preserve"> Σας ευχαριστώ. Αν δεν προβλέπεται αυτό, προβλέπεται ο Υπουργός Προστασίας του Πολίτη να είναι εδώ, να απαντάει κι όταν έρχεται η σειρά μου να σηκώνεται να φεύγει σαν λαγός; </w:t>
      </w:r>
    </w:p>
    <w:p w14:paraId="5520A8D0"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Cs/>
          <w:szCs w:val="24"/>
        </w:rPr>
        <w:t xml:space="preserve">Κύριε Πρόεδρε, έχω καταθέσει από τις 5 Μαρτίου επίκαιρη ερώτηση και είναι η τρίτη ή τέταρτη φορά που ο κ. </w:t>
      </w:r>
      <w:proofErr w:type="spellStart"/>
      <w:r>
        <w:rPr>
          <w:rFonts w:eastAsia="Times New Roman" w:cs="Times New Roman"/>
          <w:bCs/>
          <w:szCs w:val="24"/>
        </w:rPr>
        <w:t>Τόσκας</w:t>
      </w:r>
      <w:proofErr w:type="spellEnd"/>
      <w:r>
        <w:rPr>
          <w:rFonts w:eastAsia="Times New Roman" w:cs="Times New Roman"/>
          <w:bCs/>
          <w:szCs w:val="24"/>
        </w:rPr>
        <w:t xml:space="preserve"> ή δεν έρχεται ή σήμερα την κοπάνισε σαν λαγός. Πρόκειται για μια σοβαρή ερώτηση για την εγκληματικότητα και για τους κάθε λογής </w:t>
      </w:r>
      <w:proofErr w:type="spellStart"/>
      <w:r>
        <w:rPr>
          <w:rFonts w:eastAsia="Times New Roman" w:cs="Times New Roman"/>
          <w:bCs/>
          <w:szCs w:val="24"/>
        </w:rPr>
        <w:t>γιαλαντζί</w:t>
      </w:r>
      <w:proofErr w:type="spellEnd"/>
      <w:r>
        <w:rPr>
          <w:rFonts w:eastAsia="Times New Roman" w:cs="Times New Roman"/>
          <w:bCs/>
          <w:szCs w:val="24"/>
        </w:rPr>
        <w:t xml:space="preserve"> επαναστάτες που κάθε τόσο αναστατώνουν το κέντρο της Αθήνας. </w:t>
      </w:r>
    </w:p>
    <w:p w14:paraId="5520A8D1"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Cs/>
          <w:szCs w:val="24"/>
        </w:rPr>
        <w:t xml:space="preserve">Θέλω, κύριε Πρόεδρε, να μεταφέρετε την έντονη διαμαρτυρία μου στον κύριο Πρόεδρο της Βουλής, γιατί πιστεύω ότι έχει μεγάλη ευθύνη. Μας είχε διαβεβαιώσει εδώ και πολλούς μήνες ότι αν ακόμα δεν έρχονται οι Υπουργοί να απαντήσουν σε ερωτήσεις, θα μπορεί ο ερωτών Βουλευτής να αναπτύξει την ερώτησή του. </w:t>
      </w:r>
    </w:p>
    <w:p w14:paraId="5520A8D2"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Cs/>
          <w:szCs w:val="24"/>
        </w:rPr>
        <w:t xml:space="preserve">Είναι απαράδεκτος ο κ. </w:t>
      </w:r>
      <w:proofErr w:type="spellStart"/>
      <w:r>
        <w:rPr>
          <w:rFonts w:eastAsia="Times New Roman" w:cs="Times New Roman"/>
          <w:bCs/>
          <w:szCs w:val="24"/>
        </w:rPr>
        <w:t>Τόσκας</w:t>
      </w:r>
      <w:proofErr w:type="spellEnd"/>
      <w:r>
        <w:rPr>
          <w:rFonts w:eastAsia="Times New Roman" w:cs="Times New Roman"/>
          <w:bCs/>
          <w:szCs w:val="24"/>
        </w:rPr>
        <w:t xml:space="preserve">. Ο κ. </w:t>
      </w:r>
      <w:proofErr w:type="spellStart"/>
      <w:r>
        <w:rPr>
          <w:rFonts w:eastAsia="Times New Roman" w:cs="Times New Roman"/>
          <w:bCs/>
          <w:szCs w:val="24"/>
        </w:rPr>
        <w:t>Τόσκας</w:t>
      </w:r>
      <w:proofErr w:type="spellEnd"/>
      <w:r>
        <w:rPr>
          <w:rFonts w:eastAsia="Times New Roman" w:cs="Times New Roman"/>
          <w:bCs/>
          <w:szCs w:val="24"/>
        </w:rPr>
        <w:t xml:space="preserve"> σήμερα θα έπρεπε να μου απαντήσει το εξής: Εχθές…</w:t>
      </w:r>
    </w:p>
    <w:p w14:paraId="5520A8D3"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Μην προχωράμε σας παρακαλώ στην ανάπτυξη της ερώτησης, γιατί πέρα από τον χρόνο που έληξε ήδη, δεν είναι αναγκαίο. Εκφράσατε, πιστεύω, την αντίρρησή σας στην αντιμετώπιση της ερώτησής σας. Έτσι, λοιπόν, να το κλείσουμε εδώ και να συνεχίσουμε.</w:t>
      </w:r>
    </w:p>
    <w:p w14:paraId="5520A8D4"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t>ΕΥΣΤΑΘΙΟΣ ΠΑΝΑΓΟΥΛΗΣ:</w:t>
      </w:r>
      <w:r>
        <w:rPr>
          <w:rFonts w:eastAsia="Times New Roman" w:cs="Times New Roman"/>
          <w:bCs/>
          <w:szCs w:val="24"/>
        </w:rPr>
        <w:t xml:space="preserve"> Ο κ. </w:t>
      </w:r>
      <w:proofErr w:type="spellStart"/>
      <w:r>
        <w:rPr>
          <w:rFonts w:eastAsia="Times New Roman" w:cs="Times New Roman"/>
          <w:bCs/>
          <w:szCs w:val="24"/>
        </w:rPr>
        <w:t>Τόσκας</w:t>
      </w:r>
      <w:proofErr w:type="spellEnd"/>
      <w:r>
        <w:rPr>
          <w:rFonts w:eastAsia="Times New Roman" w:cs="Times New Roman"/>
          <w:bCs/>
          <w:szCs w:val="24"/>
        </w:rPr>
        <w:t xml:space="preserve"> δεν ήρθε για δύο λόγους σήμερα. Εχθές ή προχθές πιάσανε δυο παιδιά στο άγαλμα του </w:t>
      </w:r>
      <w:proofErr w:type="spellStart"/>
      <w:r>
        <w:rPr>
          <w:rFonts w:eastAsia="Times New Roman" w:cs="Times New Roman"/>
          <w:bCs/>
          <w:szCs w:val="24"/>
        </w:rPr>
        <w:t>Τρούμαν</w:t>
      </w:r>
      <w:proofErr w:type="spellEnd"/>
      <w:r>
        <w:rPr>
          <w:rFonts w:eastAsia="Times New Roman" w:cs="Times New Roman"/>
          <w:bCs/>
          <w:szCs w:val="24"/>
        </w:rPr>
        <w:t xml:space="preserve"> και τα πήγανε στο δικαστήριο. Δεν θα πω εγώ αν καλώς ή κακώς πήγαν ή δεν πήγαν. Ο κ. </w:t>
      </w:r>
      <w:proofErr w:type="spellStart"/>
      <w:r>
        <w:rPr>
          <w:rFonts w:eastAsia="Times New Roman" w:cs="Times New Roman"/>
          <w:bCs/>
          <w:szCs w:val="24"/>
        </w:rPr>
        <w:t>Τόσκας</w:t>
      </w:r>
      <w:proofErr w:type="spellEnd"/>
      <w:r>
        <w:rPr>
          <w:rFonts w:eastAsia="Times New Roman" w:cs="Times New Roman"/>
          <w:bCs/>
          <w:szCs w:val="24"/>
        </w:rPr>
        <w:t xml:space="preserve"> έχει αφήσει παιδιά κυβερνητικών στελεχών που έχουν συλληφθεί και στα Εξάρχεια και αλλού και δεν έρχεται να απαντήσει.</w:t>
      </w:r>
    </w:p>
    <w:p w14:paraId="5520A8D5"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Παναγούλη, σας παρακαλώ, μην μπαίνουμε σε περαιτέρω συζήτηση.</w:t>
      </w:r>
    </w:p>
    <w:p w14:paraId="5520A8D6"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t>ΕΥΣΤΑΘΙΟΣ ΠΑΝΑΓΟΥΛΗΣ:</w:t>
      </w:r>
      <w:r>
        <w:rPr>
          <w:rFonts w:eastAsia="Times New Roman" w:cs="Times New Roman"/>
          <w:bCs/>
          <w:szCs w:val="24"/>
        </w:rPr>
        <w:t xml:space="preserve"> Αφήστε με να ολοκληρώσω.</w:t>
      </w:r>
    </w:p>
    <w:p w14:paraId="5520A8D7"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Είπατε ό,τι ήταν να πείτε. Εκφράσατε την…</w:t>
      </w:r>
    </w:p>
    <w:p w14:paraId="5520A8D8"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
          <w:bCs/>
          <w:szCs w:val="24"/>
        </w:rPr>
        <w:t>ΕΥΣΤΑΘΙΟΣ ΠΑΝΑΓΟΥΛΗΣ:</w:t>
      </w:r>
      <w:r>
        <w:rPr>
          <w:rFonts w:eastAsia="Times New Roman" w:cs="Times New Roman"/>
          <w:bCs/>
          <w:szCs w:val="24"/>
        </w:rPr>
        <w:t xml:space="preserve"> Ο κ. </w:t>
      </w:r>
      <w:proofErr w:type="spellStart"/>
      <w:r>
        <w:rPr>
          <w:rFonts w:eastAsia="Times New Roman" w:cs="Times New Roman"/>
          <w:bCs/>
          <w:szCs w:val="24"/>
        </w:rPr>
        <w:t>Τόσκας</w:t>
      </w:r>
      <w:proofErr w:type="spellEnd"/>
      <w:r>
        <w:rPr>
          <w:rFonts w:eastAsia="Times New Roman" w:cs="Times New Roman"/>
          <w:bCs/>
          <w:szCs w:val="24"/>
        </w:rPr>
        <w:t xml:space="preserve"> απεχθάνεται αυτή την Αίθουσα. Και θα ήθελα να σας παρακαλέσω να διαβιβάσετε στον κύριο Πρόεδρο της Βουλής να του μεταφέρει τις ευχές μου γιατί μεθαύριο έχει τα γενέθλιά του ο κ. </w:t>
      </w:r>
      <w:proofErr w:type="spellStart"/>
      <w:r>
        <w:rPr>
          <w:rFonts w:eastAsia="Times New Roman" w:cs="Times New Roman"/>
          <w:bCs/>
          <w:szCs w:val="24"/>
        </w:rPr>
        <w:t>Τόσκας</w:t>
      </w:r>
      <w:proofErr w:type="spellEnd"/>
      <w:r>
        <w:rPr>
          <w:rFonts w:eastAsia="Times New Roman" w:cs="Times New Roman"/>
          <w:bCs/>
          <w:szCs w:val="24"/>
        </w:rPr>
        <w:t xml:space="preserve">. Όταν άλλοι αγωνίζονταν για να λειτουργήσει αυτή η Αίθουσα, ο κ. </w:t>
      </w:r>
      <w:proofErr w:type="spellStart"/>
      <w:r>
        <w:rPr>
          <w:rFonts w:eastAsia="Times New Roman" w:cs="Times New Roman"/>
          <w:bCs/>
          <w:szCs w:val="24"/>
        </w:rPr>
        <w:t>Τόσκας</w:t>
      </w:r>
      <w:proofErr w:type="spellEnd"/>
      <w:r>
        <w:rPr>
          <w:rFonts w:eastAsia="Times New Roman" w:cs="Times New Roman"/>
          <w:bCs/>
          <w:szCs w:val="24"/>
        </w:rPr>
        <w:t xml:space="preserve"> ήταν απέναντί τους.</w:t>
      </w:r>
    </w:p>
    <w:p w14:paraId="5520A8D9" w14:textId="77777777" w:rsidR="009A515F" w:rsidRDefault="00631B1D">
      <w:pPr>
        <w:tabs>
          <w:tab w:val="left" w:pos="2608"/>
        </w:tabs>
        <w:spacing w:line="600" w:lineRule="auto"/>
        <w:ind w:firstLine="720"/>
        <w:jc w:val="both"/>
        <w:rPr>
          <w:rFonts w:eastAsia="Times New Roman" w:cs="Times New Roman"/>
          <w:bCs/>
          <w:szCs w:val="24"/>
        </w:rPr>
      </w:pPr>
      <w:r>
        <w:rPr>
          <w:rFonts w:eastAsia="Times New Roman" w:cs="Times New Roman"/>
          <w:bCs/>
          <w:szCs w:val="24"/>
        </w:rPr>
        <w:t>Ευχαριστώ.</w:t>
      </w:r>
    </w:p>
    <w:p w14:paraId="5520A8DA" w14:textId="77777777" w:rsidR="009A515F" w:rsidRDefault="00631B1D">
      <w:pPr>
        <w:tabs>
          <w:tab w:val="left" w:pos="2608"/>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Στο σημείο αυτό ολοκληρώθηκε η συζήτηση των επικαίρων ερωτήσεων.</w:t>
      </w:r>
    </w:p>
    <w:p w14:paraId="5520A8DB" w14:textId="77777777" w:rsidR="009A515F" w:rsidRDefault="00631B1D">
      <w:pPr>
        <w:tabs>
          <w:tab w:val="left" w:pos="2608"/>
        </w:tabs>
        <w:spacing w:line="600" w:lineRule="auto"/>
        <w:ind w:firstLine="720"/>
        <w:jc w:val="center"/>
        <w:rPr>
          <w:rFonts w:eastAsia="Times New Roman"/>
          <w:color w:val="FF0000"/>
          <w:szCs w:val="24"/>
        </w:rPr>
      </w:pPr>
      <w:r w:rsidRPr="008E5280">
        <w:rPr>
          <w:rFonts w:eastAsia="Times New Roman"/>
          <w:color w:val="FF0000"/>
          <w:szCs w:val="24"/>
        </w:rPr>
        <w:t>(ΑΛΛΑΓΗ ΣΕΛΙΔΑΣ ΛΟΓΩ ΑΛΛΑΓΗΣ ΘΕΜΑΤΟΣ)</w:t>
      </w:r>
    </w:p>
    <w:p w14:paraId="5520A8DC" w14:textId="77777777" w:rsidR="009A515F" w:rsidRDefault="00631B1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Κυρίες και κύριοι συνάδελφοι, εισερχόμαστε στην ημερήσια διάταξη της </w:t>
      </w:r>
    </w:p>
    <w:p w14:paraId="5520A8DD" w14:textId="77777777" w:rsidR="009A515F" w:rsidRDefault="00631B1D">
      <w:pPr>
        <w:spacing w:after="0" w:line="600" w:lineRule="auto"/>
        <w:ind w:firstLine="720"/>
        <w:jc w:val="center"/>
        <w:rPr>
          <w:rFonts w:eastAsia="Times New Roman"/>
          <w:b/>
          <w:szCs w:val="24"/>
        </w:rPr>
      </w:pPr>
      <w:r>
        <w:rPr>
          <w:rFonts w:eastAsia="Times New Roman"/>
          <w:b/>
          <w:szCs w:val="24"/>
        </w:rPr>
        <w:t>ΝΟΜΟΘΕΤΙΚΗΣ ΕΡΓΑΣΙΑΣ</w:t>
      </w:r>
    </w:p>
    <w:p w14:paraId="5520A8DE"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Μόνη συζήτηση και ψήφιση επί της αρχής, των άρθρων και του συνόλου του σχεδίου νόμου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w:t>
      </w:r>
    </w:p>
    <w:p w14:paraId="5520A8DF"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νομοσχέδιο ψηφίστηκε στη διαρκή επιτροπή κατά πλειοψηφία και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 </w:t>
      </w:r>
    </w:p>
    <w:p w14:paraId="5520A8E0"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Θέλει κάποιος συνάδελφος να λάβει τον λόγο, με βάση την κοινοβουλευτική σειρά; </w:t>
      </w:r>
    </w:p>
    <w:p w14:paraId="5520A8E1"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Βλάχο, έχετε τον λόγο. </w:t>
      </w:r>
    </w:p>
    <w:p w14:paraId="5520A8E2"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 ΒΛΑΧΟΣ:</w:t>
      </w:r>
      <w:r>
        <w:rPr>
          <w:rFonts w:eastAsia="Times New Roman"/>
          <w:color w:val="000000"/>
          <w:szCs w:val="24"/>
          <w:shd w:val="clear" w:color="auto" w:fill="FFFFFF"/>
        </w:rPr>
        <w:t xml:space="preserve"> Κύριε Πρόεδρε, είχα πει στη διάρκεια της επιτροπής ότι, παρ’ όλο που συμφωνούμε με τη συγκεκριμένη οδηγία, κρατάμε επιφύλαξη, για να μας δοθεί η δυνατότητα του λόγου στην Ολομέλεια, με το φόβο να κατατεθούν τροπολογίες την τελευταία στιγμή. </w:t>
      </w:r>
    </w:p>
    <w:p w14:paraId="5520A8E3"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Εφόσον δεν υπάρχει τίποτα να προστεθεί από την πλευρά της Κυβέρνησης επί του συγκεκριμένου νομοσχεδίου, δεν έχουμε επί της ουσίας κάτι να συμπληρώσουμε. Ενημερώστε μας εάν υπάρχει κάποιο άλλο διαδικαστικό θέμα. </w:t>
      </w:r>
    </w:p>
    <w:p w14:paraId="5520A8E4"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ΑΙΚΑΤΕΡΙΝΗ ΠΑΠΑΝΑΤΣΙΟΥ (Υφυπουργός Οικονομικών):</w:t>
      </w:r>
      <w:r>
        <w:rPr>
          <w:rFonts w:eastAsia="Times New Roman"/>
          <w:color w:val="000000"/>
          <w:szCs w:val="24"/>
          <w:shd w:val="clear" w:color="auto" w:fill="FFFFFF"/>
        </w:rPr>
        <w:t xml:space="preserve"> Κύριε Πρόεδρε, μπορώ να έχω τον λόγο;</w:t>
      </w:r>
    </w:p>
    <w:p w14:paraId="5520A8E5" w14:textId="77777777" w:rsidR="009A515F" w:rsidRDefault="00631B1D">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κυρία Υπουργέ.</w:t>
      </w:r>
      <w:r>
        <w:rPr>
          <w:rFonts w:eastAsia="Times New Roman"/>
          <w:b/>
          <w:szCs w:val="24"/>
        </w:rPr>
        <w:t xml:space="preserve"> </w:t>
      </w:r>
    </w:p>
    <w:p w14:paraId="5520A8E6"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ΑΙΚΑΤΕΡΙΝΗ ΠΑΠΑΝΑΤΣΙΟΥ (Υφυπουργός Οικονομικών):</w:t>
      </w:r>
      <w:r>
        <w:rPr>
          <w:rFonts w:eastAsia="Times New Roman"/>
          <w:color w:val="000000"/>
          <w:szCs w:val="24"/>
          <w:shd w:val="clear" w:color="auto" w:fill="FFFFFF"/>
        </w:rPr>
        <w:t xml:space="preserve"> Έχω να καταθέσω μία νομοτεχνική βελτίωση. </w:t>
      </w:r>
    </w:p>
    <w:p w14:paraId="5520A8E7" w14:textId="77777777" w:rsidR="009A515F" w:rsidRDefault="00631B1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αφορά, λοιπόν, τροπολογία. </w:t>
      </w:r>
    </w:p>
    <w:p w14:paraId="5520A8E8"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ΑΙΚΑΤΕΡΙΝΗ ΠΑΠΑΝΑΤΣΙΟΥ (Υφυπουργός Οικονομικών):</w:t>
      </w:r>
      <w:r>
        <w:rPr>
          <w:rFonts w:eastAsia="Times New Roman"/>
          <w:color w:val="000000"/>
          <w:szCs w:val="24"/>
          <w:shd w:val="clear" w:color="auto" w:fill="FFFFFF"/>
        </w:rPr>
        <w:t xml:space="preserve"> Όχι, απλά πρέπει να την αναφέρω. </w:t>
      </w:r>
    </w:p>
    <w:p w14:paraId="5520A8E9" w14:textId="77777777" w:rsidR="009A515F" w:rsidRDefault="00631B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είχα πει και στην επιτροπή, στο άρθρο 4 του σχεδίου νόμου, η φράση «μέχρι 31 Μαρτίου 2018» αντικαθίσταται με τη φράση «μέχρι την 31</w:t>
      </w:r>
      <w:r>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Μαΐου 2018».</w:t>
      </w:r>
    </w:p>
    <w:p w14:paraId="5520A8EA" w14:textId="77777777" w:rsidR="009A515F" w:rsidRDefault="00631B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5520A8EB" w14:textId="77777777" w:rsidR="009A515F" w:rsidRDefault="00631B1D">
      <w:pPr>
        <w:ind w:firstLine="709"/>
        <w:jc w:val="center"/>
        <w:rPr>
          <w:rFonts w:eastAsia="Times New Roman" w:cs="Times New Roman"/>
          <w:color w:val="FF0000"/>
          <w:szCs w:val="24"/>
        </w:rPr>
      </w:pPr>
      <w:r w:rsidRPr="001D68FA">
        <w:rPr>
          <w:rFonts w:eastAsia="Times New Roman" w:cs="Times New Roman"/>
          <w:color w:val="FF0000"/>
          <w:szCs w:val="24"/>
        </w:rPr>
        <w:t>(ΑΛΛΑΓΗ ΣΕΛΙΔΑΣ)</w:t>
      </w:r>
    </w:p>
    <w:p w14:paraId="5520A8EC" w14:textId="77777777" w:rsidR="009A515F" w:rsidRDefault="00631B1D">
      <w:pPr>
        <w:spacing w:after="0" w:line="600" w:lineRule="auto"/>
        <w:ind w:firstLine="709"/>
        <w:jc w:val="center"/>
        <w:rPr>
          <w:rFonts w:eastAsia="Times New Roman" w:cs="Times New Roman"/>
          <w:color w:val="FF0000"/>
          <w:szCs w:val="24"/>
        </w:rPr>
      </w:pPr>
      <w:r w:rsidRPr="001D68FA">
        <w:rPr>
          <w:rFonts w:eastAsia="Times New Roman" w:cs="Times New Roman"/>
          <w:color w:val="FF0000"/>
          <w:szCs w:val="24"/>
        </w:rPr>
        <w:t>(ΝΑ ΜΠΕΙ Η ΣΕΛΙΔΑ 153)</w:t>
      </w:r>
    </w:p>
    <w:p w14:paraId="5520A8ED" w14:textId="77777777" w:rsidR="009A515F" w:rsidRDefault="00631B1D">
      <w:pPr>
        <w:spacing w:after="0" w:line="600" w:lineRule="auto"/>
        <w:ind w:firstLine="709"/>
        <w:jc w:val="center"/>
        <w:rPr>
          <w:rFonts w:eastAsia="Times New Roman" w:cs="Times New Roman"/>
          <w:color w:val="FF0000"/>
          <w:szCs w:val="24"/>
        </w:rPr>
      </w:pPr>
      <w:r w:rsidRPr="001D68FA">
        <w:rPr>
          <w:rFonts w:eastAsia="Times New Roman" w:cs="Times New Roman"/>
          <w:color w:val="FF0000"/>
          <w:szCs w:val="24"/>
        </w:rPr>
        <w:t>(ΑΛΛΑΓΗ ΣΕΛΙΔΑΣ)</w:t>
      </w:r>
    </w:p>
    <w:p w14:paraId="5520A8EE" w14:textId="77777777" w:rsidR="009A515F" w:rsidRDefault="00631B1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Παρακαλώ η κατατεθείσα νομοτεχνική βελτίωση να διανεμηθεί στους κυρίους Βουλευτές. </w:t>
      </w:r>
    </w:p>
    <w:p w14:paraId="5520A8EF" w14:textId="77777777" w:rsidR="009A515F" w:rsidRDefault="00631B1D">
      <w:pPr>
        <w:spacing w:after="0" w:line="600" w:lineRule="auto"/>
        <w:ind w:firstLine="720"/>
        <w:jc w:val="both"/>
        <w:rPr>
          <w:rFonts w:eastAsia="Times New Roman"/>
          <w:szCs w:val="24"/>
        </w:rPr>
      </w:pPr>
      <w:r>
        <w:rPr>
          <w:rFonts w:eastAsia="Times New Roman"/>
          <w:szCs w:val="24"/>
        </w:rPr>
        <w:t>Τον λόγο έχει ο κ. Κουτσούκος, από τη Δημοκρατική Συμπαράταξη ΠΑΣΟΚ - ΔΗΜΑΡ.</w:t>
      </w:r>
    </w:p>
    <w:p w14:paraId="5520A8F0" w14:textId="77777777" w:rsidR="009A515F" w:rsidRDefault="00631B1D">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είχαμε κρατήσει και εμείς επιφύλαξη, για να κάνω ένα σχόλιο στην Ολομέλεια, παρά το γεγονός ότι, όπως έχω πει επανειλημμένα, εμείς με συνέπεια υπερψηφίζουμε τις οδηγίες και τις διεθνείς συμβάσεις της χώρας. </w:t>
      </w:r>
    </w:p>
    <w:p w14:paraId="5520A8F1" w14:textId="77777777" w:rsidR="009A515F" w:rsidRDefault="00631B1D">
      <w:pPr>
        <w:spacing w:after="0" w:line="600" w:lineRule="auto"/>
        <w:ind w:firstLine="720"/>
        <w:jc w:val="both"/>
        <w:rPr>
          <w:rFonts w:eastAsia="Times New Roman"/>
          <w:szCs w:val="24"/>
        </w:rPr>
      </w:pPr>
      <w:r>
        <w:rPr>
          <w:rFonts w:eastAsia="Times New Roman"/>
          <w:szCs w:val="24"/>
        </w:rPr>
        <w:lastRenderedPageBreak/>
        <w:t xml:space="preserve">Αυτό το σημείωσα, διότι την αντίστοιχη πολυμερή συμφωνία, την οποία κυρώσαμε με νόμο το 2013, που αποτελεί τη νομική βάση αυτής της διμερούς συμφωνίας, που κυρώνουμε σήμερα, μεταξύ των αρμοδίων αρχών της Ελλάδας και των Ηνωμένων Πολιτειών, ο ΣΥΡΙΖΑ δεν την είχε ψηφίσει. </w:t>
      </w:r>
    </w:p>
    <w:p w14:paraId="5520A8F2" w14:textId="77777777" w:rsidR="009A515F" w:rsidRDefault="00631B1D">
      <w:pPr>
        <w:spacing w:after="0" w:line="600" w:lineRule="auto"/>
        <w:ind w:firstLine="720"/>
        <w:jc w:val="both"/>
        <w:rPr>
          <w:rFonts w:eastAsia="Times New Roman"/>
          <w:szCs w:val="24"/>
        </w:rPr>
      </w:pPr>
      <w:r>
        <w:rPr>
          <w:rFonts w:eastAsia="Times New Roman"/>
          <w:szCs w:val="24"/>
        </w:rPr>
        <w:t xml:space="preserve">Έχουμε εκφράσει τις επιφυλάξεις μας για τις διατάξεις που αφορούν το ύψος των εσόδων των ομίλων πολυεθνικών επιχειρήσεων, που είναι 750 εκατομμύρια, άρα δεν αφορούν ουσιαστικά επιχειρήσεις εγκατεστημένες στην Ελλάδα, καθώς και το ύψος των προστίμων για τη μη υποβολή δήλωσης, που είναι 20.000 ευρώ, και για την ανακριβή δήλωση, που είναι 10.000 ευρώ, τα οποία θεωρούμε ότι είναι πάρα πολύ μικρά, σε σχέση με το μέγεθος αυτών των πολυεθνικών ομίλων. </w:t>
      </w:r>
    </w:p>
    <w:p w14:paraId="5520A8F3" w14:textId="77777777" w:rsidR="009A515F" w:rsidRDefault="00631B1D">
      <w:pPr>
        <w:spacing w:after="0" w:line="600" w:lineRule="auto"/>
        <w:ind w:firstLine="720"/>
        <w:jc w:val="both"/>
        <w:rPr>
          <w:rFonts w:eastAsia="Times New Roman"/>
          <w:szCs w:val="24"/>
        </w:rPr>
      </w:pPr>
      <w:r>
        <w:rPr>
          <w:rFonts w:eastAsia="Times New Roman"/>
          <w:szCs w:val="24"/>
        </w:rPr>
        <w:t xml:space="preserve">Κύριε Πρόεδρε, με αυτά που είπα, είναι αυτονόητο ότι ψηφίζουμε την κύρωση της σύμβασης, όμως πήρα τον λόγο, με βάση την επιφύλαξη που είχα κρατήσει, διότι είχα θέσει δύο παρεμπίπτοντα ζητήματα, τα οποία θέλω να </w:t>
      </w:r>
      <w:proofErr w:type="spellStart"/>
      <w:r>
        <w:rPr>
          <w:rFonts w:eastAsia="Times New Roman"/>
          <w:szCs w:val="24"/>
        </w:rPr>
        <w:t>ξαναθέσω</w:t>
      </w:r>
      <w:proofErr w:type="spellEnd"/>
      <w:r>
        <w:rPr>
          <w:rFonts w:eastAsia="Times New Roman"/>
          <w:szCs w:val="24"/>
        </w:rPr>
        <w:t xml:space="preserve">, ζητώντας την απάντηση της Υπουργού πάνω σε αυτά. </w:t>
      </w:r>
    </w:p>
    <w:p w14:paraId="5520A8F4" w14:textId="77777777" w:rsidR="009A515F" w:rsidRDefault="00631B1D">
      <w:pPr>
        <w:spacing w:after="0" w:line="600" w:lineRule="auto"/>
        <w:ind w:firstLine="720"/>
        <w:jc w:val="both"/>
        <w:rPr>
          <w:rFonts w:eastAsia="Times New Roman"/>
          <w:szCs w:val="24"/>
        </w:rPr>
      </w:pPr>
      <w:r>
        <w:rPr>
          <w:rFonts w:eastAsia="Times New Roman"/>
          <w:szCs w:val="24"/>
        </w:rPr>
        <w:lastRenderedPageBreak/>
        <w:t xml:space="preserve">Με βάση την κύρωση της πολυμερούς Σύμβασης της Ευρωπαϊκής Ένωσης και του ΟΟΣΑ για την αυτόματη ανταλλαγή πληροφοριών, νομική βάση είναι –όπως είπα- η σύμβαση, την οποία ψηφίζουμε σήμερα, είχαμε ζητήσει από την κυρία Υπουργό να μεριμνήσει, ώστε με παρουσία της Ανεξάρτητης Αρχής Δημοσίων Εσόδων, να έχουμε μία ενημέρωση εδώ, στην Αίθουσα της Βουλής, για το τι έχουν αποδώσει για τη χώρα μας αυτές οι συμβάσεις, που κατά κόρον ψηφίζουμε. Διότι μετά τη σύμβαση του 2013, έχουμε ψηφίσει και άλλες, που τις έχει εισάγει και η παρούσα Κυβέρνηση και είναι βελτιωτικές. </w:t>
      </w:r>
    </w:p>
    <w:p w14:paraId="5520A8F5"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πω στην κυρία Υπουργό ότι διάβασα τον απολογισμό της Ανεξάρτητης Αρχής του 2017, που λέει ότι έχει ξεκινήσει να λαμβάνει πληροφορίες από την αυτόματη ανταλλαγή, αλλά μέχρι εκεί. Δεν μας λέει ούτε από ποιες χώρες ούτε σε τι ύψος είναι. Άρα, αυτό είναι το ένα παρεμπίπτον θέμα. </w:t>
      </w:r>
    </w:p>
    <w:p w14:paraId="5520A8F6"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παρεμπίπτον, που είχα θέσει, κύριε Πρόεδρε, έχει να κάνει με τη σύμφωνη γνώμη της Κυβέρνησης στην Ευρωπαϊκή Επιτροπή για τη διαγραφή του Παναμά </w:t>
      </w:r>
      <w:r>
        <w:rPr>
          <w:rFonts w:eastAsia="Times New Roman" w:cs="Times New Roman"/>
          <w:szCs w:val="24"/>
        </w:rPr>
        <w:lastRenderedPageBreak/>
        <w:t xml:space="preserve">από τις λεγόμενες «μαύρες λίστες». Ήταν ο κ. </w:t>
      </w:r>
      <w:proofErr w:type="spellStart"/>
      <w:r>
        <w:rPr>
          <w:rFonts w:eastAsia="Times New Roman" w:cs="Times New Roman"/>
          <w:szCs w:val="24"/>
        </w:rPr>
        <w:t>Τσακαλώτος</w:t>
      </w:r>
      <w:proofErr w:type="spellEnd"/>
      <w:r>
        <w:rPr>
          <w:rFonts w:eastAsia="Times New Roman" w:cs="Times New Roman"/>
          <w:szCs w:val="24"/>
        </w:rPr>
        <w:t xml:space="preserve">, αν δεν κάνω λάθος, που συμφώνησε. </w:t>
      </w:r>
    </w:p>
    <w:p w14:paraId="5520A8F7"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Δεν συμφώνησε. </w:t>
      </w:r>
    </w:p>
    <w:p w14:paraId="5520A8F8"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Την ίδια μέρα παρακολούθησα τον κ. Τσίπρα από την Πάτρα –είναι η έδρα της Περιφέρειας Δυτικής Ελλάδος- να κατακεραυνώνει τους πολιτικούς του αντιπάλους για τα λεγόμενα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p>
    <w:p w14:paraId="5520A8F9"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Έθεσα, λοιπόν, το ερώτημα στην κυρία Υφυπουργό, που παρίστατο γιατί αυτή η πράξη της Κυβέρνησης οδηγεί σε απώλεια εσόδων. Και το τεκμηρίωσα με το γεγονός ότι, με βάση τον ν.4172/2013, δηλαδή τον Κώδικα Φορολογίας Εισοδήματος και το άρθρο 23, δεν αναγνωρίζονται οι δαπάνες που πραγματοποιούνται από επιχειρήσεις εγκατεστημένες στην Ελλάδα με συναλλαγές σε χώρες, που είναι στις λεγόμενες «μαύρες λίστες», δηλαδή στις μη συνεργαζόμενες. </w:t>
      </w:r>
    </w:p>
    <w:p w14:paraId="5520A8FA"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από την ώρα που ο Παναμάς φεύγει από τις χώρες σε «μαύρες λίστες», οι δαπάνες των ελληνικών επιχειρήσεων προς τις επιχειρήσεις που είναι εγκαταστημένες εκεί, αναγνωρίζονται. Κατά συνέπεια, μειώνεται η κερδοφορία τους και άρα, μειώνεται η φοροδοτική τους ικανότητα. Αυτό είναι η απώλεια εσόδων. </w:t>
      </w:r>
    </w:p>
    <w:p w14:paraId="5520A8FB"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κυρία Υπουργός μου απάντησε ότι ο Παναμάς έφυγε από τις «μαύρες λίστες», διότι κύρωσε τη συμφωνία, την οποία έχει κυρώσει και η χώρα μας, αλλά δεν μπόρεσε να μου απαντήσει αν υπάρχουν πληροφορίες για τις εγκατεστημένες εκεί επιχειρήσεις.</w:t>
      </w:r>
    </w:p>
    <w:p w14:paraId="5520A8FC"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λοιπόν, να πω δύο πράγματα και τελειώνω, κύριε Πρόεδρε: Ή εγώ κάνω λάθος, δηλαδή έχει δίκιο η κυρία Υπουργός, δεν έχουμε απώλεια εσόδων και άρα, ο κ. Τσίπρας κακώς κατηγορεί τους πολιτικούς του αντιπάλους για το γεγονός ότι έχουν επιχειρήσεις με έδρα τον Παναμά ή έχω δίκιο, γιατί δεν έχουμε ανταλλάξει πληροφορίες και χάνουμε έσοδα. </w:t>
      </w:r>
    </w:p>
    <w:p w14:paraId="5520A8FD"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μιας και τώρα η Κυβέρνηση τηρεί καλή διαγωγή έναντι των διεθνών συμβάσεων και συμφωνιών και τις κυρώνει, καλό είναι, όταν τις ψηφίζουμε, να μας ενημερώνει και για το αποτέλεσμα, καθώς και για το αποτέλεσμα των υπόλοιπων ενεργειών της, με βάση τις οποίες παραγράφονται υποθέσεις. Και θα έχει ενδιαφέρον να συζητήσουμε την ερώτηση που έχω καταθέσει. </w:t>
      </w:r>
    </w:p>
    <w:p w14:paraId="5520A8FE"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περιμένω τις απαντήσεις της κυρίας Υπουργού. </w:t>
      </w:r>
    </w:p>
    <w:p w14:paraId="5520A8FF"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κύριε Κουτσούκο. </w:t>
      </w:r>
    </w:p>
    <w:p w14:paraId="5520A900"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της Χρυσής Αυγής κ. Γερμενής. </w:t>
      </w:r>
    </w:p>
    <w:p w14:paraId="5520A901"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Ευχαριστώ, κύριε Πρόεδρε. </w:t>
      </w:r>
    </w:p>
    <w:p w14:paraId="5520A902"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εισάγεται προς ψήφιση στο πλαίσιο της γνωστής τακτικής όλων των ελληνικών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των τελευταίων ετών να προσπα</w:t>
      </w:r>
      <w:r>
        <w:rPr>
          <w:rFonts w:eastAsia="Times New Roman" w:cs="Times New Roman"/>
          <w:szCs w:val="24"/>
        </w:rPr>
        <w:lastRenderedPageBreak/>
        <w:t xml:space="preserve">θούν να ξορκίσουν το κακό της φοροδιαφυγής και της ασύδοτης δράσης των πολυεθνικών ομίλων, μέσω της σύναψης διάφορων διμερών διακρατικών συμφωνιών και συμβάσεων ενσωμάτωσης αυτών στην εγχώρια νομοθεσία. </w:t>
      </w:r>
    </w:p>
    <w:p w14:paraId="5520A903"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Τέτοια είναι και η κύρωση που συζητάμε σήμερα, μεταξύ της Ελλάδος -που αναφέρεται στο Πρώτο Μέρος του υπό ψήφιση νομοσχεδίου- και των Ηνωμένων Πολιτειών της Αμερικής για την ανταλλαγή εκθέσεων ανά χώρα. </w:t>
      </w:r>
    </w:p>
    <w:p w14:paraId="5520A904"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να θυμίσουμε εδώ ότι όταν ήσασταν ακόμα στο 4%, τότε ήσασταν στα κάγκελα και φωνάζατε «φονιάδες λαών, Αμερικάνοι!». Κάνατε μεγάλο αγώνα εναντίον του Προέδρου της Αμερικής, του </w:t>
      </w:r>
      <w:proofErr w:type="spellStart"/>
      <w:r>
        <w:rPr>
          <w:rFonts w:eastAsia="Times New Roman" w:cs="Times New Roman"/>
          <w:szCs w:val="24"/>
        </w:rPr>
        <w:t>Τραμπ</w:t>
      </w:r>
      <w:proofErr w:type="spellEnd"/>
      <w:r>
        <w:rPr>
          <w:rFonts w:eastAsia="Times New Roman" w:cs="Times New Roman"/>
          <w:szCs w:val="24"/>
        </w:rPr>
        <w:t xml:space="preserve">. Στη συνέχεια γίνεστε Κυβέρνηση και δίνετε χέρι βοηθείας και υπογράφετε τέτοιου είδους κυρώσεις με τους Αμερικάνους και με τον Πρόεδρο </w:t>
      </w:r>
      <w:proofErr w:type="spellStart"/>
      <w:r>
        <w:rPr>
          <w:rFonts w:eastAsia="Times New Roman" w:cs="Times New Roman"/>
          <w:szCs w:val="24"/>
        </w:rPr>
        <w:t>Τραμπ</w:t>
      </w:r>
      <w:proofErr w:type="spellEnd"/>
      <w:r>
        <w:rPr>
          <w:rFonts w:eastAsia="Times New Roman" w:cs="Times New Roman"/>
          <w:szCs w:val="24"/>
        </w:rPr>
        <w:t xml:space="preserve">. </w:t>
      </w:r>
    </w:p>
    <w:p w14:paraId="5520A905" w14:textId="77777777" w:rsidR="009A515F" w:rsidRDefault="00631B1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σημειωθεί ότι πριν από λίγο καιρό είχαμε άλλα δύο τέτοια νομοθετήματα και συγκεκριμένα ήταν ο ν.4484/2017, που είχε ψηφιστεί στις 25 Μαΐου 2016 και μια άλλη </w:t>
      </w:r>
      <w:r>
        <w:rPr>
          <w:rFonts w:eastAsia="Times New Roman" w:cs="Times New Roman"/>
          <w:szCs w:val="24"/>
        </w:rPr>
        <w:lastRenderedPageBreak/>
        <w:t xml:space="preserve">αντίστοιχη πολυμερής συμφωνία αρμόδιων αρχών για την ανταλλαγή εκθέσεων ανά χώρα του Οργανισμού Οικονομικής Συνεργασίας, του ΟΟΣΑ. Θα μπορούσε κάλλιστα και αυτή η κύρωση να είχε μπει τότε σε εκείνες τις Κυρώσεις και να μη συζητάμε σήμερα εδώ πέρα εκ των υστέρων μια άλλη Κύρωση για τα αντισυμβαλλόμενα κράτη. </w:t>
      </w:r>
    </w:p>
    <w:p w14:paraId="5520A90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Τα αντισυμβαλλόμενα κράτη ισχυρίζονται ότι επιθυμούν να αυξήσουν τη διαφάνεια σε φορολογικά θέματα σε διεθνές επίπεδο, για να βελτιώσουν την πρόσβαση των φορολογικών αρχών τους στις πληροφορίες, που αφορούν σε παγκόσμιο επίπεδο την κατανομή του εισοδήματος, τους καταβληθέντες φόρους και σε ορισμένους δείκτες εντοπισμού της οικονομικής δραστηριότητας μεταξύ φορολογικών δικαιοδοσιών, στις οποίες οι όμιλοι πολυεθνικών επιχειρήσεων ασκούν τις δραστηριότητές τους. </w:t>
      </w:r>
    </w:p>
    <w:p w14:paraId="5520A90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Πρόκειται για υποκριτικές διακηρύξεις αυτών των κρατών, δεδομένου ότι εξαιρούνται οι όμιλοι πολυεθνικών επιχειρήσεων με κύκλο εργασιών κάτω των 750 εκατομμυρίων ευρώ, οι οποίοι σε αυτήν την περίπτωση απαλλάσσονται από την υποχρέωση </w:t>
      </w:r>
      <w:r>
        <w:rPr>
          <w:rFonts w:eastAsia="Times New Roman" w:cs="Times New Roman"/>
          <w:szCs w:val="24"/>
        </w:rPr>
        <w:lastRenderedPageBreak/>
        <w:t xml:space="preserve">υποβολής εκθέσεων ανά χώρα, σύμφωνα με το δεύτερο άρθρο τού υπό ψήφιση σχεδίου νόμου. </w:t>
      </w:r>
    </w:p>
    <w:p w14:paraId="5520A90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Πρέπει οπωσδήποτε να μας διευκρινίσει, τόσο η Κυβέρνηση, όσο και τα κόμματα της -σε εισαγωγικά- «Αντιπολίτευσης» το εξής: Εδώ συζητάμε μία κύρωση που υποτίθεται ότι παίρνουν τον λόγο τα κόμματα, που την καταψηφίζουν, όχι τα κόμματα που την υπερψηφίζουν.</w:t>
      </w:r>
    </w:p>
    <w:p w14:paraId="5520A90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Δώσατε τον λόγο, κύριε Πρόεδρε, τόσο στη Νέα Δημοκρατία, όσο και στο ΠΑΣΟΚ, για να πουν ότι τελικά υπερψηφίζουν τη συγκεκριμένη κύρωση. Δεν υπήρχε κανένας λόγος. Απλώς ακούει το ΠΑΣΟΚ ότι, αυτά που έλεγε όταν ήταν κυβέρνηση το ΠΑΣΟΚ και η Νέα Δημοκρατία και βρισκόταν στα κάγκελα ο ΣΥΡΙΖΑ, τώρα που τα φέρνει ο ΣΥΡΙΖΑ, τα υπογράφει το ΠΑΣΟΚ. Υπάρχει μία σχέση μυστήρια. Παρά ταύτα, το Προεδρείο δίνει τον λόγο –όχι εσείς συγκεκριμένα, κύριε Πρόεδρε, κατά κόρον υπάρχει αυτή η καινούρια μόδα- σε Κόμματα που υπερψηφίζουν. Αυτό είναι το μυστήριο της υπόθεσης.</w:t>
      </w:r>
    </w:p>
    <w:p w14:paraId="5520A90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Αναφέρθηκε και προηγουμένως ότι τα πρόστιμα είναι αστεία. Τα πρόστιμα για μία εταιρεία με κύκλο εργασιών ύψους 750 εκατομμυρίων ευρώ είναι στα 20.000 ευρώ και εάν πληρωθεί κατευθείαν, μειώνεται στο ήμισυ, δηλαδή στις 10.000 ευρώ, σε περίπτωση εκπρόθεσμης ή ανακριβούς έκθεσης.</w:t>
      </w:r>
    </w:p>
    <w:p w14:paraId="5520A90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Με λίγα λόγια, οι πολυεθνικοί κολοσσοί, οι οποίοι υποτίθεται ότι ελέγχονται, αν παρανομήσουν, αντιμετωπίζουν τον κίνδυνο επιβολής προστίμου, ίσου με αυτό που θα επιβληθεί στον ιδιοκτήτη ενός περιπτέρου ή ενός ψιλικατζίδικου, αν δεν κόψει κάποια απόδειξη ή αν έχει κάποιον αδήλωτο εργαζόμενο. </w:t>
      </w:r>
    </w:p>
    <w:p w14:paraId="5520A90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Αυτή είναι η υποκρισία, που λέμε εμείς, η Χρυσή Αυγή, σε σχέση με τους συντάκτες αυτής της συμφωνίας. Ειλικρινά, είναι μια συμφωνία-κοροϊδία με τέτοια πρόστιμα. Και δεν μιλάμε μόνο για τα πρόστιμα, ότι το πρόβλημά μας είναι τα 20.000 ευρώ. Το πρόβλημά μας είναι ότι γενικά, πιστεύουμε ότι δεν μπορεί να κυνηγηθεί η απάτη της φοροδιαφυγής, όταν η ίδια η Βουλή έχει καλύψει τους φοροφυγάδες, τα κόμματα, έχει </w:t>
      </w:r>
      <w:r>
        <w:rPr>
          <w:rFonts w:eastAsia="Times New Roman" w:cs="Times New Roman"/>
          <w:szCs w:val="24"/>
        </w:rPr>
        <w:lastRenderedPageBreak/>
        <w:t>καλύψει τη «</w:t>
      </w:r>
      <w:r>
        <w:rPr>
          <w:rFonts w:eastAsia="Times New Roman" w:cs="Times New Roman"/>
          <w:szCs w:val="24"/>
          <w:lang w:val="en-US"/>
        </w:rPr>
        <w:t>NOVARTIS</w:t>
      </w:r>
      <w:r>
        <w:rPr>
          <w:rFonts w:eastAsia="Times New Roman" w:cs="Times New Roman"/>
          <w:szCs w:val="24"/>
        </w:rPr>
        <w:t xml:space="preserve">», έχει καλύψει τα εξοπλιστικά, έχει καλύψει κάθε είδους φαινόμενα διαφθοράς. </w:t>
      </w:r>
    </w:p>
    <w:p w14:paraId="5520A90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Πώς θα δώσετε το καλό παράδειγμα σε πολυεθνικές εταιρείες-κολοσσούς, όταν αυτές οι εταιρείες ανεβάζουν και κατεβάζουν κυβερνήσεις; Εμείς, στη Χρυσή Αυγή, πιστεύουμε ότι πρέπει να υψωθούν τείχη σε τέτοιες εταιρείες-κολοσσούς της παγκοσμιοποίησης τύπου «Τζορτζ </w:t>
      </w:r>
      <w:proofErr w:type="spellStart"/>
      <w:r>
        <w:rPr>
          <w:rFonts w:eastAsia="Times New Roman" w:cs="Times New Roman"/>
          <w:szCs w:val="24"/>
        </w:rPr>
        <w:t>Σόρος</w:t>
      </w:r>
      <w:proofErr w:type="spellEnd"/>
      <w:r>
        <w:rPr>
          <w:rFonts w:eastAsia="Times New Roman" w:cs="Times New Roman"/>
          <w:szCs w:val="24"/>
        </w:rPr>
        <w:t xml:space="preserve">», για να επιστρέψουμε ξανά στα έθνη- κράτη, να επιστρέψουμε στην εθνική φορολογία, ο λαός ξανά να αποφασίζει για το ποιος τον κυβερνάει, γιατί έχουν γεμίσει όλα τα Υπουργεία και διοικούνται από ανθρώπους, που μιλούν τη γερμανική γλώσσα. Μόνον έτσι πιστεύουμε εμείς ότι θα μπορέσει να μπει φραγμός στην οποιαδήποτε απόπειρα ασυδοσίας, φοροδιαφυγής, </w:t>
      </w:r>
      <w:proofErr w:type="spellStart"/>
      <w:r>
        <w:rPr>
          <w:rFonts w:eastAsia="Times New Roman" w:cs="Times New Roman"/>
          <w:szCs w:val="24"/>
        </w:rPr>
        <w:t>φοροαπάτης</w:t>
      </w:r>
      <w:proofErr w:type="spellEnd"/>
      <w:r>
        <w:rPr>
          <w:rFonts w:eastAsia="Times New Roman" w:cs="Times New Roman"/>
          <w:szCs w:val="24"/>
        </w:rPr>
        <w:t xml:space="preserve"> αυτών των πολυεθνικών εταιρειών. Εμείς πιστεύουμε στα έθνη-κράτη, στους λαούς όχι χωρίς σύνορα, αλλά με σύνορα.</w:t>
      </w:r>
    </w:p>
    <w:p w14:paraId="5520A90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20A90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Πριν δώσω τον λόγο στον κ. </w:t>
      </w:r>
      <w:proofErr w:type="spellStart"/>
      <w:r>
        <w:rPr>
          <w:rFonts w:eastAsia="Times New Roman" w:cs="Times New Roman"/>
          <w:szCs w:val="24"/>
        </w:rPr>
        <w:t>Καραθανασόπουλο</w:t>
      </w:r>
      <w:proofErr w:type="spellEnd"/>
      <w:r>
        <w:rPr>
          <w:rFonts w:eastAsia="Times New Roman" w:cs="Times New Roman"/>
          <w:szCs w:val="24"/>
        </w:rPr>
        <w:t>, εκ μέρους του Προεδρείου, κύριε Γερμενή, θα ήθελα να σας αναφέρω ότι στις αντίστοιχες συζητήσεις νομοσχεδίων κυρώσεων τέτοιου τύπου, που συζητούμε σήμερα, βεβαίως πρωτίστως δίνουμε τον λόγο σε όσους έχουν εκφράσει την αντίρρησή τους, έχουν ψηφίσει «κατά» στην επιτροπή.</w:t>
      </w:r>
    </w:p>
    <w:p w14:paraId="5520A91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Παράλληλα, όμως, πρέπει να δώσουμε και τον λόγο σε όσους έχουν δηλώσει επιφύλαξη. Εν προκειμένω, τρία κόμματα εξέφρασαν, για τη συγκεκριμένη κύρωση σύμβασης, την επιφύλαξή τους στην αρμόδια επιτροπή, όταν συζητήθηκε, προκειμένου να καταθέσουν την άποψή τους και αντίστοιχα, την ψήφο ή την πρόθεση ψήφου απέναντι σε αυτή την κύρωση.</w:t>
      </w:r>
    </w:p>
    <w:p w14:paraId="5520A91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Άρα, λοιπόν, μη μέμφεσθε το Προεδρείο, γιατί δίνουμε τον λόγο και σε αυτούς, οι οποίοι ενδεχομένως μετά αποδεικνύονται στην Αίθουσα της Ολομέλειας ότι υπερψηφίζουν μία κύρωση. Αυτό είναι στο κάτω-κάτω, δικαίωμα κάθε Κοινοβουλευτικής Ομά</w:t>
      </w:r>
      <w:r>
        <w:rPr>
          <w:rFonts w:eastAsia="Times New Roman" w:cs="Times New Roman"/>
          <w:szCs w:val="24"/>
        </w:rPr>
        <w:lastRenderedPageBreak/>
        <w:t>δας να αποφασίζει, αλλά και να αλλάζει ψήφο, αν θέλετε. Δικαίωμά της είναι. Το Προεδρείο δεν είναι γι’ αυτό, για να υποδείξει τι θα ψηφίσουν και αν θα ψηφίσουν. Τα πολιτικά συμπεράσματα, ανάλογα με την ψήφο του καθενός και την τοποθέτηση που στηρίζει την ψήφο αυτή, ας βγουν απ’ όλους, αλλά και από όσους μας ακούν και μας βλέπουν.</w:t>
      </w:r>
    </w:p>
    <w:p w14:paraId="5520A91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εκ μέρους του Κομμουνιστικού Κόμματος έχετε τον λόγο.</w:t>
      </w:r>
    </w:p>
    <w:p w14:paraId="5520A91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5520A91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Θα φαινόταν μια αντίφαση, ανάμεσα στις διακηρύξεις και στην υποτιθέμενη πρακτική των Ηνωμένων Πολιτειών για φορολογική δικαιοσύνη και για την έγνοια τους για την πάταξη της φοροδιαφυγής και από την άλλη μεριά, τους βομβαρδισμούς, τις ιμπεριαλιστικές επεμβάσεις, που σκοτώνουν λαούς, μοιράζουν αγορές, ελέγχουν πλουτοπαραγωγικές πηγές, κάνοντας αυτούς τους πολέμους.</w:t>
      </w:r>
    </w:p>
    <w:p w14:paraId="5520A91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Όμως, δεν υπάρχει καμμία απολύτως αντίφαση. Ό,τι κάνουν εν καιρώ πολέμου κατά τη διάρκεια των ιμπεριαλιστικών επεμβάσεων, κάνουν και κατά τη διάρκεια της ιμπεριαλιστικής ειρήνης, με το πιστόλι στον κρόταφο, απέναντι στους λαούς, προς όφελος των πολυεθνικών.</w:t>
      </w:r>
    </w:p>
    <w:p w14:paraId="5520A91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Έτσι, λοιπόν, είναι υποκριτικό το ενδιαφέρον των Ηνωμένων Πολιτειών, της Ευρωπαϊκής Ένωσης, του ΟΟΣΑ, των αστικών κυβερνήσεων και της Ελλάδας, να προσπαθήσουν να αντιμετωπίσουν -δήθεν- τη φοροδιαφυγή, να προσπαθήσουν να αντιμετωπίσουν τις πρακτικές των πολυεθνικών, τους φορολογικούς παραδείσους και τις </w:t>
      </w:r>
      <w:r>
        <w:rPr>
          <w:rFonts w:eastAsia="Times New Roman" w:cs="Times New Roman"/>
          <w:szCs w:val="24"/>
          <w:lang w:val="en-US"/>
        </w:rPr>
        <w:t>offshore</w:t>
      </w:r>
      <w:r>
        <w:rPr>
          <w:rFonts w:eastAsia="Times New Roman" w:cs="Times New Roman"/>
          <w:szCs w:val="24"/>
        </w:rPr>
        <w:t>. Και αυτό, γιατί; Διότι, μέσα από αυτή τη διαδικασία, προσπαθούν να συγκαλύψουν την όψη των ανταγωνισμών, που υπάρχει ανάμεσα στα ιμπεριαλιστικά κέντρα για το ποιες πολυεθνικές θα έχουν το πάνω χέρι στη μοιρασιά, τον ακήρυχτο εμπορικό πόλεμο, ο οποίος υπάρχει ανάμεσα στις Ηνωμένες Πολιτείες, από τη μια μεριά, και στην Ευρωπαϊκή Ένωση από την άλλη, με τα αλλεπάλληλα πρόστιμα, που οι μεν θέτουν στις πολυεθνικές των δε και πάει λέγοντας.</w:t>
      </w:r>
    </w:p>
    <w:p w14:paraId="5520A91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Είναι υποκριτικό αυτό το ενδιαφέρον, γιατί; Διότι οι κυβερνήσεις της Ευρωπαϊκής Ένωσης, των υπόλοιπων χωρών-μελών του ΟΟΣΑ, των Ηνωμένων Πολιτειών στηρίζουν με νύχια και με δόντια, με κάθε τρόπο, τα συμφέροντα των μονοπωλιακών ομίλων, των πολυεθνικών, του μεγάλου κεφαλαίου. Να δούμε τους διάφορους νόμους που διαμορφώνουν ένα ευνοϊκό πεδίο δράσης γι’ αυτές τις πολυεθνικές; Τις ιδιωτικοποιήσεις, τα αναπτυξιακά κίνητρα, τα χρηματοδοτικά πακέτα, τα φορολογικά κίνητρα, τα ειδικά φορολογικά καθεστώτα;</w:t>
      </w:r>
    </w:p>
    <w:p w14:paraId="5520A91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Για παράδειγμα, στην Ελλάδα βλέπουμε το φορολογικό καθεστώς των εφοπλιστών, καθώς επίσης και μια σειρά άλλα μέτρα ολομέτωπης επίθεσης, τα οποία παίρνουν και νομοθετούν απέναντι στα εργατικά δικαιώματα, στα δικαιώματα των επαγγελματιών, των αυτοαπασχολούμενων, στα λαϊκά γενικότερα δικαιώματα.</w:t>
      </w:r>
    </w:p>
    <w:p w14:paraId="5520A91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Δεύτερον, αποδέχονται, στηρίζουν, νομοθετούν τη λογική του απόρρητου, από το φορολογικό, το τραπεζικό, το εμπορικό απόρρητο και μια σειρά άλλα απόρρητα, τις </w:t>
      </w:r>
      <w:r>
        <w:rPr>
          <w:rFonts w:eastAsia="Times New Roman" w:cs="Times New Roman"/>
          <w:szCs w:val="24"/>
        </w:rPr>
        <w:lastRenderedPageBreak/>
        <w:t>ανωνυμίες στις μετοχές. Άρα, λοιπόν, μέσα σε αυτή τη διαδικασία του απόρρητου, κρύβονται όλα αυτά τα «φυντάνια», όλα αυτά τα «λουλούδια» της φοροδιαφυγής, της κυκλοφορίας του μαύρου χρήματος και όλων των συνδιαλλαγών του, τις οποίες κάνουν.</w:t>
      </w:r>
    </w:p>
    <w:p w14:paraId="5520A91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Τρίτο στοιχείο είναι η ελευθερία κίνησης κεφαλαίων, εμπορευμάτων και υπηρεσιών, μια λογική που την αποδέχεται η Ευρωπαϊκή Ένωση, την αποδέχεται η Ελληνική Κυβέρνηση.</w:t>
      </w:r>
    </w:p>
    <w:p w14:paraId="5520A91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Τέταρτον, αποδέχονται όλες αυτές οι κυβερνήσεις -για να μην τις λέω πάλι από την αρχή- την ύπαρξη διαφόρων μορφών ανωνύμων εταιρειών και επιχειρηματικής δράσης από τις </w:t>
      </w:r>
      <w:r>
        <w:rPr>
          <w:rFonts w:eastAsia="Times New Roman" w:cs="Times New Roman"/>
          <w:szCs w:val="24"/>
          <w:lang w:val="en-US"/>
        </w:rPr>
        <w:t>offshore</w:t>
      </w:r>
      <w:r>
        <w:rPr>
          <w:rFonts w:eastAsia="Times New Roman" w:cs="Times New Roman"/>
          <w:szCs w:val="24"/>
        </w:rPr>
        <w:t xml:space="preserve"> εταιρείες, αλλά και διαδρομών, που υπάρχουν ανάμεσα στις πολυεθνικές, τις θυγατρικές τους, τις συνδεδεμένες επιχειρήσεις, όλες αυτές τις λεγόμενες τριγωνικές διαδρομές και δεν μπορούν να κάνουν διαφορετικά.</w:t>
      </w:r>
    </w:p>
    <w:p w14:paraId="5520A91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Βεβαίως, είναι τέλος υποκριτικό, γιατί όλοι αυτοί ανταγωνίζονται για το ποιοι θα </w:t>
      </w:r>
      <w:proofErr w:type="spellStart"/>
      <w:r>
        <w:rPr>
          <w:rFonts w:eastAsia="Times New Roman" w:cs="Times New Roman"/>
          <w:szCs w:val="24"/>
        </w:rPr>
        <w:t>χωροθετήσουν</w:t>
      </w:r>
      <w:proofErr w:type="spellEnd"/>
      <w:r>
        <w:rPr>
          <w:rFonts w:eastAsia="Times New Roman" w:cs="Times New Roman"/>
          <w:szCs w:val="24"/>
        </w:rPr>
        <w:t xml:space="preserve"> τους καλύτερους, τους μεγαλύτερους φορολογικούς παράδεισους.</w:t>
      </w:r>
    </w:p>
    <w:p w14:paraId="5520A91D"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Τα λεγόμενα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δεν βγήκαν τυχαία. Βγήκαν ακριβώς από τις Ηνωμένες Πολιτείες, γιατί αυτά τα κεφάλαια, που είχαν συσσωρευτεί στον Παναμά, θέλουν να μεταφερθούν σε πολιτείες των Ηνωμένων Πολιτειών, που είναι ήδη φορολογικοί παράδεισοι, όπως για παράδειγμα -αν δεν κάνω λάθος- η Νεβάδα. Και μια σειρά άλλες τέτοιες πολιτείες των Ηνωμένων Πολιτειών αυτό τον ανταγωνισμό κάνουν. </w:t>
      </w:r>
    </w:p>
    <w:p w14:paraId="5520A91E" w14:textId="77777777" w:rsidR="009A515F" w:rsidRDefault="00631B1D">
      <w:pPr>
        <w:tabs>
          <w:tab w:val="left" w:pos="3873"/>
        </w:tabs>
        <w:spacing w:line="600" w:lineRule="auto"/>
        <w:ind w:firstLine="720"/>
        <w:jc w:val="both"/>
        <w:rPr>
          <w:rFonts w:eastAsia="Times New Roman"/>
          <w:szCs w:val="24"/>
        </w:rPr>
      </w:pPr>
      <w:r>
        <w:rPr>
          <w:rFonts w:eastAsia="Times New Roman" w:cs="Times New Roman"/>
          <w:szCs w:val="24"/>
        </w:rPr>
        <w:t xml:space="preserve">Όπως, επίσης, στην ίδια την Ευρωπαϊκή Ένωση υπάρχουν οι βασικοί σε παγκόσμιο </w:t>
      </w:r>
      <w:r>
        <w:rPr>
          <w:rFonts w:eastAsia="Times New Roman"/>
          <w:szCs w:val="24"/>
        </w:rPr>
        <w:t>επίπεδο φορολογικοί παράδεισοι. Και δεν μιλάμε για τα υπερπόντια νησιά της Μεγάλης Βρετανίας ή άλλων πρώην αυτοκρατοριών, αλλά μιλάμε μέσα σε χώρες, όπως είναι η Ολλανδία, όπως είναι το Βέλγιο, όπως είναι η Ιρλανδία ή ακόμη και άλλες τέτοιες χώρες, που είναι οι βασικοί φορολογικοί παράδεισοι και παρέχουν, επί της ουσίας ασυλία στο μεγάλο κεφάλαιο, στον συσσωρευμένο πλούτο.</w:t>
      </w:r>
    </w:p>
    <w:p w14:paraId="5520A91F" w14:textId="77777777" w:rsidR="009A515F" w:rsidRDefault="00631B1D">
      <w:pPr>
        <w:tabs>
          <w:tab w:val="left" w:pos="3873"/>
        </w:tabs>
        <w:spacing w:line="600" w:lineRule="auto"/>
        <w:ind w:firstLine="720"/>
        <w:jc w:val="both"/>
        <w:rPr>
          <w:rFonts w:eastAsia="Times New Roman"/>
          <w:szCs w:val="24"/>
        </w:rPr>
      </w:pPr>
      <w:r>
        <w:rPr>
          <w:rFonts w:eastAsia="Times New Roman"/>
          <w:szCs w:val="24"/>
        </w:rPr>
        <w:t xml:space="preserve">Τέλος, είναι υποκριτικό, γιατί έχουμε ψηφίσει, το ανέφερε και ο προηγούμενος  εισηγητής, δεκάδες τέτοιες διεθνείς και πολυμερείς συμβάσεις για την πάταξη, υποτίθεται, της φοροδιαφυγής και αντί να πατάσσεται η φοροδιαφυγή των πολυεθνικών, των </w:t>
      </w:r>
      <w:r>
        <w:rPr>
          <w:rFonts w:eastAsia="Times New Roman"/>
          <w:szCs w:val="24"/>
        </w:rPr>
        <w:lastRenderedPageBreak/>
        <w:t xml:space="preserve">μεγάλων μονοπωλιακών ομίλων, συσσωρεύουν όλο και περισσότερο πλούτο, ελέγχουν όλο και μεγαλύτερα τμήματα των αγορών και των κλάδων της οικονομίας. Διευρύνονται τα </w:t>
      </w:r>
      <w:proofErr w:type="spellStart"/>
      <w:r>
        <w:rPr>
          <w:rFonts w:eastAsia="Times New Roman"/>
          <w:szCs w:val="24"/>
        </w:rPr>
        <w:t>υπερσυσσωρευμένα</w:t>
      </w:r>
      <w:proofErr w:type="spellEnd"/>
      <w:r>
        <w:rPr>
          <w:rFonts w:eastAsia="Times New Roman"/>
          <w:szCs w:val="24"/>
        </w:rPr>
        <w:t xml:space="preserve"> κεφάλαια στους διάφορους φορολογικούς παράδεισους. </w:t>
      </w:r>
    </w:p>
    <w:p w14:paraId="5520A920" w14:textId="77777777" w:rsidR="009A515F" w:rsidRDefault="00631B1D">
      <w:pPr>
        <w:tabs>
          <w:tab w:val="left" w:pos="387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520A921" w14:textId="77777777" w:rsidR="009A515F" w:rsidRDefault="00631B1D">
      <w:pPr>
        <w:tabs>
          <w:tab w:val="left" w:pos="3873"/>
        </w:tabs>
        <w:spacing w:line="600" w:lineRule="auto"/>
        <w:ind w:firstLine="720"/>
        <w:jc w:val="both"/>
        <w:rPr>
          <w:rFonts w:eastAsia="Times New Roman"/>
          <w:szCs w:val="24"/>
        </w:rPr>
      </w:pPr>
      <w:r>
        <w:rPr>
          <w:rFonts w:eastAsia="Times New Roman"/>
          <w:szCs w:val="24"/>
        </w:rPr>
        <w:t xml:space="preserve">Από αυτή την άποψη, λοιπόν, όλα αυτά τα σχέδια, όλες αυτές οι συμφωνίες και οι συμβάσεις δεν έχουν να προσφέρουν τίποτα σε αυτή την υποτιθέμενη μάχη. Η πραγματική μάχη, την οποία κάνετε στο όνομα της πάταξης της φοροδιαφυγής, δεν είναι τίποτα άλλο, παρά το πρόσχημα για να εξαπολυθούν νέα κύματα </w:t>
      </w:r>
      <w:proofErr w:type="spellStart"/>
      <w:r>
        <w:rPr>
          <w:rFonts w:eastAsia="Times New Roman"/>
          <w:szCs w:val="24"/>
        </w:rPr>
        <w:t>φοροεπιδρομής</w:t>
      </w:r>
      <w:proofErr w:type="spellEnd"/>
      <w:r>
        <w:rPr>
          <w:rFonts w:eastAsia="Times New Roman"/>
          <w:szCs w:val="24"/>
        </w:rPr>
        <w:t xml:space="preserve"> απέναντι στα λαϊκά εισοδήματα, απέναντι στα φτωχά, λαϊκά στρώματα. Διότι βάζετε, για παράδειγμα, στο ίδιο τσουβάλι, τη φοροδιαφυγή δισεκατομμυρίων, που μπορεί να κάνει μια πολυεθνική με την απόδειξη μιας τυρόπιτας, που δεν έκοψε ένας τυροπιτάς. </w:t>
      </w:r>
      <w:r>
        <w:rPr>
          <w:rFonts w:eastAsia="Times New Roman"/>
          <w:szCs w:val="24"/>
        </w:rPr>
        <w:lastRenderedPageBreak/>
        <w:t xml:space="preserve">Φανταστείτε πόσες δισεκατομμύρια τυρόπιτες πρέπει να πουλήσει και να τις αποκρύψει, για να καλύψει μια συναλλαγή που κάνει μια πολυεθνική. </w:t>
      </w:r>
    </w:p>
    <w:p w14:paraId="5520A922" w14:textId="77777777" w:rsidR="009A515F" w:rsidRDefault="00631B1D">
      <w:pPr>
        <w:tabs>
          <w:tab w:val="left" w:pos="3873"/>
        </w:tabs>
        <w:spacing w:line="600" w:lineRule="auto"/>
        <w:ind w:firstLine="720"/>
        <w:jc w:val="both"/>
        <w:rPr>
          <w:rFonts w:eastAsia="Times New Roman"/>
          <w:szCs w:val="24"/>
        </w:rPr>
      </w:pPr>
      <w:r>
        <w:rPr>
          <w:rFonts w:eastAsia="Times New Roman"/>
          <w:szCs w:val="24"/>
        </w:rPr>
        <w:t xml:space="preserve">Το λέμε αυτό, ακριβώς γιατί τους βάζετε στο ίδιο τσουβάλι και από την άλλη τη μεριά, γιατί ακριβώς με το πρόσχημα της πάταξης της φοροδιαφυγής, μέσα από τη μείωση των φορολογικών συντελεστών στους επιχειρηματικούς ομίλους μεταφέρετε τα φορολογικά έσοδα, που είναι απαραίτητα, να συγκεντρωθούν στις πλάτες των εργαζόμενων, των συνταξιούχων, των αυτοαπασχολούμενων, των λαϊκών στρωμάτων. </w:t>
      </w:r>
    </w:p>
    <w:p w14:paraId="5520A923" w14:textId="77777777" w:rsidR="009A515F" w:rsidRDefault="00631B1D">
      <w:pPr>
        <w:tabs>
          <w:tab w:val="left" w:pos="3873"/>
        </w:tabs>
        <w:spacing w:line="600" w:lineRule="auto"/>
        <w:ind w:firstLine="720"/>
        <w:jc w:val="both"/>
        <w:rPr>
          <w:rFonts w:eastAsia="Times New Roman"/>
          <w:szCs w:val="24"/>
        </w:rPr>
      </w:pPr>
      <w:r>
        <w:rPr>
          <w:rFonts w:eastAsia="Times New Roman"/>
          <w:szCs w:val="24"/>
        </w:rPr>
        <w:t xml:space="preserve">Από τη μια μεριά, λοιπόν, δημιουργείτε ευνοϊκά φορολογικά καθεστώτα, μειώνετε τους φορολογικούς συντελεστές για τους επιχειρηματικούς ομίλους και από την άλλη, αυξάνετε τη φορολογική επιβάρυνση του λαού. Γι’ αυτόν ακριβώς τον λόγο, με βάση αυτά, το ΚΚΕ καταψηφίζει και τη συγκεκριμένη διμερή σύμβαση ανάμεσα στην Ελλάδα και τις Ηνωμένες Πολιτείες. </w:t>
      </w:r>
    </w:p>
    <w:p w14:paraId="5520A924"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5520A925"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από την Ένωση Κεντρώων.</w:t>
      </w:r>
    </w:p>
    <w:p w14:paraId="5520A926"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olor w:val="000000"/>
          <w:szCs w:val="24"/>
        </w:rPr>
        <w:t>Ευχαριστώ πολύ, κύριε Πρόεδρε.</w:t>
      </w:r>
      <w:r>
        <w:rPr>
          <w:rFonts w:eastAsia="Times New Roman" w:cs="Times New Roman"/>
          <w:szCs w:val="24"/>
        </w:rPr>
        <w:t xml:space="preserve"> </w:t>
      </w:r>
    </w:p>
    <w:p w14:paraId="5520A927"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καλησπέρα σας. </w:t>
      </w:r>
    </w:p>
    <w:p w14:paraId="5520A928"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υφίσταται παγκόσμια ανάγκη για την αντιμετώπιση διεθνών φορολογικών θεμάτων, που προέκυψαν, λόγω της ενσωμάτωσης των εθνικών οικονομιών και αγορών και των σχετικών περιορισμών στους φορολογικούς κανόνες. Στο πλαίσιο αυτό, η κύρωση της συμφωνίας μεταξύ Ελλάδος και Αμερικής </w:t>
      </w:r>
      <w:r>
        <w:rPr>
          <w:rFonts w:eastAsia="Times New Roman"/>
          <w:bCs/>
        </w:rPr>
        <w:t xml:space="preserve">για την ανταλλαγή εκθέσεων ανά χώρα αποτελεί ειδικότερη συμφωνία της ήδη υφιστάμενης σύμβασης περί αποφυγής διπλής φορολόγησης και αποτροπής της φορολογικής διαφυγής, </w:t>
      </w:r>
      <w:r>
        <w:rPr>
          <w:rFonts w:eastAsia="Times New Roman" w:cs="Times New Roman"/>
          <w:szCs w:val="24"/>
        </w:rPr>
        <w:t>ως προς τους φόρους επί των εισοδημάτων.</w:t>
      </w:r>
    </w:p>
    <w:p w14:paraId="5520A929"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με την ενεργοποίηση της αυτόματης ανταλλαγής εκθέσεων ανά χώρα, θα προκύψουν χρήσιμες πληροφορίες στις φορολογικές διοικήσεις των δύο χωρών ως προς την αξιολόγηση των υψηλών κινδύνων, σε σχέση με τις τιμές των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και άλλων κινδύνων, σε σχέση με τη διάβρωση της φορολογικής βάσης και τη μεταφορά κερδών</w:t>
      </w:r>
    </w:p>
    <w:p w14:paraId="5520A92A" w14:textId="77777777" w:rsidR="009A515F" w:rsidRDefault="00631B1D">
      <w:pPr>
        <w:tabs>
          <w:tab w:val="left" w:pos="3873"/>
        </w:tabs>
        <w:spacing w:line="600" w:lineRule="auto"/>
        <w:ind w:firstLine="720"/>
        <w:jc w:val="both"/>
        <w:rPr>
          <w:rFonts w:eastAsia="Times New Roman" w:cs="Times New Roman"/>
          <w:szCs w:val="24"/>
        </w:rPr>
      </w:pPr>
      <w:r>
        <w:rPr>
          <w:rFonts w:eastAsia="Times New Roman" w:cs="Times New Roman"/>
          <w:szCs w:val="24"/>
        </w:rPr>
        <w:t>Όλα τα ανωτέρω, προφανώς θα λαμβάνουν χώρα σε περιβάλλον αυστηρών διατάξεων ως προς τις πληροφορίες, που θα ανταλλάσσονται και δη ως προς την εμπιστευτικότητά τους, τους περιορισμούς αποκάλυψής τους και τους σκοπούς, που αυτές θα μπορούν να χρησιμοποιηθούν, για να μην έχουμε φαινόμενα παράνομου, ας το πούμε έτσι, ανταγωνισμού.</w:t>
      </w:r>
    </w:p>
    <w:p w14:paraId="5520A92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συγκεκριμένη συμφωνία μεταξύ των δύο χωρών έχει ως στόχο να ενισχύσει τη διαφάνεια σε φορολογικά θέματα σε διεθνές επίπεδο και να βελτιώσει την πρόσβαση των φορολογικών αρχών σε πληροφορίες που αφορούν την κατανομή εισοδήματος παγκοσμίως, στους καταβληθέντες φόρους και σε ορισμένους δείκτες εντοπισμού της </w:t>
      </w:r>
      <w:r>
        <w:rPr>
          <w:rFonts w:eastAsia="Times New Roman" w:cs="Times New Roman"/>
          <w:szCs w:val="24"/>
        </w:rPr>
        <w:lastRenderedPageBreak/>
        <w:t xml:space="preserve">οικονομικής δραστηριότητας μεταξύ φορολογικών δικαιοδοσιών, στις οποίες οι όμιλοι πολυεθνικών επιχειρήσεων δραστηριοποιούνται. Έτσι αναμένεται να προκύψουν σημαντικά οφέλη και σε κοινωνικό επίπεδο, καθώς θα ενισχυθεί το αίσθημα κοινωνικής δικαιοσύνης, αφού εμπεδώνεται πλέον η φορολογική συνείδηση και συμμόρφωση, καθώς περιορίζεται η δυνατότητα των φορολογουμένων επιχειρήσεων να αποφύγουν εν </w:t>
      </w:r>
      <w:proofErr w:type="spellStart"/>
      <w:r>
        <w:rPr>
          <w:rFonts w:eastAsia="Times New Roman" w:cs="Times New Roman"/>
          <w:szCs w:val="24"/>
        </w:rPr>
        <w:t>όλω</w:t>
      </w:r>
      <w:proofErr w:type="spellEnd"/>
      <w:r>
        <w:rPr>
          <w:rFonts w:eastAsia="Times New Roman" w:cs="Times New Roman"/>
          <w:szCs w:val="24"/>
        </w:rPr>
        <w:t xml:space="preserve"> ή εν μέρει τη φορολόγηση των κερδών τους στην Ελλάδα. </w:t>
      </w:r>
    </w:p>
    <w:p w14:paraId="5520A92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Επί του πρακτικού μέρους τώρα: Η έκθεση θα αποτελεί μέρος μιας τυποποιημένης επί της ουσίας προσέγγισης τεκμηρίωσης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η οποία θα παρέχει στις φορολογικές διοικήσεις των δύο χωρών σχετική και αξιόπιστη πληροφόρηση για την υλοποίηση αποτελεσματικής και αξιόπιστης ανάλυσης κινδύνων σε σχέση με τις τιμές </w:t>
      </w:r>
      <w:proofErr w:type="spellStart"/>
      <w:r>
        <w:rPr>
          <w:rFonts w:eastAsia="Times New Roman" w:cs="Times New Roman"/>
          <w:szCs w:val="24"/>
        </w:rPr>
        <w:t>ενδοομιλικών</w:t>
      </w:r>
      <w:proofErr w:type="spellEnd"/>
      <w:r>
        <w:rPr>
          <w:rFonts w:eastAsia="Times New Roman" w:cs="Times New Roman"/>
          <w:szCs w:val="24"/>
        </w:rPr>
        <w:t xml:space="preserve"> συναλλαγών. </w:t>
      </w:r>
    </w:p>
    <w:p w14:paraId="5520A92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Προκειμένου τώρα για την ορθή και αποτελεσματική υλοποίηση της συμφωνίας, προβλέπονται αναλυτικά οι όροι ανταλλαγής πληροφοριών, οι διαδικασίες συνεργα</w:t>
      </w:r>
      <w:r>
        <w:rPr>
          <w:rFonts w:eastAsia="Times New Roman" w:cs="Times New Roman"/>
          <w:szCs w:val="24"/>
        </w:rPr>
        <w:lastRenderedPageBreak/>
        <w:t xml:space="preserve">σίας των αρμοδίων αρχών, οι παράμετροι εμπιστευτικότητας πληροφοριών, η διαδικασία επίλυσης υποθέσεων, οι ελεγχόμενες κυρώσεις έως και οι εξουσιοδοτικές διατάξεις, προκειμένου για την έκδοση αποφάσεων από τον διοικητή της ΑΑΔΕ σχετικά με τη διαδικασία υποβολής των εκθέσεων ανά χώρα. </w:t>
      </w:r>
    </w:p>
    <w:p w14:paraId="5520A92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έχουμε παρά να ευχηθούμε, λοιπόν, η εφαρμογή της προς κύρωση συμφωνίας να αποτελέσει ένα χρήσιμο και ουσιαστικό εργαλείο στον επανασχεδιασμό του παγκόσμιου φορολογικού περιβάλλοντος, σύμφωνα με τους κανόνες της οικονομίας και των αγορών, οι οποίοι απαιτούν τα κέρδη να φορολογούνται εκεί όπου πραγματοποιούνται οι οικονομικές δραστηριότητες. Αν και έχουμε κάποιες επιφυλάξεις για επιμέρους ζητήματα, όπως είναι αυτό της πρακτικά εξομοίωσης των μικρών μετά των μεγάλων, θα ψηφίσουμε θετικά διότι είναι ένα βήμα προς τη βελτίωση των οικονομικών ζητημάτων που προκύπτουν από συναλλαγές </w:t>
      </w:r>
      <w:proofErr w:type="spellStart"/>
      <w:r>
        <w:rPr>
          <w:rFonts w:eastAsia="Times New Roman" w:cs="Times New Roman"/>
          <w:szCs w:val="24"/>
        </w:rPr>
        <w:t>εξωχώριες</w:t>
      </w:r>
      <w:proofErr w:type="spellEnd"/>
      <w:r>
        <w:rPr>
          <w:rFonts w:eastAsia="Times New Roman" w:cs="Times New Roman"/>
          <w:szCs w:val="24"/>
        </w:rPr>
        <w:t xml:space="preserve"> ή ακόμα και εγχώριες. </w:t>
      </w:r>
    </w:p>
    <w:p w14:paraId="5520A92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20A93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5520A93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Ολοκληρώθηκε ο κύκλος των ειδικών αγορητών και εισηγητών. </w:t>
      </w:r>
    </w:p>
    <w:p w14:paraId="5520A93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Κύριε Πρόεδρε, μπορώ να έχω τον λόγο; </w:t>
      </w:r>
    </w:p>
    <w:p w14:paraId="5520A93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Βλάχο, έχετε τον λόγο για ένα λεπτό. </w:t>
      </w:r>
    </w:p>
    <w:p w14:paraId="5520A93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Κύριε Πρόεδρε, ζήτησα τον λόγο για να διευκρινίσω τα εξής: </w:t>
      </w:r>
    </w:p>
    <w:p w14:paraId="5520A93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Πρώτον, τη νομοτεχνική βελτίωση που έδωσε η κυρία Υπουργός είναι αυτονόητο ότι τη δεχόμαστε. Πρακτικά έτσι πρέπει να γίνει. </w:t>
      </w:r>
    </w:p>
    <w:p w14:paraId="5520A93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ότι, όπως είπα στη σύντομη παρέμβασή μου νωρίτερα, η επιφύλαξη η δική μας είχε να κάνει με κάτι καινούργιο που θα κατατεθεί. Και απαντώ στα σχόλια των συναδέλφων που ακούστηκαν νωρίτερα και όχι για να μας δοθεί σώνει και καλά ο λόγος να πούμε και να ξαναπούμε τα ίδια. </w:t>
      </w:r>
    </w:p>
    <w:p w14:paraId="5520A93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τρίτο -και κλείνω- σχετικά με την παρατήρηση του κ. Κουτσούκου, είναι ότι αυτού του είδους οι συμφωνίες για να έχουν μια πρακτική αξία και σε μας, καλό θα ήταν κάποια στιγμή η κυρία Υπουργός να έρθει μετά από έξι μήνες και να μας δώσει έναν απολογισμό του αποτελέσματος αυτών των συμφωνιών. Διότι καλά τις υπογράφουμε, αλλά πολύ φοβούμαι ότι μπορεί να είναι μια γραφειοκρατική διαδικασία που δεν συμβάλει και δεν επιλύει κανένα πρόβλημα της καθημερινότητάς μας. Εάν αυτά τα στοιχεία τα οποία ανταλλάσσονται δεν αξιοποιούνται, τότε τζάμπα υπογράφουμε, τζάμπα υπογράφουν τα δύο μέρη αυτές τις συμβάσεις. </w:t>
      </w:r>
    </w:p>
    <w:p w14:paraId="5520A93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έλεγα λοιπόν η κυρία Υπουργός να έρθει μετά από κάποιο διάστημα και να μας δώσει τον απολογισμό αυτών των συμφωνιών και πώς αυτές αξιοποιήθηκαν και για φορολογικούς, αλλά και για εμπορικούς σκοπούς. </w:t>
      </w:r>
    </w:p>
    <w:p w14:paraId="5520A93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20A93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κύριε Βλάχο. </w:t>
      </w:r>
    </w:p>
    <w:p w14:paraId="5520A93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Ολοκληρώθηκε και ο κύκλος των παρεμβάσεων εισηγητών και ειδικών αγορητών. </w:t>
      </w:r>
    </w:p>
    <w:p w14:paraId="5520A93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για δύο λεπτά και μετά ο κ.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5520A93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Θέλω να εκμεταλλευθώ την παρουσία της κυρίας Υπουργού εδώ για να αναφερθώ λίγο στο ευρύτερο κυβερνητικό σενάριο και όχι στο συγκεκριμένο νομοθέτημα επί του οποίου επαρκώς νομίζω τοποθετήθηκε ο κ. Βλάχος πριν από μένα.</w:t>
      </w:r>
    </w:p>
    <w:p w14:paraId="5520A93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Υπουργέ, όλο το κυβερνητικό σενάριο και όλο το κυβερνητικό αφήγημα φοβούμαι ότι καταρρέει. Το χρέος φέτος είναι 191,3% του ΑΕΠ. Είναι το υψηλότερο ποσοστό στη </w:t>
      </w:r>
      <w:proofErr w:type="spellStart"/>
      <w:r>
        <w:rPr>
          <w:rFonts w:eastAsia="Times New Roman" w:cs="Times New Roman"/>
          <w:szCs w:val="24"/>
        </w:rPr>
        <w:t>μνημονιακή</w:t>
      </w:r>
      <w:proofErr w:type="spellEnd"/>
      <w:r>
        <w:rPr>
          <w:rFonts w:eastAsia="Times New Roman" w:cs="Times New Roman"/>
          <w:szCs w:val="24"/>
        </w:rPr>
        <w:t xml:space="preserve"> εποχή και βεβαίως στην </w:t>
      </w:r>
      <w:proofErr w:type="spellStart"/>
      <w:r>
        <w:rPr>
          <w:rFonts w:eastAsia="Times New Roman" w:cs="Times New Roman"/>
          <w:szCs w:val="24"/>
        </w:rPr>
        <w:t>προμνημονιακή</w:t>
      </w:r>
      <w:proofErr w:type="spellEnd"/>
      <w:r>
        <w:rPr>
          <w:rFonts w:eastAsia="Times New Roman" w:cs="Times New Roman"/>
          <w:szCs w:val="24"/>
        </w:rPr>
        <w:t xml:space="preserve"> εποχή. </w:t>
      </w:r>
    </w:p>
    <w:p w14:paraId="5520A93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ανάπτυξη από το 2,5% στο 2%. Η πρόβλεψη του ΔΝΤ για το πρωτογενές πλεόνασμα ήδη χθες είναι κάτω από το 3,5%, στο 2,9%, έναντι της κυβερνητικής πρόβλεψης στο 3%. Ο ν.4387 που αφορούσε το ασφαλιστικό κατά βάσιμες διαρροές για τη μέλλουσα να δημοσιευθεί απόφαση του Συμβουλίου της Επικρατείας, είναι στον αέρα. </w:t>
      </w:r>
    </w:p>
    <w:p w14:paraId="5520A94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θα πρέπει η Κυβέρνηση να έρθει και να επανατοποθετηθεί. Να έρθει ο κ. </w:t>
      </w:r>
      <w:proofErr w:type="spellStart"/>
      <w:r>
        <w:rPr>
          <w:rFonts w:eastAsia="Times New Roman" w:cs="Times New Roman"/>
          <w:szCs w:val="24"/>
        </w:rPr>
        <w:t>Τσακαλώτος</w:t>
      </w:r>
      <w:proofErr w:type="spellEnd"/>
      <w:r>
        <w:rPr>
          <w:rFonts w:eastAsia="Times New Roman" w:cs="Times New Roman"/>
          <w:szCs w:val="24"/>
        </w:rPr>
        <w:t xml:space="preserve"> τουλάχιστον εδώ, αν όχι ο Πρωθυπουργός και να επανατοποθετηθεί επί του κυβερνητικού σεναρίου για την οικονομία. Διότι τίποτα απ’ ό,τι προβλέφθηκε, τίποτα απ’ ό,τι </w:t>
      </w:r>
      <w:proofErr w:type="spellStart"/>
      <w:r>
        <w:rPr>
          <w:rFonts w:eastAsia="Times New Roman" w:cs="Times New Roman"/>
          <w:szCs w:val="24"/>
        </w:rPr>
        <w:t>ελέχθη</w:t>
      </w:r>
      <w:proofErr w:type="spellEnd"/>
      <w:r>
        <w:rPr>
          <w:rFonts w:eastAsia="Times New Roman" w:cs="Times New Roman"/>
          <w:szCs w:val="24"/>
        </w:rPr>
        <w:t xml:space="preserve">, τίποτα απ’ ό,τι υπήρξε σαν πρόβλεψη για την εξέλιξη του προϋπολογισμού, τίποτα απ’ ό,τι συνιστά το κυβερνητικό αφήγημα απέναντι στην ελληνική κοινωνία, τίποτα απ’ όλα αυτά δεν στέκει. Τα περί καθαρής εξόδου κ.λπ., δεν τολμώ πια να τα επαναλάβω, γιατί </w:t>
      </w:r>
      <w:proofErr w:type="spellStart"/>
      <w:r>
        <w:rPr>
          <w:rFonts w:eastAsia="Times New Roman" w:cs="Times New Roman"/>
          <w:szCs w:val="24"/>
        </w:rPr>
        <w:t>ακουόμενα</w:t>
      </w:r>
      <w:proofErr w:type="spellEnd"/>
      <w:r>
        <w:rPr>
          <w:rFonts w:eastAsia="Times New Roman" w:cs="Times New Roman"/>
          <w:szCs w:val="24"/>
        </w:rPr>
        <w:t xml:space="preserve"> εκτός της Αίθουσας αυτής προκαλούν θυμηδία. </w:t>
      </w:r>
    </w:p>
    <w:p w14:paraId="5520A94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Άρα λοιπόν, αν υπάρχει στοιχειώδης κυβερνητική ευθύνη δι’ υμών οφείλουμε να ζητήσουμε από τον κύριο Υπουργό των Οικονομικών και εν κατακλείδι από τον Πρωθυπουργό που έχει τη συνολική ευθύνη για την Κυβέρνηση, να έρθει να μας πει ποια είναι η κατάσταση της οικονομίας της χώρας. Διότι αυτά τα οποία μας λέει η Κυβέρνηση, με </w:t>
      </w:r>
      <w:proofErr w:type="spellStart"/>
      <w:r>
        <w:rPr>
          <w:rFonts w:eastAsia="Times New Roman" w:cs="Times New Roman"/>
          <w:szCs w:val="24"/>
        </w:rPr>
        <w:t>συγχωρείτε</w:t>
      </w:r>
      <w:proofErr w:type="spellEnd"/>
      <w:r>
        <w:rPr>
          <w:rFonts w:eastAsia="Times New Roman" w:cs="Times New Roman"/>
          <w:szCs w:val="24"/>
        </w:rPr>
        <w:t xml:space="preserve">, κυρία Υπουργέ, αλλά είναι τα απόλυτα παραμύθια. </w:t>
      </w:r>
    </w:p>
    <w:p w14:paraId="5520A94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όπως </w:t>
      </w:r>
      <w:proofErr w:type="spellStart"/>
      <w:r>
        <w:rPr>
          <w:rFonts w:eastAsia="Times New Roman" w:cs="Times New Roman"/>
          <w:szCs w:val="24"/>
        </w:rPr>
        <w:t>προείπα</w:t>
      </w:r>
      <w:proofErr w:type="spellEnd"/>
      <w:r>
        <w:rPr>
          <w:rFonts w:eastAsia="Times New Roman" w:cs="Times New Roman"/>
          <w:szCs w:val="24"/>
        </w:rPr>
        <w:t>.</w:t>
      </w:r>
    </w:p>
    <w:p w14:paraId="5520A94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Απλά αντικαθιστώ τον εισηγητή μας ο οποίος είναι στο εξωτερικό. Παρ’ όλα αυτά θέλω να πω μισή κουβέντα. </w:t>
      </w:r>
    </w:p>
    <w:p w14:paraId="5520A94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Ναι μεν η ανάπτυξη, με την καινούργια εκτίμηση του ΔΝΤ, είναι στο 2% και όχι στο 2,6% και μερικές άλλες τροποποιήσεις, αλλά διέλαθε της προσοχής των συναδέλφων που κάνουν σκληρή αντιπολίτευση ότι ως προς τα δυο ψηφισμένα </w:t>
      </w:r>
      <w:proofErr w:type="spellStart"/>
      <w:r>
        <w:rPr>
          <w:rFonts w:eastAsia="Times New Roman" w:cs="Times New Roman"/>
          <w:szCs w:val="24"/>
        </w:rPr>
        <w:t>προαπαιτούμενα</w:t>
      </w:r>
      <w:proofErr w:type="spellEnd"/>
      <w:r>
        <w:rPr>
          <w:rFonts w:eastAsia="Times New Roman" w:cs="Times New Roman"/>
          <w:szCs w:val="24"/>
        </w:rPr>
        <w:t xml:space="preserve"> -και ρισκάρω να εκτεθώ κιόλας- δηλαδή ότι οι συντάξεις θα μειωθούν και το αφορολόγητο θα πέσει, όσοι παροικούν στην Ιερουσαλήμ είναι σχεδόν βέβαιοι ότι σχεδόν δεν θα ισχύσουν. </w:t>
      </w:r>
    </w:p>
    <w:p w14:paraId="5520A94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γιατί για κάποιους η καταστροφολογία έχει γίνει δεύτερη έξη. Δικαίωμά τους. Εγώ πιστεύω ότι η καταστροφολογία είναι το λιμάνι των απελπισμένων. Η χώρα βγαίνει και βγαίνει οριστικά απ’ αυτή την κρίση και θα φανεί σε πολύ λίγο χρονικό διάστημα. </w:t>
      </w:r>
    </w:p>
    <w:p w14:paraId="5520A94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θετικοί σ’ αυτή την προτεινόμενη συνεργασία με τις Ηνωμένες Πολιτείες κι αυτό ήρθα να εκφράσω για τους Ανεξάρτητους Έλληνες.</w:t>
      </w:r>
    </w:p>
    <w:p w14:paraId="5520A94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20A94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Ευχαριστώ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5520A94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Κύριε Θεοχαρόπουλε, έχετε κι εσείς τον λόγο. </w:t>
      </w:r>
    </w:p>
    <w:p w14:paraId="5520A94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Μετά τον κ. Θεοχαρόπουλο, κυρία Υπουργέ, θα πάρετε εσείς τον λόγο για να κλείσουμε τη συνεδρίαση και να ακολουθήσει η ψηφοφορία. </w:t>
      </w:r>
    </w:p>
    <w:p w14:paraId="5520A94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εμείς στην κύρωση της συμφωνίας είμαστε θετικοί. Δεν ασκούμε μια στείρα αντιπολίτευση, όπως έκανε ο ΣΥΡΙΖΑ, όταν ήταν στην αντιπολίτευση. Με την ευκαιρία της παρουσίας της κ. </w:t>
      </w:r>
      <w:proofErr w:type="spellStart"/>
      <w:r>
        <w:rPr>
          <w:rFonts w:eastAsia="Times New Roman" w:cs="Times New Roman"/>
          <w:szCs w:val="24"/>
        </w:rPr>
        <w:t>Παπανάτσιου</w:t>
      </w:r>
      <w:proofErr w:type="spellEnd"/>
      <w:r>
        <w:rPr>
          <w:rFonts w:eastAsia="Times New Roman" w:cs="Times New Roman"/>
          <w:szCs w:val="24"/>
        </w:rPr>
        <w:t xml:space="preserve">, </w:t>
      </w:r>
      <w:r>
        <w:rPr>
          <w:rFonts w:eastAsia="Times New Roman" w:cs="Times New Roman"/>
          <w:szCs w:val="24"/>
        </w:rPr>
        <w:lastRenderedPageBreak/>
        <w:t xml:space="preserve">που είναι Υπουργός σε ένα κρίσιμο Υπουργείο για τη χώρα, στο Υπουργείο Οικονομικών, πρέπει να υπάρξουν και ορισμένες απαντήσεις για τα ευρύτερα στοιχεία τα οποία συμβαίνουν αυτή τη στιγμή. </w:t>
      </w:r>
    </w:p>
    <w:p w14:paraId="5520A94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να ενημερώσω και εσάς στο εξής. Οι Βουλευτές της Δημοκρατικής Συμπαράταξης και του Ποταμιού πρώτα-πρώτα έχουν ζητήσει να συζητηθεί το λεγόμενο ως «ολιστικό σχέδιο» στη Βουλή. </w:t>
      </w:r>
    </w:p>
    <w:p w14:paraId="5520A94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Συζητιέται μαθαίνουμε με τους εταίρους, με τους δανειστές σας. Δεν έχει καμμία γνώση το ελληνικό Κοινοβούλιο. Τα μαθαίνουμε μόνο από δημοσιεύματα και θα έρθετε την κρίσιμη στιγμή, σ’ αυτό που θα έχετε διαμορφώσει και θα πείτε «μα, δεν θέλετε να συνεννοηθούμε, τα κόμματα σ’ αυτό το ζήτημα;». Δεν είναι έτσι η συνεννόηση. Δεν γίνεται </w:t>
      </w:r>
      <w:proofErr w:type="spellStart"/>
      <w:r>
        <w:rPr>
          <w:rFonts w:eastAsia="Times New Roman" w:cs="Times New Roman"/>
          <w:szCs w:val="24"/>
        </w:rPr>
        <w:t>αλά</w:t>
      </w:r>
      <w:proofErr w:type="spellEnd"/>
      <w:r>
        <w:rPr>
          <w:rFonts w:eastAsia="Times New Roman" w:cs="Times New Roman"/>
          <w:szCs w:val="24"/>
        </w:rPr>
        <w:t xml:space="preserve"> καρτ. Θα πρέπει αυτά να συζητηθούν την κατάλληλη χρονική στιγμή εντός του Κοινοβουλίου. Να πάρετε τις προτάσεις της Αντιπολίτευσης, να τις δείτε, έτσι ώστε να μπορεί να εκπονηθεί ένα πιο μακροπρόθεσμο σχέδιο. </w:t>
      </w:r>
    </w:p>
    <w:p w14:paraId="5520A94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σήμερα τον </w:t>
      </w:r>
      <w:proofErr w:type="spellStart"/>
      <w:r>
        <w:rPr>
          <w:rFonts w:eastAsia="Times New Roman" w:cs="Times New Roman"/>
          <w:szCs w:val="24"/>
        </w:rPr>
        <w:t>Μοσκοβισί</w:t>
      </w:r>
      <w:proofErr w:type="spellEnd"/>
      <w:r>
        <w:rPr>
          <w:rFonts w:eastAsia="Times New Roman" w:cs="Times New Roman"/>
          <w:szCs w:val="24"/>
        </w:rPr>
        <w:t xml:space="preserve">, τον οποίον πολλές φορές αναφέρετε στην Κυβέρνησή σας. Λέει ότι μετά τις 20 Αυγούστου θα χρειαστεί μια νέα συμφωνία με τους εταίρους -δεν την αναφέρει ως μνημόνιο βεβαίως- που να ελέγχει τις μεταρρυθμίσεις και τη δημοσιονομική πειθαρχία, δηλαδή τα πλεονάσματα 3,5%, τα οποία απαιτούν </w:t>
      </w:r>
      <w:proofErr w:type="spellStart"/>
      <w:r>
        <w:rPr>
          <w:rFonts w:eastAsia="Times New Roman" w:cs="Times New Roman"/>
          <w:szCs w:val="24"/>
        </w:rPr>
        <w:t>υπερφορολόγηση</w:t>
      </w:r>
      <w:proofErr w:type="spellEnd"/>
      <w:r>
        <w:rPr>
          <w:rFonts w:eastAsia="Times New Roman" w:cs="Times New Roman"/>
          <w:szCs w:val="24"/>
        </w:rPr>
        <w:t xml:space="preserve">, και όλα αυτά παρά το ότι είναι από τους πιο φιλικούς στη χώρα μας ο </w:t>
      </w:r>
      <w:proofErr w:type="spellStart"/>
      <w:r>
        <w:rPr>
          <w:rFonts w:eastAsia="Times New Roman" w:cs="Times New Roman"/>
          <w:szCs w:val="24"/>
        </w:rPr>
        <w:t>Μοσκοβισί</w:t>
      </w:r>
      <w:proofErr w:type="spellEnd"/>
      <w:r>
        <w:rPr>
          <w:rFonts w:eastAsia="Times New Roman" w:cs="Times New Roman"/>
          <w:szCs w:val="24"/>
        </w:rPr>
        <w:t xml:space="preserve">. </w:t>
      </w:r>
    </w:p>
    <w:p w14:paraId="5520A94F" w14:textId="77777777" w:rsidR="009A515F" w:rsidRDefault="00631B1D">
      <w:pPr>
        <w:spacing w:line="600" w:lineRule="auto"/>
        <w:ind w:firstLine="720"/>
        <w:jc w:val="both"/>
        <w:rPr>
          <w:rFonts w:eastAsia="Times New Roman"/>
          <w:szCs w:val="24"/>
        </w:rPr>
      </w:pPr>
      <w:r>
        <w:rPr>
          <w:rFonts w:eastAsia="Times New Roman"/>
          <w:szCs w:val="24"/>
        </w:rPr>
        <w:t>Αν αυτά τα στοιχεία τηρούνται και τα επόμενα χρόνια, όπως φαντάζομαι δεν τα υπογράφετε για να πείτε μετά από χρόνια ότι αυτά δεν θα τα τηρήσουμε ή φταίει ο επόμενος, εάν συνεπώς έχετε ως στόχο αυτά που υπογράψατε να τηρηθούν, σημαίνει ότι θα υπάρχει ένα είδος στη συνέχεια συμφωνίας, το οποίο θα δεσμεύει τη χώρα. Σκληρή εποπτεία λέγεται αυτό το οποίο συζητείται αυτήν τη στιγμή, για να μην παίζουμε με τους όρους.</w:t>
      </w:r>
    </w:p>
    <w:p w14:paraId="5520A950" w14:textId="77777777" w:rsidR="009A515F" w:rsidRDefault="00631B1D">
      <w:pPr>
        <w:spacing w:line="600" w:lineRule="auto"/>
        <w:ind w:firstLine="720"/>
        <w:jc w:val="both"/>
        <w:rPr>
          <w:rFonts w:eastAsia="Times New Roman"/>
          <w:szCs w:val="24"/>
        </w:rPr>
      </w:pPr>
      <w:r>
        <w:rPr>
          <w:rFonts w:eastAsia="Times New Roman"/>
          <w:szCs w:val="24"/>
        </w:rPr>
        <w:lastRenderedPageBreak/>
        <w:t xml:space="preserve">Να μη λέμε, λοιπόν, ψέματα στον ελληνικό λαό. Τα πράγματα είναι πολύ δύσκολα. Ορισμένα στοιχεία από αυτά για τα οποία έχουμε δεσμευτεί ως χώρα –εσείς έχετε δεσμευτεί- πρέπει να αλλάξουν. Για παράδειγμα, το πρωτογενές πλεόνασμα 3,5% δεν βγαίνει για μια πενταετία. Θα έπρεπε να γίνει τουλάχιστον 2%. </w:t>
      </w:r>
    </w:p>
    <w:p w14:paraId="5520A951" w14:textId="77777777" w:rsidR="009A515F" w:rsidRDefault="00631B1D">
      <w:pPr>
        <w:spacing w:line="600" w:lineRule="auto"/>
        <w:ind w:firstLine="720"/>
        <w:jc w:val="both"/>
        <w:rPr>
          <w:rFonts w:eastAsia="Times New Roman"/>
          <w:szCs w:val="24"/>
        </w:rPr>
      </w:pPr>
      <w:r>
        <w:rPr>
          <w:rFonts w:eastAsia="Times New Roman"/>
          <w:szCs w:val="24"/>
        </w:rPr>
        <w:t>Το δημόσιο χρέος αυτήν τη στιγμή χρειάζεται μια γενναία αναδιάρθρωση και δεν έχουμε δει ουσιαστικά τη νέα αναδιάρθρωση. Μάλιστα, ο νέος Υπουργός Οικονομικών της Γερμανίας λέει ότι για να υπάρξει συζήτηση για την αναδιάρθρωση του χρέους, θα πρέπει να υπάρχει σκληρή εποπτεία. Είναι σοσιαλδημοκράτης, ο οποίος θεωρείται από τους πιο φιλικούς στη χώρα μας, αλλά σας λέει αυτά τα στοιχεία.</w:t>
      </w:r>
    </w:p>
    <w:p w14:paraId="5520A952" w14:textId="77777777" w:rsidR="009A515F" w:rsidRDefault="00631B1D">
      <w:pPr>
        <w:spacing w:line="600" w:lineRule="auto"/>
        <w:ind w:firstLine="720"/>
        <w:jc w:val="both"/>
        <w:rPr>
          <w:rFonts w:eastAsia="Times New Roman"/>
          <w:szCs w:val="24"/>
        </w:rPr>
      </w:pPr>
      <w:r>
        <w:rPr>
          <w:rFonts w:eastAsia="Times New Roman"/>
          <w:szCs w:val="24"/>
        </w:rPr>
        <w:t xml:space="preserve">Γι’ αυτό λέμε, λοιπόν, να μην υπάρχει μία νέα –σε εισαγωγικά- «αυταπάτη» στη χώρα μας. Η έξοδος από την κρίση μπορεί να υπάρξει, αλλά χρειάζονται γενναίες μεταρρυθμίσεις στο εσωτερικό, όχι χάιδεμα αυτιών. Χρειάζεται να γίνουν αλλαγές στην ανασυγκρότηση του κράτους, στους τομείς της οικονομίας, στους κλάδους, γενναίες αλλαγές και σε αυτό το πλαίσιο μετά να γίνει και μια ουσιαστική επαναδιαπραγμάτευση </w:t>
      </w:r>
      <w:r>
        <w:rPr>
          <w:rFonts w:eastAsia="Times New Roman"/>
          <w:szCs w:val="24"/>
        </w:rPr>
        <w:lastRenderedPageBreak/>
        <w:t>αυτών των όρων που έχετε συμφωνήσει, γιατί έτσι δεν βγαίνει. Γιατί περιττό να σας πω ότι εάν είναι να συζητάμε για μέχρι το 2060 αυτά τα οποία έχετε υπογράψει, θα είμαστε συνεχώς, ουσιαστικά, σε μια ανακύκλωση της κρίσης.</w:t>
      </w:r>
    </w:p>
    <w:p w14:paraId="5520A953" w14:textId="77777777" w:rsidR="009A515F" w:rsidRDefault="00631B1D">
      <w:pPr>
        <w:spacing w:line="600" w:lineRule="auto"/>
        <w:ind w:firstLine="720"/>
        <w:jc w:val="both"/>
        <w:rPr>
          <w:rFonts w:eastAsia="Times New Roman"/>
          <w:szCs w:val="24"/>
        </w:rPr>
      </w:pPr>
      <w:r>
        <w:rPr>
          <w:rFonts w:eastAsia="Times New Roman"/>
          <w:szCs w:val="24"/>
        </w:rPr>
        <w:t>Εθνικό Σχέδιο Παραγωγικής Ανασυγκρότησης: Το λέμε -η Κοινοβουλευτική Ομάδα της Δημοκρατικής Συμπαράταξης- από την πρώτη στιγμή. Ακούμε τις τελευταίες ημέρες, τις τελευταίες εβδομάδες να το λέει συνέχεια ο κ. Τσίπρας. Μα, πραγματικά, τρία χρόνια είστε στην Κυβέρνηση και ακόμα υπάρχει μόνο στη θεωρεία η εκπόνηση αυτού του Σχεδίου Παραγωγικής Ανασυγκρότησης της χώρας; Για να το κάνετε πότε; Όταν θα πάτε στην Αντιπολίτευση;</w:t>
      </w:r>
    </w:p>
    <w:p w14:paraId="5520A954" w14:textId="77777777" w:rsidR="009A515F" w:rsidRDefault="00631B1D">
      <w:pPr>
        <w:spacing w:line="600" w:lineRule="auto"/>
        <w:ind w:firstLine="720"/>
        <w:jc w:val="both"/>
        <w:rPr>
          <w:rFonts w:eastAsia="Times New Roman"/>
          <w:szCs w:val="24"/>
        </w:rPr>
      </w:pPr>
      <w:r>
        <w:rPr>
          <w:rFonts w:eastAsia="Times New Roman"/>
          <w:szCs w:val="24"/>
        </w:rPr>
        <w:t>Συνεπώς Εθνικό Σχέδιο Παραγωγικής Ανασυγκρότησης χρειαζόταν χθες και δεν έχει γίνει και ταυτοχρόνως, η συζήτηση του λεγόμενου Ολιστικού Σχεδίου Ανάπτυξης να γίνει εδώ στη Βουλή, γιατί είναι ζήτημα που αφορά τα επόμενα χρόνια και τις επόμενες γενιές.</w:t>
      </w:r>
    </w:p>
    <w:p w14:paraId="5520A955" w14:textId="77777777" w:rsidR="009A515F" w:rsidRDefault="00631B1D">
      <w:pPr>
        <w:spacing w:line="600" w:lineRule="auto"/>
        <w:ind w:firstLine="720"/>
        <w:jc w:val="both"/>
        <w:rPr>
          <w:rFonts w:eastAsia="Times New Roman"/>
          <w:szCs w:val="24"/>
        </w:rPr>
      </w:pPr>
      <w:r>
        <w:rPr>
          <w:rFonts w:eastAsia="Times New Roman"/>
          <w:szCs w:val="24"/>
        </w:rPr>
        <w:lastRenderedPageBreak/>
        <w:t>Ευχαριστώ.</w:t>
      </w:r>
    </w:p>
    <w:p w14:paraId="5520A956" w14:textId="77777777" w:rsidR="009A515F" w:rsidRDefault="00631B1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Παπανάτσιου</w:t>
      </w:r>
      <w:proofErr w:type="spellEnd"/>
      <w:r>
        <w:rPr>
          <w:rFonts w:eastAsia="Times New Roman"/>
          <w:szCs w:val="24"/>
        </w:rPr>
        <w:t>, ζήτησε τον λόγο και ο κ. Μαντάς, Κοινοβουλευτικός Εκπρόσωπος του ΣΥΡΙΖΑ. Θα κάνετε υπομονή, να μιλήσει πρώτα ο κ. Μαντάς και να κλείσετε εσείς τη συζήτηση.</w:t>
      </w:r>
    </w:p>
    <w:p w14:paraId="5520A957" w14:textId="77777777" w:rsidR="009A515F" w:rsidRDefault="00631B1D">
      <w:pPr>
        <w:spacing w:line="600" w:lineRule="auto"/>
        <w:ind w:firstLine="720"/>
        <w:jc w:val="both"/>
        <w:rPr>
          <w:rFonts w:eastAsia="Times New Roman"/>
          <w:szCs w:val="24"/>
        </w:rPr>
      </w:pPr>
      <w:r>
        <w:rPr>
          <w:rFonts w:eastAsia="Times New Roman"/>
          <w:szCs w:val="24"/>
        </w:rPr>
        <w:t xml:space="preserve">Κύριε Μαντά, έχετε τον λόγο. </w:t>
      </w:r>
    </w:p>
    <w:p w14:paraId="5520A958" w14:textId="77777777" w:rsidR="009A515F" w:rsidRDefault="00631B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Θα είμαι σύντομος, κύριε Πρόεδρε.</w:t>
      </w:r>
    </w:p>
    <w:p w14:paraId="5520A959" w14:textId="77777777" w:rsidR="009A515F" w:rsidRDefault="00631B1D">
      <w:pPr>
        <w:spacing w:line="600" w:lineRule="auto"/>
        <w:ind w:firstLine="720"/>
        <w:jc w:val="both"/>
        <w:rPr>
          <w:rFonts w:eastAsia="Times New Roman"/>
          <w:szCs w:val="24"/>
        </w:rPr>
      </w:pPr>
      <w:r>
        <w:rPr>
          <w:rFonts w:eastAsia="Times New Roman"/>
          <w:szCs w:val="24"/>
        </w:rPr>
        <w:t xml:space="preserve">Άκουσα λίγα από όσα είπε ο κ. </w:t>
      </w:r>
      <w:proofErr w:type="spellStart"/>
      <w:r>
        <w:rPr>
          <w:rFonts w:eastAsia="Times New Roman"/>
          <w:szCs w:val="24"/>
        </w:rPr>
        <w:t>Δένδιας</w:t>
      </w:r>
      <w:proofErr w:type="spellEnd"/>
      <w:r>
        <w:rPr>
          <w:rFonts w:eastAsia="Times New Roman"/>
          <w:szCs w:val="24"/>
        </w:rPr>
        <w:t xml:space="preserve"> από το δίκτυο, γιατί μου έτυχε κάτι και δεν μπόρεσα να είμαι στην Αίθουσα. Άκουσα τώρα και τον κ. Θεοχαρόπουλο και θέλω να κάνω μερικά σχόλια.</w:t>
      </w:r>
    </w:p>
    <w:p w14:paraId="5520A95A" w14:textId="77777777" w:rsidR="009A515F" w:rsidRDefault="00631B1D">
      <w:pPr>
        <w:spacing w:line="600" w:lineRule="auto"/>
        <w:ind w:firstLine="720"/>
        <w:jc w:val="both"/>
        <w:rPr>
          <w:rFonts w:eastAsia="Times New Roman"/>
          <w:szCs w:val="24"/>
        </w:rPr>
      </w:pPr>
      <w:r>
        <w:rPr>
          <w:rFonts w:eastAsia="Times New Roman"/>
          <w:szCs w:val="24"/>
        </w:rPr>
        <w:t xml:space="preserve">Το να μετατρέπουμε την αμηχανία της Αντιπολίτευσης σε πρόβλημα της χώρας αποτελεί μια ορισμένη απόσταση. Πού βρισκόμαστε και ποια είναι η πραγματικότητα; Να θυμηθούμε. Πριν από λίγο καιρό η Αξιωματική, κυρίως, Αντιπολίτευση δεν έλεγε </w:t>
      </w:r>
      <w:r>
        <w:rPr>
          <w:rFonts w:eastAsia="Times New Roman"/>
          <w:szCs w:val="24"/>
        </w:rPr>
        <w:lastRenderedPageBreak/>
        <w:t>καν ότι τελειώνει το πρόγραμμα. Με την πάροδο του χρόνου, σιγά-σιγά κατάλαβε ότι τελειώνει το πρόγραμμα. Ένα το κρατούμενο.</w:t>
      </w:r>
    </w:p>
    <w:p w14:paraId="5520A95B" w14:textId="77777777" w:rsidR="009A515F" w:rsidRDefault="00631B1D">
      <w:pPr>
        <w:spacing w:line="600" w:lineRule="auto"/>
        <w:ind w:firstLine="720"/>
        <w:jc w:val="both"/>
        <w:rPr>
          <w:rFonts w:eastAsia="Times New Roman"/>
          <w:szCs w:val="24"/>
        </w:rPr>
      </w:pPr>
      <w:r>
        <w:rPr>
          <w:rFonts w:eastAsia="Times New Roman"/>
          <w:szCs w:val="24"/>
        </w:rPr>
        <w:t>Δεύτερον, τι δείχνουν τα στοιχεία; Δηλαδή, πώς πάνε τα πράγματα; Έχουμε μια εικόνα καταστροφής; Έχουμε μια εικόνα όπου, μέρα με τη μέρα, πλησιάζει η καταστροφή; Για να συνεννοούμαστε σε αυτήν την Αίθουσα και στην κοινοβουλευτική διαδικασία.</w:t>
      </w:r>
    </w:p>
    <w:p w14:paraId="5520A95C" w14:textId="77777777" w:rsidR="009A515F" w:rsidRDefault="00631B1D">
      <w:pPr>
        <w:spacing w:line="600" w:lineRule="auto"/>
        <w:ind w:firstLine="720"/>
        <w:jc w:val="both"/>
        <w:rPr>
          <w:rFonts w:eastAsia="Times New Roman"/>
          <w:szCs w:val="24"/>
        </w:rPr>
      </w:pPr>
      <w:r>
        <w:rPr>
          <w:rFonts w:eastAsia="Times New Roman"/>
          <w:szCs w:val="24"/>
        </w:rPr>
        <w:t>Εμείς ισχυριζόμαστε ότι βρισκόμαστε μπροστά σε κρίσιμες αποφάσεις, πράγματι, οι οποίες θα καθορίσουν και το μέλλον της χώρας, αλλά το χρονοδιάγραμμά μας, έτσι όπως το είχαμε πει, βήμα το βήμα, μέρα με τη μέρα πηγαίνει σε αυτήν την κατεύθυνση. Μην βιάζεστε πάρα πολύ.</w:t>
      </w:r>
    </w:p>
    <w:p w14:paraId="5520A95D" w14:textId="77777777" w:rsidR="009A515F" w:rsidRDefault="00631B1D">
      <w:pPr>
        <w:spacing w:line="600" w:lineRule="auto"/>
        <w:ind w:firstLine="720"/>
        <w:jc w:val="both"/>
        <w:rPr>
          <w:rFonts w:eastAsia="Times New Roman"/>
          <w:szCs w:val="24"/>
        </w:rPr>
      </w:pPr>
      <w:r>
        <w:rPr>
          <w:rFonts w:eastAsia="Times New Roman"/>
          <w:szCs w:val="24"/>
        </w:rPr>
        <w:t>Θα δούμε αυτές τις δύσκολες, πράγματι, διαπραγματεύσεις που γίνονται και σε θεσμικό επίπεδο ή, αν θέλετε, και σε άτυπο επίπεδο, στο περιθώριο της εαρινής Συνόδου του Διεθνούς Νομισματικού Ταμείου κ.λπ..</w:t>
      </w:r>
    </w:p>
    <w:p w14:paraId="5520A95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όμως, είναι ότι η ελληνική οικονομία βρίσκεται στη διαδικασία να τελειώσει έγκαιρα την τέταρτη αξιολόγηση. Αυτό φαίνεται και στην αναθεώρηση των στοιχείων του Διεθνούς Νομισματικού Ταμείου, που έχει και ορισμένα σημεία που θα έλεγε κανείς ότι μπορεί να περιέχουν και αντιφάσεις, όπως παραδείγματος χάριν, πώς είναι δυνατόν να αναθεωρεί προς το θετικότερο την εκτίμηση για τη μείωση της ανεργίας, ενώ ταυτόχρονα να αναθεωρεί προς το αρνητικότερο την πρόβλεψή του για την ανάπτυξη; Αυτά είναι ζητήματα τα οποία θα τα δούμε. </w:t>
      </w:r>
    </w:p>
    <w:p w14:paraId="5520A95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Θα μπορούσε κανείς να μιλά πολύ ώρα για τις εκτιμήσεις του Διεθνούς Νομισματικού Ταμείου. Σημαντική ημερομηνία είναι η 21</w:t>
      </w:r>
      <w:r w:rsidRPr="00F35AC9">
        <w:rPr>
          <w:rFonts w:eastAsia="Times New Roman" w:cs="Times New Roman"/>
          <w:szCs w:val="24"/>
          <w:vertAlign w:val="superscript"/>
        </w:rPr>
        <w:t>η</w:t>
      </w:r>
      <w:r>
        <w:rPr>
          <w:rFonts w:eastAsia="Times New Roman" w:cs="Times New Roman"/>
          <w:szCs w:val="24"/>
        </w:rPr>
        <w:t xml:space="preserve"> Ιουνίου. Ταυτόχρονα πρέπει να συνεννοηθούμε, στη βάση της απόφασης του περασμένου Ιουνίου για τη ρύθμιση του χρέους, πώς ακριβώς αυτό θα γίνει. Είναι προφανές και είναι γνωστό ότι υπάρχουν διαφορετικές προσεγγίσεις σε αυτό το θέμα. </w:t>
      </w:r>
    </w:p>
    <w:p w14:paraId="5520A96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Υπάρχει, όμως, αυτή η απόφαση η οποία σας θυμίζω λέει δύο βασικά πράγματα: Πρώτον, ότι στη χώρα μας για το μεσοπρόθεσμο διάστημα πρέπει να υπάρχει ένα </w:t>
      </w:r>
      <w:r>
        <w:rPr>
          <w:rFonts w:eastAsia="Times New Roman" w:cs="Times New Roman"/>
          <w:szCs w:val="24"/>
        </w:rPr>
        <w:lastRenderedPageBreak/>
        <w:t>ταβάνι όσον αφορά τα χρήματα που δίνουμε για το χρέος, το 15% του ΑΕΠ, πράγμα που προσδιορίζει σε ένα μεγάλο βαθμό και την κατεύθυνση και την ουσία των μέτρων ελάχιστου χρέους που πρέπει να παρθούν. Δεύτερον, μιλά για το μηχανισμό, το λεγόμενο «γαλλικό κλειδί», σε σχέση με την ανάπτυξη και τον βαθμό εκπλήρωσης, από την πλευρά της χώρας μας, του χρέους.</w:t>
      </w:r>
    </w:p>
    <w:p w14:paraId="5520A96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Άρα αυτήν τη στιγμή νομίζω ότι είναι αμηχανία, βιασύνη και πολλά άλλα, να μας επικρίνει η Αντιπολίτευση ή να παρουσιάζει μια εικόνα ότι βρισκόμαστε μπροστά σε καταστροφή. Δεν θα τους κάνουμε τη χάρη, για μία ακόμη φορά. Θα διαψευστούν, για μία ακόμα φορά. </w:t>
      </w:r>
    </w:p>
    <w:p w14:paraId="5520A96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Εμείς δεν ισχυριζόμαστε ότι η επόμενη μέρα θα είναι ένας εύκολος δρόμος. Ισχυριζόμαστε, όμως, ότι η χώρα μας πράγματι μπορεί να μπει σε μια διαφορετική εποχή -και θα μπει σε μια διαφορετική εποχή τον Αύγουστο του 2018- ανάλογη με αυτήν που βάδισαν και άλλες χώρες, όπως η Κύπρος, η Ιρλανδία και η Πορτογαλία. Μια τέτοια εικόνα θα έχουμε. </w:t>
      </w:r>
    </w:p>
    <w:p w14:paraId="5520A96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Όλα τα άλλα που λέγονται είναι, πραγματικά, είτε υπερβολές είτε αμηχανία και κακοπιστία, προβεβλημένη σε προσδοκίες που γι’ αυτούς δεν θα έλθουν ποτέ, αλλά ελπίζω και νομίζω ότι αυτό θα γίνει. Στον έναν ή τον άλλον βαθμό θα προσδιορίσουν στη θετική κατεύθυνση το μέλλον της χώρας για τη μεγάλη κοινωνική πλειοψηφία.</w:t>
      </w:r>
    </w:p>
    <w:p w14:paraId="5520A964"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Ευχαριστώ πολύ.</w:t>
      </w:r>
    </w:p>
    <w:p w14:paraId="5520A96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Μαντά.</w:t>
      </w:r>
    </w:p>
    <w:p w14:paraId="5520A96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και μετά θα ακολουθήσει η ψηφοφορία.</w:t>
      </w:r>
    </w:p>
    <w:p w14:paraId="5520A96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5520A96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Ξεκινώντας κι εγώ από τις παρατηρήσεις που έγιναν όσον αφορά τα οικονομικά της χώρας, αν και τα περισσότερα αναφέρθηκαν από τον Κοινοβουλευτικό Εκπρόσωπο του ΣΥΡΙΖΑ, θα ήθελα να πω ότι πραγματικά εκείνο που μπορούμε να αναφέρουμε είναι ότι όλο το προηγούμενο διάστημα, κάθε φορά που φθάναμε να κλείσουμε </w:t>
      </w:r>
      <w:r>
        <w:rPr>
          <w:rFonts w:eastAsia="Times New Roman" w:cs="Times New Roman"/>
          <w:szCs w:val="24"/>
        </w:rPr>
        <w:lastRenderedPageBreak/>
        <w:t xml:space="preserve">κάποια αξιολόγηση, κάθε φορά που πηγαίναμε σίγουρα καλά, είχαμε πάντοτε τα ίδια προβλήματα. </w:t>
      </w:r>
    </w:p>
    <w:p w14:paraId="5520A96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Πάντοτε έλεγαν ότι δεν θα πιαστούν οι στόχοι, πως δεν θα κλείσει η αξιολόγηση και πως δεν θα γίνει τίποτα. Οι στόχοι τα προηγούμενα έτη καλύφθηκαν και τα πλεονάσματα ήταν παραπάνω. Είχαμε </w:t>
      </w:r>
      <w:proofErr w:type="spellStart"/>
      <w:r>
        <w:rPr>
          <w:rFonts w:eastAsia="Times New Roman" w:cs="Times New Roman"/>
          <w:szCs w:val="24"/>
        </w:rPr>
        <w:t>υπερπλεονάσματα</w:t>
      </w:r>
      <w:proofErr w:type="spellEnd"/>
      <w:r>
        <w:rPr>
          <w:rFonts w:eastAsia="Times New Roman" w:cs="Times New Roman"/>
          <w:szCs w:val="24"/>
        </w:rPr>
        <w:t xml:space="preserve">. Να είστε σίγουροι ότι και τα επόμενα έτη θα έχουμε τα ίδια. </w:t>
      </w:r>
    </w:p>
    <w:p w14:paraId="5520A96A" w14:textId="77777777" w:rsidR="009A515F" w:rsidRDefault="00631B1D">
      <w:pPr>
        <w:spacing w:line="600" w:lineRule="auto"/>
        <w:ind w:firstLine="720"/>
        <w:jc w:val="both"/>
        <w:rPr>
          <w:rFonts w:eastAsia="Times New Roman"/>
          <w:szCs w:val="24"/>
        </w:rPr>
      </w:pPr>
      <w:r>
        <w:rPr>
          <w:rFonts w:eastAsia="Times New Roman" w:cs="Times New Roman"/>
          <w:szCs w:val="24"/>
        </w:rPr>
        <w:t xml:space="preserve">Όσο πλησιάζει η έξοδος από τα μνημόνια, τόσο πιο πολύ εντείνονται οι πιέσεις από τους συναδέλφους της Αντιπολίτευσης. Σίγουρα θα συζητήσουμε ξανά τους στόχους για τα επόμενα έτη στη συζήτηση για το μεσοπρόθεσμο, όπως γίνεται κάθε φορά. Δεν είναι κάτι καινούργιο. Εκείνο για το οποίο εμείς είμαστε σίγουροι αυτήν τη στιγμή, είναι ότι από τον Αύγουστο και μετά η χώρα μας δεν θα είναι σε επιτροπεία. Δεν μπορούμε να πούμε ότι δεν θα υπάρχει εποπτεία. </w:t>
      </w:r>
      <w:r>
        <w:rPr>
          <w:rFonts w:eastAsia="Times New Roman"/>
          <w:szCs w:val="24"/>
        </w:rPr>
        <w:t xml:space="preserve">Εποπτεία υπάρχει και στις άλλες χώρες που έχουν μεγάλα χρέη, όπως είναι η Κύπρος, η Ισπανία και οι άλλες χώρες. </w:t>
      </w:r>
    </w:p>
    <w:p w14:paraId="5520A96B"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Ας δούμε τώρα λίγο το νομοσχέδιο. Με το παρόν σχέδιο νόμου κυρώνεται η διμερής συμφωνία αρμοδίων αρχών μεταξύ Ελλάδας και Ηνωμένων Πολιτειών, με την οποία ενεργοποιείται και τίθεται σε λειτουργία η αυτόματη ανταλλαγή των εκθέσεων ανά χώρα. </w:t>
      </w:r>
    </w:p>
    <w:p w14:paraId="5520A96C"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Καμμία προσπάθεια για την αντιμετώπιση της φοροδιαφυγής δεν μπορεί να γίνει αποκλειστικά με εθνικά μέσα στο σημερινό περιβάλλον. Η διεθνής συνεργασία των φορολογικών αρχών είναι απολύτως απαραίτητη και η Κυβέρνησή μας καταβάλλει κάθε προσπάθεια, ώστε να υπογραφούν τέτοιες συμφωνίες σε διμερές και πολυμερές επίπεδο. </w:t>
      </w:r>
    </w:p>
    <w:p w14:paraId="5520A96D"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Ευτυχώς η πίεση από τις δημοσιογραφικές αποκαλύψεις σχετικά με τα </w:t>
      </w:r>
      <w:r>
        <w:rPr>
          <w:rFonts w:eastAsia="Times New Roman"/>
          <w:szCs w:val="24"/>
          <w:lang w:val="en-US"/>
        </w:rPr>
        <w:t>Paradise</w:t>
      </w:r>
      <w:r>
        <w:rPr>
          <w:rFonts w:eastAsia="Times New Roman"/>
          <w:szCs w:val="24"/>
        </w:rPr>
        <w:t xml:space="preserve"> </w:t>
      </w:r>
      <w:r>
        <w:rPr>
          <w:rFonts w:eastAsia="Times New Roman"/>
          <w:szCs w:val="24"/>
          <w:lang w:val="en-US"/>
        </w:rPr>
        <w:t>Papers</w:t>
      </w:r>
      <w:r>
        <w:rPr>
          <w:rFonts w:eastAsia="Times New Roman"/>
          <w:szCs w:val="24"/>
        </w:rPr>
        <w:t xml:space="preserve"> πιο πρόσφατα ή 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νωρίτερα, συνέβαλε στο να ευαισθητοποιηθεί η διεθνής κοινή γνώμη. Πλέον ασκείται εξαιρετικά μεγάλη πίεση σε κυβερνήσεις και χώρες που παλαιότερα έδιναν εύκολα και ασυλλόγιστα φορολογική ασυλία στους φορολογούμενους άλλων χωρών, προκειμένου να αποκομίσουν οφέλη οι ίδιες. </w:t>
      </w:r>
    </w:p>
    <w:p w14:paraId="5520A96E"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Βεβαίως, υπάρχει πολύς δρόμος ακόμη. Άλλωστε η ανταλλαγή φορολογικών πληροφοριών αποτελεί ένα μόνο όπλο και όχι την πανάκεια για την αντιμετώπιση του προβλήματος της φοροδιαφυγής. Η αυτόματη ανταλλαγή πληροφοριών έχει σαν νομική βάση την πολυμερή σύμβαση του Συμβουλίου της Ευρώπης και του ΟΟΣΑ σχετικά με την αμοιβαία διοικητική συνδρομή σε φορολογικά θέματα, η οποία κυρώθηκε με τον ν.4153/2013. </w:t>
      </w:r>
    </w:p>
    <w:p w14:paraId="5520A96F"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συμφωνία που συζητάμε σήμερα είναι μια ειδικότερη συμφωνία στο πλαίσιο εφαρμογής της σύμβασης για την αποφυγή της διπλής φορολογίας και αποτροπή της φοροδιαφυγής μεταξύ Ελλάδας και ΗΠΑ, που υπεγράφη στην Αθήνα στις 20 Φεβρουαρίου του 1950, στην οποία και ορίζεται ρητώς η ανταλλαγή πληροφοριών για φορολογικούς σκοπούς. </w:t>
      </w:r>
    </w:p>
    <w:p w14:paraId="5520A970"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Με αυτήν τη συμφωνία επιχειρείται να αντιμετωπιστεί το πρόβλημα της φορολογικής απάτης, της φοροδιαφυγής και των πρακτικών επιθετικού φορολογικού σχεδιασμού των πολυεθνικών εταιρειών. Αυτό άλλωστε συνέβη και με τον ν.4484/2017 με </w:t>
      </w:r>
      <w:r>
        <w:rPr>
          <w:rFonts w:eastAsia="Times New Roman"/>
          <w:szCs w:val="24"/>
        </w:rPr>
        <w:lastRenderedPageBreak/>
        <w:t>τον οποία εναρμονίστηκε η ελληνική νομοθεσία με την ευρωπαϊκή οδηγία, την 881/2016, και με τον ν.4490/2017, με τον οποίο κυρώθηκε η πολυμερής συμφωνία αρμοδίων αρχών του ΟΟΣΑ.</w:t>
      </w:r>
    </w:p>
    <w:p w14:paraId="5520A971"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τα ενοποιημένα έσοδα των 750 εκατομμυρίων ευρώ, που αναφέρθηκε από τον κ. Κουτσούκο, η έκθεση του ΟΟΣΑ του 2015 προβλέπει το συγκεκριμένο ποσό και για την επόμενη, που θα πραγματοποιηθεί το 2020, συζητείται το ποσό των 500 εκατομμυρίων ευρώ. Ακόμη, όμως, δεν μπορούμε εμείς να το δούμε στη συγκεκριμένη, γιατί πρέπει να πάρουμε υπόψη μας την έκθεση του ΟΟΣΑ.</w:t>
      </w:r>
    </w:p>
    <w:p w14:paraId="5520A972"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Ως προς τις κυρώσεις των 20.000 και 10.000 ευρώ, επειδή η υποβολή εκθέσεων ανά χώρα αποτελεί, με την τήρηση φακέλου τεκμηρίωσης και την υποβολή συνοπτικού πίνακα πληροφοριών, μέρος της φορολογικής υποχρέωσης για την τεκμηρίωση των </w:t>
      </w:r>
      <w:proofErr w:type="spellStart"/>
      <w:r>
        <w:rPr>
          <w:rFonts w:eastAsia="Times New Roman"/>
          <w:szCs w:val="24"/>
        </w:rPr>
        <w:t>ενδοομιλικών</w:t>
      </w:r>
      <w:proofErr w:type="spellEnd"/>
      <w:r>
        <w:rPr>
          <w:rFonts w:eastAsia="Times New Roman"/>
          <w:szCs w:val="24"/>
        </w:rPr>
        <w:t xml:space="preserve"> συναλλαγών, οι προτεινόμενες κυρώσεις είναι ανάλογες με εκείνες που προβλέφθηκαν στους νόμους 4484/2017 και 4490/2017, σχετικά με την ανταλλαγή εκθέσεων ανά χώρα στο πλαίσιο της Ευρωπαϊκής Ένωσης και του ΟΟΣΑ. </w:t>
      </w:r>
    </w:p>
    <w:p w14:paraId="5520A973"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Θέλω εδώ να σας πω ότι η κύρωση συμφωνίας με τις ΗΠΑ εντάσσεται στη γενικότερη πολιτική μας για την ενίσχυση της διασυνοριακής συνεργασίας, για την αντιμετώπιση της διεθνούς φοροδιαφυγής και </w:t>
      </w:r>
      <w:proofErr w:type="spellStart"/>
      <w:r>
        <w:rPr>
          <w:rFonts w:eastAsia="Times New Roman"/>
          <w:szCs w:val="24"/>
        </w:rPr>
        <w:t>φοροαποφυγής</w:t>
      </w:r>
      <w:proofErr w:type="spellEnd"/>
      <w:r>
        <w:rPr>
          <w:rFonts w:eastAsia="Times New Roman"/>
          <w:szCs w:val="24"/>
        </w:rPr>
        <w:t xml:space="preserve"> και στόχος μας είναι να εξευρεθεί φορολογητέα ύλη, όπου κι αν αυτή βρίσκεται, να βελτιωθεί η φορολογική συμμόρφωση και εν τέλει να επιτευχθεί η άσκηση δίκαιης και ορθολογικής φορολογικής πολιτικής, καθώς και ίσοι όροι ανταγωνισμού μεταξύ των επιχειρήσεων.</w:t>
      </w:r>
    </w:p>
    <w:p w14:paraId="5520A974" w14:textId="77777777" w:rsidR="009A515F" w:rsidRDefault="00631B1D">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Όσον αφορά τη συμφωνία για τον Παναμά, θα επαναλάβω αυτά που είπα και στην επιτροπή σε σχέση με το ζήτημα που έβαλε ο κ. Κουτσούκος: Οι είκοσι οκτώ χώρες της Ευρωπαϊκής Ένωσης έχουν συμφωνήσει στον τρόπο και τη διαδικασία που θα εφαρμόζεται για την κατάρτιση του καταλόγου των μη συνεργάσιμων χωρών. </w:t>
      </w:r>
    </w:p>
    <w:p w14:paraId="5520A97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Δεν ψήφισε κανένας για κάτι τέτοιο. Υπάρχει συμφωνία από πριν. Η Ευρωπαϊκή Ένωση έχει θεσπίσει μια σειρά από προϋποθέσεις για το ποιες χώρες θα είναι στους φορολογικούς παραδείσους, ποιοι θα είναι στη μαύρη λίστα, ποιοι από αυτούς θα μπορούν να φύγουν από τη μαύρη λίστα για να μπουν στην γκρίζα λίστα. </w:t>
      </w:r>
    </w:p>
    <w:p w14:paraId="5520A97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lastRenderedPageBreak/>
        <w:t xml:space="preserve">Αν εφαρμοστούν τα προβλεπόμενα μέτρα και δεχτούν να βρίσκονται υπό στενή παρακολούθηση από τις αρμόδιες υπηρεσίες, μπορούν να ζητήσουν την εξαίρεσή τους από τη μαύρη λίστα. Στη διάρκεια αυτής της διαδικασίας ο Παναμάς αποδέχτηκε τις προϋποθέσεις και τους ελέγχους και μεταφέρθηκε στην γκρίζα ζώνη. </w:t>
      </w:r>
    </w:p>
    <w:p w14:paraId="5520A97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Στόχος μας δεν είναι να αφήνουμε τις χώρες στη μαύρη λίστα. Νομίζω ότι θα συμφωνήσετε κι εσείς. Στόχος μας είναι να φεύγουν από τη μαύρη λίστα και να μετατρέπονται σε χώρες που είναι πλέον φορολογικά συνεργάσιμες. Η απόφαση για ενισχυμένη παρακολούθηση εξυπηρετεί ακριβώς αυτόν τον στόχο.</w:t>
      </w:r>
    </w:p>
    <w:p w14:paraId="5520A97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Η λίστα της Ευρωπαϊκής Ένωσης δεν απαγορεύει στα κράτη-μέλη να έχουν και τις δικές τους εθνικές λίστες. Παρ’ όλα αυτά εμείς και σε λίγες ημέρες -πιθανόν και σήμερα, δεν είμαι σίγουρη- έχουμε υπογράψει υπουργική απόφαση του Υπουργείου Οικονομικών, στην οποία και ο Παναμάς είναι μέσα στις χώρες που θα δώσουν για πρώτη φορά ανταλλαγή πληροφοριών το 2018. Μέσα στις χώρες που θα έχουμε τις </w:t>
      </w:r>
      <w:r>
        <w:rPr>
          <w:rFonts w:eastAsia="Times New Roman" w:cs="Times New Roman"/>
          <w:szCs w:val="24"/>
        </w:rPr>
        <w:lastRenderedPageBreak/>
        <w:t>πρώτες πλέον πληροφορίες, μεταξύ των χωρών που εντάσσονται, ως προς τη χώρα μας είναι και ο Παναμάς για το 2018.</w:t>
      </w:r>
    </w:p>
    <w:p w14:paraId="5520A979"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Όσον αφορά τις δαπάνες, σε κράτος μη συνεργάσιμο που δεν επιτρέπονται, σύμφωνα με τον κώδικα φορολογίας εισοδήματος, όπως είπατε, κύριε Κουτσούκο, αν αποδειχτεί ότι είναι πραγματικές και συνήθεις από την επιχείρηση, τότε εκπίπτουν. Επομένως, πρόκειται για μαχητό τεκμήριο και θέλω ακριβώς εδώ πέρα να σας διαβάσω λίγο το άρθρο 23, τι ακριβώς προβλέπει και να το καταθέσω στα Πρακτικά.</w:t>
      </w:r>
    </w:p>
    <w:p w14:paraId="5520A97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«Άρθρο 23, ΦΕΚ Α΄167, ν.4172 -όπως αναφέρατε κι εσείς- Μη </w:t>
      </w:r>
      <w:proofErr w:type="spellStart"/>
      <w:r>
        <w:rPr>
          <w:rFonts w:eastAsia="Times New Roman" w:cs="Times New Roman"/>
          <w:szCs w:val="24"/>
        </w:rPr>
        <w:t>εκπιπτόμενες</w:t>
      </w:r>
      <w:proofErr w:type="spellEnd"/>
      <w:r>
        <w:rPr>
          <w:rFonts w:eastAsia="Times New Roman" w:cs="Times New Roman"/>
          <w:szCs w:val="24"/>
        </w:rPr>
        <w:t xml:space="preserve"> επιχειρηματικές δαπάνες. </w:t>
      </w:r>
    </w:p>
    <w:p w14:paraId="5520A97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σύνολο των δαπανών που καταβάλλονται προς φυσικό ή νομικό πρόσωπο ή νομική οντότητα που είναι φορολογικός κάτοικος σε κράτος μη συνεργάσιμο ή που υπόκειται σε προνομιακό φορολογικό καθεστώς, σύμφωνα με τις διατάξεις του άρθρου 65 του Κώδικα Φορολογίας Εισοδήματος, εκτός εάν ο φορολογούμενος αποδείξει ότι </w:t>
      </w:r>
      <w:r>
        <w:rPr>
          <w:rFonts w:eastAsia="Times New Roman" w:cs="Times New Roman"/>
          <w:szCs w:val="24"/>
        </w:rPr>
        <w:lastRenderedPageBreak/>
        <w:t xml:space="preserve">οι δαπάνες αυτές αφορούν πραγματικές και συνήθεις συναλλαγές και δεν έχουν σαν αποτέλεσμα τη μεταφορά κερδών ή εισοδημάτων ή κεφαλαίων με σκοπό τη </w:t>
      </w:r>
      <w:proofErr w:type="spellStart"/>
      <w:r>
        <w:rPr>
          <w:rFonts w:eastAsia="Times New Roman" w:cs="Times New Roman"/>
          <w:szCs w:val="24"/>
        </w:rPr>
        <w:t>φοροαποφυγή</w:t>
      </w:r>
      <w:proofErr w:type="spellEnd"/>
      <w:r>
        <w:rPr>
          <w:rFonts w:eastAsia="Times New Roman" w:cs="Times New Roman"/>
          <w:szCs w:val="24"/>
        </w:rPr>
        <w:t xml:space="preserve"> ή τη φοροδιαφυγή. Η διάταξη του προηγουμένου εδαφίου δεν αποκλείει την έκπτωση των δαπανών που καταβάλλονται προς φυσικό ή νομικό πρόσωπο ή νομική οντότητα που είναι φορολογικός κάτοικος σε κράτος-μέλος της Ευρωπαϊκής Ένωσης ή του Ενιαίου Ευρωπαϊκού Χώρου εφόσον υπάρχει η νομική βάση για την ανταλλαγή πληροφοριών μεταξύ της Ελλάδας και αυτού του κράτους-μέλους».</w:t>
      </w:r>
    </w:p>
    <w:p w14:paraId="5520A97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520A97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520A97E"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λίγο και σε κάποια παρατήρηση που αναφέρθηκε από τον κ. </w:t>
      </w:r>
      <w:proofErr w:type="spellStart"/>
      <w:r>
        <w:rPr>
          <w:rFonts w:eastAsia="Times New Roman" w:cs="Times New Roman"/>
          <w:szCs w:val="24"/>
        </w:rPr>
        <w:t>Αμυρά</w:t>
      </w:r>
      <w:proofErr w:type="spellEnd"/>
      <w:r>
        <w:rPr>
          <w:rFonts w:eastAsia="Times New Roman" w:cs="Times New Roman"/>
          <w:szCs w:val="24"/>
        </w:rPr>
        <w:t>, παρ’ όλο που δεν είναι εδώ, σε σχέση με την «</w:t>
      </w:r>
      <w:r>
        <w:rPr>
          <w:rFonts w:eastAsia="Times New Roman" w:cs="Times New Roman"/>
          <w:szCs w:val="24"/>
          <w:lang w:val="en-US"/>
        </w:rPr>
        <w:t>ELDORADO</w:t>
      </w:r>
      <w:r>
        <w:rPr>
          <w:rFonts w:eastAsia="Times New Roman" w:cs="Times New Roman"/>
          <w:szCs w:val="24"/>
        </w:rPr>
        <w:t xml:space="preserve">» και τη </w:t>
      </w:r>
      <w:r>
        <w:rPr>
          <w:rFonts w:eastAsia="Times New Roman" w:cs="Times New Roman"/>
          <w:szCs w:val="24"/>
        </w:rPr>
        <w:lastRenderedPageBreak/>
        <w:t xml:space="preserve">μελέτη μη κερδοσκοπικού κέντρου </w:t>
      </w:r>
      <w:r>
        <w:rPr>
          <w:rFonts w:eastAsia="Times New Roman" w:cs="Times New Roman"/>
          <w:szCs w:val="24"/>
          <w:lang w:val="en-US"/>
        </w:rPr>
        <w:t>SOMO</w:t>
      </w:r>
      <w:r>
        <w:rPr>
          <w:rFonts w:eastAsia="Times New Roman" w:cs="Times New Roman"/>
          <w:szCs w:val="24"/>
        </w:rPr>
        <w:t xml:space="preserve"> για επιθετικό φορολογικό σχεδιασμό της εν λόγω εταιρείας στην Ελλάδα. </w:t>
      </w:r>
    </w:p>
    <w:p w14:paraId="5520A97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Το είχε θέσει στην επιτροπή ο κ. </w:t>
      </w:r>
      <w:proofErr w:type="spellStart"/>
      <w:r>
        <w:rPr>
          <w:rFonts w:eastAsia="Times New Roman" w:cs="Times New Roman"/>
          <w:szCs w:val="24"/>
        </w:rPr>
        <w:t>Αμυράς</w:t>
      </w:r>
      <w:proofErr w:type="spellEnd"/>
      <w:r>
        <w:rPr>
          <w:rFonts w:eastAsia="Times New Roman" w:cs="Times New Roman"/>
          <w:szCs w:val="24"/>
        </w:rPr>
        <w:t xml:space="preserve"> και θα ήθελα να το αναφέρω. Εξ όσων γνωρίζω, η συγκεκριμένη μελέτη περιγράφει το πώς η Ολλανδία προσελκύει πολυεθνικές επιχειρήσεις χωρίς πραγματική οικονομική δραστηριότητα, όπως αναφέρει εκεί στην έκθεση και η «</w:t>
      </w:r>
      <w:r>
        <w:rPr>
          <w:rFonts w:eastAsia="Times New Roman" w:cs="Times New Roman"/>
          <w:szCs w:val="24"/>
          <w:lang w:val="en-US"/>
        </w:rPr>
        <w:t>ELDORADO</w:t>
      </w:r>
      <w:r>
        <w:rPr>
          <w:rFonts w:eastAsia="Times New Roman" w:cs="Times New Roman"/>
          <w:szCs w:val="24"/>
        </w:rPr>
        <w:t xml:space="preserve">», οι οποίες δανείζουν θυγατρικές τους επιχειρήσεις και δανείζονται με τη σειρά τους από άλλες επιχειρήσεις εγκατεστημένες σε μη συνεργάσιμα κράτη, με αποτέλεσμα τη φοροδιαφυγή και τη διάβρωση της φορολογητέας βάσης των κρατών που ασκείται πραγματική δραστηριότητα. </w:t>
      </w:r>
    </w:p>
    <w:p w14:paraId="5520A98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εκτιμώ ότι το πρόβλημα του επιθετικού φορολογικού σχεδιασμού δεν επιλύεται σε εθνικό επίπεδο, αλλά σε επίπεδο Ευρωπαϊκής Ένωσης. </w:t>
      </w:r>
    </w:p>
    <w:p w14:paraId="5520A981" w14:textId="77777777" w:rsidR="009A515F" w:rsidRDefault="00631B1D">
      <w:pPr>
        <w:spacing w:line="600" w:lineRule="auto"/>
        <w:ind w:firstLine="720"/>
        <w:jc w:val="both"/>
        <w:rPr>
          <w:rFonts w:eastAsia="Times New Roman"/>
          <w:szCs w:val="24"/>
        </w:rPr>
      </w:pPr>
      <w:r>
        <w:rPr>
          <w:rFonts w:eastAsia="Times New Roman"/>
          <w:szCs w:val="24"/>
        </w:rPr>
        <w:t xml:space="preserve">Ήδη, ο Ευρωπαίος Επίτροπος Οικονομικών Υποθέσεων, ο κ. </w:t>
      </w:r>
      <w:proofErr w:type="spellStart"/>
      <w:r>
        <w:rPr>
          <w:rFonts w:eastAsia="Times New Roman"/>
          <w:szCs w:val="24"/>
        </w:rPr>
        <w:t>Μοσκοβισί</w:t>
      </w:r>
      <w:proofErr w:type="spellEnd"/>
      <w:r>
        <w:rPr>
          <w:rFonts w:eastAsia="Times New Roman"/>
          <w:szCs w:val="24"/>
        </w:rPr>
        <w:t xml:space="preserve">, εν όψει της δημοσίευσης των εκθέσεων περί επιθετικού φορολογικού σχεδιασμού ανακοίνωσε </w:t>
      </w:r>
      <w:r>
        <w:rPr>
          <w:rFonts w:eastAsia="Times New Roman"/>
          <w:szCs w:val="24"/>
        </w:rPr>
        <w:lastRenderedPageBreak/>
        <w:t>στον Τύπο ότι υφίσταται τέτοιο θέμα σε επτά κράτη - μέλη της Ευρωπαϊκής Ένωσης, ιδιαίτερα στο Βέλγιο, την Κύπρο, την Ουγγαρία, την Ιρλανδία, το Λουξεμβούργο, την Μάλτα και την Ολλανδία.</w:t>
      </w:r>
    </w:p>
    <w:p w14:paraId="5520A982" w14:textId="77777777" w:rsidR="009A515F" w:rsidRDefault="00631B1D">
      <w:pPr>
        <w:spacing w:line="600" w:lineRule="auto"/>
        <w:ind w:firstLine="720"/>
        <w:jc w:val="both"/>
        <w:rPr>
          <w:rFonts w:eastAsia="Times New Roman"/>
          <w:szCs w:val="24"/>
        </w:rPr>
      </w:pPr>
      <w:r>
        <w:rPr>
          <w:rFonts w:eastAsia="Times New Roman"/>
          <w:szCs w:val="24"/>
        </w:rPr>
        <w:t>Εγώ θα ήθελα να ενημερώσω και το Σώμα ότι ο Έλληνας Πρωθυπουργός, ο Αλέξης Τσίπρας, στο Ευρωπαϊκό Συμβούλιο της 22</w:t>
      </w:r>
      <w:r>
        <w:rPr>
          <w:rFonts w:eastAsia="Times New Roman"/>
          <w:szCs w:val="24"/>
          <w:vertAlign w:val="superscript"/>
        </w:rPr>
        <w:t>ης</w:t>
      </w:r>
      <w:r>
        <w:rPr>
          <w:rFonts w:eastAsia="Times New Roman"/>
          <w:szCs w:val="24"/>
        </w:rPr>
        <w:t xml:space="preserve"> και 23</w:t>
      </w:r>
      <w:r>
        <w:rPr>
          <w:rFonts w:eastAsia="Times New Roman"/>
          <w:szCs w:val="24"/>
          <w:vertAlign w:val="superscript"/>
        </w:rPr>
        <w:t>ης</w:t>
      </w:r>
      <w:r>
        <w:rPr>
          <w:rFonts w:eastAsia="Times New Roman"/>
          <w:szCs w:val="24"/>
        </w:rPr>
        <w:t xml:space="preserve"> Μαρτίου 2018 τάχτηκε υπέρ της επιβολής φόρου στους πολυεθνικούς ψηφιακούς κολοσσούς εκεί όπου παράγουν πλούτο και υποστήριξε, επίσης, τη θεσμοθέτηση της κοινής ενοποιημένης βάσης εταιρικής φορολογίας, προκειμένου με αυτές τις ενέργειες να αντιμετωπιστούν οι αθέμητες πρακτικές φοροδιαφυγής.</w:t>
      </w:r>
    </w:p>
    <w:p w14:paraId="5520A983" w14:textId="77777777" w:rsidR="009A515F" w:rsidRDefault="00631B1D">
      <w:pPr>
        <w:spacing w:line="600" w:lineRule="auto"/>
        <w:ind w:firstLine="720"/>
        <w:jc w:val="both"/>
        <w:rPr>
          <w:rFonts w:eastAsia="Times New Roman"/>
          <w:szCs w:val="24"/>
        </w:rPr>
      </w:pPr>
      <w:r>
        <w:rPr>
          <w:rFonts w:eastAsia="Times New Roman"/>
          <w:szCs w:val="24"/>
        </w:rPr>
        <w:t xml:space="preserve">Από ό,τι καταλαβαίνετε, εκτός από τις ενέργειες που κάνουμε στο επίπεδο της χώρας μας με τους </w:t>
      </w:r>
      <w:proofErr w:type="spellStart"/>
      <w:r>
        <w:rPr>
          <w:rFonts w:eastAsia="Times New Roman"/>
          <w:szCs w:val="24"/>
        </w:rPr>
        <w:t>στοχευμένους</w:t>
      </w:r>
      <w:proofErr w:type="spellEnd"/>
      <w:r>
        <w:rPr>
          <w:rFonts w:eastAsia="Times New Roman"/>
          <w:szCs w:val="24"/>
        </w:rPr>
        <w:t xml:space="preserve"> ελέγχους, με τη νομοθέτηση εκεί που πρέπει και στην Ευρωπαϊκή Ένωση κάνουμε τις προσπάθειές μας, ούτως ώστε να έχουμε κάποια ενιαία φορολόγηση, για να μπορέσουμε να έχουμε τα αποτελέσματα για τη φοροδιαφυγή των μεγάλων επιχειρήσεων, των πολυεθνικών όσο γίνεται περισσότερο.</w:t>
      </w:r>
    </w:p>
    <w:p w14:paraId="5520A984" w14:textId="77777777" w:rsidR="009A515F" w:rsidRDefault="00631B1D">
      <w:pPr>
        <w:spacing w:line="600" w:lineRule="auto"/>
        <w:ind w:firstLine="720"/>
        <w:jc w:val="both"/>
        <w:rPr>
          <w:rFonts w:eastAsia="Times New Roman"/>
          <w:szCs w:val="24"/>
        </w:rPr>
      </w:pPr>
      <w:r>
        <w:rPr>
          <w:rFonts w:eastAsia="Times New Roman"/>
          <w:szCs w:val="24"/>
        </w:rPr>
        <w:lastRenderedPageBreak/>
        <w:t>Κρατάω την πρότασή σας για να δούμε τι έχει γίνει με τα στοιχεία που παίρνουμε από την ανταλλαγή πληροφοριών. Ήδη, το έχω μεταφέρει στον διοικητή της ΑΑΔΕ. Δεν ξέρω αν θα μπορέσει να είναι έτοιμος, όταν θα έρθει στη συζήτηση στην Επιτροπή Οικονομικών για τα αποτελέσματα της ΑΑΔΕ. Αν είναι έτοιμος, στην ίδια συνεδρίαση μπορεί να τα συζητήσουμε. Αν χρειάζεται κάποιο χρόνο για επεξεργασία των πληροφοριών, οι έξι μήνες που αναφέρθηκαν από τον συνάδελφο, νομίζω ότι είναι ένας χρόνος αρκετά καλός για να μπορέσει να συγκεντρώσει τα στοιχεία και να μας φέρει τις πληροφορίες. Θα το μεταφέρω και θα προσπαθήσουμε να γίνει στο επόμενο διάστημα.</w:t>
      </w:r>
    </w:p>
    <w:p w14:paraId="5520A985" w14:textId="77777777" w:rsidR="009A515F" w:rsidRDefault="00631B1D">
      <w:pPr>
        <w:spacing w:line="600" w:lineRule="auto"/>
        <w:ind w:firstLine="720"/>
        <w:jc w:val="both"/>
        <w:rPr>
          <w:rFonts w:eastAsia="Times New Roman"/>
          <w:szCs w:val="24"/>
        </w:rPr>
      </w:pPr>
      <w:r>
        <w:rPr>
          <w:rFonts w:eastAsia="Times New Roman"/>
          <w:szCs w:val="24"/>
        </w:rPr>
        <w:t>Ευχαριστώ.</w:t>
      </w:r>
    </w:p>
    <w:p w14:paraId="5520A98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κυρία Υπουργό.</w:t>
      </w:r>
    </w:p>
    <w:p w14:paraId="5520A987" w14:textId="77777777" w:rsidR="009A515F" w:rsidRDefault="00631B1D">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Κυρίες και κύριοι συνάδελφοι, κηρύσσεται περαιωμένη η συζήτηση επί της αρχής, των άρθρων και του συνόλου του σχεδίου νόμου του </w:t>
      </w:r>
      <w:r>
        <w:rPr>
          <w:rFonts w:eastAsia="Times New Roman"/>
          <w:color w:val="000000"/>
          <w:szCs w:val="24"/>
          <w:shd w:val="clear" w:color="auto" w:fill="FFFFFF"/>
        </w:rPr>
        <w:t xml:space="preserve">Υπουργείου Οικονομικών: «Κύρωση της Συμφωνίας μεταξύ της Αρμόδιας Αρχής της Ελληνικής Δημοκρατίας και της </w:t>
      </w:r>
      <w:r>
        <w:rPr>
          <w:rFonts w:eastAsia="Times New Roman"/>
          <w:color w:val="000000"/>
          <w:szCs w:val="24"/>
          <w:shd w:val="clear" w:color="auto" w:fill="FFFFFF"/>
        </w:rPr>
        <w:lastRenderedPageBreak/>
        <w:t>Αρμόδιας Αρχής των Ηνωμένων Πολιτειών της Αμερικής για την Ανταλλαγή Εκθέσεων ανά Χώρα και διατάξεις εφαρμογής».</w:t>
      </w:r>
    </w:p>
    <w:p w14:paraId="5520A988"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520A98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8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8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8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8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8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8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9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91"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 xml:space="preserve">Συνεπώς το σχέδιο νόμου του </w:t>
      </w:r>
      <w:r>
        <w:rPr>
          <w:rFonts w:eastAsia="Times New Roman"/>
          <w:color w:val="000000"/>
          <w:szCs w:val="24"/>
          <w:shd w:val="clear" w:color="auto" w:fill="FFFFFF"/>
        </w:rPr>
        <w:t xml:space="preserve">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w:t>
      </w:r>
      <w:r>
        <w:rPr>
          <w:rFonts w:eastAsia="Times New Roman" w:cs="Times New Roman"/>
          <w:szCs w:val="24"/>
        </w:rPr>
        <w:t xml:space="preserve">έγινε δεκτό επί της αρχής κατά πλειοψηφία. </w:t>
      </w:r>
    </w:p>
    <w:p w14:paraId="5520A992"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5520A993"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5520A99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9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9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9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9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9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9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Ναι.</w:t>
      </w:r>
    </w:p>
    <w:p w14:paraId="5520A99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9C" w14:textId="77777777" w:rsidR="009A515F" w:rsidRDefault="00631B1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πρώτο άρθρο έγινε δεκτό ως έχει κατά πλειοψηφία.</w:t>
      </w:r>
    </w:p>
    <w:p w14:paraId="5520A99D"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δεύτερο ως έχει;</w:t>
      </w:r>
    </w:p>
    <w:p w14:paraId="5520A99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9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A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A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A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A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A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A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5520A9A6" w14:textId="77777777" w:rsidR="009A515F" w:rsidRDefault="00631B1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δεύτερο άρθρο έγινε δεκτό ως έχει κατά πλειοψηφία.</w:t>
      </w:r>
    </w:p>
    <w:p w14:paraId="5520A9A7"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τρίτο ως έχει;</w:t>
      </w:r>
    </w:p>
    <w:p w14:paraId="5520A9A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A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A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A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A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A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A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A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B0"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άρθρο τρίτο έγινε δεκτό ως έχει κατά πλειοψηφία.</w:t>
      </w:r>
    </w:p>
    <w:p w14:paraId="5520A9B1"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τέταρτο, όπως τροποποιήθηκε από την κυρία Υπουργό;</w:t>
      </w:r>
    </w:p>
    <w:p w14:paraId="5520A9B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B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B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B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B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B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B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B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BA"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άρθρο τέταρτο έγινε δεκτό, όπως τροποποιήθηκε από την κυρία Υπουργό, κατά πλειοψηφία.</w:t>
      </w:r>
    </w:p>
    <w:p w14:paraId="5520A9B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πέμπτο ως έχει;</w:t>
      </w:r>
    </w:p>
    <w:p w14:paraId="5520A9B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B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B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B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C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C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C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C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C4"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άρθρο πέμπτο έγινε δεκτό ως έχει κατά πλειοψηφία.</w:t>
      </w:r>
    </w:p>
    <w:p w14:paraId="5520A9C5"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έκτο ως έχει;</w:t>
      </w:r>
    </w:p>
    <w:p w14:paraId="5520A9C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C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C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C9"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CA"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CB"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CC"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C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CE"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Συνεπώς το άρθρο έκτο έγινε δεκτό ως έχει κατά πλειοψηφία.</w:t>
      </w:r>
    </w:p>
    <w:p w14:paraId="5520A9CF"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5520A9D0"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520A9D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D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D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D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D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D6"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Ναι.</w:t>
      </w:r>
    </w:p>
    <w:p w14:paraId="5520A9D7"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D8"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D9" w14:textId="77777777" w:rsidR="009A515F" w:rsidRDefault="00631B1D">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Το ακροτελεύτιο άρθρο έγινε δεκτό κατά πλειοψηφία.</w:t>
      </w:r>
    </w:p>
    <w:p w14:paraId="5520A9DA"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έγινε δεκτό επί της αρχής και επί των άρθρων.</w:t>
      </w:r>
    </w:p>
    <w:p w14:paraId="5520A9D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5520A9DC"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b/>
          <w:szCs w:val="24"/>
        </w:rPr>
        <w:t xml:space="preserve"> </w:t>
      </w:r>
      <w:r>
        <w:rPr>
          <w:rFonts w:eastAsia="Times New Roman" w:cs="Times New Roman"/>
          <w:szCs w:val="24"/>
        </w:rPr>
        <w:t>Γίνεται δεκτό το νομοσχέδιο και στο σύνολο;</w:t>
      </w:r>
    </w:p>
    <w:p w14:paraId="5520A9D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 Ναι.</w:t>
      </w:r>
    </w:p>
    <w:p w14:paraId="5520A9DE"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Ναι.</w:t>
      </w:r>
    </w:p>
    <w:p w14:paraId="5520A9DF"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5520A9E0"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Όχι.</w:t>
      </w:r>
    </w:p>
    <w:p w14:paraId="5520A9E1"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Όχι.</w:t>
      </w:r>
    </w:p>
    <w:p w14:paraId="5520A9E2"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Ναι.</w:t>
      </w:r>
    </w:p>
    <w:p w14:paraId="5520A9E3"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5520A9E4"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5520A9E5"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νομοσχέδιο έγινε δεκτό και στο σύνολο κατά πλειοψηφία.</w:t>
      </w:r>
    </w:p>
    <w:p w14:paraId="5520A9E6"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 «Κύρωση της Συμφωνίας μεταξύ της Αρμόδιας Αρχής της Ελληνικής Δημοκρατίας και της Αρμόδιας Αρχής των Ηνωμένων Πολιτειών της Αμερικής για την Ανταλλαγή Εκθέσεων ανά Χώρα και διατάξεις εφαρμογής», έγινε δεκτό κατά πλειοψηφία, σε μόνη συζήτηση, επί της αρχής, των άρθρων και του συνόλου και έχει ως εξής:</w:t>
      </w:r>
    </w:p>
    <w:p w14:paraId="5520A9E7" w14:textId="77777777" w:rsidR="009A515F" w:rsidRDefault="00631B1D">
      <w:pPr>
        <w:spacing w:line="360" w:lineRule="auto"/>
        <w:ind w:firstLine="720"/>
        <w:jc w:val="center"/>
        <w:rPr>
          <w:rFonts w:eastAsia="Times New Roman" w:cs="Times New Roman"/>
          <w:szCs w:val="24"/>
        </w:rPr>
      </w:pPr>
      <w:r>
        <w:rPr>
          <w:rFonts w:eastAsia="Times New Roman" w:cs="Times New Roman"/>
          <w:szCs w:val="24"/>
        </w:rPr>
        <w:t xml:space="preserve">(Να καταχωριστεί το κείμενο του νομοσχεδίου σελ. </w:t>
      </w:r>
      <w:r w:rsidRPr="00384DE8">
        <w:rPr>
          <w:rFonts w:eastAsia="Times New Roman" w:cs="Times New Roman"/>
          <w:szCs w:val="24"/>
        </w:rPr>
        <w:t>202α</w:t>
      </w:r>
      <w:r>
        <w:rPr>
          <w:rFonts w:eastAsia="Times New Roman" w:cs="Times New Roman"/>
          <w:szCs w:val="24"/>
        </w:rPr>
        <w:t>)</w:t>
      </w:r>
    </w:p>
    <w:p w14:paraId="5520A9E8" w14:textId="77777777" w:rsidR="009A515F" w:rsidRDefault="00631B1D">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520A9E9" w14:textId="77777777" w:rsidR="009A515F" w:rsidRDefault="00631B1D">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5520A9EA" w14:textId="77777777" w:rsidR="009A515F" w:rsidRDefault="00631B1D">
      <w:pPr>
        <w:spacing w:line="600" w:lineRule="auto"/>
        <w:ind w:firstLine="540"/>
        <w:jc w:val="both"/>
        <w:rPr>
          <w:rFonts w:eastAsia="Times New Roman"/>
          <w:bCs/>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bCs/>
          <w:szCs w:val="24"/>
        </w:rPr>
        <w:t>Συνεπώς το Σώμα παρέσχε τη ζητηθείσα</w:t>
      </w:r>
      <w:r>
        <w:rPr>
          <w:rFonts w:eastAsia="Times New Roman"/>
          <w:b/>
          <w:bCs/>
          <w:szCs w:val="24"/>
        </w:rPr>
        <w:t xml:space="preserve"> </w:t>
      </w:r>
      <w:r>
        <w:rPr>
          <w:rFonts w:eastAsia="Times New Roman"/>
          <w:bCs/>
          <w:szCs w:val="24"/>
        </w:rPr>
        <w:t>εξουσιοδότηση.</w:t>
      </w:r>
    </w:p>
    <w:p w14:paraId="5520A9EB" w14:textId="77777777" w:rsidR="009A515F" w:rsidRDefault="00631B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520A9EC" w14:textId="77777777" w:rsidR="009A515F" w:rsidRDefault="00631B1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520A9ED" w14:textId="77777777" w:rsidR="009A515F" w:rsidRDefault="00631B1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13.56΄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 xml:space="preserve">ημέρα Παρασκευή 20 Απριλίου 2018 και ώρα 10.00΄, με αντικείμενο εργασιών του Σώματος κοινοβουλευτικό έλεγχο: α) συζήτηση επικαίρων ερωτήσεων και β) συζήτηση επίκαιρης επερώτησης αρμοδιότητας του </w:t>
      </w:r>
      <w:r>
        <w:rPr>
          <w:rFonts w:eastAsia="Times New Roman" w:cs="Times New Roman"/>
          <w:szCs w:val="24"/>
        </w:rPr>
        <w:lastRenderedPageBreak/>
        <w:t>Υπουργείου Οικονομίας και Ανάπτυξης που κατέθεσαν η Πρόεδρος και δεκαοκτώ Βουλευτές της Κοινοβουλευτικής Ομάδας της Δημοκρατικής Συμπαράταξης ΠΑΣΟΚ – ΔΗΜΑΡ με θέμα: «Η Κυβέρνηση διώχνει τις μεγάλες επενδύσεις από τη χώρα: ανικανότητα ή ιδεοληπτικές εμμονές;».</w:t>
      </w:r>
    </w:p>
    <w:p w14:paraId="5520A9EE" w14:textId="77777777" w:rsidR="009A515F" w:rsidRDefault="009A515F">
      <w:pPr>
        <w:spacing w:line="600" w:lineRule="auto"/>
        <w:ind w:firstLine="720"/>
        <w:jc w:val="both"/>
        <w:rPr>
          <w:rFonts w:eastAsia="Times New Roman" w:cs="Times New Roman"/>
          <w:szCs w:val="24"/>
        </w:rPr>
      </w:pPr>
    </w:p>
    <w:p w14:paraId="5520A9EF" w14:textId="77777777" w:rsidR="009A515F" w:rsidRDefault="00631B1D">
      <w:pPr>
        <w:spacing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9A51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ocumentProtection w:edit="trackedChanges" w:enforcement="1" w:cryptProviderType="rsaFull" w:cryptAlgorithmClass="hash" w:cryptAlgorithmType="typeAny" w:cryptAlgorithmSid="4" w:cryptSpinCount="50000" w:hash="aglpgDCK98k4mYoerAQbwpzyz4g=" w:salt="+K+TkGs5H/IPGdLS7iNX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5F"/>
    <w:rsid w:val="002C4231"/>
    <w:rsid w:val="00631B1D"/>
    <w:rsid w:val="009A51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A661"/>
  <w15:docId w15:val="{AB144195-418A-4BB2-A3B1-DA3DE88F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65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16595"/>
    <w:rPr>
      <w:rFonts w:ascii="Segoe UI" w:hAnsi="Segoe UI" w:cs="Segoe UI"/>
      <w:sz w:val="18"/>
      <w:szCs w:val="18"/>
    </w:rPr>
  </w:style>
  <w:style w:type="paragraph" w:styleId="a4">
    <w:name w:val="Revision"/>
    <w:hidden/>
    <w:uiPriority w:val="99"/>
    <w:semiHidden/>
    <w:rsid w:val="00FF54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613</MetadataID>
    <Session xmlns="641f345b-441b-4b81-9152-adc2e73ba5e1">Γ´</Session>
    <Date xmlns="641f345b-441b-4b81-9152-adc2e73ba5e1">2018-04-18T21:00:00+00:00</Date>
    <Status xmlns="641f345b-441b-4b81-9152-adc2e73ba5e1">
      <Url>http://srv-sp1/praktika/Lists/Incoming_Metadata/EditForm.aspx?ID=613&amp;Source=/praktika/Recordings_Library/Forms/AllItems.aspx</Url>
      <Description>Δημοσιεύτηκε</Description>
    </Status>
    <Meeting xmlns="641f345b-441b-4b81-9152-adc2e73ba5e1">ϞΘ´</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7A4644-E309-48DA-AAE2-9A7B3DB5B57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CC4E4848-7ABB-484F-A0E3-C6627D41B5B1}">
  <ds:schemaRefs>
    <ds:schemaRef ds:uri="http://schemas.microsoft.com/sharepoint/v3/contenttype/forms"/>
  </ds:schemaRefs>
</ds:datastoreItem>
</file>

<file path=customXml/itemProps3.xml><?xml version="1.0" encoding="utf-8"?>
<ds:datastoreItem xmlns:ds="http://schemas.openxmlformats.org/officeDocument/2006/customXml" ds:itemID="{07B6EC99-6B98-4B1F-B9E2-8E29ED7BD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193</Pages>
  <Words>34377</Words>
  <Characters>185641</Characters>
  <Application>Microsoft Office Word</Application>
  <DocSecurity>0</DocSecurity>
  <Lines>1547</Lines>
  <Paragraphs>439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2018-04-30T08:18:00Z</dcterms:created>
  <dcterms:modified xsi:type="dcterms:W3CDTF">2018-04-30T08:18:00Z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