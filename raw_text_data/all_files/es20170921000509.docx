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1D1319" w14:textId="77777777" w:rsidR="00C023CE" w:rsidRPr="00C023CE" w:rsidRDefault="00C023CE" w:rsidP="00C023CE">
      <w:pPr>
        <w:spacing w:after="0" w:line="360" w:lineRule="auto"/>
        <w:rPr>
          <w:ins w:id="0" w:author="Φλούδα Χριστίνα" w:date="2017-09-29T10:31:00Z"/>
          <w:rFonts w:eastAsia="Times New Roman"/>
          <w:szCs w:val="24"/>
          <w:lang w:eastAsia="en-US"/>
        </w:rPr>
      </w:pPr>
      <w:ins w:id="1" w:author="Φλούδα Χριστίνα" w:date="2017-09-29T10:31:00Z">
        <w:r w:rsidRPr="00C023CE">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ins>
    </w:p>
    <w:p w14:paraId="6672774D" w14:textId="77777777" w:rsidR="00C023CE" w:rsidRPr="00C023CE" w:rsidRDefault="00C023CE" w:rsidP="00C023CE">
      <w:pPr>
        <w:spacing w:after="0" w:line="360" w:lineRule="auto"/>
        <w:rPr>
          <w:ins w:id="2" w:author="Φλούδα Χριστίνα" w:date="2017-09-29T10:31:00Z"/>
          <w:rFonts w:eastAsia="Times New Roman"/>
          <w:szCs w:val="24"/>
          <w:lang w:eastAsia="en-US"/>
        </w:rPr>
      </w:pPr>
    </w:p>
    <w:p w14:paraId="5057C147" w14:textId="77777777" w:rsidR="00C023CE" w:rsidRPr="00C023CE" w:rsidRDefault="00C023CE" w:rsidP="00C023CE">
      <w:pPr>
        <w:spacing w:after="0" w:line="360" w:lineRule="auto"/>
        <w:rPr>
          <w:ins w:id="3" w:author="Φλούδα Χριστίνα" w:date="2017-09-29T10:31:00Z"/>
          <w:rFonts w:eastAsia="Times New Roman"/>
          <w:szCs w:val="24"/>
          <w:lang w:eastAsia="en-US"/>
        </w:rPr>
      </w:pPr>
      <w:ins w:id="4" w:author="Φλούδα Χριστίνα" w:date="2017-09-29T10:31:00Z">
        <w:r w:rsidRPr="00C023CE">
          <w:rPr>
            <w:rFonts w:eastAsia="Times New Roman"/>
            <w:szCs w:val="24"/>
            <w:lang w:eastAsia="en-US"/>
          </w:rPr>
          <w:t>ΠΙΝΑΚΑΣ ΠΕΡΙΕΧΟΜΕΝΩΝ</w:t>
        </w:r>
      </w:ins>
    </w:p>
    <w:p w14:paraId="519EA7BE" w14:textId="5748A359" w:rsidR="00C023CE" w:rsidRPr="00C023CE" w:rsidRDefault="00C023CE" w:rsidP="00C023CE">
      <w:pPr>
        <w:spacing w:after="0" w:line="360" w:lineRule="auto"/>
        <w:rPr>
          <w:ins w:id="5" w:author="Φλούδα Χριστίνα" w:date="2017-09-29T10:31:00Z"/>
          <w:rFonts w:eastAsia="Times New Roman"/>
          <w:szCs w:val="24"/>
          <w:lang w:eastAsia="en-US"/>
        </w:rPr>
      </w:pPr>
      <w:ins w:id="6" w:author="Φλούδα Χριστίνα" w:date="2017-09-29T10:31:00Z">
        <w:r w:rsidRPr="00C023CE">
          <w:rPr>
            <w:rFonts w:eastAsia="Times New Roman"/>
            <w:szCs w:val="24"/>
            <w:lang w:eastAsia="en-US"/>
          </w:rPr>
          <w:t>ΙΖ΄</w:t>
        </w:r>
        <w:r>
          <w:rPr>
            <w:rFonts w:eastAsia="Times New Roman"/>
            <w:szCs w:val="24"/>
            <w:lang w:eastAsia="en-US"/>
          </w:rPr>
          <w:t xml:space="preserve"> </w:t>
        </w:r>
        <w:r w:rsidRPr="00C023CE">
          <w:rPr>
            <w:rFonts w:eastAsia="Times New Roman"/>
            <w:szCs w:val="24"/>
            <w:lang w:eastAsia="en-US"/>
          </w:rPr>
          <w:t xml:space="preserve">ΠΕΡΙΟΔΟΣ </w:t>
        </w:r>
      </w:ins>
    </w:p>
    <w:p w14:paraId="4E9613E4" w14:textId="77777777" w:rsidR="00C023CE" w:rsidRPr="00C023CE" w:rsidRDefault="00C023CE" w:rsidP="00C023CE">
      <w:pPr>
        <w:spacing w:after="0" w:line="360" w:lineRule="auto"/>
        <w:rPr>
          <w:ins w:id="7" w:author="Φλούδα Χριστίνα" w:date="2017-09-29T10:31:00Z"/>
          <w:rFonts w:eastAsia="Times New Roman"/>
          <w:szCs w:val="24"/>
          <w:lang w:eastAsia="en-US"/>
        </w:rPr>
      </w:pPr>
      <w:ins w:id="8" w:author="Φλούδα Χριστίνα" w:date="2017-09-29T10:31:00Z">
        <w:r w:rsidRPr="00C023CE">
          <w:rPr>
            <w:rFonts w:eastAsia="Times New Roman"/>
            <w:szCs w:val="24"/>
            <w:lang w:eastAsia="en-US"/>
          </w:rPr>
          <w:t>ΠΡΟΕΔΡΕΥΟΜΕΝΗΣ ΚΟΙΝΟΒΟΥΛΕΥΤΙΚΗΣ ΔΗΜΟΚΡΑΤΙΑΣ</w:t>
        </w:r>
      </w:ins>
    </w:p>
    <w:p w14:paraId="6E85F2EF" w14:textId="77777777" w:rsidR="00C023CE" w:rsidRPr="00C023CE" w:rsidRDefault="00C023CE" w:rsidP="00C023CE">
      <w:pPr>
        <w:spacing w:after="0" w:line="360" w:lineRule="auto"/>
        <w:rPr>
          <w:ins w:id="9" w:author="Φλούδα Χριστίνα" w:date="2017-09-29T10:31:00Z"/>
          <w:rFonts w:eastAsia="Times New Roman"/>
          <w:szCs w:val="24"/>
          <w:lang w:eastAsia="en-US"/>
        </w:rPr>
      </w:pPr>
      <w:ins w:id="10" w:author="Φλούδα Χριστίνα" w:date="2017-09-29T10:31:00Z">
        <w:r w:rsidRPr="00C023CE">
          <w:rPr>
            <w:rFonts w:eastAsia="Times New Roman"/>
            <w:szCs w:val="24"/>
            <w:lang w:eastAsia="en-US"/>
          </w:rPr>
          <w:t>ΣΥΝΟΔΟΣ Β΄</w:t>
        </w:r>
      </w:ins>
    </w:p>
    <w:p w14:paraId="23C5A440" w14:textId="77777777" w:rsidR="00C023CE" w:rsidRPr="00C023CE" w:rsidRDefault="00C023CE" w:rsidP="00C023CE">
      <w:pPr>
        <w:spacing w:after="0" w:line="360" w:lineRule="auto"/>
        <w:rPr>
          <w:ins w:id="11" w:author="Φλούδα Χριστίνα" w:date="2017-09-29T10:31:00Z"/>
          <w:rFonts w:eastAsia="Times New Roman"/>
          <w:szCs w:val="24"/>
          <w:lang w:eastAsia="en-US"/>
        </w:rPr>
      </w:pPr>
    </w:p>
    <w:p w14:paraId="703AF49A" w14:textId="77777777" w:rsidR="00C023CE" w:rsidRPr="00C023CE" w:rsidRDefault="00C023CE" w:rsidP="00C023CE">
      <w:pPr>
        <w:spacing w:after="0" w:line="360" w:lineRule="auto"/>
        <w:rPr>
          <w:ins w:id="12" w:author="Φλούδα Χριστίνα" w:date="2017-09-29T10:31:00Z"/>
          <w:rFonts w:eastAsia="Times New Roman"/>
          <w:szCs w:val="24"/>
          <w:lang w:eastAsia="en-US"/>
        </w:rPr>
      </w:pPr>
      <w:ins w:id="13" w:author="Φλούδα Χριστίνα" w:date="2017-09-29T10:31:00Z">
        <w:r w:rsidRPr="00C023CE">
          <w:rPr>
            <w:rFonts w:eastAsia="Times New Roman"/>
            <w:szCs w:val="24"/>
            <w:lang w:eastAsia="en-US"/>
          </w:rPr>
          <w:t>ΣΥΝΕΔΡΙΑΣΗ ΡΠΑ΄</w:t>
        </w:r>
      </w:ins>
    </w:p>
    <w:p w14:paraId="20C6B17B" w14:textId="77777777" w:rsidR="00C023CE" w:rsidRPr="00C023CE" w:rsidRDefault="00C023CE" w:rsidP="00C023CE">
      <w:pPr>
        <w:spacing w:after="0" w:line="360" w:lineRule="auto"/>
        <w:rPr>
          <w:ins w:id="14" w:author="Φλούδα Χριστίνα" w:date="2017-09-29T10:31:00Z"/>
          <w:rFonts w:eastAsia="Times New Roman"/>
          <w:szCs w:val="24"/>
          <w:lang w:eastAsia="en-US"/>
        </w:rPr>
      </w:pPr>
      <w:ins w:id="15" w:author="Φλούδα Χριστίνα" w:date="2017-09-29T10:31:00Z">
        <w:r w:rsidRPr="00C023CE">
          <w:rPr>
            <w:rFonts w:eastAsia="Times New Roman"/>
            <w:szCs w:val="24"/>
            <w:lang w:eastAsia="en-US"/>
          </w:rPr>
          <w:t>Πέμπτη  21 Σεπτεμβρίου 2017</w:t>
        </w:r>
      </w:ins>
    </w:p>
    <w:p w14:paraId="01938724" w14:textId="77777777" w:rsidR="00C023CE" w:rsidRPr="00C023CE" w:rsidRDefault="00C023CE" w:rsidP="00C023CE">
      <w:pPr>
        <w:spacing w:after="0" w:line="360" w:lineRule="auto"/>
        <w:rPr>
          <w:ins w:id="16" w:author="Φλούδα Χριστίνα" w:date="2017-09-29T10:31:00Z"/>
          <w:rFonts w:eastAsia="Times New Roman"/>
          <w:szCs w:val="24"/>
          <w:lang w:eastAsia="en-US"/>
        </w:rPr>
      </w:pPr>
    </w:p>
    <w:p w14:paraId="13B4202F" w14:textId="77777777" w:rsidR="00C023CE" w:rsidRPr="00C023CE" w:rsidRDefault="00C023CE" w:rsidP="00C023CE">
      <w:pPr>
        <w:spacing w:after="0" w:line="360" w:lineRule="auto"/>
        <w:rPr>
          <w:ins w:id="17" w:author="Φλούδα Χριστίνα" w:date="2017-09-29T10:31:00Z"/>
          <w:rFonts w:eastAsia="Times New Roman"/>
          <w:szCs w:val="24"/>
          <w:lang w:eastAsia="en-US"/>
        </w:rPr>
      </w:pPr>
      <w:ins w:id="18" w:author="Φλούδα Χριστίνα" w:date="2017-09-29T10:31:00Z">
        <w:r w:rsidRPr="00C023CE">
          <w:rPr>
            <w:rFonts w:eastAsia="Times New Roman"/>
            <w:szCs w:val="24"/>
            <w:lang w:eastAsia="en-US"/>
          </w:rPr>
          <w:t>ΘΕΜΑΤΑ</w:t>
        </w:r>
      </w:ins>
    </w:p>
    <w:p w14:paraId="00437615" w14:textId="77777777" w:rsidR="00C023CE" w:rsidRPr="00C023CE" w:rsidRDefault="00C023CE" w:rsidP="00C023CE">
      <w:pPr>
        <w:spacing w:after="0" w:line="360" w:lineRule="auto"/>
        <w:rPr>
          <w:ins w:id="19" w:author="Φλούδα Χριστίνα" w:date="2017-09-29T10:31:00Z"/>
          <w:rFonts w:eastAsia="Times New Roman"/>
          <w:szCs w:val="24"/>
          <w:lang w:eastAsia="en-US"/>
        </w:rPr>
      </w:pPr>
      <w:ins w:id="20" w:author="Φλούδα Χριστίνα" w:date="2017-09-29T10:31:00Z">
        <w:r w:rsidRPr="00C023CE">
          <w:rPr>
            <w:rFonts w:eastAsia="Times New Roman"/>
            <w:szCs w:val="24"/>
            <w:lang w:eastAsia="en-US"/>
          </w:rPr>
          <w:t xml:space="preserve"> </w:t>
        </w:r>
        <w:r w:rsidRPr="00C023CE">
          <w:rPr>
            <w:rFonts w:eastAsia="Times New Roman"/>
            <w:szCs w:val="24"/>
            <w:lang w:eastAsia="en-US"/>
          </w:rPr>
          <w:br/>
          <w:t xml:space="preserve">Α. ΕΙΔΙΚΑ ΘΕΜΑΤΑ </w:t>
        </w:r>
        <w:r w:rsidRPr="00C023CE">
          <w:rPr>
            <w:rFonts w:eastAsia="Times New Roman"/>
            <w:szCs w:val="24"/>
            <w:lang w:eastAsia="en-US"/>
          </w:rPr>
          <w:br/>
          <w:t xml:space="preserve">1. Επικύρωση Πρακτικών, σελ. </w:t>
        </w:r>
        <w:r w:rsidRPr="00C023CE">
          <w:rPr>
            <w:rFonts w:eastAsia="Times New Roman"/>
            <w:szCs w:val="24"/>
            <w:lang w:eastAsia="en-US"/>
          </w:rPr>
          <w:br/>
          <w:t xml:space="preserve">2. Επί διαδικαστικού θέματος, σελ. </w:t>
        </w:r>
        <w:r w:rsidRPr="00C023CE">
          <w:rPr>
            <w:rFonts w:eastAsia="Times New Roman"/>
            <w:szCs w:val="24"/>
            <w:lang w:eastAsia="en-US"/>
          </w:rPr>
          <w:br/>
          <w:t xml:space="preserve"> </w:t>
        </w:r>
        <w:r w:rsidRPr="00C023CE">
          <w:rPr>
            <w:rFonts w:eastAsia="Times New Roman"/>
            <w:szCs w:val="24"/>
            <w:lang w:eastAsia="en-US"/>
          </w:rPr>
          <w:br/>
          <w:t xml:space="preserve">Β. ΚΟΙΝΟΒΟΥΛΕΥΤΙΚΟΣ ΕΛΕΓΧΟΣ </w:t>
        </w:r>
        <w:r w:rsidRPr="00C023CE">
          <w:rPr>
            <w:rFonts w:eastAsia="Times New Roman"/>
            <w:szCs w:val="24"/>
            <w:lang w:eastAsia="en-US"/>
          </w:rPr>
          <w:br/>
          <w:t xml:space="preserve">1. Κατάθεση αναφορών, σελ. </w:t>
        </w:r>
        <w:r w:rsidRPr="00C023CE">
          <w:rPr>
            <w:rFonts w:eastAsia="Times New Roman"/>
            <w:szCs w:val="24"/>
            <w:lang w:eastAsia="en-US"/>
          </w:rPr>
          <w:br/>
          <w:t xml:space="preserve">2. Ανακοίνωση του δελτίου επικαίρων ερωτήσεων της Παρασκευής 22 Σεπτεμβρίου 2017, σελ. </w:t>
        </w:r>
        <w:r w:rsidRPr="00C023CE">
          <w:rPr>
            <w:rFonts w:eastAsia="Times New Roman"/>
            <w:szCs w:val="24"/>
            <w:lang w:eastAsia="en-US"/>
          </w:rPr>
          <w:br/>
          <w:t>3. Συζήτηση επικαίρων ερωτήσεων:</w:t>
        </w:r>
        <w:r w:rsidRPr="00C023CE">
          <w:rPr>
            <w:rFonts w:eastAsia="Times New Roman"/>
            <w:szCs w:val="24"/>
            <w:lang w:eastAsia="en-US"/>
          </w:rPr>
          <w:br/>
          <w:t xml:space="preserve">α) Προς τον Υπουργό Εσωτερικών, με θέμα: "Ελλιπής παράδοση των ατομικών φακέλων πολιτικών φρονημάτων της οικογένειας Παναγούλη και απόκρυψη εγγράφων", σελ. </w:t>
        </w:r>
        <w:r w:rsidRPr="00C023CE">
          <w:rPr>
            <w:rFonts w:eastAsia="Times New Roman"/>
            <w:szCs w:val="24"/>
            <w:lang w:eastAsia="en-US"/>
          </w:rPr>
          <w:br/>
          <w:t xml:space="preserve">β) Προς την Υπουργό Διοικητικής Ανασυγκρότησης, σχετικά με τον προγραμματισμό προσλήψεων κάθε ειδικότητας στους Δήμους και τις καθυστερήσεις στην ενημέρωση της Απογραφής, σελ. </w:t>
        </w:r>
        <w:r w:rsidRPr="00C023CE">
          <w:rPr>
            <w:rFonts w:eastAsia="Times New Roman"/>
            <w:szCs w:val="24"/>
            <w:lang w:eastAsia="en-US"/>
          </w:rPr>
          <w:br/>
          <w:t>γ) Προς τον Υπουργό Αγροτικής Ανάπτυξης και Τροφίμων, σχετικά με τις επιπτώσεις στη βαμβακοκαλλιέργεια από τη μείωση ορίων υπολειμμάτων της δραστικής ουσίας "</w:t>
        </w:r>
        <w:proofErr w:type="spellStart"/>
        <w:r w:rsidRPr="00C023CE">
          <w:rPr>
            <w:rFonts w:eastAsia="Times New Roman"/>
            <w:szCs w:val="24"/>
            <w:lang w:eastAsia="en-US"/>
          </w:rPr>
          <w:t>mepiquat</w:t>
        </w:r>
        <w:proofErr w:type="spellEnd"/>
        <w:r w:rsidRPr="00C023CE">
          <w:rPr>
            <w:rFonts w:eastAsia="Times New Roman"/>
            <w:szCs w:val="24"/>
            <w:lang w:eastAsia="en-US"/>
          </w:rPr>
          <w:t xml:space="preserve"> </w:t>
        </w:r>
        <w:proofErr w:type="spellStart"/>
        <w:r w:rsidRPr="00C023CE">
          <w:rPr>
            <w:rFonts w:eastAsia="Times New Roman"/>
            <w:szCs w:val="24"/>
            <w:lang w:eastAsia="en-US"/>
          </w:rPr>
          <w:t>chloride</w:t>
        </w:r>
        <w:proofErr w:type="spellEnd"/>
        <w:r w:rsidRPr="00C023CE">
          <w:rPr>
            <w:rFonts w:eastAsia="Times New Roman"/>
            <w:szCs w:val="24"/>
            <w:lang w:eastAsia="en-US"/>
          </w:rPr>
          <w:t xml:space="preserve">", σελ. </w:t>
        </w:r>
        <w:r w:rsidRPr="00C023CE">
          <w:rPr>
            <w:rFonts w:eastAsia="Times New Roman"/>
            <w:szCs w:val="24"/>
            <w:lang w:eastAsia="en-US"/>
          </w:rPr>
          <w:br/>
          <w:t xml:space="preserve"> </w:t>
        </w:r>
        <w:r w:rsidRPr="00C023CE">
          <w:rPr>
            <w:rFonts w:eastAsia="Times New Roman"/>
            <w:szCs w:val="24"/>
            <w:lang w:eastAsia="en-US"/>
          </w:rPr>
          <w:br/>
          <w:t xml:space="preserve">Γ. ΝΟΜΟΘΕΤΙΚΗ ΕΡΓΑΣΙΑ </w:t>
        </w:r>
        <w:r w:rsidRPr="00C023CE">
          <w:rPr>
            <w:rFonts w:eastAsia="Times New Roman"/>
            <w:szCs w:val="24"/>
            <w:lang w:eastAsia="en-US"/>
          </w:rPr>
          <w:br/>
          <w:t>Κατάθεση σχεδίου νόμου:</w:t>
        </w:r>
      </w:ins>
    </w:p>
    <w:p w14:paraId="3715BBCA" w14:textId="77777777" w:rsidR="00C023CE" w:rsidRPr="00C023CE" w:rsidRDefault="00C023CE" w:rsidP="00C023CE">
      <w:pPr>
        <w:spacing w:after="0" w:line="360" w:lineRule="auto"/>
        <w:rPr>
          <w:ins w:id="21" w:author="Φλούδα Χριστίνα" w:date="2017-09-29T10:31:00Z"/>
          <w:rFonts w:eastAsia="Times New Roman"/>
          <w:szCs w:val="24"/>
          <w:lang w:eastAsia="en-US"/>
        </w:rPr>
      </w:pPr>
      <w:ins w:id="22" w:author="Φλούδα Χριστίνα" w:date="2017-09-29T10:31:00Z">
        <w:r w:rsidRPr="00C023CE">
          <w:rPr>
            <w:rFonts w:eastAsia="Times New Roman"/>
            <w:szCs w:val="24"/>
            <w:lang w:eastAsia="en-US"/>
          </w:rPr>
          <w:t xml:space="preserve">Οι Υπουργοί Περιβάλλοντος και Ενέργειας, Εσωτερικών, Οικονομίας και Ανάπτυξης, Εργασίας, Κοινωνικής Ασφάλισης και Κοινωνικής Αλληλεγγύης, Δικαιοσύνης, Διαφάνειας και Ανθρωπίνων Δικαιωμάτων, Οικονομικών, Διοικητικής Ανασυγκρότησης, Πολιτισμού και Αθλητισμού, Υποδομών και Μεταφορών, Ναυτιλίας και Νησιωτικής Πολιτικής, Αγροτικής Ανάπτυξης και Τροφίμων και Τουρισμού, οι Αναπληρωτές Υπουργοί Οικονομικών, Εργασίας, Κοινωνικής Ασφάλισης και Κοινωνικής Αλληλεγγύης, Περιβάλλοντος και Ενέργειας, Αγροτικής Ανάπτυξης και Τροφίμων, καθώς και οι Υφυπουργοί Οικονομικών και Πολιτισμού και Αθλητισμού, κατέθεσαν στις 20.09.2017 σχέδιο νόμου: " Έλεγχος και προστασία του δομημένου περιβάλλοντος", σελ. </w:t>
        </w:r>
      </w:ins>
    </w:p>
    <w:p w14:paraId="57D20066" w14:textId="77777777" w:rsidR="00C023CE" w:rsidRPr="00C023CE" w:rsidRDefault="00C023CE" w:rsidP="00C023CE">
      <w:pPr>
        <w:spacing w:after="0" w:line="360" w:lineRule="auto"/>
        <w:rPr>
          <w:ins w:id="23" w:author="Φλούδα Χριστίνα" w:date="2017-09-29T10:31:00Z"/>
          <w:rFonts w:eastAsia="Times New Roman"/>
          <w:szCs w:val="24"/>
          <w:lang w:eastAsia="en-US"/>
        </w:rPr>
      </w:pPr>
    </w:p>
    <w:p w14:paraId="2E662897" w14:textId="77777777" w:rsidR="00C023CE" w:rsidRPr="00C023CE" w:rsidRDefault="00C023CE" w:rsidP="00C023CE">
      <w:pPr>
        <w:spacing w:after="0" w:line="360" w:lineRule="auto"/>
        <w:rPr>
          <w:ins w:id="24" w:author="Φλούδα Χριστίνα" w:date="2017-09-29T10:31:00Z"/>
          <w:rFonts w:eastAsia="Times New Roman"/>
          <w:szCs w:val="24"/>
          <w:lang w:eastAsia="en-US"/>
        </w:rPr>
      </w:pPr>
    </w:p>
    <w:p w14:paraId="202FF309" w14:textId="77777777" w:rsidR="00C023CE" w:rsidRPr="00C023CE" w:rsidRDefault="00C023CE" w:rsidP="00C023CE">
      <w:pPr>
        <w:spacing w:after="0" w:line="360" w:lineRule="auto"/>
        <w:rPr>
          <w:ins w:id="25" w:author="Φλούδα Χριστίνα" w:date="2017-09-29T10:31:00Z"/>
          <w:rFonts w:eastAsia="Times New Roman"/>
          <w:szCs w:val="24"/>
          <w:lang w:eastAsia="en-US"/>
        </w:rPr>
      </w:pPr>
      <w:ins w:id="26" w:author="Φλούδα Χριστίνα" w:date="2017-09-29T10:31:00Z">
        <w:r w:rsidRPr="00C023CE">
          <w:rPr>
            <w:rFonts w:eastAsia="Times New Roman"/>
            <w:szCs w:val="24"/>
            <w:lang w:eastAsia="en-US"/>
          </w:rPr>
          <w:t>ΠΡΟΕΔΡΕΥΩΝ</w:t>
        </w:r>
      </w:ins>
    </w:p>
    <w:p w14:paraId="6A8B735D" w14:textId="77777777" w:rsidR="00C023CE" w:rsidRPr="00C023CE" w:rsidRDefault="00C023CE" w:rsidP="00C023CE">
      <w:pPr>
        <w:spacing w:after="0" w:line="360" w:lineRule="auto"/>
        <w:rPr>
          <w:ins w:id="27" w:author="Φλούδα Χριστίνα" w:date="2017-09-29T10:31:00Z"/>
          <w:rFonts w:eastAsia="Times New Roman"/>
          <w:szCs w:val="24"/>
          <w:lang w:eastAsia="en-US"/>
        </w:rPr>
      </w:pPr>
      <w:ins w:id="28" w:author="Φλούδα Χριστίνα" w:date="2017-09-29T10:31:00Z">
        <w:r w:rsidRPr="00C023CE">
          <w:rPr>
            <w:rFonts w:eastAsia="Times New Roman"/>
            <w:szCs w:val="24"/>
            <w:lang w:eastAsia="en-US"/>
          </w:rPr>
          <w:t>ΚΑΚΛΑΜΑΝΗΣ Ν., σελ.</w:t>
        </w:r>
      </w:ins>
    </w:p>
    <w:p w14:paraId="02D5A17D" w14:textId="77777777" w:rsidR="00C023CE" w:rsidRPr="00C023CE" w:rsidRDefault="00C023CE" w:rsidP="00C023CE">
      <w:pPr>
        <w:spacing w:after="0" w:line="360" w:lineRule="auto"/>
        <w:rPr>
          <w:ins w:id="29" w:author="Φλούδα Χριστίνα" w:date="2017-09-29T10:31:00Z"/>
          <w:rFonts w:eastAsia="Times New Roman"/>
          <w:szCs w:val="24"/>
          <w:lang w:eastAsia="en-US"/>
        </w:rPr>
      </w:pPr>
      <w:ins w:id="30" w:author="Φλούδα Χριστίνα" w:date="2017-09-29T10:31:00Z">
        <w:r w:rsidRPr="00C023CE">
          <w:rPr>
            <w:rFonts w:eastAsia="Times New Roman"/>
            <w:szCs w:val="24"/>
            <w:lang w:eastAsia="en-US"/>
          </w:rPr>
          <w:br/>
        </w:r>
      </w:ins>
    </w:p>
    <w:p w14:paraId="58A0DEB3" w14:textId="77777777" w:rsidR="00C023CE" w:rsidRPr="00C023CE" w:rsidRDefault="00C023CE" w:rsidP="00C023CE">
      <w:pPr>
        <w:spacing w:after="0" w:line="360" w:lineRule="auto"/>
        <w:rPr>
          <w:ins w:id="31" w:author="Φλούδα Χριστίνα" w:date="2017-09-29T10:31:00Z"/>
          <w:rFonts w:eastAsia="Times New Roman"/>
          <w:szCs w:val="24"/>
          <w:lang w:eastAsia="en-US"/>
        </w:rPr>
      </w:pPr>
      <w:ins w:id="32" w:author="Φλούδα Χριστίνα" w:date="2017-09-29T10:31:00Z">
        <w:r w:rsidRPr="00C023CE">
          <w:rPr>
            <w:rFonts w:eastAsia="Times New Roman"/>
            <w:szCs w:val="24"/>
            <w:lang w:eastAsia="en-US"/>
          </w:rPr>
          <w:t>ΟΜΙΛΗΤΕΣ</w:t>
        </w:r>
      </w:ins>
    </w:p>
    <w:p w14:paraId="0FFB2091" w14:textId="2E8C4BE7" w:rsidR="00C023CE" w:rsidRDefault="00C023CE" w:rsidP="00C023CE">
      <w:pPr>
        <w:spacing w:line="600" w:lineRule="auto"/>
        <w:ind w:firstLine="720"/>
        <w:jc w:val="center"/>
        <w:rPr>
          <w:ins w:id="33" w:author="Φλούδα Χριστίνα" w:date="2017-09-29T10:31:00Z"/>
          <w:rFonts w:eastAsia="Times New Roman" w:cs="Times New Roman"/>
          <w:szCs w:val="24"/>
        </w:rPr>
      </w:pPr>
      <w:ins w:id="34" w:author="Φλούδα Χριστίνα" w:date="2017-09-29T10:31:00Z">
        <w:r w:rsidRPr="00C023CE">
          <w:rPr>
            <w:rFonts w:eastAsia="Times New Roman"/>
            <w:szCs w:val="24"/>
            <w:lang w:eastAsia="en-US"/>
          </w:rPr>
          <w:br/>
          <w:t>Α. Επί διαδικαστικού θέματος:</w:t>
        </w:r>
        <w:r w:rsidRPr="00C023CE">
          <w:rPr>
            <w:rFonts w:eastAsia="Times New Roman"/>
            <w:szCs w:val="24"/>
            <w:lang w:eastAsia="en-US"/>
          </w:rPr>
          <w:br/>
          <w:t>ΚΑΚΛΑΜΑΝΗΣ Ν. , σελ.</w:t>
        </w:r>
        <w:r w:rsidRPr="00C023CE">
          <w:rPr>
            <w:rFonts w:eastAsia="Times New Roman"/>
            <w:szCs w:val="24"/>
            <w:lang w:eastAsia="en-US"/>
          </w:rPr>
          <w:br/>
          <w:t>ΠΑΝΑΓΟΥΛΗΣ Ε. , σελ.</w:t>
        </w:r>
        <w:r w:rsidRPr="00C023CE">
          <w:rPr>
            <w:rFonts w:eastAsia="Times New Roman"/>
            <w:szCs w:val="24"/>
            <w:lang w:eastAsia="en-US"/>
          </w:rPr>
          <w:br/>
          <w:t>ΤΑΣΣΟΣ Σ. , σελ.</w:t>
        </w:r>
        <w:r w:rsidRPr="00C023CE">
          <w:rPr>
            <w:rFonts w:eastAsia="Times New Roman"/>
            <w:szCs w:val="24"/>
            <w:lang w:eastAsia="en-US"/>
          </w:rPr>
          <w:br/>
        </w:r>
        <w:r w:rsidRPr="00C023CE">
          <w:rPr>
            <w:rFonts w:eastAsia="Times New Roman"/>
            <w:szCs w:val="24"/>
            <w:lang w:eastAsia="en-US"/>
          </w:rPr>
          <w:br/>
          <w:t>Β. Επί των επικαίρων ερωτήσεων:</w:t>
        </w:r>
        <w:r w:rsidRPr="00C023CE">
          <w:rPr>
            <w:rFonts w:eastAsia="Times New Roman"/>
            <w:szCs w:val="24"/>
            <w:lang w:eastAsia="en-US"/>
          </w:rPr>
          <w:br/>
          <w:t>ΓΕΡΟΒΑΣΙΛΗ  Ό. , σελ.</w:t>
        </w:r>
        <w:r w:rsidRPr="00C023CE">
          <w:rPr>
            <w:rFonts w:eastAsia="Times New Roman"/>
            <w:szCs w:val="24"/>
            <w:lang w:eastAsia="en-US"/>
          </w:rPr>
          <w:br/>
          <w:t>ΓΕΩΡΓΑΝΤΑΣ Γ. , σελ.</w:t>
        </w:r>
        <w:r w:rsidRPr="00C023CE">
          <w:rPr>
            <w:rFonts w:eastAsia="Times New Roman"/>
            <w:szCs w:val="24"/>
            <w:lang w:eastAsia="en-US"/>
          </w:rPr>
          <w:br/>
          <w:t>ΚΑΤΣΑΒΡΙΑ - ΣΙΩΡΟΠΟΥΛΟΥ Χ. , σελ.</w:t>
        </w:r>
        <w:r w:rsidRPr="00C023CE">
          <w:rPr>
            <w:rFonts w:eastAsia="Times New Roman"/>
            <w:szCs w:val="24"/>
            <w:lang w:eastAsia="en-US"/>
          </w:rPr>
          <w:br/>
          <w:t>ΚΟΚΚΑΛΗΣ Β. , σελ.</w:t>
        </w:r>
        <w:r w:rsidRPr="00C023CE">
          <w:rPr>
            <w:rFonts w:eastAsia="Times New Roman"/>
            <w:szCs w:val="24"/>
            <w:lang w:eastAsia="en-US"/>
          </w:rPr>
          <w:br/>
          <w:t>ΠΑΝΑΓΟΥΛΗΣ Ε. , σελ.</w:t>
        </w:r>
        <w:r w:rsidRPr="00C023CE">
          <w:rPr>
            <w:rFonts w:eastAsia="Times New Roman"/>
            <w:szCs w:val="24"/>
            <w:lang w:eastAsia="en-US"/>
          </w:rPr>
          <w:br/>
          <w:t>ΤΟΣΚΑΣ Ν. , σελ.</w:t>
        </w:r>
        <w:r w:rsidRPr="00C023CE">
          <w:rPr>
            <w:rFonts w:eastAsia="Times New Roman"/>
            <w:szCs w:val="24"/>
            <w:lang w:eastAsia="en-US"/>
          </w:rPr>
          <w:br/>
        </w:r>
      </w:ins>
    </w:p>
    <w:p w14:paraId="11D353A4" w14:textId="77777777" w:rsidR="003B7355" w:rsidRDefault="001058BE">
      <w:pPr>
        <w:spacing w:line="600" w:lineRule="auto"/>
        <w:ind w:firstLine="720"/>
        <w:jc w:val="center"/>
        <w:rPr>
          <w:rFonts w:eastAsia="Times New Roman" w:cs="Times New Roman"/>
          <w:szCs w:val="24"/>
        </w:rPr>
      </w:pPr>
      <w:r>
        <w:rPr>
          <w:rFonts w:eastAsia="Times New Roman" w:cs="Times New Roman"/>
          <w:szCs w:val="24"/>
        </w:rPr>
        <w:t>ΠΡΑΚΤΙΚΑ ΒΟΥΛΗΣ</w:t>
      </w:r>
    </w:p>
    <w:p w14:paraId="11D353A5" w14:textId="77777777" w:rsidR="003B7355" w:rsidRDefault="001058BE">
      <w:pPr>
        <w:spacing w:line="600" w:lineRule="auto"/>
        <w:ind w:firstLine="720"/>
        <w:jc w:val="center"/>
        <w:rPr>
          <w:rFonts w:eastAsia="Times New Roman" w:cs="Times New Roman"/>
          <w:szCs w:val="24"/>
        </w:rPr>
      </w:pPr>
      <w:r>
        <w:rPr>
          <w:rFonts w:eastAsia="Times New Roman" w:cs="Times New Roman"/>
          <w:szCs w:val="24"/>
        </w:rPr>
        <w:t>ΙΖ΄ ΠΕΡΙΟΔΟΣ</w:t>
      </w:r>
    </w:p>
    <w:p w14:paraId="11D353A6" w14:textId="77777777" w:rsidR="003B7355" w:rsidRDefault="001058BE">
      <w:pPr>
        <w:spacing w:line="600" w:lineRule="auto"/>
        <w:ind w:firstLine="720"/>
        <w:jc w:val="center"/>
        <w:rPr>
          <w:rFonts w:eastAsia="Times New Roman" w:cs="Times New Roman"/>
          <w:szCs w:val="24"/>
        </w:rPr>
      </w:pPr>
      <w:r>
        <w:rPr>
          <w:rFonts w:eastAsia="Times New Roman" w:cs="Times New Roman"/>
          <w:szCs w:val="24"/>
        </w:rPr>
        <w:t>ΠΡΟΕΔΡΕΥΟΜΕΝΗΣ ΚΟΙΝΟΒΟΥΛΕΥΤΙΚΗΣ ΔΗΜΟΚΡΑΤΙΑΣ</w:t>
      </w:r>
    </w:p>
    <w:p w14:paraId="11D353A7" w14:textId="77777777" w:rsidR="003B7355" w:rsidRDefault="001058BE">
      <w:pPr>
        <w:spacing w:line="600" w:lineRule="auto"/>
        <w:ind w:firstLine="720"/>
        <w:jc w:val="center"/>
        <w:rPr>
          <w:rFonts w:eastAsia="Times New Roman" w:cs="Times New Roman"/>
          <w:szCs w:val="24"/>
        </w:rPr>
      </w:pPr>
      <w:r>
        <w:rPr>
          <w:rFonts w:eastAsia="Times New Roman" w:cs="Times New Roman"/>
          <w:szCs w:val="24"/>
        </w:rPr>
        <w:t>ΣΥΝΟΔΟΣ Β΄</w:t>
      </w:r>
    </w:p>
    <w:p w14:paraId="11D353A8" w14:textId="4C49EDD6" w:rsidR="003B7355" w:rsidRPr="00C023CE" w:rsidRDefault="001058BE">
      <w:pPr>
        <w:spacing w:line="600" w:lineRule="auto"/>
        <w:ind w:firstLine="720"/>
        <w:jc w:val="center"/>
        <w:rPr>
          <w:rFonts w:eastAsia="Times New Roman" w:cs="Times New Roman"/>
          <w:szCs w:val="24"/>
          <w:lang w:val="en-US"/>
          <w:rPrChange w:id="35" w:author="Φλούδα Χριστίνα" w:date="2017-09-29T10:28:00Z">
            <w:rPr>
              <w:rFonts w:eastAsia="Times New Roman" w:cs="Times New Roman"/>
              <w:szCs w:val="24"/>
            </w:rPr>
          </w:rPrChange>
        </w:rPr>
      </w:pPr>
      <w:r>
        <w:rPr>
          <w:rFonts w:eastAsia="Times New Roman" w:cs="Times New Roman"/>
          <w:szCs w:val="24"/>
        </w:rPr>
        <w:t>ΣΥΝΕΔΡΙΑΣΗ ΡΠΑ</w:t>
      </w:r>
      <w:ins w:id="36" w:author="Φλούδα Χριστίνα" w:date="2017-09-29T10:32:00Z">
        <w:r>
          <w:rPr>
            <w:rFonts w:eastAsia="Times New Roman" w:cs="Times New Roman"/>
            <w:szCs w:val="24"/>
          </w:rPr>
          <w:t>΄</w:t>
        </w:r>
      </w:ins>
      <w:bookmarkStart w:id="37" w:name="_GoBack"/>
      <w:bookmarkEnd w:id="37"/>
      <w:del w:id="38" w:author="Φλούδα Χριστίνα" w:date="2017-09-29T10:30:00Z">
        <w:r w:rsidDel="00C023CE">
          <w:rPr>
            <w:rFonts w:eastAsia="Times New Roman" w:cs="Times New Roman"/>
            <w:szCs w:val="24"/>
          </w:rPr>
          <w:delText>΄</w:delText>
        </w:r>
      </w:del>
    </w:p>
    <w:p w14:paraId="11D353A9" w14:textId="77777777" w:rsidR="003B7355" w:rsidRDefault="001058BE">
      <w:pPr>
        <w:spacing w:line="600" w:lineRule="auto"/>
        <w:ind w:firstLine="720"/>
        <w:jc w:val="center"/>
        <w:rPr>
          <w:rFonts w:eastAsia="Times New Roman" w:cs="Times New Roman"/>
          <w:szCs w:val="24"/>
        </w:rPr>
      </w:pPr>
      <w:r>
        <w:rPr>
          <w:rFonts w:eastAsia="Times New Roman" w:cs="Times New Roman"/>
          <w:szCs w:val="24"/>
        </w:rPr>
        <w:t>Πέμπτη 21 Σεπτεμβρίου 2017</w:t>
      </w:r>
    </w:p>
    <w:p w14:paraId="11D353AA" w14:textId="77777777" w:rsidR="003B7355" w:rsidRDefault="001058BE">
      <w:pPr>
        <w:spacing w:line="600" w:lineRule="auto"/>
        <w:ind w:firstLine="720"/>
        <w:jc w:val="both"/>
        <w:rPr>
          <w:rFonts w:eastAsia="Times New Roman" w:cs="Times New Roman"/>
          <w:szCs w:val="24"/>
        </w:rPr>
      </w:pPr>
      <w:r>
        <w:rPr>
          <w:rFonts w:eastAsia="Times New Roman" w:cs="Times New Roman"/>
          <w:szCs w:val="24"/>
        </w:rPr>
        <w:t>Αθήνα, σήμερα στις 21 Σεπτεμβρίου 2017, ημέρα Πέμπτη και ώρα 9</w:t>
      </w:r>
      <w:r>
        <w:rPr>
          <w:rFonts w:eastAsia="Times New Roman" w:cs="Times New Roman"/>
          <w:szCs w:val="24"/>
        </w:rPr>
        <w:t>.</w:t>
      </w:r>
      <w:r>
        <w:rPr>
          <w:rFonts w:eastAsia="Times New Roman" w:cs="Times New Roman"/>
          <w:szCs w:val="24"/>
        </w:rPr>
        <w:t>40΄</w:t>
      </w:r>
      <w:r>
        <w:rPr>
          <w:rFonts w:eastAsia="Times New Roman" w:cs="Times New Roman"/>
          <w:szCs w:val="24"/>
        </w:rPr>
        <w:t>,</w:t>
      </w:r>
      <w:r>
        <w:rPr>
          <w:rFonts w:eastAsia="Times New Roman" w:cs="Times New Roman"/>
          <w:szCs w:val="24"/>
        </w:rPr>
        <w:t xml:space="preserve"> συνήλθε στην Αίθουσα των συνεδριάσεων του Βουλευτηρίου η Βουλή σε ολομέλεια για να συνεδριάσει υπό την προεδρία του Δ΄ Αντιπροέδρου αυτής κ. </w:t>
      </w:r>
      <w:r w:rsidRPr="00731EF1">
        <w:rPr>
          <w:rFonts w:eastAsia="Times New Roman" w:cs="Times New Roman"/>
          <w:b/>
          <w:szCs w:val="24"/>
        </w:rPr>
        <w:t>ΝΙΚΗΤΑ ΚΑΚΛΑΜΑΝΗ</w:t>
      </w:r>
      <w:r>
        <w:rPr>
          <w:rFonts w:eastAsia="Times New Roman" w:cs="Times New Roman"/>
          <w:szCs w:val="24"/>
        </w:rPr>
        <w:t>.</w:t>
      </w:r>
    </w:p>
    <w:p w14:paraId="11D353AB" w14:textId="77777777" w:rsidR="003B7355" w:rsidRDefault="001058BE">
      <w:pPr>
        <w:spacing w:line="600" w:lineRule="auto"/>
        <w:ind w:firstLine="720"/>
        <w:jc w:val="both"/>
        <w:rPr>
          <w:rFonts w:eastAsia="Times New Roman" w:cs="Times New Roman"/>
          <w:szCs w:val="24"/>
        </w:rPr>
      </w:pPr>
      <w:r>
        <w:rPr>
          <w:rFonts w:eastAsia="Times New Roman" w:cs="Times New Roman"/>
          <w:b/>
          <w:bCs/>
          <w:szCs w:val="24"/>
        </w:rPr>
        <w:t xml:space="preserve">ΠΡΟΕΔΡΕΥΩΝ (Νικήτας Κακλαμάνης): </w:t>
      </w:r>
      <w:r>
        <w:rPr>
          <w:rFonts w:eastAsia="Times New Roman" w:cs="Times New Roman"/>
          <w:szCs w:val="24"/>
        </w:rPr>
        <w:t>Κυρίες και κύριοι συνάδελφοι, αρχίζει η συνεδρίαση.</w:t>
      </w:r>
    </w:p>
    <w:p w14:paraId="11D353AC" w14:textId="77777777" w:rsidR="003B7355" w:rsidRDefault="001058BE">
      <w:pPr>
        <w:spacing w:line="600" w:lineRule="auto"/>
        <w:ind w:firstLine="720"/>
        <w:jc w:val="both"/>
        <w:rPr>
          <w:rFonts w:eastAsia="Times New Roman"/>
          <w:szCs w:val="24"/>
        </w:rPr>
      </w:pPr>
      <w:r>
        <w:rPr>
          <w:rFonts w:eastAsia="Times New Roman"/>
          <w:szCs w:val="24"/>
        </w:rPr>
        <w:t xml:space="preserve">(ΕΠΙΚΥΡΩΣΗ </w:t>
      </w:r>
      <w:r>
        <w:rPr>
          <w:rFonts w:eastAsia="Times New Roman"/>
          <w:szCs w:val="24"/>
        </w:rPr>
        <w:t>ΠΡΑΚΤΙΚΩΝ: Σύμφωνα με την από 20</w:t>
      </w:r>
      <w:r w:rsidRPr="00731EF1">
        <w:rPr>
          <w:rFonts w:eastAsia="Times New Roman"/>
          <w:szCs w:val="24"/>
        </w:rPr>
        <w:t>-</w:t>
      </w:r>
      <w:r>
        <w:rPr>
          <w:rFonts w:eastAsia="Times New Roman"/>
          <w:szCs w:val="24"/>
        </w:rPr>
        <w:t>9</w:t>
      </w:r>
      <w:r w:rsidRPr="00731EF1">
        <w:rPr>
          <w:rFonts w:eastAsia="Times New Roman"/>
          <w:szCs w:val="24"/>
        </w:rPr>
        <w:t>-</w:t>
      </w:r>
      <w:r>
        <w:rPr>
          <w:rFonts w:eastAsia="Times New Roman"/>
          <w:szCs w:val="24"/>
        </w:rPr>
        <w:t>2017 εξουσιοδότηση του Σώματος επικυρώθηκαν με ευθύνη του Προεδρείου τα Πρακτικά της ΡΠ΄ συνεδριάσεώς του, της Τετάρτης 20 Σεπτεμβρίου 2017, σε ό,τι αφορά την ψήφιση στο σύνολ</w:t>
      </w:r>
      <w:r>
        <w:rPr>
          <w:rFonts w:eastAsia="Times New Roman"/>
          <w:szCs w:val="24"/>
        </w:rPr>
        <w:t>ο</w:t>
      </w:r>
      <w:r>
        <w:rPr>
          <w:rFonts w:eastAsia="Times New Roman"/>
          <w:szCs w:val="24"/>
        </w:rPr>
        <w:t xml:space="preserve"> </w:t>
      </w:r>
      <w:r>
        <w:rPr>
          <w:rFonts w:eastAsia="Times New Roman"/>
          <w:szCs w:val="24"/>
        </w:rPr>
        <w:lastRenderedPageBreak/>
        <w:t>του σχεδίου νόμου: «Ευρωπαϊκή εντολή έρευνας</w:t>
      </w:r>
      <w:r>
        <w:rPr>
          <w:rFonts w:eastAsia="Times New Roman"/>
          <w:szCs w:val="24"/>
        </w:rPr>
        <w:t xml:space="preserve"> στις ποινικές υποθέσεις - Εναρμόνιση της νομοθεσίας με την Οδηγία 2014/41/ΕΕ και άλλες διατάξεις»)</w:t>
      </w:r>
    </w:p>
    <w:p w14:paraId="11D353AD" w14:textId="77777777" w:rsidR="003B7355" w:rsidRDefault="001058BE">
      <w:pPr>
        <w:spacing w:line="600" w:lineRule="auto"/>
        <w:ind w:firstLine="720"/>
        <w:jc w:val="both"/>
        <w:rPr>
          <w:rFonts w:eastAsia="Times New Roman"/>
          <w:szCs w:val="24"/>
        </w:rPr>
      </w:pPr>
      <w:r>
        <w:rPr>
          <w:rFonts w:eastAsia="Times New Roman"/>
          <w:szCs w:val="24"/>
        </w:rPr>
        <w:t xml:space="preserve">Παρακαλείται η κυρία Γραμματέας να ανακοινώσει τις αναφορές προς το Σώμα. </w:t>
      </w:r>
    </w:p>
    <w:p w14:paraId="11D353AE" w14:textId="77777777" w:rsidR="003B7355" w:rsidRDefault="001058BE">
      <w:pPr>
        <w:spacing w:line="600" w:lineRule="auto"/>
        <w:ind w:firstLine="720"/>
        <w:jc w:val="both"/>
        <w:rPr>
          <w:rFonts w:eastAsia="Times New Roman" w:cs="Times New Roman"/>
          <w:szCs w:val="24"/>
        </w:rPr>
      </w:pPr>
      <w:r>
        <w:rPr>
          <w:rFonts w:eastAsia="Times New Roman"/>
          <w:szCs w:val="24"/>
        </w:rPr>
        <w:t>(Ανακοινώνονται προς το Σώμα από τη Γραμματέα της Βουλής κ</w:t>
      </w:r>
      <w:r w:rsidRPr="00731EF1">
        <w:rPr>
          <w:rFonts w:eastAsia="Times New Roman"/>
          <w:szCs w:val="24"/>
        </w:rPr>
        <w:t>.</w:t>
      </w:r>
      <w:r>
        <w:rPr>
          <w:rFonts w:eastAsia="Times New Roman"/>
          <w:szCs w:val="24"/>
        </w:rPr>
        <w:t xml:space="preserve"> Αναστασία </w:t>
      </w:r>
      <w:proofErr w:type="spellStart"/>
      <w:r>
        <w:rPr>
          <w:rFonts w:eastAsia="Times New Roman"/>
          <w:szCs w:val="24"/>
        </w:rPr>
        <w:t>Γκαρά</w:t>
      </w:r>
      <w:proofErr w:type="spellEnd"/>
      <w:r>
        <w:rPr>
          <w:rFonts w:eastAsia="Times New Roman"/>
          <w:szCs w:val="24"/>
        </w:rPr>
        <w:t>, Βουλ</w:t>
      </w:r>
      <w:r>
        <w:rPr>
          <w:rFonts w:eastAsia="Times New Roman"/>
          <w:szCs w:val="24"/>
        </w:rPr>
        <w:t>ευτή Έβρου, τα ακόλουθα:</w:t>
      </w:r>
      <w:r>
        <w:rPr>
          <w:rFonts w:eastAsia="Times New Roman" w:cs="Times New Roman"/>
          <w:szCs w:val="24"/>
        </w:rPr>
        <w:t xml:space="preserve"> </w:t>
      </w:r>
    </w:p>
    <w:p w14:paraId="11D353AF" w14:textId="77777777" w:rsidR="003B7355" w:rsidRDefault="001058BE">
      <w:pPr>
        <w:spacing w:line="600" w:lineRule="auto"/>
        <w:ind w:firstLine="720"/>
        <w:jc w:val="both"/>
        <w:rPr>
          <w:rFonts w:eastAsia="Times New Roman" w:cs="Times New Roman"/>
          <w:szCs w:val="24"/>
        </w:rPr>
      </w:pPr>
      <w:r>
        <w:rPr>
          <w:rFonts w:eastAsia="Times New Roman" w:cs="Times New Roman"/>
          <w:szCs w:val="24"/>
        </w:rPr>
        <w:t xml:space="preserve">Α. ΚΑΤΑΘΕΣΗ ΑΝΑΦΟΡΩΝ </w:t>
      </w:r>
    </w:p>
    <w:p w14:paraId="11D353B0" w14:textId="77777777" w:rsidR="003B7355" w:rsidRDefault="001058BE">
      <w:pPr>
        <w:spacing w:line="600" w:lineRule="auto"/>
        <w:ind w:firstLine="720"/>
        <w:jc w:val="center"/>
        <w:rPr>
          <w:rFonts w:eastAsia="Times New Roman" w:cs="Times New Roman"/>
          <w:szCs w:val="24"/>
        </w:rPr>
      </w:pPr>
      <w:r>
        <w:rPr>
          <w:rFonts w:eastAsia="Times New Roman" w:cs="Times New Roman"/>
          <w:szCs w:val="24"/>
        </w:rPr>
        <w:t xml:space="preserve">(ΝΑ ΜΠΕΙ Η ΣΕΛ. </w:t>
      </w:r>
      <w:r w:rsidRPr="006879EA">
        <w:rPr>
          <w:rFonts w:eastAsia="Times New Roman" w:cs="Times New Roman"/>
          <w:szCs w:val="24"/>
        </w:rPr>
        <w:t>8</w:t>
      </w:r>
      <w:r>
        <w:rPr>
          <w:rFonts w:eastAsia="Times New Roman" w:cs="Times New Roman"/>
          <w:szCs w:val="24"/>
        </w:rPr>
        <w:t>α</w:t>
      </w:r>
      <w:r>
        <w:rPr>
          <w:rFonts w:eastAsia="Times New Roman" w:cs="Times New Roman"/>
          <w:szCs w:val="24"/>
        </w:rPr>
        <w:t>)</w:t>
      </w:r>
    </w:p>
    <w:p w14:paraId="11D353B1" w14:textId="77777777" w:rsidR="003B7355" w:rsidRDefault="001058BE">
      <w:pPr>
        <w:spacing w:line="600" w:lineRule="auto"/>
        <w:ind w:firstLine="720"/>
        <w:jc w:val="both"/>
        <w:rPr>
          <w:rFonts w:eastAsia="Times New Roman" w:cs="Times New Roman"/>
          <w:szCs w:val="24"/>
        </w:rPr>
      </w:pPr>
      <w:r>
        <w:rPr>
          <w:rFonts w:eastAsia="Times New Roman" w:cs="Times New Roman"/>
          <w:szCs w:val="24"/>
        </w:rPr>
        <w:t>Β. ΑΠΑΝΤΗΣΕΙΣ ΥΠΟΥΡΓΩΝ ΣΕ ΕΡΩΤΗΣΕΙΣ ΒΟΥΛΕΥΤΩΝ</w:t>
      </w:r>
    </w:p>
    <w:p w14:paraId="11D353B2" w14:textId="77777777" w:rsidR="003B7355" w:rsidRDefault="001058BE">
      <w:pPr>
        <w:spacing w:line="600" w:lineRule="auto"/>
        <w:ind w:firstLine="720"/>
        <w:jc w:val="center"/>
        <w:rPr>
          <w:rFonts w:eastAsia="Times New Roman" w:cs="Times New Roman"/>
          <w:szCs w:val="24"/>
        </w:rPr>
      </w:pPr>
      <w:r>
        <w:rPr>
          <w:rFonts w:eastAsia="Times New Roman" w:cs="Times New Roman"/>
          <w:szCs w:val="24"/>
        </w:rPr>
        <w:t xml:space="preserve">(ΝΑ ΜΠΕΙ Η ΣΕΛ. </w:t>
      </w:r>
      <w:r w:rsidRPr="00A37D1D">
        <w:rPr>
          <w:rFonts w:eastAsia="Times New Roman" w:cs="Times New Roman"/>
          <w:szCs w:val="24"/>
        </w:rPr>
        <w:t>8</w:t>
      </w:r>
      <w:r>
        <w:rPr>
          <w:rFonts w:eastAsia="Times New Roman" w:cs="Times New Roman"/>
          <w:szCs w:val="24"/>
        </w:rPr>
        <w:t>β</w:t>
      </w:r>
      <w:r>
        <w:rPr>
          <w:rFonts w:eastAsia="Times New Roman" w:cs="Times New Roman"/>
          <w:szCs w:val="24"/>
        </w:rPr>
        <w:t>)</w:t>
      </w:r>
    </w:p>
    <w:p w14:paraId="11D353B3" w14:textId="77777777" w:rsidR="003B7355" w:rsidRDefault="001058BE">
      <w:pPr>
        <w:spacing w:line="600" w:lineRule="auto"/>
        <w:ind w:firstLine="720"/>
        <w:jc w:val="center"/>
        <w:rPr>
          <w:rFonts w:eastAsia="Times New Roman" w:cs="Times New Roman"/>
          <w:szCs w:val="24"/>
        </w:rPr>
      </w:pPr>
      <w:r>
        <w:rPr>
          <w:rFonts w:eastAsia="Times New Roman" w:cs="Times New Roman"/>
          <w:szCs w:val="24"/>
        </w:rPr>
        <w:t>(ΑΛΛΑΓΗ ΣΕΛ</w:t>
      </w:r>
      <w:r>
        <w:rPr>
          <w:rFonts w:eastAsia="Times New Roman" w:cs="Times New Roman"/>
          <w:szCs w:val="24"/>
        </w:rPr>
        <w:t>ΙΔΑΣ</w:t>
      </w:r>
      <w:r>
        <w:rPr>
          <w:rFonts w:eastAsia="Times New Roman" w:cs="Times New Roman"/>
          <w:szCs w:val="24"/>
        </w:rPr>
        <w:t>)</w:t>
      </w:r>
    </w:p>
    <w:p w14:paraId="11D353B4" w14:textId="77777777" w:rsidR="003B7355" w:rsidRDefault="001058BE">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Κυρίες και κύριοι συνάδελφοι, έχω την τιμή να ανακοινώσω </w:t>
      </w:r>
      <w:r>
        <w:rPr>
          <w:rFonts w:eastAsia="Times New Roman" w:cs="Times New Roman"/>
          <w:szCs w:val="24"/>
        </w:rPr>
        <w:t>στ</w:t>
      </w:r>
      <w:r>
        <w:rPr>
          <w:rFonts w:eastAsia="Times New Roman" w:cs="Times New Roman"/>
          <w:szCs w:val="24"/>
        </w:rPr>
        <w:t>ο Σώμα ότι οι Υπουργοί Περιβάλλοντος και Ενέργειας, Εσωτερικών, Οικονομίας και Ανάπτυξης, Εργασίας, Κοινωνικής Ασφάλισης και Κοι</w:t>
      </w:r>
      <w:r>
        <w:rPr>
          <w:rFonts w:eastAsia="Times New Roman" w:cs="Times New Roman"/>
          <w:szCs w:val="24"/>
        </w:rPr>
        <w:lastRenderedPageBreak/>
        <w:t>νωνικής Αλληλεγγύης, Δικαιοσύνης, Διαφάνειας και Ανθρωπίνων Δικαιωμάτων, Οικονομικών, Διοικητικής Ανασυγκρότησης, Πολιτισμού και</w:t>
      </w:r>
      <w:r>
        <w:rPr>
          <w:rFonts w:eastAsia="Times New Roman" w:cs="Times New Roman"/>
          <w:szCs w:val="24"/>
        </w:rPr>
        <w:t xml:space="preserve"> Αθλητισμού, Υποδομών και Μεταφορών, Ναυτιλίας και Νησιωτικής Πολιτικής, Αγροτικής Ανάπτυξης και Τροφίμων και Τουρισμού, οι Αναπληρωτές Υπουργοί Οικονομικών, Εργασίας, Κοινωνικής Ασφάλισης και Κοινωνικής Αλληλεγγύης, Περιβάλλοντος και Ενέργειας, Αγροτικής </w:t>
      </w:r>
      <w:r>
        <w:rPr>
          <w:rFonts w:eastAsia="Times New Roman" w:cs="Times New Roman"/>
          <w:szCs w:val="24"/>
        </w:rPr>
        <w:t xml:space="preserve">Ανάπτυξης και Τροφίμων, καθώς και οι Υφυπουργοί Οικονομικών και Πολιτισμού και Αθλητισμού κατέθεσαν στις 20.09.2017 σχέδιο νόμου: «Έλεγχος και προστασία του δομημένου περιβάλλοντος». </w:t>
      </w:r>
    </w:p>
    <w:p w14:paraId="11D353B5" w14:textId="77777777" w:rsidR="003B7355" w:rsidRDefault="001058BE">
      <w:pPr>
        <w:spacing w:line="600" w:lineRule="auto"/>
        <w:ind w:firstLine="720"/>
        <w:jc w:val="both"/>
        <w:rPr>
          <w:rFonts w:eastAsia="Times New Roman" w:cs="Times New Roman"/>
          <w:szCs w:val="24"/>
        </w:rPr>
      </w:pPr>
      <w:r>
        <w:rPr>
          <w:rFonts w:eastAsia="Times New Roman" w:cs="Times New Roman"/>
          <w:szCs w:val="24"/>
        </w:rPr>
        <w:t xml:space="preserve">Παραπέμπεται στην αρμόδια Διαρκή Επιτροπή. </w:t>
      </w:r>
    </w:p>
    <w:p w14:paraId="11D353B6" w14:textId="77777777" w:rsidR="003B7355" w:rsidRDefault="001058BE">
      <w:pPr>
        <w:spacing w:line="600" w:lineRule="auto"/>
        <w:ind w:firstLine="720"/>
        <w:jc w:val="center"/>
        <w:rPr>
          <w:rFonts w:eastAsia="Times New Roman" w:cs="Times New Roman"/>
          <w:szCs w:val="24"/>
        </w:rPr>
      </w:pPr>
      <w:r>
        <w:rPr>
          <w:rFonts w:eastAsia="Times New Roman" w:cs="Times New Roman"/>
          <w:szCs w:val="24"/>
        </w:rPr>
        <w:t>(ΑΛΛΑΓΗ ΣΕΛΙΔΑΣ)</w:t>
      </w:r>
    </w:p>
    <w:p w14:paraId="11D353B7" w14:textId="77777777" w:rsidR="003B7355" w:rsidRDefault="001058BE">
      <w:pPr>
        <w:spacing w:line="600" w:lineRule="auto"/>
        <w:ind w:firstLine="720"/>
        <w:jc w:val="both"/>
        <w:rPr>
          <w:rFonts w:eastAsia="Times New Roman" w:cs="Times New Roman"/>
          <w:szCs w:val="24"/>
        </w:rPr>
      </w:pPr>
      <w:r>
        <w:rPr>
          <w:rFonts w:eastAsia="Times New Roman" w:cs="Times New Roman"/>
          <w:b/>
          <w:szCs w:val="24"/>
        </w:rPr>
        <w:t xml:space="preserve">ΠΡΟΕΔΡΕΥΩΝ </w:t>
      </w:r>
      <w:r>
        <w:rPr>
          <w:rFonts w:eastAsia="Times New Roman" w:cs="Times New Roman"/>
          <w:b/>
          <w:szCs w:val="24"/>
        </w:rPr>
        <w:t xml:space="preserve">(Νικήτας Κακλαμάνης): </w:t>
      </w:r>
      <w:r>
        <w:rPr>
          <w:rFonts w:eastAsia="Times New Roman" w:cs="Times New Roman"/>
          <w:szCs w:val="24"/>
        </w:rPr>
        <w:t xml:space="preserve">Κυρίες και κύριοι συνάδελφοι, εισερχόμαστε στη συζήτηση των </w:t>
      </w:r>
    </w:p>
    <w:p w14:paraId="11D353B8" w14:textId="77777777" w:rsidR="003B7355" w:rsidRDefault="001058BE">
      <w:pPr>
        <w:spacing w:line="600" w:lineRule="auto"/>
        <w:ind w:firstLine="720"/>
        <w:jc w:val="center"/>
        <w:rPr>
          <w:rFonts w:eastAsia="Times New Roman" w:cs="Times New Roman"/>
          <w:b/>
          <w:szCs w:val="24"/>
        </w:rPr>
      </w:pPr>
      <w:r>
        <w:rPr>
          <w:rFonts w:eastAsia="Times New Roman" w:cs="Times New Roman"/>
          <w:b/>
          <w:szCs w:val="24"/>
        </w:rPr>
        <w:t>ΕΠΙΚΑΙΡΩΝ ΕΡΩΤΗΣΕΩΝ</w:t>
      </w:r>
    </w:p>
    <w:p w14:paraId="11D353B9" w14:textId="77777777" w:rsidR="003B7355" w:rsidRDefault="001058BE">
      <w:pPr>
        <w:spacing w:line="600" w:lineRule="auto"/>
        <w:ind w:firstLine="720"/>
        <w:jc w:val="both"/>
        <w:rPr>
          <w:rFonts w:eastAsia="Times New Roman" w:cs="Times New Roman"/>
          <w:szCs w:val="24"/>
        </w:rPr>
      </w:pPr>
      <w:r>
        <w:rPr>
          <w:rFonts w:eastAsia="Times New Roman" w:cs="Times New Roman"/>
          <w:szCs w:val="24"/>
        </w:rPr>
        <w:t xml:space="preserve">Από τις σημερινές επίκαιρες ερωτήσεις θα συζητηθούν τρεις. </w:t>
      </w:r>
    </w:p>
    <w:p w14:paraId="11D353BA" w14:textId="77777777" w:rsidR="003B7355" w:rsidRDefault="001058BE">
      <w:pPr>
        <w:spacing w:line="600" w:lineRule="auto"/>
        <w:ind w:firstLine="720"/>
        <w:jc w:val="both"/>
        <w:rPr>
          <w:rFonts w:eastAsia="Times New Roman" w:cs="Times New Roman"/>
          <w:szCs w:val="24"/>
        </w:rPr>
      </w:pPr>
      <w:r>
        <w:rPr>
          <w:rFonts w:eastAsia="Times New Roman" w:cs="Times New Roman"/>
          <w:szCs w:val="24"/>
        </w:rPr>
        <w:t xml:space="preserve">Δεν θα συζητηθούν, λόγω απουσίας των αρμοδίων Υπουργών στο εξωτερικό δύο ερωτήσεις: </w:t>
      </w:r>
    </w:p>
    <w:p w14:paraId="11D353BB" w14:textId="77777777" w:rsidR="003B7355" w:rsidRDefault="001058BE">
      <w:pPr>
        <w:spacing w:line="600" w:lineRule="auto"/>
        <w:ind w:firstLine="720"/>
        <w:jc w:val="both"/>
        <w:rPr>
          <w:rFonts w:eastAsia="Times New Roman" w:cs="Times New Roman"/>
          <w:szCs w:val="24"/>
        </w:rPr>
      </w:pPr>
      <w:r>
        <w:rPr>
          <w:rFonts w:eastAsia="Times New Roman" w:cs="Times New Roman"/>
          <w:szCs w:val="24"/>
        </w:rPr>
        <w:lastRenderedPageBreak/>
        <w:t>Η δεύτερ</w:t>
      </w:r>
      <w:r>
        <w:rPr>
          <w:rFonts w:eastAsia="Times New Roman" w:cs="Times New Roman"/>
          <w:szCs w:val="24"/>
        </w:rPr>
        <w:t>η με αριθμό 1495/18-9-2017 επίκαιρη ερώτηση δεύτερου κύκλου του Βουλευτή Β΄ Αθηνών της Νέας Δημοκρατίας κ. Γεωργίου Κουμουτσάκου προς τον Υπουργό Εξωτερικών, με θέμα: «Στάση ελληνικής κυβέρνησης έναντι της συνεχιζόμενης αδιαλλαξίας της ΠΓΔΜ»</w:t>
      </w:r>
      <w:r>
        <w:rPr>
          <w:rFonts w:eastAsia="Times New Roman" w:cs="Times New Roman"/>
          <w:szCs w:val="24"/>
        </w:rPr>
        <w:t>,</w:t>
      </w:r>
      <w:r>
        <w:rPr>
          <w:rFonts w:eastAsia="Times New Roman" w:cs="Times New Roman"/>
          <w:szCs w:val="24"/>
        </w:rPr>
        <w:t xml:space="preserve"> δεν θα συζητη</w:t>
      </w:r>
      <w:r>
        <w:rPr>
          <w:rFonts w:eastAsia="Times New Roman" w:cs="Times New Roman"/>
          <w:szCs w:val="24"/>
        </w:rPr>
        <w:t xml:space="preserve">θεί λόγω απουσίας του κ. Κοτζιά στο εξωτερικό. </w:t>
      </w:r>
    </w:p>
    <w:p w14:paraId="11D353BC" w14:textId="77777777" w:rsidR="003B7355" w:rsidRDefault="001058BE">
      <w:pPr>
        <w:spacing w:line="600" w:lineRule="auto"/>
        <w:ind w:firstLine="720"/>
        <w:jc w:val="both"/>
        <w:rPr>
          <w:rFonts w:eastAsia="Times New Roman" w:cs="Times New Roman"/>
          <w:szCs w:val="24"/>
        </w:rPr>
      </w:pPr>
      <w:r>
        <w:rPr>
          <w:rFonts w:eastAsia="Times New Roman" w:cs="Times New Roman"/>
          <w:szCs w:val="24"/>
        </w:rPr>
        <w:t>Η δεύτερη με αριθμό 5958/576/30-5-2017 ερώτηση και αίτηση κατάθεσης εγγράφων του κύκλου αναφορών - ερωτήσεων του κ. Γεωργίου</w:t>
      </w:r>
      <w:r>
        <w:rPr>
          <w:rFonts w:eastAsia="Times New Roman" w:cs="Times New Roman"/>
          <w:szCs w:val="24"/>
        </w:rPr>
        <w:t xml:space="preserve"> </w:t>
      </w:r>
      <w:r>
        <w:rPr>
          <w:rFonts w:eastAsia="Times New Roman" w:cs="Times New Roman"/>
          <w:szCs w:val="24"/>
        </w:rPr>
        <w:t>-Δημητρίου Καρρά προς την Υπουργό Εργασίας, Κοινωνικής Ασφάλισης και Κοινωνικής Αλλ</w:t>
      </w:r>
      <w:r>
        <w:rPr>
          <w:rFonts w:eastAsia="Times New Roman" w:cs="Times New Roman"/>
          <w:szCs w:val="24"/>
        </w:rPr>
        <w:t xml:space="preserve">ηλεγγύης, με θέμα: «Αναζητήθηκαν ή όχι εναλλακτικές λύσεις, ώστε να αποφευχθεί η νέα περικοπή της συνταξιοδοτικής δαπάνης με τον τελευταίο νόμο 4472/2017;» δεν θα συζητηθεί λόγω απουσίας του κ. Αναστάσιου Πετρόπουλου στο εξωτερικό. </w:t>
      </w:r>
    </w:p>
    <w:p w14:paraId="11D353BD" w14:textId="77777777" w:rsidR="003B7355" w:rsidRDefault="001058BE">
      <w:pPr>
        <w:spacing w:before="100" w:beforeAutospacing="1" w:after="100" w:afterAutospacing="1" w:line="600" w:lineRule="auto"/>
        <w:ind w:firstLine="720"/>
        <w:contextualSpacing/>
        <w:jc w:val="both"/>
        <w:rPr>
          <w:rFonts w:eastAsia="Times New Roman"/>
          <w:color w:val="000000"/>
          <w:szCs w:val="24"/>
        </w:rPr>
      </w:pPr>
      <w:r>
        <w:rPr>
          <w:rFonts w:eastAsia="Times New Roman"/>
          <w:color w:val="000000"/>
          <w:szCs w:val="24"/>
        </w:rPr>
        <w:t xml:space="preserve">Η πέμπτη με αριθμό 1503/19-9-2017 επίκαιρη ερώτηση δευτέρου κύκλου του Ανεξάρτητου Βουλευτή Αχαΐας κ. </w:t>
      </w:r>
      <w:r>
        <w:rPr>
          <w:rFonts w:eastAsia="Times New Roman"/>
          <w:bCs/>
          <w:color w:val="000000"/>
          <w:szCs w:val="24"/>
        </w:rPr>
        <w:t>Νικόλαου Νικολόπουλου</w:t>
      </w:r>
      <w:r>
        <w:rPr>
          <w:rFonts w:eastAsia="Times New Roman"/>
          <w:color w:val="000000"/>
          <w:szCs w:val="24"/>
        </w:rPr>
        <w:t xml:space="preserve"> προς τον Υπουργό </w:t>
      </w:r>
      <w:r>
        <w:rPr>
          <w:rFonts w:eastAsia="Times New Roman"/>
          <w:bCs/>
          <w:color w:val="000000"/>
          <w:szCs w:val="24"/>
        </w:rPr>
        <w:t>Εσωτερικών,</w:t>
      </w:r>
      <w:r>
        <w:rPr>
          <w:rFonts w:eastAsia="Times New Roman"/>
          <w:b/>
          <w:bCs/>
          <w:color w:val="000000"/>
          <w:szCs w:val="24"/>
        </w:rPr>
        <w:t xml:space="preserve"> </w:t>
      </w:r>
      <w:r>
        <w:rPr>
          <w:rFonts w:eastAsia="Times New Roman"/>
          <w:color w:val="000000"/>
          <w:szCs w:val="24"/>
        </w:rPr>
        <w:t>σχετικά με το ζήτημα οφειλών της Δημοτικής Επιχείρησης Ύδρευσης Αποχέ</w:t>
      </w:r>
      <w:r>
        <w:rPr>
          <w:rFonts w:eastAsia="Times New Roman"/>
          <w:color w:val="000000"/>
          <w:szCs w:val="24"/>
        </w:rPr>
        <w:lastRenderedPageBreak/>
        <w:t>τευσης Δυτικής Αχαΐας προς τη ΔΕΗ,</w:t>
      </w:r>
      <w:r>
        <w:rPr>
          <w:rFonts w:eastAsia="Times New Roman"/>
          <w:color w:val="000000"/>
          <w:szCs w:val="24"/>
        </w:rPr>
        <w:t xml:space="preserve"> δεν θα συζητηθεί λόγω αναρμοδιότητας. Αρμόδιο </w:t>
      </w:r>
      <w:r>
        <w:rPr>
          <w:rFonts w:eastAsia="Times New Roman"/>
          <w:color w:val="000000"/>
          <w:szCs w:val="24"/>
        </w:rPr>
        <w:t xml:space="preserve">για </w:t>
      </w:r>
      <w:r>
        <w:rPr>
          <w:rFonts w:eastAsia="Times New Roman"/>
          <w:color w:val="000000"/>
          <w:szCs w:val="24"/>
        </w:rPr>
        <w:t xml:space="preserve">να απαντήσει είναι το Υπουργείο Περιβάλλοντος και Ενέργειας. </w:t>
      </w:r>
    </w:p>
    <w:p w14:paraId="11D353BE" w14:textId="77777777" w:rsidR="003B7355" w:rsidRDefault="001058BE">
      <w:pPr>
        <w:spacing w:before="100" w:beforeAutospacing="1" w:after="100" w:afterAutospacing="1" w:line="600" w:lineRule="auto"/>
        <w:ind w:firstLine="720"/>
        <w:contextualSpacing/>
        <w:jc w:val="both"/>
        <w:rPr>
          <w:rFonts w:eastAsia="Times New Roman"/>
          <w:color w:val="000000"/>
          <w:szCs w:val="24"/>
        </w:rPr>
      </w:pPr>
      <w:r>
        <w:rPr>
          <w:rFonts w:eastAsia="Times New Roman"/>
          <w:color w:val="000000"/>
          <w:szCs w:val="24"/>
        </w:rPr>
        <w:t>Επίσης, δεν θα συζητηθούν</w:t>
      </w:r>
      <w:r>
        <w:rPr>
          <w:rFonts w:eastAsia="Times New Roman"/>
          <w:color w:val="000000"/>
          <w:szCs w:val="24"/>
        </w:rPr>
        <w:t>,</w:t>
      </w:r>
      <w:r>
        <w:rPr>
          <w:rFonts w:eastAsia="Times New Roman"/>
          <w:color w:val="000000"/>
          <w:szCs w:val="24"/>
        </w:rPr>
        <w:t xml:space="preserve"> λόγω κωλύματος των αρμοδίων Υπουργών και δεν θα επαναπροσδιοριστούν για συζήτηση, πράγμα που σημαίνει ότι οι συνάδελ</w:t>
      </w:r>
      <w:r>
        <w:rPr>
          <w:rFonts w:eastAsia="Times New Roman"/>
          <w:color w:val="000000"/>
          <w:szCs w:val="24"/>
        </w:rPr>
        <w:t xml:space="preserve">φοι θα πρέπει να τις </w:t>
      </w:r>
      <w:proofErr w:type="spellStart"/>
      <w:r>
        <w:rPr>
          <w:rFonts w:eastAsia="Times New Roman"/>
          <w:color w:val="000000"/>
          <w:szCs w:val="24"/>
        </w:rPr>
        <w:t>επανακατεθέσουν</w:t>
      </w:r>
      <w:proofErr w:type="spellEnd"/>
      <w:r>
        <w:rPr>
          <w:rFonts w:eastAsia="Times New Roman"/>
          <w:color w:val="000000"/>
          <w:szCs w:val="24"/>
        </w:rPr>
        <w:t>, με βάση την τροποποίηση του Κανονισμού</w:t>
      </w:r>
      <w:r>
        <w:rPr>
          <w:rFonts w:eastAsia="Times New Roman"/>
          <w:color w:val="000000"/>
          <w:szCs w:val="24"/>
        </w:rPr>
        <w:t>,</w:t>
      </w:r>
      <w:r>
        <w:rPr>
          <w:rFonts w:eastAsia="Times New Roman"/>
          <w:color w:val="000000"/>
          <w:szCs w:val="24"/>
        </w:rPr>
        <w:t xml:space="preserve"> που έγινε -γιατί τα κωλύματα των αρμοδίων Υπουργών περιλαμβάνονται στις δικαιολογημένες απουσίες- οι ακόλουθες ερωτήσεις:</w:t>
      </w:r>
    </w:p>
    <w:p w14:paraId="11D353BF" w14:textId="77777777" w:rsidR="003B7355" w:rsidRDefault="001058BE">
      <w:pPr>
        <w:spacing w:before="100" w:beforeAutospacing="1" w:after="100" w:afterAutospacing="1" w:line="600" w:lineRule="auto"/>
        <w:ind w:firstLine="720"/>
        <w:contextualSpacing/>
        <w:jc w:val="both"/>
        <w:rPr>
          <w:rFonts w:eastAsia="Times New Roman"/>
          <w:color w:val="000000"/>
          <w:szCs w:val="24"/>
        </w:rPr>
      </w:pPr>
      <w:r>
        <w:rPr>
          <w:rFonts w:eastAsia="Times New Roman"/>
          <w:color w:val="000000"/>
          <w:szCs w:val="24"/>
        </w:rPr>
        <w:t>Η τρίτη με αριθμό 1508/19-9-2017 επίκαιρη ερώτηση του πρ</w:t>
      </w:r>
      <w:r>
        <w:rPr>
          <w:rFonts w:eastAsia="Times New Roman"/>
          <w:color w:val="000000"/>
          <w:szCs w:val="24"/>
        </w:rPr>
        <w:t>ώτου κύκλου του Βουλευτή Ηρακλείου της Δημοκρατικής Συμπαράταξης ΠΑΣΟΚ</w:t>
      </w:r>
      <w:r>
        <w:rPr>
          <w:rFonts w:eastAsia="Times New Roman"/>
          <w:color w:val="000000"/>
          <w:szCs w:val="24"/>
        </w:rPr>
        <w:t xml:space="preserve"> </w:t>
      </w:r>
      <w:r>
        <w:rPr>
          <w:rFonts w:eastAsia="Times New Roman"/>
          <w:color w:val="000000"/>
          <w:szCs w:val="24"/>
        </w:rPr>
        <w:t xml:space="preserve">–ΔΗΜΑΡ κ. </w:t>
      </w:r>
      <w:r>
        <w:rPr>
          <w:rFonts w:eastAsia="Times New Roman"/>
          <w:bCs/>
          <w:color w:val="000000"/>
          <w:szCs w:val="24"/>
        </w:rPr>
        <w:t xml:space="preserve">Βασιλείου </w:t>
      </w:r>
      <w:proofErr w:type="spellStart"/>
      <w:r>
        <w:rPr>
          <w:rFonts w:eastAsia="Times New Roman"/>
          <w:bCs/>
          <w:color w:val="000000"/>
          <w:szCs w:val="24"/>
        </w:rPr>
        <w:t>Κεγκέρογλου</w:t>
      </w:r>
      <w:proofErr w:type="spellEnd"/>
      <w:r>
        <w:rPr>
          <w:rFonts w:eastAsia="Times New Roman"/>
          <w:bCs/>
          <w:color w:val="000000"/>
          <w:szCs w:val="24"/>
        </w:rPr>
        <w:t xml:space="preserve"> </w:t>
      </w:r>
      <w:r>
        <w:rPr>
          <w:rFonts w:eastAsia="Times New Roman"/>
          <w:color w:val="000000"/>
          <w:szCs w:val="24"/>
        </w:rPr>
        <w:t>προς τον Υπουργό</w:t>
      </w:r>
      <w:r>
        <w:rPr>
          <w:rFonts w:eastAsia="Times New Roman"/>
          <w:b/>
          <w:color w:val="000000"/>
          <w:szCs w:val="24"/>
        </w:rPr>
        <w:t xml:space="preserve"> </w:t>
      </w:r>
      <w:r>
        <w:rPr>
          <w:rFonts w:eastAsia="Times New Roman"/>
          <w:bCs/>
          <w:color w:val="000000"/>
          <w:szCs w:val="24"/>
        </w:rPr>
        <w:t>Αγροτικής Ανάπτυξης και</w:t>
      </w:r>
      <w:r>
        <w:rPr>
          <w:rFonts w:eastAsia="Times New Roman"/>
          <w:b/>
          <w:bCs/>
          <w:color w:val="000000"/>
          <w:szCs w:val="24"/>
        </w:rPr>
        <w:t xml:space="preserve"> </w:t>
      </w:r>
      <w:r>
        <w:rPr>
          <w:rFonts w:eastAsia="Times New Roman"/>
          <w:bCs/>
          <w:color w:val="000000"/>
          <w:szCs w:val="24"/>
        </w:rPr>
        <w:t>Τροφίμων,</w:t>
      </w:r>
      <w:r>
        <w:rPr>
          <w:rFonts w:eastAsia="Times New Roman"/>
          <w:b/>
          <w:bCs/>
          <w:color w:val="000000"/>
          <w:szCs w:val="24"/>
        </w:rPr>
        <w:t xml:space="preserve"> </w:t>
      </w:r>
      <w:r>
        <w:rPr>
          <w:rFonts w:eastAsia="Times New Roman"/>
          <w:color w:val="000000"/>
          <w:szCs w:val="24"/>
        </w:rPr>
        <w:t>με θέμα: «Αύξηση της χρηματοδότησης του μέτρου «Εγκατάσταση Νέων Γεωργών»</w:t>
      </w:r>
      <w:r>
        <w:rPr>
          <w:rFonts w:eastAsia="Times New Roman"/>
          <w:color w:val="000000"/>
          <w:szCs w:val="24"/>
        </w:rPr>
        <w:t>,</w:t>
      </w:r>
      <w:r>
        <w:rPr>
          <w:rFonts w:eastAsia="Times New Roman"/>
          <w:color w:val="000000"/>
          <w:szCs w:val="24"/>
        </w:rPr>
        <w:t xml:space="preserve"> για να μην μείνει εκτός, κανένας νέος που επιθυμεί να ασχοληθεί με την αγροτική παραγωγή, δίκαιη εξέταση των ενστάσεων», δεν θα συζητηθεί λόγω κωλύματος του Υπουργού </w:t>
      </w:r>
      <w:r>
        <w:rPr>
          <w:rFonts w:eastAsia="Times New Roman"/>
          <w:color w:val="000000"/>
          <w:szCs w:val="24"/>
        </w:rPr>
        <w:t xml:space="preserve">κ. </w:t>
      </w:r>
      <w:r>
        <w:rPr>
          <w:rFonts w:eastAsia="Times New Roman"/>
          <w:color w:val="000000"/>
          <w:szCs w:val="24"/>
        </w:rPr>
        <w:t xml:space="preserve">Ευάγγελου Αποστόλου, ο οποίος βρίσκεται σε κυβερνητική αποστολή στο εσωτερικό. </w:t>
      </w:r>
    </w:p>
    <w:p w14:paraId="11D353C0" w14:textId="77777777" w:rsidR="003B7355" w:rsidRDefault="001058BE">
      <w:pPr>
        <w:spacing w:before="100" w:beforeAutospacing="1" w:after="100" w:afterAutospacing="1" w:line="600" w:lineRule="auto"/>
        <w:ind w:firstLine="720"/>
        <w:contextualSpacing/>
        <w:jc w:val="both"/>
        <w:rPr>
          <w:rFonts w:eastAsia="Times New Roman"/>
          <w:color w:val="000000"/>
          <w:szCs w:val="24"/>
        </w:rPr>
      </w:pPr>
      <w:r>
        <w:rPr>
          <w:rFonts w:eastAsia="Times New Roman"/>
          <w:color w:val="000000"/>
          <w:szCs w:val="24"/>
          <w:shd w:val="clear" w:color="auto" w:fill="FFFFFF"/>
        </w:rPr>
        <w:lastRenderedPageBreak/>
        <w:t>Ομοίως</w:t>
      </w:r>
      <w:r>
        <w:rPr>
          <w:rFonts w:eastAsia="Times New Roman"/>
          <w:color w:val="000000"/>
          <w:szCs w:val="24"/>
          <w:shd w:val="clear" w:color="auto" w:fill="FFFFFF"/>
        </w:rPr>
        <w:t>, η πρώτη με αριθμό 7260/14-7-2017 ερώτηση του κύκλου αναφορών</w:t>
      </w:r>
      <w:r>
        <w:rPr>
          <w:rFonts w:eastAsia="Times New Roman"/>
          <w:color w:val="000000"/>
          <w:szCs w:val="24"/>
          <w:shd w:val="clear" w:color="auto" w:fill="FFFFFF"/>
        </w:rPr>
        <w:t xml:space="preserve"> </w:t>
      </w:r>
      <w:r>
        <w:rPr>
          <w:rFonts w:eastAsia="Times New Roman"/>
          <w:color w:val="000000"/>
          <w:szCs w:val="24"/>
          <w:shd w:val="clear" w:color="auto" w:fill="FFFFFF"/>
        </w:rPr>
        <w:t>–</w:t>
      </w:r>
      <w:r>
        <w:rPr>
          <w:rFonts w:eastAsia="Times New Roman"/>
          <w:color w:val="000000"/>
          <w:szCs w:val="24"/>
          <w:shd w:val="clear" w:color="auto" w:fill="FFFFFF"/>
        </w:rPr>
        <w:t xml:space="preserve"> </w:t>
      </w:r>
      <w:r>
        <w:rPr>
          <w:rFonts w:eastAsia="Times New Roman"/>
          <w:color w:val="000000"/>
          <w:szCs w:val="24"/>
          <w:shd w:val="clear" w:color="auto" w:fill="FFFFFF"/>
        </w:rPr>
        <w:t>ερωτήσεων του Βουλευτή Ηλείας της Δημοκρατικής Συμπαράταξης ΠΑΣΟΚ</w:t>
      </w:r>
      <w:r>
        <w:rPr>
          <w:rFonts w:eastAsia="Times New Roman"/>
          <w:color w:val="000000"/>
          <w:szCs w:val="24"/>
          <w:shd w:val="clear" w:color="auto" w:fill="FFFFFF"/>
        </w:rPr>
        <w:t xml:space="preserve"> </w:t>
      </w:r>
      <w:r>
        <w:rPr>
          <w:rFonts w:eastAsia="Times New Roman"/>
          <w:color w:val="000000"/>
          <w:szCs w:val="24"/>
          <w:shd w:val="clear" w:color="auto" w:fill="FFFFFF"/>
        </w:rPr>
        <w:t>–</w:t>
      </w:r>
      <w:r>
        <w:rPr>
          <w:rFonts w:eastAsia="Times New Roman"/>
          <w:color w:val="000000"/>
          <w:szCs w:val="24"/>
          <w:shd w:val="clear" w:color="auto" w:fill="FFFFFF"/>
        </w:rPr>
        <w:t xml:space="preserve"> </w:t>
      </w:r>
      <w:r>
        <w:rPr>
          <w:rFonts w:eastAsia="Times New Roman"/>
          <w:color w:val="000000"/>
          <w:szCs w:val="24"/>
          <w:shd w:val="clear" w:color="auto" w:fill="FFFFFF"/>
        </w:rPr>
        <w:t xml:space="preserve">ΔΗΜΑΡ </w:t>
      </w:r>
      <w:r>
        <w:rPr>
          <w:rFonts w:eastAsia="Times New Roman"/>
          <w:bCs/>
          <w:color w:val="000000"/>
          <w:szCs w:val="24"/>
          <w:shd w:val="clear" w:color="auto" w:fill="FFFFFF"/>
        </w:rPr>
        <w:t xml:space="preserve">κ. </w:t>
      </w:r>
      <w:r>
        <w:rPr>
          <w:rFonts w:eastAsia="Times New Roman"/>
          <w:bCs/>
          <w:color w:val="000000"/>
          <w:szCs w:val="24"/>
          <w:shd w:val="clear" w:color="auto" w:fill="FFFFFF"/>
        </w:rPr>
        <w:t>Ιω</w:t>
      </w:r>
      <w:r>
        <w:rPr>
          <w:rFonts w:eastAsia="Times New Roman"/>
          <w:bCs/>
          <w:color w:val="000000"/>
          <w:szCs w:val="24"/>
          <w:shd w:val="clear" w:color="auto" w:fill="FFFFFF"/>
        </w:rPr>
        <w:t>άννη Κουτσούκου</w:t>
      </w:r>
      <w:r>
        <w:rPr>
          <w:rFonts w:eastAsia="Times New Roman"/>
          <w:b/>
          <w:bCs/>
          <w:color w:val="000000"/>
          <w:szCs w:val="24"/>
          <w:shd w:val="clear" w:color="auto" w:fill="FFFFFF"/>
        </w:rPr>
        <w:t xml:space="preserve"> </w:t>
      </w:r>
      <w:r>
        <w:rPr>
          <w:rFonts w:eastAsia="Times New Roman"/>
          <w:color w:val="000000"/>
          <w:szCs w:val="24"/>
          <w:shd w:val="clear" w:color="auto" w:fill="FFFFFF"/>
        </w:rPr>
        <w:t xml:space="preserve">προς τον Υπουργό </w:t>
      </w:r>
      <w:r>
        <w:rPr>
          <w:rFonts w:eastAsia="Times New Roman"/>
          <w:bCs/>
          <w:color w:val="000000"/>
          <w:szCs w:val="24"/>
          <w:shd w:val="clear" w:color="auto" w:fill="FFFFFF"/>
        </w:rPr>
        <w:t xml:space="preserve">Αγροτικής Ανάπτυξης και Τροφίμων, </w:t>
      </w:r>
      <w:r>
        <w:rPr>
          <w:rFonts w:eastAsia="Times New Roman"/>
          <w:color w:val="000000"/>
          <w:szCs w:val="24"/>
          <w:shd w:val="clear" w:color="auto" w:fill="FFFFFF"/>
        </w:rPr>
        <w:t>με θέμα: «Αδικημένοι οι νέοι γεωργοί της Ηλεί</w:t>
      </w:r>
      <w:r>
        <w:rPr>
          <w:rFonts w:eastAsia="Times New Roman"/>
          <w:color w:val="000000"/>
          <w:szCs w:val="24"/>
          <w:shd w:val="clear" w:color="auto" w:fill="FFFFFF"/>
        </w:rPr>
        <w:t>ας, λόγω του αποκλεισμού τους από το Μέτρο 6.1 «Εγκατάσταση νέων αγροτών» του Προγράμματος Αγροτικής Ανάπτυξης 2014-2020 (ΠΑΑ)»</w:t>
      </w:r>
      <w:r>
        <w:rPr>
          <w:rFonts w:eastAsia="Times New Roman"/>
          <w:color w:val="000000"/>
          <w:szCs w:val="24"/>
        </w:rPr>
        <w:t xml:space="preserve">, δεν θα συζητηθεί λόγω κωλύματος του κυρίου Αποστόλου, ο οποίος βρίσκεται σε κυβερνητική αποστολή στο εσωτερικό. </w:t>
      </w:r>
    </w:p>
    <w:p w14:paraId="11D353C1" w14:textId="77777777" w:rsidR="003B7355" w:rsidRDefault="001058BE">
      <w:pPr>
        <w:spacing w:before="100" w:beforeAutospacing="1" w:after="100" w:afterAutospacing="1" w:line="600" w:lineRule="auto"/>
        <w:ind w:firstLine="720"/>
        <w:contextualSpacing/>
        <w:jc w:val="both"/>
        <w:rPr>
          <w:rFonts w:eastAsia="Times New Roman"/>
          <w:color w:val="000000"/>
          <w:szCs w:val="24"/>
        </w:rPr>
      </w:pPr>
      <w:r>
        <w:rPr>
          <w:rFonts w:eastAsia="Times New Roman"/>
          <w:color w:val="000000"/>
          <w:szCs w:val="24"/>
          <w:shd w:val="clear" w:color="auto" w:fill="FFFFFF"/>
        </w:rPr>
        <w:t>Επίσης, η τέτα</w:t>
      </w:r>
      <w:r>
        <w:rPr>
          <w:rFonts w:eastAsia="Times New Roman"/>
          <w:color w:val="000000"/>
          <w:szCs w:val="24"/>
          <w:shd w:val="clear" w:color="auto" w:fill="FFFFFF"/>
        </w:rPr>
        <w:t>ρτη</w:t>
      </w:r>
      <w:r>
        <w:rPr>
          <w:rFonts w:eastAsia="Times New Roman"/>
          <w:color w:val="000000"/>
          <w:szCs w:val="24"/>
        </w:rPr>
        <w:t xml:space="preserve"> </w:t>
      </w:r>
      <w:r>
        <w:rPr>
          <w:rFonts w:eastAsia="Times New Roman"/>
          <w:color w:val="000000"/>
          <w:szCs w:val="24"/>
          <w:shd w:val="clear" w:color="auto" w:fill="FFFFFF"/>
        </w:rPr>
        <w:t xml:space="preserve">με αριθμό 1498/18-9-2017 </w:t>
      </w:r>
      <w:r>
        <w:rPr>
          <w:rFonts w:eastAsia="Times New Roman"/>
          <w:color w:val="000000"/>
          <w:szCs w:val="24"/>
        </w:rPr>
        <w:t>επίκαιρη ερώτηση</w:t>
      </w:r>
      <w:r>
        <w:rPr>
          <w:rFonts w:eastAsia="Times New Roman"/>
          <w:color w:val="000000"/>
          <w:szCs w:val="24"/>
          <w:shd w:val="clear" w:color="auto" w:fill="FFFFFF"/>
        </w:rPr>
        <w:t xml:space="preserve"> πρώτου κύκλου του Βουλευτή Β΄ Αθηνών του Κομμουνιστικού Κόμματος </w:t>
      </w:r>
      <w:r>
        <w:rPr>
          <w:rFonts w:eastAsia="Times New Roman"/>
          <w:color w:val="000000"/>
          <w:szCs w:val="24"/>
          <w:shd w:val="clear" w:color="auto" w:fill="FFFFFF"/>
        </w:rPr>
        <w:t xml:space="preserve">Ελλάδας </w:t>
      </w:r>
      <w:r>
        <w:rPr>
          <w:rFonts w:eastAsia="Times New Roman"/>
          <w:color w:val="000000"/>
          <w:szCs w:val="24"/>
          <w:shd w:val="clear" w:color="auto" w:fill="FFFFFF"/>
        </w:rPr>
        <w:t xml:space="preserve">κ. </w:t>
      </w:r>
      <w:r>
        <w:rPr>
          <w:rFonts w:eastAsia="Times New Roman"/>
          <w:bCs/>
          <w:color w:val="000000"/>
          <w:szCs w:val="24"/>
          <w:shd w:val="clear" w:color="auto" w:fill="FFFFFF"/>
        </w:rPr>
        <w:t xml:space="preserve">Αθανάσιου </w:t>
      </w:r>
      <w:proofErr w:type="spellStart"/>
      <w:r>
        <w:rPr>
          <w:rFonts w:eastAsia="Times New Roman"/>
          <w:bCs/>
          <w:color w:val="000000"/>
          <w:szCs w:val="24"/>
          <w:shd w:val="clear" w:color="auto" w:fill="FFFFFF"/>
        </w:rPr>
        <w:t>Παφίλη</w:t>
      </w:r>
      <w:proofErr w:type="spellEnd"/>
      <w:r>
        <w:rPr>
          <w:rFonts w:eastAsia="Times New Roman"/>
          <w:b/>
          <w:bCs/>
          <w:color w:val="000000"/>
          <w:szCs w:val="24"/>
          <w:shd w:val="clear" w:color="auto" w:fill="FFFFFF"/>
        </w:rPr>
        <w:t xml:space="preserve"> </w:t>
      </w:r>
      <w:r>
        <w:rPr>
          <w:rFonts w:eastAsia="Times New Roman"/>
          <w:color w:val="000000"/>
          <w:szCs w:val="24"/>
          <w:shd w:val="clear" w:color="auto" w:fill="FFFFFF"/>
        </w:rPr>
        <w:t xml:space="preserve">προς την Υπουργό </w:t>
      </w:r>
      <w:r>
        <w:rPr>
          <w:rFonts w:eastAsia="Times New Roman"/>
          <w:bCs/>
          <w:color w:val="000000"/>
          <w:szCs w:val="24"/>
          <w:shd w:val="clear" w:color="auto" w:fill="FFFFFF"/>
        </w:rPr>
        <w:t>Πολιτισμού και Αθλητισμού</w:t>
      </w:r>
      <w:r>
        <w:rPr>
          <w:rFonts w:eastAsia="Times New Roman"/>
          <w:color w:val="000000"/>
          <w:szCs w:val="24"/>
          <w:shd w:val="clear" w:color="auto" w:fill="FFFFFF"/>
        </w:rPr>
        <w:t>, με θέμα: «Απαράδεκτη κατάσταση στον Πανελλήνιο Γυμναστικό Σύλλογο»</w:t>
      </w:r>
      <w:r>
        <w:rPr>
          <w:rFonts w:eastAsia="Times New Roman"/>
          <w:color w:val="000000"/>
          <w:szCs w:val="24"/>
        </w:rPr>
        <w:t xml:space="preserve">, δεν θα συζητηθεί λόγω δικαιολογημένου κωλύματος του Υφυπουργού Πολιτισμού και Αθλητισμού, κ. Γεωργίου Βασιλειάδη. </w:t>
      </w:r>
    </w:p>
    <w:p w14:paraId="11D353C2" w14:textId="77777777" w:rsidR="003B7355" w:rsidRDefault="001058BE">
      <w:pPr>
        <w:spacing w:before="100" w:beforeAutospacing="1" w:after="100" w:afterAutospacing="1" w:line="600" w:lineRule="auto"/>
        <w:ind w:firstLine="720"/>
        <w:contextualSpacing/>
        <w:jc w:val="both"/>
        <w:rPr>
          <w:rFonts w:eastAsia="Times New Roman"/>
          <w:color w:val="000000"/>
          <w:szCs w:val="24"/>
        </w:rPr>
      </w:pPr>
      <w:r>
        <w:rPr>
          <w:rFonts w:eastAsia="Times New Roman"/>
          <w:color w:val="000000"/>
          <w:szCs w:val="24"/>
        </w:rPr>
        <w:t xml:space="preserve">Τέλος, η πρώτη επίκαιρη ερώτηση με αριθμό 1493/18-9-2017 δευτέρου κύκλου του Βουλευτή Χίου του Συνασπισμού Ριζοσπαστικής Αριστεράς κ. </w:t>
      </w:r>
      <w:r>
        <w:rPr>
          <w:rFonts w:eastAsia="Times New Roman"/>
          <w:bCs/>
          <w:color w:val="000000"/>
          <w:szCs w:val="24"/>
        </w:rPr>
        <w:t>Ανδρέ</w:t>
      </w:r>
      <w:r>
        <w:rPr>
          <w:rFonts w:eastAsia="Times New Roman"/>
          <w:bCs/>
          <w:color w:val="000000"/>
          <w:szCs w:val="24"/>
        </w:rPr>
        <w:t>α Μιχαηλίδη</w:t>
      </w:r>
      <w:r>
        <w:rPr>
          <w:rFonts w:eastAsia="Times New Roman"/>
          <w:b/>
          <w:bCs/>
          <w:color w:val="000000"/>
          <w:szCs w:val="24"/>
        </w:rPr>
        <w:t xml:space="preserve"> </w:t>
      </w:r>
      <w:r>
        <w:rPr>
          <w:rFonts w:eastAsia="Times New Roman"/>
          <w:color w:val="000000"/>
          <w:szCs w:val="24"/>
        </w:rPr>
        <w:t xml:space="preserve">προς τον Υπουργό </w:t>
      </w:r>
      <w:r>
        <w:rPr>
          <w:rFonts w:eastAsia="Times New Roman"/>
          <w:bCs/>
          <w:color w:val="000000"/>
          <w:szCs w:val="24"/>
        </w:rPr>
        <w:t>Υποδομών και Μεταφορών,</w:t>
      </w:r>
      <w:r>
        <w:rPr>
          <w:rFonts w:eastAsia="Times New Roman"/>
          <w:color w:val="000000"/>
          <w:szCs w:val="24"/>
        </w:rPr>
        <w:t xml:space="preserve"> με θέμα: «Ολοκλήρωση εργασιών </w:t>
      </w:r>
      <w:r>
        <w:rPr>
          <w:rFonts w:eastAsia="Times New Roman"/>
          <w:color w:val="000000"/>
          <w:szCs w:val="24"/>
        </w:rPr>
        <w:lastRenderedPageBreak/>
        <w:t xml:space="preserve">διαμόρφωσης και περίφραξης </w:t>
      </w:r>
      <w:proofErr w:type="spellStart"/>
      <w:r>
        <w:rPr>
          <w:rFonts w:eastAsia="Times New Roman"/>
          <w:color w:val="000000"/>
          <w:szCs w:val="24"/>
        </w:rPr>
        <w:t>απαλλοτριωθείσας</w:t>
      </w:r>
      <w:proofErr w:type="spellEnd"/>
      <w:r>
        <w:rPr>
          <w:rFonts w:eastAsia="Times New Roman"/>
          <w:color w:val="000000"/>
          <w:szCs w:val="24"/>
        </w:rPr>
        <w:t xml:space="preserve"> περιοχής στο αεροδρόμιο Χίου και κατασκευή επέκτασης της οδού Χρήστου», δεν θα συζητηθεί λόγω δικαιολογημένου κωλύματος</w:t>
      </w:r>
      <w:r>
        <w:rPr>
          <w:rFonts w:eastAsia="Times New Roman"/>
          <w:color w:val="000000"/>
          <w:szCs w:val="24"/>
        </w:rPr>
        <w:t xml:space="preserve"> –κατά </w:t>
      </w:r>
      <w:r>
        <w:rPr>
          <w:rFonts w:eastAsia="Times New Roman"/>
          <w:color w:val="000000"/>
          <w:szCs w:val="24"/>
        </w:rPr>
        <w:t>τον</w:t>
      </w:r>
      <w:r>
        <w:rPr>
          <w:rFonts w:eastAsia="Times New Roman"/>
          <w:color w:val="000000"/>
          <w:szCs w:val="24"/>
        </w:rPr>
        <w:t xml:space="preserve"> νέο Κανονισμό</w:t>
      </w:r>
      <w:r>
        <w:rPr>
          <w:rFonts w:eastAsia="Times New Roman"/>
          <w:color w:val="000000"/>
          <w:szCs w:val="24"/>
        </w:rPr>
        <w:t>-</w:t>
      </w:r>
      <w:r>
        <w:rPr>
          <w:rFonts w:eastAsia="Times New Roman"/>
          <w:color w:val="000000"/>
          <w:szCs w:val="24"/>
        </w:rPr>
        <w:t xml:space="preserve"> του Υπουργού κ. Χρήστου </w:t>
      </w:r>
      <w:proofErr w:type="spellStart"/>
      <w:r>
        <w:rPr>
          <w:rFonts w:eastAsia="Times New Roman"/>
          <w:color w:val="000000"/>
          <w:szCs w:val="24"/>
        </w:rPr>
        <w:t>Σπίρτζη</w:t>
      </w:r>
      <w:proofErr w:type="spellEnd"/>
      <w:r>
        <w:rPr>
          <w:rFonts w:eastAsia="Times New Roman"/>
          <w:color w:val="000000"/>
          <w:szCs w:val="24"/>
        </w:rPr>
        <w:t>.</w:t>
      </w:r>
    </w:p>
    <w:p w14:paraId="11D353C3" w14:textId="77777777" w:rsidR="003B7355" w:rsidRDefault="001058BE">
      <w:pPr>
        <w:spacing w:before="100" w:beforeAutospacing="1" w:after="100" w:afterAutospacing="1" w:line="600" w:lineRule="auto"/>
        <w:ind w:firstLine="720"/>
        <w:contextualSpacing/>
        <w:jc w:val="both"/>
        <w:rPr>
          <w:rFonts w:eastAsia="Times New Roman"/>
          <w:color w:val="000000"/>
          <w:szCs w:val="24"/>
        </w:rPr>
      </w:pPr>
      <w:r>
        <w:rPr>
          <w:rFonts w:eastAsia="Times New Roman"/>
          <w:color w:val="000000"/>
          <w:szCs w:val="24"/>
        </w:rPr>
        <w:t>Ομοίως, η τρίτη με αριθμό 1507/19-9-2017 επίκαιρη ερώτηση δε</w:t>
      </w:r>
      <w:r>
        <w:rPr>
          <w:rFonts w:eastAsia="Times New Roman"/>
          <w:color w:val="000000"/>
          <w:szCs w:val="24"/>
        </w:rPr>
        <w:t>ύ</w:t>
      </w:r>
      <w:r>
        <w:rPr>
          <w:rFonts w:eastAsia="Times New Roman"/>
          <w:color w:val="000000"/>
          <w:szCs w:val="24"/>
        </w:rPr>
        <w:t>τ</w:t>
      </w:r>
      <w:r>
        <w:rPr>
          <w:rFonts w:eastAsia="Times New Roman"/>
          <w:color w:val="000000"/>
          <w:szCs w:val="24"/>
        </w:rPr>
        <w:t>ε</w:t>
      </w:r>
      <w:r>
        <w:rPr>
          <w:rFonts w:eastAsia="Times New Roman"/>
          <w:color w:val="000000"/>
          <w:szCs w:val="24"/>
        </w:rPr>
        <w:t>ρου κύκλου του Βουλευτή Ηρακλείου της Δημοκρατικής Συμπαράταξης ΠΑΣΟΚ</w:t>
      </w:r>
      <w:r>
        <w:rPr>
          <w:rFonts w:eastAsia="Times New Roman"/>
          <w:color w:val="000000"/>
          <w:szCs w:val="24"/>
        </w:rPr>
        <w:t xml:space="preserve"> </w:t>
      </w:r>
      <w:r>
        <w:rPr>
          <w:rFonts w:eastAsia="Times New Roman"/>
          <w:color w:val="000000"/>
          <w:szCs w:val="24"/>
        </w:rPr>
        <w:t>–</w:t>
      </w:r>
      <w:r>
        <w:rPr>
          <w:rFonts w:eastAsia="Times New Roman"/>
          <w:color w:val="000000"/>
          <w:szCs w:val="24"/>
        </w:rPr>
        <w:t xml:space="preserve"> </w:t>
      </w:r>
      <w:r>
        <w:rPr>
          <w:rFonts w:eastAsia="Times New Roman"/>
          <w:color w:val="000000"/>
          <w:szCs w:val="24"/>
        </w:rPr>
        <w:t xml:space="preserve">ΔΗΜΑΡ κ. </w:t>
      </w:r>
      <w:r>
        <w:rPr>
          <w:rFonts w:eastAsia="Times New Roman"/>
          <w:bCs/>
          <w:color w:val="000000"/>
          <w:szCs w:val="24"/>
        </w:rPr>
        <w:t xml:space="preserve">Βασιλείου </w:t>
      </w:r>
      <w:proofErr w:type="spellStart"/>
      <w:r>
        <w:rPr>
          <w:rFonts w:eastAsia="Times New Roman"/>
          <w:bCs/>
          <w:color w:val="000000"/>
          <w:szCs w:val="24"/>
        </w:rPr>
        <w:t>Κεγκέρογλου</w:t>
      </w:r>
      <w:proofErr w:type="spellEnd"/>
      <w:r>
        <w:rPr>
          <w:rFonts w:eastAsia="Times New Roman"/>
          <w:b/>
          <w:bCs/>
          <w:color w:val="000000"/>
          <w:szCs w:val="24"/>
        </w:rPr>
        <w:t xml:space="preserve"> </w:t>
      </w:r>
      <w:r>
        <w:rPr>
          <w:rFonts w:eastAsia="Times New Roman"/>
          <w:color w:val="000000"/>
          <w:szCs w:val="24"/>
        </w:rPr>
        <w:t xml:space="preserve">προς τον Υπουργό </w:t>
      </w:r>
      <w:r>
        <w:rPr>
          <w:rFonts w:eastAsia="Times New Roman"/>
          <w:bCs/>
          <w:color w:val="000000"/>
          <w:szCs w:val="24"/>
        </w:rPr>
        <w:t xml:space="preserve">Υποδομών και Μεταφορών, </w:t>
      </w:r>
      <w:r>
        <w:rPr>
          <w:rFonts w:eastAsia="Times New Roman"/>
          <w:color w:val="000000"/>
          <w:szCs w:val="24"/>
        </w:rPr>
        <w:t xml:space="preserve">με θέμα: «Ένταξη όλου του Βορείου Οδικού Άξονα Κρήτης (ΒΟΑΚ) στο φυσικό αντικείμενο για τις μελέτες που θα ανατεθούν», δεν θα συζητηθεί λόγω δικαιολογημένου κωλύματος </w:t>
      </w:r>
      <w:r>
        <w:rPr>
          <w:rFonts w:eastAsia="Times New Roman"/>
          <w:color w:val="000000"/>
          <w:szCs w:val="24"/>
        </w:rPr>
        <w:t>-</w:t>
      </w:r>
      <w:r>
        <w:rPr>
          <w:rFonts w:eastAsia="Times New Roman"/>
          <w:color w:val="000000"/>
          <w:szCs w:val="24"/>
        </w:rPr>
        <w:t xml:space="preserve">κατά </w:t>
      </w:r>
      <w:r>
        <w:rPr>
          <w:rFonts w:eastAsia="Times New Roman"/>
          <w:color w:val="000000"/>
          <w:szCs w:val="24"/>
        </w:rPr>
        <w:t>τον νέο Κανονισμό</w:t>
      </w:r>
      <w:r>
        <w:rPr>
          <w:rFonts w:eastAsia="Times New Roman"/>
          <w:color w:val="000000"/>
          <w:szCs w:val="24"/>
        </w:rPr>
        <w:t>-</w:t>
      </w:r>
      <w:r>
        <w:rPr>
          <w:rFonts w:eastAsia="Times New Roman"/>
          <w:color w:val="000000"/>
          <w:szCs w:val="24"/>
        </w:rPr>
        <w:t xml:space="preserve"> του Υπουργού κ. Χρήστου </w:t>
      </w:r>
      <w:proofErr w:type="spellStart"/>
      <w:r>
        <w:rPr>
          <w:rFonts w:eastAsia="Times New Roman"/>
          <w:color w:val="000000"/>
          <w:szCs w:val="24"/>
        </w:rPr>
        <w:t>Σπίρτζη</w:t>
      </w:r>
      <w:proofErr w:type="spellEnd"/>
      <w:r>
        <w:rPr>
          <w:rFonts w:eastAsia="Times New Roman"/>
          <w:color w:val="000000"/>
          <w:szCs w:val="24"/>
        </w:rPr>
        <w:t>.</w:t>
      </w:r>
    </w:p>
    <w:p w14:paraId="11D353C4" w14:textId="77777777" w:rsidR="003B7355" w:rsidRDefault="001058BE">
      <w:pPr>
        <w:spacing w:before="100" w:beforeAutospacing="1" w:after="100" w:afterAutospacing="1" w:line="600" w:lineRule="auto"/>
        <w:ind w:firstLine="720"/>
        <w:contextualSpacing/>
        <w:jc w:val="both"/>
        <w:rPr>
          <w:rFonts w:eastAsia="Times New Roman"/>
          <w:color w:val="000000"/>
          <w:szCs w:val="24"/>
        </w:rPr>
      </w:pPr>
      <w:r>
        <w:rPr>
          <w:rFonts w:eastAsia="Times New Roman"/>
          <w:color w:val="000000"/>
          <w:szCs w:val="24"/>
        </w:rPr>
        <w:t>Το ίδιο και η τέταρτη με αριθμό</w:t>
      </w:r>
      <w:r>
        <w:rPr>
          <w:rFonts w:eastAsia="Times New Roman"/>
          <w:color w:val="000000"/>
          <w:szCs w:val="24"/>
        </w:rPr>
        <w:t xml:space="preserve"> 1509/19-9-2017 επίκαιρη ερώτηση δε</w:t>
      </w:r>
      <w:r>
        <w:rPr>
          <w:rFonts w:eastAsia="Times New Roman"/>
          <w:color w:val="000000"/>
          <w:szCs w:val="24"/>
        </w:rPr>
        <w:t>ύ</w:t>
      </w:r>
      <w:r>
        <w:rPr>
          <w:rFonts w:eastAsia="Times New Roman"/>
          <w:color w:val="000000"/>
          <w:szCs w:val="24"/>
        </w:rPr>
        <w:t>τ</w:t>
      </w:r>
      <w:r>
        <w:rPr>
          <w:rFonts w:eastAsia="Times New Roman"/>
          <w:color w:val="000000"/>
          <w:szCs w:val="24"/>
        </w:rPr>
        <w:t>ε</w:t>
      </w:r>
      <w:r>
        <w:rPr>
          <w:rFonts w:eastAsia="Times New Roman"/>
          <w:color w:val="000000"/>
          <w:szCs w:val="24"/>
        </w:rPr>
        <w:t xml:space="preserve">ρου κύκλου του Βουλευτή Λέσβου του Κομμουνιστικού Κόμματος </w:t>
      </w:r>
      <w:r>
        <w:rPr>
          <w:rFonts w:eastAsia="Times New Roman"/>
          <w:color w:val="000000"/>
          <w:szCs w:val="24"/>
        </w:rPr>
        <w:t xml:space="preserve">Ελλάδας </w:t>
      </w:r>
      <w:r>
        <w:rPr>
          <w:rFonts w:eastAsia="Times New Roman"/>
          <w:color w:val="000000"/>
          <w:szCs w:val="24"/>
        </w:rPr>
        <w:t xml:space="preserve">κ. </w:t>
      </w:r>
      <w:r>
        <w:rPr>
          <w:rFonts w:eastAsia="Times New Roman"/>
          <w:bCs/>
          <w:color w:val="000000"/>
          <w:szCs w:val="24"/>
        </w:rPr>
        <w:t>Σταύρου Τάσσου</w:t>
      </w:r>
      <w:r>
        <w:rPr>
          <w:rFonts w:eastAsia="Times New Roman"/>
          <w:b/>
          <w:bCs/>
          <w:color w:val="000000"/>
          <w:szCs w:val="24"/>
        </w:rPr>
        <w:t xml:space="preserve"> </w:t>
      </w:r>
      <w:r>
        <w:rPr>
          <w:rFonts w:eastAsia="Times New Roman"/>
          <w:color w:val="000000"/>
          <w:szCs w:val="24"/>
        </w:rPr>
        <w:t xml:space="preserve">προς τον Υπουργό </w:t>
      </w:r>
      <w:r>
        <w:rPr>
          <w:rFonts w:eastAsia="Times New Roman"/>
          <w:bCs/>
          <w:color w:val="000000"/>
          <w:szCs w:val="24"/>
        </w:rPr>
        <w:t>Υποδομών και Μεταφορών,</w:t>
      </w:r>
      <w:r>
        <w:rPr>
          <w:rFonts w:eastAsia="Times New Roman"/>
          <w:b/>
          <w:bCs/>
          <w:color w:val="000000"/>
          <w:szCs w:val="24"/>
        </w:rPr>
        <w:t xml:space="preserve"> </w:t>
      </w:r>
      <w:r>
        <w:rPr>
          <w:rFonts w:eastAsia="Times New Roman"/>
          <w:color w:val="000000"/>
          <w:szCs w:val="24"/>
        </w:rPr>
        <w:t xml:space="preserve">σχετικά με τη λήψη μέτρων για την άμεση αποζημίωση των σεισμοπαθών και </w:t>
      </w:r>
      <w:r>
        <w:rPr>
          <w:rFonts w:eastAsia="Times New Roman"/>
          <w:color w:val="000000"/>
          <w:szCs w:val="24"/>
        </w:rPr>
        <w:t xml:space="preserve">την αποκατάσταση των ζημιών στη Λέσβο», δεν θα συζητηθεί λόγω δικαιολογημένου κωλύματος </w:t>
      </w:r>
      <w:r>
        <w:rPr>
          <w:rFonts w:eastAsia="Times New Roman"/>
          <w:color w:val="000000"/>
          <w:szCs w:val="24"/>
        </w:rPr>
        <w:t>-</w:t>
      </w:r>
      <w:r>
        <w:rPr>
          <w:rFonts w:eastAsia="Times New Roman"/>
          <w:color w:val="000000"/>
          <w:szCs w:val="24"/>
        </w:rPr>
        <w:t xml:space="preserve">κατά </w:t>
      </w:r>
      <w:r>
        <w:rPr>
          <w:rFonts w:eastAsia="Times New Roman"/>
          <w:color w:val="000000"/>
          <w:szCs w:val="24"/>
        </w:rPr>
        <w:t>τον νέο Κανονισμό</w:t>
      </w:r>
      <w:r>
        <w:rPr>
          <w:rFonts w:eastAsia="Times New Roman"/>
          <w:color w:val="000000"/>
          <w:szCs w:val="24"/>
        </w:rPr>
        <w:t>-</w:t>
      </w:r>
      <w:r>
        <w:rPr>
          <w:rFonts w:eastAsia="Times New Roman"/>
          <w:color w:val="000000"/>
          <w:szCs w:val="24"/>
        </w:rPr>
        <w:t xml:space="preserve"> του Υπουργού κ. Χρήστου </w:t>
      </w:r>
      <w:proofErr w:type="spellStart"/>
      <w:r>
        <w:rPr>
          <w:rFonts w:eastAsia="Times New Roman"/>
          <w:color w:val="000000"/>
          <w:szCs w:val="24"/>
        </w:rPr>
        <w:t>Σπίρτζη</w:t>
      </w:r>
      <w:proofErr w:type="spellEnd"/>
      <w:r>
        <w:rPr>
          <w:rFonts w:eastAsia="Times New Roman"/>
          <w:color w:val="000000"/>
          <w:szCs w:val="24"/>
        </w:rPr>
        <w:t>.</w:t>
      </w:r>
    </w:p>
    <w:p w14:paraId="11D353C5" w14:textId="77777777" w:rsidR="003B7355" w:rsidRDefault="001058BE">
      <w:pPr>
        <w:spacing w:before="100" w:beforeAutospacing="1" w:after="100" w:afterAutospacing="1" w:line="600" w:lineRule="auto"/>
        <w:ind w:firstLine="720"/>
        <w:contextualSpacing/>
        <w:jc w:val="both"/>
        <w:rPr>
          <w:rFonts w:eastAsia="Times New Roman"/>
          <w:color w:val="000000"/>
          <w:szCs w:val="24"/>
        </w:rPr>
      </w:pPr>
      <w:r>
        <w:rPr>
          <w:rFonts w:eastAsia="Times New Roman"/>
          <w:b/>
          <w:color w:val="000000"/>
          <w:szCs w:val="24"/>
        </w:rPr>
        <w:lastRenderedPageBreak/>
        <w:t xml:space="preserve">ΣΤΑΥΡΟΣ ΤΑΣΣΟΣ: </w:t>
      </w:r>
      <w:r>
        <w:rPr>
          <w:rFonts w:eastAsia="Times New Roman"/>
          <w:color w:val="000000"/>
          <w:szCs w:val="24"/>
        </w:rPr>
        <w:t>Κύριε Πρόεδρε, θα παρακαλούσα να λάβω τον λόγο.</w:t>
      </w:r>
    </w:p>
    <w:p w14:paraId="11D353C6" w14:textId="77777777" w:rsidR="003B7355" w:rsidRDefault="001058BE">
      <w:pPr>
        <w:spacing w:before="100" w:beforeAutospacing="1" w:after="100" w:afterAutospacing="1" w:line="600" w:lineRule="auto"/>
        <w:ind w:firstLine="720"/>
        <w:contextualSpacing/>
        <w:jc w:val="both"/>
        <w:rPr>
          <w:rFonts w:eastAsia="Times New Roman"/>
          <w:color w:val="000000"/>
          <w:szCs w:val="24"/>
        </w:rPr>
      </w:pPr>
      <w:r>
        <w:rPr>
          <w:rFonts w:eastAsia="Times New Roman"/>
          <w:b/>
          <w:color w:val="000000"/>
          <w:szCs w:val="24"/>
        </w:rPr>
        <w:t>ΠΡΟΕΔΡΕΥΩΝ (Νικήτας Κακλαμάνης):</w:t>
      </w:r>
      <w:r>
        <w:rPr>
          <w:rFonts w:eastAsia="Times New Roman"/>
          <w:color w:val="000000"/>
          <w:szCs w:val="24"/>
        </w:rPr>
        <w:t xml:space="preserve"> Δεν έχετε τον</w:t>
      </w:r>
      <w:r>
        <w:rPr>
          <w:rFonts w:eastAsia="Times New Roman"/>
          <w:color w:val="000000"/>
          <w:szCs w:val="24"/>
        </w:rPr>
        <w:t xml:space="preserve"> λόγο. </w:t>
      </w:r>
    </w:p>
    <w:p w14:paraId="11D353C7" w14:textId="77777777" w:rsidR="003B7355" w:rsidRDefault="001058BE">
      <w:pPr>
        <w:spacing w:before="100" w:beforeAutospacing="1" w:after="100" w:afterAutospacing="1" w:line="600" w:lineRule="auto"/>
        <w:ind w:firstLine="720"/>
        <w:contextualSpacing/>
        <w:jc w:val="both"/>
        <w:rPr>
          <w:rFonts w:eastAsia="Times New Roman"/>
          <w:color w:val="000000"/>
          <w:szCs w:val="24"/>
        </w:rPr>
      </w:pPr>
      <w:r>
        <w:rPr>
          <w:rFonts w:eastAsia="Times New Roman"/>
          <w:b/>
          <w:color w:val="000000"/>
          <w:szCs w:val="24"/>
        </w:rPr>
        <w:t xml:space="preserve">ΣΤΑΥΡΟΣ ΤΑΣΣΟΣ: </w:t>
      </w:r>
      <w:r>
        <w:rPr>
          <w:rFonts w:eastAsia="Times New Roman"/>
          <w:color w:val="000000"/>
          <w:szCs w:val="24"/>
        </w:rPr>
        <w:t>Μα, κύριε Πρόεδρε,…</w:t>
      </w:r>
    </w:p>
    <w:p w14:paraId="11D353C8" w14:textId="77777777" w:rsidR="003B7355" w:rsidRDefault="001058BE">
      <w:pPr>
        <w:spacing w:before="100" w:beforeAutospacing="1" w:after="100" w:afterAutospacing="1" w:line="600" w:lineRule="auto"/>
        <w:ind w:firstLine="720"/>
        <w:contextualSpacing/>
        <w:jc w:val="both"/>
        <w:rPr>
          <w:rFonts w:eastAsia="Times New Roman"/>
          <w:color w:val="000000"/>
          <w:szCs w:val="24"/>
        </w:rPr>
      </w:pPr>
      <w:r>
        <w:rPr>
          <w:rFonts w:eastAsia="Times New Roman"/>
          <w:b/>
          <w:color w:val="000000"/>
          <w:szCs w:val="24"/>
        </w:rPr>
        <w:t>ΠΡΟΕΔΡΕΥΩΝ (Νικήτας Κακλαμάνης):</w:t>
      </w:r>
      <w:r>
        <w:rPr>
          <w:rFonts w:eastAsia="Times New Roman"/>
          <w:color w:val="000000"/>
          <w:szCs w:val="24"/>
        </w:rPr>
        <w:t xml:space="preserve"> Όχι, δεν μπορείτε με βάση τον Κανονισμό, κύριε Τάσσο. Δεν μπορείτε. Είναι δικαιολογημένη με βάση την αλλαγή του Κανονισμού.</w:t>
      </w:r>
    </w:p>
    <w:p w14:paraId="11D353C9" w14:textId="77777777" w:rsidR="003B7355" w:rsidRDefault="001058BE">
      <w:pPr>
        <w:spacing w:before="100" w:beforeAutospacing="1" w:after="100" w:afterAutospacing="1" w:line="600" w:lineRule="auto"/>
        <w:ind w:firstLine="720"/>
        <w:contextualSpacing/>
        <w:jc w:val="both"/>
        <w:rPr>
          <w:rFonts w:eastAsia="Times New Roman"/>
          <w:color w:val="000000"/>
          <w:szCs w:val="24"/>
        </w:rPr>
      </w:pPr>
      <w:r>
        <w:rPr>
          <w:rFonts w:eastAsia="Times New Roman"/>
          <w:b/>
          <w:color w:val="000000"/>
          <w:szCs w:val="24"/>
        </w:rPr>
        <w:t xml:space="preserve">ΣΤΑΥΡΟΣ ΤΑΣΣΟΣ: </w:t>
      </w:r>
      <w:r>
        <w:rPr>
          <w:rFonts w:eastAsia="Times New Roman"/>
          <w:color w:val="000000"/>
          <w:szCs w:val="24"/>
        </w:rPr>
        <w:t xml:space="preserve">Κύριε Πρόεδρε, είναι η έκτη ή η έβδομη </w:t>
      </w:r>
      <w:r>
        <w:rPr>
          <w:rFonts w:eastAsia="Times New Roman"/>
          <w:color w:val="000000"/>
          <w:szCs w:val="24"/>
        </w:rPr>
        <w:t>φορά.</w:t>
      </w:r>
    </w:p>
    <w:p w14:paraId="11D353CA" w14:textId="77777777" w:rsidR="003B7355" w:rsidRDefault="001058BE">
      <w:pPr>
        <w:spacing w:before="100" w:beforeAutospacing="1" w:after="100" w:afterAutospacing="1" w:line="600" w:lineRule="auto"/>
        <w:ind w:firstLine="720"/>
        <w:contextualSpacing/>
        <w:jc w:val="both"/>
        <w:rPr>
          <w:rFonts w:eastAsia="Times New Roman"/>
          <w:color w:val="000000"/>
          <w:szCs w:val="24"/>
        </w:rPr>
      </w:pPr>
      <w:r>
        <w:rPr>
          <w:rFonts w:eastAsia="Times New Roman"/>
          <w:b/>
          <w:color w:val="000000"/>
          <w:szCs w:val="24"/>
        </w:rPr>
        <w:t>ΠΡΟΕΔΡΕΥΩΝ (Νικήτας Κακλαμάνης):</w:t>
      </w:r>
      <w:r>
        <w:rPr>
          <w:rFonts w:eastAsia="Times New Roman"/>
          <w:color w:val="000000"/>
          <w:szCs w:val="24"/>
        </w:rPr>
        <w:t xml:space="preserve"> Ναι, εγώ τώρα σας λέω ότι με βάση τον Κανονισμό είναι δικαιολογημένη η απουσία του συναδέλφου και είναι από αυτές τις περιπτώσεις που πρέπει να την </w:t>
      </w:r>
      <w:proofErr w:type="spellStart"/>
      <w:r>
        <w:rPr>
          <w:rFonts w:eastAsia="Times New Roman"/>
          <w:color w:val="000000"/>
          <w:szCs w:val="24"/>
        </w:rPr>
        <w:t>επανακαταθέσετε</w:t>
      </w:r>
      <w:proofErr w:type="spellEnd"/>
      <w:r>
        <w:rPr>
          <w:rFonts w:eastAsia="Times New Roman"/>
          <w:color w:val="000000"/>
          <w:szCs w:val="24"/>
        </w:rPr>
        <w:t>.</w:t>
      </w:r>
    </w:p>
    <w:p w14:paraId="11D353CB" w14:textId="77777777" w:rsidR="003B7355" w:rsidRDefault="001058BE">
      <w:pPr>
        <w:spacing w:before="100" w:beforeAutospacing="1" w:after="100" w:afterAutospacing="1" w:line="600" w:lineRule="auto"/>
        <w:ind w:firstLine="720"/>
        <w:contextualSpacing/>
        <w:jc w:val="both"/>
        <w:rPr>
          <w:rFonts w:eastAsia="Times New Roman"/>
          <w:color w:val="000000"/>
          <w:szCs w:val="24"/>
        </w:rPr>
      </w:pPr>
      <w:r>
        <w:rPr>
          <w:rFonts w:eastAsia="Times New Roman"/>
          <w:color w:val="000000"/>
          <w:szCs w:val="24"/>
        </w:rPr>
        <w:t>Τώρα, μιας που είστε μέσα στην Αίθουσα, σας δίνω τον</w:t>
      </w:r>
      <w:r>
        <w:rPr>
          <w:rFonts w:eastAsia="Times New Roman"/>
          <w:color w:val="000000"/>
          <w:szCs w:val="24"/>
        </w:rPr>
        <w:t xml:space="preserve"> λόγο για ένα λεπτό κατ’ εξαίρεση, όχι ότι τον δικαιούστε. </w:t>
      </w:r>
    </w:p>
    <w:p w14:paraId="11D353CC" w14:textId="77777777" w:rsidR="003B7355" w:rsidRDefault="001058BE">
      <w:pPr>
        <w:spacing w:before="100" w:beforeAutospacing="1" w:after="100" w:afterAutospacing="1" w:line="600" w:lineRule="auto"/>
        <w:ind w:firstLine="720"/>
        <w:contextualSpacing/>
        <w:jc w:val="both"/>
        <w:rPr>
          <w:rFonts w:eastAsia="Times New Roman"/>
          <w:color w:val="000000"/>
          <w:szCs w:val="24"/>
        </w:rPr>
      </w:pPr>
      <w:r>
        <w:rPr>
          <w:rFonts w:eastAsia="Times New Roman"/>
          <w:b/>
          <w:color w:val="000000"/>
          <w:szCs w:val="24"/>
        </w:rPr>
        <w:t xml:space="preserve">ΣΤΑΥΡΟΣ ΤΑΣΣΟΣ: </w:t>
      </w:r>
      <w:r>
        <w:rPr>
          <w:rFonts w:eastAsia="Times New Roman"/>
          <w:color w:val="000000"/>
          <w:szCs w:val="24"/>
        </w:rPr>
        <w:t>Εντάξει.</w:t>
      </w:r>
    </w:p>
    <w:p w14:paraId="11D353CD" w14:textId="77777777" w:rsidR="003B7355" w:rsidRDefault="001058BE">
      <w:pPr>
        <w:spacing w:before="100" w:beforeAutospacing="1" w:after="100" w:afterAutospacing="1" w:line="600" w:lineRule="auto"/>
        <w:ind w:firstLine="720"/>
        <w:contextualSpacing/>
        <w:jc w:val="both"/>
        <w:rPr>
          <w:rFonts w:eastAsia="Times New Roman"/>
          <w:color w:val="000000"/>
          <w:szCs w:val="24"/>
        </w:rPr>
      </w:pPr>
      <w:r>
        <w:rPr>
          <w:rFonts w:eastAsia="Times New Roman"/>
          <w:color w:val="000000"/>
          <w:szCs w:val="24"/>
        </w:rPr>
        <w:t xml:space="preserve">Είναι η έκτη ή η έβδομη φορά που αναβάλλεται η συζήτηση αυτής της ερώτησης. Και επομένως, η Κυβέρνηση και μέσα </w:t>
      </w:r>
      <w:r>
        <w:rPr>
          <w:rFonts w:eastAsia="Times New Roman"/>
          <w:color w:val="000000"/>
          <w:szCs w:val="24"/>
        </w:rPr>
        <w:lastRenderedPageBreak/>
        <w:t xml:space="preserve">από τον Υπουργό κ. </w:t>
      </w:r>
      <w:proofErr w:type="spellStart"/>
      <w:r>
        <w:rPr>
          <w:rFonts w:eastAsia="Times New Roman"/>
          <w:color w:val="000000"/>
          <w:szCs w:val="24"/>
        </w:rPr>
        <w:t>Σπίρτζη</w:t>
      </w:r>
      <w:proofErr w:type="spellEnd"/>
      <w:r>
        <w:rPr>
          <w:rFonts w:eastAsia="Times New Roman"/>
          <w:color w:val="000000"/>
          <w:szCs w:val="24"/>
        </w:rPr>
        <w:t>, δείχνει την ευαισθησία της απένα</w:t>
      </w:r>
      <w:r>
        <w:rPr>
          <w:rFonts w:eastAsia="Times New Roman"/>
          <w:color w:val="000000"/>
          <w:szCs w:val="24"/>
        </w:rPr>
        <w:t xml:space="preserve">ντι στα προβλήματα των εργαζομένων και των λαϊκών στρωμάτων. Όταν πρόκειται για το κεφάλαιο και τις επιδοτήσεις του έχουμε τις </w:t>
      </w:r>
      <w:r>
        <w:rPr>
          <w:rFonts w:eastAsia="Times New Roman"/>
          <w:color w:val="000000"/>
          <w:szCs w:val="24"/>
          <w:lang w:val="en-US"/>
        </w:rPr>
        <w:t>fast</w:t>
      </w:r>
      <w:r>
        <w:rPr>
          <w:rFonts w:eastAsia="Times New Roman"/>
          <w:color w:val="000000"/>
          <w:szCs w:val="24"/>
        </w:rPr>
        <w:t xml:space="preserve"> </w:t>
      </w:r>
      <w:r>
        <w:rPr>
          <w:rFonts w:eastAsia="Times New Roman"/>
          <w:color w:val="000000"/>
          <w:szCs w:val="24"/>
          <w:lang w:val="en-US"/>
        </w:rPr>
        <w:t>track</w:t>
      </w:r>
      <w:r>
        <w:rPr>
          <w:rFonts w:eastAsia="Times New Roman"/>
          <w:color w:val="000000"/>
          <w:szCs w:val="24"/>
        </w:rPr>
        <w:t xml:space="preserve"> διαδικασίες. Όταν πρόκειται για τους εργαζόμενους και τα λαϊκά στρώματα, έχουμε τις ακίνητες διαδικασίες. Είναι συνεπή</w:t>
      </w:r>
      <w:r>
        <w:rPr>
          <w:rFonts w:eastAsia="Times New Roman"/>
          <w:color w:val="000000"/>
          <w:szCs w:val="24"/>
        </w:rPr>
        <w:t>ς προς την πολιτική της η Κυβέρνηση, προφανώς.</w:t>
      </w:r>
    </w:p>
    <w:p w14:paraId="11D353CE" w14:textId="77777777" w:rsidR="003B7355" w:rsidRDefault="001058BE">
      <w:pPr>
        <w:spacing w:before="100" w:beforeAutospacing="1" w:after="100" w:afterAutospacing="1" w:line="600" w:lineRule="auto"/>
        <w:ind w:firstLine="720"/>
        <w:contextualSpacing/>
        <w:jc w:val="both"/>
        <w:rPr>
          <w:rFonts w:eastAsia="Times New Roman"/>
          <w:color w:val="000000"/>
          <w:szCs w:val="24"/>
        </w:rPr>
      </w:pPr>
      <w:r>
        <w:rPr>
          <w:rFonts w:eastAsia="Times New Roman"/>
          <w:b/>
          <w:color w:val="000000"/>
          <w:szCs w:val="24"/>
        </w:rPr>
        <w:t xml:space="preserve">ΠΡΟΕΔΡΕΥΩΝ (Νικήτας Κακλαμάνης): </w:t>
      </w:r>
      <w:r>
        <w:rPr>
          <w:rFonts w:eastAsia="Times New Roman"/>
          <w:color w:val="000000"/>
          <w:szCs w:val="24"/>
        </w:rPr>
        <w:t>Εντάξει, κύριε Τάσσο.</w:t>
      </w:r>
    </w:p>
    <w:p w14:paraId="11D353CF" w14:textId="77777777" w:rsidR="003B7355" w:rsidRDefault="001058BE">
      <w:pPr>
        <w:spacing w:before="100" w:beforeAutospacing="1" w:after="100" w:afterAutospacing="1" w:line="600" w:lineRule="auto"/>
        <w:ind w:firstLine="720"/>
        <w:contextualSpacing/>
        <w:jc w:val="both"/>
        <w:rPr>
          <w:rFonts w:eastAsia="Times New Roman"/>
          <w:color w:val="000000"/>
          <w:szCs w:val="24"/>
        </w:rPr>
      </w:pPr>
      <w:r>
        <w:rPr>
          <w:rFonts w:eastAsia="Times New Roman"/>
          <w:color w:val="000000"/>
          <w:szCs w:val="24"/>
        </w:rPr>
        <w:t xml:space="preserve">Για όλα όσα ακούσατε υπάρχει σχετική επιστολή του Γραμματέα της Κυβέρνησης κ. Μιχάλη Καλογήρου, που επιβεβαιώνει τα όσα οι </w:t>
      </w:r>
      <w:r>
        <w:rPr>
          <w:rFonts w:eastAsia="Times New Roman"/>
          <w:color w:val="000000"/>
          <w:szCs w:val="24"/>
        </w:rPr>
        <w:t xml:space="preserve">υπηρεσίες </w:t>
      </w:r>
      <w:r>
        <w:rPr>
          <w:rFonts w:eastAsia="Times New Roman"/>
          <w:color w:val="000000"/>
          <w:szCs w:val="24"/>
        </w:rPr>
        <w:t>έχουν ετοιμάσει.</w:t>
      </w:r>
    </w:p>
    <w:p w14:paraId="11D353D0" w14:textId="77777777" w:rsidR="003B7355" w:rsidRDefault="001058BE">
      <w:pPr>
        <w:spacing w:before="100" w:beforeAutospacing="1" w:after="100" w:afterAutospacing="1" w:line="600" w:lineRule="auto"/>
        <w:ind w:firstLine="720"/>
        <w:contextualSpacing/>
        <w:jc w:val="both"/>
        <w:rPr>
          <w:rFonts w:eastAsia="Times New Roman"/>
          <w:color w:val="000000"/>
          <w:szCs w:val="24"/>
        </w:rPr>
      </w:pPr>
      <w:r>
        <w:rPr>
          <w:rFonts w:eastAsia="Times New Roman"/>
          <w:color w:val="000000"/>
          <w:szCs w:val="24"/>
        </w:rPr>
        <w:t>Η πρ</w:t>
      </w:r>
      <w:r>
        <w:rPr>
          <w:rFonts w:eastAsia="Times New Roman"/>
          <w:color w:val="000000"/>
          <w:szCs w:val="24"/>
        </w:rPr>
        <w:t>ώτη ερώτηση που θα συζητηθεί σήμερα είναι η έκτη με αριθμό 1455/11-9-2017 επίκαιρη ερώτηση δε</w:t>
      </w:r>
      <w:r>
        <w:rPr>
          <w:rFonts w:eastAsia="Times New Roman"/>
          <w:color w:val="000000"/>
          <w:szCs w:val="24"/>
        </w:rPr>
        <w:t>ύ</w:t>
      </w:r>
      <w:r>
        <w:rPr>
          <w:rFonts w:eastAsia="Times New Roman"/>
          <w:color w:val="000000"/>
          <w:szCs w:val="24"/>
        </w:rPr>
        <w:t>τ</w:t>
      </w:r>
      <w:r>
        <w:rPr>
          <w:rFonts w:eastAsia="Times New Roman"/>
          <w:color w:val="000000"/>
          <w:szCs w:val="24"/>
        </w:rPr>
        <w:t>ε</w:t>
      </w:r>
      <w:r>
        <w:rPr>
          <w:rFonts w:eastAsia="Times New Roman"/>
          <w:color w:val="000000"/>
          <w:szCs w:val="24"/>
        </w:rPr>
        <w:t xml:space="preserve">ρου κύκλου του Ανεξάρτητου Βουλευτή Β΄ Αθηνών κ. </w:t>
      </w:r>
      <w:r>
        <w:rPr>
          <w:rFonts w:eastAsia="Times New Roman"/>
          <w:bCs/>
          <w:color w:val="000000"/>
          <w:szCs w:val="24"/>
        </w:rPr>
        <w:t>Ευστάθιου Παναγούλη</w:t>
      </w:r>
      <w:r>
        <w:rPr>
          <w:rFonts w:eastAsia="Times New Roman"/>
          <w:color w:val="000000"/>
          <w:szCs w:val="24"/>
        </w:rPr>
        <w:t xml:space="preserve"> προς τον Υπουργό </w:t>
      </w:r>
      <w:r>
        <w:rPr>
          <w:rFonts w:eastAsia="Times New Roman"/>
          <w:bCs/>
          <w:color w:val="000000"/>
          <w:szCs w:val="24"/>
        </w:rPr>
        <w:t>Εσωτερικών</w:t>
      </w:r>
      <w:r>
        <w:rPr>
          <w:rFonts w:eastAsia="Times New Roman"/>
          <w:b/>
          <w:bCs/>
          <w:color w:val="000000"/>
          <w:szCs w:val="24"/>
        </w:rPr>
        <w:t xml:space="preserve">, </w:t>
      </w:r>
      <w:r>
        <w:rPr>
          <w:rFonts w:eastAsia="Times New Roman"/>
          <w:color w:val="000000"/>
          <w:szCs w:val="24"/>
        </w:rPr>
        <w:t>με θέμα «Ελλιπής παράδοση των ατομικών φακέλων πολιτικών φρονη</w:t>
      </w:r>
      <w:r>
        <w:rPr>
          <w:rFonts w:eastAsia="Times New Roman"/>
          <w:color w:val="000000"/>
          <w:szCs w:val="24"/>
        </w:rPr>
        <w:t>μάτων της οικογένειας Παναγούλη και απόκρυψη εγγράφων».</w:t>
      </w:r>
    </w:p>
    <w:p w14:paraId="11D353D1" w14:textId="77777777" w:rsidR="003B7355" w:rsidRDefault="001058BE">
      <w:pPr>
        <w:spacing w:before="100" w:beforeAutospacing="1" w:after="100" w:afterAutospacing="1" w:line="600" w:lineRule="auto"/>
        <w:ind w:firstLine="720"/>
        <w:contextualSpacing/>
        <w:jc w:val="both"/>
        <w:rPr>
          <w:rFonts w:eastAsia="Times New Roman"/>
          <w:color w:val="000000"/>
          <w:szCs w:val="24"/>
        </w:rPr>
      </w:pPr>
      <w:r>
        <w:rPr>
          <w:rFonts w:eastAsia="Times New Roman"/>
          <w:color w:val="000000"/>
          <w:szCs w:val="24"/>
        </w:rPr>
        <w:t>Να σας ευχηθούμε χ</w:t>
      </w:r>
      <w:r>
        <w:rPr>
          <w:rFonts w:eastAsia="Times New Roman"/>
          <w:color w:val="000000"/>
          <w:szCs w:val="24"/>
        </w:rPr>
        <w:t>ρόνια πολλά, κύριε Παναγούλη, για εχθές.</w:t>
      </w:r>
    </w:p>
    <w:p w14:paraId="11D353D2" w14:textId="77777777" w:rsidR="003B7355" w:rsidRDefault="001058BE">
      <w:pPr>
        <w:spacing w:before="100" w:beforeAutospacing="1" w:after="100" w:afterAutospacing="1" w:line="600" w:lineRule="auto"/>
        <w:ind w:firstLine="720"/>
        <w:contextualSpacing/>
        <w:jc w:val="both"/>
        <w:rPr>
          <w:rFonts w:eastAsia="Times New Roman"/>
          <w:color w:val="000000"/>
          <w:szCs w:val="24"/>
        </w:rPr>
      </w:pPr>
      <w:r>
        <w:rPr>
          <w:rFonts w:eastAsia="Times New Roman"/>
          <w:color w:val="000000"/>
          <w:szCs w:val="24"/>
        </w:rPr>
        <w:t>Ορίστε, έχετε τον λόγο.</w:t>
      </w:r>
    </w:p>
    <w:p w14:paraId="11D353D3" w14:textId="77777777" w:rsidR="003B7355" w:rsidRDefault="001058BE">
      <w:pPr>
        <w:spacing w:before="100" w:beforeAutospacing="1" w:after="100" w:afterAutospacing="1" w:line="600" w:lineRule="auto"/>
        <w:ind w:firstLine="720"/>
        <w:contextualSpacing/>
        <w:jc w:val="both"/>
        <w:rPr>
          <w:rFonts w:eastAsia="Times New Roman"/>
          <w:color w:val="000000"/>
          <w:szCs w:val="24"/>
        </w:rPr>
      </w:pPr>
      <w:r>
        <w:rPr>
          <w:rFonts w:eastAsia="Times New Roman"/>
          <w:b/>
          <w:color w:val="000000"/>
          <w:szCs w:val="24"/>
        </w:rPr>
        <w:lastRenderedPageBreak/>
        <w:t>ΕΥΣΤΑΘΙΟΣ ΠΑΝΑΓΟΥΛΗΣ:</w:t>
      </w:r>
      <w:r>
        <w:rPr>
          <w:rFonts w:eastAsia="Times New Roman"/>
          <w:color w:val="000000"/>
          <w:szCs w:val="24"/>
        </w:rPr>
        <w:t xml:space="preserve"> Κύριε Πρόεδρε, χαίρομαι ιδιαίτερα που ο κύριος Υπουργός βρήκε τον δρόμο και έμαθε που είναι η Βουλή.</w:t>
      </w:r>
    </w:p>
    <w:p w14:paraId="11D353D4" w14:textId="77777777" w:rsidR="003B7355" w:rsidRDefault="001058BE">
      <w:pPr>
        <w:spacing w:before="100" w:beforeAutospacing="1" w:after="100" w:afterAutospacing="1" w:line="600" w:lineRule="auto"/>
        <w:ind w:firstLine="720"/>
        <w:contextualSpacing/>
        <w:jc w:val="both"/>
        <w:rPr>
          <w:rFonts w:eastAsia="Times New Roman"/>
          <w:color w:val="000000"/>
          <w:szCs w:val="24"/>
        </w:rPr>
      </w:pPr>
      <w:r>
        <w:rPr>
          <w:rFonts w:eastAsia="Times New Roman"/>
          <w:color w:val="000000"/>
          <w:szCs w:val="24"/>
        </w:rPr>
        <w:t>Έβδομη φορά έχω κάνει επίκαιρη ερώτηση, οι πέντε προηγούμενες ήταν για τα χημικά και τους ξυλοδαρμούς των εργαζομένων. Και η δεύτερη φορά είναι αυτή και ο</w:t>
      </w:r>
      <w:r>
        <w:rPr>
          <w:rFonts w:eastAsia="Times New Roman"/>
          <w:color w:val="000000"/>
          <w:szCs w:val="24"/>
        </w:rPr>
        <w:t xml:space="preserve"> κ. </w:t>
      </w:r>
      <w:proofErr w:type="spellStart"/>
      <w:r>
        <w:rPr>
          <w:rFonts w:eastAsia="Times New Roman"/>
          <w:color w:val="000000"/>
          <w:szCs w:val="24"/>
        </w:rPr>
        <w:t>Τόσκας</w:t>
      </w:r>
      <w:proofErr w:type="spellEnd"/>
      <w:r>
        <w:rPr>
          <w:rFonts w:eastAsia="Times New Roman"/>
          <w:color w:val="000000"/>
          <w:szCs w:val="24"/>
        </w:rPr>
        <w:t xml:space="preserve"> βρήκε τον δρόμο για τη Βουλή. Φαίνεται ότι απεχθάνεται το Κοινοβούλιο ο κ. </w:t>
      </w:r>
      <w:proofErr w:type="spellStart"/>
      <w:r>
        <w:rPr>
          <w:rFonts w:eastAsia="Times New Roman"/>
          <w:color w:val="000000"/>
          <w:szCs w:val="24"/>
        </w:rPr>
        <w:t>Τόσκας</w:t>
      </w:r>
      <w:proofErr w:type="spellEnd"/>
      <w:r>
        <w:rPr>
          <w:rFonts w:eastAsia="Times New Roman"/>
          <w:color w:val="000000"/>
          <w:szCs w:val="24"/>
        </w:rPr>
        <w:t>.</w:t>
      </w:r>
    </w:p>
    <w:p w14:paraId="11D353D5" w14:textId="77777777" w:rsidR="003B7355" w:rsidRDefault="001058BE">
      <w:pPr>
        <w:spacing w:before="100" w:beforeAutospacing="1" w:after="100" w:afterAutospacing="1" w:line="600" w:lineRule="auto"/>
        <w:ind w:firstLine="720"/>
        <w:contextualSpacing/>
        <w:jc w:val="both"/>
        <w:rPr>
          <w:rFonts w:eastAsia="Times New Roman"/>
          <w:color w:val="000000"/>
          <w:szCs w:val="24"/>
        </w:rPr>
      </w:pPr>
      <w:r>
        <w:rPr>
          <w:rFonts w:eastAsia="Times New Roman"/>
          <w:color w:val="000000"/>
          <w:szCs w:val="24"/>
        </w:rPr>
        <w:t>Κύριε Πρόεδρε, περιληπτικά. Τον περασμένο Φεβρουάριο κατέθεσαν αίτημα οι συνεργάτες μου στο Υπουργείο Εσωτερικών και Δημόσιας Τάξης να μου κατατεθούν οι φάκελοι τ</w:t>
      </w:r>
      <w:r>
        <w:rPr>
          <w:rFonts w:eastAsia="Times New Roman"/>
          <w:color w:val="000000"/>
          <w:szCs w:val="24"/>
        </w:rPr>
        <w:t xml:space="preserve">ης </w:t>
      </w:r>
      <w:r>
        <w:rPr>
          <w:rFonts w:eastAsia="Times New Roman"/>
          <w:color w:val="000000"/>
          <w:szCs w:val="24"/>
        </w:rPr>
        <w:t xml:space="preserve">οικογένειάς </w:t>
      </w:r>
      <w:r>
        <w:rPr>
          <w:rFonts w:eastAsia="Times New Roman"/>
          <w:color w:val="000000"/>
          <w:szCs w:val="24"/>
        </w:rPr>
        <w:t xml:space="preserve">μου. </w:t>
      </w:r>
    </w:p>
    <w:p w14:paraId="11D353D6" w14:textId="77777777" w:rsidR="003B7355" w:rsidRDefault="001058BE">
      <w:pPr>
        <w:spacing w:line="600" w:lineRule="auto"/>
        <w:ind w:firstLine="720"/>
        <w:jc w:val="both"/>
        <w:rPr>
          <w:rFonts w:eastAsia="Times New Roman" w:cs="Times New Roman"/>
          <w:szCs w:val="24"/>
        </w:rPr>
      </w:pPr>
      <w:r>
        <w:rPr>
          <w:rFonts w:eastAsia="Times New Roman" w:cs="Times New Roman"/>
          <w:szCs w:val="24"/>
        </w:rPr>
        <w:t xml:space="preserve">Από τον Φεβρουάριο, κύριε Πρόεδρε, μας πήγαιναν από τον Άννα στον Καϊάφα οι </w:t>
      </w:r>
      <w:r>
        <w:rPr>
          <w:rFonts w:eastAsia="Times New Roman" w:cs="Times New Roman"/>
          <w:szCs w:val="24"/>
        </w:rPr>
        <w:t>υπηρεσίες</w:t>
      </w:r>
      <w:r>
        <w:rPr>
          <w:rFonts w:eastAsia="Times New Roman" w:cs="Times New Roman"/>
          <w:szCs w:val="24"/>
        </w:rPr>
        <w:t>. Όταν η συνεργάτιδά μου</w:t>
      </w:r>
      <w:r>
        <w:rPr>
          <w:rFonts w:eastAsia="Times New Roman" w:cs="Times New Roman"/>
          <w:szCs w:val="24"/>
        </w:rPr>
        <w:t>,</w:t>
      </w:r>
      <w:r>
        <w:rPr>
          <w:rFonts w:eastAsia="Times New Roman" w:cs="Times New Roman"/>
          <w:szCs w:val="24"/>
        </w:rPr>
        <w:t xml:space="preserve"> δικηγόρος</w:t>
      </w:r>
      <w:r>
        <w:rPr>
          <w:rFonts w:eastAsia="Times New Roman" w:cs="Times New Roman"/>
          <w:szCs w:val="24"/>
        </w:rPr>
        <w:t>,</w:t>
      </w:r>
      <w:r>
        <w:rPr>
          <w:rFonts w:eastAsia="Times New Roman" w:cs="Times New Roman"/>
          <w:szCs w:val="24"/>
        </w:rPr>
        <w:t xml:space="preserve"> τούς είπε ότι θα καταθέσει ερώτηση τέλος Ιουνίου, μας ειδοποίησαν να πάμε στο Υπουργείο Εσωτερικών. Ακούστε τι μα</w:t>
      </w:r>
      <w:r>
        <w:rPr>
          <w:rFonts w:eastAsia="Times New Roman" w:cs="Times New Roman"/>
          <w:szCs w:val="24"/>
        </w:rPr>
        <w:t>ς είπαν, πριν πάμε στο Υπουργείο Εσωτερικών: «Θα καταθέσετε ένα παράβολο 159 ευρώ για να πάρετε τους φακέλους».</w:t>
      </w:r>
    </w:p>
    <w:p w14:paraId="11D353D7" w14:textId="77777777" w:rsidR="003B7355" w:rsidRDefault="001058BE">
      <w:pPr>
        <w:spacing w:line="600" w:lineRule="auto"/>
        <w:ind w:firstLine="720"/>
        <w:jc w:val="both"/>
        <w:rPr>
          <w:rFonts w:eastAsia="Times New Roman" w:cs="Times New Roman"/>
          <w:szCs w:val="24"/>
        </w:rPr>
      </w:pPr>
      <w:r>
        <w:rPr>
          <w:rFonts w:eastAsia="Times New Roman" w:cs="Times New Roman"/>
          <w:szCs w:val="24"/>
        </w:rPr>
        <w:t xml:space="preserve">Πήγα, πράγματι, με τη δικηγόρο μου στο Υπουργείο Εσωτερικών και μου έδωσαν γύρω στις επτακόσιες με χίλιες σελίδες. </w:t>
      </w:r>
      <w:r>
        <w:rPr>
          <w:rFonts w:eastAsia="Times New Roman" w:cs="Times New Roman"/>
          <w:szCs w:val="24"/>
        </w:rPr>
        <w:lastRenderedPageBreak/>
        <w:t>Έλειπε ο φάκελος του αδελφού μου Αλέξανδρου Παναγούλη και ο φάκελος του πατέρα μου. Μου παρέδωσαν ένα μικρό μέρος από τον δικό μου φάκελο, έν</w:t>
      </w:r>
      <w:r>
        <w:rPr>
          <w:rFonts w:eastAsia="Times New Roman" w:cs="Times New Roman"/>
          <w:szCs w:val="24"/>
        </w:rPr>
        <w:t xml:space="preserve">α μικρό μέρος από τον φάκελο της μητέρας μου και το ίδιο και για τον αδελφό μου, τον αγνοούμενο </w:t>
      </w:r>
      <w:r>
        <w:rPr>
          <w:rFonts w:eastAsia="Times New Roman" w:cs="Times New Roman"/>
          <w:szCs w:val="24"/>
        </w:rPr>
        <w:t xml:space="preserve">υπολοχαγό </w:t>
      </w:r>
      <w:r>
        <w:rPr>
          <w:rFonts w:eastAsia="Times New Roman" w:cs="Times New Roman"/>
          <w:szCs w:val="24"/>
        </w:rPr>
        <w:t>των ΛΟΚ</w:t>
      </w:r>
      <w:r>
        <w:rPr>
          <w:rFonts w:eastAsia="Times New Roman" w:cs="Times New Roman"/>
          <w:szCs w:val="24"/>
        </w:rPr>
        <w:t>, Γεώργιο Παναγούλη.</w:t>
      </w:r>
      <w:r>
        <w:rPr>
          <w:rFonts w:eastAsia="Times New Roman" w:cs="Times New Roman"/>
          <w:szCs w:val="24"/>
        </w:rPr>
        <w:t xml:space="preserve"> </w:t>
      </w:r>
    </w:p>
    <w:p w14:paraId="11D353D8" w14:textId="77777777" w:rsidR="003B7355" w:rsidRDefault="001058BE">
      <w:pPr>
        <w:spacing w:line="600" w:lineRule="auto"/>
        <w:ind w:firstLine="720"/>
        <w:jc w:val="both"/>
        <w:rPr>
          <w:rFonts w:eastAsia="Times New Roman" w:cs="Times New Roman"/>
          <w:szCs w:val="24"/>
        </w:rPr>
      </w:pPr>
      <w:r>
        <w:rPr>
          <w:rFonts w:eastAsia="Times New Roman" w:cs="Times New Roman"/>
          <w:szCs w:val="24"/>
        </w:rPr>
        <w:t>Κατέθεσα την επίκαιρη ερώτηση, κύριε Πρόεδρε, και αίτηση κατάθεσης εγγράφων. Πράγματι, ο κύριος Υπουργός Δημόσιας Τάξης μ</w:t>
      </w:r>
      <w:r>
        <w:rPr>
          <w:rFonts w:eastAsia="Times New Roman" w:cs="Times New Roman"/>
          <w:szCs w:val="24"/>
        </w:rPr>
        <w:t xml:space="preserve">ου έστειλε πέντε ογκώδεις φακέλους περίπου πέντε χιλιάδων σελίδων στη Βουλή, όπως είχε υποχρέωση να κάνει. Δυστυχώς, πάλι δεν υπήρχε ο φάκελος του πατέρα μου, </w:t>
      </w:r>
      <w:r>
        <w:rPr>
          <w:rFonts w:eastAsia="Times New Roman" w:cs="Times New Roman"/>
          <w:szCs w:val="24"/>
        </w:rPr>
        <w:t xml:space="preserve">αξιωματικού πολεμικής </w:t>
      </w:r>
      <w:proofErr w:type="spellStart"/>
      <w:r>
        <w:rPr>
          <w:rFonts w:eastAsia="Times New Roman" w:cs="Times New Roman"/>
          <w:szCs w:val="24"/>
        </w:rPr>
        <w:t>διαθεσιμότητος</w:t>
      </w:r>
      <w:proofErr w:type="spellEnd"/>
      <w:r>
        <w:rPr>
          <w:rFonts w:eastAsia="Times New Roman" w:cs="Times New Roman"/>
          <w:szCs w:val="24"/>
        </w:rPr>
        <w:t xml:space="preserve">, τραυματία πολέμου, που συνελήφθη δύο φορές επί χούντας και </w:t>
      </w:r>
      <w:r>
        <w:rPr>
          <w:rFonts w:eastAsia="Times New Roman" w:cs="Times New Roman"/>
          <w:szCs w:val="24"/>
        </w:rPr>
        <w:t xml:space="preserve">που έμεινε κρατούμενος με κατ’ </w:t>
      </w:r>
      <w:proofErr w:type="spellStart"/>
      <w:r>
        <w:rPr>
          <w:rFonts w:eastAsia="Times New Roman" w:cs="Times New Roman"/>
          <w:szCs w:val="24"/>
        </w:rPr>
        <w:t>οίκον</w:t>
      </w:r>
      <w:proofErr w:type="spellEnd"/>
      <w:r>
        <w:rPr>
          <w:rFonts w:eastAsia="Times New Roman" w:cs="Times New Roman"/>
          <w:szCs w:val="24"/>
        </w:rPr>
        <w:t xml:space="preserve"> περιορισμό. Συνέπεια όλων αυτών των κακουχιών, έχασε τη ζωή του. </w:t>
      </w:r>
    </w:p>
    <w:p w14:paraId="11D353D9" w14:textId="77777777" w:rsidR="003B7355" w:rsidRDefault="001058BE">
      <w:pPr>
        <w:spacing w:line="600" w:lineRule="auto"/>
        <w:ind w:firstLine="720"/>
        <w:jc w:val="both"/>
        <w:rPr>
          <w:rFonts w:eastAsia="Times New Roman" w:cs="Times New Roman"/>
          <w:szCs w:val="24"/>
        </w:rPr>
      </w:pPr>
      <w:r>
        <w:rPr>
          <w:rFonts w:eastAsia="Times New Roman" w:cs="Times New Roman"/>
          <w:szCs w:val="24"/>
        </w:rPr>
        <w:t xml:space="preserve">Το βασικότερο και αυτό που με ενδιέφερε ήταν του αδελφού μου Γεωργίου Παναγούλη, ο οποίος ήταν </w:t>
      </w:r>
      <w:r>
        <w:rPr>
          <w:rFonts w:eastAsia="Times New Roman" w:cs="Times New Roman"/>
          <w:szCs w:val="24"/>
        </w:rPr>
        <w:t xml:space="preserve">υπολοχαγός </w:t>
      </w:r>
      <w:r>
        <w:rPr>
          <w:rFonts w:eastAsia="Times New Roman" w:cs="Times New Roman"/>
          <w:szCs w:val="24"/>
        </w:rPr>
        <w:t xml:space="preserve">στα ΛΟΚ και ο πρώτος Έλληνας </w:t>
      </w:r>
      <w:r>
        <w:rPr>
          <w:rFonts w:eastAsia="Times New Roman" w:cs="Times New Roman"/>
          <w:szCs w:val="24"/>
        </w:rPr>
        <w:t xml:space="preserve">αξιωματικός </w:t>
      </w:r>
      <w:r>
        <w:rPr>
          <w:rFonts w:eastAsia="Times New Roman" w:cs="Times New Roman"/>
          <w:szCs w:val="24"/>
        </w:rPr>
        <w:t>που εί</w:t>
      </w:r>
      <w:r>
        <w:rPr>
          <w:rFonts w:eastAsia="Times New Roman" w:cs="Times New Roman"/>
          <w:szCs w:val="24"/>
        </w:rPr>
        <w:t xml:space="preserve">πε «όχι» στη χούντα, όταν ο κύριος Υπουργός υπηρετούσε τη χούντα ως Εύελπις. </w:t>
      </w:r>
    </w:p>
    <w:p w14:paraId="11D353DA" w14:textId="77777777" w:rsidR="003B7355" w:rsidRDefault="001058BE">
      <w:pPr>
        <w:spacing w:line="600" w:lineRule="auto"/>
        <w:ind w:firstLine="720"/>
        <w:jc w:val="both"/>
        <w:rPr>
          <w:rFonts w:eastAsia="Times New Roman" w:cs="Times New Roman"/>
          <w:szCs w:val="24"/>
        </w:rPr>
      </w:pPr>
      <w:r>
        <w:rPr>
          <w:rFonts w:eastAsia="Times New Roman" w:cs="Times New Roman"/>
          <w:b/>
          <w:szCs w:val="24"/>
        </w:rPr>
        <w:lastRenderedPageBreak/>
        <w:t xml:space="preserve">ΝΙΚΟΛΑΟΣ ΤΟΣΚΑΣ (Αναπληρωτής Υπουργός Εσωτερικών): </w:t>
      </w:r>
      <w:r>
        <w:rPr>
          <w:rFonts w:eastAsia="Times New Roman" w:cs="Times New Roman"/>
          <w:szCs w:val="24"/>
        </w:rPr>
        <w:t xml:space="preserve">Άρχισε τις συκοφαντίες, κύριε Πρόεδρε. </w:t>
      </w:r>
    </w:p>
    <w:p w14:paraId="11D353DB" w14:textId="77777777" w:rsidR="003B7355" w:rsidRDefault="001058BE">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Θα απαντήσετε, κύριε Υπουργέ</w:t>
      </w:r>
      <w:r>
        <w:rPr>
          <w:rFonts w:eastAsia="Times New Roman" w:cs="Times New Roman"/>
          <w:szCs w:val="24"/>
        </w:rPr>
        <w:t>.</w:t>
      </w:r>
      <w:r>
        <w:rPr>
          <w:rFonts w:eastAsia="Times New Roman" w:cs="Times New Roman"/>
          <w:szCs w:val="24"/>
        </w:rPr>
        <w:t xml:space="preserve"> </w:t>
      </w:r>
    </w:p>
    <w:p w14:paraId="11D353DC" w14:textId="77777777" w:rsidR="003B7355" w:rsidRDefault="001058BE">
      <w:pPr>
        <w:spacing w:line="600" w:lineRule="auto"/>
        <w:ind w:firstLine="720"/>
        <w:jc w:val="both"/>
        <w:rPr>
          <w:rFonts w:eastAsia="Times New Roman" w:cs="Times New Roman"/>
          <w:szCs w:val="24"/>
        </w:rPr>
      </w:pPr>
      <w:r>
        <w:rPr>
          <w:rFonts w:eastAsia="Times New Roman" w:cs="Times New Roman"/>
          <w:b/>
          <w:szCs w:val="24"/>
        </w:rPr>
        <w:t xml:space="preserve">ΕΥΣΤΑΘΙΟΣ ΠΑΝΑΓΟΥΛΗΣ: </w:t>
      </w:r>
      <w:r>
        <w:rPr>
          <w:rFonts w:eastAsia="Times New Roman" w:cs="Times New Roman"/>
          <w:szCs w:val="24"/>
        </w:rPr>
        <w:t>Ν</w:t>
      </w:r>
      <w:r>
        <w:rPr>
          <w:rFonts w:eastAsia="Times New Roman" w:cs="Times New Roman"/>
          <w:szCs w:val="24"/>
        </w:rPr>
        <w:t xml:space="preserve">α μάθετε να φέρεστε κοινοβουλευτικά. </w:t>
      </w:r>
    </w:p>
    <w:p w14:paraId="11D353DD" w14:textId="77777777" w:rsidR="003B7355" w:rsidRDefault="001058BE">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Κύριε Παναγούλη, ολοκληρώστε. Το θέμα είναι τέτοιο που δεν πρέπει να υπάρχουν αντιδικίες. </w:t>
      </w:r>
    </w:p>
    <w:p w14:paraId="11D353DE" w14:textId="77777777" w:rsidR="003B7355" w:rsidRDefault="001058BE">
      <w:pPr>
        <w:spacing w:line="600" w:lineRule="auto"/>
        <w:ind w:firstLine="720"/>
        <w:jc w:val="both"/>
        <w:rPr>
          <w:rFonts w:eastAsia="Times New Roman" w:cs="Times New Roman"/>
          <w:szCs w:val="24"/>
        </w:rPr>
      </w:pPr>
      <w:r>
        <w:rPr>
          <w:rFonts w:eastAsia="Times New Roman" w:cs="Times New Roman"/>
          <w:b/>
          <w:szCs w:val="24"/>
        </w:rPr>
        <w:t xml:space="preserve">ΕΥΣΤΑΘΙΟΣ ΠΑΝΑΓΟΥΛΗΣ: </w:t>
      </w:r>
      <w:r>
        <w:rPr>
          <w:rFonts w:eastAsia="Times New Roman" w:cs="Times New Roman"/>
          <w:szCs w:val="24"/>
        </w:rPr>
        <w:t>Έχω είκοσι χρόνια σε αυτήν την Αίθουσα και δεν έχω διακόψει ποτέ κανέναν</w:t>
      </w:r>
      <w:r>
        <w:rPr>
          <w:rFonts w:eastAsia="Times New Roman" w:cs="Times New Roman"/>
          <w:szCs w:val="24"/>
        </w:rPr>
        <w:t xml:space="preserve"> ούτε έχω φωνάξει από κάτω. Βρήκατε τον δρόμο, επιτέλους. Να μάθετε και τους κοινοβουλευτικούς κανόνες. </w:t>
      </w:r>
    </w:p>
    <w:p w14:paraId="11D353DF" w14:textId="77777777" w:rsidR="003B7355" w:rsidRDefault="001058BE">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Συνεχίστε, κύριε Παναγούλη. Ήδη, σας έχω αφήσει διπλάσιο χρόνο. </w:t>
      </w:r>
    </w:p>
    <w:p w14:paraId="11D353E0" w14:textId="77777777" w:rsidR="003B7355" w:rsidRDefault="001058BE">
      <w:pPr>
        <w:spacing w:line="600" w:lineRule="auto"/>
        <w:ind w:firstLine="720"/>
        <w:jc w:val="both"/>
        <w:rPr>
          <w:rFonts w:eastAsia="Times New Roman" w:cs="Times New Roman"/>
          <w:szCs w:val="24"/>
        </w:rPr>
      </w:pPr>
      <w:r>
        <w:rPr>
          <w:rFonts w:eastAsia="Times New Roman" w:cs="Times New Roman"/>
          <w:b/>
          <w:szCs w:val="24"/>
        </w:rPr>
        <w:t xml:space="preserve">ΕΥΣΤΑΘΙΟΣ ΠΑΝΑΓΟΥΛΗΣ: </w:t>
      </w:r>
      <w:r>
        <w:rPr>
          <w:rFonts w:eastAsia="Times New Roman" w:cs="Times New Roman"/>
          <w:szCs w:val="24"/>
        </w:rPr>
        <w:t xml:space="preserve">Είπα ψέματα, κύριε </w:t>
      </w:r>
      <w:proofErr w:type="spellStart"/>
      <w:r>
        <w:rPr>
          <w:rFonts w:eastAsia="Times New Roman" w:cs="Times New Roman"/>
          <w:szCs w:val="24"/>
        </w:rPr>
        <w:t>Τόσκα</w:t>
      </w:r>
      <w:proofErr w:type="spellEnd"/>
      <w:r>
        <w:rPr>
          <w:rFonts w:eastAsia="Times New Roman" w:cs="Times New Roman"/>
          <w:szCs w:val="24"/>
        </w:rPr>
        <w:t xml:space="preserve">; </w:t>
      </w:r>
    </w:p>
    <w:p w14:paraId="11D353E1" w14:textId="77777777" w:rsidR="003B7355" w:rsidRDefault="001058BE">
      <w:pPr>
        <w:spacing w:line="600" w:lineRule="auto"/>
        <w:ind w:firstLine="720"/>
        <w:jc w:val="both"/>
        <w:rPr>
          <w:rFonts w:eastAsia="Times New Roman" w:cs="Times New Roman"/>
          <w:szCs w:val="24"/>
        </w:rPr>
      </w:pPr>
      <w:r>
        <w:rPr>
          <w:rFonts w:eastAsia="Times New Roman" w:cs="Times New Roman"/>
          <w:b/>
          <w:szCs w:val="24"/>
        </w:rPr>
        <w:t>ΝΙΚΟ</w:t>
      </w:r>
      <w:r>
        <w:rPr>
          <w:rFonts w:eastAsia="Times New Roman" w:cs="Times New Roman"/>
          <w:b/>
          <w:szCs w:val="24"/>
        </w:rPr>
        <w:t xml:space="preserve">ΛΑΟΣ ΤΟΣΚΑΣ (Αναπληρωτής Υπουργός Εσωτερικών): </w:t>
      </w:r>
      <w:r>
        <w:rPr>
          <w:rFonts w:eastAsia="Times New Roman" w:cs="Times New Roman"/>
          <w:szCs w:val="24"/>
        </w:rPr>
        <w:t xml:space="preserve">Συνεχίστε. Θα σας απαντήσω μετά. </w:t>
      </w:r>
    </w:p>
    <w:p w14:paraId="11D353E2" w14:textId="77777777" w:rsidR="003B7355" w:rsidRDefault="001058BE">
      <w:pPr>
        <w:spacing w:line="600" w:lineRule="auto"/>
        <w:ind w:firstLine="720"/>
        <w:jc w:val="both"/>
        <w:rPr>
          <w:rFonts w:eastAsia="Times New Roman" w:cs="Times New Roman"/>
          <w:szCs w:val="24"/>
        </w:rPr>
      </w:pPr>
      <w:r>
        <w:rPr>
          <w:rFonts w:eastAsia="Times New Roman" w:cs="Times New Roman"/>
          <w:b/>
          <w:szCs w:val="24"/>
        </w:rPr>
        <w:lastRenderedPageBreak/>
        <w:t>ΠΡΟΕΔΡΕΥΩΝ (Νικήτας Κακλαμάνης):</w:t>
      </w:r>
      <w:r>
        <w:rPr>
          <w:rFonts w:eastAsia="Times New Roman" w:cs="Times New Roman"/>
          <w:szCs w:val="24"/>
        </w:rPr>
        <w:t xml:space="preserve"> Κύριε Παναγούλη, ολοκληρώστε την </w:t>
      </w:r>
      <w:proofErr w:type="spellStart"/>
      <w:r>
        <w:rPr>
          <w:rFonts w:eastAsia="Times New Roman" w:cs="Times New Roman"/>
          <w:szCs w:val="24"/>
        </w:rPr>
        <w:t>πρωτολογία</w:t>
      </w:r>
      <w:proofErr w:type="spellEnd"/>
      <w:r>
        <w:rPr>
          <w:rFonts w:eastAsia="Times New Roman" w:cs="Times New Roman"/>
          <w:szCs w:val="24"/>
        </w:rPr>
        <w:t xml:space="preserve"> σας. </w:t>
      </w:r>
    </w:p>
    <w:p w14:paraId="11D353E3" w14:textId="77777777" w:rsidR="003B7355" w:rsidRDefault="001058BE">
      <w:pPr>
        <w:spacing w:line="600" w:lineRule="auto"/>
        <w:ind w:firstLine="720"/>
        <w:jc w:val="both"/>
        <w:rPr>
          <w:rFonts w:eastAsia="Times New Roman" w:cs="Times New Roman"/>
          <w:szCs w:val="24"/>
        </w:rPr>
      </w:pPr>
      <w:r>
        <w:rPr>
          <w:rFonts w:eastAsia="Times New Roman" w:cs="Times New Roman"/>
          <w:b/>
          <w:szCs w:val="24"/>
        </w:rPr>
        <w:t xml:space="preserve">ΕΥΣΤΑΘΙΟΣ ΠΑΝΑΓΟΥΛΗΣ: </w:t>
      </w:r>
      <w:r>
        <w:rPr>
          <w:rFonts w:eastAsia="Times New Roman" w:cs="Times New Roman"/>
          <w:szCs w:val="24"/>
        </w:rPr>
        <w:t xml:space="preserve">Δεν </w:t>
      </w:r>
      <w:r>
        <w:rPr>
          <w:rFonts w:eastAsia="Times New Roman" w:cs="Times New Roman"/>
          <w:szCs w:val="24"/>
        </w:rPr>
        <w:t xml:space="preserve">εισαχθήκατε </w:t>
      </w:r>
      <w:r>
        <w:rPr>
          <w:rFonts w:eastAsia="Times New Roman" w:cs="Times New Roman"/>
          <w:szCs w:val="24"/>
        </w:rPr>
        <w:t xml:space="preserve">το 1971 στη Σχολή </w:t>
      </w:r>
      <w:proofErr w:type="spellStart"/>
      <w:r>
        <w:rPr>
          <w:rFonts w:eastAsia="Times New Roman" w:cs="Times New Roman"/>
          <w:szCs w:val="24"/>
        </w:rPr>
        <w:t>Ευελπίδων</w:t>
      </w:r>
      <w:proofErr w:type="spellEnd"/>
      <w:r>
        <w:rPr>
          <w:rFonts w:eastAsia="Times New Roman" w:cs="Times New Roman"/>
          <w:szCs w:val="24"/>
        </w:rPr>
        <w:t xml:space="preserve">, που σε φυσιολογικές </w:t>
      </w:r>
      <w:r>
        <w:rPr>
          <w:rFonts w:eastAsia="Times New Roman" w:cs="Times New Roman"/>
          <w:szCs w:val="24"/>
        </w:rPr>
        <w:t>συνθήκες…</w:t>
      </w:r>
    </w:p>
    <w:p w14:paraId="11D353E4" w14:textId="77777777" w:rsidR="003B7355" w:rsidRDefault="001058BE">
      <w:pPr>
        <w:spacing w:line="600" w:lineRule="auto"/>
        <w:ind w:firstLine="720"/>
        <w:jc w:val="both"/>
        <w:rPr>
          <w:rFonts w:eastAsia="Times New Roman" w:cs="Times New Roman"/>
          <w:szCs w:val="24"/>
        </w:rPr>
      </w:pPr>
      <w:r>
        <w:rPr>
          <w:rFonts w:eastAsia="Times New Roman" w:cs="Times New Roman"/>
          <w:b/>
          <w:szCs w:val="24"/>
        </w:rPr>
        <w:t xml:space="preserve">ΝΙΚΟΛΑΟΣ ΤΟΣΚΑΣ (Αναπληρωτής Υπουργός Εσωτερικών): </w:t>
      </w:r>
      <w:r>
        <w:rPr>
          <w:rFonts w:eastAsia="Times New Roman" w:cs="Times New Roman"/>
          <w:szCs w:val="24"/>
        </w:rPr>
        <w:t>Αυτό είναι στοιχείο για να με κατηγορήσετε;</w:t>
      </w:r>
    </w:p>
    <w:p w14:paraId="11D353E5" w14:textId="77777777" w:rsidR="003B7355" w:rsidRDefault="001058BE">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Κύριε Παναγούλη, με </w:t>
      </w:r>
      <w:proofErr w:type="spellStart"/>
      <w:r>
        <w:rPr>
          <w:rFonts w:eastAsia="Times New Roman" w:cs="Times New Roman"/>
          <w:szCs w:val="24"/>
        </w:rPr>
        <w:t>συγχωρείτε</w:t>
      </w:r>
      <w:proofErr w:type="spellEnd"/>
      <w:r>
        <w:rPr>
          <w:rFonts w:eastAsia="Times New Roman" w:cs="Times New Roman"/>
          <w:szCs w:val="24"/>
        </w:rPr>
        <w:t xml:space="preserve">. Ολοκληρώστε την ερώτησή σας. </w:t>
      </w:r>
    </w:p>
    <w:p w14:paraId="11D353E6" w14:textId="77777777" w:rsidR="003B7355" w:rsidRDefault="001058BE">
      <w:pPr>
        <w:spacing w:line="600" w:lineRule="auto"/>
        <w:ind w:firstLine="720"/>
        <w:jc w:val="both"/>
        <w:rPr>
          <w:rFonts w:eastAsia="Times New Roman" w:cs="Times New Roman"/>
          <w:szCs w:val="24"/>
        </w:rPr>
      </w:pPr>
      <w:r>
        <w:rPr>
          <w:rFonts w:eastAsia="Times New Roman" w:cs="Times New Roman"/>
          <w:b/>
          <w:szCs w:val="24"/>
        </w:rPr>
        <w:t xml:space="preserve">ΕΥΣΤΑΘΙΟΣ ΠΑΝΑΓΟΥΛΗΣ: </w:t>
      </w:r>
      <w:r>
        <w:rPr>
          <w:rFonts w:eastAsia="Times New Roman" w:cs="Times New Roman"/>
          <w:szCs w:val="24"/>
        </w:rPr>
        <w:t xml:space="preserve">Με διέκοψε, κύριε Πρόεδρε. </w:t>
      </w:r>
    </w:p>
    <w:p w14:paraId="11D353E7" w14:textId="77777777" w:rsidR="003B7355" w:rsidRDefault="001058BE">
      <w:pPr>
        <w:spacing w:line="600" w:lineRule="auto"/>
        <w:ind w:firstLine="720"/>
        <w:jc w:val="both"/>
        <w:rPr>
          <w:rFonts w:eastAsia="Times New Roman" w:cs="Times New Roman"/>
          <w:szCs w:val="24"/>
        </w:rPr>
      </w:pPr>
      <w:r>
        <w:rPr>
          <w:rFonts w:eastAsia="Times New Roman" w:cs="Times New Roman"/>
          <w:b/>
          <w:szCs w:val="24"/>
        </w:rPr>
        <w:t>ΠΡΟΕΔΡ</w:t>
      </w:r>
      <w:r>
        <w:rPr>
          <w:rFonts w:eastAsia="Times New Roman" w:cs="Times New Roman"/>
          <w:b/>
          <w:szCs w:val="24"/>
        </w:rPr>
        <w:t>ΕΥΩΝ (Νικήτας Κακλαμάνης):</w:t>
      </w:r>
      <w:r>
        <w:rPr>
          <w:rFonts w:eastAsia="Times New Roman" w:cs="Times New Roman"/>
          <w:szCs w:val="24"/>
        </w:rPr>
        <w:t xml:space="preserve"> Ναι, εντάξει. Ολοκληρώστε, όμως, την </w:t>
      </w:r>
      <w:proofErr w:type="spellStart"/>
      <w:r>
        <w:rPr>
          <w:rFonts w:eastAsia="Times New Roman" w:cs="Times New Roman"/>
          <w:szCs w:val="24"/>
        </w:rPr>
        <w:t>πρωτολογία</w:t>
      </w:r>
      <w:proofErr w:type="spellEnd"/>
      <w:r>
        <w:rPr>
          <w:rFonts w:eastAsia="Times New Roman" w:cs="Times New Roman"/>
          <w:szCs w:val="24"/>
        </w:rPr>
        <w:t xml:space="preserve"> σας και θα σας αφήσω…</w:t>
      </w:r>
    </w:p>
    <w:p w14:paraId="11D353E8" w14:textId="77777777" w:rsidR="003B7355" w:rsidRDefault="001058BE">
      <w:pPr>
        <w:spacing w:line="600" w:lineRule="auto"/>
        <w:ind w:firstLine="720"/>
        <w:jc w:val="both"/>
        <w:rPr>
          <w:rFonts w:eastAsia="Times New Roman" w:cs="Times New Roman"/>
          <w:szCs w:val="24"/>
        </w:rPr>
      </w:pPr>
      <w:r>
        <w:rPr>
          <w:rFonts w:eastAsia="Times New Roman" w:cs="Times New Roman"/>
          <w:b/>
          <w:szCs w:val="24"/>
        </w:rPr>
        <w:t xml:space="preserve">ΕΥΣΤΑΘΙΟΣ ΠΑΝΑΓΟΥΛΗΣ: </w:t>
      </w:r>
      <w:r>
        <w:rPr>
          <w:rFonts w:eastAsia="Times New Roman" w:cs="Times New Roman"/>
          <w:szCs w:val="24"/>
        </w:rPr>
        <w:t>Επειδή ξέρω την ευαισθησία σας για αυτά τα θέματα, δεν νομίζω ότι δεν πρέπει να μου δοθεί λίγο παραπάνω χρόνος.</w:t>
      </w:r>
    </w:p>
    <w:p w14:paraId="11D353E9" w14:textId="77777777" w:rsidR="003B7355" w:rsidRDefault="001058BE">
      <w:pPr>
        <w:spacing w:line="600" w:lineRule="auto"/>
        <w:ind w:firstLine="720"/>
        <w:jc w:val="both"/>
        <w:rPr>
          <w:rFonts w:eastAsia="Times New Roman" w:cs="Times New Roman"/>
          <w:szCs w:val="24"/>
        </w:rPr>
      </w:pPr>
      <w:r>
        <w:rPr>
          <w:rFonts w:eastAsia="Times New Roman" w:cs="Times New Roman"/>
          <w:b/>
          <w:szCs w:val="24"/>
        </w:rPr>
        <w:t>ΠΡΟΕΔΡΕΥΩΝ (Νικήτας Κακλα</w:t>
      </w:r>
      <w:r>
        <w:rPr>
          <w:rFonts w:eastAsia="Times New Roman" w:cs="Times New Roman"/>
          <w:b/>
          <w:szCs w:val="24"/>
        </w:rPr>
        <w:t>μάνης):</w:t>
      </w:r>
      <w:r>
        <w:rPr>
          <w:rFonts w:eastAsia="Times New Roman" w:cs="Times New Roman"/>
          <w:szCs w:val="24"/>
        </w:rPr>
        <w:t xml:space="preserve"> Μα, σας έχω αφήσει παραπάνω χρόνο, όπως βλέπετε. </w:t>
      </w:r>
    </w:p>
    <w:p w14:paraId="11D353EA" w14:textId="77777777" w:rsidR="003B7355" w:rsidRDefault="001058BE">
      <w:pPr>
        <w:spacing w:line="600" w:lineRule="auto"/>
        <w:ind w:firstLine="720"/>
        <w:jc w:val="both"/>
        <w:rPr>
          <w:rFonts w:eastAsia="Times New Roman" w:cs="Times New Roman"/>
          <w:szCs w:val="24"/>
        </w:rPr>
      </w:pPr>
      <w:r>
        <w:rPr>
          <w:rFonts w:eastAsia="Times New Roman" w:cs="Times New Roman"/>
          <w:b/>
          <w:szCs w:val="24"/>
        </w:rPr>
        <w:lastRenderedPageBreak/>
        <w:t xml:space="preserve">ΕΥΣΤΑΘΙΟΣ ΠΑΝΑΓΟΥΛΗΣ: </w:t>
      </w:r>
      <w:r>
        <w:rPr>
          <w:rFonts w:eastAsia="Times New Roman" w:cs="Times New Roman"/>
          <w:szCs w:val="24"/>
        </w:rPr>
        <w:t xml:space="preserve">Δεν παρέδωσε τον πλήρη φάκελο του Γεωργίου Παναγούλη. Τον δε πατέρα μου τον αγνόησε τελείως. Συνάδελφός σας ήταν. Πολέμησε στο </w:t>
      </w:r>
      <w:r>
        <w:rPr>
          <w:rFonts w:eastAsia="Times New Roman" w:cs="Times New Roman"/>
          <w:szCs w:val="24"/>
        </w:rPr>
        <w:t>αλβανικό Έπος</w:t>
      </w:r>
      <w:r>
        <w:rPr>
          <w:rFonts w:eastAsia="Times New Roman" w:cs="Times New Roman"/>
          <w:szCs w:val="24"/>
        </w:rPr>
        <w:t xml:space="preserve">. Τραυματίστηκε, κύριε </w:t>
      </w:r>
      <w:proofErr w:type="spellStart"/>
      <w:r>
        <w:rPr>
          <w:rFonts w:eastAsia="Times New Roman" w:cs="Times New Roman"/>
          <w:szCs w:val="24"/>
        </w:rPr>
        <w:t>Τόσκα</w:t>
      </w:r>
      <w:proofErr w:type="spellEnd"/>
      <w:r>
        <w:rPr>
          <w:rFonts w:eastAsia="Times New Roman" w:cs="Times New Roman"/>
          <w:szCs w:val="24"/>
        </w:rPr>
        <w:t>. Δεν πή</w:t>
      </w:r>
      <w:r>
        <w:rPr>
          <w:rFonts w:eastAsia="Times New Roman" w:cs="Times New Roman"/>
          <w:szCs w:val="24"/>
        </w:rPr>
        <w:t xml:space="preserve">ρε τα γαλόνια σαν </w:t>
      </w:r>
      <w:proofErr w:type="spellStart"/>
      <w:r>
        <w:rPr>
          <w:rFonts w:eastAsia="Times New Roman" w:cs="Times New Roman"/>
          <w:szCs w:val="24"/>
        </w:rPr>
        <w:t>Μαυροσκούφης</w:t>
      </w:r>
      <w:proofErr w:type="spellEnd"/>
      <w:r>
        <w:rPr>
          <w:rFonts w:eastAsia="Times New Roman" w:cs="Times New Roman"/>
          <w:szCs w:val="24"/>
        </w:rPr>
        <w:t xml:space="preserve"> του γλυκού νερού! Δεν τα πήρε εκεί ο Βασίλειος Παναγούλης. </w:t>
      </w:r>
    </w:p>
    <w:p w14:paraId="11D353EB" w14:textId="77777777" w:rsidR="003B7355" w:rsidRDefault="001058BE">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Ολοκληρώστε την </w:t>
      </w:r>
      <w:proofErr w:type="spellStart"/>
      <w:r>
        <w:rPr>
          <w:rFonts w:eastAsia="Times New Roman" w:cs="Times New Roman"/>
          <w:szCs w:val="24"/>
        </w:rPr>
        <w:t>πρωτολογία</w:t>
      </w:r>
      <w:proofErr w:type="spellEnd"/>
      <w:r>
        <w:rPr>
          <w:rFonts w:eastAsia="Times New Roman" w:cs="Times New Roman"/>
          <w:szCs w:val="24"/>
        </w:rPr>
        <w:t xml:space="preserve">, κύριε συνάδελφε. </w:t>
      </w:r>
    </w:p>
    <w:p w14:paraId="11D353EC" w14:textId="77777777" w:rsidR="003B7355" w:rsidRDefault="001058BE">
      <w:pPr>
        <w:spacing w:line="600" w:lineRule="auto"/>
        <w:ind w:firstLine="720"/>
        <w:jc w:val="both"/>
        <w:rPr>
          <w:rFonts w:eastAsia="Times New Roman" w:cs="Times New Roman"/>
          <w:szCs w:val="24"/>
        </w:rPr>
      </w:pPr>
      <w:r>
        <w:rPr>
          <w:rFonts w:eastAsia="Times New Roman" w:cs="Times New Roman"/>
          <w:b/>
          <w:szCs w:val="24"/>
        </w:rPr>
        <w:t xml:space="preserve">ΕΥΣΤΑΘΙΟΣ ΠΑΝΑΓΟΥΛΗΣ: </w:t>
      </w:r>
      <w:r>
        <w:rPr>
          <w:rFonts w:eastAsia="Times New Roman" w:cs="Times New Roman"/>
          <w:szCs w:val="24"/>
        </w:rPr>
        <w:t xml:space="preserve">Τελειώνω, κύριε Πρόεδρε, με το εξής: Γιατί ο κ. </w:t>
      </w:r>
      <w:proofErr w:type="spellStart"/>
      <w:r>
        <w:rPr>
          <w:rFonts w:eastAsia="Times New Roman" w:cs="Times New Roman"/>
          <w:szCs w:val="24"/>
        </w:rPr>
        <w:t>Τόσκας</w:t>
      </w:r>
      <w:proofErr w:type="spellEnd"/>
      <w:r>
        <w:rPr>
          <w:rFonts w:eastAsia="Times New Roman" w:cs="Times New Roman"/>
          <w:szCs w:val="24"/>
        </w:rPr>
        <w:t xml:space="preserve"> και οι υπ</w:t>
      </w:r>
      <w:r>
        <w:rPr>
          <w:rFonts w:eastAsia="Times New Roman" w:cs="Times New Roman"/>
          <w:szCs w:val="24"/>
        </w:rPr>
        <w:t xml:space="preserve">ηρεσίες του δεν έστειλαν τα χαρτιά για τις συνεννοήσεις που έκανε η </w:t>
      </w:r>
      <w:proofErr w:type="spellStart"/>
      <w:r>
        <w:rPr>
          <w:rFonts w:eastAsia="Times New Roman" w:cs="Times New Roman"/>
          <w:szCs w:val="24"/>
        </w:rPr>
        <w:t>Μοσάντ</w:t>
      </w:r>
      <w:proofErr w:type="spellEnd"/>
      <w:r>
        <w:rPr>
          <w:rFonts w:eastAsia="Times New Roman" w:cs="Times New Roman"/>
          <w:szCs w:val="24"/>
        </w:rPr>
        <w:t xml:space="preserve">, η υπηρεσία του Ισραήλ, όπου είχε καταφύγει ο αδελφός μου, όταν έφυγε από την Ελλάδα, με την ελληνική ΚΥΠ; Γιατί δεν καταθέτει ο κ. </w:t>
      </w:r>
      <w:proofErr w:type="spellStart"/>
      <w:r>
        <w:rPr>
          <w:rFonts w:eastAsia="Times New Roman" w:cs="Times New Roman"/>
          <w:szCs w:val="24"/>
        </w:rPr>
        <w:t>Τόσκας</w:t>
      </w:r>
      <w:proofErr w:type="spellEnd"/>
      <w:r>
        <w:rPr>
          <w:rFonts w:eastAsia="Times New Roman" w:cs="Times New Roman"/>
          <w:szCs w:val="24"/>
        </w:rPr>
        <w:t xml:space="preserve"> τις συνομιλίες που είχε ο τότε δικτάτορας </w:t>
      </w:r>
      <w:r>
        <w:rPr>
          <w:rFonts w:eastAsia="Times New Roman" w:cs="Times New Roman"/>
          <w:szCs w:val="24"/>
        </w:rPr>
        <w:t xml:space="preserve">Γεώργιος Παπαδόπουλος με τον τότε Πρωθυπουργό του Ισραήλ; Γιατί δεν τα καταθέτει αυτά; Ποιους θέλει να προστατεύσει ο κ. </w:t>
      </w:r>
      <w:proofErr w:type="spellStart"/>
      <w:r>
        <w:rPr>
          <w:rFonts w:eastAsia="Times New Roman" w:cs="Times New Roman"/>
          <w:szCs w:val="24"/>
        </w:rPr>
        <w:t>Τόσκας</w:t>
      </w:r>
      <w:proofErr w:type="spellEnd"/>
      <w:r>
        <w:rPr>
          <w:rFonts w:eastAsia="Times New Roman" w:cs="Times New Roman"/>
          <w:szCs w:val="24"/>
        </w:rPr>
        <w:t>;</w:t>
      </w:r>
    </w:p>
    <w:p w14:paraId="11D353ED" w14:textId="77777777" w:rsidR="003B7355" w:rsidRDefault="001058BE">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Θα απαντήσει και θα έχετε και τη δευτερολογία σας. </w:t>
      </w:r>
    </w:p>
    <w:p w14:paraId="11D353EE" w14:textId="77777777" w:rsidR="003B7355" w:rsidRDefault="001058BE">
      <w:pPr>
        <w:spacing w:line="600" w:lineRule="auto"/>
        <w:ind w:firstLine="720"/>
        <w:jc w:val="both"/>
        <w:rPr>
          <w:rFonts w:eastAsia="Times New Roman" w:cs="Times New Roman"/>
          <w:szCs w:val="24"/>
        </w:rPr>
      </w:pPr>
      <w:r>
        <w:rPr>
          <w:rFonts w:eastAsia="Times New Roman" w:cs="Times New Roman"/>
          <w:szCs w:val="24"/>
        </w:rPr>
        <w:lastRenderedPageBreak/>
        <w:t>Επειδή ξέρω τη νοοτροπία σας και δεν είστε</w:t>
      </w:r>
      <w:r>
        <w:rPr>
          <w:rFonts w:eastAsia="Times New Roman" w:cs="Times New Roman"/>
          <w:szCs w:val="24"/>
        </w:rPr>
        <w:t xml:space="preserve"> τέτοιος άνθρωπος, θα ήθελα να πω δύο πράγματα: Προφανώς, εσείς δικαίως διαμαρτυρηθήκατε, γιατί αργήσατε να πάρετε απαντήσεις, πέραν αυτού που θα σας πει τώρα ο κύριος Υπουργός. Πρέπει, όμως, να σας πω εγώ ως </w:t>
      </w:r>
      <w:proofErr w:type="spellStart"/>
      <w:r>
        <w:rPr>
          <w:rFonts w:eastAsia="Times New Roman" w:cs="Times New Roman"/>
          <w:szCs w:val="24"/>
        </w:rPr>
        <w:t>Προεδρεύων</w:t>
      </w:r>
      <w:proofErr w:type="spellEnd"/>
      <w:r>
        <w:rPr>
          <w:rFonts w:eastAsia="Times New Roman" w:cs="Times New Roman"/>
          <w:szCs w:val="24"/>
        </w:rPr>
        <w:t xml:space="preserve"> ότι ο κ. </w:t>
      </w:r>
      <w:proofErr w:type="spellStart"/>
      <w:r>
        <w:rPr>
          <w:rFonts w:eastAsia="Times New Roman" w:cs="Times New Roman"/>
          <w:szCs w:val="24"/>
        </w:rPr>
        <w:t>Τόσκας</w:t>
      </w:r>
      <w:proofErr w:type="spellEnd"/>
      <w:r>
        <w:rPr>
          <w:rFonts w:eastAsia="Times New Roman" w:cs="Times New Roman"/>
          <w:szCs w:val="24"/>
        </w:rPr>
        <w:t xml:space="preserve"> – και δεν έχει ανάγκ</w:t>
      </w:r>
      <w:r>
        <w:rPr>
          <w:rFonts w:eastAsia="Times New Roman" w:cs="Times New Roman"/>
          <w:szCs w:val="24"/>
        </w:rPr>
        <w:t xml:space="preserve">η να γίνω δικηγόρος του ούτε το επιθυμώ- είναι από τους Υπουργούς που έρχονται και απαντούν. Η συγκεκριμένη αιτιολογία πιστεύω ότι είναι αυτό που είπατε. </w:t>
      </w:r>
    </w:p>
    <w:p w14:paraId="11D353EF" w14:textId="77777777" w:rsidR="003B7355" w:rsidRDefault="001058BE">
      <w:pPr>
        <w:spacing w:line="600" w:lineRule="auto"/>
        <w:ind w:firstLine="720"/>
        <w:jc w:val="both"/>
        <w:rPr>
          <w:rFonts w:eastAsia="Times New Roman" w:cs="Times New Roman"/>
          <w:szCs w:val="24"/>
        </w:rPr>
      </w:pPr>
      <w:r>
        <w:rPr>
          <w:rFonts w:eastAsia="Times New Roman" w:cs="Times New Roman"/>
          <w:szCs w:val="24"/>
        </w:rPr>
        <w:t>Και ένα δεύτερο, επειδή επίσης ξέρω την αγάπη και το σεβασμό που έχετε στο στράτευμα γενικότερα, ας μ</w:t>
      </w:r>
      <w:r>
        <w:rPr>
          <w:rFonts w:eastAsia="Times New Roman" w:cs="Times New Roman"/>
          <w:szCs w:val="24"/>
        </w:rPr>
        <w:t xml:space="preserve">ην ρίξουμε στην πυρά όλους </w:t>
      </w:r>
      <w:r>
        <w:rPr>
          <w:rFonts w:eastAsia="Times New Roman" w:cs="Times New Roman"/>
          <w:szCs w:val="24"/>
        </w:rPr>
        <w:t xml:space="preserve">όσοι </w:t>
      </w:r>
      <w:r>
        <w:rPr>
          <w:rFonts w:eastAsia="Times New Roman" w:cs="Times New Roman"/>
          <w:szCs w:val="24"/>
        </w:rPr>
        <w:t xml:space="preserve">μπήκαν το 1971 στη Σχολή </w:t>
      </w:r>
      <w:proofErr w:type="spellStart"/>
      <w:r>
        <w:rPr>
          <w:rFonts w:eastAsia="Times New Roman" w:cs="Times New Roman"/>
          <w:szCs w:val="24"/>
        </w:rPr>
        <w:t>Ευελπίδων</w:t>
      </w:r>
      <w:proofErr w:type="spellEnd"/>
      <w:r>
        <w:rPr>
          <w:rFonts w:eastAsia="Times New Roman" w:cs="Times New Roman"/>
          <w:szCs w:val="24"/>
        </w:rPr>
        <w:t>!</w:t>
      </w:r>
    </w:p>
    <w:p w14:paraId="11D353F0" w14:textId="77777777" w:rsidR="003B7355" w:rsidRDefault="001058BE">
      <w:pPr>
        <w:spacing w:line="600" w:lineRule="auto"/>
        <w:ind w:firstLine="720"/>
        <w:jc w:val="both"/>
        <w:rPr>
          <w:rFonts w:eastAsia="Times New Roman" w:cs="Times New Roman"/>
          <w:szCs w:val="24"/>
        </w:rPr>
      </w:pPr>
      <w:r>
        <w:rPr>
          <w:rFonts w:eastAsia="Times New Roman" w:cs="Times New Roman"/>
          <w:b/>
          <w:szCs w:val="24"/>
        </w:rPr>
        <w:t xml:space="preserve">ΕΥΣΤΑΘΙΟΣ ΠΑΝΑΓΟΥΛΗΣ: </w:t>
      </w:r>
      <w:r>
        <w:rPr>
          <w:rFonts w:eastAsia="Times New Roman" w:cs="Times New Roman"/>
          <w:szCs w:val="24"/>
        </w:rPr>
        <w:t>Κύριε Πρόεδρε,…</w:t>
      </w:r>
    </w:p>
    <w:p w14:paraId="11D353F1" w14:textId="77777777" w:rsidR="003B7355" w:rsidRDefault="001058BE">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Θα απαντήσετε στη δευτερολογία σας.</w:t>
      </w:r>
    </w:p>
    <w:p w14:paraId="11D353F2" w14:textId="77777777" w:rsidR="003B7355" w:rsidRDefault="001058BE">
      <w:pPr>
        <w:spacing w:line="600" w:lineRule="auto"/>
        <w:ind w:firstLine="720"/>
        <w:jc w:val="both"/>
        <w:rPr>
          <w:rFonts w:eastAsia="Times New Roman" w:cs="Times New Roman"/>
          <w:szCs w:val="24"/>
        </w:rPr>
      </w:pPr>
      <w:r>
        <w:rPr>
          <w:rFonts w:eastAsia="Times New Roman" w:cs="Times New Roman"/>
          <w:b/>
          <w:szCs w:val="24"/>
        </w:rPr>
        <w:t>ΕΥΣΤΑΘΙΟΣ ΠΑΝΑΓΟΥΛΗΣ:</w:t>
      </w:r>
      <w:r>
        <w:rPr>
          <w:rFonts w:eastAsia="Times New Roman" w:cs="Times New Roman"/>
          <w:szCs w:val="24"/>
        </w:rPr>
        <w:t xml:space="preserve"> Μισό λεπτό, σας παρακαλώ, κύριε Πρόεδρε.</w:t>
      </w:r>
    </w:p>
    <w:p w14:paraId="11D353F3" w14:textId="77777777" w:rsidR="003B7355" w:rsidRDefault="001058BE">
      <w:pPr>
        <w:spacing w:line="600" w:lineRule="auto"/>
        <w:ind w:firstLine="720"/>
        <w:jc w:val="both"/>
        <w:rPr>
          <w:rFonts w:eastAsia="Times New Roman" w:cs="Times New Roman"/>
          <w:szCs w:val="24"/>
        </w:rPr>
      </w:pPr>
      <w:r>
        <w:rPr>
          <w:rFonts w:eastAsia="Times New Roman" w:cs="Times New Roman"/>
          <w:szCs w:val="24"/>
        </w:rPr>
        <w:t xml:space="preserve">Δεν κατηγόρησα κανέναν που έγινε αξιωματικός ή που έγινε δικαστικός. Κατηγορώ εκείνους που έδειξαν υπερβάλλοντα ζήλο. </w:t>
      </w:r>
    </w:p>
    <w:p w14:paraId="11D353F4" w14:textId="77777777" w:rsidR="003B7355" w:rsidRDefault="001058BE">
      <w:pPr>
        <w:spacing w:line="600" w:lineRule="auto"/>
        <w:ind w:firstLine="720"/>
        <w:jc w:val="both"/>
        <w:rPr>
          <w:rFonts w:eastAsia="Times New Roman" w:cs="Times New Roman"/>
          <w:szCs w:val="24"/>
        </w:rPr>
      </w:pPr>
      <w:r>
        <w:rPr>
          <w:rFonts w:eastAsia="Times New Roman"/>
          <w:b/>
          <w:bCs/>
        </w:rPr>
        <w:lastRenderedPageBreak/>
        <w:t>ΠΡΟΕΔΡΕΥΩΝ (Νικήτας Κακλαμάνης):</w:t>
      </w:r>
      <w:r>
        <w:rPr>
          <w:rFonts w:eastAsia="Times New Roman" w:cs="Times New Roman"/>
          <w:szCs w:val="24"/>
        </w:rPr>
        <w:t xml:space="preserve"> Ωραία. Το αντιλήφθηκα και γι’ αυτό ήθελα να κάνω τη διευκρίνιση. </w:t>
      </w:r>
    </w:p>
    <w:p w14:paraId="11D353F5" w14:textId="77777777" w:rsidR="003B7355" w:rsidRDefault="001058BE">
      <w:pPr>
        <w:spacing w:line="600" w:lineRule="auto"/>
        <w:ind w:firstLine="720"/>
        <w:jc w:val="both"/>
        <w:rPr>
          <w:rFonts w:eastAsia="Times New Roman" w:cs="Times New Roman"/>
          <w:szCs w:val="24"/>
        </w:rPr>
      </w:pPr>
      <w:r>
        <w:rPr>
          <w:rFonts w:eastAsia="Times New Roman" w:cs="Times New Roman"/>
          <w:szCs w:val="24"/>
        </w:rPr>
        <w:t>Κύριε Υπουργέ, έχετε τον λόγο και θα έ</w:t>
      </w:r>
      <w:r>
        <w:rPr>
          <w:rFonts w:eastAsia="Times New Roman" w:cs="Times New Roman"/>
          <w:szCs w:val="24"/>
        </w:rPr>
        <w:t xml:space="preserve">χετε κι εσείς τη σχετική ανοχή. </w:t>
      </w:r>
    </w:p>
    <w:p w14:paraId="11D353F6" w14:textId="77777777" w:rsidR="003B7355" w:rsidRDefault="001058BE">
      <w:pPr>
        <w:spacing w:line="600" w:lineRule="auto"/>
        <w:ind w:firstLine="720"/>
        <w:jc w:val="both"/>
        <w:rPr>
          <w:rFonts w:eastAsia="Times New Roman" w:cs="Times New Roman"/>
          <w:szCs w:val="24"/>
        </w:rPr>
      </w:pPr>
      <w:r>
        <w:rPr>
          <w:rFonts w:eastAsia="Times New Roman"/>
          <w:b/>
          <w:bCs/>
        </w:rPr>
        <w:t>ΝΙΚΟΛΑΟΣ ΤΟΣΚΑΣ (Αναπληρωτής Υπουργός Εσωτερικών):</w:t>
      </w:r>
      <w:r>
        <w:rPr>
          <w:rFonts w:eastAsia="Times New Roman" w:cs="Times New Roman"/>
          <w:szCs w:val="24"/>
        </w:rPr>
        <w:t xml:space="preserve"> Ευχαριστώ, κύριε Πρόεδρε. </w:t>
      </w:r>
    </w:p>
    <w:p w14:paraId="11D353F7" w14:textId="77777777" w:rsidR="003B7355" w:rsidRDefault="001058BE">
      <w:pPr>
        <w:spacing w:line="600" w:lineRule="auto"/>
        <w:ind w:firstLine="720"/>
        <w:jc w:val="both"/>
        <w:rPr>
          <w:rFonts w:eastAsia="Times New Roman" w:cs="Times New Roman"/>
          <w:szCs w:val="24"/>
        </w:rPr>
      </w:pPr>
      <w:r>
        <w:rPr>
          <w:rFonts w:eastAsia="Times New Roman" w:cs="Times New Roman"/>
          <w:szCs w:val="24"/>
        </w:rPr>
        <w:t xml:space="preserve">Θα απαντήσω, κατ’ αρχάς, στο μέρος που αφορά τη διαδικασία του κοινοβουλευτικού ελέγχου και ειδικότερα στα δυο ερώτημα που θέτει τυπικά ο ερωτών </w:t>
      </w:r>
      <w:r>
        <w:rPr>
          <w:rFonts w:eastAsia="Times New Roman" w:cs="Times New Roman"/>
          <w:szCs w:val="24"/>
        </w:rPr>
        <w:t xml:space="preserve">Βουλευτής. </w:t>
      </w:r>
    </w:p>
    <w:p w14:paraId="11D353F8" w14:textId="77777777" w:rsidR="003B7355" w:rsidRDefault="001058BE">
      <w:pPr>
        <w:spacing w:line="600" w:lineRule="auto"/>
        <w:ind w:firstLine="720"/>
        <w:jc w:val="both"/>
        <w:rPr>
          <w:rFonts w:eastAsia="Times New Roman" w:cs="Times New Roman"/>
          <w:szCs w:val="24"/>
        </w:rPr>
      </w:pPr>
      <w:r>
        <w:rPr>
          <w:rFonts w:eastAsia="Times New Roman" w:cs="Times New Roman"/>
          <w:szCs w:val="24"/>
        </w:rPr>
        <w:t xml:space="preserve">Για να γίνει κατανοητό από τη σημερινή Βουλή, υπενθυμίζω ότι ο ακριβής αριθμός ατομικών φακέλων πολιτικών φρονημάτων που διατηρήθηκαν με αποφάσεις προηγούμενων κυβερνήσεων το 1989 είναι μόνο δυο χιλιάδες </w:t>
      </w:r>
      <w:proofErr w:type="spellStart"/>
      <w:r>
        <w:rPr>
          <w:rFonts w:eastAsia="Times New Roman" w:cs="Times New Roman"/>
          <w:szCs w:val="24"/>
        </w:rPr>
        <w:t>εκατόν</w:t>
      </w:r>
      <w:proofErr w:type="spellEnd"/>
      <w:r>
        <w:rPr>
          <w:rFonts w:eastAsia="Times New Roman" w:cs="Times New Roman"/>
          <w:szCs w:val="24"/>
        </w:rPr>
        <w:t xml:space="preserve"> δέκα. Αφορούν πρόσωπα της εποχής </w:t>
      </w:r>
      <w:r>
        <w:rPr>
          <w:rFonts w:eastAsia="Times New Roman" w:cs="Times New Roman"/>
          <w:szCs w:val="24"/>
        </w:rPr>
        <w:t xml:space="preserve">του Εμφυλίου, της Δίκης των Αεροπόρων και της εποχής της δικτατορίας. Αφορούν αγωνιστές σε όλη αυτήν την περίοδο. Κάποιοι απ’ αυτούς μάλιστα την εποχή που καταστράφηκαν οι φάκελοι δεν ζούσαν, παραδείγματος </w:t>
      </w:r>
      <w:r>
        <w:rPr>
          <w:rFonts w:eastAsia="Times New Roman" w:cs="Times New Roman"/>
          <w:szCs w:val="24"/>
        </w:rPr>
        <w:t>χάριν</w:t>
      </w:r>
      <w:r>
        <w:rPr>
          <w:rFonts w:eastAsia="Times New Roman" w:cs="Times New Roman"/>
          <w:szCs w:val="24"/>
        </w:rPr>
        <w:t xml:space="preserve">, ο Καζαντζάκης. </w:t>
      </w:r>
    </w:p>
    <w:p w14:paraId="11D353F9" w14:textId="77777777" w:rsidR="003B7355" w:rsidRDefault="001058BE">
      <w:pPr>
        <w:spacing w:line="600" w:lineRule="auto"/>
        <w:ind w:firstLine="720"/>
        <w:jc w:val="both"/>
        <w:rPr>
          <w:rFonts w:eastAsia="Times New Roman" w:cs="Times New Roman"/>
          <w:szCs w:val="24"/>
        </w:rPr>
      </w:pPr>
      <w:r>
        <w:rPr>
          <w:rFonts w:eastAsia="Times New Roman" w:cs="Times New Roman"/>
          <w:szCs w:val="24"/>
        </w:rPr>
        <w:lastRenderedPageBreak/>
        <w:t xml:space="preserve">Οι υπόλοιποι φάκελοι, όπως </w:t>
      </w:r>
      <w:r>
        <w:rPr>
          <w:rFonts w:eastAsia="Times New Roman" w:cs="Times New Roman"/>
          <w:szCs w:val="24"/>
        </w:rPr>
        <w:t>γνωρίζουν όλοι, παραδόθηκαν στη φωτιά με διακομματική συναίνεση εκείνης της εποχής και, σύμφωνα με τον Υπουργό εκείνης της εποχής, τον κ. Κεφαλογιάννη, ο αριθμός αυτών των φακέλων έφτανε περίπου τα δεκαεπτά εκατομμύρια, οι οποίοι φάκελοι οδηγήθηκαν στην Χα</w:t>
      </w:r>
      <w:r>
        <w:rPr>
          <w:rFonts w:eastAsia="Times New Roman" w:cs="Times New Roman"/>
          <w:szCs w:val="24"/>
        </w:rPr>
        <w:t xml:space="preserve">λυβουργική, οδηγήθηκαν στην πυρά και καταστράφηκαν, κακώς κατ’ εμέ, αλλά αυτή είναι η πραγματικότητα. </w:t>
      </w:r>
    </w:p>
    <w:p w14:paraId="11D353FA" w14:textId="77777777" w:rsidR="003B7355" w:rsidRDefault="001058BE">
      <w:pPr>
        <w:spacing w:line="600" w:lineRule="auto"/>
        <w:ind w:firstLine="720"/>
        <w:jc w:val="both"/>
        <w:rPr>
          <w:rFonts w:eastAsia="Times New Roman" w:cs="Times New Roman"/>
          <w:szCs w:val="24"/>
        </w:rPr>
      </w:pPr>
      <w:r>
        <w:rPr>
          <w:rFonts w:eastAsia="Times New Roman" w:cs="Times New Roman"/>
          <w:szCs w:val="24"/>
        </w:rPr>
        <w:t xml:space="preserve">Για τους υπόλοιπους φακέλους, τους δυο χιλιάδες </w:t>
      </w:r>
      <w:proofErr w:type="spellStart"/>
      <w:r>
        <w:rPr>
          <w:rFonts w:eastAsia="Times New Roman" w:cs="Times New Roman"/>
          <w:szCs w:val="24"/>
        </w:rPr>
        <w:t>εκατόν</w:t>
      </w:r>
      <w:proofErr w:type="spellEnd"/>
      <w:r>
        <w:rPr>
          <w:rFonts w:eastAsia="Times New Roman" w:cs="Times New Roman"/>
          <w:szCs w:val="24"/>
        </w:rPr>
        <w:t xml:space="preserve"> δέκα, υπήρχε απόφαση να διατηρηθούν κλειστοί, χωρίς πρόσβαση σε κανέναν μέχρι το 2029. Με προσωπικ</w:t>
      </w:r>
      <w:r>
        <w:rPr>
          <w:rFonts w:eastAsia="Times New Roman" w:cs="Times New Roman"/>
          <w:szCs w:val="24"/>
        </w:rPr>
        <w:t>ή μου απόφαση, οι φάκελοι αυτοί άνοιξαν τον Μάη του 2016. Και απορώ γιατί ο κύριος Βουλευτής, που διατέλεσε και Υπουργός -μάλιστα Υφυπουργός Εσωτερικών, που σημαίνει ότι θα μπορούσε να έχει πρόσβαση από τότε στους φακέλους της οικογένειάς του-, δεν διαμαρτ</w:t>
      </w:r>
      <w:r>
        <w:rPr>
          <w:rFonts w:eastAsia="Times New Roman" w:cs="Times New Roman"/>
          <w:szCs w:val="24"/>
        </w:rPr>
        <w:t xml:space="preserve">υρήθηκε ούτε το 1984, ούτε το 1989, ούτε ζήτησε τότε πρόσβαση. </w:t>
      </w:r>
    </w:p>
    <w:p w14:paraId="11D353FB" w14:textId="77777777" w:rsidR="003B7355" w:rsidRDefault="001058BE">
      <w:pPr>
        <w:spacing w:line="600" w:lineRule="auto"/>
        <w:ind w:firstLine="720"/>
        <w:jc w:val="both"/>
        <w:rPr>
          <w:rFonts w:eastAsia="Times New Roman" w:cs="Times New Roman"/>
          <w:szCs w:val="24"/>
        </w:rPr>
      </w:pPr>
      <w:r>
        <w:rPr>
          <w:rFonts w:eastAsia="Times New Roman" w:cs="Times New Roman"/>
          <w:szCs w:val="24"/>
        </w:rPr>
        <w:t xml:space="preserve">Τι κάναμε εμείς; Καταργήσαμε την απαγόρευση και επιτρέψαμε στους επιζώντες και στους οικείους τους να αποκτήσουν </w:t>
      </w:r>
      <w:r>
        <w:rPr>
          <w:rFonts w:eastAsia="Times New Roman" w:cs="Times New Roman"/>
          <w:szCs w:val="24"/>
        </w:rPr>
        <w:lastRenderedPageBreak/>
        <w:t>άμεση πρόσβαση. Φυσικά, δεν δημιουργήσαμε καινούργιους φακέλους ούτε αρχίσαμε ν</w:t>
      </w:r>
      <w:r>
        <w:rPr>
          <w:rFonts w:eastAsia="Times New Roman" w:cs="Times New Roman"/>
          <w:szCs w:val="24"/>
        </w:rPr>
        <w:t xml:space="preserve">α αναζητούμε στοιχεία και να βάζουμε σ’ αυτούς τους φακέλους καινούργια. </w:t>
      </w:r>
    </w:p>
    <w:p w14:paraId="11D353FC" w14:textId="77777777" w:rsidR="003B7355" w:rsidRDefault="001058BE">
      <w:pPr>
        <w:spacing w:line="600" w:lineRule="auto"/>
        <w:ind w:firstLine="720"/>
        <w:jc w:val="both"/>
        <w:rPr>
          <w:rFonts w:eastAsia="Times New Roman" w:cs="Times New Roman"/>
          <w:szCs w:val="24"/>
        </w:rPr>
      </w:pPr>
      <w:r>
        <w:rPr>
          <w:rFonts w:eastAsia="Times New Roman" w:cs="Times New Roman"/>
          <w:szCs w:val="24"/>
        </w:rPr>
        <w:t xml:space="preserve">Ο κύριος Βουλευτής μάς εγκαλεί γιατί δεν του παραδώσαμε τον φάκελο του πατέρα του Βασίλειου Παναγούλη. Απλούστατα τέτοιος φάκελος δεν υπάρχει μεταξύ των δύο χιλιάδων </w:t>
      </w:r>
      <w:proofErr w:type="spellStart"/>
      <w:r>
        <w:rPr>
          <w:rFonts w:eastAsia="Times New Roman" w:cs="Times New Roman"/>
          <w:szCs w:val="24"/>
        </w:rPr>
        <w:t>εκατόν</w:t>
      </w:r>
      <w:proofErr w:type="spellEnd"/>
      <w:r>
        <w:rPr>
          <w:rFonts w:eastAsia="Times New Roman" w:cs="Times New Roman"/>
          <w:szCs w:val="24"/>
        </w:rPr>
        <w:t xml:space="preserve"> δέκα φακέ</w:t>
      </w:r>
      <w:r>
        <w:rPr>
          <w:rFonts w:eastAsia="Times New Roman" w:cs="Times New Roman"/>
          <w:szCs w:val="24"/>
        </w:rPr>
        <w:t xml:space="preserve">λων, οι οποίοι έχουν με διακομματική συναίνεση διατηρηθεί από το 1989. </w:t>
      </w:r>
    </w:p>
    <w:p w14:paraId="11D353FD" w14:textId="77777777" w:rsidR="003B7355" w:rsidRDefault="001058BE">
      <w:pPr>
        <w:spacing w:line="600" w:lineRule="auto"/>
        <w:ind w:firstLine="720"/>
        <w:jc w:val="both"/>
        <w:rPr>
          <w:rFonts w:eastAsia="Times New Roman" w:cs="Times New Roman"/>
          <w:szCs w:val="24"/>
        </w:rPr>
      </w:pPr>
      <w:r>
        <w:rPr>
          <w:rFonts w:eastAsia="Times New Roman" w:cs="Times New Roman"/>
          <w:szCs w:val="24"/>
        </w:rPr>
        <w:t>Ο κύριος Βουλευτής μάς εγκαλεί, επίσης, γιατί δεν του φτάνει ο ατόφιος φάκελος, όπως τον παραλάβαμε στο γραφείο της Ασφάλειας και μας κατηγορεί ότι αποκρύψαμε τα στοιχεία που αφορούν τ</w:t>
      </w:r>
      <w:r>
        <w:rPr>
          <w:rFonts w:eastAsia="Times New Roman" w:cs="Times New Roman"/>
          <w:szCs w:val="24"/>
        </w:rPr>
        <w:t xml:space="preserve">ις συνεννοήσεις της ισραηλινής </w:t>
      </w:r>
      <w:r>
        <w:rPr>
          <w:rFonts w:eastAsia="Times New Roman" w:cs="Times New Roman"/>
          <w:szCs w:val="24"/>
        </w:rPr>
        <w:t xml:space="preserve">Μυστικής </w:t>
      </w:r>
      <w:r>
        <w:rPr>
          <w:rFonts w:eastAsia="Times New Roman" w:cs="Times New Roman"/>
          <w:szCs w:val="24"/>
        </w:rPr>
        <w:t xml:space="preserve">Υπηρεσίας </w:t>
      </w:r>
      <w:proofErr w:type="spellStart"/>
      <w:r>
        <w:rPr>
          <w:rFonts w:eastAsia="Times New Roman" w:cs="Times New Roman"/>
          <w:szCs w:val="24"/>
        </w:rPr>
        <w:t>Μοσάντ</w:t>
      </w:r>
      <w:proofErr w:type="spellEnd"/>
      <w:r>
        <w:rPr>
          <w:rFonts w:eastAsia="Times New Roman" w:cs="Times New Roman"/>
          <w:szCs w:val="24"/>
        </w:rPr>
        <w:t xml:space="preserve"> με την ΚΥΠ και έγγραφα που αφορούν τον δικτάτορα Παπαδόπουλο με τον τότε Πρωθυπουργό του Ισραήλ σε σχέση με την υπόθεση εξαφάνισης του αδελφού του, διότι απλούστατα τέτοια στοιχεία, όταν εμείς παραλά</w:t>
      </w:r>
      <w:r>
        <w:rPr>
          <w:rFonts w:eastAsia="Times New Roman" w:cs="Times New Roman"/>
          <w:szCs w:val="24"/>
        </w:rPr>
        <w:t xml:space="preserve">βαμε τους συγκεκριμένους φακέλους, δεν υπήρχαν. </w:t>
      </w:r>
    </w:p>
    <w:p w14:paraId="11D353FE" w14:textId="77777777" w:rsidR="003B7355" w:rsidRDefault="001058BE">
      <w:pPr>
        <w:spacing w:line="600" w:lineRule="auto"/>
        <w:ind w:firstLine="720"/>
        <w:jc w:val="both"/>
        <w:rPr>
          <w:rFonts w:eastAsia="Times New Roman" w:cs="Times New Roman"/>
          <w:szCs w:val="24"/>
        </w:rPr>
      </w:pPr>
      <w:r>
        <w:rPr>
          <w:rFonts w:eastAsia="Times New Roman" w:cs="Times New Roman"/>
          <w:szCs w:val="24"/>
        </w:rPr>
        <w:t xml:space="preserve">Μάλιστα, απευθύνθηκα και στη σημερινή ΕΥΠ μήπως υπάρχουν εκεί κάποια στοιχεία που να αφορούν τη συγκεκριμένη </w:t>
      </w:r>
      <w:r>
        <w:rPr>
          <w:rFonts w:eastAsia="Times New Roman" w:cs="Times New Roman"/>
          <w:szCs w:val="24"/>
        </w:rPr>
        <w:lastRenderedPageBreak/>
        <w:t xml:space="preserve">υπόθεση και η ΕΥΠ μου ανέφερε ότι δεν υπάρχουν τέτοια στοιχεία στο ιστορικό αρχείο της </w:t>
      </w:r>
      <w:r>
        <w:rPr>
          <w:rFonts w:eastAsia="Times New Roman" w:cs="Times New Roman"/>
          <w:szCs w:val="24"/>
        </w:rPr>
        <w:t>υπηρεσίας</w:t>
      </w:r>
      <w:r>
        <w:rPr>
          <w:rFonts w:eastAsia="Times New Roman" w:cs="Times New Roman"/>
          <w:szCs w:val="24"/>
        </w:rPr>
        <w:t xml:space="preserve">. </w:t>
      </w:r>
    </w:p>
    <w:p w14:paraId="11D353FF" w14:textId="77777777" w:rsidR="003B7355" w:rsidRDefault="001058BE">
      <w:pPr>
        <w:spacing w:line="600" w:lineRule="auto"/>
        <w:ind w:firstLine="720"/>
        <w:jc w:val="both"/>
        <w:rPr>
          <w:rFonts w:eastAsia="Times New Roman" w:cs="Times New Roman"/>
          <w:szCs w:val="24"/>
        </w:rPr>
      </w:pPr>
      <w:r>
        <w:rPr>
          <w:rFonts w:eastAsia="Times New Roman" w:cs="Times New Roman"/>
          <w:szCs w:val="24"/>
        </w:rPr>
        <w:t>Δεν γνωρίζω και δεν εξετάζω από πού αντλεί πληροφορίες ο κύριος Βουλευτής ούτε εάν είναι αληθείς ή ψευδείς, αλλά το να ελέγχουμε και να εγκαλούμε για δήθεν απόκρυψη στοιχείων χωρίς κανένα στοιχείο, κα</w:t>
      </w:r>
      <w:r>
        <w:rPr>
          <w:rFonts w:eastAsia="Times New Roman" w:cs="Times New Roman"/>
          <w:szCs w:val="24"/>
        </w:rPr>
        <w:t>μ</w:t>
      </w:r>
      <w:r>
        <w:rPr>
          <w:rFonts w:eastAsia="Times New Roman" w:cs="Times New Roman"/>
          <w:szCs w:val="24"/>
        </w:rPr>
        <w:t>μία απόδειξη και μάλιστα όταν εγώ άνοιξα τους φακέλους</w:t>
      </w:r>
      <w:r>
        <w:rPr>
          <w:rFonts w:eastAsia="Times New Roman" w:cs="Times New Roman"/>
          <w:szCs w:val="24"/>
        </w:rPr>
        <w:t xml:space="preserve">; </w:t>
      </w:r>
    </w:p>
    <w:p w14:paraId="11D35400" w14:textId="77777777" w:rsidR="003B7355" w:rsidRDefault="001058BE">
      <w:pPr>
        <w:spacing w:line="600" w:lineRule="auto"/>
        <w:ind w:firstLine="720"/>
        <w:jc w:val="both"/>
        <w:rPr>
          <w:rFonts w:eastAsia="Times New Roman" w:cs="Times New Roman"/>
          <w:szCs w:val="24"/>
        </w:rPr>
      </w:pPr>
      <w:r>
        <w:rPr>
          <w:rFonts w:eastAsia="Times New Roman" w:cs="Times New Roman"/>
          <w:szCs w:val="24"/>
        </w:rPr>
        <w:t xml:space="preserve">Με την ίδια λογική μπορεί ο οποιοσδήποτε να έρθει και να αναζητεί και να πει γιατί δεν υπάρχει ο τάδε φάκελος του τάδε αγωνιστή, του τάδε </w:t>
      </w:r>
      <w:proofErr w:type="spellStart"/>
      <w:r>
        <w:rPr>
          <w:rFonts w:eastAsia="Times New Roman" w:cs="Times New Roman"/>
          <w:szCs w:val="24"/>
        </w:rPr>
        <w:t>αντιχουντικού</w:t>
      </w:r>
      <w:proofErr w:type="spellEnd"/>
      <w:r>
        <w:rPr>
          <w:rFonts w:eastAsia="Times New Roman" w:cs="Times New Roman"/>
          <w:szCs w:val="24"/>
        </w:rPr>
        <w:t>, του τάδε ανθρώπου που βασανίστηκε. Γιατί απλούστατα αυτούς τους φακέλους παραλάβαμε. Μακάρι να υπήρχ</w:t>
      </w:r>
      <w:r>
        <w:rPr>
          <w:rFonts w:eastAsia="Times New Roman" w:cs="Times New Roman"/>
          <w:szCs w:val="24"/>
        </w:rPr>
        <w:t>αν τα δεκαεπτά εκατομμύρια των φακέλων που κάηκαν.</w:t>
      </w:r>
    </w:p>
    <w:p w14:paraId="11D35401" w14:textId="77777777" w:rsidR="003B7355" w:rsidRDefault="001058BE">
      <w:pPr>
        <w:tabs>
          <w:tab w:val="left" w:pos="2940"/>
        </w:tabs>
        <w:spacing w:line="600" w:lineRule="auto"/>
        <w:ind w:firstLine="720"/>
        <w:jc w:val="both"/>
        <w:rPr>
          <w:rFonts w:eastAsia="Times New Roman"/>
          <w:szCs w:val="24"/>
        </w:rPr>
      </w:pPr>
      <w:r>
        <w:rPr>
          <w:rFonts w:eastAsia="Times New Roman"/>
          <w:szCs w:val="24"/>
        </w:rPr>
        <w:t>Αν ο κύριος Βουλευτής θέλει να διαμαρτύρεται επειδή δεν υπάρχει και δεν διασώθηκε ο φάκελος του πατέρα του, που κατ’ αυτόν αφορούσε τη δράση και του αδερφού του και υπήρχαν τότε στην ΕΥΠ, αυτό δεν είναι δι</w:t>
      </w:r>
      <w:r>
        <w:rPr>
          <w:rFonts w:eastAsia="Times New Roman"/>
          <w:szCs w:val="24"/>
        </w:rPr>
        <w:t>κό μου πρόβλημα και δεν είναι πρόβλημα που δημιούργησε η σημερινή Κυβέρνηση.</w:t>
      </w:r>
    </w:p>
    <w:p w14:paraId="11D35402" w14:textId="77777777" w:rsidR="003B7355" w:rsidRDefault="001058BE">
      <w:pPr>
        <w:tabs>
          <w:tab w:val="left" w:pos="2940"/>
        </w:tabs>
        <w:spacing w:line="600" w:lineRule="auto"/>
        <w:ind w:firstLine="720"/>
        <w:jc w:val="both"/>
        <w:rPr>
          <w:rFonts w:eastAsia="Times New Roman"/>
          <w:szCs w:val="24"/>
        </w:rPr>
      </w:pPr>
      <w:r>
        <w:rPr>
          <w:rFonts w:eastAsia="Times New Roman"/>
          <w:szCs w:val="24"/>
        </w:rPr>
        <w:lastRenderedPageBreak/>
        <w:t>Κάτι ακόμη θέλω να πω. Εμείς συγκροτήσαμε επιτροπή από διανοούμενους, από ειδικούς επιστήμονες, είμαστε σε συνεργασία με την Υπηρεσία Στρατιωτικών Αρχείων και θα παραδοθούν στην Υ</w:t>
      </w:r>
      <w:r>
        <w:rPr>
          <w:rFonts w:eastAsia="Times New Roman"/>
          <w:szCs w:val="24"/>
        </w:rPr>
        <w:t>πηρεσία Στρατιωτικών Αρχείων αυτοί οι φάκελοι για να διατίθενται πλέον με τους κανόνες της Υπηρεσίας Στρατιωτικών Αρχείων, όπως ισχύει και για τα υπόλοιπα δημόσια έγγραφα, καθώς έχουν περάσει τόσα χρόνια από τότε που έγιναν τα γεγονότα αυτά.</w:t>
      </w:r>
    </w:p>
    <w:p w14:paraId="11D35403" w14:textId="77777777" w:rsidR="003B7355" w:rsidRDefault="001058BE">
      <w:pPr>
        <w:tabs>
          <w:tab w:val="left" w:pos="2940"/>
        </w:tabs>
        <w:spacing w:line="600" w:lineRule="auto"/>
        <w:ind w:firstLine="720"/>
        <w:jc w:val="both"/>
        <w:rPr>
          <w:rFonts w:eastAsia="Times New Roman"/>
          <w:szCs w:val="24"/>
        </w:rPr>
      </w:pPr>
      <w:r>
        <w:rPr>
          <w:rFonts w:eastAsia="Times New Roman"/>
          <w:szCs w:val="24"/>
        </w:rPr>
        <w:t xml:space="preserve">Όμως, έρχομαι </w:t>
      </w:r>
      <w:r>
        <w:rPr>
          <w:rFonts w:eastAsia="Times New Roman"/>
          <w:szCs w:val="24"/>
        </w:rPr>
        <w:t>τώρα και σε ένα άλλο ζήτημα, που έχει και προσωπικό χαρακτήρα.</w:t>
      </w:r>
    </w:p>
    <w:p w14:paraId="11D35404" w14:textId="77777777" w:rsidR="003B7355" w:rsidRDefault="001058BE">
      <w:pPr>
        <w:tabs>
          <w:tab w:val="left" w:pos="2940"/>
        </w:tabs>
        <w:spacing w:line="600" w:lineRule="auto"/>
        <w:ind w:firstLine="720"/>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Και με αυτό ολοκληρώνετε, κύριε </w:t>
      </w:r>
      <w:proofErr w:type="spellStart"/>
      <w:r>
        <w:rPr>
          <w:rFonts w:eastAsia="Times New Roman"/>
          <w:szCs w:val="24"/>
        </w:rPr>
        <w:t>Τόσκα</w:t>
      </w:r>
      <w:proofErr w:type="spellEnd"/>
      <w:r>
        <w:rPr>
          <w:rFonts w:eastAsia="Times New Roman"/>
          <w:szCs w:val="24"/>
        </w:rPr>
        <w:t>.</w:t>
      </w:r>
    </w:p>
    <w:p w14:paraId="11D35405" w14:textId="77777777" w:rsidR="003B7355" w:rsidRDefault="001058BE">
      <w:pPr>
        <w:tabs>
          <w:tab w:val="left" w:pos="2940"/>
        </w:tabs>
        <w:spacing w:line="600" w:lineRule="auto"/>
        <w:ind w:firstLine="720"/>
        <w:jc w:val="both"/>
        <w:rPr>
          <w:rFonts w:eastAsia="Times New Roman"/>
          <w:szCs w:val="24"/>
        </w:rPr>
      </w:pPr>
      <w:r>
        <w:rPr>
          <w:rFonts w:eastAsia="Times New Roman"/>
          <w:b/>
          <w:szCs w:val="24"/>
        </w:rPr>
        <w:t xml:space="preserve">ΝΙΚΟΛΑΟΣ ΤΟΣΚΑΣ (Αναπληρωτής Υπουργός Εσωτερικών): </w:t>
      </w:r>
      <w:r>
        <w:rPr>
          <w:rFonts w:eastAsia="Times New Roman"/>
          <w:szCs w:val="24"/>
        </w:rPr>
        <w:t>Κύριε Πρόεδρε, ειπώθηκαν τόσα. Ο συγκεκριμένος Βουλευτής καθ’ έξιν φαί</w:t>
      </w:r>
      <w:r>
        <w:rPr>
          <w:rFonts w:eastAsia="Times New Roman"/>
          <w:szCs w:val="24"/>
        </w:rPr>
        <w:t xml:space="preserve">νεται ότι το τελευταίο διάστημα ασχολείται εργολαβικά -θα έλεγα- με την κατασυκοφάντησή μου, παρουσιάζοντάς με χουντικό και όλα τα σχετικά, γιατί για λόγους που δεν τους καταλαβαίνω επιμένει να λασπολογεί συστηματικά πάνω σ’ αυτά τα θέματα. </w:t>
      </w:r>
    </w:p>
    <w:p w14:paraId="11D35406" w14:textId="77777777" w:rsidR="003B7355" w:rsidRDefault="001058BE">
      <w:pPr>
        <w:tabs>
          <w:tab w:val="left" w:pos="2940"/>
        </w:tabs>
        <w:spacing w:line="600" w:lineRule="auto"/>
        <w:ind w:firstLine="720"/>
        <w:jc w:val="both"/>
        <w:rPr>
          <w:rFonts w:eastAsia="Times New Roman"/>
          <w:szCs w:val="24"/>
        </w:rPr>
      </w:pPr>
      <w:r>
        <w:rPr>
          <w:rFonts w:eastAsia="Times New Roman"/>
          <w:szCs w:val="24"/>
        </w:rPr>
        <w:lastRenderedPageBreak/>
        <w:t xml:space="preserve">Μάλιστα, μετά </w:t>
      </w:r>
      <w:r>
        <w:rPr>
          <w:rFonts w:eastAsia="Times New Roman"/>
          <w:szCs w:val="24"/>
        </w:rPr>
        <w:t xml:space="preserve">από όσα έχουν ειπωθεί, ο Μανώλης ο Γλέζος, ο γνωστός αγωνιστής, μου ζήτησε αυτόκλητος να σας μεταφέρω ότι όποιος θέλει συστάσεις για το αντιστασιακό παρελθόν μου ή για το όποιο παρελθόν μου, να απευθυνθεί σε αυτόν. Και θα μπορούσαν και άλλοι άνθρωποι μέσα </w:t>
      </w:r>
      <w:r>
        <w:rPr>
          <w:rFonts w:eastAsia="Times New Roman"/>
          <w:szCs w:val="24"/>
        </w:rPr>
        <w:t xml:space="preserve">και όχι από την </w:t>
      </w:r>
      <w:r>
        <w:rPr>
          <w:rFonts w:eastAsia="Times New Roman"/>
          <w:szCs w:val="24"/>
        </w:rPr>
        <w:t>Κ</w:t>
      </w:r>
      <w:r>
        <w:rPr>
          <w:rFonts w:eastAsia="Times New Roman"/>
          <w:szCs w:val="24"/>
        </w:rPr>
        <w:t xml:space="preserve">υβερνητική </w:t>
      </w:r>
      <w:r>
        <w:rPr>
          <w:rFonts w:eastAsia="Times New Roman"/>
          <w:szCs w:val="24"/>
        </w:rPr>
        <w:t>Π</w:t>
      </w:r>
      <w:r>
        <w:rPr>
          <w:rFonts w:eastAsia="Times New Roman"/>
          <w:szCs w:val="24"/>
        </w:rPr>
        <w:t xml:space="preserve">αράταξη σ’ αυτό το Κοινοβούλιο, που δεν είναι παρόντες αυτήν τη στιγμή, να μιλήσουν. Εκτός αν, βέβαια, σωρηδόν πούμε ότι όσοι υπηρέτησαν στον στρατό την περίοδο της </w:t>
      </w:r>
      <w:r>
        <w:rPr>
          <w:rFonts w:eastAsia="Times New Roman"/>
          <w:szCs w:val="24"/>
        </w:rPr>
        <w:t>χ</w:t>
      </w:r>
      <w:r>
        <w:rPr>
          <w:rFonts w:eastAsia="Times New Roman"/>
          <w:szCs w:val="24"/>
        </w:rPr>
        <w:t>ούντας ή όσοι μπήκαν στις στρατιωτικές σχολές και αποφοίτησαν</w:t>
      </w:r>
      <w:r>
        <w:rPr>
          <w:rFonts w:eastAsia="Times New Roman"/>
          <w:szCs w:val="24"/>
        </w:rPr>
        <w:t xml:space="preserve"> τα επόμενα χρόνια, δηλαδή οι ηγεσίες των Ενόπλων Δυνάμεων όλα τα προηγούμενα χρόνια, ήταν χουντικοί.</w:t>
      </w:r>
    </w:p>
    <w:p w14:paraId="11D35407" w14:textId="77777777" w:rsidR="003B7355" w:rsidRDefault="001058BE">
      <w:pPr>
        <w:tabs>
          <w:tab w:val="left" w:pos="2940"/>
        </w:tabs>
        <w:spacing w:line="600" w:lineRule="auto"/>
        <w:ind w:firstLine="720"/>
        <w:jc w:val="both"/>
        <w:rPr>
          <w:rFonts w:eastAsia="Times New Roman"/>
          <w:szCs w:val="24"/>
        </w:rPr>
      </w:pPr>
      <w:r>
        <w:rPr>
          <w:rFonts w:eastAsia="Times New Roman"/>
          <w:szCs w:val="24"/>
        </w:rPr>
        <w:t>Πολλοί μου έχουν συστήσει να μην ασχολούμαι, να μην απαντώ σ’ αυτήν την πρόκληση, αλλά για διάφορους λόγους ο συγκεκριμένος Βουλευτής έχει χάσει κάθε ίχνο</w:t>
      </w:r>
      <w:r>
        <w:rPr>
          <w:rFonts w:eastAsia="Times New Roman"/>
          <w:szCs w:val="24"/>
        </w:rPr>
        <w:t xml:space="preserve">ς αξιοπιστίας. Το αντιπαρέρχομαι. Η προσωπική μου τιμή δεν κινδυνεύει από τέτοιου είδους </w:t>
      </w:r>
      <w:proofErr w:type="spellStart"/>
      <w:r>
        <w:rPr>
          <w:rFonts w:eastAsia="Times New Roman"/>
          <w:szCs w:val="24"/>
        </w:rPr>
        <w:t>ψευτοεπιθέσεις</w:t>
      </w:r>
      <w:proofErr w:type="spellEnd"/>
      <w:r>
        <w:rPr>
          <w:rFonts w:eastAsia="Times New Roman"/>
          <w:szCs w:val="24"/>
        </w:rPr>
        <w:t xml:space="preserve"> και </w:t>
      </w:r>
      <w:proofErr w:type="spellStart"/>
      <w:r>
        <w:rPr>
          <w:rFonts w:eastAsia="Times New Roman"/>
          <w:szCs w:val="24"/>
        </w:rPr>
        <w:t>ψευτοπαλληκαρισμούς</w:t>
      </w:r>
      <w:proofErr w:type="spellEnd"/>
      <w:r>
        <w:rPr>
          <w:rFonts w:eastAsia="Times New Roman"/>
          <w:szCs w:val="24"/>
        </w:rPr>
        <w:t xml:space="preserve">. </w:t>
      </w:r>
    </w:p>
    <w:p w14:paraId="11D35408" w14:textId="77777777" w:rsidR="003B7355" w:rsidRDefault="001058BE">
      <w:pPr>
        <w:tabs>
          <w:tab w:val="left" w:pos="2940"/>
        </w:tabs>
        <w:spacing w:line="600" w:lineRule="auto"/>
        <w:ind w:firstLine="720"/>
        <w:jc w:val="both"/>
        <w:rPr>
          <w:rFonts w:eastAsia="Times New Roman"/>
          <w:szCs w:val="24"/>
        </w:rPr>
      </w:pPr>
      <w:r>
        <w:rPr>
          <w:rFonts w:eastAsia="Times New Roman"/>
          <w:szCs w:val="24"/>
        </w:rPr>
        <w:t xml:space="preserve">Την προηγούμενη εβδομάδα, ενώ απουσίαζα από τη Βουλή εκτελώντας σοβαρό υπηρεσιακό καθήκον, ο συγκεκριμένος Βουλευτής χωρίς να </w:t>
      </w:r>
      <w:r>
        <w:rPr>
          <w:rFonts w:eastAsia="Times New Roman"/>
          <w:szCs w:val="24"/>
        </w:rPr>
        <w:t xml:space="preserve">μετέχει στη συνεδρίαση πήρε αυθαίρετα </w:t>
      </w:r>
      <w:r>
        <w:rPr>
          <w:rFonts w:eastAsia="Times New Roman"/>
          <w:szCs w:val="24"/>
        </w:rPr>
        <w:lastRenderedPageBreak/>
        <w:t>τον λόγο χρησιμοποιώντας εναντίον μου απαράδεκτους υβριστικούς χαρακτηρισμούς και επιδεικνύοντας φωτογραφία. Τον προκαλώ να την καταθέσει τώρα στη Γραμματεία της Βουλής.</w:t>
      </w:r>
    </w:p>
    <w:p w14:paraId="11D35409" w14:textId="77777777" w:rsidR="003B7355" w:rsidRDefault="001058BE">
      <w:pPr>
        <w:tabs>
          <w:tab w:val="left" w:pos="2940"/>
        </w:tabs>
        <w:spacing w:line="60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Στα Πρακτικά τη</w:t>
      </w:r>
      <w:r>
        <w:rPr>
          <w:rFonts w:eastAsia="Times New Roman"/>
          <w:szCs w:val="24"/>
        </w:rPr>
        <w:t>ς Βουλής.</w:t>
      </w:r>
    </w:p>
    <w:p w14:paraId="11D3540A" w14:textId="77777777" w:rsidR="003B7355" w:rsidRDefault="001058BE">
      <w:pPr>
        <w:tabs>
          <w:tab w:val="left" w:pos="2940"/>
        </w:tabs>
        <w:spacing w:line="600" w:lineRule="auto"/>
        <w:ind w:firstLine="720"/>
        <w:jc w:val="both"/>
        <w:rPr>
          <w:rFonts w:eastAsia="Times New Roman"/>
          <w:szCs w:val="24"/>
        </w:rPr>
      </w:pPr>
      <w:r>
        <w:rPr>
          <w:rFonts w:eastAsia="Times New Roman"/>
          <w:b/>
          <w:szCs w:val="24"/>
        </w:rPr>
        <w:t>ΝΙΚΟΛΑΟΣ ΤΟΣΚΑΣ (Αναπληρωτής Υπουργός Εσωτερικών):</w:t>
      </w:r>
      <w:r>
        <w:rPr>
          <w:rFonts w:eastAsia="Times New Roman"/>
          <w:szCs w:val="24"/>
        </w:rPr>
        <w:t xml:space="preserve"> Στα Πρακτικά της Βουλής.</w:t>
      </w:r>
    </w:p>
    <w:p w14:paraId="11D3540B" w14:textId="77777777" w:rsidR="003B7355" w:rsidRDefault="001058BE">
      <w:pPr>
        <w:tabs>
          <w:tab w:val="left" w:pos="2940"/>
        </w:tabs>
        <w:spacing w:line="600" w:lineRule="auto"/>
        <w:ind w:firstLine="720"/>
        <w:jc w:val="both"/>
        <w:rPr>
          <w:rFonts w:eastAsia="Times New Roman"/>
          <w:szCs w:val="24"/>
        </w:rPr>
      </w:pPr>
      <w:r>
        <w:rPr>
          <w:rFonts w:eastAsia="Times New Roman"/>
          <w:szCs w:val="24"/>
        </w:rPr>
        <w:t>Έκανε, όμως, ένα ολέθριο για τον ίδιο λάθος. Προσποιήθηκε ότι επιδεικνύει τη φωτογραφία, δεν την κατέθεσε και περιμένω τώρα να την καταθέσει αυτήν τη στιγμή. Αλλιώς, αυτό</w:t>
      </w:r>
      <w:r>
        <w:rPr>
          <w:rFonts w:eastAsia="Times New Roman"/>
          <w:szCs w:val="24"/>
        </w:rPr>
        <w:t xml:space="preserve"> καταλαβαίνετε τι σημαίνει.</w:t>
      </w:r>
    </w:p>
    <w:p w14:paraId="11D3540C" w14:textId="77777777" w:rsidR="003B7355" w:rsidRDefault="001058BE">
      <w:pPr>
        <w:tabs>
          <w:tab w:val="left" w:pos="2940"/>
        </w:tabs>
        <w:spacing w:line="600" w:lineRule="auto"/>
        <w:ind w:firstLine="720"/>
        <w:jc w:val="both"/>
        <w:rPr>
          <w:rFonts w:eastAsia="Times New Roman"/>
          <w:szCs w:val="24"/>
        </w:rPr>
      </w:pPr>
      <w:r>
        <w:rPr>
          <w:rFonts w:eastAsia="Times New Roman"/>
          <w:szCs w:val="24"/>
        </w:rPr>
        <w:t>Αυτά ήθελα να πω για την ώρα, κύριε Πρόεδρε.</w:t>
      </w:r>
    </w:p>
    <w:p w14:paraId="11D3540D" w14:textId="77777777" w:rsidR="003B7355" w:rsidRDefault="001058BE">
      <w:pPr>
        <w:tabs>
          <w:tab w:val="left" w:pos="2940"/>
        </w:tabs>
        <w:spacing w:line="600" w:lineRule="auto"/>
        <w:ind w:firstLine="720"/>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Κύριε Παναγούλη, έχετε τον λόγο.</w:t>
      </w:r>
    </w:p>
    <w:p w14:paraId="11D3540E" w14:textId="77777777" w:rsidR="003B7355" w:rsidRDefault="001058BE">
      <w:pPr>
        <w:tabs>
          <w:tab w:val="left" w:pos="2940"/>
        </w:tabs>
        <w:spacing w:line="600" w:lineRule="auto"/>
        <w:ind w:firstLine="720"/>
        <w:jc w:val="both"/>
        <w:rPr>
          <w:rFonts w:eastAsia="Times New Roman"/>
          <w:szCs w:val="24"/>
        </w:rPr>
      </w:pPr>
      <w:r>
        <w:rPr>
          <w:rFonts w:eastAsia="Times New Roman"/>
          <w:b/>
          <w:szCs w:val="24"/>
        </w:rPr>
        <w:t>ΕΥΣΤΑΘΙΟΣ ΠΑΝΑΓΟΥΛΗΣ:</w:t>
      </w:r>
      <w:r>
        <w:rPr>
          <w:rFonts w:eastAsia="Times New Roman"/>
          <w:szCs w:val="24"/>
        </w:rPr>
        <w:t xml:space="preserve"> Δικαιολογώ τον κύριο Υπουργό, γιατί δεν γνωρίζει πώς λειτουργεί το Κοινοβούλιο και προφανώς δεν γνωρίζει και τη δική μου ιστορία.</w:t>
      </w:r>
    </w:p>
    <w:p w14:paraId="11D3540F" w14:textId="77777777" w:rsidR="003B7355" w:rsidRDefault="001058BE">
      <w:pPr>
        <w:tabs>
          <w:tab w:val="left" w:pos="2940"/>
        </w:tabs>
        <w:spacing w:line="600" w:lineRule="auto"/>
        <w:ind w:firstLine="720"/>
        <w:jc w:val="both"/>
        <w:rPr>
          <w:rFonts w:eastAsia="Times New Roman"/>
          <w:szCs w:val="24"/>
        </w:rPr>
      </w:pPr>
      <w:r>
        <w:rPr>
          <w:rFonts w:eastAsia="Times New Roman"/>
          <w:szCs w:val="24"/>
        </w:rPr>
        <w:lastRenderedPageBreak/>
        <w:t>Δεν κατηγόρησα, κύριε Πρόεδρε. Θα αρχίσω από εκεί που κάνατε την παρατήρηση και σωστά την κάνατε.</w:t>
      </w:r>
    </w:p>
    <w:p w14:paraId="11D35410" w14:textId="77777777" w:rsidR="003B7355" w:rsidRDefault="001058BE">
      <w:pPr>
        <w:tabs>
          <w:tab w:val="left" w:pos="2940"/>
        </w:tabs>
        <w:spacing w:line="600" w:lineRule="auto"/>
        <w:ind w:firstLine="720"/>
        <w:jc w:val="both"/>
        <w:rPr>
          <w:rFonts w:eastAsia="Times New Roman"/>
          <w:szCs w:val="24"/>
        </w:rPr>
      </w:pPr>
      <w:r>
        <w:rPr>
          <w:rFonts w:eastAsia="Times New Roman"/>
          <w:b/>
          <w:szCs w:val="24"/>
        </w:rPr>
        <w:t>ΠΡΟΕΔΡΕΥΩΝ (Νικήτας Κακλαμά</w:t>
      </w:r>
      <w:r>
        <w:rPr>
          <w:rFonts w:eastAsia="Times New Roman"/>
          <w:b/>
          <w:szCs w:val="24"/>
        </w:rPr>
        <w:t>νης):</w:t>
      </w:r>
      <w:r>
        <w:rPr>
          <w:rFonts w:eastAsia="Times New Roman"/>
          <w:szCs w:val="24"/>
        </w:rPr>
        <w:t xml:space="preserve"> Διευκρίνιση, όχι παρατήρηση.</w:t>
      </w:r>
    </w:p>
    <w:p w14:paraId="11D35411" w14:textId="77777777" w:rsidR="003B7355" w:rsidRDefault="001058BE">
      <w:pPr>
        <w:tabs>
          <w:tab w:val="left" w:pos="2940"/>
        </w:tabs>
        <w:spacing w:line="600" w:lineRule="auto"/>
        <w:ind w:firstLine="720"/>
        <w:jc w:val="both"/>
        <w:rPr>
          <w:rFonts w:eastAsia="Times New Roman"/>
          <w:szCs w:val="24"/>
        </w:rPr>
      </w:pPr>
      <w:r>
        <w:rPr>
          <w:rFonts w:eastAsia="Times New Roman"/>
          <w:b/>
          <w:szCs w:val="24"/>
        </w:rPr>
        <w:t xml:space="preserve">ΕΥΣΤΑΘΙΟΣ ΠΑΝΑΓΟΥΛΗΣ: </w:t>
      </w:r>
      <w:r>
        <w:rPr>
          <w:rFonts w:eastAsia="Times New Roman"/>
          <w:szCs w:val="24"/>
        </w:rPr>
        <w:t xml:space="preserve">Δεν κατηγόρησα κανέναν που την περίοδο εκείνη τη θλιβερή, την επτάχρονη, έγινε αξιωματικός, αστυνομικός, δικαστής ή οτιδήποτε άλλο. </w:t>
      </w:r>
    </w:p>
    <w:p w14:paraId="11D35412" w14:textId="77777777" w:rsidR="003B7355" w:rsidRDefault="001058BE">
      <w:pPr>
        <w:tabs>
          <w:tab w:val="left" w:pos="2940"/>
        </w:tabs>
        <w:spacing w:line="600" w:lineRule="auto"/>
        <w:ind w:firstLine="720"/>
        <w:jc w:val="both"/>
        <w:rPr>
          <w:rFonts w:eastAsia="Times New Roman"/>
          <w:szCs w:val="24"/>
        </w:rPr>
      </w:pPr>
      <w:r>
        <w:rPr>
          <w:rFonts w:eastAsia="Times New Roman"/>
          <w:szCs w:val="24"/>
        </w:rPr>
        <w:t>Έχω κατηγορήσει αυτούς, κύριε Πρόεδρε, που έδειξαν υπερβάλλοντα ζή</w:t>
      </w:r>
      <w:r>
        <w:rPr>
          <w:rFonts w:eastAsia="Times New Roman"/>
          <w:szCs w:val="24"/>
        </w:rPr>
        <w:t xml:space="preserve">λο και ο κύριος Υπουργός -και θα σας το αποδείξω- έδειξε υπερβάλλοντα ζήλο. Εκείνη την εποχή για να μπεις στη Σχολή </w:t>
      </w:r>
      <w:proofErr w:type="spellStart"/>
      <w:r>
        <w:rPr>
          <w:rFonts w:eastAsia="Times New Roman"/>
          <w:szCs w:val="24"/>
        </w:rPr>
        <w:t>Ευελπίδων</w:t>
      </w:r>
      <w:proofErr w:type="spellEnd"/>
      <w:r>
        <w:rPr>
          <w:rFonts w:eastAsia="Times New Roman"/>
          <w:szCs w:val="24"/>
        </w:rPr>
        <w:t xml:space="preserve"> έπρεπε να έχεις μέσο. </w:t>
      </w:r>
    </w:p>
    <w:p w14:paraId="11D35413" w14:textId="77777777" w:rsidR="003B7355" w:rsidRDefault="001058BE">
      <w:pPr>
        <w:tabs>
          <w:tab w:val="left" w:pos="2940"/>
        </w:tabs>
        <w:spacing w:line="600" w:lineRule="auto"/>
        <w:ind w:firstLine="720"/>
        <w:jc w:val="both"/>
        <w:rPr>
          <w:rFonts w:eastAsia="Times New Roman"/>
          <w:szCs w:val="24"/>
        </w:rPr>
      </w:pPr>
      <w:r>
        <w:rPr>
          <w:rFonts w:eastAsia="Times New Roman"/>
          <w:szCs w:val="24"/>
        </w:rPr>
        <w:t xml:space="preserve">Θα καταθέσω -δεν ήθελα να το κάνω αυτό, κύριε Υπουργέ, με προκαλείτε- στα Πρακτικά, επειδή με προκαλέσατε, </w:t>
      </w:r>
      <w:r>
        <w:rPr>
          <w:rFonts w:eastAsia="Times New Roman"/>
          <w:szCs w:val="24"/>
        </w:rPr>
        <w:t xml:space="preserve">φωτογραφία που είναι ο πατέρας σας σε γιορτές της </w:t>
      </w:r>
      <w:r>
        <w:rPr>
          <w:rFonts w:eastAsia="Times New Roman"/>
          <w:szCs w:val="24"/>
        </w:rPr>
        <w:t>χ</w:t>
      </w:r>
      <w:r>
        <w:rPr>
          <w:rFonts w:eastAsia="Times New Roman"/>
          <w:szCs w:val="24"/>
        </w:rPr>
        <w:t>ούντας -έχω κι άλλες φωτογραφίες, αυτήν έχω πρόχειρη τώρα- κάτω από το πουλί της Χούντας.</w:t>
      </w:r>
    </w:p>
    <w:p w14:paraId="11D35414" w14:textId="77777777" w:rsidR="003B7355" w:rsidRDefault="001058BE">
      <w:pPr>
        <w:tabs>
          <w:tab w:val="left" w:pos="2940"/>
        </w:tabs>
        <w:spacing w:line="600" w:lineRule="auto"/>
        <w:ind w:firstLine="720"/>
        <w:jc w:val="both"/>
        <w:rPr>
          <w:rFonts w:eastAsia="Times New Roman"/>
          <w:szCs w:val="24"/>
        </w:rPr>
      </w:pPr>
      <w:r>
        <w:rPr>
          <w:rFonts w:eastAsia="Times New Roman"/>
          <w:szCs w:val="24"/>
        </w:rPr>
        <w:t xml:space="preserve">Πώς μπήκατε, κύριε Υπουργέ, στην Σχολή </w:t>
      </w:r>
      <w:proofErr w:type="spellStart"/>
      <w:r>
        <w:rPr>
          <w:rFonts w:eastAsia="Times New Roman"/>
          <w:szCs w:val="24"/>
        </w:rPr>
        <w:t>Ευελπίδων</w:t>
      </w:r>
      <w:proofErr w:type="spellEnd"/>
      <w:r>
        <w:rPr>
          <w:rFonts w:eastAsia="Times New Roman"/>
          <w:szCs w:val="24"/>
        </w:rPr>
        <w:t>;</w:t>
      </w:r>
    </w:p>
    <w:p w14:paraId="11D35415" w14:textId="77777777" w:rsidR="003B7355" w:rsidRDefault="001058BE">
      <w:pPr>
        <w:tabs>
          <w:tab w:val="left" w:pos="2940"/>
        </w:tabs>
        <w:spacing w:line="600" w:lineRule="auto"/>
        <w:ind w:firstLine="720"/>
        <w:jc w:val="both"/>
        <w:rPr>
          <w:rFonts w:eastAsia="Times New Roman"/>
          <w:szCs w:val="24"/>
        </w:rPr>
      </w:pPr>
      <w:r>
        <w:rPr>
          <w:rFonts w:eastAsia="Times New Roman"/>
          <w:b/>
          <w:szCs w:val="24"/>
        </w:rPr>
        <w:t>ΝΙΚΟΛΑΟΣ ΤΟΣΚΑΣ (Αναπληρωτής Υπουργός Εσωτερικών):</w:t>
      </w:r>
      <w:r>
        <w:rPr>
          <w:rFonts w:eastAsia="Times New Roman"/>
          <w:szCs w:val="24"/>
        </w:rPr>
        <w:t xml:space="preserve"> …(δεν ακούστηκ</w:t>
      </w:r>
      <w:r>
        <w:rPr>
          <w:rFonts w:eastAsia="Times New Roman"/>
          <w:szCs w:val="24"/>
        </w:rPr>
        <w:t>ε)</w:t>
      </w:r>
    </w:p>
    <w:p w14:paraId="11D35416" w14:textId="77777777" w:rsidR="003B7355" w:rsidRDefault="001058BE">
      <w:pPr>
        <w:tabs>
          <w:tab w:val="left" w:pos="2940"/>
        </w:tabs>
        <w:spacing w:line="600" w:lineRule="auto"/>
        <w:ind w:firstLine="720"/>
        <w:jc w:val="both"/>
        <w:rPr>
          <w:rFonts w:eastAsia="Times New Roman"/>
          <w:szCs w:val="24"/>
        </w:rPr>
      </w:pPr>
      <w:r>
        <w:rPr>
          <w:rFonts w:eastAsia="Times New Roman"/>
          <w:b/>
          <w:szCs w:val="24"/>
        </w:rPr>
        <w:lastRenderedPageBreak/>
        <w:t xml:space="preserve">ΕΥΣΤΑΘΙΟΣ ΠΑΝΑΓΟΥΛΗΣ: </w:t>
      </w:r>
      <w:r>
        <w:rPr>
          <w:rFonts w:eastAsia="Times New Roman"/>
          <w:szCs w:val="24"/>
        </w:rPr>
        <w:t>Δεν σας διέκοψα και δεν θα με διακόπτετε, κύριε Υπουργέ.</w:t>
      </w:r>
    </w:p>
    <w:p w14:paraId="11D35417" w14:textId="77777777" w:rsidR="003B7355" w:rsidRDefault="001058BE">
      <w:pPr>
        <w:tabs>
          <w:tab w:val="left" w:pos="2940"/>
        </w:tabs>
        <w:spacing w:line="600" w:lineRule="auto"/>
        <w:ind w:firstLine="720"/>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Συνεχίστε, κύριε Παναγούλη.</w:t>
      </w:r>
    </w:p>
    <w:p w14:paraId="11D35418" w14:textId="77777777" w:rsidR="003B7355" w:rsidRDefault="001058BE">
      <w:pPr>
        <w:tabs>
          <w:tab w:val="left" w:pos="2940"/>
        </w:tabs>
        <w:spacing w:line="600" w:lineRule="auto"/>
        <w:ind w:firstLine="720"/>
        <w:jc w:val="both"/>
        <w:rPr>
          <w:rFonts w:eastAsia="Times New Roman"/>
          <w:szCs w:val="24"/>
        </w:rPr>
      </w:pPr>
      <w:r>
        <w:rPr>
          <w:rFonts w:eastAsia="Times New Roman"/>
          <w:b/>
          <w:szCs w:val="24"/>
        </w:rPr>
        <w:t>ΕΥΣΤΑΘΙΟΣ ΠΑΝΑΓΟΥΛΗΣ:</w:t>
      </w:r>
      <w:r>
        <w:rPr>
          <w:rFonts w:eastAsia="Times New Roman"/>
          <w:szCs w:val="24"/>
        </w:rPr>
        <w:t xml:space="preserve"> Ούτε νερουλάς στο </w:t>
      </w:r>
      <w:proofErr w:type="spellStart"/>
      <w:r>
        <w:rPr>
          <w:rFonts w:eastAsia="Times New Roman"/>
          <w:szCs w:val="24"/>
        </w:rPr>
        <w:t>Κομπότι</w:t>
      </w:r>
      <w:proofErr w:type="spellEnd"/>
      <w:r>
        <w:rPr>
          <w:rFonts w:eastAsia="Times New Roman"/>
          <w:szCs w:val="24"/>
        </w:rPr>
        <w:t xml:space="preserve"> δεν θα μπορούσατε να γίνετε εκείνη την εποχή, αν δεν είχατε πιστοποιητικό κοινωνικών φρονημάτων. Ξέρετε που είναι το </w:t>
      </w:r>
      <w:proofErr w:type="spellStart"/>
      <w:r>
        <w:rPr>
          <w:rFonts w:eastAsia="Times New Roman"/>
          <w:szCs w:val="24"/>
        </w:rPr>
        <w:t>Κομπότι</w:t>
      </w:r>
      <w:proofErr w:type="spellEnd"/>
      <w:r>
        <w:rPr>
          <w:rFonts w:eastAsia="Times New Roman"/>
          <w:szCs w:val="24"/>
        </w:rPr>
        <w:t>; Ρωτήστε την κυρία Υπουργό.</w:t>
      </w:r>
    </w:p>
    <w:p w14:paraId="11D35419" w14:textId="77777777" w:rsidR="003B7355" w:rsidRDefault="001058BE">
      <w:pPr>
        <w:tabs>
          <w:tab w:val="left" w:pos="2940"/>
        </w:tabs>
        <w:spacing w:line="600" w:lineRule="auto"/>
        <w:ind w:firstLine="720"/>
        <w:jc w:val="both"/>
        <w:rPr>
          <w:rFonts w:eastAsia="Times New Roman"/>
          <w:szCs w:val="24"/>
        </w:rPr>
      </w:pPr>
      <w:r>
        <w:rPr>
          <w:rFonts w:eastAsia="Times New Roman"/>
          <w:b/>
          <w:szCs w:val="24"/>
        </w:rPr>
        <w:t>ΝΙΚΟΛΑΟΣ ΤΟΣΚΑΣ (Αναπληρωτής Υπουργός Εσωτερικών):</w:t>
      </w:r>
      <w:r>
        <w:rPr>
          <w:rFonts w:eastAsia="Times New Roman"/>
          <w:szCs w:val="24"/>
        </w:rPr>
        <w:t xml:space="preserve"> Ντροπή σας!</w:t>
      </w:r>
    </w:p>
    <w:p w14:paraId="11D3541A" w14:textId="77777777" w:rsidR="003B7355" w:rsidRDefault="001058BE">
      <w:pPr>
        <w:spacing w:after="0" w:line="600" w:lineRule="auto"/>
        <w:ind w:left="57" w:firstLine="720"/>
        <w:jc w:val="both"/>
        <w:rPr>
          <w:rFonts w:eastAsia="Times New Roman"/>
          <w:szCs w:val="24"/>
        </w:rPr>
      </w:pPr>
      <w:r>
        <w:rPr>
          <w:rFonts w:eastAsia="Times New Roman"/>
          <w:b/>
          <w:szCs w:val="24"/>
        </w:rPr>
        <w:t>ΕΥΣΤΑΘΙΟΣ ΠΑΝ</w:t>
      </w:r>
      <w:r>
        <w:rPr>
          <w:rFonts w:eastAsia="Times New Roman"/>
          <w:b/>
          <w:szCs w:val="24"/>
        </w:rPr>
        <w:t xml:space="preserve">ΑΓΟΥΛΗΣ: </w:t>
      </w:r>
      <w:r>
        <w:rPr>
          <w:rFonts w:eastAsia="Times New Roman"/>
          <w:szCs w:val="24"/>
        </w:rPr>
        <w:t xml:space="preserve">Κύριε Πρόεδρε, δεν θα είχα κανένα πρόβλημα με τον κύριο Υπουργό. Ο κύριος Υπουργός το μόνο που δεν μας έχει πει μέχρι τώρα είναι ότι ήταν τροτσκιστής και έκανε </w:t>
      </w:r>
      <w:proofErr w:type="spellStart"/>
      <w:r>
        <w:rPr>
          <w:rFonts w:eastAsia="Times New Roman"/>
          <w:szCs w:val="24"/>
        </w:rPr>
        <w:t>εισοδισμό</w:t>
      </w:r>
      <w:proofErr w:type="spellEnd"/>
      <w:r>
        <w:rPr>
          <w:rFonts w:eastAsia="Times New Roman"/>
          <w:szCs w:val="24"/>
        </w:rPr>
        <w:t xml:space="preserve"> και αντίσταση μέσα από τις τάξεις της χούντας. </w:t>
      </w:r>
    </w:p>
    <w:p w14:paraId="11D3541B" w14:textId="77777777" w:rsidR="003B7355" w:rsidRDefault="001058BE">
      <w:pPr>
        <w:spacing w:after="0" w:line="600" w:lineRule="auto"/>
        <w:ind w:left="57" w:firstLine="720"/>
        <w:jc w:val="both"/>
        <w:rPr>
          <w:rFonts w:eastAsia="Times New Roman"/>
          <w:szCs w:val="24"/>
        </w:rPr>
      </w:pPr>
      <w:r>
        <w:rPr>
          <w:rFonts w:eastAsia="Times New Roman"/>
          <w:szCs w:val="24"/>
        </w:rPr>
        <w:t>Και αυτό που με έχει εκνευρίσ</w:t>
      </w:r>
      <w:r>
        <w:rPr>
          <w:rFonts w:eastAsia="Times New Roman"/>
          <w:szCs w:val="24"/>
        </w:rPr>
        <w:t xml:space="preserve">ει, κύριε Πρόεδρε, και θεωρώ τον εαυτό μου υπεύθυνο γιατί όλα αυτά τα χρόνια άφησαν κάποιους γυμνοσάλιαγκες να καπηλευτούν την αντίσταση, είναι </w:t>
      </w:r>
      <w:r>
        <w:rPr>
          <w:rFonts w:eastAsia="Times New Roman"/>
          <w:szCs w:val="24"/>
        </w:rPr>
        <w:lastRenderedPageBreak/>
        <w:t xml:space="preserve">ότι ο κύριος Υπουργός γράφει στο βιογραφικό του ότι ήταν αντιστασιακός. </w:t>
      </w:r>
    </w:p>
    <w:p w14:paraId="11D3541C" w14:textId="77777777" w:rsidR="003B7355" w:rsidRDefault="001058BE">
      <w:pPr>
        <w:spacing w:after="0" w:line="600" w:lineRule="auto"/>
        <w:ind w:left="57" w:firstLine="720"/>
        <w:jc w:val="both"/>
        <w:rPr>
          <w:rFonts w:eastAsia="Times New Roman"/>
          <w:szCs w:val="24"/>
        </w:rPr>
      </w:pPr>
      <w:r>
        <w:rPr>
          <w:rFonts w:eastAsia="Times New Roman"/>
          <w:szCs w:val="24"/>
        </w:rPr>
        <w:t>Δεν σας συνάντησα, κύριε Υπουργέ, σε δώ</w:t>
      </w:r>
      <w:r>
        <w:rPr>
          <w:rFonts w:eastAsia="Times New Roman"/>
          <w:szCs w:val="24"/>
        </w:rPr>
        <w:t>δεκα φυλακές και κρατητήρια που έκανα, από το 1967 μέχρι το 1974.</w:t>
      </w:r>
    </w:p>
    <w:p w14:paraId="11D3541D" w14:textId="77777777" w:rsidR="003B7355" w:rsidRDefault="001058BE">
      <w:pPr>
        <w:spacing w:after="0" w:line="600" w:lineRule="auto"/>
        <w:ind w:left="57" w:firstLine="720"/>
        <w:jc w:val="both"/>
        <w:rPr>
          <w:rFonts w:eastAsia="Times New Roman"/>
          <w:szCs w:val="24"/>
        </w:rPr>
      </w:pPr>
      <w:r>
        <w:rPr>
          <w:rFonts w:eastAsia="Times New Roman"/>
          <w:b/>
          <w:szCs w:val="24"/>
        </w:rPr>
        <w:t>ΝΙΚΟΛΑΟΣ ΤΟΣΚΑΣ (Αναπληρωτής Υπουργός Εσωτερικών):</w:t>
      </w:r>
      <w:r>
        <w:rPr>
          <w:rFonts w:eastAsia="Times New Roman"/>
          <w:szCs w:val="24"/>
        </w:rPr>
        <w:t xml:space="preserve"> Δεν έχετε το μονοπώλιο!</w:t>
      </w:r>
    </w:p>
    <w:p w14:paraId="11D3541E" w14:textId="77777777" w:rsidR="003B7355" w:rsidRDefault="001058BE">
      <w:pPr>
        <w:spacing w:after="0" w:line="600" w:lineRule="auto"/>
        <w:ind w:left="57" w:firstLine="720"/>
        <w:jc w:val="both"/>
        <w:rPr>
          <w:rFonts w:eastAsia="Times New Roman"/>
          <w:szCs w:val="24"/>
        </w:rPr>
      </w:pPr>
      <w:r>
        <w:rPr>
          <w:rFonts w:eastAsia="Times New Roman"/>
          <w:b/>
          <w:szCs w:val="24"/>
        </w:rPr>
        <w:t>ΕΥΣΤΑΘΙΟΣ ΠΑΝΑΓΟΥΛΗΣ:</w:t>
      </w:r>
      <w:r>
        <w:rPr>
          <w:rFonts w:eastAsia="Times New Roman"/>
          <w:szCs w:val="24"/>
        </w:rPr>
        <w:t xml:space="preserve"> Δεν σας διέκοψα, κύριε Υπουργέ. Γιατί εκνευρίζεστε; Αλλά, δεν φταίτε εσείς!</w:t>
      </w:r>
    </w:p>
    <w:p w14:paraId="11D3541F" w14:textId="77777777" w:rsidR="003B7355" w:rsidRDefault="001058BE">
      <w:pPr>
        <w:spacing w:after="0" w:line="600" w:lineRule="auto"/>
        <w:ind w:left="57" w:firstLine="720"/>
        <w:jc w:val="both"/>
        <w:rPr>
          <w:rFonts w:eastAsia="Times New Roman"/>
          <w:szCs w:val="24"/>
        </w:rPr>
      </w:pPr>
      <w:r>
        <w:rPr>
          <w:rFonts w:eastAsia="Times New Roman"/>
          <w:szCs w:val="24"/>
        </w:rPr>
        <w:t>Δεν σας συνάντησα</w:t>
      </w:r>
      <w:r>
        <w:rPr>
          <w:rFonts w:eastAsia="Times New Roman"/>
          <w:szCs w:val="24"/>
        </w:rPr>
        <w:t xml:space="preserve"> πουθενά και μου λέτε ότι είστε αντιστασιακός. </w:t>
      </w:r>
      <w:r>
        <w:rPr>
          <w:rFonts w:eastAsia="Times New Roman"/>
          <w:szCs w:val="24"/>
        </w:rPr>
        <w:t>τ</w:t>
      </w:r>
      <w:r>
        <w:rPr>
          <w:rFonts w:eastAsia="Times New Roman"/>
          <w:szCs w:val="24"/>
        </w:rPr>
        <w:t xml:space="preserve">ροτσκιστής είστε; Πείτε το, μην ντρέπεστε! Είστε σε ένα προοδευτικό, αριστερό κόμμα. Είστε τροτσκιστής και κάνετε </w:t>
      </w:r>
      <w:proofErr w:type="spellStart"/>
      <w:r>
        <w:rPr>
          <w:rFonts w:eastAsia="Times New Roman"/>
          <w:szCs w:val="24"/>
        </w:rPr>
        <w:t>εισοδισμό</w:t>
      </w:r>
      <w:proofErr w:type="spellEnd"/>
      <w:r>
        <w:rPr>
          <w:rFonts w:eastAsia="Times New Roman"/>
          <w:szCs w:val="24"/>
        </w:rPr>
        <w:t>;</w:t>
      </w:r>
    </w:p>
    <w:p w14:paraId="11D35420" w14:textId="77777777" w:rsidR="003B7355" w:rsidRDefault="001058BE">
      <w:pPr>
        <w:spacing w:after="0" w:line="600" w:lineRule="auto"/>
        <w:ind w:left="57" w:firstLine="720"/>
        <w:jc w:val="both"/>
        <w:rPr>
          <w:rFonts w:eastAsia="Times New Roman"/>
          <w:szCs w:val="24"/>
        </w:rPr>
      </w:pPr>
      <w:r>
        <w:rPr>
          <w:rFonts w:eastAsia="Times New Roman"/>
          <w:szCs w:val="24"/>
        </w:rPr>
        <w:t xml:space="preserve">Και να μάθετε να μη διακόπτετε, κύριε Υπουργέ! </w:t>
      </w:r>
    </w:p>
    <w:p w14:paraId="11D35421" w14:textId="77777777" w:rsidR="003B7355" w:rsidRDefault="001058BE">
      <w:pPr>
        <w:spacing w:after="0" w:line="600" w:lineRule="auto"/>
        <w:ind w:left="57" w:firstLine="720"/>
        <w:jc w:val="both"/>
        <w:rPr>
          <w:rFonts w:eastAsia="Times New Roman"/>
          <w:szCs w:val="24"/>
        </w:rPr>
      </w:pPr>
      <w:r>
        <w:rPr>
          <w:rFonts w:eastAsia="Times New Roman"/>
          <w:szCs w:val="24"/>
        </w:rPr>
        <w:t xml:space="preserve">Μπορείτε να μου πείτε κάτι, επειδή </w:t>
      </w:r>
      <w:r>
        <w:rPr>
          <w:rFonts w:eastAsia="Times New Roman"/>
          <w:szCs w:val="24"/>
        </w:rPr>
        <w:t>λέτε ότι είστε αντιστασιακός; Το βράδυ που έκανε ο Ιωαννίδης το πραξικόπημα, πού πήγατε; Πήγατε στο Λυκαβηττό για να φυλάξετε τις τηλεπικοινωνίες. Είναι αλήθεια ή όχι;</w:t>
      </w:r>
    </w:p>
    <w:p w14:paraId="11D35422" w14:textId="77777777" w:rsidR="003B7355" w:rsidRDefault="001058BE">
      <w:pPr>
        <w:spacing w:after="0" w:line="600" w:lineRule="auto"/>
        <w:ind w:left="57" w:firstLine="720"/>
        <w:jc w:val="both"/>
        <w:rPr>
          <w:rFonts w:eastAsia="Times New Roman"/>
          <w:szCs w:val="24"/>
        </w:rPr>
      </w:pPr>
      <w:r>
        <w:rPr>
          <w:rFonts w:eastAsia="Times New Roman"/>
          <w:b/>
          <w:szCs w:val="24"/>
        </w:rPr>
        <w:t>ΝΙΚΟΛΑΟΣ ΤΟΣΚΑΣ (Αναπληρωτής Υπουργός Εσωτερικών):</w:t>
      </w:r>
      <w:r>
        <w:rPr>
          <w:rFonts w:eastAsia="Times New Roman"/>
          <w:szCs w:val="24"/>
        </w:rPr>
        <w:t xml:space="preserve"> Είστε ψεύτης. Είστε αισχρός ψεύτης!</w:t>
      </w:r>
    </w:p>
    <w:p w14:paraId="11D35423" w14:textId="77777777" w:rsidR="003B7355" w:rsidRDefault="001058BE">
      <w:pPr>
        <w:spacing w:after="0" w:line="600" w:lineRule="auto"/>
        <w:ind w:left="57" w:firstLine="720"/>
        <w:jc w:val="both"/>
        <w:rPr>
          <w:rFonts w:eastAsia="Times New Roman"/>
          <w:szCs w:val="24"/>
        </w:rPr>
      </w:pPr>
      <w:r>
        <w:rPr>
          <w:rFonts w:eastAsia="Times New Roman"/>
          <w:b/>
          <w:szCs w:val="24"/>
        </w:rPr>
        <w:lastRenderedPageBreak/>
        <w:t>Ε</w:t>
      </w:r>
      <w:r>
        <w:rPr>
          <w:rFonts w:eastAsia="Times New Roman"/>
          <w:b/>
          <w:szCs w:val="24"/>
        </w:rPr>
        <w:t>ΥΣΤΑΘΙΟΣ ΠΑΝΑΓΟΥΛΗΣ:</w:t>
      </w:r>
      <w:r>
        <w:rPr>
          <w:rFonts w:eastAsia="Times New Roman"/>
          <w:szCs w:val="24"/>
        </w:rPr>
        <w:t xml:space="preserve"> Είμαι ψεύτης; Δεκάδες συνάδελφοί σας μου το έχουν επιβεβαιώσει. Είστε πλαστογράφος της ιστορίας και της αντίστασης. </w:t>
      </w:r>
    </w:p>
    <w:p w14:paraId="11D35424" w14:textId="77777777" w:rsidR="003B7355" w:rsidRDefault="001058BE">
      <w:pPr>
        <w:spacing w:after="0" w:line="600" w:lineRule="auto"/>
        <w:ind w:left="57" w:firstLine="720"/>
        <w:jc w:val="both"/>
        <w:rPr>
          <w:rFonts w:eastAsia="Times New Roman"/>
          <w:szCs w:val="24"/>
        </w:rPr>
      </w:pPr>
      <w:r>
        <w:rPr>
          <w:rFonts w:eastAsia="Times New Roman"/>
          <w:szCs w:val="24"/>
        </w:rPr>
        <w:t>Κύριε Υπουργέ, έχετε δείξει στη διάρκεια των δύο χρόνων που είστε στο Υπουργείο ότι είστε ανίκανος και ανεύθυνος</w:t>
      </w:r>
      <w:r>
        <w:rPr>
          <w:rFonts w:eastAsia="Times New Roman"/>
          <w:b/>
          <w:szCs w:val="24"/>
        </w:rPr>
        <w:t>.</w:t>
      </w:r>
      <w:r>
        <w:rPr>
          <w:rFonts w:eastAsia="Times New Roman"/>
          <w:szCs w:val="24"/>
        </w:rPr>
        <w:t xml:space="preserve"> Εάν </w:t>
      </w:r>
      <w:r>
        <w:rPr>
          <w:rFonts w:eastAsia="Times New Roman"/>
          <w:szCs w:val="24"/>
        </w:rPr>
        <w:t xml:space="preserve">σας αναθέσουν να φυλάξετε άδεια αποθήκη, είμαι βέβαιος ότι θα σας κλέψουν την πόρτα. Ολοκληρώνω με το εξής, κύριε Πρόεδρε: Καπηλεύεται την αντίσταση, καπηλεύεται αγώνες ηρωικών αξιωματικών, του Σπύρου </w:t>
      </w:r>
      <w:proofErr w:type="spellStart"/>
      <w:r>
        <w:rPr>
          <w:rFonts w:eastAsia="Times New Roman"/>
          <w:szCs w:val="24"/>
        </w:rPr>
        <w:t>Μουστακλή</w:t>
      </w:r>
      <w:proofErr w:type="spellEnd"/>
      <w:r>
        <w:rPr>
          <w:rFonts w:eastAsia="Times New Roman"/>
          <w:szCs w:val="24"/>
        </w:rPr>
        <w:t xml:space="preserve">, του Αναστασίου Μήνη, του Αντώνη </w:t>
      </w:r>
      <w:proofErr w:type="spellStart"/>
      <w:r>
        <w:rPr>
          <w:rFonts w:eastAsia="Times New Roman"/>
          <w:szCs w:val="24"/>
        </w:rPr>
        <w:t>Κακαρά</w:t>
      </w:r>
      <w:proofErr w:type="spellEnd"/>
      <w:r>
        <w:rPr>
          <w:rFonts w:eastAsia="Times New Roman"/>
          <w:szCs w:val="24"/>
        </w:rPr>
        <w:t xml:space="preserve">, του </w:t>
      </w:r>
      <w:r>
        <w:rPr>
          <w:rFonts w:eastAsia="Times New Roman"/>
          <w:szCs w:val="24"/>
        </w:rPr>
        <w:t xml:space="preserve">Στρατηγού </w:t>
      </w:r>
      <w:proofErr w:type="spellStart"/>
      <w:r>
        <w:rPr>
          <w:rFonts w:eastAsia="Times New Roman"/>
          <w:szCs w:val="24"/>
        </w:rPr>
        <w:t>Οπρόπουλου</w:t>
      </w:r>
      <w:proofErr w:type="spellEnd"/>
      <w:r>
        <w:rPr>
          <w:rFonts w:eastAsia="Times New Roman"/>
          <w:szCs w:val="24"/>
        </w:rPr>
        <w:t xml:space="preserve"> και του Νίκου Παπά, που φυλακίστηκαν. Και έρχεται τώρα να μας πει ότι έχει μία μαρτυρία ότι ήταν αντιστασιακός. </w:t>
      </w:r>
    </w:p>
    <w:p w14:paraId="11D35425" w14:textId="77777777" w:rsidR="003B7355" w:rsidRDefault="001058BE">
      <w:pPr>
        <w:spacing w:after="0" w:line="600" w:lineRule="auto"/>
        <w:ind w:firstLine="720"/>
        <w:jc w:val="both"/>
        <w:rPr>
          <w:rFonts w:eastAsia="Times New Roman"/>
          <w:szCs w:val="24"/>
        </w:rPr>
      </w:pPr>
      <w:r>
        <w:rPr>
          <w:rFonts w:eastAsia="Times New Roman"/>
          <w:szCs w:val="24"/>
        </w:rPr>
        <w:t xml:space="preserve">Κύριε Υπουργέ, η υπηρεσία σας ζητά και λεφτά από αυτούς τους ανθρώπους που ταλαιπωρήθηκαν, για να τους δώσετε κάτι φθαρμένες φωτοτυπίες! </w:t>
      </w:r>
    </w:p>
    <w:p w14:paraId="11D35426" w14:textId="77777777" w:rsidR="003B7355" w:rsidRDefault="001058BE">
      <w:pPr>
        <w:spacing w:after="0" w:line="600" w:lineRule="auto"/>
        <w:ind w:firstLine="720"/>
        <w:jc w:val="both"/>
        <w:rPr>
          <w:rFonts w:eastAsia="Times New Roman"/>
          <w:szCs w:val="24"/>
        </w:rPr>
      </w:pPr>
      <w:r>
        <w:rPr>
          <w:rFonts w:eastAsia="Times New Roman"/>
          <w:szCs w:val="24"/>
        </w:rPr>
        <w:t xml:space="preserve">Και σας πληροφορώ, για να ετοιμαστείτε και ψυχολογικά, ότι με έχουν εξουσιοδοτήσει αρκετοί αντιστασιακοί να ζητήσω τη </w:t>
      </w:r>
      <w:r>
        <w:rPr>
          <w:rFonts w:eastAsia="Times New Roman"/>
          <w:szCs w:val="24"/>
        </w:rPr>
        <w:t xml:space="preserve">Δευτέρα να καταθέσετε στη Βουλή τους φακέλους τους, γιατί τους έχετε υποβάλει σε μία τεράστια ταλαιπωρία. </w:t>
      </w:r>
    </w:p>
    <w:p w14:paraId="11D35427" w14:textId="77777777" w:rsidR="003B7355" w:rsidRDefault="001058BE">
      <w:pPr>
        <w:spacing w:after="0" w:line="600" w:lineRule="auto"/>
        <w:ind w:firstLine="720"/>
        <w:jc w:val="both"/>
        <w:rPr>
          <w:rFonts w:eastAsia="Times New Roman"/>
          <w:szCs w:val="24"/>
        </w:rPr>
      </w:pPr>
      <w:r>
        <w:rPr>
          <w:rFonts w:eastAsia="Times New Roman"/>
          <w:szCs w:val="24"/>
        </w:rPr>
        <w:lastRenderedPageBreak/>
        <w:t xml:space="preserve">Από τον Φεβρουάριο, κύριε Πρόεδρε, πέντε φορές πήγαν οι συνεργάτες μου στο Υπουργείο Εσωτερικών, που είναι στην </w:t>
      </w:r>
      <w:proofErr w:type="spellStart"/>
      <w:r>
        <w:rPr>
          <w:rFonts w:eastAsia="Times New Roman"/>
          <w:szCs w:val="24"/>
        </w:rPr>
        <w:t>Κηφισίας</w:t>
      </w:r>
      <w:proofErr w:type="spellEnd"/>
      <w:r>
        <w:rPr>
          <w:rFonts w:eastAsia="Times New Roman"/>
          <w:szCs w:val="24"/>
        </w:rPr>
        <w:t>. Από τον Άννα στον Καϊάφα, α</w:t>
      </w:r>
      <w:r>
        <w:rPr>
          <w:rFonts w:eastAsia="Times New Roman"/>
          <w:szCs w:val="24"/>
        </w:rPr>
        <w:t>πό τη μία ημέρα στην άλλη, από τη μία εβδομάδα στην άλλη, από τον ένα μήνα στον άλλον!</w:t>
      </w:r>
    </w:p>
    <w:p w14:paraId="11D35428" w14:textId="77777777" w:rsidR="003B7355" w:rsidRDefault="001058BE">
      <w:pPr>
        <w:spacing w:after="0" w:line="600" w:lineRule="auto"/>
        <w:ind w:firstLine="720"/>
        <w:jc w:val="both"/>
        <w:rPr>
          <w:rFonts w:eastAsia="Times New Roman"/>
          <w:szCs w:val="24"/>
        </w:rPr>
      </w:pPr>
      <w:r>
        <w:rPr>
          <w:rFonts w:eastAsia="Times New Roman"/>
          <w:szCs w:val="24"/>
        </w:rPr>
        <w:t xml:space="preserve">Και εάν δεν είχα καταθέσει την επίκαιρη ερώτηση και την αίτηση κατάθεσης εγγράφων, δεν θα είχα πάρει απολύτως καμία απάντηση. </w:t>
      </w:r>
    </w:p>
    <w:p w14:paraId="11D35429" w14:textId="77777777" w:rsidR="003B7355" w:rsidRDefault="001058BE">
      <w:pPr>
        <w:spacing w:after="0" w:line="600" w:lineRule="auto"/>
        <w:ind w:firstLine="720"/>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Ολοκληρώσ</w:t>
      </w:r>
      <w:r>
        <w:rPr>
          <w:rFonts w:eastAsia="Times New Roman"/>
          <w:szCs w:val="24"/>
        </w:rPr>
        <w:t xml:space="preserve">τε, κύριε Παναγούλη. </w:t>
      </w:r>
    </w:p>
    <w:p w14:paraId="11D3542A" w14:textId="77777777" w:rsidR="003B7355" w:rsidRDefault="001058BE">
      <w:pPr>
        <w:spacing w:after="0" w:line="600" w:lineRule="auto"/>
        <w:ind w:firstLine="720"/>
        <w:jc w:val="both"/>
        <w:rPr>
          <w:rFonts w:eastAsia="Times New Roman"/>
          <w:szCs w:val="24"/>
        </w:rPr>
      </w:pPr>
      <w:r>
        <w:rPr>
          <w:rFonts w:eastAsia="Times New Roman"/>
          <w:b/>
          <w:szCs w:val="24"/>
        </w:rPr>
        <w:t>ΕΥΣΤΑΘΙΟΣ ΠΑΝΑΓΟΥΛΗΣ:</w:t>
      </w:r>
      <w:r>
        <w:rPr>
          <w:rFonts w:eastAsia="Times New Roman"/>
          <w:szCs w:val="24"/>
        </w:rPr>
        <w:t xml:space="preserve"> Τελειώνω, κύριε Πρόεδρε. </w:t>
      </w:r>
    </w:p>
    <w:p w14:paraId="11D3542B" w14:textId="77777777" w:rsidR="003B7355" w:rsidRDefault="001058BE">
      <w:pPr>
        <w:spacing w:after="0" w:line="600" w:lineRule="auto"/>
        <w:ind w:firstLine="720"/>
        <w:jc w:val="both"/>
        <w:rPr>
          <w:rFonts w:eastAsia="Times New Roman"/>
          <w:szCs w:val="24"/>
        </w:rPr>
      </w:pPr>
      <w:r>
        <w:rPr>
          <w:rFonts w:eastAsia="Times New Roman"/>
          <w:szCs w:val="24"/>
        </w:rPr>
        <w:t xml:space="preserve">Ζητώ να αποσύρει ο κ. </w:t>
      </w:r>
      <w:proofErr w:type="spellStart"/>
      <w:r>
        <w:rPr>
          <w:rFonts w:eastAsia="Times New Roman"/>
          <w:szCs w:val="24"/>
        </w:rPr>
        <w:t>Τόσκας</w:t>
      </w:r>
      <w:proofErr w:type="spellEnd"/>
      <w:r>
        <w:rPr>
          <w:rFonts w:eastAsia="Times New Roman"/>
          <w:szCs w:val="24"/>
        </w:rPr>
        <w:t xml:space="preserve"> από το βιογραφικό του ότι ήταν αντιστασιακός. Προσβάλλετε, κύριε Υπουργέ, όλους εκείνους που αγωνίστηκαν και έδωσαν τη ζωή τους και δεν είναι σήμερα ανάμεσά </w:t>
      </w:r>
      <w:r>
        <w:rPr>
          <w:rFonts w:eastAsia="Times New Roman"/>
          <w:szCs w:val="24"/>
        </w:rPr>
        <w:t xml:space="preserve">μας για να κάθεστε εσείς εκεί και να καμαρώνετε σαν Υπουργός. </w:t>
      </w:r>
    </w:p>
    <w:p w14:paraId="11D3542C" w14:textId="77777777" w:rsidR="003B7355" w:rsidRDefault="001058BE">
      <w:pPr>
        <w:spacing w:after="0" w:line="600" w:lineRule="auto"/>
        <w:ind w:firstLine="720"/>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Βεβαίως, όλα όσα ειπώθηκαν δεν έχουν σχέση με την ερώτηση. </w:t>
      </w:r>
    </w:p>
    <w:p w14:paraId="11D3542D" w14:textId="77777777" w:rsidR="003B7355" w:rsidRDefault="001058BE">
      <w:pPr>
        <w:spacing w:after="0" w:line="600" w:lineRule="auto"/>
        <w:ind w:firstLine="720"/>
        <w:jc w:val="both"/>
        <w:rPr>
          <w:rFonts w:eastAsia="Times New Roman"/>
          <w:szCs w:val="24"/>
        </w:rPr>
      </w:pPr>
      <w:r>
        <w:rPr>
          <w:rFonts w:eastAsia="Times New Roman"/>
          <w:szCs w:val="24"/>
        </w:rPr>
        <w:t xml:space="preserve">Κύριε Υπουργέ, έχετε τον λόγο, γιατί είναι προσωπικά τα θέματα. </w:t>
      </w:r>
    </w:p>
    <w:p w14:paraId="11D3542E" w14:textId="77777777" w:rsidR="003B7355" w:rsidRDefault="001058BE">
      <w:pPr>
        <w:spacing w:after="0" w:line="600" w:lineRule="auto"/>
        <w:ind w:firstLine="720"/>
        <w:jc w:val="both"/>
        <w:rPr>
          <w:rFonts w:eastAsia="Times New Roman"/>
          <w:szCs w:val="24"/>
        </w:rPr>
      </w:pPr>
      <w:r>
        <w:rPr>
          <w:rFonts w:eastAsia="Times New Roman"/>
          <w:b/>
          <w:szCs w:val="24"/>
        </w:rPr>
        <w:lastRenderedPageBreak/>
        <w:t>ΝΙΚΟΛΑΟΣ ΤΟΣΚΑΣ (Αναπληρωτής Υπουργ</w:t>
      </w:r>
      <w:r>
        <w:rPr>
          <w:rFonts w:eastAsia="Times New Roman"/>
          <w:b/>
          <w:szCs w:val="24"/>
        </w:rPr>
        <w:t>ός Εσωτερικών):</w:t>
      </w:r>
      <w:r>
        <w:rPr>
          <w:rFonts w:eastAsia="Times New Roman"/>
          <w:szCs w:val="24"/>
        </w:rPr>
        <w:t xml:space="preserve"> Κύριε Πρόεδρε, δεν έχω ξανακούσει τέτοιο ντελίριο συκοφαντίας και ασύστατων κατηγοριών εντός του Κοινοβουλίου. </w:t>
      </w:r>
    </w:p>
    <w:p w14:paraId="11D3542F" w14:textId="77777777" w:rsidR="003B7355" w:rsidRDefault="001058BE">
      <w:pPr>
        <w:spacing w:after="0" w:line="600" w:lineRule="auto"/>
        <w:ind w:firstLine="720"/>
        <w:jc w:val="both"/>
        <w:rPr>
          <w:rFonts w:eastAsia="Times New Roman"/>
          <w:szCs w:val="24"/>
        </w:rPr>
      </w:pPr>
      <w:r>
        <w:rPr>
          <w:rFonts w:eastAsia="Times New Roman"/>
          <w:szCs w:val="24"/>
        </w:rPr>
        <w:t xml:space="preserve">Παρακαλώ να μου δοθεί η φωτογραφία για να τη δω! </w:t>
      </w:r>
    </w:p>
    <w:p w14:paraId="11D35430" w14:textId="77777777" w:rsidR="003B7355" w:rsidRDefault="001058BE">
      <w:pPr>
        <w:spacing w:after="0" w:line="600" w:lineRule="auto"/>
        <w:ind w:firstLine="720"/>
        <w:jc w:val="both"/>
        <w:rPr>
          <w:rFonts w:eastAsia="Times New Roman"/>
          <w:szCs w:val="24"/>
        </w:rPr>
      </w:pPr>
      <w:r>
        <w:rPr>
          <w:rFonts w:eastAsia="Times New Roman"/>
          <w:b/>
          <w:szCs w:val="24"/>
        </w:rPr>
        <w:t>ΕΥΣΤΑΘΙΟΣ ΠΑΝΑΓΟΥΛΗΣ:</w:t>
      </w:r>
      <w:r>
        <w:rPr>
          <w:rFonts w:eastAsia="Times New Roman"/>
          <w:szCs w:val="24"/>
        </w:rPr>
        <w:t xml:space="preserve"> Την καταθέτω, κύριε Πρόεδρε. </w:t>
      </w:r>
    </w:p>
    <w:p w14:paraId="11D35431" w14:textId="77777777" w:rsidR="003B7355" w:rsidRDefault="001058BE">
      <w:pPr>
        <w:spacing w:after="0" w:line="600" w:lineRule="auto"/>
        <w:ind w:firstLine="720"/>
        <w:jc w:val="both"/>
        <w:rPr>
          <w:rFonts w:eastAsia="Times New Roman" w:cs="Times New Roman"/>
          <w:szCs w:val="24"/>
        </w:rPr>
      </w:pPr>
      <w:r>
        <w:rPr>
          <w:rFonts w:eastAsia="Times New Roman" w:cs="Times New Roman"/>
          <w:szCs w:val="24"/>
        </w:rPr>
        <w:t>(Στο σημείο αυτό ο Βουλευτ</w:t>
      </w:r>
      <w:r>
        <w:rPr>
          <w:rFonts w:eastAsia="Times New Roman" w:cs="Times New Roman"/>
          <w:szCs w:val="24"/>
        </w:rPr>
        <w:t xml:space="preserve">ής κ. Ευστάθιος Παναγούλης καταθέτει για τα Πρακτικά την προαναφερθείσα φωτογραφία, η οποία βρίσκεται στο </w:t>
      </w:r>
      <w:r>
        <w:rPr>
          <w:rFonts w:eastAsia="Times New Roman" w:cs="Times New Roman"/>
          <w:szCs w:val="24"/>
        </w:rPr>
        <w:t>α</w:t>
      </w:r>
      <w:r>
        <w:rPr>
          <w:rFonts w:eastAsia="Times New Roman" w:cs="Times New Roman"/>
          <w:szCs w:val="24"/>
        </w:rPr>
        <w:t>ρχείο του Τμήματος Γραμματείας της Διεύθυνσης Στενογραφίας και Πρακτικών της Βουλής)</w:t>
      </w:r>
    </w:p>
    <w:p w14:paraId="11D35432" w14:textId="77777777" w:rsidR="003B7355" w:rsidRDefault="001058BE">
      <w:pPr>
        <w:spacing w:after="0" w:line="600" w:lineRule="auto"/>
        <w:ind w:firstLine="720"/>
        <w:jc w:val="both"/>
        <w:rPr>
          <w:rFonts w:eastAsia="Times New Roman"/>
          <w:szCs w:val="24"/>
        </w:rPr>
      </w:pPr>
      <w:r>
        <w:rPr>
          <w:rFonts w:eastAsia="Times New Roman"/>
          <w:szCs w:val="24"/>
        </w:rPr>
        <w:t xml:space="preserve"> </w:t>
      </w:r>
      <w:r>
        <w:rPr>
          <w:rFonts w:eastAsia="Times New Roman"/>
          <w:b/>
          <w:szCs w:val="24"/>
        </w:rPr>
        <w:t>ΠΡΟΕΔΡΕΥΩΝ (Νικήτας Κακλαμάνης):</w:t>
      </w:r>
      <w:r>
        <w:rPr>
          <w:rFonts w:eastAsia="Times New Roman"/>
          <w:szCs w:val="24"/>
        </w:rPr>
        <w:t xml:space="preserve"> Θα την υπογράψω, για να βγει φ</w:t>
      </w:r>
      <w:r>
        <w:rPr>
          <w:rFonts w:eastAsia="Times New Roman"/>
          <w:szCs w:val="24"/>
        </w:rPr>
        <w:t xml:space="preserve">ωτοτυπία και να δοθεί στον Υπουργό. </w:t>
      </w:r>
    </w:p>
    <w:p w14:paraId="11D35433" w14:textId="77777777" w:rsidR="003B7355" w:rsidRDefault="001058BE">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ΝΙΚΟΛΑΟΣ ΤΟΣΚΑΣ (Αναπληρωτής Υπουργός Εσωτερικών): </w:t>
      </w:r>
      <w:r>
        <w:rPr>
          <w:rFonts w:eastAsia="Times New Roman" w:cs="Times New Roman"/>
          <w:szCs w:val="24"/>
        </w:rPr>
        <w:t xml:space="preserve">Κύριε Πρόεδρε, κατ’ αρχάς, εγώ τιμώ και τους αγώνες της οικογένειας Παναγούλη και τους αγώνες όλων των αγωνιστών για τη </w:t>
      </w:r>
      <w:r>
        <w:rPr>
          <w:rFonts w:eastAsia="Times New Roman" w:cs="Times New Roman"/>
          <w:szCs w:val="24"/>
        </w:rPr>
        <w:t>δ</w:t>
      </w:r>
      <w:r>
        <w:rPr>
          <w:rFonts w:eastAsia="Times New Roman" w:cs="Times New Roman"/>
          <w:szCs w:val="24"/>
        </w:rPr>
        <w:t xml:space="preserve">ημοκρατία και την ελευθερία, πλην, όμως, από αυτό το σημείο μέχρι το σημείο κάποιος να προσπαθεί να μονοπωλήσει τους αγώνες για τη </w:t>
      </w:r>
      <w:r>
        <w:rPr>
          <w:rFonts w:eastAsia="Times New Roman" w:cs="Times New Roman"/>
          <w:szCs w:val="24"/>
        </w:rPr>
        <w:t>δ</w:t>
      </w:r>
      <w:r>
        <w:rPr>
          <w:rFonts w:eastAsia="Times New Roman" w:cs="Times New Roman"/>
          <w:szCs w:val="24"/>
        </w:rPr>
        <w:t xml:space="preserve">ημοκρατία υπάρχει μεγάλη απόσταση. </w:t>
      </w:r>
    </w:p>
    <w:p w14:paraId="11D35434" w14:textId="77777777" w:rsidR="003B7355" w:rsidRDefault="001058BE">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Πιστεύω ότι όλος ο κόσμος έχει καταλάβει τι έγινε. Αντί το 2029 άνοιξα από τώρα τους φακ</w:t>
      </w:r>
      <w:r>
        <w:rPr>
          <w:rFonts w:eastAsia="Times New Roman" w:cs="Times New Roman"/>
          <w:szCs w:val="24"/>
        </w:rPr>
        <w:t xml:space="preserve">έλους και κατηγορούμαι και από πάνω; Και μπορεί οποιοσδήποτε να λέει γιατί δεν υπάρχει το τάδε έγγραφο της </w:t>
      </w:r>
      <w:proofErr w:type="spellStart"/>
      <w:r>
        <w:rPr>
          <w:rFonts w:eastAsia="Times New Roman" w:cs="Times New Roman"/>
          <w:szCs w:val="24"/>
        </w:rPr>
        <w:t>Μοσάντ</w:t>
      </w:r>
      <w:proofErr w:type="spellEnd"/>
      <w:r>
        <w:rPr>
          <w:rFonts w:eastAsia="Times New Roman" w:cs="Times New Roman"/>
          <w:szCs w:val="24"/>
        </w:rPr>
        <w:t xml:space="preserve"> ή το τάδε έγγραφο της τάδε μυστικής υπηρεσίας; Μακάρι να είχαμε όλα τα χαρτιά και όλες τις πληροφορίες του κόσμου και να δίνονταν για χρήση στ</w:t>
      </w:r>
      <w:r>
        <w:rPr>
          <w:rFonts w:eastAsia="Times New Roman" w:cs="Times New Roman"/>
          <w:szCs w:val="24"/>
        </w:rPr>
        <w:t xml:space="preserve">α ιστορικά αρχεία και για χρήση των ενδιαφερομένων. Δυστυχώς, αυτά τα χαρτιά υπάρχουν, σε αυτούς τους φακέλους υπάρχουν. </w:t>
      </w:r>
    </w:p>
    <w:p w14:paraId="11D35435" w14:textId="77777777" w:rsidR="003B7355" w:rsidRDefault="001058BE">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Αν αφαιρέθηκαν έγγραφα διαχρονικά, στο κάτω-κάτω εκείνη την εποχή Υφυπουργός Εσωτερικών δεν ήμουν εγώ, ο κ. Παναγούλης ήταν, που μπορο</w:t>
      </w:r>
      <w:r>
        <w:rPr>
          <w:rFonts w:eastAsia="Times New Roman" w:cs="Times New Roman"/>
          <w:szCs w:val="24"/>
        </w:rPr>
        <w:t>ύσε, όπως είπα και πριν, να έχει ενδιαφερθεί για τους φακέλους της οικογένειάς του.</w:t>
      </w:r>
    </w:p>
    <w:p w14:paraId="11D35436" w14:textId="77777777" w:rsidR="003B7355" w:rsidRDefault="001058BE">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Πάρα πολύς κόσμος έχει πάρει φακέλους. Υπήρξαν δυσλειτουργίες, υπήρξαν αντιδράσεις υπηρεσιακών παραγόντων, οι οποίοι φοβούνταν να βάλουν την υπογραφή τους, επειδή έγραφε «α</w:t>
      </w:r>
      <w:r>
        <w:rPr>
          <w:rFonts w:eastAsia="Times New Roman" w:cs="Times New Roman"/>
          <w:szCs w:val="24"/>
        </w:rPr>
        <w:t xml:space="preserve">πόρρητο το έγγραφο». Τα ξεπεράσαμε. Όχι να βγαίνουμε και από πάνω κατηγορούμενοι, επειδή ανοίξαμε τα ιστορικά αρχεία και μάλιστα θα τα δώσουμε, όπως είπα, στην Υπηρεσία Στρατιωτικών Αρχείων, για να έχουν ευρύτερη πρόσβαση αυτοί που προβλέπεται να έχουν. </w:t>
      </w:r>
    </w:p>
    <w:p w14:paraId="11D35437" w14:textId="77777777" w:rsidR="003B7355" w:rsidRDefault="001058BE">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Α</w:t>
      </w:r>
      <w:r>
        <w:rPr>
          <w:rFonts w:eastAsia="Times New Roman" w:cs="Times New Roman"/>
          <w:szCs w:val="24"/>
        </w:rPr>
        <w:t>πό εκεί και πέρα, σε ό,τι αφορά το προσωπικό θέμα, όποιος έχει αμφιβολία, ας ρωτήσει τον Μανώλη Γλέζο, ας ρωτήσει τους άλλους αντιστασιακούς και τους άλλους που γνωρίζουν εντός του Κοινοβουλίου και εκτός της κυβερνητικής παράταξης. Χαρακτηρίζουν τον οποιον</w:t>
      </w:r>
      <w:r>
        <w:rPr>
          <w:rFonts w:eastAsia="Times New Roman" w:cs="Times New Roman"/>
          <w:szCs w:val="24"/>
        </w:rPr>
        <w:t>δήποτε. Οι χαρακτηρισμοί, οι κατηγορίες και οι συκοφαντίες που εκτοξεύθηκαν -όχι τώρα- που εκτοξεύονται όλες τις τελευταίες εβδομάδες δεν ξέρω για ποιον λόγο εκτοξεύονται. Δεν έχω τις κατάλληλες γνώσεις για να ερμηνεύσω αυτές τις συμπεριφορές, αλλά είναι τ</w:t>
      </w:r>
      <w:r>
        <w:rPr>
          <w:rFonts w:eastAsia="Times New Roman" w:cs="Times New Roman"/>
          <w:szCs w:val="24"/>
        </w:rPr>
        <w:t xml:space="preserve">ελείως απαράδεκτες και χαρακτηρίζουν αυτόν που εκφράζει, που εκτοξεύει τέτοιες κατηγορίες σε αυτόν τον χώρο. </w:t>
      </w:r>
    </w:p>
    <w:p w14:paraId="11D35438" w14:textId="77777777" w:rsidR="003B7355" w:rsidRDefault="001058BE">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Θα ήθελα, όμως, κύριε Πρόεδρε, να δω τη φωτογραφία, παρακαλώ. </w:t>
      </w:r>
    </w:p>
    <w:p w14:paraId="11D35439" w14:textId="77777777" w:rsidR="003B7355" w:rsidRDefault="001058BE">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Θα σας δοθεί, κύριε Υπουργέ. </w:t>
      </w:r>
    </w:p>
    <w:p w14:paraId="11D3543A" w14:textId="77777777" w:rsidR="003B7355" w:rsidRDefault="001058BE">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ΝΙΚΟΛΑΟΣ ΤΟΣΚΑΣ (Ανα</w:t>
      </w:r>
      <w:r>
        <w:rPr>
          <w:rFonts w:eastAsia="Times New Roman" w:cs="Times New Roman"/>
          <w:b/>
          <w:szCs w:val="24"/>
        </w:rPr>
        <w:t xml:space="preserve">πληρωτής Υπουργός Εσωτερικών): </w:t>
      </w:r>
      <w:r>
        <w:rPr>
          <w:rFonts w:eastAsia="Times New Roman" w:cs="Times New Roman"/>
          <w:szCs w:val="24"/>
        </w:rPr>
        <w:t xml:space="preserve">Ευχαριστώ πολύ. </w:t>
      </w:r>
    </w:p>
    <w:p w14:paraId="11D3543B" w14:textId="77777777" w:rsidR="003B7355" w:rsidRDefault="001058BE">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 xml:space="preserve">Η φωτογραφία έχει κάποια άτομα, μεταξύ των οποίων είναι –από ό,τι βλέπω- και ο πατέρας μου, εργαζόμενος στο Κρατικό Εργοστάσιο Αεροσκαφών της Πολεμικής Αεροπορίας, σε κάποια τελετή. Ο πατέρας μου –υπ’ </w:t>
      </w:r>
      <w:proofErr w:type="spellStart"/>
      <w:r>
        <w:rPr>
          <w:rFonts w:eastAsia="Times New Roman" w:cs="Times New Roman"/>
          <w:szCs w:val="24"/>
        </w:rPr>
        <w:t>όψιν</w:t>
      </w:r>
      <w:proofErr w:type="spellEnd"/>
      <w:r>
        <w:rPr>
          <w:rFonts w:eastAsia="Times New Roman" w:cs="Times New Roman"/>
          <w:szCs w:val="24"/>
        </w:rPr>
        <w:t>- ή</w:t>
      </w:r>
      <w:r>
        <w:rPr>
          <w:rFonts w:eastAsia="Times New Roman" w:cs="Times New Roman"/>
          <w:szCs w:val="24"/>
        </w:rPr>
        <w:t xml:space="preserve">ταν απότακτος του </w:t>
      </w:r>
      <w:proofErr w:type="spellStart"/>
      <w:r>
        <w:rPr>
          <w:rFonts w:eastAsia="Times New Roman" w:cs="Times New Roman"/>
          <w:szCs w:val="24"/>
        </w:rPr>
        <w:t>Βενιζελικού</w:t>
      </w:r>
      <w:proofErr w:type="spellEnd"/>
      <w:r>
        <w:rPr>
          <w:rFonts w:eastAsia="Times New Roman" w:cs="Times New Roman"/>
          <w:szCs w:val="24"/>
        </w:rPr>
        <w:t xml:space="preserve"> Κινήματος του 1936, μόνιμος υπαξιωματικός της Αεροπορίας, τραυματίας του αλβανικού μετώπου, αγωνιστής της Εθνικής Αντίστασης και εκ των σαμποτέρ της Γέφυρας του </w:t>
      </w:r>
      <w:proofErr w:type="spellStart"/>
      <w:r>
        <w:rPr>
          <w:rFonts w:eastAsia="Times New Roman" w:cs="Times New Roman"/>
          <w:szCs w:val="24"/>
        </w:rPr>
        <w:t>Γοργοποτάμου</w:t>
      </w:r>
      <w:proofErr w:type="spellEnd"/>
      <w:r>
        <w:rPr>
          <w:rFonts w:eastAsia="Times New Roman" w:cs="Times New Roman"/>
          <w:szCs w:val="24"/>
        </w:rPr>
        <w:t xml:space="preserve">. Ήταν υπάλληλος του Κρατικού Εργοστασίου Αεροσκαφών </w:t>
      </w:r>
      <w:r>
        <w:rPr>
          <w:rFonts w:eastAsia="Times New Roman" w:cs="Times New Roman"/>
          <w:szCs w:val="24"/>
        </w:rPr>
        <w:t>σε μια τελετή. Αν σημαίνει κάτι αυτό, αν είναι κατηγορία, δεν το καταλαβαίνω. Και δεν καταλαβαίνω…</w:t>
      </w:r>
    </w:p>
    <w:p w14:paraId="11D3543C" w14:textId="77777777" w:rsidR="003B7355" w:rsidRDefault="001058BE">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Συνεχίστε, κύριε Υπουργέ, τώρα, γιατί έχω δείξει ανοχή, αλλά μιλάμε για άσχετο θέμα, δηλαδή νιώθω ότι δεν κάνω καλά τη δουλε</w:t>
      </w:r>
      <w:r>
        <w:rPr>
          <w:rFonts w:eastAsia="Times New Roman" w:cs="Times New Roman"/>
          <w:szCs w:val="24"/>
        </w:rPr>
        <w:t xml:space="preserve">ιά μου. </w:t>
      </w:r>
    </w:p>
    <w:p w14:paraId="11D3543D" w14:textId="77777777" w:rsidR="003B7355" w:rsidRDefault="001058BE">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ΝΙΚΟΛΑΟΣ ΤΟΣΚΑΣ (Αναπληρωτής Υπουργός Εσωτερικών): </w:t>
      </w:r>
      <w:r>
        <w:rPr>
          <w:rFonts w:eastAsia="Times New Roman" w:cs="Times New Roman"/>
          <w:szCs w:val="24"/>
        </w:rPr>
        <w:t xml:space="preserve">Ναι, κύριε Πρόεδρε, αλλά δείξατε ανοχή και στις κατηγορίες και στις συκοφαντίες. </w:t>
      </w:r>
    </w:p>
    <w:p w14:paraId="11D3543E" w14:textId="77777777" w:rsidR="003B7355" w:rsidRDefault="001058BE">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Εντάξει, εγώ για αυτό σας άφησα να μιλήσετε επί προσωπικού.  </w:t>
      </w:r>
    </w:p>
    <w:p w14:paraId="11D3543F" w14:textId="77777777" w:rsidR="003B7355" w:rsidRDefault="001058BE">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Ευχαριστώ. </w:t>
      </w:r>
    </w:p>
    <w:p w14:paraId="11D35440" w14:textId="77777777" w:rsidR="003B7355" w:rsidRDefault="001058BE">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lastRenderedPageBreak/>
        <w:t xml:space="preserve">ΕΥΣΤΑΘΙΟΣ ΠΑΝΑΓΟΥΛΗΣ: </w:t>
      </w:r>
      <w:r>
        <w:rPr>
          <w:rFonts w:eastAsia="Times New Roman" w:cs="Times New Roman"/>
          <w:szCs w:val="24"/>
        </w:rPr>
        <w:t xml:space="preserve">Κύριε Πρόεδρε, θα ήθελα τον λόγο. </w:t>
      </w:r>
    </w:p>
    <w:p w14:paraId="11D35441" w14:textId="77777777" w:rsidR="003B7355" w:rsidRDefault="001058BE">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Κύριε Παναγούλη, δεν έχετε πια τον λόγο. Θα υπάρχει ανταπάντηση. Σας παρακαλώ, σας άφησα να μιλήσετε δώδεκα λεπτά και εσάς. </w:t>
      </w:r>
    </w:p>
    <w:p w14:paraId="11D35442" w14:textId="77777777" w:rsidR="003B7355" w:rsidRDefault="001058BE">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 </w:t>
      </w:r>
      <w:r>
        <w:rPr>
          <w:rFonts w:eastAsia="Times New Roman" w:cs="Times New Roman"/>
          <w:b/>
          <w:szCs w:val="24"/>
        </w:rPr>
        <w:t xml:space="preserve">ΕΥΣΤΑΘΙΟΣ ΠΑΝΑΓΟΥΛΗΣ: </w:t>
      </w:r>
      <w:r>
        <w:rPr>
          <w:rFonts w:eastAsia="Times New Roman" w:cs="Times New Roman"/>
          <w:szCs w:val="24"/>
        </w:rPr>
        <w:t>Κύριε Πρόεδρε, μόν</w:t>
      </w:r>
      <w:r>
        <w:rPr>
          <w:rFonts w:eastAsia="Times New Roman" w:cs="Times New Roman"/>
          <w:szCs w:val="24"/>
        </w:rPr>
        <w:t xml:space="preserve">ο μια φράση θα ήθελα να πω.  </w:t>
      </w:r>
    </w:p>
    <w:p w14:paraId="11D35443" w14:textId="77777777" w:rsidR="003B7355" w:rsidRDefault="001058BE">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Κύριε Παναγούλη, δεν γίνεται να πείτε μια φράση, γιατί θα απαντήσει πάλι ο Υπουργός. </w:t>
      </w:r>
    </w:p>
    <w:p w14:paraId="11D35444" w14:textId="77777777" w:rsidR="003B7355" w:rsidRDefault="001058BE">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ΕΥΣΤΑΘΙΟΣ ΠΑΝΑΓΟΥΛΗΣ: </w:t>
      </w:r>
      <w:r>
        <w:rPr>
          <w:rFonts w:eastAsia="Times New Roman" w:cs="Times New Roman"/>
          <w:szCs w:val="24"/>
        </w:rPr>
        <w:t xml:space="preserve">Θα μπορούσα να πάρω τον λόγο επί προσωπικού. </w:t>
      </w:r>
    </w:p>
    <w:p w14:paraId="11D35445" w14:textId="77777777" w:rsidR="003B7355" w:rsidRDefault="001058BE">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Δεν υπ</w:t>
      </w:r>
      <w:r>
        <w:rPr>
          <w:rFonts w:eastAsia="Times New Roman" w:cs="Times New Roman"/>
          <w:szCs w:val="24"/>
        </w:rPr>
        <w:t xml:space="preserve">άρχει προσωπικό, δεν σας έβρισε τώρα ο Υπουργός, συγγνώμη. </w:t>
      </w:r>
    </w:p>
    <w:p w14:paraId="11D35446" w14:textId="77777777" w:rsidR="003B7355" w:rsidRDefault="001058BE">
      <w:pPr>
        <w:spacing w:line="600" w:lineRule="auto"/>
        <w:ind w:firstLine="720"/>
        <w:jc w:val="both"/>
        <w:rPr>
          <w:rFonts w:eastAsia="Times New Roman" w:cs="Times New Roman"/>
          <w:bCs/>
        </w:rPr>
      </w:pPr>
      <w:r>
        <w:rPr>
          <w:rFonts w:eastAsia="Times New Roman" w:cs="Times New Roman"/>
          <w:szCs w:val="24"/>
        </w:rPr>
        <w:t>Λοιπόν, προχωράμε στην επόμενη ερώτηση και ε</w:t>
      </w:r>
      <w:r>
        <w:rPr>
          <w:rFonts w:eastAsia="Times New Roman" w:cs="Times New Roman"/>
          <w:bCs/>
        </w:rPr>
        <w:t>πειδή βλέπω εδώ τον κ. Γεωργαντά και η κ</w:t>
      </w:r>
      <w:r>
        <w:rPr>
          <w:rFonts w:eastAsia="Times New Roman" w:cs="Times New Roman"/>
          <w:bCs/>
        </w:rPr>
        <w:t>.</w:t>
      </w:r>
      <w:r>
        <w:rPr>
          <w:rFonts w:eastAsia="Times New Roman" w:cs="Times New Roman"/>
          <w:bCs/>
        </w:rPr>
        <w:t xml:space="preserve"> </w:t>
      </w:r>
      <w:proofErr w:type="spellStart"/>
      <w:r>
        <w:rPr>
          <w:rFonts w:eastAsia="Times New Roman" w:cs="Times New Roman"/>
          <w:bCs/>
        </w:rPr>
        <w:t>Κατσαβριά</w:t>
      </w:r>
      <w:proofErr w:type="spellEnd"/>
      <w:r>
        <w:rPr>
          <w:rFonts w:eastAsia="Times New Roman" w:cs="Times New Roman"/>
          <w:bCs/>
        </w:rPr>
        <w:t xml:space="preserve"> θα είμαστε «</w:t>
      </w:r>
      <w:r>
        <w:rPr>
          <w:rFonts w:eastAsia="Times New Roman" w:cs="Times New Roman"/>
          <w:bCs/>
          <w:lang w:val="en-US"/>
        </w:rPr>
        <w:t>to</w:t>
      </w:r>
      <w:r>
        <w:rPr>
          <w:rFonts w:eastAsia="Times New Roman" w:cs="Times New Roman"/>
          <w:bCs/>
        </w:rPr>
        <w:t xml:space="preserve"> </w:t>
      </w:r>
      <w:r>
        <w:rPr>
          <w:rFonts w:eastAsia="Times New Roman" w:cs="Times New Roman"/>
          <w:bCs/>
          <w:lang w:val="en-US"/>
        </w:rPr>
        <w:t>the</w:t>
      </w:r>
      <w:r>
        <w:rPr>
          <w:rFonts w:eastAsia="Times New Roman" w:cs="Times New Roman"/>
          <w:bCs/>
        </w:rPr>
        <w:t xml:space="preserve"> </w:t>
      </w:r>
      <w:r>
        <w:rPr>
          <w:rFonts w:eastAsia="Times New Roman" w:cs="Times New Roman"/>
          <w:bCs/>
          <w:lang w:val="en-US"/>
        </w:rPr>
        <w:t>point</w:t>
      </w:r>
      <w:r>
        <w:rPr>
          <w:rFonts w:eastAsia="Times New Roman" w:cs="Times New Roman"/>
          <w:bCs/>
        </w:rPr>
        <w:t xml:space="preserve">». </w:t>
      </w:r>
      <w:r>
        <w:rPr>
          <w:rFonts w:eastAsia="Times New Roman"/>
          <w:bCs/>
        </w:rPr>
        <w:t>Είναι</w:t>
      </w:r>
      <w:r>
        <w:rPr>
          <w:rFonts w:eastAsia="Times New Roman" w:cs="Times New Roman"/>
          <w:bCs/>
        </w:rPr>
        <w:t xml:space="preserve"> η</w:t>
      </w:r>
      <w:r>
        <w:rPr>
          <w:rFonts w:eastAsia="Times New Roman" w:cs="Times New Roman"/>
          <w:szCs w:val="24"/>
        </w:rPr>
        <w:t xml:space="preserve"> δεύτερη</w:t>
      </w:r>
      <w:r>
        <w:rPr>
          <w:rFonts w:eastAsia="Times New Roman"/>
          <w:bCs/>
        </w:rPr>
        <w:t xml:space="preserve"> με αριθμό 1494/18-9-2017 επίκαιρη </w:t>
      </w:r>
      <w:r>
        <w:rPr>
          <w:rFonts w:eastAsia="Times New Roman"/>
          <w:bCs/>
        </w:rPr>
        <w:lastRenderedPageBreak/>
        <w:t>ερώτηση πρώτου κύκλου τ</w:t>
      </w:r>
      <w:r>
        <w:rPr>
          <w:rFonts w:eastAsia="Times New Roman"/>
          <w:bCs/>
        </w:rPr>
        <w:t xml:space="preserve">ου Βουλευτή Κιλκίς της Νέας Δημοκρατίας κ. </w:t>
      </w:r>
      <w:r>
        <w:rPr>
          <w:rFonts w:eastAsia="Times New Roman"/>
        </w:rPr>
        <w:t xml:space="preserve">Γεωργίου Γεωργαντά </w:t>
      </w:r>
      <w:r>
        <w:rPr>
          <w:rFonts w:eastAsia="Times New Roman"/>
          <w:bCs/>
        </w:rPr>
        <w:t xml:space="preserve">προς την Υπουργό </w:t>
      </w:r>
      <w:r>
        <w:rPr>
          <w:rFonts w:eastAsia="Times New Roman"/>
        </w:rPr>
        <w:t xml:space="preserve">Διοικητικής Ανασυγκρότησης, </w:t>
      </w:r>
      <w:r>
        <w:rPr>
          <w:rFonts w:eastAsia="Times New Roman"/>
          <w:bCs/>
        </w:rPr>
        <w:t xml:space="preserve">σχετικά με τον προγραμματισμό προσλήψεων κάθε ειδικότητας στους </w:t>
      </w:r>
      <w:r>
        <w:rPr>
          <w:rFonts w:eastAsia="Times New Roman"/>
          <w:bCs/>
        </w:rPr>
        <w:t>δ</w:t>
      </w:r>
      <w:r>
        <w:rPr>
          <w:rFonts w:eastAsia="Times New Roman"/>
          <w:bCs/>
        </w:rPr>
        <w:t xml:space="preserve">ήμους και τις καθυστερήσεις στην ενημέρωση της </w:t>
      </w:r>
      <w:r>
        <w:rPr>
          <w:rFonts w:eastAsia="Times New Roman"/>
          <w:bCs/>
        </w:rPr>
        <w:t>α</w:t>
      </w:r>
      <w:r>
        <w:rPr>
          <w:rFonts w:eastAsia="Times New Roman"/>
          <w:bCs/>
        </w:rPr>
        <w:t>πογραφής</w:t>
      </w:r>
      <w:r>
        <w:rPr>
          <w:rFonts w:ascii="Verdana" w:eastAsia="Times New Roman" w:hAnsi="Verdana" w:cs="Times New Roman"/>
          <w:color w:val="000000"/>
          <w:sz w:val="17"/>
          <w:szCs w:val="17"/>
          <w:shd w:val="clear" w:color="auto" w:fill="FFFFFF"/>
        </w:rPr>
        <w:t>.</w:t>
      </w:r>
      <w:r>
        <w:rPr>
          <w:rFonts w:eastAsia="Times New Roman" w:cs="Times New Roman"/>
          <w:bCs/>
        </w:rPr>
        <w:t xml:space="preserve"> Θα απαντήσει η Υπουργός Ανασυγκρότησης, κ</w:t>
      </w:r>
      <w:r>
        <w:rPr>
          <w:rFonts w:eastAsia="Times New Roman" w:cs="Times New Roman"/>
          <w:bCs/>
        </w:rPr>
        <w:t>.</w:t>
      </w:r>
      <w:r>
        <w:rPr>
          <w:rFonts w:eastAsia="Times New Roman" w:cs="Times New Roman"/>
          <w:bCs/>
        </w:rPr>
        <w:t xml:space="preserve"> Όλγα </w:t>
      </w:r>
      <w:proofErr w:type="spellStart"/>
      <w:r>
        <w:rPr>
          <w:rFonts w:eastAsia="Times New Roman" w:cs="Times New Roman"/>
          <w:bCs/>
        </w:rPr>
        <w:t>Γεροβασίλη</w:t>
      </w:r>
      <w:proofErr w:type="spellEnd"/>
      <w:r>
        <w:rPr>
          <w:rFonts w:eastAsia="Times New Roman" w:cs="Times New Roman"/>
          <w:bCs/>
        </w:rPr>
        <w:t xml:space="preserve">. </w:t>
      </w:r>
    </w:p>
    <w:p w14:paraId="11D35447" w14:textId="77777777" w:rsidR="003B7355" w:rsidRDefault="001058BE">
      <w:pPr>
        <w:spacing w:line="600" w:lineRule="auto"/>
        <w:ind w:firstLine="720"/>
        <w:jc w:val="both"/>
        <w:rPr>
          <w:rFonts w:eastAsia="Times New Roman" w:cs="Times New Roman"/>
          <w:bCs/>
        </w:rPr>
      </w:pPr>
      <w:r>
        <w:rPr>
          <w:rFonts w:eastAsia="Times New Roman" w:cs="Times New Roman"/>
          <w:bCs/>
        </w:rPr>
        <w:t xml:space="preserve">Κύριε Γεωργαντά, έχετε τον λόγο. </w:t>
      </w:r>
    </w:p>
    <w:p w14:paraId="11D35448" w14:textId="77777777" w:rsidR="003B7355" w:rsidRDefault="001058BE">
      <w:pPr>
        <w:spacing w:line="600" w:lineRule="auto"/>
        <w:ind w:firstLine="720"/>
        <w:jc w:val="both"/>
        <w:rPr>
          <w:rFonts w:eastAsia="Times New Roman" w:cs="Times New Roman"/>
          <w:bCs/>
        </w:rPr>
      </w:pPr>
      <w:r>
        <w:rPr>
          <w:rFonts w:eastAsia="Times New Roman" w:cs="Times New Roman"/>
          <w:b/>
          <w:bCs/>
        </w:rPr>
        <w:t>ΓΕΩΡΓΙΟΣ ΓΕΩΡΓΑΝΤΑΣ:</w:t>
      </w:r>
      <w:r>
        <w:rPr>
          <w:rFonts w:eastAsia="Times New Roman" w:cs="Times New Roman"/>
          <w:bCs/>
        </w:rPr>
        <w:t xml:space="preserve"> Ευχαριστώ, κύριε Πρόεδρε.  </w:t>
      </w:r>
    </w:p>
    <w:p w14:paraId="11D35449" w14:textId="77777777" w:rsidR="003B7355" w:rsidRDefault="001058BE">
      <w:pPr>
        <w:spacing w:line="600" w:lineRule="auto"/>
        <w:ind w:firstLine="720"/>
        <w:jc w:val="both"/>
        <w:rPr>
          <w:rFonts w:eastAsia="Times New Roman" w:cs="Times New Roman"/>
          <w:bCs/>
        </w:rPr>
      </w:pPr>
      <w:r>
        <w:rPr>
          <w:rFonts w:eastAsia="Times New Roman" w:cs="Times New Roman"/>
          <w:bCs/>
        </w:rPr>
        <w:t>Πράγματι, θα προσπαθήσουμε να είμαστε «</w:t>
      </w:r>
      <w:r>
        <w:rPr>
          <w:rFonts w:eastAsia="Times New Roman" w:cs="Times New Roman"/>
          <w:bCs/>
          <w:lang w:val="en-US"/>
        </w:rPr>
        <w:t>to</w:t>
      </w:r>
      <w:r>
        <w:rPr>
          <w:rFonts w:eastAsia="Times New Roman" w:cs="Times New Roman"/>
          <w:bCs/>
        </w:rPr>
        <w:t xml:space="preserve"> </w:t>
      </w:r>
      <w:r>
        <w:rPr>
          <w:rFonts w:eastAsia="Times New Roman" w:cs="Times New Roman"/>
          <w:bCs/>
          <w:lang w:val="en-US"/>
        </w:rPr>
        <w:t>the</w:t>
      </w:r>
      <w:r>
        <w:rPr>
          <w:rFonts w:eastAsia="Times New Roman" w:cs="Times New Roman"/>
          <w:bCs/>
        </w:rPr>
        <w:t xml:space="preserve"> </w:t>
      </w:r>
      <w:r>
        <w:rPr>
          <w:rFonts w:eastAsia="Times New Roman" w:cs="Times New Roman"/>
          <w:bCs/>
          <w:lang w:val="en-US"/>
        </w:rPr>
        <w:t>point</w:t>
      </w:r>
      <w:r>
        <w:rPr>
          <w:rFonts w:eastAsia="Times New Roman" w:cs="Times New Roman"/>
          <w:bCs/>
        </w:rPr>
        <w:t xml:space="preserve">», όπως είπατε, κύριε Πρόεδρε, τουλάχιστον εγώ στην ερώτησή </w:t>
      </w:r>
      <w:r>
        <w:rPr>
          <w:rFonts w:eastAsia="Times New Roman" w:cs="Times New Roman"/>
          <w:bCs/>
        </w:rPr>
        <w:t xml:space="preserve">μου, την οποία θα ξεχωρίσω λίγο από το πλήθος των ερωτήσεων που εμπεριέχονται στην επίκαιρη, γιατί κατανοώ ότι μερικά </w:t>
      </w:r>
      <w:r>
        <w:rPr>
          <w:rFonts w:eastAsia="Times New Roman"/>
          <w:bCs/>
        </w:rPr>
        <w:t>είναι</w:t>
      </w:r>
      <w:r>
        <w:rPr>
          <w:rFonts w:eastAsia="Times New Roman" w:cs="Times New Roman"/>
          <w:bCs/>
        </w:rPr>
        <w:t xml:space="preserve"> ζητήματα που πρέπει να απαντηθούν από το Υπουργείο Εσωτερικών, όπως συνεννοηθήκαμε και με συνεργάτη σας, κυρία Υπουργέ, χθες. </w:t>
      </w:r>
    </w:p>
    <w:p w14:paraId="11D3544A" w14:textId="77777777" w:rsidR="003B7355" w:rsidRDefault="001058BE">
      <w:pPr>
        <w:spacing w:line="600" w:lineRule="auto"/>
        <w:ind w:firstLine="720"/>
        <w:jc w:val="both"/>
        <w:rPr>
          <w:rFonts w:eastAsia="Times New Roman" w:cs="Times New Roman"/>
          <w:bCs/>
        </w:rPr>
      </w:pPr>
      <w:r>
        <w:rPr>
          <w:rFonts w:eastAsia="Times New Roman" w:cs="Times New Roman"/>
          <w:bCs/>
        </w:rPr>
        <w:t>Κυρία</w:t>
      </w:r>
      <w:r>
        <w:rPr>
          <w:rFonts w:eastAsia="Times New Roman" w:cs="Times New Roman"/>
          <w:bCs/>
        </w:rPr>
        <w:t xml:space="preserve"> Υπουργέ, η ερώτησή μου </w:t>
      </w:r>
      <w:r>
        <w:rPr>
          <w:rFonts w:eastAsia="Times New Roman"/>
          <w:bCs/>
        </w:rPr>
        <w:t>έχει</w:t>
      </w:r>
      <w:r>
        <w:rPr>
          <w:rFonts w:eastAsia="Times New Roman" w:cs="Times New Roman"/>
          <w:bCs/>
        </w:rPr>
        <w:t xml:space="preserve"> ένα βασικό άξονα, ένα βασικό θέμα το οποίο </w:t>
      </w:r>
      <w:r>
        <w:rPr>
          <w:rFonts w:eastAsia="Times New Roman"/>
          <w:bCs/>
        </w:rPr>
        <w:t>έχει</w:t>
      </w:r>
      <w:r>
        <w:rPr>
          <w:rFonts w:eastAsia="Times New Roman" w:cs="Times New Roman"/>
          <w:bCs/>
        </w:rPr>
        <w:t xml:space="preserve"> δημιουργηθεί. Αφορά το μόνιμο προσωπικό της καθαριότητας, για το οποίο έχετε ανακοινώσει ότι </w:t>
      </w:r>
      <w:r>
        <w:rPr>
          <w:rFonts w:eastAsia="Times New Roman" w:cs="Times New Roman"/>
          <w:bCs/>
        </w:rPr>
        <w:lastRenderedPageBreak/>
        <w:t>θα γίνουν προσλήψεις το επόμενο διάστημα. Θα βγουν οι σχετικές προκηρύξεις μέχρι τον Μ</w:t>
      </w:r>
      <w:r>
        <w:rPr>
          <w:rFonts w:eastAsia="Times New Roman" w:cs="Times New Roman"/>
          <w:bCs/>
        </w:rPr>
        <w:t xml:space="preserve">άρτιο του 2018. </w:t>
      </w:r>
    </w:p>
    <w:p w14:paraId="11D3544B" w14:textId="77777777" w:rsidR="003B7355" w:rsidRDefault="001058BE">
      <w:pPr>
        <w:spacing w:line="600" w:lineRule="auto"/>
        <w:ind w:firstLine="720"/>
        <w:jc w:val="both"/>
        <w:rPr>
          <w:rFonts w:eastAsia="Times New Roman"/>
          <w:bCs/>
        </w:rPr>
      </w:pPr>
      <w:r>
        <w:rPr>
          <w:rFonts w:eastAsia="Times New Roman" w:cs="Times New Roman"/>
          <w:bCs/>
        </w:rPr>
        <w:t xml:space="preserve">Συμπεριλαμβάνεται στον περιορισμό αποχωρήσεων-προσλήψεων; Θέτω αυτό το </w:t>
      </w:r>
      <w:r>
        <w:rPr>
          <w:rFonts w:eastAsia="Times New Roman"/>
          <w:bCs/>
        </w:rPr>
        <w:t>ερώτημα για δύο λόγους. Ο πρώτος είναι γιατί έχουμε -τουλάχιστον είχαμε το πρώτο διάστημα, θα μας το ξεκαθαρίσετε εσείς- αντιφατικές δηλώσεις Υπουργών. Κάποια στιγμή εσ</w:t>
      </w:r>
      <w:r>
        <w:rPr>
          <w:rFonts w:eastAsia="Times New Roman"/>
          <w:bCs/>
        </w:rPr>
        <w:t xml:space="preserve">είς είχατε εκφράσει ότι περιλαμβάνονται μέσα στον περιορισμό. Ο κ. Σκουρλέτης είχε αντίθετη άποψη. Δεν ξέρω εάν αλλάξατε και εσείς την αρχική σας θέση, αλλά είναι σημαντικό να το ξέρουμε για τον εξής λόγο. </w:t>
      </w:r>
    </w:p>
    <w:p w14:paraId="11D3544C" w14:textId="77777777" w:rsidR="003B7355" w:rsidRDefault="001058BE">
      <w:pPr>
        <w:spacing w:line="600" w:lineRule="auto"/>
        <w:ind w:firstLine="720"/>
        <w:jc w:val="both"/>
        <w:rPr>
          <w:rFonts w:eastAsia="Times New Roman"/>
          <w:bCs/>
        </w:rPr>
      </w:pPr>
      <w:r>
        <w:rPr>
          <w:rFonts w:eastAsia="Times New Roman"/>
          <w:bCs/>
        </w:rPr>
        <w:t>Αναφέρθηκε τότε, όταν προέκυψε το θέμα με τους συ</w:t>
      </w:r>
      <w:r>
        <w:rPr>
          <w:rFonts w:eastAsia="Times New Roman"/>
          <w:bCs/>
        </w:rPr>
        <w:t xml:space="preserve">μβασιούχους, ότι </w:t>
      </w:r>
      <w:r>
        <w:rPr>
          <w:rFonts w:eastAsia="Times New Roman"/>
          <w:bCs/>
          <w:shd w:val="clear" w:color="auto" w:fill="FFFFFF"/>
        </w:rPr>
        <w:t>υπάρχουν</w:t>
      </w:r>
      <w:r>
        <w:rPr>
          <w:rFonts w:eastAsia="Times New Roman"/>
          <w:bCs/>
        </w:rPr>
        <w:t xml:space="preserve"> δυόμισι χιλιάδες αιτήματα από τους </w:t>
      </w:r>
      <w:r>
        <w:rPr>
          <w:rFonts w:eastAsia="Times New Roman"/>
          <w:bCs/>
        </w:rPr>
        <w:t>δ</w:t>
      </w:r>
      <w:r>
        <w:rPr>
          <w:rFonts w:eastAsia="Times New Roman"/>
          <w:bCs/>
        </w:rPr>
        <w:t xml:space="preserve">ήμους για πρόσληψη μόνιμου προσωπικού. Αυτά τα αιτήματα που υπήρχαν για το προσωπικό είναι στην καθαριότητα ή είναι εκτός καθαριότητας; </w:t>
      </w:r>
    </w:p>
    <w:p w14:paraId="11D3544D" w14:textId="77777777" w:rsidR="003B7355" w:rsidRDefault="001058BE">
      <w:pPr>
        <w:spacing w:line="600" w:lineRule="auto"/>
        <w:ind w:firstLine="720"/>
        <w:jc w:val="both"/>
        <w:rPr>
          <w:rFonts w:eastAsia="Times New Roman"/>
          <w:bCs/>
        </w:rPr>
      </w:pPr>
      <w:r>
        <w:rPr>
          <w:rFonts w:eastAsia="Times New Roman"/>
          <w:bCs/>
        </w:rPr>
        <w:t xml:space="preserve">Γιατί με βάση το </w:t>
      </w:r>
      <w:r>
        <w:rPr>
          <w:rFonts w:eastAsia="Times New Roman"/>
          <w:bCs/>
        </w:rPr>
        <w:t>μ</w:t>
      </w:r>
      <w:r>
        <w:rPr>
          <w:rFonts w:eastAsia="Times New Roman"/>
          <w:bCs/>
        </w:rPr>
        <w:t>εσοπρόθεσμο, υπάρχει συγκεκριμένος αριθ</w:t>
      </w:r>
      <w:r>
        <w:rPr>
          <w:rFonts w:eastAsia="Times New Roman"/>
          <w:bCs/>
        </w:rPr>
        <w:t xml:space="preserve">μός, ο οποίος έχει προβλεφθεί για τη δυνατότητα προσλήψεων στους ΟΤΑ. Για την τριετία 2017, 2018, 2019 είναι χίλια εννιακόσια εξήντα τρία άτομα αυτά που εσείς έχετε συμφωνήσει, ως Κυβέρνηση, ότι δύναται να προσληφθούν στους ΟΤΑ. </w:t>
      </w:r>
    </w:p>
    <w:p w14:paraId="11D3544E" w14:textId="77777777" w:rsidR="003B7355" w:rsidRDefault="001058BE">
      <w:pPr>
        <w:spacing w:line="600" w:lineRule="auto"/>
        <w:ind w:firstLine="720"/>
        <w:jc w:val="both"/>
        <w:rPr>
          <w:rFonts w:eastAsia="Times New Roman"/>
          <w:bCs/>
        </w:rPr>
      </w:pPr>
      <w:r>
        <w:rPr>
          <w:rFonts w:eastAsia="Times New Roman"/>
          <w:bCs/>
        </w:rPr>
        <w:lastRenderedPageBreak/>
        <w:t>Οπότε καταλαβαίνετε ότι εά</w:t>
      </w:r>
      <w:r>
        <w:rPr>
          <w:rFonts w:eastAsia="Times New Roman"/>
          <w:bCs/>
        </w:rPr>
        <w:t xml:space="preserve">ν δεν ξεκαθαρίσει το γίνεται με το μόνιμο προσωπικό της καθαριότητας, τίθεται ένα ζήτημα κατά πόσο ξεκινάμε προκηρύξεις, οι οποίες μπορεί τελικά να στερήσουν τη δυνατότητα από άλλους τομείς, όπως είναι τα Σώματα Ασφαλείας, η </w:t>
      </w:r>
      <w:r>
        <w:rPr>
          <w:rFonts w:eastAsia="Times New Roman"/>
          <w:bCs/>
        </w:rPr>
        <w:t>δ</w:t>
      </w:r>
      <w:r>
        <w:rPr>
          <w:rFonts w:eastAsia="Times New Roman"/>
          <w:bCs/>
        </w:rPr>
        <w:t xml:space="preserve">ικαιοσύνη, η </w:t>
      </w:r>
      <w:r>
        <w:rPr>
          <w:rFonts w:eastAsia="Times New Roman"/>
          <w:bCs/>
        </w:rPr>
        <w:t>υ</w:t>
      </w:r>
      <w:r>
        <w:rPr>
          <w:rFonts w:eastAsia="Times New Roman"/>
          <w:bCs/>
        </w:rPr>
        <w:t xml:space="preserve">γεία. </w:t>
      </w:r>
    </w:p>
    <w:p w14:paraId="11D3544F" w14:textId="77777777" w:rsidR="003B7355" w:rsidRDefault="001058BE">
      <w:pPr>
        <w:spacing w:line="600" w:lineRule="auto"/>
        <w:ind w:firstLine="720"/>
        <w:jc w:val="both"/>
        <w:rPr>
          <w:rFonts w:eastAsia="Times New Roman"/>
          <w:bCs/>
        </w:rPr>
      </w:pPr>
      <w:r>
        <w:rPr>
          <w:rFonts w:eastAsia="Times New Roman"/>
          <w:bCs/>
        </w:rPr>
        <w:t>Νομίζω ότ</w:t>
      </w:r>
      <w:r>
        <w:rPr>
          <w:rFonts w:eastAsia="Times New Roman"/>
          <w:bCs/>
        </w:rPr>
        <w:t>ι οφείλετε μ</w:t>
      </w:r>
      <w:r>
        <w:rPr>
          <w:rFonts w:eastAsia="Times New Roman"/>
          <w:bCs/>
        </w:rPr>
        <w:t>ί</w:t>
      </w:r>
      <w:r>
        <w:rPr>
          <w:rFonts w:eastAsia="Times New Roman"/>
          <w:bCs/>
        </w:rPr>
        <w:t xml:space="preserve">α ξεκάθαρη απάντηση στο Κοινοβούλιο για τη θέση σας, την οποία φαντάζομαι έχετε συνεννοηθεί και με τους θεσμούς, έτσι ώστε να γνωρίζουμε ποιος είναι ακριβώς ο προγραμματισμός. </w:t>
      </w:r>
    </w:p>
    <w:p w14:paraId="11D35450" w14:textId="77777777" w:rsidR="003B7355" w:rsidRDefault="001058BE">
      <w:pPr>
        <w:spacing w:line="600" w:lineRule="auto"/>
        <w:ind w:firstLine="720"/>
        <w:jc w:val="both"/>
        <w:rPr>
          <w:rFonts w:eastAsia="Times New Roman"/>
          <w:bCs/>
        </w:rPr>
      </w:pPr>
      <w:r>
        <w:rPr>
          <w:rFonts w:eastAsia="Times New Roman"/>
          <w:bCs/>
        </w:rPr>
        <w:t xml:space="preserve">Ευχαριστώ, κύριε Πρόεδρε. </w:t>
      </w:r>
    </w:p>
    <w:p w14:paraId="11D35451" w14:textId="77777777" w:rsidR="003B7355" w:rsidRDefault="001058BE">
      <w:pPr>
        <w:spacing w:line="600" w:lineRule="auto"/>
        <w:ind w:firstLine="720"/>
        <w:jc w:val="both"/>
        <w:rPr>
          <w:rFonts w:eastAsia="Times New Roman" w:cs="Times New Roman"/>
        </w:rPr>
      </w:pPr>
      <w:r>
        <w:rPr>
          <w:rFonts w:eastAsia="Times New Roman"/>
          <w:b/>
          <w:bCs/>
        </w:rPr>
        <w:t>ΠΡΟΕΔΡΕΥΩΝ (Νικήτας Κακλαμάνης):</w:t>
      </w:r>
      <w:r>
        <w:rPr>
          <w:rFonts w:eastAsia="Times New Roman" w:cs="Times New Roman"/>
          <w:szCs w:val="24"/>
        </w:rPr>
        <w:t xml:space="preserve"> Κι εγώ ευχαριστώ για τον χρόνο. Ορίστε, </w:t>
      </w:r>
      <w:r>
        <w:rPr>
          <w:rFonts w:eastAsia="Times New Roman" w:cs="Times New Roman"/>
        </w:rPr>
        <w:t>κυρία Υπουργέ.</w:t>
      </w:r>
    </w:p>
    <w:p w14:paraId="11D35452" w14:textId="77777777" w:rsidR="003B7355" w:rsidRDefault="001058BE">
      <w:pPr>
        <w:spacing w:line="600" w:lineRule="auto"/>
        <w:ind w:firstLine="720"/>
        <w:jc w:val="both"/>
        <w:rPr>
          <w:rFonts w:eastAsia="Times New Roman" w:cs="Times New Roman"/>
        </w:rPr>
      </w:pPr>
      <w:r>
        <w:rPr>
          <w:rFonts w:eastAsia="Times New Roman" w:cs="Times New Roman"/>
          <w:b/>
        </w:rPr>
        <w:t>ΟΛΓΑ ΓΕΡΟΒΑΣΙΛΗ (Υπουργός Διοικητικής Ανασυγκρότησης):</w:t>
      </w:r>
      <w:r>
        <w:rPr>
          <w:rFonts w:eastAsia="Times New Roman" w:cs="Times New Roman"/>
        </w:rPr>
        <w:t xml:space="preserve"> Ευχαριστώ, κύριε Πρόεδρε. </w:t>
      </w:r>
    </w:p>
    <w:p w14:paraId="11D35453" w14:textId="77777777" w:rsidR="003B7355" w:rsidRDefault="001058BE">
      <w:pPr>
        <w:spacing w:line="600" w:lineRule="auto"/>
        <w:ind w:firstLine="720"/>
        <w:jc w:val="both"/>
        <w:rPr>
          <w:rFonts w:eastAsia="Times New Roman" w:cs="Times New Roman"/>
          <w:bCs/>
          <w:shd w:val="clear" w:color="auto" w:fill="FFFFFF"/>
        </w:rPr>
      </w:pPr>
      <w:r>
        <w:rPr>
          <w:rFonts w:eastAsia="Times New Roman" w:cs="Times New Roman"/>
        </w:rPr>
        <w:t>Κύριε Γεωργαντά, θα σας απαντήσω όσο πιο σαφώς μπορώ και νομίζω ότι μπορώ. Το θέμα των προσλήψεων στις υπηρεσίες καθαρ</w:t>
      </w:r>
      <w:r>
        <w:rPr>
          <w:rFonts w:eastAsia="Times New Roman" w:cs="Times New Roman"/>
        </w:rPr>
        <w:t xml:space="preserve">ιότητος των δήμων ξέρετε ότι σχετίζεται με τον </w:t>
      </w:r>
      <w:r>
        <w:rPr>
          <w:rFonts w:eastAsia="Times New Roman" w:cs="Times New Roman"/>
          <w:bCs/>
          <w:shd w:val="clear" w:color="auto" w:fill="FFFFFF"/>
        </w:rPr>
        <w:t>προϋπολογισμό</w:t>
      </w:r>
      <w:r>
        <w:rPr>
          <w:rFonts w:eastAsia="Times New Roman" w:cs="Times New Roman"/>
        </w:rPr>
        <w:t xml:space="preserve"> των ανταποδοτικών υπηρεσιών, που προέρχεται από τα ανταποδοτικά τέλη, τα οποία καταβάλουν οι δημότες </w:t>
      </w:r>
      <w:r>
        <w:rPr>
          <w:rFonts w:eastAsia="Times New Roman" w:cs="Times New Roman"/>
        </w:rPr>
        <w:lastRenderedPageBreak/>
        <w:t xml:space="preserve">προς τους δήμους, για να τους παρασχεθούν ανταποδοτικά υπηρεσίες. Επομένως, </w:t>
      </w:r>
      <w:r>
        <w:rPr>
          <w:rFonts w:eastAsia="Times New Roman"/>
          <w:bCs/>
        </w:rPr>
        <w:t>είναι</w:t>
      </w:r>
      <w:r>
        <w:rPr>
          <w:rFonts w:eastAsia="Times New Roman" w:cs="Times New Roman"/>
        </w:rPr>
        <w:t xml:space="preserve"> χρήματα τα ο</w:t>
      </w:r>
      <w:r>
        <w:rPr>
          <w:rFonts w:eastAsia="Times New Roman" w:cs="Times New Roman"/>
        </w:rPr>
        <w:t xml:space="preserve">ποία δεν επηρεάζουν τον κρατικό </w:t>
      </w:r>
      <w:r>
        <w:rPr>
          <w:rFonts w:eastAsia="Times New Roman" w:cs="Times New Roman"/>
          <w:bCs/>
          <w:shd w:val="clear" w:color="auto" w:fill="FFFFFF"/>
        </w:rPr>
        <w:t xml:space="preserve">προϋπολογισμό και τη διαχείρισή του. </w:t>
      </w:r>
    </w:p>
    <w:p w14:paraId="11D35454" w14:textId="77777777" w:rsidR="003B7355" w:rsidRDefault="001058BE">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Δημιουργήθηκε μεγάλο πρόβλημα στα θέμα της καθαριότητος, διότι επί σειρά ετών δεν </w:t>
      </w:r>
      <w:r>
        <w:rPr>
          <w:rFonts w:eastAsia="Times New Roman"/>
          <w:bCs/>
          <w:shd w:val="clear" w:color="auto" w:fill="FFFFFF"/>
        </w:rPr>
        <w:t>έ</w:t>
      </w:r>
      <w:r>
        <w:rPr>
          <w:rFonts w:eastAsia="Times New Roman" w:cs="Times New Roman"/>
          <w:bCs/>
          <w:shd w:val="clear" w:color="auto" w:fill="FFFFFF"/>
        </w:rPr>
        <w:t xml:space="preserve">χουν γίνει προσλήψεις. Ξέρετε καλά για πόσα χρόνια δεν έχουν γίνει προσλήψεις στους </w:t>
      </w:r>
      <w:r>
        <w:rPr>
          <w:rFonts w:eastAsia="Times New Roman" w:cs="Times New Roman"/>
          <w:bCs/>
          <w:shd w:val="clear" w:color="auto" w:fill="FFFFFF"/>
        </w:rPr>
        <w:t>δ</w:t>
      </w:r>
      <w:r>
        <w:rPr>
          <w:rFonts w:eastAsia="Times New Roman" w:cs="Times New Roman"/>
          <w:bCs/>
          <w:shd w:val="clear" w:color="auto" w:fill="FFFFFF"/>
        </w:rPr>
        <w:t xml:space="preserve">ήμους. Και </w:t>
      </w:r>
      <w:r>
        <w:rPr>
          <w:rFonts w:eastAsia="Times New Roman"/>
          <w:bCs/>
          <w:shd w:val="clear" w:color="auto" w:fill="FFFFFF"/>
        </w:rPr>
        <w:t>βεβαίως</w:t>
      </w:r>
      <w:r>
        <w:rPr>
          <w:rFonts w:eastAsia="Times New Roman"/>
          <w:bCs/>
          <w:shd w:val="clear" w:color="auto" w:fill="FFFFFF"/>
        </w:rPr>
        <w:t>,</w:t>
      </w:r>
      <w:r>
        <w:rPr>
          <w:rFonts w:eastAsia="Times New Roman" w:cs="Times New Roman"/>
          <w:bCs/>
          <w:shd w:val="clear" w:color="auto" w:fill="FFFFFF"/>
        </w:rPr>
        <w:t xml:space="preserve"> νομίζω ότι όταν ο κάθε δημότης πληρώνει ειδικό τέλος για τον λόγο αυτό, οφείλουν οι δήμοι να του ανταποδώσουν αξιοπρεπείς υπηρεσίες καθαριότητας. </w:t>
      </w:r>
    </w:p>
    <w:p w14:paraId="11D35455" w14:textId="77777777" w:rsidR="003B7355" w:rsidRDefault="001058BE">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Έτσι, λοιπόν, έγινε όλη αυτή η </w:t>
      </w:r>
      <w:r>
        <w:rPr>
          <w:rFonts w:eastAsia="Times New Roman"/>
          <w:bCs/>
          <w:shd w:val="clear" w:color="auto" w:fill="FFFFFF"/>
        </w:rPr>
        <w:t>συζήτηση</w:t>
      </w:r>
      <w:r>
        <w:rPr>
          <w:rFonts w:eastAsia="Times New Roman" w:cs="Times New Roman"/>
          <w:bCs/>
          <w:shd w:val="clear" w:color="auto" w:fill="FFFFFF"/>
        </w:rPr>
        <w:t xml:space="preserve"> και δημιουργήθηκε ένα θέμα το καλοκαίρι, διότι είχαν καθυστερήσει ο</w:t>
      </w:r>
      <w:r>
        <w:rPr>
          <w:rFonts w:eastAsia="Times New Roman" w:cs="Times New Roman"/>
          <w:bCs/>
          <w:shd w:val="clear" w:color="auto" w:fill="FFFFFF"/>
        </w:rPr>
        <w:t xml:space="preserve">ι προσλήψεις και έγιναν όλα αυτά τα οποία γνωρίζετε. Στη συνέχεια ο Υπουργός των Εσωτερικών, </w:t>
      </w:r>
      <w:r>
        <w:rPr>
          <w:rFonts w:eastAsia="Times New Roman"/>
          <w:bCs/>
          <w:shd w:val="clear" w:color="auto" w:fill="FFFFFF"/>
        </w:rPr>
        <w:t>βεβαίως,</w:t>
      </w:r>
      <w:r>
        <w:rPr>
          <w:rFonts w:eastAsia="Times New Roman" w:cs="Times New Roman"/>
          <w:bCs/>
          <w:shd w:val="clear" w:color="auto" w:fill="FFFFFF"/>
        </w:rPr>
        <w:t xml:space="preserve"> ανακοίνωσε την πρόθεσή του να δημιουργήσει αντίστοιχες -όχι ίσες- θέσεις, με βάση τα αιτήματα των δήμων, μόνιμου προσωπικού στις υπηρεσίες καθαριότητος. Α</w:t>
      </w:r>
      <w:r>
        <w:rPr>
          <w:rFonts w:eastAsia="Times New Roman" w:cs="Times New Roman"/>
          <w:bCs/>
          <w:shd w:val="clear" w:color="auto" w:fill="FFFFFF"/>
        </w:rPr>
        <w:t xml:space="preserve">υτό, </w:t>
      </w:r>
      <w:r>
        <w:rPr>
          <w:rFonts w:eastAsia="Times New Roman"/>
          <w:bCs/>
          <w:shd w:val="clear" w:color="auto" w:fill="FFFFFF"/>
        </w:rPr>
        <w:t>βεβαίως,</w:t>
      </w:r>
      <w:r>
        <w:rPr>
          <w:rFonts w:eastAsia="Times New Roman" w:cs="Times New Roman"/>
          <w:bCs/>
          <w:shd w:val="clear" w:color="auto" w:fill="FFFFFF"/>
        </w:rPr>
        <w:t xml:space="preserve"> όπως είπατε και εσείς -πόσοι ήταν, πόσες προσλήψεις θα γίνουν, πότε θα γίνουν και όλες αυτές οι λεπτομέρειες- προφανώς </w:t>
      </w:r>
      <w:r>
        <w:rPr>
          <w:rFonts w:eastAsia="Times New Roman"/>
          <w:bCs/>
          <w:shd w:val="clear" w:color="auto" w:fill="FFFFFF"/>
        </w:rPr>
        <w:t>είναι</w:t>
      </w:r>
      <w:r>
        <w:rPr>
          <w:rFonts w:eastAsia="Times New Roman" w:cs="Times New Roman"/>
          <w:bCs/>
          <w:shd w:val="clear" w:color="auto" w:fill="FFFFFF"/>
        </w:rPr>
        <w:t xml:space="preserve"> θέμα του Υπουργείου Εσωτερικών. </w:t>
      </w:r>
    </w:p>
    <w:p w14:paraId="11D35456" w14:textId="77777777" w:rsidR="003B7355" w:rsidRDefault="001058BE">
      <w:pPr>
        <w:spacing w:line="600" w:lineRule="auto"/>
        <w:ind w:firstLine="720"/>
        <w:jc w:val="both"/>
        <w:rPr>
          <w:rFonts w:eastAsia="Times New Roman" w:cs="Times New Roman"/>
          <w:bCs/>
        </w:rPr>
      </w:pPr>
      <w:r>
        <w:rPr>
          <w:rFonts w:eastAsia="Times New Roman" w:cs="Times New Roman"/>
          <w:bCs/>
          <w:shd w:val="clear" w:color="auto" w:fill="FFFFFF"/>
        </w:rPr>
        <w:t xml:space="preserve">Οι προσλήψεις αυτές δεν εμπίπτουν στον κανόνα προσλήψεων- αποχωρήσεων, ο οποίος σας </w:t>
      </w:r>
      <w:r>
        <w:rPr>
          <w:rFonts w:eastAsia="Times New Roman" w:cs="Times New Roman"/>
          <w:bCs/>
          <w:shd w:val="clear" w:color="auto" w:fill="FFFFFF"/>
        </w:rPr>
        <w:t xml:space="preserve">θυμίζω ότι για τη χρονιά </w:t>
      </w:r>
      <w:r>
        <w:rPr>
          <w:rFonts w:eastAsia="Times New Roman" w:cs="Times New Roman"/>
          <w:bCs/>
          <w:shd w:val="clear" w:color="auto" w:fill="FFFFFF"/>
        </w:rPr>
        <w:lastRenderedPageBreak/>
        <w:t xml:space="preserve">αυτή </w:t>
      </w:r>
      <w:r>
        <w:rPr>
          <w:rFonts w:eastAsia="Times New Roman"/>
          <w:bCs/>
          <w:shd w:val="clear" w:color="auto" w:fill="FFFFFF"/>
        </w:rPr>
        <w:t>είναι</w:t>
      </w:r>
      <w:r>
        <w:rPr>
          <w:rFonts w:eastAsia="Times New Roman" w:cs="Times New Roman"/>
          <w:bCs/>
          <w:shd w:val="clear" w:color="auto" w:fill="FFFFFF"/>
        </w:rPr>
        <w:t xml:space="preserve"> ένα προς τέσσερα. Σε κάθε περίπτωση, παρ</w:t>
      </w:r>
      <w:r>
        <w:rPr>
          <w:rFonts w:eastAsia="Times New Roman" w:cs="Times New Roman"/>
          <w:bCs/>
          <w:shd w:val="clear" w:color="auto" w:fill="FFFFFF"/>
        </w:rPr>
        <w:t xml:space="preserve">’ </w:t>
      </w:r>
      <w:r>
        <w:rPr>
          <w:rFonts w:eastAsia="Times New Roman" w:cs="Times New Roman"/>
          <w:bCs/>
          <w:shd w:val="clear" w:color="auto" w:fill="FFFFFF"/>
        </w:rPr>
        <w:t xml:space="preserve">όλο που οι ανάγκες του κράτους σε πολλές </w:t>
      </w:r>
      <w:r>
        <w:rPr>
          <w:rFonts w:eastAsia="Times New Roman" w:cs="Times New Roman"/>
          <w:bCs/>
          <w:shd w:val="clear" w:color="auto" w:fill="FFFFFF"/>
        </w:rPr>
        <w:t>υ</w:t>
      </w:r>
      <w:r>
        <w:rPr>
          <w:rFonts w:eastAsia="Times New Roman" w:cs="Times New Roman"/>
          <w:bCs/>
          <w:shd w:val="clear" w:color="auto" w:fill="FFFFFF"/>
        </w:rPr>
        <w:t xml:space="preserve">πηρεσίες, όπως είπατε εσείς, </w:t>
      </w:r>
      <w:r>
        <w:rPr>
          <w:rFonts w:eastAsia="Times New Roman"/>
          <w:bCs/>
          <w:shd w:val="clear" w:color="auto" w:fill="FFFFFF"/>
        </w:rPr>
        <w:t>είναι</w:t>
      </w:r>
      <w:r>
        <w:rPr>
          <w:rFonts w:eastAsia="Times New Roman" w:cs="Times New Roman"/>
          <w:bCs/>
          <w:shd w:val="clear" w:color="auto" w:fill="FFFFFF"/>
        </w:rPr>
        <w:t xml:space="preserve"> έντονες, επιτακτικές και αυξημένες, ο κανόνας προσλήψεων-αποχωρήσεων θα τηρηθεί, όπως </w:t>
      </w:r>
      <w:r>
        <w:rPr>
          <w:rFonts w:eastAsia="Times New Roman"/>
          <w:bCs/>
          <w:shd w:val="clear" w:color="auto" w:fill="FFFFFF"/>
        </w:rPr>
        <w:t>έχει</w:t>
      </w:r>
      <w:r>
        <w:rPr>
          <w:rFonts w:eastAsia="Times New Roman" w:cs="Times New Roman"/>
          <w:bCs/>
          <w:shd w:val="clear" w:color="auto" w:fill="FFFFFF"/>
        </w:rPr>
        <w:t xml:space="preserve"> συμφωνηθεί</w:t>
      </w:r>
      <w:r>
        <w:rPr>
          <w:rFonts w:eastAsia="Times New Roman" w:cs="Times New Roman"/>
          <w:bCs/>
          <w:shd w:val="clear" w:color="auto" w:fill="FFFFFF"/>
        </w:rPr>
        <w:t xml:space="preserve">, με βάση το μεσοπρόθεσμο πρόγραμμα και με βάση τα δημοσιονομικά της χώρας. </w:t>
      </w:r>
      <w:r>
        <w:rPr>
          <w:rFonts w:eastAsia="Times New Roman"/>
          <w:bCs/>
        </w:rPr>
        <w:t xml:space="preserve"> </w:t>
      </w:r>
    </w:p>
    <w:p w14:paraId="11D35457" w14:textId="77777777" w:rsidR="003B7355" w:rsidRDefault="001058BE">
      <w:pPr>
        <w:spacing w:line="600" w:lineRule="auto"/>
        <w:ind w:firstLine="720"/>
        <w:jc w:val="both"/>
        <w:rPr>
          <w:rFonts w:eastAsia="Times New Roman" w:cs="Times New Roman"/>
          <w:szCs w:val="24"/>
        </w:rPr>
      </w:pPr>
      <w:r>
        <w:rPr>
          <w:rFonts w:eastAsia="Times New Roman" w:cs="Times New Roman"/>
          <w:szCs w:val="24"/>
        </w:rPr>
        <w:t>Ν</w:t>
      </w:r>
      <w:r>
        <w:rPr>
          <w:rFonts w:eastAsia="Times New Roman" w:cs="Times New Roman"/>
          <w:szCs w:val="24"/>
        </w:rPr>
        <w:t xml:space="preserve">α σας πω το νούμερο, γιατί έχει μια σημασία να ακουστεί: το μόνιμο προσωπικό στο δημόσιο τον Δεκέμβριο του 2016 ήταν </w:t>
      </w:r>
      <w:r>
        <w:rPr>
          <w:rFonts w:eastAsia="Times New Roman" w:cs="Times New Roman"/>
          <w:szCs w:val="24"/>
        </w:rPr>
        <w:t>πεντακόσιοι εξήντα πέντε χιλιάδες εξακόσιοι εβδομήντα ένας</w:t>
      </w:r>
      <w:r>
        <w:rPr>
          <w:rFonts w:eastAsia="Times New Roman" w:cs="Times New Roman"/>
          <w:szCs w:val="24"/>
        </w:rPr>
        <w:t xml:space="preserve"> δημόσιοι υπάλληλοι και σήμερα είναι </w:t>
      </w:r>
      <w:r>
        <w:rPr>
          <w:rFonts w:eastAsia="Times New Roman" w:cs="Times New Roman"/>
          <w:szCs w:val="24"/>
        </w:rPr>
        <w:t>πεντακόσιοι εξήντα έξι χιλιάδες είκοσι δύο</w:t>
      </w:r>
      <w:r>
        <w:rPr>
          <w:rFonts w:eastAsia="Times New Roman" w:cs="Times New Roman"/>
          <w:szCs w:val="24"/>
        </w:rPr>
        <w:t xml:space="preserve"> δημόσιοι υπάλληλοι. Σημειώθηκε δηλαδή μία μεταβολή </w:t>
      </w:r>
      <w:r>
        <w:rPr>
          <w:rFonts w:eastAsia="Times New Roman" w:cs="Times New Roman"/>
          <w:szCs w:val="24"/>
        </w:rPr>
        <w:t>τριακοσίων</w:t>
      </w:r>
      <w:r>
        <w:rPr>
          <w:rFonts w:eastAsia="Times New Roman" w:cs="Times New Roman"/>
          <w:szCs w:val="24"/>
        </w:rPr>
        <w:t xml:space="preserve"> υπαλλήλων, η οποία βεβαίως δεν έχει και ιδιαίτερη σημασία. Είναι εντός των ορίων ακριβώς.</w:t>
      </w:r>
    </w:p>
    <w:p w14:paraId="11D35458" w14:textId="77777777" w:rsidR="003B7355" w:rsidRDefault="001058BE">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Σε αυτό το νούμερο περιλαμβάνονται και οι ΟΤΑ;</w:t>
      </w:r>
    </w:p>
    <w:p w14:paraId="11D35459" w14:textId="77777777" w:rsidR="003B7355" w:rsidRDefault="001058BE">
      <w:pPr>
        <w:spacing w:line="600" w:lineRule="auto"/>
        <w:ind w:firstLine="720"/>
        <w:jc w:val="both"/>
        <w:rPr>
          <w:rFonts w:eastAsia="Times New Roman" w:cs="Times New Roman"/>
          <w:szCs w:val="24"/>
        </w:rPr>
      </w:pPr>
      <w:r>
        <w:rPr>
          <w:rFonts w:eastAsia="Times New Roman" w:cs="Times New Roman"/>
          <w:b/>
          <w:szCs w:val="24"/>
        </w:rPr>
        <w:t xml:space="preserve">ΟΛΓΑ ΓΕΡΟΒΑΣΙΛΗ (Υπουργός Διοικητικής Ανασυγκρότησης): </w:t>
      </w:r>
      <w:r>
        <w:rPr>
          <w:rFonts w:eastAsia="Times New Roman" w:cs="Times New Roman"/>
          <w:szCs w:val="24"/>
        </w:rPr>
        <w:t>Όχι, αυτά τα νούμερα είναι τα έχει συμβεί μέχρι τώρα. Αιτήματα των δήμων, πότε θα γίνει ο διαγωνισμός, πόσες θέσεις θα εί</w:t>
      </w:r>
      <w:r>
        <w:rPr>
          <w:rFonts w:eastAsia="Times New Roman" w:cs="Times New Roman"/>
          <w:szCs w:val="24"/>
        </w:rPr>
        <w:t>ναι, αυτά δεν υπάρχουν ακόμα στην ατζέντα.</w:t>
      </w:r>
    </w:p>
    <w:p w14:paraId="11D3545A" w14:textId="77777777" w:rsidR="003B7355" w:rsidRDefault="001058BE">
      <w:pPr>
        <w:spacing w:line="600" w:lineRule="auto"/>
        <w:ind w:firstLine="720"/>
        <w:jc w:val="both"/>
        <w:rPr>
          <w:rFonts w:eastAsia="Times New Roman" w:cs="Times New Roman"/>
          <w:szCs w:val="24"/>
        </w:rPr>
      </w:pPr>
      <w:r>
        <w:rPr>
          <w:rFonts w:eastAsia="Times New Roman" w:cs="Times New Roman"/>
          <w:szCs w:val="24"/>
        </w:rPr>
        <w:lastRenderedPageBreak/>
        <w:t>Έρχομαι τώρα στα ερωτήματά σας, κύριε Γεωργαντά.</w:t>
      </w:r>
    </w:p>
    <w:p w14:paraId="11D3545B" w14:textId="77777777" w:rsidR="003B7355" w:rsidRDefault="001058BE">
      <w:pPr>
        <w:spacing w:line="600" w:lineRule="auto"/>
        <w:ind w:firstLine="720"/>
        <w:jc w:val="both"/>
        <w:rPr>
          <w:rFonts w:eastAsia="Times New Roman" w:cs="Times New Roman"/>
          <w:szCs w:val="24"/>
        </w:rPr>
      </w:pPr>
      <w:r>
        <w:rPr>
          <w:rFonts w:eastAsia="Times New Roman" w:cs="Times New Roman"/>
          <w:szCs w:val="24"/>
        </w:rPr>
        <w:t xml:space="preserve">Στο πέμπτο ερώτημα σας απαντώ ότι ο προγραμματισμός των προσλήψεων γίνεται και έχει κατατεθεί και έχει δοθεί στη δημοσιότητα για τα επόμενα χρόνια. Εάν για κάποιον </w:t>
      </w:r>
      <w:r>
        <w:rPr>
          <w:rFonts w:eastAsia="Times New Roman" w:cs="Times New Roman"/>
          <w:szCs w:val="24"/>
        </w:rPr>
        <w:t>λόγο προκύψουν ανάγκες, αυτός ο προγραμματισμός μπορεί με βάση τις ανάγκες να τροποποιηθεί, τηρώντας όμως τα νούμερα του κανόνα προσλήψεων – αποχωρήσεων. Μπορεί, δηλαδή, σε μία υπηρεσία να εκτιμήσουμε ότι η ανάγκη μπορεί να περιμένει έξι μήνες και στην άλλ</w:t>
      </w:r>
      <w:r>
        <w:rPr>
          <w:rFonts w:eastAsia="Times New Roman" w:cs="Times New Roman"/>
          <w:szCs w:val="24"/>
        </w:rPr>
        <w:t>η να μην περιμένει και να τροποποιήσουμε τον προγραμματισμό. Ωστόσο ο σωστός προγραμματισμός πρέπει να ξέρετε ότι ήταν και αυτό ένα δύσκολο κεφάλαιο στη δημόσια διοίκηση, διότι δεν υπήρχε ένας μηχανισμός δομημένος από τα προηγούμενα χρόνια, ο οποίος να κάν</w:t>
      </w:r>
      <w:r>
        <w:rPr>
          <w:rFonts w:eastAsia="Times New Roman" w:cs="Times New Roman"/>
          <w:szCs w:val="24"/>
        </w:rPr>
        <w:t xml:space="preserve">ει σαφές ποιες θα είναι οι ανάγκες που θα προκύψουν σε ένα ή σε δύο χρόνια στην κάθε υπηρεσία. Προσπαθούμε να δομήσουμε και αυτόν τον μηχανισμό. </w:t>
      </w:r>
    </w:p>
    <w:p w14:paraId="11D3545C" w14:textId="77777777" w:rsidR="003B7355" w:rsidRDefault="001058BE">
      <w:pPr>
        <w:spacing w:line="600" w:lineRule="auto"/>
        <w:ind w:firstLine="720"/>
        <w:jc w:val="both"/>
        <w:rPr>
          <w:rFonts w:eastAsia="Times New Roman" w:cs="Times New Roman"/>
          <w:szCs w:val="24"/>
        </w:rPr>
      </w:pPr>
      <w:r>
        <w:rPr>
          <w:rFonts w:eastAsia="Times New Roman" w:cs="Times New Roman"/>
          <w:szCs w:val="24"/>
        </w:rPr>
        <w:t>Όσον αφορά την απογραφή και τις καθυστερήσεις, υπήρχε ένα θέμα. Διαπιστώθηκε ότι τα στοιχεία που περνούσαν στη</w:t>
      </w:r>
      <w:r>
        <w:rPr>
          <w:rFonts w:eastAsia="Times New Roman" w:cs="Times New Roman"/>
          <w:szCs w:val="24"/>
        </w:rPr>
        <w:t xml:space="preserve">ν απογραφή, τα οποία αφορούσαν τους συμβασιούχους, παρ’ όλο που οι συμβάσεις έληγαν περνούσαν μήνες χωρίς τα </w:t>
      </w:r>
      <w:r>
        <w:rPr>
          <w:rFonts w:eastAsia="Times New Roman" w:cs="Times New Roman"/>
          <w:szCs w:val="24"/>
        </w:rPr>
        <w:lastRenderedPageBreak/>
        <w:t>στοιχεία αυτά από τις αρμόδιες υπηρεσίες να κατεβαίνουν από την απογραφή και να φαίνεται η λήξη αυτών των συμβάσεων. Έτσι παρατηρήσαμε να αποτυπώνο</w:t>
      </w:r>
      <w:r>
        <w:rPr>
          <w:rFonts w:eastAsia="Times New Roman" w:cs="Times New Roman"/>
          <w:szCs w:val="24"/>
        </w:rPr>
        <w:t xml:space="preserve">νται υπερβολικά νούμερα. Την άνοιξη του 2017, τον Μάιο, που φτάσαμε στους </w:t>
      </w:r>
      <w:r>
        <w:rPr>
          <w:rFonts w:eastAsia="Times New Roman" w:cs="Times New Roman"/>
          <w:szCs w:val="24"/>
        </w:rPr>
        <w:t xml:space="preserve">εβδομήντα εννέα χιλιάδες </w:t>
      </w:r>
      <w:proofErr w:type="spellStart"/>
      <w:r>
        <w:rPr>
          <w:rFonts w:eastAsia="Times New Roman" w:cs="Times New Roman"/>
          <w:szCs w:val="24"/>
        </w:rPr>
        <w:t>εκατόν</w:t>
      </w:r>
      <w:proofErr w:type="spellEnd"/>
      <w:r>
        <w:rPr>
          <w:rFonts w:eastAsia="Times New Roman" w:cs="Times New Roman"/>
          <w:szCs w:val="24"/>
        </w:rPr>
        <w:t xml:space="preserve"> εξήντα ένας</w:t>
      </w:r>
      <w:r>
        <w:rPr>
          <w:rFonts w:eastAsia="Times New Roman" w:cs="Times New Roman"/>
          <w:szCs w:val="24"/>
        </w:rPr>
        <w:t>, αντιληφθήκαμε ότι κάτι συμβαίνει με τη μέθοδο της απογραφής. Να σας πω μόνον τι συμπεριλαμβανόταν σε αυτό το νούμερο. Εκτός από το ότι υπ</w:t>
      </w:r>
      <w:r>
        <w:rPr>
          <w:rFonts w:eastAsia="Times New Roman" w:cs="Times New Roman"/>
          <w:szCs w:val="24"/>
        </w:rPr>
        <w:t>ήρχαν καθυστερήσεις στο να κατέβουν τα στοιχεία, να εμφανιστεί, δηλαδή, η λήξη συμβάσεων, εμφανιζόταν μέχρι και οι σπουδαστές που έκαναν την πρακτική άσκησή τους ως συμβασιούχοι του κράτους. Με συνεννοήσεις με τις υπηρεσίες, μετά από μία δουλειά που έγινε,</w:t>
      </w:r>
      <w:r>
        <w:rPr>
          <w:rFonts w:eastAsia="Times New Roman" w:cs="Times New Roman"/>
          <w:szCs w:val="24"/>
        </w:rPr>
        <w:t xml:space="preserve"> όπως ξέρετε τώρα πια στα στοιχεία είναι αναρτημένα και αυτά του Αυγούστου. Να σας πω μόνον για να καταλάβετε το μέγεθος του σφάλματος ότι τον Μάιο εμφανίζονταν </w:t>
      </w:r>
      <w:r>
        <w:rPr>
          <w:rFonts w:eastAsia="Times New Roman" w:cs="Times New Roman"/>
          <w:szCs w:val="24"/>
        </w:rPr>
        <w:t>εβδομήντα ε</w:t>
      </w:r>
      <w:r>
        <w:rPr>
          <w:rFonts w:eastAsia="Times New Roman" w:cs="Times New Roman"/>
          <w:szCs w:val="24"/>
        </w:rPr>
        <w:t xml:space="preserve">ννέα χιλιάδες </w:t>
      </w:r>
      <w:proofErr w:type="spellStart"/>
      <w:r>
        <w:rPr>
          <w:rFonts w:eastAsia="Times New Roman" w:cs="Times New Roman"/>
          <w:szCs w:val="24"/>
        </w:rPr>
        <w:t>εκατόν</w:t>
      </w:r>
      <w:proofErr w:type="spellEnd"/>
      <w:r>
        <w:rPr>
          <w:rFonts w:eastAsia="Times New Roman" w:cs="Times New Roman"/>
          <w:szCs w:val="24"/>
        </w:rPr>
        <w:t xml:space="preserve"> εξήντα ένας</w:t>
      </w:r>
      <w:r>
        <w:rPr>
          <w:rFonts w:eastAsia="Times New Roman" w:cs="Times New Roman"/>
          <w:szCs w:val="24"/>
        </w:rPr>
        <w:t xml:space="preserve"> συμβασιούχοι συνολικά -και κρατικά χρήματα και ΕΣΠΑ</w:t>
      </w:r>
      <w:r>
        <w:rPr>
          <w:rFonts w:eastAsia="Times New Roman" w:cs="Times New Roman"/>
          <w:szCs w:val="24"/>
        </w:rPr>
        <w:t xml:space="preserve"> και όλα μαζί- και τον Αύγουστο </w:t>
      </w:r>
      <w:r>
        <w:rPr>
          <w:rFonts w:eastAsia="Times New Roman" w:cs="Times New Roman"/>
          <w:szCs w:val="24"/>
        </w:rPr>
        <w:t>πενήντα τέσσερις χιλιάδες οκτακόσια εξήντα πέντε</w:t>
      </w:r>
      <w:r>
        <w:rPr>
          <w:rFonts w:eastAsia="Times New Roman" w:cs="Times New Roman"/>
          <w:szCs w:val="24"/>
        </w:rPr>
        <w:t xml:space="preserve">, μία μεταβολή δηλαδή άνω των </w:t>
      </w:r>
      <w:r>
        <w:rPr>
          <w:rFonts w:eastAsia="Times New Roman" w:cs="Times New Roman"/>
          <w:szCs w:val="24"/>
        </w:rPr>
        <w:t>είκοσι χιλιάδων</w:t>
      </w:r>
      <w:r>
        <w:rPr>
          <w:rFonts w:eastAsia="Times New Roman" w:cs="Times New Roman"/>
          <w:szCs w:val="24"/>
        </w:rPr>
        <w:t xml:space="preserve">, ακριβώς διότι υπήρχαν δυσλειτουργίες στο σύστημα. Προσπαθώντας να αποκαταστήσουμε το σύστημα </w:t>
      </w:r>
      <w:r>
        <w:rPr>
          <w:rFonts w:eastAsia="Times New Roman" w:cs="Times New Roman"/>
          <w:szCs w:val="24"/>
        </w:rPr>
        <w:lastRenderedPageBreak/>
        <w:t>και να το φέρουμε στα πραγματικά στο</w:t>
      </w:r>
      <w:r>
        <w:rPr>
          <w:rFonts w:eastAsia="Times New Roman" w:cs="Times New Roman"/>
          <w:szCs w:val="24"/>
        </w:rPr>
        <w:t>ιχεία υπήρξε μία καθυστέρηση δύο περίπου μηνών.</w:t>
      </w:r>
    </w:p>
    <w:p w14:paraId="11D3545D" w14:textId="77777777" w:rsidR="003B7355" w:rsidRDefault="001058BE">
      <w:pPr>
        <w:spacing w:line="600" w:lineRule="auto"/>
        <w:ind w:firstLine="720"/>
        <w:jc w:val="both"/>
        <w:rPr>
          <w:rFonts w:eastAsia="Times New Roman" w:cs="Times New Roman"/>
          <w:szCs w:val="24"/>
        </w:rPr>
      </w:pPr>
      <w:r>
        <w:rPr>
          <w:rFonts w:eastAsia="Times New Roman" w:cs="Times New Roman"/>
          <w:szCs w:val="24"/>
        </w:rPr>
        <w:t>Σας ευχαριστώ.</w:t>
      </w:r>
    </w:p>
    <w:p w14:paraId="11D3545E" w14:textId="77777777" w:rsidR="003B7355" w:rsidRDefault="001058BE">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Πριν δώσω το λόγο στον κ. Γεωργαντά, για να το διορθώσουμε στα Πρακτικά, είπατε ότι ο κ. Σκουρλ</w:t>
      </w:r>
      <w:r>
        <w:rPr>
          <w:rFonts w:eastAsia="Times New Roman" w:cs="Times New Roman"/>
          <w:szCs w:val="24"/>
        </w:rPr>
        <w:t>έ</w:t>
      </w:r>
      <w:r>
        <w:rPr>
          <w:rFonts w:eastAsia="Times New Roman" w:cs="Times New Roman"/>
          <w:szCs w:val="24"/>
        </w:rPr>
        <w:t xml:space="preserve">της υποσχέθηκε να δημιουργήσει μόνιμες θέσεις στην καθαριότητα. </w:t>
      </w:r>
      <w:r>
        <w:rPr>
          <w:rFonts w:eastAsia="Times New Roman" w:cs="Times New Roman"/>
          <w:szCs w:val="24"/>
        </w:rPr>
        <w:t>Προφανώς, εννοούσατε να καλύψει κενές οργανικές θέσεις στην καθαριότητα.</w:t>
      </w:r>
    </w:p>
    <w:p w14:paraId="11D3545F" w14:textId="77777777" w:rsidR="003B7355" w:rsidRDefault="001058BE">
      <w:pPr>
        <w:spacing w:line="600" w:lineRule="auto"/>
        <w:ind w:firstLine="720"/>
        <w:jc w:val="both"/>
        <w:rPr>
          <w:rFonts w:eastAsia="Times New Roman" w:cs="Times New Roman"/>
          <w:szCs w:val="24"/>
        </w:rPr>
      </w:pPr>
      <w:r>
        <w:rPr>
          <w:rFonts w:eastAsia="Times New Roman" w:cs="Times New Roman"/>
          <w:b/>
          <w:szCs w:val="24"/>
        </w:rPr>
        <w:t xml:space="preserve">ΟΛΓΑ ΓΕΡΟΒΑΣΙΛΗ (Υπουργός Διοικητικής Ανασυγκρότησης): </w:t>
      </w:r>
      <w:r>
        <w:rPr>
          <w:rFonts w:eastAsia="Times New Roman" w:cs="Times New Roman"/>
          <w:szCs w:val="24"/>
        </w:rPr>
        <w:t>Ναι. Εννοώ, με βάση τα αιτήματα των δήμων…</w:t>
      </w:r>
    </w:p>
    <w:p w14:paraId="11D35460" w14:textId="77777777" w:rsidR="003B7355" w:rsidRDefault="001058BE">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Να καλύψει κενές οργανικές που υπάρχουν.</w:t>
      </w:r>
    </w:p>
    <w:p w14:paraId="11D35461" w14:textId="77777777" w:rsidR="003B7355" w:rsidRDefault="001058BE">
      <w:pPr>
        <w:spacing w:line="600" w:lineRule="auto"/>
        <w:ind w:firstLine="720"/>
        <w:jc w:val="both"/>
        <w:rPr>
          <w:rFonts w:eastAsia="Times New Roman" w:cs="Times New Roman"/>
          <w:szCs w:val="24"/>
        </w:rPr>
      </w:pPr>
      <w:r>
        <w:rPr>
          <w:rFonts w:eastAsia="Times New Roman" w:cs="Times New Roman"/>
          <w:b/>
          <w:szCs w:val="24"/>
        </w:rPr>
        <w:t>ΟΛΓΑ ΓΕΡΟΒΑ</w:t>
      </w:r>
      <w:r>
        <w:rPr>
          <w:rFonts w:eastAsia="Times New Roman" w:cs="Times New Roman"/>
          <w:b/>
          <w:szCs w:val="24"/>
        </w:rPr>
        <w:t xml:space="preserve">ΣΙΛΗ (Υπουργός Διοικητικής Ανασυγκρότησης): </w:t>
      </w:r>
      <w:r>
        <w:rPr>
          <w:rFonts w:eastAsia="Times New Roman" w:cs="Times New Roman"/>
          <w:szCs w:val="24"/>
        </w:rPr>
        <w:t>Να ανταποκριθεί το Υπουργείο…</w:t>
      </w:r>
    </w:p>
    <w:p w14:paraId="11D35462" w14:textId="77777777" w:rsidR="003B7355" w:rsidRDefault="001058BE">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Όχι να φτιάξει κι άλλες. Το λέω, επειδή είπατε να δημιουργήσει.</w:t>
      </w:r>
    </w:p>
    <w:p w14:paraId="11D35463" w14:textId="77777777" w:rsidR="003B7355" w:rsidRDefault="001058BE">
      <w:pPr>
        <w:spacing w:line="600" w:lineRule="auto"/>
        <w:ind w:firstLine="720"/>
        <w:jc w:val="both"/>
        <w:rPr>
          <w:rFonts w:eastAsia="Times New Roman" w:cs="Times New Roman"/>
          <w:szCs w:val="24"/>
        </w:rPr>
      </w:pPr>
      <w:r>
        <w:rPr>
          <w:rFonts w:eastAsia="Times New Roman" w:cs="Times New Roman"/>
          <w:b/>
          <w:szCs w:val="24"/>
        </w:rPr>
        <w:t xml:space="preserve">ΟΛΓΑ ΓΕΡΟΒΑΣΙΛΗ (Υπουργός Διοικητικής Ανασυγκρότησης): </w:t>
      </w:r>
      <w:r>
        <w:rPr>
          <w:rFonts w:eastAsia="Times New Roman" w:cs="Times New Roman"/>
          <w:szCs w:val="24"/>
        </w:rPr>
        <w:t>Λάθος η διατύπωση. Εννοώ, με β</w:t>
      </w:r>
      <w:r>
        <w:rPr>
          <w:rFonts w:eastAsia="Times New Roman" w:cs="Times New Roman"/>
          <w:szCs w:val="24"/>
        </w:rPr>
        <w:t>άση…</w:t>
      </w:r>
    </w:p>
    <w:p w14:paraId="11D35464" w14:textId="77777777" w:rsidR="003B7355" w:rsidRDefault="001058BE">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(Νικήτας Κακλαμάνης): </w:t>
      </w:r>
      <w:r>
        <w:rPr>
          <w:rFonts w:eastAsia="Times New Roman" w:cs="Times New Roman"/>
          <w:szCs w:val="24"/>
        </w:rPr>
        <w:t>Το κατάλαβα.</w:t>
      </w:r>
      <w:r>
        <w:rPr>
          <w:rFonts w:eastAsia="Times New Roman" w:cs="Times New Roman"/>
          <w:b/>
          <w:szCs w:val="24"/>
        </w:rPr>
        <w:t xml:space="preserve"> </w:t>
      </w:r>
      <w:r>
        <w:rPr>
          <w:rFonts w:eastAsia="Times New Roman" w:cs="Times New Roman"/>
          <w:szCs w:val="24"/>
        </w:rPr>
        <w:t>Έπρεπε να σας το πω, για να διορθωθεί στα Πρακτικά.</w:t>
      </w:r>
    </w:p>
    <w:p w14:paraId="11D35465" w14:textId="77777777" w:rsidR="003B7355" w:rsidRDefault="001058BE">
      <w:pPr>
        <w:spacing w:line="600" w:lineRule="auto"/>
        <w:ind w:firstLine="720"/>
        <w:jc w:val="both"/>
        <w:rPr>
          <w:rFonts w:eastAsia="Times New Roman" w:cs="Times New Roman"/>
          <w:szCs w:val="24"/>
        </w:rPr>
      </w:pPr>
      <w:r>
        <w:rPr>
          <w:rFonts w:eastAsia="Times New Roman" w:cs="Times New Roman"/>
          <w:szCs w:val="24"/>
        </w:rPr>
        <w:t>Ορίστε, κύριε Γεωργαντά, έχετε το</w:t>
      </w:r>
      <w:r>
        <w:rPr>
          <w:rFonts w:eastAsia="Times New Roman" w:cs="Times New Roman"/>
          <w:szCs w:val="24"/>
        </w:rPr>
        <w:t>ν</w:t>
      </w:r>
      <w:r>
        <w:rPr>
          <w:rFonts w:eastAsia="Times New Roman" w:cs="Times New Roman"/>
          <w:szCs w:val="24"/>
        </w:rPr>
        <w:t xml:space="preserve"> λόγο.</w:t>
      </w:r>
    </w:p>
    <w:p w14:paraId="11D35466" w14:textId="77777777" w:rsidR="003B7355" w:rsidRDefault="001058BE">
      <w:pPr>
        <w:spacing w:line="600" w:lineRule="auto"/>
        <w:ind w:firstLine="720"/>
        <w:jc w:val="both"/>
        <w:rPr>
          <w:rFonts w:eastAsia="Times New Roman" w:cs="Times New Roman"/>
          <w:szCs w:val="24"/>
        </w:rPr>
      </w:pPr>
      <w:r>
        <w:rPr>
          <w:rFonts w:eastAsia="Times New Roman" w:cs="Times New Roman"/>
          <w:b/>
          <w:szCs w:val="24"/>
        </w:rPr>
        <w:t xml:space="preserve">ΓΕΩΡΓΙΟΣ ΓΕΩΡΓΑΝΤΑΣ: </w:t>
      </w:r>
      <w:r>
        <w:rPr>
          <w:rFonts w:eastAsia="Times New Roman" w:cs="Times New Roman"/>
          <w:szCs w:val="24"/>
        </w:rPr>
        <w:t>Κύριε Πρόεδρε, η κυρία Υπουργός έδωσε πράγματι κατά τη δική της ερμηνεία μια σαφή απάντηση,</w:t>
      </w:r>
      <w:r>
        <w:rPr>
          <w:rFonts w:eastAsia="Times New Roman" w:cs="Times New Roman"/>
          <w:szCs w:val="24"/>
        </w:rPr>
        <w:t xml:space="preserve"> λέγοντας ότι θεωρεί ότι οι προσλήψεις μόνιμου προσωπικού στην καθαριότητα δεν εμπεριέχονται στον κανόνα αποχωρήσεων – προσλήψεων. Θα μου επιτραπεί να κρατήσω επιφυλάξεις -και θα το αιτιολογήσω- και ευελπιστώ ότι στο επόμενο διάστημα δεν θα διαψευστώ, καθώ</w:t>
      </w:r>
      <w:r>
        <w:rPr>
          <w:rFonts w:eastAsia="Times New Roman" w:cs="Times New Roman"/>
          <w:szCs w:val="24"/>
        </w:rPr>
        <w:t xml:space="preserve">ς νομίζω ότι τελικά θα δημιουργηθούν πολλά προβλήματα αν τα πράγματα είναι όπως θα τα πω εγώ. </w:t>
      </w:r>
    </w:p>
    <w:p w14:paraId="11D35467" w14:textId="77777777" w:rsidR="003B7355" w:rsidRDefault="001058BE">
      <w:pPr>
        <w:spacing w:line="600" w:lineRule="auto"/>
        <w:ind w:firstLine="720"/>
        <w:jc w:val="both"/>
        <w:rPr>
          <w:rFonts w:eastAsia="Times New Roman" w:cs="Times New Roman"/>
          <w:szCs w:val="24"/>
        </w:rPr>
      </w:pPr>
      <w:r>
        <w:rPr>
          <w:rFonts w:eastAsia="Times New Roman" w:cs="Times New Roman"/>
          <w:szCs w:val="24"/>
        </w:rPr>
        <w:t xml:space="preserve">Διαβάζοντας το </w:t>
      </w:r>
      <w:r>
        <w:rPr>
          <w:rFonts w:eastAsia="Times New Roman" w:cs="Times New Roman"/>
          <w:szCs w:val="24"/>
        </w:rPr>
        <w:t>μ</w:t>
      </w:r>
      <w:r>
        <w:rPr>
          <w:rFonts w:eastAsia="Times New Roman" w:cs="Times New Roman"/>
          <w:szCs w:val="24"/>
        </w:rPr>
        <w:t>εσοπρόθεσμο που υπέγραψε η Κυβέρνηση τον Μάιο του 2017 στη σελίδα 209 βλέπω μόνο μία εξαίρεση, η οποία υπάρχει από τον οριζόμενο, τον προβλεπόμεν</w:t>
      </w:r>
      <w:r>
        <w:rPr>
          <w:rFonts w:eastAsia="Times New Roman" w:cs="Times New Roman"/>
          <w:szCs w:val="24"/>
        </w:rPr>
        <w:t xml:space="preserve">ο αριθμό προσλήψεων με βάση τις αποχωρήσεις. Η μόνη εξαίρεση που υπάρχει είναι στις αμετάκλητες δικαστικές αποφάσεις. </w:t>
      </w:r>
    </w:p>
    <w:p w14:paraId="11D35468" w14:textId="77777777" w:rsidR="003B7355" w:rsidRDefault="001058BE">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lastRenderedPageBreak/>
        <w:t>Ξέρουμε πολύ καλά ότι ο μεγαλύτερος αριθμός των αμετάκλητων δικαστικών αποφάσεων αφορά ουσιαστικά ανταποδοτικές υπηρεσίες, δηλαδή στους τ</w:t>
      </w:r>
      <w:r>
        <w:rPr>
          <w:rFonts w:eastAsia="Times New Roman" w:cs="Times New Roman"/>
          <w:szCs w:val="24"/>
        </w:rPr>
        <w:t>ομείς της καθαριότητας. Εκτιμώ, λοιπόν, ότι εάν πράγματι ήθελαν να υπάρχει και εξαίρεση ως προς αυτόν τον κανόνα, θα είχε συμπεριληφθεί και αυτό στις εξαιρέσεις, όπως αναγράφονται στη σελίδα 209.</w:t>
      </w:r>
    </w:p>
    <w:p w14:paraId="11D35469" w14:textId="77777777" w:rsidR="003B7355" w:rsidRDefault="001058BE">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Όμως, υπάρχουν και άλλα στοιχεία τα οποία μου επιτρέπουν ευπ</w:t>
      </w:r>
      <w:r>
        <w:rPr>
          <w:rFonts w:eastAsia="Times New Roman" w:cs="Times New Roman"/>
          <w:szCs w:val="24"/>
        </w:rPr>
        <w:t>ρόσωπα να υποστηρίξω ότι είναι λανθασμένη η θέση σας. Ένα από αυτά είναι ότι με τροπολογία που έφερε ο κ. Σκουρλέτης, πλέον οι ανταποδοτικές υπηρεσίες καθαριότητας μπορούν να πληρώνονται τουλάχιστον για τα τελευταία δύο-τρία χρόνια, δηλαδή το 2015, 2016 κα</w:t>
      </w:r>
      <w:r>
        <w:rPr>
          <w:rFonts w:eastAsia="Times New Roman" w:cs="Times New Roman"/>
          <w:szCs w:val="24"/>
        </w:rPr>
        <w:t xml:space="preserve">ι 2017 από κάθε κωδικό του δήμου, όχι μόνο από τους κωδικούς καθαριότητας. Δόθηκε αυτή η δυνατότητα γιατί ήταν μεγάλος ο αριθμός. Καταλαβαίνετε, λοιπόν, ότι έχουμε ήδη για μεγάλο διάστημα, τριών ετών, πληρωμή από κωδικούς που δεν ανήκουν στην καθαριότητα. </w:t>
      </w:r>
    </w:p>
    <w:p w14:paraId="11D3546A" w14:textId="77777777" w:rsidR="003B7355" w:rsidRDefault="001058BE">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 xml:space="preserve">Ένα τρίτο στοιχείο είναι το εξής: Η λογική ότι δεν επιβαρύνουν τον προϋπολογισμό της κεντρικής Κυβέρνησης θεωρώ ότι είναι ένα επιχείρημα που δεν είναι βάσιμο, γιατί επιβαρύνει τους </w:t>
      </w:r>
      <w:r>
        <w:rPr>
          <w:rFonts w:eastAsia="Times New Roman" w:cs="Times New Roman"/>
          <w:szCs w:val="24"/>
        </w:rPr>
        <w:lastRenderedPageBreak/>
        <w:t>πολίτες. Τα τέλη είτε είναι προϋπολογισμός της κεντρικής διοίκησης είτε εί</w:t>
      </w:r>
      <w:r>
        <w:rPr>
          <w:rFonts w:eastAsia="Times New Roman" w:cs="Times New Roman"/>
          <w:szCs w:val="24"/>
        </w:rPr>
        <w:t xml:space="preserve">ναι προϋπολογισμός στα τέλη καθαριότητας, τα οποία πρέπει να αυξηθούν μερικές φορές για να μπορέσουν να ικανοποιηθούν όλοι οι </w:t>
      </w:r>
      <w:proofErr w:type="spellStart"/>
      <w:r>
        <w:rPr>
          <w:rFonts w:eastAsia="Times New Roman" w:cs="Times New Roman"/>
          <w:szCs w:val="24"/>
        </w:rPr>
        <w:t>προσληφθέντες</w:t>
      </w:r>
      <w:proofErr w:type="spellEnd"/>
      <w:r>
        <w:rPr>
          <w:rFonts w:eastAsia="Times New Roman" w:cs="Times New Roman"/>
          <w:szCs w:val="24"/>
        </w:rPr>
        <w:t xml:space="preserve">, πάλι επιβαρύνουν τον πολίτη. Έχουμε και το δεδομένο ότι σας έχει ζητηθεί ο περιορισμός των συμβασιούχων. </w:t>
      </w:r>
    </w:p>
    <w:p w14:paraId="11D3546B" w14:textId="77777777" w:rsidR="003B7355" w:rsidRDefault="001058BE">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 xml:space="preserve">Θεωρώ </w:t>
      </w:r>
      <w:r>
        <w:rPr>
          <w:rFonts w:eastAsia="Times New Roman" w:cs="Times New Roman"/>
          <w:szCs w:val="24"/>
        </w:rPr>
        <w:t xml:space="preserve">λοιπόν, ότι η εικόνα που δίνετε θα οδηγήσει σε έναν εγκλωβισμό. Αν δηλαδή δεν προχωρήσουν οι προκηρύξεις και δεν κάνετε ακριβώς αυτήν την αξιολόγηση, ότι δηλαδή εμπεριέχονται στον κανόνα, νομίζω ότι θα δημιουργηθούν θέματα με όλες τις άλλες προκηρύξεις σε </w:t>
      </w:r>
      <w:r>
        <w:rPr>
          <w:rFonts w:eastAsia="Times New Roman" w:cs="Times New Roman"/>
          <w:szCs w:val="24"/>
        </w:rPr>
        <w:t>τομείς που είναι πραγματικά αναγκαίοι. Υπάρχουν μεγάλες ανάγκες και στην υγεία και στη δικαιοσύνη.</w:t>
      </w:r>
    </w:p>
    <w:p w14:paraId="11D3546C" w14:textId="77777777" w:rsidR="003B7355" w:rsidRDefault="001058BE">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Νομίζω ότι το πλαίσιο, όπως μου το θέτετε, δεν είναι ξεκάθαρο. Σε κάθε περίπτωση, θα ζητούσα –φαντάζομαι ότι έχετε καθημερινή επικοινωνία με τους θεσμούς- να</w:t>
      </w:r>
      <w:r>
        <w:rPr>
          <w:rFonts w:eastAsia="Times New Roman" w:cs="Times New Roman"/>
          <w:szCs w:val="24"/>
        </w:rPr>
        <w:t xml:space="preserve"> ξεκαθαρίσει αυτό για να ξέρουμε πραγματικά πού οδεύουμε και τι θα έρθει. Με βάση την εισήγηση που υπάρχει και με βάση τα κείμενα, οφείλετε να κάνετε αυτή τη συνεννόηση, ώστε να ξέρουν και οι δήμοι τι πράττουν. </w:t>
      </w:r>
    </w:p>
    <w:p w14:paraId="11D3546D" w14:textId="77777777" w:rsidR="003B7355" w:rsidRDefault="001058BE">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lastRenderedPageBreak/>
        <w:t>Ένας δήμος έχει προγραμματίσει να κάνει προσ</w:t>
      </w:r>
      <w:r>
        <w:rPr>
          <w:rFonts w:eastAsia="Times New Roman" w:cs="Times New Roman"/>
          <w:szCs w:val="24"/>
        </w:rPr>
        <w:t>λήψεις και άλλου προσωπικού, που του χρειάζονται, γιατί οι δήμοι δεν χρειάζονται μόνο το προσωπικό καθαριότητας. Καταλαβαίνετε τι θα συμβεί σε αυτούς τους προγραμματισμούς, εάν ξαφνικά τους πουν «ο προγραμματισμός που κάνατε για την καθαριότητα, σας απαγορ</w:t>
      </w:r>
      <w:r>
        <w:rPr>
          <w:rFonts w:eastAsia="Times New Roman" w:cs="Times New Roman"/>
          <w:szCs w:val="24"/>
        </w:rPr>
        <w:t>εύει να κάνετε οποιαδήποτε άλλη πρόσληψη» σε άλλους τομείς που θα χρειάζονται κόσμο. Υπάρχουν και άλλες υπηρεσίες που πρέπει να στελεχωθούν. Θα πρέπει, λοιπόν, η απάντηση να είναι ξεκάθαρη και μετά από συνεννόηση, γιατί τα γραπτά κείμενα, που μέχρι αυτή τη</w:t>
      </w:r>
      <w:r>
        <w:rPr>
          <w:rFonts w:eastAsia="Times New Roman" w:cs="Times New Roman"/>
          <w:szCs w:val="24"/>
        </w:rPr>
        <w:t xml:space="preserve"> στιγμή βλέπω, δεν στηρίζουν αυτή τη θέση.</w:t>
      </w:r>
    </w:p>
    <w:p w14:paraId="11D3546E" w14:textId="77777777" w:rsidR="003B7355" w:rsidRDefault="001058BE">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Να πω κάτι τελευταίο για την απογραφή. Βεβαίως, δεν μπορεί να δεχθεί κάποιος ότι μέσα σε δύο μήνες και με αυτήν την αναδιάρθρωση που έγινε, μειώθηκαν κατά τριάντα χιλιάδες οι συμβασιούχοι. Απλά ξέρουμε πολύ καλά ό</w:t>
      </w:r>
      <w:r>
        <w:rPr>
          <w:rFonts w:eastAsia="Times New Roman" w:cs="Times New Roman"/>
          <w:szCs w:val="24"/>
        </w:rPr>
        <w:t xml:space="preserve">τι το Σεπτέμβριο πάντα και όχι τον Αύγουστο προστίθενται δεκαπέντε με είκοσι χιλιάδες αναπληρωτές, που είναι μέσα σε αυτήν την κατηγορία. </w:t>
      </w:r>
    </w:p>
    <w:p w14:paraId="11D3546F" w14:textId="77777777" w:rsidR="003B7355" w:rsidRDefault="001058BE">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Υπάρχουν δηλαδή κάποιοι μήνες μέσα στο έτος που είναι πολύ μικρός ο αριθμός των συμβασιούχων, αλλά τον Σεπτέμ</w:t>
      </w:r>
      <w:r>
        <w:rPr>
          <w:rFonts w:eastAsia="Times New Roman" w:cs="Times New Roman"/>
          <w:szCs w:val="24"/>
        </w:rPr>
        <w:lastRenderedPageBreak/>
        <w:t>βριο, πο</w:t>
      </w:r>
      <w:r>
        <w:rPr>
          <w:rFonts w:eastAsia="Times New Roman" w:cs="Times New Roman"/>
          <w:szCs w:val="24"/>
        </w:rPr>
        <w:t>υ καλούνται οι αναπληρωτές, είναι ήδη είναι είκοσι χιλιάδες. Είμαι σίγουρος ότι τον επόμενο μήνα θα είναι συν δεκαπέντε με είκοσι χιλιάδες.</w:t>
      </w:r>
    </w:p>
    <w:p w14:paraId="11D35470" w14:textId="77777777" w:rsidR="003B7355" w:rsidRDefault="001058BE">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Ευχαριστώ, κύριε Πρόεδρε.</w:t>
      </w:r>
    </w:p>
    <w:p w14:paraId="11D35471" w14:textId="77777777" w:rsidR="003B7355" w:rsidRDefault="001058BE">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b/>
          <w:bCs/>
        </w:rPr>
        <w:t>ΠΡΟΕΔΡΕΥΩΝ (Νικήτας Κακλαμάνης):</w:t>
      </w:r>
      <w:r>
        <w:rPr>
          <w:rFonts w:eastAsia="Times New Roman" w:cs="Times New Roman"/>
          <w:szCs w:val="24"/>
        </w:rPr>
        <w:t xml:space="preserve"> Κυρία Υπουργέ, έχετε τον λόγο. </w:t>
      </w:r>
    </w:p>
    <w:p w14:paraId="11D35472" w14:textId="77777777" w:rsidR="003B7355" w:rsidRDefault="001058BE">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b/>
        </w:rPr>
        <w:t>ΟΛΓΑ ΓΕΡΟΒΑΣΙΛΗ (Υπουργός</w:t>
      </w:r>
      <w:r>
        <w:rPr>
          <w:rFonts w:eastAsia="Times New Roman" w:cs="Times New Roman"/>
          <w:b/>
        </w:rPr>
        <w:t xml:space="preserve"> Διοικητικής Ανασυγκρότησης):</w:t>
      </w:r>
      <w:r>
        <w:rPr>
          <w:rFonts w:eastAsia="Times New Roman" w:cs="Times New Roman"/>
          <w:szCs w:val="24"/>
        </w:rPr>
        <w:t xml:space="preserve"> Προφανώς, κύριε Γεωργαντά, οι συμβασιούχοι έχουν εποχική κατανομή, όπως γνωρίζετε, και υπάρχουν μήνες με μεγαλύτερα νούμερα και μήνες με μικρότερα, ακριβώς διότι οι ανάγκες μέσα στο χρόνο μεταβάλλονται. </w:t>
      </w:r>
    </w:p>
    <w:p w14:paraId="11D35473" w14:textId="77777777" w:rsidR="003B7355" w:rsidRDefault="001058BE">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Όμως αυτό που έχει συμ</w:t>
      </w:r>
      <w:r>
        <w:rPr>
          <w:rFonts w:eastAsia="Times New Roman" w:cs="Times New Roman"/>
          <w:szCs w:val="24"/>
        </w:rPr>
        <w:t>φωνηθεί και έχει τηρηθεί και με τους θεσμούς δεν είναι η μείωση του αριθμού των συμβασιούχων, όπως ψευδώς αναγράφεται σε διάφορα δημοσιογραφικά…</w:t>
      </w:r>
    </w:p>
    <w:p w14:paraId="11D35474" w14:textId="77777777" w:rsidR="003B7355" w:rsidRDefault="001058BE">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b/>
          <w:szCs w:val="24"/>
        </w:rPr>
        <w:t>ΓΕΩΡΓΙΟΣ ΓΕΩΡΓΑΝΤΑΣ:</w:t>
      </w:r>
      <w:r>
        <w:rPr>
          <w:rFonts w:eastAsia="Times New Roman" w:cs="Times New Roman"/>
          <w:szCs w:val="24"/>
        </w:rPr>
        <w:t xml:space="preserve"> Υπάρχει ο αριθμός σαράντα επτά χιλιάδες πεντακόσιοι.</w:t>
      </w:r>
    </w:p>
    <w:p w14:paraId="11D35475" w14:textId="77777777" w:rsidR="003B7355" w:rsidRDefault="001058BE">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b/>
        </w:rPr>
        <w:t>ΟΛΓΑ ΓΕΡΟΒΑΣΙΛΗ (Υπουργός Διοικητικής</w:t>
      </w:r>
      <w:r>
        <w:rPr>
          <w:rFonts w:eastAsia="Times New Roman" w:cs="Times New Roman"/>
          <w:b/>
        </w:rPr>
        <w:t xml:space="preserve"> Ανασυγκρότησης):</w:t>
      </w:r>
      <w:r>
        <w:rPr>
          <w:rFonts w:eastAsia="Times New Roman" w:cs="Times New Roman"/>
          <w:szCs w:val="24"/>
        </w:rPr>
        <w:t xml:space="preserve"> Θα σας πω τα νούμερα ακριβώς. </w:t>
      </w:r>
    </w:p>
    <w:p w14:paraId="11D35476" w14:textId="77777777" w:rsidR="003B7355" w:rsidRDefault="001058BE">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lastRenderedPageBreak/>
        <w:t>Σας εξήγησα ότι περίπου σαράντα επτά χιλιάδες διακόσιοι είναι το νούμερο των συμβάσεων που αφορούν τον κρατικό προϋπολογισμό. Υπάρχουν και τριάντα περίπου χιλιάδες συμβασιούχοι, όπου είναι σε συγχρηματοδοτού</w:t>
      </w:r>
      <w:r>
        <w:rPr>
          <w:rFonts w:eastAsia="Times New Roman" w:cs="Times New Roman"/>
          <w:szCs w:val="24"/>
        </w:rPr>
        <w:t>μενα προγράμματα που είναι άλλη κατηγορία, μεταξύ των οποίων, όπως σας είπα, υπήρχε μέχρι και η πρακτική άσκηση σπουδαστών. Είναι λοιπόν δύο διαφορετικά ζητήματα.</w:t>
      </w:r>
    </w:p>
    <w:p w14:paraId="11D35477" w14:textId="77777777" w:rsidR="003B7355" w:rsidRDefault="001058BE">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Παρ</w:t>
      </w:r>
      <w:r>
        <w:rPr>
          <w:rFonts w:eastAsia="Times New Roman" w:cs="Times New Roman"/>
          <w:szCs w:val="24"/>
        </w:rPr>
        <w:t xml:space="preserve">’ </w:t>
      </w:r>
      <w:r>
        <w:rPr>
          <w:rFonts w:eastAsia="Times New Roman" w:cs="Times New Roman"/>
          <w:szCs w:val="24"/>
        </w:rPr>
        <w:t>όλα αυτά, στο άθροισμα που είναι εβδομήντα δύο χιλιάδες περίπου ή εβδομήντα έξι χιλιάδες</w:t>
      </w:r>
      <w:r>
        <w:rPr>
          <w:rFonts w:eastAsia="Times New Roman" w:cs="Times New Roman"/>
          <w:szCs w:val="24"/>
        </w:rPr>
        <w:t xml:space="preserve"> –δεν θυμάμαι να σας πω ακριβώς- η συμφωνία με τους θεσμούς, η οποία και τηρείται είναι ο μέσος όρος του έτους 2016 να μην ξεπεραστεί, δηλαδή και ο μέσος όρος που θα διαμορφωθεί το 2017 να μην ξεπεράσει τον περσινό. </w:t>
      </w:r>
    </w:p>
    <w:p w14:paraId="11D35478" w14:textId="77777777" w:rsidR="003B7355" w:rsidRDefault="001058BE">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Εκείνο επίσης το οποίο συζητήθηκε και κ</w:t>
      </w:r>
      <w:r>
        <w:rPr>
          <w:rFonts w:eastAsia="Times New Roman" w:cs="Times New Roman"/>
          <w:szCs w:val="24"/>
        </w:rPr>
        <w:t xml:space="preserve">ερδήθηκε στη διαπραγμάτευση, ήταν ο αριθμός των συμβασιούχων που αφορούν φυσικές καταστροφές και προσφυγικό, να μη συμπεριλαμβάνονται και να εξαιρούνται. Δηλαδή, στις παλιές εβδομήντα δύο χιλιάδες υπήρχαν μέσα και αυτοί. </w:t>
      </w:r>
    </w:p>
    <w:p w14:paraId="11D35479" w14:textId="77777777" w:rsidR="003B7355" w:rsidRDefault="001058BE">
      <w:pPr>
        <w:spacing w:line="600" w:lineRule="auto"/>
        <w:ind w:firstLine="720"/>
        <w:jc w:val="both"/>
        <w:rPr>
          <w:rFonts w:eastAsia="Times New Roman" w:cs="Times New Roman"/>
          <w:szCs w:val="24"/>
        </w:rPr>
      </w:pPr>
      <w:r>
        <w:rPr>
          <w:rFonts w:eastAsia="Times New Roman" w:cs="Times New Roman"/>
          <w:szCs w:val="24"/>
        </w:rPr>
        <w:t>Αντιλαμβάνεστε, λοιπόν, ότι υπάρχε</w:t>
      </w:r>
      <w:r>
        <w:rPr>
          <w:rFonts w:eastAsia="Times New Roman" w:cs="Times New Roman"/>
          <w:szCs w:val="24"/>
        </w:rPr>
        <w:t xml:space="preserve">ι άνεση για τους συμβασιούχους. Δεν εννοώ ότι σκοπεύουμε να τους αυξήσουμε. Δεν </w:t>
      </w:r>
      <w:r>
        <w:rPr>
          <w:rFonts w:eastAsia="Times New Roman" w:cs="Times New Roman"/>
          <w:szCs w:val="24"/>
        </w:rPr>
        <w:lastRenderedPageBreak/>
        <w:t>θέλουμε να τους αυξήσουμε τους συμβασιούχους. Δεν μας αρέσει να δημιουργούμε τέτοιες θέσεις εργασίας, αλλά σε κάθε περίπτωση τα δημοσιονομικά της χώρας, τα οικονομικά της χώρας</w:t>
      </w:r>
      <w:r>
        <w:rPr>
          <w:rFonts w:eastAsia="Times New Roman" w:cs="Times New Roman"/>
          <w:szCs w:val="24"/>
        </w:rPr>
        <w:t xml:space="preserve">, είναι αυτά τα οποία καθορίζουν. </w:t>
      </w:r>
    </w:p>
    <w:p w14:paraId="11D3547A" w14:textId="77777777" w:rsidR="003B7355" w:rsidRDefault="001058BE">
      <w:pPr>
        <w:spacing w:line="600" w:lineRule="auto"/>
        <w:ind w:firstLine="720"/>
        <w:jc w:val="both"/>
        <w:rPr>
          <w:rFonts w:eastAsia="Times New Roman" w:cs="Times New Roman"/>
          <w:szCs w:val="24"/>
        </w:rPr>
      </w:pPr>
      <w:r>
        <w:rPr>
          <w:rFonts w:eastAsia="Times New Roman" w:cs="Times New Roman"/>
          <w:szCs w:val="24"/>
        </w:rPr>
        <w:t>Όσον αφορά το δεύτερο θέμα που θέσατε για τον προγραμματισμό των δήμων, ο κάθε δήμος μπορεί να αιτηθεί θέσεις με βάση, πρώτον, το οργανόγραμμά του και, δεύτερον, τον προϋπολογισμό του. Εάν ο δήμος δεν το κάνει αυτό, προφα</w:t>
      </w:r>
      <w:r>
        <w:rPr>
          <w:rFonts w:eastAsia="Times New Roman" w:cs="Times New Roman"/>
          <w:szCs w:val="24"/>
        </w:rPr>
        <w:t>νώς θα έχει βγάλει έξω ο ίδιος τον εαυτό του από το πρόγραμμά του και όχι η Κυβέρνηση. Ξέρετε πολύ καλά ότι για να αιτηθείς θέσεις και να σου εγκριθούν, θα πρέπει να απεικονίζεται ότι τα οικονομικά σου αντιστοιχούν σ’ αυτήν την ανάγκη, την οποία έρχεται να</w:t>
      </w:r>
      <w:r>
        <w:rPr>
          <w:rFonts w:eastAsia="Times New Roman" w:cs="Times New Roman"/>
          <w:szCs w:val="24"/>
        </w:rPr>
        <w:t xml:space="preserve"> καλύψει ένας δήμος.</w:t>
      </w:r>
    </w:p>
    <w:p w14:paraId="11D3547B" w14:textId="77777777" w:rsidR="003B7355" w:rsidRDefault="001058BE">
      <w:pPr>
        <w:spacing w:line="600" w:lineRule="auto"/>
        <w:ind w:firstLine="720"/>
        <w:jc w:val="both"/>
        <w:rPr>
          <w:rFonts w:eastAsia="Times New Roman" w:cs="Times New Roman"/>
          <w:szCs w:val="24"/>
        </w:rPr>
      </w:pPr>
      <w:r>
        <w:rPr>
          <w:rFonts w:eastAsia="Times New Roman" w:cs="Times New Roman"/>
          <w:szCs w:val="24"/>
        </w:rPr>
        <w:t xml:space="preserve">Βεβαίως, συμφωνώ ότι οι δήμοι έχουν κι άλλες ανάγκες, αλλά δυστυχώς δεν μπορούμε να τις καλύψουμε. Προσπαθούμε να τις καλύψουμε με χειρουργικές επεμβάσεις. Δηλαδή, ζητά η Κύθνος πέντε ανθρώπους, διότι δεν έχει </w:t>
      </w:r>
      <w:r>
        <w:rPr>
          <w:rFonts w:eastAsia="Times New Roman" w:cs="Times New Roman"/>
          <w:szCs w:val="24"/>
        </w:rPr>
        <w:t>υ</w:t>
      </w:r>
      <w:r>
        <w:rPr>
          <w:rFonts w:eastAsia="Times New Roman" w:cs="Times New Roman"/>
          <w:szCs w:val="24"/>
        </w:rPr>
        <w:t xml:space="preserve">πηρεσίες να βγάλει πέρα </w:t>
      </w:r>
      <w:r>
        <w:rPr>
          <w:rFonts w:eastAsia="Times New Roman" w:cs="Times New Roman"/>
          <w:szCs w:val="24"/>
        </w:rPr>
        <w:t xml:space="preserve">υποχρεωτικές υπηρεσίες και προσπαθούμε να δώσουμε έναν, για να μην απογυμνωθεί. Χειρουργικές επεμβάσεις κάνουμε, </w:t>
      </w:r>
      <w:r>
        <w:rPr>
          <w:rFonts w:eastAsia="Times New Roman" w:cs="Times New Roman"/>
          <w:szCs w:val="24"/>
        </w:rPr>
        <w:lastRenderedPageBreak/>
        <w:t>προκειμένου να λύσουμε ζητήματα ειδικά άγονων και απομακρυσμένων περιοχών στον βαθμό που επιτρέπουν τα οικονομικά και οι κανόνες προσλήψεων-απο</w:t>
      </w:r>
      <w:r>
        <w:rPr>
          <w:rFonts w:eastAsia="Times New Roman" w:cs="Times New Roman"/>
          <w:szCs w:val="24"/>
        </w:rPr>
        <w:t xml:space="preserve">χωρήσεων, τους οποίους σε κάθε περίπτωση θα τηρήσουμε απαρέγκλιτα. </w:t>
      </w:r>
    </w:p>
    <w:p w14:paraId="11D3547C" w14:textId="77777777" w:rsidR="003B7355" w:rsidRDefault="001058BE">
      <w:pPr>
        <w:spacing w:line="600" w:lineRule="auto"/>
        <w:ind w:firstLine="720"/>
        <w:jc w:val="both"/>
        <w:rPr>
          <w:rFonts w:eastAsia="Times New Roman" w:cs="Times New Roman"/>
          <w:szCs w:val="24"/>
        </w:rPr>
      </w:pPr>
      <w:r>
        <w:rPr>
          <w:rFonts w:eastAsia="Times New Roman" w:cs="Times New Roman"/>
          <w:szCs w:val="24"/>
        </w:rPr>
        <w:t>Σας ευχαριστώ.</w:t>
      </w:r>
    </w:p>
    <w:p w14:paraId="11D3547D" w14:textId="77777777" w:rsidR="003B7355" w:rsidRDefault="001058BE">
      <w:pPr>
        <w:spacing w:line="600" w:lineRule="auto"/>
        <w:ind w:firstLine="720"/>
        <w:jc w:val="both"/>
        <w:rPr>
          <w:rFonts w:eastAsia="Times New Roman"/>
          <w:color w:val="000000"/>
          <w:szCs w:val="24"/>
          <w:shd w:val="clear" w:color="auto" w:fill="FFFFFF"/>
        </w:rPr>
      </w:pPr>
      <w:r>
        <w:rPr>
          <w:rFonts w:eastAsia="Times New Roman" w:cs="Times New Roman"/>
          <w:b/>
          <w:szCs w:val="24"/>
        </w:rPr>
        <w:t xml:space="preserve">ΠΡΟΕΔΡΕΥΩΝ (Νικήτας Κακλαμάνης): </w:t>
      </w:r>
      <w:r>
        <w:rPr>
          <w:rFonts w:eastAsia="Times New Roman" w:cs="Times New Roman"/>
          <w:szCs w:val="24"/>
        </w:rPr>
        <w:t xml:space="preserve">Κύριοι συνάδελφοι, θα </w:t>
      </w:r>
      <w:r>
        <w:rPr>
          <w:rFonts w:eastAsia="Times New Roman"/>
          <w:szCs w:val="24"/>
        </w:rPr>
        <w:t xml:space="preserve">συζητήσουμε τώρα την πρώτη με αριθμό </w:t>
      </w:r>
      <w:r>
        <w:rPr>
          <w:rFonts w:eastAsia="Times New Roman"/>
          <w:color w:val="000000"/>
          <w:szCs w:val="24"/>
          <w:shd w:val="clear" w:color="auto" w:fill="FFFFFF"/>
        </w:rPr>
        <w:t xml:space="preserve">1492/18-9-2017 </w:t>
      </w:r>
      <w:r>
        <w:rPr>
          <w:rFonts w:eastAsia="Times New Roman"/>
          <w:szCs w:val="24"/>
        </w:rPr>
        <w:t>επίκαιρη ερώτηση</w:t>
      </w:r>
      <w:r>
        <w:rPr>
          <w:rFonts w:eastAsia="Times New Roman"/>
          <w:color w:val="000000"/>
          <w:szCs w:val="24"/>
          <w:shd w:val="clear" w:color="auto" w:fill="FFFFFF"/>
        </w:rPr>
        <w:t xml:space="preserve"> πρώτου κύκλου της Βουλευτού Καρδίτσας του Συνασπι</w:t>
      </w:r>
      <w:r>
        <w:rPr>
          <w:rFonts w:eastAsia="Times New Roman"/>
          <w:color w:val="000000"/>
          <w:szCs w:val="24"/>
          <w:shd w:val="clear" w:color="auto" w:fill="FFFFFF"/>
        </w:rPr>
        <w:t xml:space="preserve">σμού Ριζοσπαστικής Αριστεράς </w:t>
      </w:r>
      <w:r>
        <w:rPr>
          <w:rFonts w:eastAsia="Times New Roman"/>
          <w:color w:val="000000"/>
          <w:szCs w:val="24"/>
          <w:shd w:val="clear" w:color="auto" w:fill="FFFFFF"/>
        </w:rPr>
        <w:t>κ.</w:t>
      </w:r>
      <w:r>
        <w:rPr>
          <w:rFonts w:eastAsia="Times New Roman"/>
          <w:color w:val="000000"/>
          <w:szCs w:val="24"/>
          <w:shd w:val="clear" w:color="auto" w:fill="FFFFFF"/>
        </w:rPr>
        <w:t xml:space="preserve"> </w:t>
      </w:r>
      <w:r>
        <w:rPr>
          <w:rFonts w:eastAsia="Times New Roman"/>
          <w:bCs/>
          <w:color w:val="000000"/>
          <w:szCs w:val="24"/>
          <w:shd w:val="clear" w:color="auto" w:fill="FFFFFF"/>
        </w:rPr>
        <w:t>Χρυσούλας</w:t>
      </w:r>
      <w:r>
        <w:rPr>
          <w:rFonts w:eastAsia="Times New Roman"/>
          <w:b/>
          <w:color w:val="000000"/>
          <w:szCs w:val="24"/>
          <w:shd w:val="clear" w:color="auto" w:fill="FFFFFF"/>
        </w:rPr>
        <w:t xml:space="preserve"> </w:t>
      </w:r>
      <w:proofErr w:type="spellStart"/>
      <w:r>
        <w:rPr>
          <w:rFonts w:eastAsia="Times New Roman"/>
          <w:bCs/>
          <w:color w:val="000000"/>
          <w:szCs w:val="24"/>
          <w:shd w:val="clear" w:color="auto" w:fill="FFFFFF"/>
        </w:rPr>
        <w:t>Κατσαβριά</w:t>
      </w:r>
      <w:proofErr w:type="spellEnd"/>
      <w:r>
        <w:rPr>
          <w:rFonts w:eastAsia="Times New Roman"/>
          <w:bCs/>
          <w:color w:val="000000"/>
          <w:szCs w:val="24"/>
          <w:shd w:val="clear" w:color="auto" w:fill="FFFFFF"/>
        </w:rPr>
        <w:t xml:space="preserve"> - </w:t>
      </w:r>
      <w:proofErr w:type="spellStart"/>
      <w:r>
        <w:rPr>
          <w:rFonts w:eastAsia="Times New Roman"/>
          <w:bCs/>
          <w:color w:val="000000"/>
          <w:szCs w:val="24"/>
          <w:shd w:val="clear" w:color="auto" w:fill="FFFFFF"/>
        </w:rPr>
        <w:t>Σιωροπούλου</w:t>
      </w:r>
      <w:proofErr w:type="spellEnd"/>
      <w:r>
        <w:rPr>
          <w:rFonts w:eastAsia="Times New Roman"/>
          <w:b/>
          <w:bCs/>
          <w:color w:val="000000"/>
          <w:szCs w:val="24"/>
          <w:shd w:val="clear" w:color="auto" w:fill="FFFFFF"/>
        </w:rPr>
        <w:t xml:space="preserve"> </w:t>
      </w:r>
      <w:r>
        <w:rPr>
          <w:rFonts w:eastAsia="Times New Roman"/>
          <w:color w:val="000000"/>
          <w:szCs w:val="24"/>
          <w:shd w:val="clear" w:color="auto" w:fill="FFFFFF"/>
        </w:rPr>
        <w:t xml:space="preserve">προς τον Υπουργό </w:t>
      </w:r>
      <w:r>
        <w:rPr>
          <w:rFonts w:eastAsia="Times New Roman"/>
          <w:bCs/>
          <w:color w:val="000000"/>
          <w:szCs w:val="24"/>
          <w:shd w:val="clear" w:color="auto" w:fill="FFFFFF"/>
        </w:rPr>
        <w:t>Αγροτικής Ανάπτυξης και Τροφίμων,</w:t>
      </w:r>
      <w:r>
        <w:rPr>
          <w:rFonts w:eastAsia="Times New Roman"/>
          <w:b/>
          <w:bCs/>
          <w:color w:val="000000"/>
          <w:szCs w:val="24"/>
          <w:shd w:val="clear" w:color="auto" w:fill="FFFFFF"/>
        </w:rPr>
        <w:t xml:space="preserve"> </w:t>
      </w:r>
      <w:r>
        <w:rPr>
          <w:rFonts w:eastAsia="Times New Roman"/>
          <w:color w:val="000000"/>
          <w:szCs w:val="24"/>
          <w:shd w:val="clear" w:color="auto" w:fill="FFFFFF"/>
        </w:rPr>
        <w:t>σχετικά με τις επιπτώσεις στη βαμβακοκαλλιέργεια από τη μείωση ορίων υπολειμμάτων της δραστικής ουσίας «</w:t>
      </w:r>
      <w:proofErr w:type="spellStart"/>
      <w:r>
        <w:rPr>
          <w:rFonts w:eastAsia="Times New Roman"/>
          <w:color w:val="000000"/>
          <w:szCs w:val="24"/>
          <w:shd w:val="clear" w:color="auto" w:fill="FFFFFF"/>
        </w:rPr>
        <w:t>mepiquat</w:t>
      </w:r>
      <w:proofErr w:type="spellEnd"/>
      <w:r>
        <w:rPr>
          <w:rFonts w:eastAsia="Times New Roman"/>
          <w:color w:val="000000"/>
          <w:szCs w:val="24"/>
          <w:shd w:val="clear" w:color="auto" w:fill="FFFFFF"/>
        </w:rPr>
        <w:t xml:space="preserve"> </w:t>
      </w:r>
      <w:proofErr w:type="spellStart"/>
      <w:r>
        <w:rPr>
          <w:rFonts w:eastAsia="Times New Roman"/>
          <w:color w:val="000000"/>
          <w:szCs w:val="24"/>
          <w:shd w:val="clear" w:color="auto" w:fill="FFFFFF"/>
        </w:rPr>
        <w:t>chloride</w:t>
      </w:r>
      <w:proofErr w:type="spellEnd"/>
      <w:r>
        <w:rPr>
          <w:rFonts w:eastAsia="Times New Roman"/>
          <w:color w:val="000000"/>
          <w:szCs w:val="24"/>
          <w:shd w:val="clear" w:color="auto" w:fill="FFFFFF"/>
        </w:rPr>
        <w:t>».</w:t>
      </w:r>
    </w:p>
    <w:p w14:paraId="11D3547E" w14:textId="77777777" w:rsidR="003B7355" w:rsidRDefault="001058BE">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Καλό είναι </w:t>
      </w:r>
      <w:r>
        <w:rPr>
          <w:rFonts w:eastAsia="Times New Roman"/>
          <w:color w:val="000000"/>
          <w:szCs w:val="24"/>
          <w:shd w:val="clear" w:color="auto" w:fill="FFFFFF"/>
        </w:rPr>
        <w:t>αυτές τις φράσεις να τις γράφουμε στα ελληνικά.</w:t>
      </w:r>
    </w:p>
    <w:p w14:paraId="11D3547F" w14:textId="77777777" w:rsidR="003B7355" w:rsidRDefault="001058BE">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Θα απαντήσει ο Υφυπουργός Αγροτικής Ανάπτυξης και Τροφίμων κ. Βασίλειος Κόκκαλης.</w:t>
      </w:r>
    </w:p>
    <w:p w14:paraId="11D35480" w14:textId="77777777" w:rsidR="003B7355" w:rsidRDefault="001058BE">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Ορίστε, κυρία </w:t>
      </w:r>
      <w:proofErr w:type="spellStart"/>
      <w:r>
        <w:rPr>
          <w:rFonts w:eastAsia="Times New Roman"/>
          <w:color w:val="000000"/>
          <w:szCs w:val="24"/>
          <w:shd w:val="clear" w:color="auto" w:fill="FFFFFF"/>
        </w:rPr>
        <w:t>Κατσαβριά</w:t>
      </w:r>
      <w:proofErr w:type="spellEnd"/>
      <w:r>
        <w:rPr>
          <w:rFonts w:eastAsia="Times New Roman"/>
          <w:color w:val="000000"/>
          <w:szCs w:val="24"/>
          <w:shd w:val="clear" w:color="auto" w:fill="FFFFFF"/>
        </w:rPr>
        <w:t>, έχετε τον λόγο.</w:t>
      </w:r>
    </w:p>
    <w:p w14:paraId="11D35481" w14:textId="77777777" w:rsidR="003B7355" w:rsidRDefault="001058BE">
      <w:pPr>
        <w:spacing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lastRenderedPageBreak/>
        <w:t>ΧΡΥΣΟΥΛΑ ΚΑΤΣΑΒΡΙΑ</w:t>
      </w:r>
      <w:r>
        <w:rPr>
          <w:rFonts w:eastAsia="Times New Roman"/>
          <w:b/>
          <w:color w:val="000000"/>
          <w:szCs w:val="24"/>
          <w:shd w:val="clear" w:color="auto" w:fill="FFFFFF"/>
        </w:rPr>
        <w:t xml:space="preserve"> </w:t>
      </w:r>
      <w:r>
        <w:rPr>
          <w:rFonts w:eastAsia="Times New Roman"/>
          <w:b/>
          <w:color w:val="000000"/>
          <w:szCs w:val="24"/>
          <w:shd w:val="clear" w:color="auto" w:fill="FFFFFF"/>
        </w:rPr>
        <w:t>-</w:t>
      </w:r>
      <w:r>
        <w:rPr>
          <w:rFonts w:eastAsia="Times New Roman"/>
          <w:b/>
          <w:color w:val="000000"/>
          <w:szCs w:val="24"/>
          <w:shd w:val="clear" w:color="auto" w:fill="FFFFFF"/>
        </w:rPr>
        <w:t xml:space="preserve"> </w:t>
      </w:r>
      <w:r>
        <w:rPr>
          <w:rFonts w:eastAsia="Times New Roman"/>
          <w:b/>
          <w:color w:val="000000"/>
          <w:szCs w:val="24"/>
          <w:shd w:val="clear" w:color="auto" w:fill="FFFFFF"/>
        </w:rPr>
        <w:t xml:space="preserve">ΣΙΩΡΟΠΟΥΛΟΥ: </w:t>
      </w:r>
      <w:r>
        <w:rPr>
          <w:rFonts w:eastAsia="Times New Roman"/>
          <w:color w:val="000000"/>
          <w:szCs w:val="24"/>
          <w:shd w:val="clear" w:color="auto" w:fill="FFFFFF"/>
        </w:rPr>
        <w:t>Ευχαριστώ, κύριε Πρόεδρε.</w:t>
      </w:r>
    </w:p>
    <w:p w14:paraId="11D35482" w14:textId="77777777" w:rsidR="003B7355" w:rsidRDefault="001058BE">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Κύριε Υφυπουργέ, στις 17 </w:t>
      </w:r>
      <w:r>
        <w:rPr>
          <w:rFonts w:eastAsia="Times New Roman"/>
          <w:color w:val="000000"/>
          <w:szCs w:val="24"/>
          <w:shd w:val="clear" w:color="auto" w:fill="FFFFFF"/>
        </w:rPr>
        <w:t xml:space="preserve">Ιουνίου 2016 η Ευρωπαϊκή Επιτροπή αποφάσισε, με βάση τον </w:t>
      </w:r>
      <w:r>
        <w:rPr>
          <w:rFonts w:eastAsia="Times New Roman"/>
          <w:color w:val="000000"/>
          <w:szCs w:val="24"/>
          <w:shd w:val="clear" w:color="auto" w:fill="FFFFFF"/>
        </w:rPr>
        <w:t>κ</w:t>
      </w:r>
      <w:r>
        <w:rPr>
          <w:rFonts w:eastAsia="Times New Roman"/>
          <w:color w:val="000000"/>
          <w:szCs w:val="24"/>
          <w:shd w:val="clear" w:color="auto" w:fill="FFFFFF"/>
        </w:rPr>
        <w:t xml:space="preserve">ανονισμό 2016/1015, να μειώσει τα ανώτατα όρια </w:t>
      </w:r>
      <w:proofErr w:type="spellStart"/>
      <w:r>
        <w:rPr>
          <w:rFonts w:eastAsia="Times New Roman"/>
          <w:color w:val="000000"/>
          <w:szCs w:val="24"/>
          <w:shd w:val="clear" w:color="auto" w:fill="FFFFFF"/>
        </w:rPr>
        <w:t>υπολειμματικότητας</w:t>
      </w:r>
      <w:proofErr w:type="spellEnd"/>
      <w:r>
        <w:rPr>
          <w:rFonts w:eastAsia="Times New Roman"/>
          <w:color w:val="000000"/>
          <w:szCs w:val="24"/>
          <w:shd w:val="clear" w:color="auto" w:fill="FFFFFF"/>
        </w:rPr>
        <w:t xml:space="preserve"> της </w:t>
      </w:r>
      <w:proofErr w:type="spellStart"/>
      <w:r>
        <w:rPr>
          <w:rFonts w:eastAsia="Times New Roman"/>
          <w:color w:val="000000"/>
          <w:szCs w:val="24"/>
          <w:shd w:val="clear" w:color="auto" w:fill="FFFFFF"/>
        </w:rPr>
        <w:t>φυτοπροστατευτικής</w:t>
      </w:r>
      <w:proofErr w:type="spellEnd"/>
      <w:r>
        <w:rPr>
          <w:rFonts w:eastAsia="Times New Roman"/>
          <w:color w:val="000000"/>
          <w:szCs w:val="24"/>
          <w:shd w:val="clear" w:color="auto" w:fill="FFFFFF"/>
        </w:rPr>
        <w:t xml:space="preserve"> ουσίας «</w:t>
      </w:r>
      <w:proofErr w:type="spellStart"/>
      <w:r>
        <w:rPr>
          <w:rFonts w:eastAsia="Times New Roman"/>
          <w:color w:val="000000"/>
          <w:szCs w:val="24"/>
          <w:shd w:val="clear" w:color="auto" w:fill="FFFFFF"/>
        </w:rPr>
        <w:t>mepiquat</w:t>
      </w:r>
      <w:proofErr w:type="spellEnd"/>
      <w:r>
        <w:rPr>
          <w:rFonts w:eastAsia="Times New Roman"/>
          <w:color w:val="000000"/>
          <w:szCs w:val="24"/>
          <w:shd w:val="clear" w:color="auto" w:fill="FFFFFF"/>
        </w:rPr>
        <w:t xml:space="preserve"> </w:t>
      </w:r>
      <w:proofErr w:type="spellStart"/>
      <w:r>
        <w:rPr>
          <w:rFonts w:eastAsia="Times New Roman"/>
          <w:color w:val="000000"/>
          <w:szCs w:val="24"/>
          <w:shd w:val="clear" w:color="auto" w:fill="FFFFFF"/>
        </w:rPr>
        <w:t>chloride</w:t>
      </w:r>
      <w:proofErr w:type="spellEnd"/>
      <w:r>
        <w:rPr>
          <w:rFonts w:eastAsia="Times New Roman"/>
          <w:color w:val="000000"/>
          <w:szCs w:val="24"/>
          <w:shd w:val="clear" w:color="auto" w:fill="FFFFFF"/>
        </w:rPr>
        <w:t xml:space="preserve">», το γνωστό σε όλους «ΡΙΧ» στον βαμβακόσπορο. Συγκεκριμένα αποφάσισε τη μείωση από </w:t>
      </w:r>
      <w:r>
        <w:rPr>
          <w:rFonts w:eastAsia="Times New Roman"/>
          <w:color w:val="000000"/>
          <w:szCs w:val="24"/>
          <w:shd w:val="clear" w:color="auto" w:fill="FFFFFF"/>
        </w:rPr>
        <w:t xml:space="preserve">0,5 </w:t>
      </w:r>
      <w:r>
        <w:rPr>
          <w:rFonts w:eastAsia="Times New Roman"/>
          <w:color w:val="000000"/>
          <w:szCs w:val="24"/>
          <w:shd w:val="clear" w:color="auto" w:fill="FFFFFF"/>
          <w:lang w:val="en-US"/>
        </w:rPr>
        <w:t>ppm</w:t>
      </w:r>
      <w:r>
        <w:rPr>
          <w:rFonts w:eastAsia="Times New Roman"/>
          <w:color w:val="000000"/>
          <w:szCs w:val="24"/>
          <w:shd w:val="clear" w:color="auto" w:fill="FFFFFF"/>
        </w:rPr>
        <w:t xml:space="preserve"> -μέρη στο εκατομμύριο- στο όριο αναλυτικού προσδιορισμού 0,05 </w:t>
      </w:r>
      <w:r>
        <w:rPr>
          <w:rFonts w:eastAsia="Times New Roman"/>
          <w:color w:val="000000"/>
          <w:szCs w:val="24"/>
          <w:shd w:val="clear" w:color="auto" w:fill="FFFFFF"/>
          <w:lang w:val="en-US"/>
        </w:rPr>
        <w:t>ppm</w:t>
      </w:r>
      <w:r>
        <w:rPr>
          <w:rFonts w:eastAsia="Times New Roman"/>
          <w:color w:val="000000"/>
          <w:szCs w:val="24"/>
          <w:shd w:val="clear" w:color="auto" w:fill="FFFFFF"/>
        </w:rPr>
        <w:t xml:space="preserve">, δηλαδή ουσιαστικά σε όριο μη ανιχνεύσιμο. </w:t>
      </w:r>
    </w:p>
    <w:p w14:paraId="11D35483" w14:textId="77777777" w:rsidR="003B7355" w:rsidRDefault="001058BE">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Αυτά τα μειωμένα όρια υπολειμμάτων ισχύουν από τις 19 Ιανουαρίου 2017 και, παράλληλα, σύμφωνα με το άρθρο 2 του παραπάνω </w:t>
      </w:r>
      <w:r>
        <w:rPr>
          <w:rFonts w:eastAsia="Times New Roman"/>
          <w:color w:val="000000"/>
          <w:szCs w:val="24"/>
          <w:shd w:val="clear" w:color="auto" w:fill="FFFFFF"/>
        </w:rPr>
        <w:t>κ</w:t>
      </w:r>
      <w:r>
        <w:rPr>
          <w:rFonts w:eastAsia="Times New Roman"/>
          <w:color w:val="000000"/>
          <w:szCs w:val="24"/>
          <w:shd w:val="clear" w:color="auto" w:fill="FFFFFF"/>
        </w:rPr>
        <w:t>ανονισμού, δίνον</w:t>
      </w:r>
      <w:r>
        <w:rPr>
          <w:rFonts w:eastAsia="Times New Roman"/>
          <w:color w:val="000000"/>
          <w:szCs w:val="24"/>
          <w:shd w:val="clear" w:color="auto" w:fill="FFFFFF"/>
        </w:rPr>
        <w:t>ται μεταβατικά μέτρα για τα προϊόντα που έχουν παραχθεί πριν απ’ αυτήν την ημερομηνία.</w:t>
      </w:r>
    </w:p>
    <w:p w14:paraId="11D35484" w14:textId="77777777" w:rsidR="003B7355" w:rsidRDefault="001058BE">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Γι’ αυτόν τον λόγο, με υπουργική απόφαση περιορίστηκε η χρήση σκευασμάτων «ΡΙΧ» σε βαμβακοφυτείες των οποίων ο σπόρος δεν θα χρησιμοποιηθεί για κατανάλωση από ανθρώπους </w:t>
      </w:r>
      <w:r>
        <w:rPr>
          <w:rFonts w:eastAsia="Times New Roman"/>
          <w:color w:val="000000"/>
          <w:szCs w:val="24"/>
          <w:shd w:val="clear" w:color="auto" w:fill="FFFFFF"/>
        </w:rPr>
        <w:t xml:space="preserve">ή ζώα. Παρ’ όλο που με απόφαση του Γενικού Γραμματέα κ. Αντώνογλου δόθηκε κατ’ εξαίρεση άδεια χρήσης </w:t>
      </w:r>
      <w:proofErr w:type="spellStart"/>
      <w:r>
        <w:rPr>
          <w:rFonts w:eastAsia="Times New Roman"/>
          <w:color w:val="000000"/>
          <w:szCs w:val="24"/>
          <w:shd w:val="clear" w:color="auto" w:fill="FFFFFF"/>
        </w:rPr>
        <w:t>εκατόν</w:t>
      </w:r>
      <w:proofErr w:type="spellEnd"/>
      <w:r>
        <w:rPr>
          <w:rFonts w:eastAsia="Times New Roman"/>
          <w:color w:val="000000"/>
          <w:szCs w:val="24"/>
          <w:shd w:val="clear" w:color="auto" w:fill="FFFFFF"/>
        </w:rPr>
        <w:t xml:space="preserve"> είκοσι ημερών στο «ΡΙΧ», ο βαμβακόσπορος στον οποίο θα ανιχνευθεί η ίδια ουσία θα μπορεί να πουληθεί μόνο εντός της Ελλάδας. </w:t>
      </w:r>
    </w:p>
    <w:p w14:paraId="11D35485" w14:textId="77777777" w:rsidR="003B7355" w:rsidRDefault="001058BE">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lastRenderedPageBreak/>
        <w:t>Αυτό σημαίνει ότι ο κύ</w:t>
      </w:r>
      <w:r>
        <w:rPr>
          <w:rFonts w:eastAsia="Times New Roman"/>
          <w:color w:val="000000"/>
          <w:szCs w:val="24"/>
          <w:shd w:val="clear" w:color="auto" w:fill="FFFFFF"/>
        </w:rPr>
        <w:t>ριος όγκος του παραγόμενου βαμβακόσπορου δεν μπορεί να εξαχθεί σε χώρες της Ευρωπαϊκής Ένωσης στις οποίες μέχρι τώρα κατείχε το 80% του εξαγώγιμου προϊόντος. Κατά συνέπεια, προβάλλει απειλητικά ο κίνδυνος στρέβλωσης της αγοράς στον βαμβακόσπορο. Επειδή, δη</w:t>
      </w:r>
      <w:r>
        <w:rPr>
          <w:rFonts w:eastAsia="Times New Roman"/>
          <w:color w:val="000000"/>
          <w:szCs w:val="24"/>
          <w:shd w:val="clear" w:color="auto" w:fill="FFFFFF"/>
        </w:rPr>
        <w:t xml:space="preserve">λαδή, η τιμή που απολαμβάνει ο παραγωγός είναι το άθροισμα από την ίνα και τον βαμβακόσπορο, αφού βγουν τα έξοδα, πέφτοντας η τιμή του βαμβακόσπορου που προορίζεται για ζωοτροφή και εξαγωγή, υπάρχει κίνδυνος να συμπαρασύρει αναγκαστικά και την τιμή του </w:t>
      </w:r>
      <w:proofErr w:type="spellStart"/>
      <w:r>
        <w:rPr>
          <w:rFonts w:eastAsia="Times New Roman"/>
          <w:color w:val="000000"/>
          <w:szCs w:val="24"/>
          <w:shd w:val="clear" w:color="auto" w:fill="FFFFFF"/>
        </w:rPr>
        <w:t>σύσ</w:t>
      </w:r>
      <w:r>
        <w:rPr>
          <w:rFonts w:eastAsia="Times New Roman"/>
          <w:color w:val="000000"/>
          <w:szCs w:val="24"/>
          <w:shd w:val="clear" w:color="auto" w:fill="FFFFFF"/>
        </w:rPr>
        <w:t>πορου</w:t>
      </w:r>
      <w:proofErr w:type="spellEnd"/>
      <w:r>
        <w:rPr>
          <w:rFonts w:eastAsia="Times New Roman"/>
          <w:color w:val="000000"/>
          <w:szCs w:val="24"/>
          <w:shd w:val="clear" w:color="auto" w:fill="FFFFFF"/>
        </w:rPr>
        <w:t xml:space="preserve"> βαμβακιού. </w:t>
      </w:r>
    </w:p>
    <w:p w14:paraId="11D35486" w14:textId="77777777" w:rsidR="003B7355" w:rsidRDefault="001058BE">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Κύριε Υφυπουργέ, επειδή το βαμβάκι αποτελεί μία εξαιρετικά σημαντική καλλιέργεια για τη χώρα, για τη Θεσσαλία, αλλά ιδιαίτερα για την περιοχή μου την Καρδίτσα, επειδή επίσης αποτελεί την κύρια πηγή αξιοπρεπούς εισοδήματος για χιλιάδες Έλλ</w:t>
      </w:r>
      <w:r>
        <w:rPr>
          <w:rFonts w:eastAsia="Times New Roman"/>
          <w:color w:val="000000"/>
          <w:szCs w:val="24"/>
          <w:shd w:val="clear" w:color="auto" w:fill="FFFFFF"/>
        </w:rPr>
        <w:t xml:space="preserve">ηνες παραγωγούς και αγροτικές οικογένειες, από την παραγωγή των οποίων εισρέει και πολύτιμο συνάλλαγμα στη χώρα και, τέλος, επειδή επικρατεί αναστάτωση και φόβος ότι θα μειωθούν τα εισοδήματα των αγροτών, σας ερωτώ το εξής: </w:t>
      </w:r>
    </w:p>
    <w:p w14:paraId="11D35487" w14:textId="77777777" w:rsidR="003B7355" w:rsidRDefault="001058BE">
      <w:pPr>
        <w:spacing w:line="600" w:lineRule="auto"/>
        <w:ind w:firstLine="720"/>
        <w:jc w:val="both"/>
        <w:rPr>
          <w:rFonts w:eastAsia="Times New Roman"/>
          <w:szCs w:val="24"/>
        </w:rPr>
      </w:pPr>
      <w:r>
        <w:rPr>
          <w:rFonts w:eastAsia="Times New Roman"/>
          <w:color w:val="000000"/>
          <w:szCs w:val="24"/>
          <w:shd w:val="clear" w:color="auto" w:fill="FFFFFF"/>
        </w:rPr>
        <w:lastRenderedPageBreak/>
        <w:t xml:space="preserve">Σε ποιες κινήσεις θα προβείτε, </w:t>
      </w:r>
      <w:r>
        <w:rPr>
          <w:rFonts w:eastAsia="Times New Roman"/>
          <w:color w:val="000000"/>
          <w:szCs w:val="24"/>
          <w:shd w:val="clear" w:color="auto" w:fill="FFFFFF"/>
        </w:rPr>
        <w:t>έτσι ώστε να επιλυθεί το πρόβλημα με τα όρια υπολειμμάτων της δραστικής ουσίας «</w:t>
      </w:r>
      <w:proofErr w:type="spellStart"/>
      <w:r>
        <w:rPr>
          <w:rFonts w:eastAsia="Times New Roman"/>
          <w:color w:val="000000"/>
          <w:szCs w:val="24"/>
          <w:shd w:val="clear" w:color="auto" w:fill="FFFFFF"/>
        </w:rPr>
        <w:t>mepiquat</w:t>
      </w:r>
      <w:proofErr w:type="spellEnd"/>
      <w:r>
        <w:rPr>
          <w:rFonts w:eastAsia="Times New Roman"/>
          <w:color w:val="000000"/>
          <w:szCs w:val="24"/>
          <w:shd w:val="clear" w:color="auto" w:fill="FFFFFF"/>
        </w:rPr>
        <w:t xml:space="preserve"> </w:t>
      </w:r>
      <w:proofErr w:type="spellStart"/>
      <w:r>
        <w:rPr>
          <w:rFonts w:eastAsia="Times New Roman"/>
          <w:color w:val="000000"/>
          <w:szCs w:val="24"/>
          <w:shd w:val="clear" w:color="auto" w:fill="FFFFFF"/>
        </w:rPr>
        <w:t>chloride</w:t>
      </w:r>
      <w:proofErr w:type="spellEnd"/>
      <w:r>
        <w:rPr>
          <w:rFonts w:eastAsia="Times New Roman"/>
          <w:color w:val="000000"/>
          <w:szCs w:val="24"/>
          <w:shd w:val="clear" w:color="auto" w:fill="FFFFFF"/>
        </w:rPr>
        <w:t>»;</w:t>
      </w:r>
    </w:p>
    <w:p w14:paraId="11D35488" w14:textId="77777777" w:rsidR="003B7355" w:rsidRDefault="001058BE">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Κύριε Υπουργέ, έχετε τον λόγο.</w:t>
      </w:r>
    </w:p>
    <w:p w14:paraId="11D35489" w14:textId="77777777" w:rsidR="003B7355" w:rsidRDefault="001058BE">
      <w:pPr>
        <w:spacing w:line="600" w:lineRule="auto"/>
        <w:ind w:firstLine="720"/>
        <w:jc w:val="both"/>
        <w:rPr>
          <w:rFonts w:eastAsia="Times New Roman" w:cs="Times New Roman"/>
          <w:szCs w:val="24"/>
        </w:rPr>
      </w:pPr>
      <w:r>
        <w:rPr>
          <w:rFonts w:eastAsia="Times New Roman" w:cs="Times New Roman"/>
          <w:b/>
          <w:szCs w:val="24"/>
        </w:rPr>
        <w:t xml:space="preserve">ΒΑΣΙΛΕΙΟΣ ΚΟΚΚΑΛΗΣ (Υφυπουργός Αγροτικής Ανάπτυξης και Τροφίμων): </w:t>
      </w:r>
      <w:r>
        <w:rPr>
          <w:rFonts w:eastAsia="Times New Roman" w:cs="Times New Roman"/>
          <w:szCs w:val="24"/>
        </w:rPr>
        <w:t>Κυρία Βουλευτή, πράγματι ε</w:t>
      </w:r>
      <w:r>
        <w:rPr>
          <w:rFonts w:eastAsia="Times New Roman" w:cs="Times New Roman"/>
          <w:szCs w:val="24"/>
        </w:rPr>
        <w:t xml:space="preserve">ίχαμε μία μείωση, όπως το αναφέρατε, στα υπολείμματα. </w:t>
      </w:r>
    </w:p>
    <w:p w14:paraId="11D3548A" w14:textId="77777777" w:rsidR="003B7355" w:rsidRDefault="001058BE">
      <w:pPr>
        <w:spacing w:line="600" w:lineRule="auto"/>
        <w:ind w:firstLine="720"/>
        <w:jc w:val="both"/>
        <w:rPr>
          <w:rFonts w:eastAsia="Times New Roman" w:cs="Times New Roman"/>
          <w:szCs w:val="24"/>
        </w:rPr>
      </w:pPr>
      <w:r>
        <w:rPr>
          <w:rFonts w:eastAsia="Times New Roman" w:cs="Times New Roman"/>
          <w:szCs w:val="24"/>
        </w:rPr>
        <w:t>Κατ’ αρχ</w:t>
      </w:r>
      <w:r>
        <w:rPr>
          <w:rFonts w:eastAsia="Times New Roman" w:cs="Times New Roman"/>
          <w:szCs w:val="24"/>
        </w:rPr>
        <w:t>άς</w:t>
      </w:r>
      <w:r>
        <w:rPr>
          <w:rFonts w:eastAsia="Times New Roman" w:cs="Times New Roman"/>
          <w:szCs w:val="24"/>
        </w:rPr>
        <w:t>, να ξεκαθαρίσουμε ότι είναι κοινά αποδεκτό ότι το βαμβάκι αποτελεί τη ναυαρχίδα όχι μόνο για τον θεσσαλικό κάμπο, αλλά και για άλλες περιοχές της Ελλάδ</w:t>
      </w:r>
      <w:r>
        <w:rPr>
          <w:rFonts w:eastAsia="Times New Roman" w:cs="Times New Roman"/>
          <w:szCs w:val="24"/>
        </w:rPr>
        <w:t>α</w:t>
      </w:r>
      <w:r>
        <w:rPr>
          <w:rFonts w:eastAsia="Times New Roman" w:cs="Times New Roman"/>
          <w:szCs w:val="24"/>
        </w:rPr>
        <w:t>ς. Οφείλουμε και πρέπει -και θα το κάν</w:t>
      </w:r>
      <w:r>
        <w:rPr>
          <w:rFonts w:eastAsia="Times New Roman" w:cs="Times New Roman"/>
          <w:szCs w:val="24"/>
        </w:rPr>
        <w:t>ουμε- να το στηρίξουμε το βαμβάκι, διότι είναι ένα προϊόν στο οποίο στηρίζεται πολύ ο πρωτογενής τομέας.</w:t>
      </w:r>
    </w:p>
    <w:p w14:paraId="11D3548B" w14:textId="77777777" w:rsidR="003B7355" w:rsidRDefault="001058BE">
      <w:pPr>
        <w:spacing w:line="600" w:lineRule="auto"/>
        <w:ind w:firstLine="720"/>
        <w:jc w:val="both"/>
        <w:rPr>
          <w:rFonts w:eastAsia="Times New Roman" w:cs="Times New Roman"/>
          <w:szCs w:val="24"/>
        </w:rPr>
      </w:pPr>
      <w:r>
        <w:rPr>
          <w:rFonts w:eastAsia="Times New Roman" w:cs="Times New Roman"/>
          <w:szCs w:val="24"/>
        </w:rPr>
        <w:t xml:space="preserve">Η μείωση αυτή οφείλεται στο ότι δεν υποστηρίχθηκε από την ευρωπαϊκή </w:t>
      </w:r>
      <w:r>
        <w:rPr>
          <w:rFonts w:eastAsia="Times New Roman" w:cs="Times New Roman"/>
          <w:szCs w:val="24"/>
        </w:rPr>
        <w:t>α</w:t>
      </w:r>
      <w:r>
        <w:rPr>
          <w:rFonts w:eastAsia="Times New Roman" w:cs="Times New Roman"/>
          <w:szCs w:val="24"/>
        </w:rPr>
        <w:t>ρχή για την ασφάλεια των τροφίμων από κανένα κράτος μέλος -συνεπώς ούτε από την Ελ</w:t>
      </w:r>
      <w:r>
        <w:rPr>
          <w:rFonts w:eastAsia="Times New Roman" w:cs="Times New Roman"/>
          <w:szCs w:val="24"/>
        </w:rPr>
        <w:t>λάδα- η εγκεκριμένη χρήση της δραστική ουσίας με «</w:t>
      </w:r>
      <w:proofErr w:type="spellStart"/>
      <w:r>
        <w:rPr>
          <w:rFonts w:eastAsia="Times New Roman" w:cs="Times New Roman"/>
          <w:szCs w:val="24"/>
          <w:lang w:val="en-US"/>
        </w:rPr>
        <w:t>mepiquat</w:t>
      </w:r>
      <w:proofErr w:type="spellEnd"/>
      <w:r>
        <w:rPr>
          <w:rFonts w:eastAsia="Times New Roman" w:cs="Times New Roman"/>
          <w:szCs w:val="24"/>
        </w:rPr>
        <w:t xml:space="preserve"> </w:t>
      </w:r>
      <w:r>
        <w:rPr>
          <w:rFonts w:eastAsia="Times New Roman" w:cs="Times New Roman"/>
          <w:szCs w:val="24"/>
          <w:lang w:val="en-US"/>
        </w:rPr>
        <w:t>chloride</w:t>
      </w:r>
      <w:r>
        <w:rPr>
          <w:rFonts w:eastAsia="Times New Roman" w:cs="Times New Roman"/>
          <w:szCs w:val="24"/>
        </w:rPr>
        <w:t xml:space="preserve">» στο βαμβάκι. </w:t>
      </w:r>
    </w:p>
    <w:p w14:paraId="11D3548C" w14:textId="77777777" w:rsidR="003B7355" w:rsidRDefault="001058BE">
      <w:pPr>
        <w:spacing w:line="600" w:lineRule="auto"/>
        <w:ind w:firstLine="720"/>
        <w:jc w:val="both"/>
        <w:rPr>
          <w:rFonts w:eastAsia="Times New Roman"/>
          <w:bCs/>
        </w:rPr>
      </w:pPr>
      <w:r>
        <w:rPr>
          <w:rFonts w:eastAsia="Times New Roman" w:cs="Times New Roman"/>
          <w:szCs w:val="24"/>
        </w:rPr>
        <w:t xml:space="preserve">Όσον αφορά τη χώρα μας, αυτό οφείλεται στην έλλειψη ενημέρωσης από την ενδιαφερόμενη εταιρεία για το εν λόγω θέμα, </w:t>
      </w:r>
      <w:r>
        <w:rPr>
          <w:rFonts w:eastAsia="Times New Roman"/>
          <w:bCs/>
        </w:rPr>
        <w:lastRenderedPageBreak/>
        <w:t>προκειμένου η υπηρεσία να παρέμβει και στη μετακίνηση όλων</w:t>
      </w:r>
      <w:r>
        <w:rPr>
          <w:rFonts w:eastAsia="Times New Roman"/>
          <w:bCs/>
        </w:rPr>
        <w:t xml:space="preserve"> των υπαλλήλων -τρεις συγκεκριμένα- οι οποίοι χειρίζονταν τα σχετικά θέματα υπολειμμάτων, </w:t>
      </w:r>
      <w:proofErr w:type="spellStart"/>
      <w:r>
        <w:rPr>
          <w:rFonts w:eastAsia="Times New Roman"/>
          <w:bCs/>
        </w:rPr>
        <w:t>φυτοπροστατευτικών</w:t>
      </w:r>
      <w:proofErr w:type="spellEnd"/>
      <w:r>
        <w:rPr>
          <w:rFonts w:eastAsia="Times New Roman"/>
          <w:bCs/>
        </w:rPr>
        <w:t xml:space="preserve"> προϊόντων, με τη σύμφωνη γνώμη της τότε πολιτικής ηγεσίας, παρά τη διαφωνία της Υπηρεσίας.</w:t>
      </w:r>
    </w:p>
    <w:p w14:paraId="11D3548D" w14:textId="77777777" w:rsidR="003B7355" w:rsidRDefault="001058BE">
      <w:pPr>
        <w:spacing w:line="600" w:lineRule="auto"/>
        <w:ind w:firstLine="720"/>
        <w:jc w:val="both"/>
        <w:rPr>
          <w:rFonts w:eastAsia="Times New Roman"/>
          <w:bCs/>
        </w:rPr>
      </w:pPr>
      <w:r>
        <w:rPr>
          <w:rFonts w:eastAsia="Times New Roman"/>
          <w:bCs/>
        </w:rPr>
        <w:t>Κινηθήκαμε εγκαίρως, όπως και εσείς η ίδια το είπατε. Χο</w:t>
      </w:r>
      <w:r>
        <w:rPr>
          <w:rFonts w:eastAsia="Times New Roman"/>
          <w:bCs/>
        </w:rPr>
        <w:t xml:space="preserve">ρηγήσαμε, κατ’ εξαίρεση, άδεια </w:t>
      </w:r>
      <w:proofErr w:type="spellStart"/>
      <w:r>
        <w:rPr>
          <w:rFonts w:eastAsia="Times New Roman"/>
          <w:bCs/>
        </w:rPr>
        <w:t>εκατόν</w:t>
      </w:r>
      <w:proofErr w:type="spellEnd"/>
      <w:r>
        <w:rPr>
          <w:rFonts w:eastAsia="Times New Roman"/>
          <w:bCs/>
        </w:rPr>
        <w:t xml:space="preserve"> είκοσι ημερών, η οποία όμως ισχύει εντός της ελληνικής επικράτειας. Προώθησε, όμως, η Υπηρεσία μας την αίτηση της ενδιαφερόμενης εταιρείας για αξιολόγηση του κινδύνου στο </w:t>
      </w:r>
      <w:proofErr w:type="spellStart"/>
      <w:r>
        <w:rPr>
          <w:rFonts w:eastAsia="Times New Roman"/>
          <w:bCs/>
        </w:rPr>
        <w:t>Μπενάκειο</w:t>
      </w:r>
      <w:proofErr w:type="spellEnd"/>
      <w:r>
        <w:rPr>
          <w:rFonts w:eastAsia="Times New Roman"/>
          <w:bCs/>
        </w:rPr>
        <w:t xml:space="preserve">. Η αξιολόγηση ολοκληρώθηκε από το </w:t>
      </w:r>
      <w:proofErr w:type="spellStart"/>
      <w:r>
        <w:rPr>
          <w:rFonts w:eastAsia="Times New Roman"/>
          <w:bCs/>
        </w:rPr>
        <w:t>Μπε</w:t>
      </w:r>
      <w:r>
        <w:rPr>
          <w:rFonts w:eastAsia="Times New Roman"/>
          <w:bCs/>
        </w:rPr>
        <w:t>νάκειο</w:t>
      </w:r>
      <w:proofErr w:type="spellEnd"/>
      <w:r>
        <w:rPr>
          <w:rFonts w:eastAsia="Times New Roman"/>
          <w:bCs/>
        </w:rPr>
        <w:t xml:space="preserve">. Επιβεβαιώθηκε η μη ύπαρξη «απαράδεκτου κινδύνου» και συντάχθηκε μια έκθεση αξιολόγησης, όπου προτείνεται η θέσπιση ενός προσωρινού ορίου υπολειμμάτων. Στη συνέχεια η υπηρεσία ενεργοποίησε το άρθρο 18 του </w:t>
      </w:r>
      <w:r>
        <w:rPr>
          <w:rFonts w:eastAsia="Times New Roman"/>
          <w:bCs/>
        </w:rPr>
        <w:t>κ</w:t>
      </w:r>
      <w:r>
        <w:rPr>
          <w:rFonts w:eastAsia="Times New Roman"/>
          <w:bCs/>
        </w:rPr>
        <w:t>ανονισμού 396 του 2005, σύμφωνα με το οποίο</w:t>
      </w:r>
      <w:r>
        <w:rPr>
          <w:rFonts w:eastAsia="Times New Roman"/>
          <w:bCs/>
        </w:rPr>
        <w:t xml:space="preserve"> και χορήγησε, κατά παρέκκλιση, την άδεια των </w:t>
      </w:r>
      <w:proofErr w:type="spellStart"/>
      <w:r>
        <w:rPr>
          <w:rFonts w:eastAsia="Times New Roman"/>
          <w:bCs/>
        </w:rPr>
        <w:t>εκατόν</w:t>
      </w:r>
      <w:proofErr w:type="spellEnd"/>
      <w:r>
        <w:rPr>
          <w:rFonts w:eastAsia="Times New Roman"/>
          <w:bCs/>
        </w:rPr>
        <w:t xml:space="preserve"> είκοσι ημερών. </w:t>
      </w:r>
    </w:p>
    <w:p w14:paraId="11D3548E" w14:textId="77777777" w:rsidR="003B7355" w:rsidRDefault="001058BE">
      <w:pPr>
        <w:spacing w:line="600" w:lineRule="auto"/>
        <w:ind w:firstLine="720"/>
        <w:jc w:val="both"/>
        <w:rPr>
          <w:rFonts w:eastAsia="Times New Roman"/>
          <w:bCs/>
        </w:rPr>
      </w:pPr>
      <w:r>
        <w:rPr>
          <w:rFonts w:eastAsia="Times New Roman"/>
          <w:bCs/>
        </w:rPr>
        <w:t xml:space="preserve">Στις 21 και 22 Σεπτεμβρίου εκπρόσωπος της Υπηρεσίας μας θα συμμετέχει στη συνεδρίαση της </w:t>
      </w:r>
      <w:r>
        <w:rPr>
          <w:rFonts w:eastAsia="Times New Roman"/>
          <w:bCs/>
        </w:rPr>
        <w:t>μ</w:t>
      </w:r>
      <w:r>
        <w:rPr>
          <w:rFonts w:eastAsia="Times New Roman"/>
          <w:bCs/>
        </w:rPr>
        <w:t xml:space="preserve">όνιμης </w:t>
      </w:r>
      <w:r>
        <w:rPr>
          <w:rFonts w:eastAsia="Times New Roman"/>
          <w:bCs/>
        </w:rPr>
        <w:t>ε</w:t>
      </w:r>
      <w:r>
        <w:rPr>
          <w:rFonts w:eastAsia="Times New Roman"/>
          <w:bCs/>
        </w:rPr>
        <w:t>πιτροπής για την υποστήριξη των θέσεων της χώρας μας, τονίζοντας την επείγουσα κατάθεση τ</w:t>
      </w:r>
      <w:r>
        <w:rPr>
          <w:rFonts w:eastAsia="Times New Roman"/>
          <w:bCs/>
        </w:rPr>
        <w:t xml:space="preserve">ου θέματος και προτείνοντας την εξέταση της </w:t>
      </w:r>
      <w:r>
        <w:rPr>
          <w:rFonts w:eastAsia="Times New Roman"/>
          <w:bCs/>
        </w:rPr>
        <w:lastRenderedPageBreak/>
        <w:t xml:space="preserve">αίτησης για θέσπιση έστω και προσωρινών ορίων υπολειμμάτων κατά προτεραιότητα. </w:t>
      </w:r>
    </w:p>
    <w:p w14:paraId="11D3548F" w14:textId="77777777" w:rsidR="003B7355" w:rsidRDefault="001058BE">
      <w:pPr>
        <w:spacing w:line="600" w:lineRule="auto"/>
        <w:ind w:firstLine="720"/>
        <w:jc w:val="both"/>
        <w:rPr>
          <w:rFonts w:eastAsia="Times New Roman"/>
          <w:bCs/>
        </w:rPr>
      </w:pPr>
      <w:r>
        <w:rPr>
          <w:rFonts w:eastAsia="Times New Roman"/>
          <w:bCs/>
        </w:rPr>
        <w:t xml:space="preserve">Από όλα αυτά συνάγεται, κυρία Βουλευτή, ότι παραλάβαμε ένα πρόβλημα και προσπαθούμε να το θεραπεύσουμε με όλα τα νόμιμα μέσα, διότι </w:t>
      </w:r>
      <w:r>
        <w:rPr>
          <w:rFonts w:eastAsia="Times New Roman"/>
          <w:bCs/>
        </w:rPr>
        <w:t xml:space="preserve">η βαμβακοκαλλιέργεια στη χώρα μας είναι πάρα πολύ σημαντική. Αναμένουμε τα αποτελέσματα από τη διάσκεψη στη </w:t>
      </w:r>
      <w:r>
        <w:rPr>
          <w:rFonts w:eastAsia="Times New Roman"/>
          <w:bCs/>
        </w:rPr>
        <w:t>μ</w:t>
      </w:r>
      <w:r>
        <w:rPr>
          <w:rFonts w:eastAsia="Times New Roman"/>
          <w:bCs/>
        </w:rPr>
        <w:t xml:space="preserve">όνιμη </w:t>
      </w:r>
      <w:r>
        <w:rPr>
          <w:rFonts w:eastAsia="Times New Roman"/>
          <w:bCs/>
        </w:rPr>
        <w:t>ε</w:t>
      </w:r>
      <w:r>
        <w:rPr>
          <w:rFonts w:eastAsia="Times New Roman"/>
          <w:bCs/>
        </w:rPr>
        <w:t xml:space="preserve">πιτροπή, στην οποία θα παραστεί εκπρόσωπος της Υπηρεσίας μας, και θα ενημερώσουμε τους εμπλεκόμενους φορείς. </w:t>
      </w:r>
    </w:p>
    <w:p w14:paraId="11D35490" w14:textId="77777777" w:rsidR="003B7355" w:rsidRDefault="001058BE">
      <w:pPr>
        <w:spacing w:line="600" w:lineRule="auto"/>
        <w:ind w:firstLine="720"/>
        <w:jc w:val="both"/>
        <w:rPr>
          <w:rFonts w:eastAsia="Times New Roman"/>
          <w:bCs/>
        </w:rPr>
      </w:pPr>
      <w:r>
        <w:rPr>
          <w:rFonts w:eastAsia="Times New Roman"/>
          <w:bCs/>
        </w:rPr>
        <w:t xml:space="preserve">Ευχαριστώ. </w:t>
      </w:r>
    </w:p>
    <w:p w14:paraId="11D35491" w14:textId="77777777" w:rsidR="003B7355" w:rsidRDefault="001058BE">
      <w:pPr>
        <w:spacing w:line="600" w:lineRule="auto"/>
        <w:ind w:firstLine="720"/>
        <w:jc w:val="both"/>
        <w:rPr>
          <w:rFonts w:eastAsia="Times New Roman"/>
          <w:bCs/>
        </w:rPr>
      </w:pPr>
      <w:r>
        <w:rPr>
          <w:rFonts w:eastAsia="Times New Roman"/>
          <w:b/>
          <w:bCs/>
        </w:rPr>
        <w:t>ΠΡΟΕΔΡΕΥΩΝ (Νικήτα</w:t>
      </w:r>
      <w:r>
        <w:rPr>
          <w:rFonts w:eastAsia="Times New Roman"/>
          <w:b/>
          <w:bCs/>
        </w:rPr>
        <w:t>ς Κακλαμάνης):</w:t>
      </w:r>
      <w:r>
        <w:rPr>
          <w:rFonts w:eastAsia="Times New Roman"/>
          <w:bCs/>
        </w:rPr>
        <w:t xml:space="preserve"> Κυρία </w:t>
      </w:r>
      <w:proofErr w:type="spellStart"/>
      <w:r>
        <w:rPr>
          <w:rFonts w:eastAsia="Times New Roman"/>
          <w:bCs/>
        </w:rPr>
        <w:t>Κατσαβριά</w:t>
      </w:r>
      <w:proofErr w:type="spellEnd"/>
      <w:r>
        <w:rPr>
          <w:rFonts w:eastAsia="Times New Roman"/>
          <w:bCs/>
        </w:rPr>
        <w:t>, έχετε τον λόγο.</w:t>
      </w:r>
    </w:p>
    <w:p w14:paraId="11D35492" w14:textId="77777777" w:rsidR="003B7355" w:rsidRDefault="001058BE">
      <w:pPr>
        <w:spacing w:line="600" w:lineRule="auto"/>
        <w:ind w:firstLine="720"/>
        <w:jc w:val="both"/>
        <w:rPr>
          <w:rFonts w:eastAsia="Times New Roman"/>
          <w:bCs/>
        </w:rPr>
      </w:pPr>
      <w:r>
        <w:rPr>
          <w:rFonts w:eastAsia="Times New Roman"/>
          <w:b/>
          <w:bCs/>
        </w:rPr>
        <w:t xml:space="preserve">ΧΡΥΣΟΥΛΑ ΚΑΤΣΑΒΡΙΑ - ΣΙΩΡΟΠΟΥΛΟΥ: </w:t>
      </w:r>
      <w:r>
        <w:rPr>
          <w:rFonts w:eastAsia="Times New Roman"/>
          <w:bCs/>
        </w:rPr>
        <w:t>Κύριε Υπουργέ, σας ευχαριστώ, κατ’ αρχ</w:t>
      </w:r>
      <w:r>
        <w:rPr>
          <w:rFonts w:eastAsia="Times New Roman"/>
          <w:bCs/>
        </w:rPr>
        <w:t>άς</w:t>
      </w:r>
      <w:r>
        <w:rPr>
          <w:rFonts w:eastAsia="Times New Roman"/>
          <w:bCs/>
        </w:rPr>
        <w:t>, για την απάντηση.</w:t>
      </w:r>
    </w:p>
    <w:p w14:paraId="11D35493" w14:textId="77777777" w:rsidR="003B7355" w:rsidRDefault="001058BE">
      <w:pPr>
        <w:spacing w:line="600" w:lineRule="auto"/>
        <w:ind w:firstLine="720"/>
        <w:jc w:val="both"/>
        <w:rPr>
          <w:rFonts w:eastAsia="Times New Roman"/>
          <w:bCs/>
        </w:rPr>
      </w:pPr>
      <w:r>
        <w:rPr>
          <w:rFonts w:eastAsia="Times New Roman"/>
          <w:bCs/>
        </w:rPr>
        <w:t>Κατανοώ τις προσπάθειες που έχουν γίνει από τη μεριά του Υπουργείου όσο και από την πλευρά της επαγγελματικής οργά</w:t>
      </w:r>
      <w:r>
        <w:rPr>
          <w:rFonts w:eastAsia="Times New Roman"/>
          <w:bCs/>
        </w:rPr>
        <w:t xml:space="preserve">νωσης βάμβακος, προκειμένου να γίνουν ανεκτά τα προηγούμενα όρια του </w:t>
      </w:r>
      <w:r>
        <w:rPr>
          <w:rFonts w:eastAsia="Times New Roman"/>
          <w:bCs/>
          <w:lang w:val="en-US"/>
        </w:rPr>
        <w:t>MRL</w:t>
      </w:r>
      <w:r>
        <w:rPr>
          <w:rFonts w:eastAsia="Times New Roman"/>
          <w:bCs/>
        </w:rPr>
        <w:t xml:space="preserve">, δηλαδή των υπολειμμάτων της δραστικής </w:t>
      </w:r>
      <w:r>
        <w:rPr>
          <w:rFonts w:eastAsia="Times New Roman"/>
          <w:bCs/>
        </w:rPr>
        <w:lastRenderedPageBreak/>
        <w:t xml:space="preserve">ουσίας στα πρότερα επίπεδα που ίσχυαν στην Ευρωπαϊκή Ένωση. </w:t>
      </w:r>
    </w:p>
    <w:p w14:paraId="11D35494" w14:textId="77777777" w:rsidR="003B7355" w:rsidRDefault="001058BE">
      <w:pPr>
        <w:spacing w:line="600" w:lineRule="auto"/>
        <w:ind w:firstLine="720"/>
        <w:jc w:val="both"/>
        <w:rPr>
          <w:rFonts w:eastAsia="Times New Roman"/>
          <w:bCs/>
        </w:rPr>
      </w:pPr>
      <w:r>
        <w:rPr>
          <w:rFonts w:eastAsia="Times New Roman"/>
          <w:bCs/>
        </w:rPr>
        <w:t>Ανοίγει ένας δρόμος, προκειμένου να μην υπάρξει κίνδυνος μείωσης του εισοδήματος χιλιάδων αγροτικών οικογενειών. Ελπίζουμε να ευοδωθούν οι προσπάθειες αυτές. Όπως ελπίζουμε να ανταποκριθεί στην υποχρέωσή της και η εταιρεία παραγωγής και εμπορίας της συγκεκ</w:t>
      </w:r>
      <w:r>
        <w:rPr>
          <w:rFonts w:eastAsia="Times New Roman"/>
          <w:bCs/>
        </w:rPr>
        <w:t xml:space="preserve">ριμένης δραστικής ουσίας. Η εταιρεία αυτή οφείλει να προβεί στις απαραίτητες ενέργειες και να συμπληρώσει τον φάκελο με τα απαιτούμενα πειράματα υπολειμμάτων που ζητάει η </w:t>
      </w:r>
      <w:r>
        <w:rPr>
          <w:rFonts w:eastAsia="Times New Roman"/>
          <w:bCs/>
          <w:lang w:val="en-US"/>
        </w:rPr>
        <w:t>EFSA</w:t>
      </w:r>
      <w:r>
        <w:rPr>
          <w:rFonts w:eastAsia="Times New Roman"/>
          <w:bCs/>
        </w:rPr>
        <w:t>.</w:t>
      </w:r>
    </w:p>
    <w:p w14:paraId="11D35495" w14:textId="77777777" w:rsidR="003B7355" w:rsidRDefault="001058BE">
      <w:pPr>
        <w:spacing w:line="600" w:lineRule="auto"/>
        <w:ind w:firstLine="720"/>
        <w:jc w:val="both"/>
        <w:rPr>
          <w:rFonts w:eastAsia="Times New Roman"/>
          <w:bCs/>
        </w:rPr>
      </w:pPr>
      <w:r>
        <w:rPr>
          <w:rFonts w:eastAsia="Times New Roman"/>
          <w:bCs/>
        </w:rPr>
        <w:t>Άφησα για τη δευτερολογία μου, κύριε Υπουργέ, το δεύτερο σκέλος της ερώτησής μο</w:t>
      </w:r>
      <w:r>
        <w:rPr>
          <w:rFonts w:eastAsia="Times New Roman"/>
          <w:bCs/>
        </w:rPr>
        <w:t>υ, αυτό που αφορά τα κόκκινα δάνεια των αγροτών και των συνεταιριστικών οργανώσεών τους. Όλοι γνωρίζουμε ότι πρωτίστως, λόγω της κακοδιαχείρισης της παλιάς Αγροτικής Τράπεζας, αλλά και λόγω της κρίσης που ακολούθησε, πολλά από τα δάνεια των αγροτών, αλλά κ</w:t>
      </w:r>
      <w:r>
        <w:rPr>
          <w:rFonts w:eastAsia="Times New Roman"/>
          <w:bCs/>
        </w:rPr>
        <w:t>αι των συνεταιρισμών κατέστησαν μη εξυπηρετούμενα.</w:t>
      </w:r>
    </w:p>
    <w:p w14:paraId="11D35496" w14:textId="77777777" w:rsidR="003B7355" w:rsidRDefault="001058BE">
      <w:pPr>
        <w:spacing w:line="600" w:lineRule="auto"/>
        <w:ind w:firstLine="720"/>
        <w:jc w:val="both"/>
        <w:rPr>
          <w:rFonts w:eastAsia="Times New Roman"/>
          <w:bCs/>
        </w:rPr>
      </w:pPr>
      <w:r>
        <w:rPr>
          <w:rFonts w:eastAsia="Times New Roman"/>
          <w:bCs/>
        </w:rPr>
        <w:t xml:space="preserve">Έχει αναπτυχθεί, λοιπόν, το τελευταίο διάστημα μια έντονη παραφιλολογία για τη ρύθμιση ή τη μη ρύθμιση των κόκκινων δανείων των αγροτών. Αποτέλεσμα είναι η έντονη ανησυχία </w:t>
      </w:r>
      <w:r>
        <w:rPr>
          <w:rFonts w:eastAsia="Times New Roman"/>
          <w:bCs/>
        </w:rPr>
        <w:lastRenderedPageBreak/>
        <w:t>των παραγωγών ως προς τη βιωσιμότ</w:t>
      </w:r>
      <w:r>
        <w:rPr>
          <w:rFonts w:eastAsia="Times New Roman"/>
          <w:bCs/>
        </w:rPr>
        <w:t>ητα των εκμεταλλεύσεών τους, γιατί, όπως όλοι γνωρίζουμε, η βιωσιμότητα αυτή για τους υπερχρεωμένους αγρότες σχετίζεται άμεσα με την ικανότητά τους να εξυπηρετούν τα παλιά τους δάνεια.</w:t>
      </w:r>
    </w:p>
    <w:p w14:paraId="11D35497" w14:textId="77777777" w:rsidR="003B7355" w:rsidRDefault="001058BE">
      <w:pPr>
        <w:spacing w:line="600" w:lineRule="auto"/>
        <w:ind w:firstLine="720"/>
        <w:jc w:val="both"/>
        <w:rPr>
          <w:rFonts w:eastAsia="Times New Roman"/>
          <w:bCs/>
        </w:rPr>
      </w:pPr>
      <w:r>
        <w:rPr>
          <w:rFonts w:eastAsia="Times New Roman"/>
          <w:bCs/>
        </w:rPr>
        <w:t>Θα ήθελα, λοιπόν, να μας πείτε, κύριε Υπουργέ, αν θα υπάρξει και ποια θ</w:t>
      </w:r>
      <w:r>
        <w:rPr>
          <w:rFonts w:eastAsia="Times New Roman"/>
          <w:bCs/>
        </w:rPr>
        <w:t>α είναι η λύση στο θέμα αυτό, προκειμένου ο αγροτικός κόσμος να μην παραμείνει δέσμιος των υπέρογκων χρεών.</w:t>
      </w:r>
    </w:p>
    <w:p w14:paraId="11D35498" w14:textId="77777777" w:rsidR="003B7355" w:rsidRDefault="001058BE">
      <w:pPr>
        <w:spacing w:line="600" w:lineRule="auto"/>
        <w:ind w:firstLine="720"/>
        <w:jc w:val="both"/>
        <w:rPr>
          <w:rFonts w:eastAsia="Times New Roman" w:cs="Times New Roman"/>
          <w:szCs w:val="24"/>
        </w:rPr>
      </w:pPr>
      <w:r>
        <w:rPr>
          <w:rFonts w:eastAsia="Times New Roman"/>
          <w:bCs/>
        </w:rPr>
        <w:t xml:space="preserve">Ευχαριστώ πολύ. </w:t>
      </w:r>
    </w:p>
    <w:p w14:paraId="11D35499" w14:textId="77777777" w:rsidR="003B7355" w:rsidRDefault="001058BE">
      <w:pPr>
        <w:spacing w:line="60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 xml:space="preserve">Τεράστιο το θέμα, αλλά δεν ξέρω εάν είναι αρμοδιότητα του συγκεκριμένου Υφυπουργού. </w:t>
      </w:r>
    </w:p>
    <w:p w14:paraId="11D3549A" w14:textId="77777777" w:rsidR="003B7355" w:rsidRDefault="001058BE">
      <w:pPr>
        <w:spacing w:line="600" w:lineRule="auto"/>
        <w:ind w:firstLine="720"/>
        <w:jc w:val="both"/>
        <w:rPr>
          <w:rFonts w:eastAsia="Times New Roman"/>
          <w:szCs w:val="24"/>
        </w:rPr>
      </w:pPr>
      <w:r>
        <w:rPr>
          <w:rFonts w:eastAsia="Times New Roman"/>
          <w:szCs w:val="24"/>
        </w:rPr>
        <w:t>Παρά ταύτα, κ</w:t>
      </w:r>
      <w:r>
        <w:rPr>
          <w:rFonts w:eastAsia="Times New Roman"/>
          <w:szCs w:val="24"/>
        </w:rPr>
        <w:t>ύριε Υφυπουργέ, έχετε τον λόγο.</w:t>
      </w:r>
    </w:p>
    <w:p w14:paraId="11D3549B" w14:textId="77777777" w:rsidR="003B7355" w:rsidRDefault="001058BE">
      <w:pPr>
        <w:spacing w:line="600" w:lineRule="auto"/>
        <w:ind w:firstLine="720"/>
        <w:jc w:val="both"/>
        <w:rPr>
          <w:rFonts w:eastAsia="Times New Roman"/>
          <w:szCs w:val="24"/>
        </w:rPr>
      </w:pPr>
      <w:r>
        <w:rPr>
          <w:rFonts w:eastAsia="Times New Roman"/>
          <w:b/>
          <w:szCs w:val="24"/>
        </w:rPr>
        <w:t xml:space="preserve">ΒΑΣΙΛΕΙΟΣ ΚΟΚΚΑΛΗΣ (Υφυπουργός Αγροτικής Ανάπτυξης και Τροφίμων): </w:t>
      </w:r>
      <w:r>
        <w:rPr>
          <w:rFonts w:eastAsia="Times New Roman"/>
          <w:szCs w:val="24"/>
        </w:rPr>
        <w:t>Κατ’ αρχάς, δυο κουβέντες στο προηγούμενο ερώτημα ότι κατανοούμε την ανησυχία των βαμβακοπαραγωγών, αλλά ως Υπουργείο Αγροτικής Ανάπτυξης αυτή τη στιγμή μπορο</w:t>
      </w:r>
      <w:r>
        <w:rPr>
          <w:rFonts w:eastAsia="Times New Roman"/>
          <w:szCs w:val="24"/>
        </w:rPr>
        <w:t xml:space="preserve">ύμε να πούμε το εξής: Μόλις λάβαμε γνώση του προβλήματος κινηθήκαμε εγκαίρως και προσηκόντως και με όλα </w:t>
      </w:r>
      <w:r>
        <w:rPr>
          <w:rFonts w:eastAsia="Times New Roman"/>
          <w:szCs w:val="24"/>
        </w:rPr>
        <w:lastRenderedPageBreak/>
        <w:t>τα νόμιμα μέτρα, τόσο στην Ελλάδα όσο και στην Ευρωπαϊκή Ένωση, προκειμένου να προστατευτεί το εισόδημα των βαμβακοπαραγωγών. Όμως, επαναλαμβάνω, ήταν έ</w:t>
      </w:r>
      <w:r>
        <w:rPr>
          <w:rFonts w:eastAsia="Times New Roman"/>
          <w:szCs w:val="24"/>
        </w:rPr>
        <w:t>να πρόβλημα το οποίο το παραλάβαμε λόγω άστοχων κινήσεων προηγουμένων πολιτικών ηγεσιών.</w:t>
      </w:r>
    </w:p>
    <w:p w14:paraId="11D3549C" w14:textId="77777777" w:rsidR="003B7355" w:rsidRDefault="001058BE">
      <w:pPr>
        <w:spacing w:line="600" w:lineRule="auto"/>
        <w:ind w:firstLine="720"/>
        <w:jc w:val="both"/>
        <w:rPr>
          <w:rFonts w:eastAsia="Times New Roman"/>
          <w:szCs w:val="24"/>
        </w:rPr>
      </w:pPr>
      <w:r>
        <w:rPr>
          <w:rFonts w:eastAsia="Times New Roman"/>
          <w:szCs w:val="24"/>
        </w:rPr>
        <w:t>Θα ήθελα να πω δυο κουβέντες, παρ’ όλο που ο κύριος Πρόεδρος είπε ότι δεν υπάρχει αρμοδιότητα, για τα αγροτικά δάνεια.</w:t>
      </w:r>
    </w:p>
    <w:p w14:paraId="11D3549D" w14:textId="77777777" w:rsidR="003B7355" w:rsidRDefault="001058BE">
      <w:pPr>
        <w:spacing w:line="60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Αναρωτήθηκα, δε</w:t>
      </w:r>
      <w:r>
        <w:rPr>
          <w:rFonts w:eastAsia="Times New Roman"/>
          <w:szCs w:val="24"/>
        </w:rPr>
        <w:t>ν είπα.</w:t>
      </w:r>
    </w:p>
    <w:p w14:paraId="11D3549E" w14:textId="77777777" w:rsidR="003B7355" w:rsidRDefault="001058BE">
      <w:pPr>
        <w:spacing w:line="600" w:lineRule="auto"/>
        <w:ind w:firstLine="720"/>
        <w:jc w:val="both"/>
        <w:rPr>
          <w:rFonts w:eastAsia="Times New Roman"/>
          <w:szCs w:val="24"/>
        </w:rPr>
      </w:pPr>
      <w:r>
        <w:rPr>
          <w:rFonts w:eastAsia="Times New Roman"/>
          <w:b/>
          <w:szCs w:val="24"/>
        </w:rPr>
        <w:t xml:space="preserve">ΒΑΣΙΛΕΙΟΣ ΚΟΚΚΑΛΗΣ (Υφυπουργός Αγροτικής Ανάπτυξης και Τροφίμων): </w:t>
      </w:r>
      <w:r>
        <w:rPr>
          <w:rFonts w:eastAsia="Times New Roman"/>
          <w:szCs w:val="24"/>
        </w:rPr>
        <w:t>Ναι, ναι. Πιθανότατα, κύριε Πρόεδρε, γιατί είναι του Υπουργείου Οικονομικών.</w:t>
      </w:r>
    </w:p>
    <w:p w14:paraId="11D3549F" w14:textId="77777777" w:rsidR="003B7355" w:rsidRDefault="001058BE">
      <w:pPr>
        <w:spacing w:line="600" w:lineRule="auto"/>
        <w:ind w:firstLine="720"/>
        <w:jc w:val="both"/>
        <w:rPr>
          <w:rFonts w:eastAsia="Times New Roman"/>
          <w:szCs w:val="24"/>
        </w:rPr>
      </w:pPr>
      <w:r>
        <w:rPr>
          <w:rFonts w:eastAsia="Times New Roman"/>
          <w:szCs w:val="24"/>
        </w:rPr>
        <w:t>Ο Νομός Καρδίτσας ταλαιπωρείται από την υπερχρέωση, και οι συνεταιρισμοί και τα φυσικά πρόσωπα. Το πώς λε</w:t>
      </w:r>
      <w:r>
        <w:rPr>
          <w:rFonts w:eastAsia="Times New Roman"/>
          <w:szCs w:val="24"/>
        </w:rPr>
        <w:t xml:space="preserve">ιτουργούσε η Αγροτική Τράπεζα ήταν και είναι μια απόδειξη του φαύλου τραπεζικού συστήματος τις προηγούμενες δεκαετίες. </w:t>
      </w:r>
    </w:p>
    <w:p w14:paraId="11D354A0" w14:textId="77777777" w:rsidR="003B7355" w:rsidRDefault="001058BE">
      <w:pPr>
        <w:spacing w:line="600" w:lineRule="auto"/>
        <w:ind w:firstLine="720"/>
        <w:jc w:val="both"/>
        <w:rPr>
          <w:rFonts w:eastAsia="Times New Roman"/>
          <w:szCs w:val="24"/>
        </w:rPr>
      </w:pPr>
      <w:r>
        <w:rPr>
          <w:rFonts w:eastAsia="Times New Roman"/>
          <w:szCs w:val="24"/>
        </w:rPr>
        <w:t xml:space="preserve">Η Αγροτική Τράπεζα, δυστυχώς, αντί να κάνει την αγροτική πίστη είχε τρεις άξονες: Πρώτον, τη χρηματοδότηση στους </w:t>
      </w:r>
      <w:r>
        <w:rPr>
          <w:rFonts w:eastAsia="Times New Roman"/>
          <w:szCs w:val="24"/>
        </w:rPr>
        <w:lastRenderedPageBreak/>
        <w:t>συνεταιρισμούς χωρίς τρ</w:t>
      </w:r>
      <w:r>
        <w:rPr>
          <w:rFonts w:eastAsia="Times New Roman"/>
          <w:szCs w:val="24"/>
        </w:rPr>
        <w:t>απεζικά κριτήρια. Δεύτερον, τη χρηματοδότηση των πολιτικών κομμάτων. Και τρίτον, τις χαριστικές ρυθμίσεις.</w:t>
      </w:r>
    </w:p>
    <w:p w14:paraId="11D354A1" w14:textId="77777777" w:rsidR="003B7355" w:rsidRDefault="001058BE">
      <w:pPr>
        <w:spacing w:line="600" w:lineRule="auto"/>
        <w:ind w:firstLine="720"/>
        <w:jc w:val="both"/>
        <w:rPr>
          <w:rFonts w:eastAsia="Times New Roman"/>
          <w:szCs w:val="24"/>
        </w:rPr>
      </w:pPr>
      <w:r>
        <w:rPr>
          <w:rFonts w:eastAsia="Times New Roman"/>
          <w:szCs w:val="24"/>
        </w:rPr>
        <w:t xml:space="preserve">Όλα τα προηγούμενα τριάντα χρόνια ίσχυε αυτό το φαύλο τραπεζικό σύστημα που εφάρμοζε η Αγροτική Τράπεζα: έδινε δάνεια στους συνεταιρισμούς, τα οποία </w:t>
      </w:r>
      <w:r>
        <w:rPr>
          <w:rFonts w:eastAsia="Times New Roman"/>
          <w:szCs w:val="24"/>
        </w:rPr>
        <w:t>υποτίθεται ότι έπρεπε να πάνε στις τσέπες των αγροτών. Τουναντίον, δεν πήγαινε ούτε μια δραχμή τότε στις τσέπες των αγροτών.</w:t>
      </w:r>
    </w:p>
    <w:p w14:paraId="11D354A2" w14:textId="77777777" w:rsidR="003B7355" w:rsidRDefault="001058BE">
      <w:pPr>
        <w:spacing w:line="600" w:lineRule="auto"/>
        <w:ind w:firstLine="720"/>
        <w:jc w:val="both"/>
        <w:rPr>
          <w:rFonts w:eastAsia="Times New Roman"/>
          <w:szCs w:val="24"/>
        </w:rPr>
      </w:pPr>
      <w:r>
        <w:rPr>
          <w:rFonts w:eastAsia="Times New Roman"/>
          <w:szCs w:val="24"/>
        </w:rPr>
        <w:t>Σήμερα, μετά το 2012, που ξεπουλήθηκε η Αγροτική Τράπεζα στην ουσία, παρέμεινε το κακό κομμάτι στην υπό εκκαθάριση εταιρεία, με απο</w:t>
      </w:r>
      <w:r>
        <w:rPr>
          <w:rFonts w:eastAsia="Times New Roman"/>
          <w:szCs w:val="24"/>
        </w:rPr>
        <w:t xml:space="preserve">τέλεσμα χιλιάδες αγρότες, χιλιάδες κτηνοτρόφοι να είναι δέσμιοι μιας υπερχρέωσης, αλλά και αρκετοί συνεταιρισμοί. </w:t>
      </w:r>
    </w:p>
    <w:p w14:paraId="11D354A3" w14:textId="77777777" w:rsidR="003B7355" w:rsidRDefault="001058BE">
      <w:pPr>
        <w:spacing w:line="600" w:lineRule="auto"/>
        <w:ind w:firstLine="720"/>
        <w:jc w:val="both"/>
        <w:rPr>
          <w:rFonts w:eastAsia="Times New Roman"/>
          <w:szCs w:val="24"/>
        </w:rPr>
      </w:pPr>
      <w:r>
        <w:rPr>
          <w:rFonts w:eastAsia="Times New Roman"/>
          <w:szCs w:val="24"/>
        </w:rPr>
        <w:t xml:space="preserve">Η Κυβέρνηση σύντομα θα ανακοινώσει κάποιες βασικές αρχές για τη ρύθμιση αυτών των «κόκκινων δανείων». Επιγραμματικά σας αναφέρω: </w:t>
      </w:r>
    </w:p>
    <w:p w14:paraId="11D354A4" w14:textId="77777777" w:rsidR="003B7355" w:rsidRDefault="001058BE">
      <w:pPr>
        <w:spacing w:line="600" w:lineRule="auto"/>
        <w:ind w:firstLine="720"/>
        <w:jc w:val="both"/>
        <w:rPr>
          <w:rFonts w:eastAsia="Times New Roman"/>
          <w:szCs w:val="24"/>
        </w:rPr>
      </w:pPr>
      <w:r>
        <w:rPr>
          <w:rFonts w:eastAsia="Times New Roman"/>
          <w:szCs w:val="24"/>
        </w:rPr>
        <w:t>Η βιώσιμη ο</w:t>
      </w:r>
      <w:r>
        <w:rPr>
          <w:rFonts w:eastAsia="Times New Roman"/>
          <w:szCs w:val="24"/>
        </w:rPr>
        <w:t>φειλή. Ο αγρότης πλέον θα μπορεί να πληρώνει αυτό που μπορεί και όχι αυτό που τον καλούσε παλιότερα η Αγροτική Τράπεζα να πληρώσει.</w:t>
      </w:r>
    </w:p>
    <w:p w14:paraId="11D354A5" w14:textId="77777777" w:rsidR="003B7355" w:rsidRDefault="001058BE">
      <w:pPr>
        <w:spacing w:line="600" w:lineRule="auto"/>
        <w:ind w:firstLine="720"/>
        <w:jc w:val="both"/>
        <w:rPr>
          <w:rFonts w:eastAsia="Times New Roman"/>
          <w:szCs w:val="24"/>
        </w:rPr>
      </w:pPr>
      <w:r>
        <w:rPr>
          <w:rFonts w:eastAsia="Times New Roman"/>
          <w:szCs w:val="24"/>
        </w:rPr>
        <w:lastRenderedPageBreak/>
        <w:t xml:space="preserve">Δεύτερον, η </w:t>
      </w:r>
      <w:proofErr w:type="spellStart"/>
      <w:r>
        <w:rPr>
          <w:rFonts w:eastAsia="Times New Roman"/>
          <w:szCs w:val="24"/>
        </w:rPr>
        <w:t>επανενεργοποίηση</w:t>
      </w:r>
      <w:proofErr w:type="spellEnd"/>
      <w:r>
        <w:rPr>
          <w:rFonts w:eastAsia="Times New Roman"/>
          <w:szCs w:val="24"/>
        </w:rPr>
        <w:t xml:space="preserve"> του γνωστού νόμου περί </w:t>
      </w:r>
      <w:proofErr w:type="spellStart"/>
      <w:r>
        <w:rPr>
          <w:rFonts w:eastAsia="Times New Roman"/>
          <w:szCs w:val="24"/>
        </w:rPr>
        <w:t>πανωτοκίων</w:t>
      </w:r>
      <w:proofErr w:type="spellEnd"/>
      <w:r>
        <w:rPr>
          <w:rFonts w:eastAsia="Times New Roman"/>
          <w:szCs w:val="24"/>
        </w:rPr>
        <w:t>. Και εδώ, κυρία Βουλευτή, είναι το εξής οξύμωρο: Μας κατηγορε</w:t>
      </w:r>
      <w:r>
        <w:rPr>
          <w:rFonts w:eastAsia="Times New Roman"/>
          <w:szCs w:val="24"/>
        </w:rPr>
        <w:t>ί η Αντιπολίτευση: «Τι κάνετε για τα αγροτικά δάνεια;». Είναι δυνατόν, όταν οι ίδιοι δεν φρόντισαν το 2012; Το 2012 με τη μεταβίβαση της Αγροτικής Τράπεζας οι ίδιοι δεν φρόντισαν να λάβουν ούτε ένα μέτρο για τα δάνεια αυτών των αγροτών. Και ρωτούν τώρα Βου</w:t>
      </w:r>
      <w:r>
        <w:rPr>
          <w:rFonts w:eastAsia="Times New Roman"/>
          <w:szCs w:val="24"/>
        </w:rPr>
        <w:t xml:space="preserve">λευτές της Αξιωματικής -και της μείζονος και της ελάσσονος- Αντιπολίτευσης και μας κατηγορούν: «Τι κάνετε για τα αγροτικά δάνεια;». Είναι δυνατόν; </w:t>
      </w:r>
    </w:p>
    <w:p w14:paraId="11D354A6" w14:textId="77777777" w:rsidR="003B7355" w:rsidRDefault="001058BE">
      <w:pPr>
        <w:spacing w:line="600" w:lineRule="auto"/>
        <w:ind w:firstLine="720"/>
        <w:jc w:val="both"/>
        <w:rPr>
          <w:rFonts w:eastAsia="Times New Roman"/>
          <w:szCs w:val="24"/>
        </w:rPr>
      </w:pPr>
      <w:r>
        <w:rPr>
          <w:rFonts w:eastAsia="Times New Roman"/>
          <w:szCs w:val="24"/>
        </w:rPr>
        <w:t>Σύντομα ο κ. Αποστόλου είπε ότι θα εξαγγείλει και το σχέδιο για τις περιουσίες των συνεταιρισμών. Χιλιάδες σ</w:t>
      </w:r>
      <w:r>
        <w:rPr>
          <w:rFonts w:eastAsia="Times New Roman"/>
          <w:szCs w:val="24"/>
        </w:rPr>
        <w:t xml:space="preserve">υνεταιρισμοί είναι πτωχευμένοι. Πολλοί οι οποίοι διοίκησαν τους συνεταιρισμούς </w:t>
      </w:r>
      <w:proofErr w:type="spellStart"/>
      <w:r>
        <w:rPr>
          <w:rFonts w:eastAsia="Times New Roman"/>
          <w:szCs w:val="24"/>
        </w:rPr>
        <w:t>βαρύνονται</w:t>
      </w:r>
      <w:proofErr w:type="spellEnd"/>
      <w:r>
        <w:rPr>
          <w:rFonts w:eastAsia="Times New Roman"/>
          <w:szCs w:val="24"/>
        </w:rPr>
        <w:t xml:space="preserve"> με ποινικά αδικήματα. Τεράστιες περιουσίες. Αυτές οι περιουσίες, με σεβασμό στο Σύνταγμα πάντα οφείλουμε και πρέπει να μεταβιβαστούν, τουλάχιστον να γίνεται εκμετάλλε</w:t>
      </w:r>
      <w:r>
        <w:rPr>
          <w:rFonts w:eastAsia="Times New Roman"/>
          <w:szCs w:val="24"/>
        </w:rPr>
        <w:t>υση είτε από αγρότες είτε από ομάδες παραγωγών.</w:t>
      </w:r>
    </w:p>
    <w:p w14:paraId="11D354A7" w14:textId="77777777" w:rsidR="003B7355" w:rsidRDefault="001058BE">
      <w:pPr>
        <w:spacing w:line="600" w:lineRule="auto"/>
        <w:ind w:firstLine="720"/>
        <w:jc w:val="both"/>
        <w:rPr>
          <w:rFonts w:eastAsia="Times New Roman"/>
          <w:szCs w:val="24"/>
        </w:rPr>
      </w:pPr>
      <w:r>
        <w:rPr>
          <w:rFonts w:eastAsia="Times New Roman"/>
          <w:szCs w:val="24"/>
        </w:rPr>
        <w:t xml:space="preserve">Συνεπώς -και κλείνω, κύριε Πρόεδρε, και ευχαριστώ για την κατανόηση- το Υπουργείο Αγροτικής Ανάπτυξης σε συνεργασία και με τα συναρμόδια Υπουργεία εξετάζει μια πραγματική, βιώσιμη λύση για τα αγροτικά δάνεια </w:t>
      </w:r>
      <w:r>
        <w:rPr>
          <w:rFonts w:eastAsia="Times New Roman"/>
          <w:szCs w:val="24"/>
        </w:rPr>
        <w:t xml:space="preserve">με διαφάνεια και δίνοντας </w:t>
      </w:r>
      <w:r>
        <w:rPr>
          <w:rFonts w:eastAsia="Times New Roman"/>
          <w:szCs w:val="24"/>
        </w:rPr>
        <w:lastRenderedPageBreak/>
        <w:t>μια πραγματική και ριζοσπαστική λύση σε αυτό το καρκίνωμα, πραγματικά, που ταλαιπώρησε τον πρωτογενή τομέα επί σαράντα χρόνια.</w:t>
      </w:r>
    </w:p>
    <w:p w14:paraId="11D354A8" w14:textId="77777777" w:rsidR="003B7355" w:rsidRDefault="001058BE">
      <w:pPr>
        <w:spacing w:line="600" w:lineRule="auto"/>
        <w:ind w:firstLine="720"/>
        <w:jc w:val="both"/>
        <w:rPr>
          <w:rFonts w:eastAsia="Times New Roman"/>
          <w:szCs w:val="24"/>
        </w:rPr>
      </w:pPr>
      <w:r>
        <w:rPr>
          <w:rFonts w:eastAsia="Times New Roman"/>
          <w:szCs w:val="24"/>
        </w:rPr>
        <w:t>Σας ευχαριστώ.</w:t>
      </w:r>
    </w:p>
    <w:p w14:paraId="11D354A9" w14:textId="77777777" w:rsidR="003B7355" w:rsidRDefault="001058BE">
      <w:pPr>
        <w:spacing w:before="100" w:beforeAutospacing="1" w:after="100" w:afterAutospacing="1" w:line="600" w:lineRule="auto"/>
        <w:ind w:firstLine="720"/>
        <w:contextualSpacing/>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 xml:space="preserve">Φοβάμαι ότι θα χρειαστεί να επανέλθετε, αλλά εν πάση </w:t>
      </w:r>
      <w:proofErr w:type="spellStart"/>
      <w:r>
        <w:rPr>
          <w:rFonts w:eastAsia="Times New Roman"/>
          <w:szCs w:val="24"/>
        </w:rPr>
        <w:t>περιπτώσει</w:t>
      </w:r>
      <w:proofErr w:type="spellEnd"/>
      <w:r>
        <w:rPr>
          <w:rFonts w:eastAsia="Times New Roman"/>
          <w:szCs w:val="24"/>
        </w:rPr>
        <w:t>.</w:t>
      </w:r>
    </w:p>
    <w:p w14:paraId="11D354AA" w14:textId="77777777" w:rsidR="003B7355" w:rsidRDefault="001058BE">
      <w:pPr>
        <w:spacing w:before="100" w:beforeAutospacing="1" w:after="100" w:afterAutospacing="1" w:line="600" w:lineRule="auto"/>
        <w:ind w:firstLine="720"/>
        <w:contextualSpacing/>
        <w:jc w:val="both"/>
        <w:rPr>
          <w:rFonts w:eastAsia="Times New Roman"/>
          <w:szCs w:val="24"/>
        </w:rPr>
      </w:pPr>
      <w:r>
        <w:rPr>
          <w:rFonts w:eastAsia="Times New Roman"/>
          <w:szCs w:val="24"/>
        </w:rPr>
        <w:t xml:space="preserve">Ευχαριστώ, κύριε Υπουργέ. </w:t>
      </w:r>
    </w:p>
    <w:p w14:paraId="11D354AB" w14:textId="77777777" w:rsidR="003B7355" w:rsidRDefault="001058BE">
      <w:pPr>
        <w:spacing w:before="100" w:beforeAutospacing="1" w:after="100" w:afterAutospacing="1" w:line="600" w:lineRule="auto"/>
        <w:ind w:firstLine="720"/>
        <w:contextualSpacing/>
        <w:jc w:val="both"/>
        <w:rPr>
          <w:rFonts w:eastAsia="Times New Roman"/>
          <w:szCs w:val="24"/>
        </w:rPr>
      </w:pPr>
      <w:r>
        <w:rPr>
          <w:rFonts w:eastAsia="Times New Roman"/>
          <w:szCs w:val="24"/>
        </w:rPr>
        <w:t>Στο σημείο αυτό, κυρίες και κύριοι συνάδελφοι, έχω την τιμή να ανακοινώσω το δελτίο επικαίρων ερωτήσεων της Παρασκευής 22 Σεπτεμβρίου 2017.</w:t>
      </w:r>
    </w:p>
    <w:p w14:paraId="11D354AC" w14:textId="77777777" w:rsidR="003B7355" w:rsidRDefault="001058BE">
      <w:pPr>
        <w:spacing w:before="100" w:beforeAutospacing="1" w:after="100" w:afterAutospacing="1" w:line="600" w:lineRule="auto"/>
        <w:ind w:firstLine="720"/>
        <w:contextualSpacing/>
        <w:jc w:val="both"/>
        <w:rPr>
          <w:rFonts w:eastAsia="Times New Roman"/>
          <w:szCs w:val="24"/>
        </w:rPr>
      </w:pPr>
      <w:r>
        <w:rPr>
          <w:rFonts w:eastAsia="Times New Roman"/>
          <w:szCs w:val="24"/>
        </w:rPr>
        <w:t xml:space="preserve">Α. </w:t>
      </w:r>
      <w:r>
        <w:rPr>
          <w:rFonts w:eastAsia="Times New Roman"/>
          <w:szCs w:val="24"/>
        </w:rPr>
        <w:t>ΕΠΙΚΑΙΡΕΣ ΕΡΩΤΗΣΕΙΣ Π</w:t>
      </w:r>
      <w:r>
        <w:rPr>
          <w:rFonts w:eastAsia="Times New Roman"/>
          <w:szCs w:val="24"/>
        </w:rPr>
        <w:t xml:space="preserve">ρώτου </w:t>
      </w:r>
      <w:r>
        <w:rPr>
          <w:rFonts w:eastAsia="Times New Roman"/>
          <w:szCs w:val="24"/>
        </w:rPr>
        <w:t>Κ</w:t>
      </w:r>
      <w:r>
        <w:rPr>
          <w:rFonts w:eastAsia="Times New Roman"/>
          <w:szCs w:val="24"/>
        </w:rPr>
        <w:t>ύκλου (Άρθρο 130 παρ</w:t>
      </w:r>
      <w:r>
        <w:rPr>
          <w:rFonts w:eastAsia="Times New Roman"/>
          <w:szCs w:val="24"/>
        </w:rPr>
        <w:t>άγραφοι</w:t>
      </w:r>
      <w:r>
        <w:rPr>
          <w:rFonts w:eastAsia="Times New Roman"/>
          <w:szCs w:val="24"/>
        </w:rPr>
        <w:t xml:space="preserve"> 2 και 3 </w:t>
      </w:r>
      <w:r>
        <w:rPr>
          <w:rFonts w:eastAsia="Times New Roman"/>
          <w:szCs w:val="24"/>
        </w:rPr>
        <w:t xml:space="preserve">του </w:t>
      </w:r>
      <w:r>
        <w:rPr>
          <w:rFonts w:eastAsia="Times New Roman"/>
          <w:szCs w:val="24"/>
        </w:rPr>
        <w:t>Καν</w:t>
      </w:r>
      <w:r>
        <w:rPr>
          <w:rFonts w:eastAsia="Times New Roman"/>
          <w:szCs w:val="24"/>
        </w:rPr>
        <w:t>ονι</w:t>
      </w:r>
      <w:r>
        <w:rPr>
          <w:rFonts w:eastAsia="Times New Roman"/>
          <w:szCs w:val="24"/>
        </w:rPr>
        <w:t>σμού της</w:t>
      </w:r>
      <w:r>
        <w:rPr>
          <w:rFonts w:eastAsia="Times New Roman"/>
          <w:szCs w:val="24"/>
        </w:rPr>
        <w:t xml:space="preserve"> Βουλής)</w:t>
      </w:r>
    </w:p>
    <w:p w14:paraId="11D354AD" w14:textId="77777777" w:rsidR="003B7355" w:rsidRDefault="001058BE">
      <w:pPr>
        <w:spacing w:before="100" w:beforeAutospacing="1" w:after="100" w:afterAutospacing="1" w:line="600" w:lineRule="auto"/>
        <w:ind w:firstLine="720"/>
        <w:contextualSpacing/>
        <w:jc w:val="both"/>
        <w:rPr>
          <w:rFonts w:eastAsia="Times New Roman"/>
          <w:szCs w:val="24"/>
        </w:rPr>
      </w:pPr>
      <w:r>
        <w:rPr>
          <w:rFonts w:eastAsia="Times New Roman"/>
          <w:szCs w:val="24"/>
        </w:rPr>
        <w:t>1. Η με αριθμό 1496/18-9-2017 επίκαιρη ερώτηση του Βουλευτή Β΄ Αθηνών της Νέας Δημοκρατίας κ. Μιλτιάδη Βαρβιτσιώτη προς τον Υπουργό Μεταναστευτικής Πολιτικής, με θέμα: «Εγκλωβισμένοι στη χώρα μας χιλιάδες πρόσφυγες και παράνομοι μετανάστες</w:t>
      </w:r>
      <w:r>
        <w:rPr>
          <w:rFonts w:eastAsia="Times New Roman"/>
          <w:szCs w:val="24"/>
        </w:rPr>
        <w:t>».</w:t>
      </w:r>
    </w:p>
    <w:p w14:paraId="11D354AE" w14:textId="77777777" w:rsidR="003B7355" w:rsidRDefault="001058BE">
      <w:pPr>
        <w:spacing w:before="100" w:beforeAutospacing="1" w:after="100" w:afterAutospacing="1" w:line="600" w:lineRule="auto"/>
        <w:ind w:firstLine="720"/>
        <w:contextualSpacing/>
        <w:jc w:val="both"/>
        <w:rPr>
          <w:rFonts w:eastAsia="Times New Roman"/>
          <w:szCs w:val="24"/>
        </w:rPr>
      </w:pPr>
      <w:r>
        <w:rPr>
          <w:rFonts w:eastAsia="Times New Roman"/>
          <w:szCs w:val="24"/>
        </w:rPr>
        <w:t>2. Η με αριθμό 1501/19-9-2017 επίκαιρη ερώτηση του Βουλευτή Επικρατείας της Δημοκρατικής Συμπαράταξης ΠΑ</w:t>
      </w:r>
      <w:r>
        <w:rPr>
          <w:rFonts w:eastAsia="Times New Roman"/>
          <w:szCs w:val="24"/>
        </w:rPr>
        <w:lastRenderedPageBreak/>
        <w:t>ΣΟΚ – ΔΗΜΑΡ κ. Αθανάσιου Θεοχαρόπουλου προς τον Υπουργό Ναυτιλίας και Νησιωτικής Πολιτικής, με θέμα: «Σε ποιες ενέργειες θα προβείτε για την αντιμετώ</w:t>
      </w:r>
      <w:r>
        <w:rPr>
          <w:rFonts w:eastAsia="Times New Roman"/>
          <w:szCs w:val="24"/>
        </w:rPr>
        <w:t xml:space="preserve">πιση της κατάστασης στον Σαρωνικό; Υπάρχει σχεδιασμός και σαφές χρονοδιάγραμμα; Πότε εκτιμάτε ότι θα αποκατασταθεί η ζημιά και η περιβαλλοντική ισορροπία; Ποια είναι η μέριμνα για την αποζημίωση των πληγέντων επαγγελματιών και πολιτών; Πώς θα διασφαλίσετε </w:t>
      </w:r>
      <w:r>
        <w:rPr>
          <w:rFonts w:eastAsia="Times New Roman"/>
          <w:szCs w:val="24"/>
        </w:rPr>
        <w:t>ότι μια τέτοια καταστροφή θα αποφευχθεί στο μέλλον;».</w:t>
      </w:r>
    </w:p>
    <w:p w14:paraId="11D354AF" w14:textId="77777777" w:rsidR="003B7355" w:rsidRDefault="001058BE">
      <w:pPr>
        <w:spacing w:before="100" w:beforeAutospacing="1" w:after="100" w:afterAutospacing="1" w:line="600" w:lineRule="auto"/>
        <w:ind w:firstLine="720"/>
        <w:contextualSpacing/>
        <w:jc w:val="both"/>
        <w:rPr>
          <w:rFonts w:eastAsia="Times New Roman"/>
          <w:szCs w:val="24"/>
        </w:rPr>
      </w:pPr>
      <w:r>
        <w:rPr>
          <w:rFonts w:eastAsia="Times New Roman"/>
          <w:szCs w:val="24"/>
        </w:rPr>
        <w:t xml:space="preserve">3. Η με αριθμό 1489/13-9-2017 επίκαιρη ερώτηση του Βουλευτή Α΄ Θεσσαλονίκης της Ένωσης Κεντρώων κ. Ιωάννη </w:t>
      </w:r>
      <w:proofErr w:type="spellStart"/>
      <w:r>
        <w:rPr>
          <w:rFonts w:eastAsia="Times New Roman"/>
          <w:szCs w:val="24"/>
        </w:rPr>
        <w:t>Σαρίδη</w:t>
      </w:r>
      <w:proofErr w:type="spellEnd"/>
      <w:r>
        <w:rPr>
          <w:rFonts w:eastAsia="Times New Roman"/>
          <w:szCs w:val="24"/>
        </w:rPr>
        <w:t xml:space="preserve"> προς τον Υπουργό Περιβάλλοντος και Ενέργειας, με θέμα: «Ανεπαρκής Αντιμετώπιση του Περιβα</w:t>
      </w:r>
      <w:r>
        <w:rPr>
          <w:rFonts w:eastAsia="Times New Roman"/>
          <w:szCs w:val="24"/>
        </w:rPr>
        <w:t>λλοντικού Προβλήματος στον Δήμο Κορδελιού - Ευόσμου».</w:t>
      </w:r>
    </w:p>
    <w:p w14:paraId="11D354B0" w14:textId="77777777" w:rsidR="003B7355" w:rsidRDefault="001058BE">
      <w:pPr>
        <w:spacing w:before="100" w:beforeAutospacing="1" w:after="100" w:afterAutospacing="1" w:line="600" w:lineRule="auto"/>
        <w:ind w:firstLine="720"/>
        <w:contextualSpacing/>
        <w:jc w:val="both"/>
        <w:rPr>
          <w:rFonts w:eastAsia="Times New Roman"/>
          <w:szCs w:val="24"/>
        </w:rPr>
      </w:pPr>
      <w:r>
        <w:rPr>
          <w:rFonts w:eastAsia="Times New Roman"/>
          <w:szCs w:val="24"/>
        </w:rPr>
        <w:t xml:space="preserve">Β. </w:t>
      </w:r>
      <w:r>
        <w:rPr>
          <w:rFonts w:eastAsia="Times New Roman"/>
          <w:szCs w:val="24"/>
        </w:rPr>
        <w:t>ΕΠΙΚΑΙΡΕΣ ΕΡΩΤΗΣΕΙΣ Δ</w:t>
      </w:r>
      <w:r>
        <w:rPr>
          <w:rFonts w:eastAsia="Times New Roman"/>
          <w:szCs w:val="24"/>
        </w:rPr>
        <w:t xml:space="preserve">εύτερου </w:t>
      </w:r>
      <w:r>
        <w:rPr>
          <w:rFonts w:eastAsia="Times New Roman"/>
          <w:szCs w:val="24"/>
        </w:rPr>
        <w:t>Κ</w:t>
      </w:r>
      <w:r>
        <w:rPr>
          <w:rFonts w:eastAsia="Times New Roman"/>
          <w:szCs w:val="24"/>
        </w:rPr>
        <w:t>ύκλου (Άρθρο 130 παρ</w:t>
      </w:r>
      <w:r>
        <w:rPr>
          <w:rFonts w:eastAsia="Times New Roman"/>
          <w:szCs w:val="24"/>
        </w:rPr>
        <w:t>άγραφοι</w:t>
      </w:r>
      <w:r>
        <w:rPr>
          <w:rFonts w:eastAsia="Times New Roman"/>
          <w:szCs w:val="24"/>
        </w:rPr>
        <w:t xml:space="preserve"> 2 και 3 </w:t>
      </w:r>
      <w:r>
        <w:rPr>
          <w:rFonts w:eastAsia="Times New Roman"/>
          <w:szCs w:val="24"/>
        </w:rPr>
        <w:t xml:space="preserve">του </w:t>
      </w:r>
      <w:r>
        <w:rPr>
          <w:rFonts w:eastAsia="Times New Roman"/>
          <w:szCs w:val="24"/>
        </w:rPr>
        <w:t>Καν</w:t>
      </w:r>
      <w:r>
        <w:rPr>
          <w:rFonts w:eastAsia="Times New Roman"/>
          <w:szCs w:val="24"/>
        </w:rPr>
        <w:t>ονισμού</w:t>
      </w:r>
      <w:r>
        <w:rPr>
          <w:rFonts w:eastAsia="Times New Roman"/>
          <w:szCs w:val="24"/>
        </w:rPr>
        <w:t xml:space="preserve"> </w:t>
      </w:r>
      <w:r>
        <w:rPr>
          <w:rFonts w:eastAsia="Times New Roman"/>
          <w:szCs w:val="24"/>
        </w:rPr>
        <w:t>της</w:t>
      </w:r>
      <w:r>
        <w:rPr>
          <w:rFonts w:eastAsia="Times New Roman"/>
          <w:szCs w:val="24"/>
        </w:rPr>
        <w:t xml:space="preserve"> Βουλής)</w:t>
      </w:r>
    </w:p>
    <w:p w14:paraId="11D354B1" w14:textId="77777777" w:rsidR="003B7355" w:rsidRDefault="001058BE">
      <w:pPr>
        <w:spacing w:before="100" w:beforeAutospacing="1" w:after="100" w:afterAutospacing="1" w:line="600" w:lineRule="auto"/>
        <w:ind w:firstLine="720"/>
        <w:contextualSpacing/>
        <w:jc w:val="both"/>
        <w:rPr>
          <w:rFonts w:eastAsia="Times New Roman"/>
          <w:szCs w:val="24"/>
        </w:rPr>
      </w:pPr>
      <w:r>
        <w:rPr>
          <w:rFonts w:eastAsia="Times New Roman"/>
          <w:szCs w:val="24"/>
        </w:rPr>
        <w:t>1. Η με αριθμό 1497/18-9-2017 επίκαιρη ερώτηση της Βουλευτού Β΄ Αθηνών της Νέας Δημοκρατίας κ</w:t>
      </w:r>
      <w:r>
        <w:rPr>
          <w:rFonts w:eastAsia="Times New Roman"/>
          <w:szCs w:val="24"/>
        </w:rPr>
        <w:t>.</w:t>
      </w:r>
      <w:r>
        <w:rPr>
          <w:rFonts w:eastAsia="Times New Roman"/>
          <w:szCs w:val="24"/>
        </w:rPr>
        <w:t xml:space="preserve"> Άννας - Μισέλ Ασημακοπούλου προς τον Υπουργό Ψηφιακής Πολιτικής, Τηλεπικοινωνιών και Ενημέρωσης, σχετικά με την ανάληψη δράσης </w:t>
      </w:r>
      <w:r>
        <w:rPr>
          <w:rFonts w:eastAsia="Times New Roman"/>
          <w:szCs w:val="24"/>
        </w:rPr>
        <w:lastRenderedPageBreak/>
        <w:t xml:space="preserve">της </w:t>
      </w:r>
      <w:r>
        <w:rPr>
          <w:rFonts w:eastAsia="Times New Roman"/>
          <w:szCs w:val="24"/>
        </w:rPr>
        <w:t>Κ</w:t>
      </w:r>
      <w:r>
        <w:rPr>
          <w:rFonts w:eastAsia="Times New Roman"/>
          <w:szCs w:val="24"/>
        </w:rPr>
        <w:t>υβέρνησης για την αποτελεσματική αντιμετώπιση των ψεύτικων ειδήσεων (</w:t>
      </w:r>
      <w:proofErr w:type="spellStart"/>
      <w:r>
        <w:rPr>
          <w:rFonts w:eastAsia="Times New Roman"/>
          <w:szCs w:val="24"/>
        </w:rPr>
        <w:t>fake</w:t>
      </w:r>
      <w:proofErr w:type="spellEnd"/>
      <w:r>
        <w:rPr>
          <w:rFonts w:eastAsia="Times New Roman"/>
          <w:szCs w:val="24"/>
        </w:rPr>
        <w:t xml:space="preserve"> </w:t>
      </w:r>
      <w:proofErr w:type="spellStart"/>
      <w:r>
        <w:rPr>
          <w:rFonts w:eastAsia="Times New Roman"/>
          <w:szCs w:val="24"/>
        </w:rPr>
        <w:t>news</w:t>
      </w:r>
      <w:proofErr w:type="spellEnd"/>
      <w:r>
        <w:rPr>
          <w:rFonts w:eastAsia="Times New Roman"/>
          <w:szCs w:val="24"/>
        </w:rPr>
        <w:t>).</w:t>
      </w:r>
    </w:p>
    <w:p w14:paraId="11D354B2" w14:textId="77777777" w:rsidR="003B7355" w:rsidRDefault="001058BE">
      <w:pPr>
        <w:spacing w:before="100" w:beforeAutospacing="1" w:after="100" w:afterAutospacing="1" w:line="600" w:lineRule="auto"/>
        <w:ind w:firstLine="720"/>
        <w:contextualSpacing/>
        <w:jc w:val="both"/>
        <w:rPr>
          <w:rFonts w:eastAsia="Times New Roman"/>
          <w:szCs w:val="24"/>
        </w:rPr>
      </w:pPr>
      <w:r>
        <w:rPr>
          <w:rFonts w:eastAsia="Times New Roman"/>
          <w:szCs w:val="24"/>
        </w:rPr>
        <w:t>Οι επίκαιρες ερωτήσεις που θα απαντηθούν α</w:t>
      </w:r>
      <w:r>
        <w:rPr>
          <w:rFonts w:eastAsia="Times New Roman"/>
          <w:szCs w:val="24"/>
        </w:rPr>
        <w:t>πό τον ίδιο Υπουργό ή Υφυπουργό θα συζητηθούν η μία μετά την άλλη.</w:t>
      </w:r>
    </w:p>
    <w:p w14:paraId="11D354B3" w14:textId="77777777" w:rsidR="003B7355" w:rsidRDefault="001058BE">
      <w:pPr>
        <w:spacing w:line="600" w:lineRule="auto"/>
        <w:ind w:firstLine="720"/>
        <w:jc w:val="both"/>
        <w:rPr>
          <w:rFonts w:eastAsia="Times New Roman" w:cs="Times New Roman"/>
          <w:szCs w:val="24"/>
        </w:rPr>
      </w:pPr>
      <w:r>
        <w:rPr>
          <w:rFonts w:eastAsia="Times New Roman" w:cs="Times New Roman"/>
          <w:szCs w:val="24"/>
        </w:rPr>
        <w:t>Ο</w:t>
      </w:r>
      <w:r>
        <w:rPr>
          <w:rFonts w:eastAsia="Times New Roman" w:cs="Times New Roman"/>
          <w:szCs w:val="24"/>
        </w:rPr>
        <w:t xml:space="preserve">λοκληρώθηκε η συζήτηση των επικαίρων ερωτήσεων. </w:t>
      </w:r>
    </w:p>
    <w:p w14:paraId="11D354B4" w14:textId="77777777" w:rsidR="003B7355" w:rsidRDefault="001058BE">
      <w:pPr>
        <w:spacing w:line="600" w:lineRule="auto"/>
        <w:ind w:firstLine="720"/>
        <w:jc w:val="both"/>
        <w:rPr>
          <w:rFonts w:eastAsia="Times New Roman"/>
          <w:szCs w:val="24"/>
        </w:rPr>
      </w:pPr>
      <w:r>
        <w:rPr>
          <w:rFonts w:eastAsia="Times New Roman" w:cs="Times New Roman"/>
          <w:szCs w:val="24"/>
        </w:rPr>
        <w:t xml:space="preserve">Κυρίες και κύριοι συνάδελφοι, </w:t>
      </w:r>
      <w:r>
        <w:rPr>
          <w:rFonts w:eastAsia="Times New Roman"/>
          <w:szCs w:val="24"/>
        </w:rPr>
        <w:t xml:space="preserve">δέχεστε </w:t>
      </w:r>
      <w:r>
        <w:rPr>
          <w:rFonts w:eastAsia="Times New Roman"/>
          <w:szCs w:val="24"/>
        </w:rPr>
        <w:t>στο σημείο αυτό να λύσουμε τη συνεδρίαση;</w:t>
      </w:r>
    </w:p>
    <w:p w14:paraId="11D354B5" w14:textId="77777777" w:rsidR="003B7355" w:rsidRDefault="001058BE">
      <w:pPr>
        <w:spacing w:line="600" w:lineRule="auto"/>
        <w:ind w:firstLine="720"/>
        <w:jc w:val="both"/>
        <w:rPr>
          <w:rFonts w:eastAsia="Times New Roman"/>
          <w:szCs w:val="24"/>
        </w:rPr>
      </w:pPr>
      <w:r>
        <w:rPr>
          <w:rFonts w:eastAsia="Times New Roman"/>
          <w:b/>
          <w:bCs/>
          <w:szCs w:val="24"/>
        </w:rPr>
        <w:t xml:space="preserve">ΟΛΟΙ ΟΙ ΒΟΥΛΕΥΤΕΣ: </w:t>
      </w:r>
      <w:r>
        <w:rPr>
          <w:rFonts w:eastAsia="Times New Roman"/>
          <w:szCs w:val="24"/>
        </w:rPr>
        <w:t>Μάλιστα, μάλιστα.</w:t>
      </w:r>
    </w:p>
    <w:p w14:paraId="11D354B6" w14:textId="77777777" w:rsidR="003B7355" w:rsidRDefault="001058BE">
      <w:pPr>
        <w:spacing w:line="600" w:lineRule="auto"/>
        <w:ind w:firstLine="720"/>
        <w:jc w:val="both"/>
        <w:rPr>
          <w:rFonts w:eastAsia="Times New Roman"/>
          <w:szCs w:val="24"/>
        </w:rPr>
      </w:pPr>
      <w:r>
        <w:rPr>
          <w:rFonts w:eastAsia="Times New Roman" w:cs="Times New Roman"/>
          <w:b/>
          <w:szCs w:val="24"/>
        </w:rPr>
        <w:t>ΠΡΟΕΔΡΕΥΩΝ (Νικήτας Κα</w:t>
      </w:r>
      <w:r>
        <w:rPr>
          <w:rFonts w:eastAsia="Times New Roman" w:cs="Times New Roman"/>
          <w:b/>
          <w:szCs w:val="24"/>
        </w:rPr>
        <w:t>κλαμάνης):</w:t>
      </w:r>
      <w:r>
        <w:rPr>
          <w:rFonts w:eastAsia="Times New Roman" w:cs="Times New Roman"/>
          <w:szCs w:val="24"/>
        </w:rPr>
        <w:t xml:space="preserve"> </w:t>
      </w:r>
      <w:r>
        <w:rPr>
          <w:rFonts w:eastAsia="Times New Roman"/>
          <w:szCs w:val="24"/>
        </w:rPr>
        <w:t xml:space="preserve">Με τη συναίνεση του Σώματος και ώρα 10.49΄ </w:t>
      </w:r>
      <w:proofErr w:type="spellStart"/>
      <w:r>
        <w:rPr>
          <w:rFonts w:eastAsia="Times New Roman"/>
          <w:szCs w:val="24"/>
        </w:rPr>
        <w:t>λύεται</w:t>
      </w:r>
      <w:proofErr w:type="spellEnd"/>
      <w:r>
        <w:rPr>
          <w:rFonts w:eastAsia="Times New Roman"/>
          <w:szCs w:val="24"/>
        </w:rPr>
        <w:t xml:space="preserve"> η συνεδρίαση για αύριο, ημέρα Παρασκευή 22 Σεπτεμβρίου 2017 και ώρα 10.00΄, με αντικείμενο εργασιών του Σώματος κοινοβουλευτικό έλεγχο: α) συζήτηση επικαίρων ερωτήσεων και β) </w:t>
      </w:r>
      <w:r>
        <w:rPr>
          <w:rFonts w:eastAsia="Times New Roman"/>
          <w:szCs w:val="24"/>
        </w:rPr>
        <w:t>συζήτηση της υπ’ αρι</w:t>
      </w:r>
      <w:r>
        <w:rPr>
          <w:rFonts w:eastAsia="Times New Roman"/>
          <w:szCs w:val="24"/>
        </w:rPr>
        <w:t>θμ</w:t>
      </w:r>
      <w:r>
        <w:rPr>
          <w:rFonts w:eastAsia="Times New Roman"/>
          <w:szCs w:val="24"/>
        </w:rPr>
        <w:t>όν</w:t>
      </w:r>
      <w:r>
        <w:rPr>
          <w:rFonts w:eastAsia="Times New Roman"/>
          <w:szCs w:val="24"/>
        </w:rPr>
        <w:t xml:space="preserve"> 36/25/14-9-2017 </w:t>
      </w:r>
      <w:r>
        <w:rPr>
          <w:rFonts w:eastAsia="Times New Roman"/>
          <w:szCs w:val="24"/>
        </w:rPr>
        <w:t>επίκαιρη</w:t>
      </w:r>
      <w:r>
        <w:rPr>
          <w:rFonts w:eastAsia="Times New Roman"/>
          <w:szCs w:val="24"/>
        </w:rPr>
        <w:t>ς</w:t>
      </w:r>
      <w:r>
        <w:rPr>
          <w:rFonts w:eastAsia="Times New Roman"/>
          <w:szCs w:val="24"/>
        </w:rPr>
        <w:t xml:space="preserve"> επερώτηση</w:t>
      </w:r>
      <w:r>
        <w:rPr>
          <w:rFonts w:eastAsia="Times New Roman"/>
          <w:szCs w:val="24"/>
        </w:rPr>
        <w:t>ς</w:t>
      </w:r>
      <w:r>
        <w:rPr>
          <w:rFonts w:eastAsia="Times New Roman"/>
          <w:szCs w:val="24"/>
        </w:rPr>
        <w:t xml:space="preserve">, σύμφωνα με την ημερήσια διάταξη που έχει διανεμηθεί. </w:t>
      </w:r>
    </w:p>
    <w:p w14:paraId="11D354B7" w14:textId="77777777" w:rsidR="003B7355" w:rsidRDefault="003B7355">
      <w:pPr>
        <w:spacing w:line="600" w:lineRule="auto"/>
        <w:ind w:firstLine="720"/>
        <w:jc w:val="both"/>
        <w:rPr>
          <w:rFonts w:eastAsia="Times New Roman"/>
          <w:szCs w:val="24"/>
        </w:rPr>
      </w:pPr>
    </w:p>
    <w:p w14:paraId="11D354B8" w14:textId="77777777" w:rsidR="003B7355" w:rsidRDefault="001058BE">
      <w:pPr>
        <w:spacing w:line="600" w:lineRule="auto"/>
        <w:rPr>
          <w:rFonts w:eastAsia="Times New Roman" w:cs="Times New Roman"/>
          <w:szCs w:val="24"/>
        </w:rPr>
      </w:pPr>
      <w:r>
        <w:rPr>
          <w:rFonts w:eastAsia="Times New Roman"/>
          <w:b/>
          <w:bCs/>
          <w:szCs w:val="24"/>
        </w:rPr>
        <w:t>Ο ΠΡΟΕΔΡΟΣ                                                                 ΟΙ ΓΡΑΜΜΑΤΕΙΣ</w:t>
      </w:r>
    </w:p>
    <w:sectPr w:rsidR="003B7355">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A1"/>
    <w:family w:val="swiss"/>
    <w:pitch w:val="variable"/>
    <w:sig w:usb0="E0002AFF" w:usb1="C0007843" w:usb2="00000009" w:usb3="00000000" w:csb0="000001FF" w:csb1="00000000"/>
  </w:font>
  <w:font w:name="Times New Roman">
    <w:panose1 w:val="02020603050405020304"/>
    <w:charset w:val="A1"/>
    <w:family w:val="roman"/>
    <w:pitch w:val="variable"/>
    <w:sig w:usb0="E0002AFF" w:usb1="C0007841" w:usb2="00000009" w:usb3="00000000" w:csb0="000001FF" w:csb1="00000000"/>
  </w:font>
  <w:font w:name="Segoe UI">
    <w:panose1 w:val="020B0502040204020203"/>
    <w:charset w:val="A1"/>
    <w:family w:val="swiss"/>
    <w:pitch w:val="variable"/>
    <w:sig w:usb0="E10022FF" w:usb1="C000E47F" w:usb2="00000029" w:usb3="00000000" w:csb0="000001DF" w:csb1="00000000"/>
  </w:font>
  <w:font w:name="Verdana">
    <w:panose1 w:val="020B0604030504040204"/>
    <w:charset w:val="A1"/>
    <w:family w:val="swiss"/>
    <w:pitch w:val="variable"/>
    <w:sig w:usb0="A10006FF" w:usb1="4000205B" w:usb2="00000010" w:usb3="00000000" w:csb0="0000019F" w:csb1="00000000"/>
  </w:font>
  <w:font w:name="Calibri Light">
    <w:panose1 w:val="020F0302020204030204"/>
    <w:charset w:val="A1"/>
    <w:family w:val="swiss"/>
    <w:pitch w:val="variable"/>
    <w:sig w:usb0="A00002EF" w:usb1="4000207B" w:usb2="00000000" w:usb3="00000000" w:csb0="0000019F" w:csb1="00000000"/>
  </w:font>
  <w:font w:name="Calibri">
    <w:panose1 w:val="020F0502020204030204"/>
    <w:charset w:val="A1"/>
    <w:family w:val="swiss"/>
    <w:pitch w:val="variable"/>
    <w:sig w:usb0="E00002FF" w:usb1="4000ACFF" w:usb2="00000001"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Φλούδα Χριστίνα">
    <w15:presenceInfo w15:providerId="AD" w15:userId="S-1-5-21-448539723-1004336348-682003330-70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ocumentProtection w:edit="trackedChanges" w:enforcement="1" w:cryptProviderType="rsaFull" w:cryptAlgorithmClass="hash" w:cryptAlgorithmType="typeAny" w:cryptAlgorithmSid="4" w:cryptSpinCount="50000" w:hash="yl3qDQzkfDC4LNF9FtMISBioUcQ=" w:salt="2p8NRmwNb+QHFIeEYhZYOA=="/>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7355"/>
    <w:rsid w:val="001058BE"/>
    <w:rsid w:val="003B7355"/>
    <w:rsid w:val="007A75BA"/>
    <w:rsid w:val="00C023CE"/>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D353A4"/>
  <w15:docId w15:val="{DC5357E4-74F0-4656-9399-F20A9C8361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64358D"/>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64358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509</MetadataID>
    <Session xmlns="641f345b-441b-4b81-9152-adc2e73ba5e1">Β´</Session>
    <Date xmlns="641f345b-441b-4b81-9152-adc2e73ba5e1">2017-09-20T21:00:00+00:00</Date>
    <Status xmlns="641f345b-441b-4b81-9152-adc2e73ba5e1">
      <Url>http://srv-sp1/praktika/Lists/Incoming_Metadata/EditForm.aspx?ID=509&amp;Source=/praktika/Recordings_Library/Forms/AllItems.aspx</Url>
      <Description>Δημοσιεύτηκε</Description>
    </Status>
    <Meeting xmlns="641f345b-441b-4b81-9152-adc2e73ba5e1">ΡΠΑ´</Meeting>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48FDB77-5E2E-42C1-BD54-03B4CC181F22}">
  <ds:schemaRefs>
    <ds:schemaRef ds:uri="http://www.w3.org/XML/1998/namespace"/>
    <ds:schemaRef ds:uri="http://schemas.microsoft.com/office/infopath/2007/PartnerControls"/>
    <ds:schemaRef ds:uri="http://schemas.openxmlformats.org/package/2006/metadata/core-properties"/>
    <ds:schemaRef ds:uri="http://schemas.microsoft.com/office/2006/documentManagement/types"/>
    <ds:schemaRef ds:uri="http://purl.org/dc/elements/1.1/"/>
    <ds:schemaRef ds:uri="http://purl.org/dc/dcmitype/"/>
    <ds:schemaRef ds:uri="641f345b-441b-4b81-9152-adc2e73ba5e1"/>
    <ds:schemaRef ds:uri="http://schemas.microsoft.com/office/2006/metadata/properties"/>
    <ds:schemaRef ds:uri="http://purl.org/dc/terms/"/>
  </ds:schemaRefs>
</ds:datastoreItem>
</file>

<file path=customXml/itemProps2.xml><?xml version="1.0" encoding="utf-8"?>
<ds:datastoreItem xmlns:ds="http://schemas.openxmlformats.org/officeDocument/2006/customXml" ds:itemID="{71F788DC-2503-4C50-9351-28A7C4F538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9018419-DA71-496C-93AD-9EAFA77256C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54</Pages>
  <Words>9370</Words>
  <Characters>50600</Characters>
  <Application>Microsoft Office Word</Application>
  <DocSecurity>0</DocSecurity>
  <Lines>421</Lines>
  <Paragraphs>119</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59851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3</cp:revision>
  <dcterms:created xsi:type="dcterms:W3CDTF">2017-09-29T07:31:00Z</dcterms:created>
  <dcterms:modified xsi:type="dcterms:W3CDTF">2017-09-29T07:32:00Z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