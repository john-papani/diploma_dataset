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CD9" w14:textId="77777777" w:rsidR="006E6868" w:rsidRPr="006E6868" w:rsidRDefault="006E6868" w:rsidP="006E6868">
      <w:pPr>
        <w:spacing w:after="0" w:line="360" w:lineRule="auto"/>
        <w:rPr>
          <w:ins w:id="0" w:author="Φλούδα Χριστίνα" w:date="2018-01-26T10:09:00Z"/>
          <w:rFonts w:eastAsia="Times New Roman"/>
          <w:szCs w:val="24"/>
          <w:lang w:eastAsia="en-US"/>
        </w:rPr>
      </w:pPr>
      <w:bookmarkStart w:id="1" w:name="_GoBack"/>
      <w:bookmarkEnd w:id="1"/>
      <w:ins w:id="2" w:author="Φλούδα Χριστίνα" w:date="2018-01-26T10:09:00Z">
        <w:r w:rsidRPr="006E686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E76ACFF" w14:textId="77777777" w:rsidR="006E6868" w:rsidRPr="006E6868" w:rsidRDefault="006E6868" w:rsidP="006E6868">
      <w:pPr>
        <w:spacing w:after="0" w:line="360" w:lineRule="auto"/>
        <w:rPr>
          <w:ins w:id="3" w:author="Φλούδα Χριστίνα" w:date="2018-01-26T10:09:00Z"/>
          <w:rFonts w:eastAsia="Times New Roman"/>
          <w:szCs w:val="24"/>
          <w:lang w:eastAsia="en-US"/>
        </w:rPr>
      </w:pPr>
    </w:p>
    <w:p w14:paraId="69D77625" w14:textId="77777777" w:rsidR="006E6868" w:rsidRPr="006E6868" w:rsidRDefault="006E6868" w:rsidP="006E6868">
      <w:pPr>
        <w:spacing w:after="0" w:line="360" w:lineRule="auto"/>
        <w:rPr>
          <w:ins w:id="4" w:author="Φλούδα Χριστίνα" w:date="2018-01-26T10:09:00Z"/>
          <w:rFonts w:eastAsia="Times New Roman"/>
          <w:szCs w:val="24"/>
          <w:lang w:eastAsia="en-US"/>
        </w:rPr>
      </w:pPr>
      <w:ins w:id="5" w:author="Φλούδα Χριστίνα" w:date="2018-01-26T10:09:00Z">
        <w:r w:rsidRPr="006E6868">
          <w:rPr>
            <w:rFonts w:eastAsia="Times New Roman"/>
            <w:szCs w:val="24"/>
            <w:lang w:eastAsia="en-US"/>
          </w:rPr>
          <w:t>ΠΙΝΑΚΑΣ ΠΕΡΙΕΧΟΜΕΝΩΝ</w:t>
        </w:r>
      </w:ins>
    </w:p>
    <w:p w14:paraId="09DC5C89" w14:textId="77777777" w:rsidR="006E6868" w:rsidRPr="006E6868" w:rsidRDefault="006E6868" w:rsidP="006E6868">
      <w:pPr>
        <w:spacing w:after="0" w:line="360" w:lineRule="auto"/>
        <w:rPr>
          <w:ins w:id="6" w:author="Φλούδα Χριστίνα" w:date="2018-01-26T10:09:00Z"/>
          <w:rFonts w:eastAsia="Times New Roman"/>
          <w:szCs w:val="24"/>
          <w:lang w:eastAsia="en-US"/>
        </w:rPr>
      </w:pPr>
      <w:ins w:id="7" w:author="Φλούδα Χριστίνα" w:date="2018-01-26T10:09:00Z">
        <w:r w:rsidRPr="006E6868">
          <w:rPr>
            <w:rFonts w:eastAsia="Times New Roman"/>
            <w:szCs w:val="24"/>
            <w:lang w:eastAsia="en-US"/>
          </w:rPr>
          <w:t xml:space="preserve">ΙΖ΄ ΠΕΡΙΟΔΟΣ </w:t>
        </w:r>
      </w:ins>
    </w:p>
    <w:p w14:paraId="65D6A73E" w14:textId="77777777" w:rsidR="006E6868" w:rsidRPr="006E6868" w:rsidRDefault="006E6868" w:rsidP="006E6868">
      <w:pPr>
        <w:spacing w:after="0" w:line="360" w:lineRule="auto"/>
        <w:rPr>
          <w:ins w:id="8" w:author="Φλούδα Χριστίνα" w:date="2018-01-26T10:09:00Z"/>
          <w:rFonts w:eastAsia="Times New Roman"/>
          <w:szCs w:val="24"/>
          <w:lang w:eastAsia="en-US"/>
        </w:rPr>
      </w:pPr>
      <w:ins w:id="9" w:author="Φλούδα Χριστίνα" w:date="2018-01-26T10:09:00Z">
        <w:r w:rsidRPr="006E6868">
          <w:rPr>
            <w:rFonts w:eastAsia="Times New Roman"/>
            <w:szCs w:val="24"/>
            <w:lang w:eastAsia="en-US"/>
          </w:rPr>
          <w:t>ΠΡΟΕΔΡΕΥΟΜΕΝΗΣ ΚΟΙΝΟΒΟΥΛΕΥΤΙΚΗΣ ΔΗΜΟΚΡΑΤΙΑΣ</w:t>
        </w:r>
      </w:ins>
    </w:p>
    <w:p w14:paraId="76DAED8E" w14:textId="77777777" w:rsidR="006E6868" w:rsidRPr="006E6868" w:rsidRDefault="006E6868" w:rsidP="006E6868">
      <w:pPr>
        <w:spacing w:after="0" w:line="360" w:lineRule="auto"/>
        <w:rPr>
          <w:ins w:id="10" w:author="Φλούδα Χριστίνα" w:date="2018-01-26T10:09:00Z"/>
          <w:rFonts w:eastAsia="Times New Roman"/>
          <w:szCs w:val="24"/>
          <w:lang w:eastAsia="en-US"/>
        </w:rPr>
      </w:pPr>
      <w:ins w:id="11" w:author="Φλούδα Χριστίνα" w:date="2018-01-26T10:09:00Z">
        <w:r w:rsidRPr="006E6868">
          <w:rPr>
            <w:rFonts w:eastAsia="Times New Roman"/>
            <w:szCs w:val="24"/>
            <w:lang w:eastAsia="en-US"/>
          </w:rPr>
          <w:t>ΣΥΝΟΔΟΣ Γ΄</w:t>
        </w:r>
      </w:ins>
    </w:p>
    <w:p w14:paraId="47D86057" w14:textId="77777777" w:rsidR="006E6868" w:rsidRPr="006E6868" w:rsidRDefault="006E6868" w:rsidP="006E6868">
      <w:pPr>
        <w:spacing w:after="0" w:line="360" w:lineRule="auto"/>
        <w:rPr>
          <w:ins w:id="12" w:author="Φλούδα Χριστίνα" w:date="2018-01-26T10:09:00Z"/>
          <w:rFonts w:eastAsia="Times New Roman"/>
          <w:szCs w:val="24"/>
          <w:lang w:eastAsia="en-US"/>
        </w:rPr>
      </w:pPr>
    </w:p>
    <w:p w14:paraId="52F4B7E8" w14:textId="77777777" w:rsidR="006E6868" w:rsidRPr="006E6868" w:rsidRDefault="006E6868" w:rsidP="006E6868">
      <w:pPr>
        <w:spacing w:after="0" w:line="360" w:lineRule="auto"/>
        <w:rPr>
          <w:ins w:id="13" w:author="Φλούδα Χριστίνα" w:date="2018-01-26T10:09:00Z"/>
          <w:rFonts w:eastAsia="Times New Roman"/>
          <w:szCs w:val="24"/>
          <w:lang w:eastAsia="en-US"/>
        </w:rPr>
      </w:pPr>
      <w:ins w:id="14" w:author="Φλούδα Χριστίνα" w:date="2018-01-26T10:09:00Z">
        <w:r w:rsidRPr="006E6868">
          <w:rPr>
            <w:rFonts w:eastAsia="Times New Roman"/>
            <w:szCs w:val="24"/>
            <w:lang w:eastAsia="en-US"/>
          </w:rPr>
          <w:t>ΣΥΝΕΔΡΙΑΣΗ ΝΘ΄</w:t>
        </w:r>
      </w:ins>
    </w:p>
    <w:p w14:paraId="11401201" w14:textId="77777777" w:rsidR="006E6868" w:rsidRPr="006E6868" w:rsidRDefault="006E6868" w:rsidP="006E6868">
      <w:pPr>
        <w:spacing w:after="0" w:line="360" w:lineRule="auto"/>
        <w:rPr>
          <w:ins w:id="15" w:author="Φλούδα Χριστίνα" w:date="2018-01-26T10:09:00Z"/>
          <w:rFonts w:eastAsia="Times New Roman"/>
          <w:szCs w:val="24"/>
          <w:lang w:eastAsia="en-US"/>
        </w:rPr>
      </w:pPr>
      <w:ins w:id="16" w:author="Φλούδα Χριστίνα" w:date="2018-01-26T10:09:00Z">
        <w:r w:rsidRPr="006E6868">
          <w:rPr>
            <w:rFonts w:eastAsia="Times New Roman"/>
            <w:szCs w:val="24"/>
            <w:lang w:eastAsia="en-US"/>
          </w:rPr>
          <w:t>Παρασκευή  19 Ιανουαρίου 2018</w:t>
        </w:r>
      </w:ins>
    </w:p>
    <w:p w14:paraId="61FF7838" w14:textId="77777777" w:rsidR="006E6868" w:rsidRPr="006E6868" w:rsidRDefault="006E6868" w:rsidP="006E6868">
      <w:pPr>
        <w:spacing w:after="0" w:line="360" w:lineRule="auto"/>
        <w:rPr>
          <w:ins w:id="17" w:author="Φλούδα Χριστίνα" w:date="2018-01-26T10:09:00Z"/>
          <w:rFonts w:eastAsia="Times New Roman"/>
          <w:szCs w:val="24"/>
          <w:lang w:eastAsia="en-US"/>
        </w:rPr>
      </w:pPr>
    </w:p>
    <w:p w14:paraId="20B3DD9A" w14:textId="77777777" w:rsidR="006E6868" w:rsidRPr="006E6868" w:rsidRDefault="006E6868" w:rsidP="006E6868">
      <w:pPr>
        <w:spacing w:after="0" w:line="360" w:lineRule="auto"/>
        <w:rPr>
          <w:ins w:id="18" w:author="Φλούδα Χριστίνα" w:date="2018-01-26T10:09:00Z"/>
          <w:rFonts w:eastAsia="Times New Roman"/>
          <w:szCs w:val="24"/>
          <w:lang w:eastAsia="en-US"/>
        </w:rPr>
      </w:pPr>
      <w:ins w:id="19" w:author="Φλούδα Χριστίνα" w:date="2018-01-26T10:09:00Z">
        <w:r w:rsidRPr="006E6868">
          <w:rPr>
            <w:rFonts w:eastAsia="Times New Roman"/>
            <w:szCs w:val="24"/>
            <w:lang w:eastAsia="en-US"/>
          </w:rPr>
          <w:t>ΘΕΜΑΤΑ</w:t>
        </w:r>
      </w:ins>
    </w:p>
    <w:p w14:paraId="2F492DF2" w14:textId="77777777" w:rsidR="006E6868" w:rsidRPr="006E6868" w:rsidRDefault="006E6868" w:rsidP="006E6868">
      <w:pPr>
        <w:spacing w:after="0" w:line="360" w:lineRule="auto"/>
        <w:rPr>
          <w:ins w:id="20" w:author="Φλούδα Χριστίνα" w:date="2018-01-26T10:09:00Z"/>
          <w:rFonts w:eastAsia="Times New Roman"/>
          <w:szCs w:val="24"/>
          <w:lang w:eastAsia="en-US"/>
        </w:rPr>
      </w:pPr>
      <w:ins w:id="21" w:author="Φλούδα Χριστίνα" w:date="2018-01-26T10:09:00Z">
        <w:r w:rsidRPr="006E6868">
          <w:rPr>
            <w:rFonts w:eastAsia="Times New Roman"/>
            <w:szCs w:val="24"/>
            <w:lang w:eastAsia="en-US"/>
          </w:rPr>
          <w:t xml:space="preserve"> </w:t>
        </w:r>
        <w:r w:rsidRPr="006E6868">
          <w:rPr>
            <w:rFonts w:eastAsia="Times New Roman"/>
            <w:szCs w:val="24"/>
            <w:lang w:eastAsia="en-US"/>
          </w:rPr>
          <w:br/>
          <w:t xml:space="preserve">Α. ΕΙΔΙΚΑ ΘΕΜΑΤΑ </w:t>
        </w:r>
        <w:r w:rsidRPr="006E6868">
          <w:rPr>
            <w:rFonts w:eastAsia="Times New Roman"/>
            <w:szCs w:val="24"/>
            <w:lang w:eastAsia="en-US"/>
          </w:rPr>
          <w:br/>
          <w:t xml:space="preserve">1. Ανακοινώνεται ότι η Ειδική Μόνιμη Επιτροπή Οδικής Ασφάλειας καταθέτει την έκθεσή της, σύμφωνα με το άρθρο 43Α παρ. 5 του Κανονισμού της Βουλής, σελ. </w:t>
        </w:r>
        <w:r w:rsidRPr="006E6868">
          <w:rPr>
            <w:rFonts w:eastAsia="Times New Roman"/>
            <w:szCs w:val="24"/>
            <w:lang w:eastAsia="en-US"/>
          </w:rPr>
          <w:br/>
          <w:t xml:space="preserve">2.  Έγκριση για τρίμηνη παράταση της λειτουργίας, μέχρι την 30η Απριλίου 2018, της Διακομματικής Κοινοβουλευτικής Επιτροπής για το Δημογραφικό, που έχει συσταθεί στις 22-5-2017, σύμφωνα με τα άρθρα 44 και 45 του Κανονισμού της Βουλής και για την οποία η Ολομέλεια της Βουλής έχει ορίσει προθεσμία υποβολής της έκθεσής της την 31η Ιανουαρίου 2018, σελ. </w:t>
        </w:r>
        <w:r w:rsidRPr="006E6868">
          <w:rPr>
            <w:rFonts w:eastAsia="Times New Roman"/>
            <w:szCs w:val="24"/>
            <w:lang w:eastAsia="en-US"/>
          </w:rPr>
          <w:br/>
          <w:t xml:space="preserve">3.  Έγκριση παράτασης λειτουργίας, μέχρι την 20η Απριλίου 2018, της Εξεταστικής Επιτροπής για τη διερεύνηση σκανδάλων στον χώρο της υγείας κατά τα έτη 1997-2014, που έχει συσταθεί, σύμφωνα με το άρθρο 144 του Κανονισμού της Βουλής και για την οποία η Ολομέλεια της Βουλής έχει ορίσει προθεσμία υποβολής του Πορίσματός της την 21η Ιανουαρίου 2018, σελ. </w:t>
        </w:r>
        <w:r w:rsidRPr="006E6868">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στις 18-1-2018: Α) Ποινική δικογραφία που αφορά στον πρώην Αναπληρωτή Υπουργό Εσωτερικών κ. Χρήστο Μαρκογιαννάκη και στον πρώην Υφυπουργό Προστασίας του Πολίτη κ. Σπύρο </w:t>
        </w:r>
        <w:proofErr w:type="spellStart"/>
        <w:r w:rsidRPr="006E6868">
          <w:rPr>
            <w:rFonts w:eastAsia="Times New Roman"/>
            <w:szCs w:val="24"/>
            <w:lang w:eastAsia="en-US"/>
          </w:rPr>
          <w:t>Βούγια</w:t>
        </w:r>
        <w:proofErr w:type="spellEnd"/>
        <w:r w:rsidRPr="006E6868">
          <w:rPr>
            <w:rFonts w:eastAsia="Times New Roman"/>
            <w:szCs w:val="24"/>
            <w:lang w:eastAsia="en-US"/>
          </w:rPr>
          <w:t xml:space="preserve">, Β) Ποινική δικογραφία που αφορά στους πρώην Υπουργούς, Αναπληρωτές Υπουργούς και Υφυπουργούς Οικονομικών, Εργασίας και Κοινωνικής Ασφάλισης και Υγείας και Κοινωνικής Αλληλεγγύης αντίστοιχα κ.κ. Φίλιππο </w:t>
        </w:r>
        <w:proofErr w:type="spellStart"/>
        <w:r w:rsidRPr="006E6868">
          <w:rPr>
            <w:rFonts w:eastAsia="Times New Roman"/>
            <w:szCs w:val="24"/>
            <w:lang w:eastAsia="en-US"/>
          </w:rPr>
          <w:t>Σαχινίδη</w:t>
        </w:r>
        <w:proofErr w:type="spellEnd"/>
        <w:r w:rsidRPr="006E6868">
          <w:rPr>
            <w:rFonts w:eastAsia="Times New Roman"/>
            <w:szCs w:val="24"/>
            <w:lang w:eastAsia="en-US"/>
          </w:rPr>
          <w:t xml:space="preserve">, Γεώργιο </w:t>
        </w:r>
        <w:proofErr w:type="spellStart"/>
        <w:r w:rsidRPr="006E6868">
          <w:rPr>
            <w:rFonts w:eastAsia="Times New Roman"/>
            <w:szCs w:val="24"/>
            <w:lang w:eastAsia="en-US"/>
          </w:rPr>
          <w:t>Κουτρουμάνη</w:t>
        </w:r>
        <w:proofErr w:type="spellEnd"/>
        <w:r w:rsidRPr="006E6868">
          <w:rPr>
            <w:rFonts w:eastAsia="Times New Roman"/>
            <w:szCs w:val="24"/>
            <w:lang w:eastAsia="en-US"/>
          </w:rPr>
          <w:t xml:space="preserve">, Ανδρέα Λοβέρδο, Χρήστο </w:t>
        </w:r>
        <w:proofErr w:type="spellStart"/>
        <w:r w:rsidRPr="006E6868">
          <w:rPr>
            <w:rFonts w:eastAsia="Times New Roman"/>
            <w:szCs w:val="24"/>
            <w:lang w:eastAsia="en-US"/>
          </w:rPr>
          <w:t>Σταϊκούρα</w:t>
        </w:r>
        <w:proofErr w:type="spellEnd"/>
        <w:r w:rsidRPr="006E6868">
          <w:rPr>
            <w:rFonts w:eastAsia="Times New Roman"/>
            <w:szCs w:val="24"/>
            <w:lang w:eastAsia="en-US"/>
          </w:rPr>
          <w:t xml:space="preserve"> Ιωάννη </w:t>
        </w:r>
        <w:proofErr w:type="spellStart"/>
        <w:r w:rsidRPr="006E6868">
          <w:rPr>
            <w:rFonts w:eastAsia="Times New Roman"/>
            <w:szCs w:val="24"/>
            <w:lang w:eastAsia="en-US"/>
          </w:rPr>
          <w:t>Βρούτση</w:t>
        </w:r>
        <w:proofErr w:type="spellEnd"/>
        <w:r w:rsidRPr="006E6868">
          <w:rPr>
            <w:rFonts w:eastAsia="Times New Roman"/>
            <w:szCs w:val="24"/>
            <w:lang w:eastAsia="en-US"/>
          </w:rPr>
          <w:t xml:space="preserve"> και Μάριο </w:t>
        </w:r>
        <w:proofErr w:type="spellStart"/>
        <w:r w:rsidRPr="006E6868">
          <w:rPr>
            <w:rFonts w:eastAsia="Times New Roman"/>
            <w:szCs w:val="24"/>
            <w:lang w:eastAsia="en-US"/>
          </w:rPr>
          <w:t>Σαλμά</w:t>
        </w:r>
        <w:proofErr w:type="spellEnd"/>
        <w:r w:rsidRPr="006E6868">
          <w:rPr>
            <w:rFonts w:eastAsia="Times New Roman"/>
            <w:szCs w:val="24"/>
            <w:lang w:eastAsia="en-US"/>
          </w:rPr>
          <w:t xml:space="preserve">, Γ) Ποινική δικογραφία που αφορά στον πρώην Υφυπουργό Αθλητισμού κ. Ανδρέα Φούρα, Δ) Ποινική δικογραφία που αφορά στον Υπουργό Εθνικής  Άμυνας κ. Παναγιώτη Καμμένο και Ε) Ποινική δικογραφία που αφορά στους: τ. Υπουργό Παιδείας,  Έρευνας και Θρησκευμάτων κ. Νικόλαο Φίλη, τ. Υπουργό Ναυτιλίας και Νησιωτικής Πολιτικής κ. Θεόδωρο </w:t>
        </w:r>
        <w:proofErr w:type="spellStart"/>
        <w:r w:rsidRPr="006E6868">
          <w:rPr>
            <w:rFonts w:eastAsia="Times New Roman"/>
            <w:szCs w:val="24"/>
            <w:lang w:eastAsia="en-US"/>
          </w:rPr>
          <w:t>Δρίτσα</w:t>
        </w:r>
        <w:proofErr w:type="spellEnd"/>
        <w:r w:rsidRPr="006E6868">
          <w:rPr>
            <w:rFonts w:eastAsia="Times New Roman"/>
            <w:szCs w:val="24"/>
            <w:lang w:eastAsia="en-US"/>
          </w:rPr>
          <w:t xml:space="preserve"> και στην τ. Αναπληρωτή Υπουργό Παιδείας,  Έρευνας και θρησκευμάτων κ. Αθανασία Αναγνωστοπούλου, σελ. </w:t>
        </w:r>
        <w:r w:rsidRPr="006E6868">
          <w:rPr>
            <w:rFonts w:eastAsia="Times New Roman"/>
            <w:szCs w:val="24"/>
            <w:lang w:eastAsia="en-US"/>
          </w:rPr>
          <w:br/>
          <w:t xml:space="preserve">5. Επί διαδικαστικού θέματος, σελ. </w:t>
        </w:r>
        <w:r w:rsidRPr="006E6868">
          <w:rPr>
            <w:rFonts w:eastAsia="Times New Roman"/>
            <w:szCs w:val="24"/>
            <w:lang w:eastAsia="en-US"/>
          </w:rPr>
          <w:br/>
          <w:t xml:space="preserve"> </w:t>
        </w:r>
        <w:r w:rsidRPr="006E6868">
          <w:rPr>
            <w:rFonts w:eastAsia="Times New Roman"/>
            <w:szCs w:val="24"/>
            <w:lang w:eastAsia="en-US"/>
          </w:rPr>
          <w:br/>
          <w:t xml:space="preserve">Β. ΚΟΙΝΟΒΟΥΛΕΥΤΙΚΟΣ ΕΛΕΓΧΟΣ </w:t>
        </w:r>
        <w:r w:rsidRPr="006E6868">
          <w:rPr>
            <w:rFonts w:eastAsia="Times New Roman"/>
            <w:szCs w:val="24"/>
            <w:lang w:eastAsia="en-US"/>
          </w:rPr>
          <w:br/>
          <w:t xml:space="preserve">1. Ανακοίνωση αναφορών, σελ. </w:t>
        </w:r>
        <w:r w:rsidRPr="006E6868">
          <w:rPr>
            <w:rFonts w:eastAsia="Times New Roman"/>
            <w:szCs w:val="24"/>
            <w:lang w:eastAsia="en-US"/>
          </w:rPr>
          <w:br/>
          <w:t xml:space="preserve">2. Ανακοίνωση του δελτίου επικαίρων ερωτήσεων της Δευτέρας 22 Ιανουαρίου 2018, σελ. </w:t>
        </w:r>
        <w:r w:rsidRPr="006E6868">
          <w:rPr>
            <w:rFonts w:eastAsia="Times New Roman"/>
            <w:szCs w:val="24"/>
            <w:lang w:eastAsia="en-US"/>
          </w:rPr>
          <w:br/>
          <w:t xml:space="preserve">3. Συζήτηση επίκαιρης ερώτησης, προς τον Υπουργό Ψηφιακής Πολιτικής, Τηλεπικοινωνιών και Ενημέρωσης, με θέμα: «Ανεπαρκής κάλυψη τηλεοπτικού σήματος και διαδικτυακών υπηρεσιών στον Νομό Φθιώτιδας», σελ. </w:t>
        </w:r>
        <w:r w:rsidRPr="006E6868">
          <w:rPr>
            <w:rFonts w:eastAsia="Times New Roman"/>
            <w:szCs w:val="24"/>
            <w:lang w:eastAsia="en-US"/>
          </w:rPr>
          <w:br/>
          <w:t xml:space="preserve"> </w:t>
        </w:r>
        <w:r w:rsidRPr="006E6868">
          <w:rPr>
            <w:rFonts w:eastAsia="Times New Roman"/>
            <w:szCs w:val="24"/>
            <w:lang w:eastAsia="en-US"/>
          </w:rPr>
          <w:br/>
          <w:t xml:space="preserve">Γ. ΝΟΜΟΘΕΤΙΚΗ ΕΡΓΑΣΙΑ </w:t>
        </w:r>
        <w:r w:rsidRPr="006E6868">
          <w:rPr>
            <w:rFonts w:eastAsia="Times New Roman"/>
            <w:szCs w:val="24"/>
            <w:lang w:eastAsia="en-US"/>
          </w:rPr>
          <w:br/>
          <w:t xml:space="preserve">Κατάθεση σχεδίου νόμου: </w:t>
        </w:r>
      </w:ins>
    </w:p>
    <w:p w14:paraId="25745DF4" w14:textId="77777777" w:rsidR="006E6868" w:rsidRPr="006E6868" w:rsidRDefault="006E6868" w:rsidP="006E6868">
      <w:pPr>
        <w:spacing w:after="0" w:line="360" w:lineRule="auto"/>
        <w:rPr>
          <w:ins w:id="22" w:author="Φλούδα Χριστίνα" w:date="2018-01-26T10:09:00Z"/>
          <w:rFonts w:eastAsia="Times New Roman"/>
          <w:szCs w:val="24"/>
          <w:lang w:eastAsia="en-US"/>
        </w:rPr>
      </w:pPr>
      <w:ins w:id="23" w:author="Φλούδα Χριστίνα" w:date="2018-01-26T10:09:00Z">
        <w:r w:rsidRPr="006E6868">
          <w:rPr>
            <w:rFonts w:eastAsia="Times New Roman"/>
            <w:szCs w:val="24"/>
            <w:lang w:eastAsia="en-US"/>
          </w:rPr>
          <w:t xml:space="preserve">Οι Υπουργοί Περιβάλλοντος και Ενέργειας, Εσωτερικών, Εξωτερικών, Οικονομικών, Διοικητικής Ανασυγκρότησης, Ναυτιλίας και Νησιωτικής Πολιτικής και Τουρισμού, οι Αναπληρωτές Υπουργοί Οικονομικών και Περιβάλλοντος και Ενέργειας, καθώς και οι Υφυπουργοί Ναυτιλίας και Νησιωτικής Πολιτικής και Εξωτερικών κατέθεσαν στις 18-01-2018 σχέδιο νόμου: «Φορείς διαχείρισης </w:t>
        </w:r>
        <w:proofErr w:type="spellStart"/>
        <w:r w:rsidRPr="006E6868">
          <w:rPr>
            <w:rFonts w:eastAsia="Times New Roman"/>
            <w:szCs w:val="24"/>
            <w:lang w:eastAsia="en-US"/>
          </w:rPr>
          <w:t>προστατευομένων</w:t>
        </w:r>
        <w:proofErr w:type="spellEnd"/>
        <w:r w:rsidRPr="006E6868">
          <w:rPr>
            <w:rFonts w:eastAsia="Times New Roman"/>
            <w:szCs w:val="24"/>
            <w:lang w:eastAsia="en-US"/>
          </w:rPr>
          <w:t xml:space="preserve"> περιοχών και άλλες διατάξεις», σελ. </w:t>
        </w:r>
        <w:r w:rsidRPr="006E6868">
          <w:rPr>
            <w:rFonts w:eastAsia="Times New Roman"/>
            <w:szCs w:val="24"/>
            <w:lang w:eastAsia="en-US"/>
          </w:rPr>
          <w:br/>
        </w:r>
      </w:ins>
    </w:p>
    <w:p w14:paraId="7C452697" w14:textId="77777777" w:rsidR="006E6868" w:rsidRPr="006E6868" w:rsidRDefault="006E6868" w:rsidP="006E6868">
      <w:pPr>
        <w:spacing w:after="0" w:line="360" w:lineRule="auto"/>
        <w:rPr>
          <w:ins w:id="24" w:author="Φλούδα Χριστίνα" w:date="2018-01-26T10:09:00Z"/>
          <w:rFonts w:eastAsia="Times New Roman"/>
          <w:szCs w:val="24"/>
          <w:lang w:eastAsia="en-US"/>
        </w:rPr>
      </w:pPr>
    </w:p>
    <w:p w14:paraId="03E65D9A" w14:textId="77777777" w:rsidR="006E6868" w:rsidRPr="006E6868" w:rsidRDefault="006E6868" w:rsidP="006E6868">
      <w:pPr>
        <w:spacing w:after="0" w:line="360" w:lineRule="auto"/>
        <w:rPr>
          <w:ins w:id="25" w:author="Φλούδα Χριστίνα" w:date="2018-01-26T10:09:00Z"/>
          <w:rFonts w:eastAsia="Times New Roman"/>
          <w:szCs w:val="24"/>
          <w:lang w:eastAsia="en-US"/>
        </w:rPr>
      </w:pPr>
    </w:p>
    <w:p w14:paraId="37A1A268" w14:textId="77777777" w:rsidR="006E6868" w:rsidRPr="006E6868" w:rsidRDefault="006E6868" w:rsidP="006E6868">
      <w:pPr>
        <w:spacing w:after="0" w:line="360" w:lineRule="auto"/>
        <w:rPr>
          <w:ins w:id="26" w:author="Φλούδα Χριστίνα" w:date="2018-01-26T10:09:00Z"/>
          <w:rFonts w:eastAsia="Times New Roman"/>
          <w:szCs w:val="24"/>
          <w:lang w:eastAsia="en-US"/>
        </w:rPr>
      </w:pPr>
    </w:p>
    <w:p w14:paraId="4EE031DE" w14:textId="77777777" w:rsidR="006E6868" w:rsidRPr="006E6868" w:rsidRDefault="006E6868" w:rsidP="006E6868">
      <w:pPr>
        <w:spacing w:after="0" w:line="360" w:lineRule="auto"/>
        <w:rPr>
          <w:ins w:id="27" w:author="Φλούδα Χριστίνα" w:date="2018-01-26T10:09:00Z"/>
          <w:rFonts w:eastAsia="Times New Roman"/>
          <w:szCs w:val="24"/>
          <w:lang w:eastAsia="en-US"/>
        </w:rPr>
      </w:pPr>
      <w:ins w:id="28" w:author="Φλούδα Χριστίνα" w:date="2018-01-26T10:09:00Z">
        <w:r w:rsidRPr="006E6868">
          <w:rPr>
            <w:rFonts w:eastAsia="Times New Roman"/>
            <w:szCs w:val="24"/>
            <w:lang w:eastAsia="en-US"/>
          </w:rPr>
          <w:t>ΠΡΟΕΔΡΕΥΩΝ</w:t>
        </w:r>
      </w:ins>
    </w:p>
    <w:p w14:paraId="09E5F36F" w14:textId="77777777" w:rsidR="006E6868" w:rsidRPr="006E6868" w:rsidRDefault="006E6868" w:rsidP="006E6868">
      <w:pPr>
        <w:spacing w:after="0" w:line="360" w:lineRule="auto"/>
        <w:rPr>
          <w:ins w:id="29" w:author="Φλούδα Χριστίνα" w:date="2018-01-26T10:09:00Z"/>
          <w:rFonts w:eastAsia="Times New Roman"/>
          <w:szCs w:val="24"/>
          <w:lang w:eastAsia="en-US"/>
        </w:rPr>
      </w:pPr>
      <w:ins w:id="30" w:author="Φλούδα Χριστίνα" w:date="2018-01-26T10:09:00Z">
        <w:r w:rsidRPr="006E6868">
          <w:rPr>
            <w:rFonts w:eastAsia="Times New Roman"/>
            <w:szCs w:val="24"/>
            <w:lang w:eastAsia="en-US"/>
          </w:rPr>
          <w:t>ΚΡΕΜΑΣΤΙΝΟΣ Δ. , σελ.</w:t>
        </w:r>
      </w:ins>
    </w:p>
    <w:p w14:paraId="55B89E5F" w14:textId="77777777" w:rsidR="006E6868" w:rsidRPr="006E6868" w:rsidRDefault="006E6868" w:rsidP="006E6868">
      <w:pPr>
        <w:spacing w:after="0" w:line="360" w:lineRule="auto"/>
        <w:rPr>
          <w:ins w:id="31" w:author="Φλούδα Χριστίνα" w:date="2018-01-26T10:09:00Z"/>
          <w:rFonts w:eastAsia="Times New Roman"/>
          <w:szCs w:val="24"/>
          <w:lang w:eastAsia="en-US"/>
        </w:rPr>
      </w:pPr>
    </w:p>
    <w:p w14:paraId="26A0936E" w14:textId="77777777" w:rsidR="006E6868" w:rsidRPr="006E6868" w:rsidRDefault="006E6868" w:rsidP="006E6868">
      <w:pPr>
        <w:spacing w:after="0" w:line="360" w:lineRule="auto"/>
        <w:rPr>
          <w:ins w:id="32" w:author="Φλούδα Χριστίνα" w:date="2018-01-26T10:09:00Z"/>
          <w:rFonts w:eastAsia="Times New Roman"/>
          <w:szCs w:val="24"/>
          <w:lang w:eastAsia="en-US"/>
        </w:rPr>
      </w:pPr>
    </w:p>
    <w:p w14:paraId="7944B288" w14:textId="77777777" w:rsidR="006E6868" w:rsidRPr="006E6868" w:rsidRDefault="006E6868" w:rsidP="006E6868">
      <w:pPr>
        <w:spacing w:after="0" w:line="360" w:lineRule="auto"/>
        <w:rPr>
          <w:ins w:id="33" w:author="Φλούδα Χριστίνα" w:date="2018-01-26T10:09:00Z"/>
          <w:rFonts w:eastAsia="Times New Roman"/>
          <w:szCs w:val="24"/>
          <w:lang w:eastAsia="en-US"/>
        </w:rPr>
      </w:pPr>
      <w:ins w:id="34" w:author="Φλούδα Χριστίνα" w:date="2018-01-26T10:09:00Z">
        <w:r w:rsidRPr="006E6868">
          <w:rPr>
            <w:rFonts w:eastAsia="Times New Roman"/>
            <w:szCs w:val="24"/>
            <w:lang w:eastAsia="en-US"/>
          </w:rPr>
          <w:t>ΟΜΙΛΗΤΕΣ</w:t>
        </w:r>
      </w:ins>
    </w:p>
    <w:p w14:paraId="26C7BD9B" w14:textId="5B8207DC" w:rsidR="006E6868" w:rsidRDefault="006E6868" w:rsidP="006E6868">
      <w:pPr>
        <w:spacing w:line="600" w:lineRule="auto"/>
        <w:ind w:firstLine="720"/>
        <w:contextualSpacing/>
        <w:jc w:val="center"/>
        <w:rPr>
          <w:ins w:id="35" w:author="Φλούδα Χριστίνα" w:date="2018-01-26T10:09:00Z"/>
          <w:rFonts w:eastAsia="Times New Roman"/>
          <w:szCs w:val="24"/>
        </w:rPr>
      </w:pPr>
      <w:ins w:id="36" w:author="Φλούδα Χριστίνα" w:date="2018-01-26T10:09:00Z">
        <w:r w:rsidRPr="006E6868">
          <w:rPr>
            <w:rFonts w:eastAsia="Times New Roman"/>
            <w:szCs w:val="24"/>
            <w:lang w:eastAsia="en-US"/>
          </w:rPr>
          <w:br/>
          <w:t>Α. Επί διαδικαστικού θέματος:</w:t>
        </w:r>
        <w:r w:rsidRPr="006E6868">
          <w:rPr>
            <w:rFonts w:eastAsia="Times New Roman"/>
            <w:szCs w:val="24"/>
            <w:lang w:eastAsia="en-US"/>
          </w:rPr>
          <w:br/>
          <w:t>ΚΑΚΛΑΜΑΝΗΣ Ν. , σελ.</w:t>
        </w:r>
        <w:r w:rsidRPr="006E6868">
          <w:rPr>
            <w:rFonts w:eastAsia="Times New Roman"/>
            <w:szCs w:val="24"/>
            <w:lang w:eastAsia="en-US"/>
          </w:rPr>
          <w:br/>
          <w:t>ΤΖΕΛΕΠΗΣ Μ. , σελ.</w:t>
        </w:r>
        <w:r w:rsidRPr="006E6868">
          <w:rPr>
            <w:rFonts w:eastAsia="Times New Roman"/>
            <w:szCs w:val="24"/>
            <w:lang w:eastAsia="en-US"/>
          </w:rPr>
          <w:br/>
        </w:r>
        <w:r w:rsidRPr="006E6868">
          <w:rPr>
            <w:rFonts w:eastAsia="Times New Roman"/>
            <w:szCs w:val="24"/>
            <w:lang w:eastAsia="en-US"/>
          </w:rPr>
          <w:br/>
          <w:t>Β. Επί της επίκαιρης ερώτησης:</w:t>
        </w:r>
        <w:r w:rsidRPr="006E6868">
          <w:rPr>
            <w:rFonts w:eastAsia="Times New Roman"/>
            <w:szCs w:val="24"/>
            <w:lang w:eastAsia="en-US"/>
          </w:rPr>
          <w:br/>
          <w:t>ΠΑΠΠΑΣ Ν. , σελ.</w:t>
        </w:r>
        <w:r w:rsidRPr="006E6868">
          <w:rPr>
            <w:rFonts w:eastAsia="Times New Roman"/>
            <w:szCs w:val="24"/>
            <w:lang w:eastAsia="en-US"/>
          </w:rPr>
          <w:br/>
          <w:t>ΣΑΡΑΚΙΩΤΗΣ Ι. , σελ.</w:t>
        </w:r>
        <w:r w:rsidRPr="006E6868">
          <w:rPr>
            <w:rFonts w:eastAsia="Times New Roman"/>
            <w:szCs w:val="24"/>
            <w:lang w:eastAsia="en-US"/>
          </w:rPr>
          <w:br/>
        </w:r>
      </w:ins>
    </w:p>
    <w:p w14:paraId="31AD1D1E" w14:textId="77777777" w:rsidR="0042758F" w:rsidRDefault="006E6868">
      <w:pPr>
        <w:spacing w:line="600" w:lineRule="auto"/>
        <w:ind w:firstLine="720"/>
        <w:contextualSpacing/>
        <w:jc w:val="center"/>
        <w:rPr>
          <w:rFonts w:eastAsia="Times New Roman"/>
          <w:szCs w:val="24"/>
        </w:rPr>
      </w:pPr>
      <w:r>
        <w:rPr>
          <w:rFonts w:eastAsia="Times New Roman"/>
          <w:szCs w:val="24"/>
        </w:rPr>
        <w:t>ΠΡΑΚΤΙΚΑ ΒΟΥΛΗΣ</w:t>
      </w:r>
    </w:p>
    <w:p w14:paraId="31AD1D1F" w14:textId="77777777" w:rsidR="0042758F" w:rsidRDefault="006E6868">
      <w:pPr>
        <w:spacing w:line="600" w:lineRule="auto"/>
        <w:ind w:firstLine="720"/>
        <w:contextualSpacing/>
        <w:jc w:val="center"/>
        <w:rPr>
          <w:rFonts w:eastAsia="Times New Roman"/>
          <w:szCs w:val="24"/>
        </w:rPr>
      </w:pPr>
      <w:r>
        <w:rPr>
          <w:rFonts w:eastAsia="Times New Roman"/>
          <w:szCs w:val="24"/>
        </w:rPr>
        <w:t xml:space="preserve">ΙΖ΄ ΠΕΡΙΟΔΟΣ </w:t>
      </w:r>
    </w:p>
    <w:p w14:paraId="31AD1D20" w14:textId="77777777" w:rsidR="0042758F" w:rsidRDefault="006E6868">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31AD1D21" w14:textId="77777777" w:rsidR="0042758F" w:rsidRDefault="006E6868">
      <w:pPr>
        <w:spacing w:line="600" w:lineRule="auto"/>
        <w:ind w:firstLine="720"/>
        <w:contextualSpacing/>
        <w:jc w:val="center"/>
        <w:rPr>
          <w:rFonts w:eastAsia="Times New Roman"/>
          <w:szCs w:val="24"/>
        </w:rPr>
      </w:pPr>
      <w:r>
        <w:rPr>
          <w:rFonts w:eastAsia="Times New Roman"/>
          <w:szCs w:val="24"/>
        </w:rPr>
        <w:t>ΣΥΝΟΔΟΣ Γ΄</w:t>
      </w:r>
    </w:p>
    <w:p w14:paraId="31AD1D22" w14:textId="77777777" w:rsidR="0042758F" w:rsidRDefault="006E6868">
      <w:pPr>
        <w:spacing w:line="600" w:lineRule="auto"/>
        <w:ind w:firstLine="720"/>
        <w:contextualSpacing/>
        <w:jc w:val="center"/>
        <w:rPr>
          <w:rFonts w:eastAsia="Times New Roman"/>
          <w:szCs w:val="24"/>
        </w:rPr>
      </w:pPr>
      <w:r>
        <w:rPr>
          <w:rFonts w:eastAsia="Times New Roman"/>
          <w:szCs w:val="24"/>
        </w:rPr>
        <w:t>ΣΥΝΕΔΡΙΑΣΗ ΝΘ΄</w:t>
      </w:r>
    </w:p>
    <w:p w14:paraId="31AD1D23" w14:textId="77777777" w:rsidR="0042758F" w:rsidRDefault="006E6868">
      <w:pPr>
        <w:spacing w:line="600" w:lineRule="auto"/>
        <w:ind w:firstLine="720"/>
        <w:contextualSpacing/>
        <w:jc w:val="center"/>
        <w:rPr>
          <w:rFonts w:eastAsia="Times New Roman"/>
          <w:szCs w:val="24"/>
        </w:rPr>
      </w:pPr>
      <w:r>
        <w:rPr>
          <w:rFonts w:eastAsia="Times New Roman"/>
          <w:szCs w:val="24"/>
        </w:rPr>
        <w:t>Παρασκευή 19 Ιανουαρίου 2018</w:t>
      </w:r>
    </w:p>
    <w:p w14:paraId="31AD1D24" w14:textId="77777777" w:rsidR="0042758F" w:rsidRDefault="006E6868">
      <w:pPr>
        <w:spacing w:line="600" w:lineRule="auto"/>
        <w:ind w:firstLine="720"/>
        <w:contextualSpacing/>
        <w:jc w:val="both"/>
        <w:rPr>
          <w:rFonts w:eastAsia="Times New Roman"/>
          <w:szCs w:val="24"/>
        </w:rPr>
      </w:pPr>
      <w:r>
        <w:rPr>
          <w:rFonts w:eastAsia="Times New Roman"/>
          <w:szCs w:val="24"/>
        </w:rPr>
        <w:t>Αθήνα, σήμερα στις 19 Ιανουαρίου</w:t>
      </w:r>
      <w:r>
        <w:rPr>
          <w:rFonts w:eastAsia="Times New Roman"/>
          <w:szCs w:val="24"/>
        </w:rPr>
        <w:t xml:space="preserve"> 2018,</w:t>
      </w:r>
      <w:r>
        <w:rPr>
          <w:rFonts w:eastAsia="Times New Roman"/>
          <w:szCs w:val="24"/>
        </w:rPr>
        <w:t xml:space="preserve"> ημέρα Παρασκευή και ώρα 10.09΄</w:t>
      </w:r>
      <w:r>
        <w:rPr>
          <w:rFonts w:eastAsia="Times New Roman"/>
          <w:szCs w:val="24"/>
        </w:rPr>
        <w:t>,</w:t>
      </w:r>
      <w:r>
        <w:rPr>
          <w:rFonts w:eastAsia="Times New Roman"/>
          <w:szCs w:val="24"/>
        </w:rPr>
        <w:t xml:space="preserve"> συνήλθε στην Αίθουσα </w:t>
      </w:r>
      <w:r>
        <w:rPr>
          <w:rFonts w:eastAsia="Times New Roman"/>
          <w:szCs w:val="24"/>
        </w:rPr>
        <w:t xml:space="preserve">της Γερουσίας </w:t>
      </w:r>
      <w:r>
        <w:rPr>
          <w:rFonts w:eastAsia="Times New Roman"/>
          <w:szCs w:val="24"/>
        </w:rPr>
        <w:t xml:space="preserve">η Βουλή σε ολομέλεια για να συνεδριάσει υπό την προεδρία του Δ΄ Αντιπροέδρου αυτής κ. </w:t>
      </w:r>
      <w:r w:rsidRPr="0046127F">
        <w:rPr>
          <w:rFonts w:eastAsia="Times New Roman"/>
          <w:b/>
          <w:szCs w:val="24"/>
        </w:rPr>
        <w:t>ΝΙΚΗΤΑ ΚΑΚΛΑΜΑΝΗ</w:t>
      </w:r>
      <w:r>
        <w:rPr>
          <w:rFonts w:eastAsia="Times New Roman"/>
          <w:szCs w:val="24"/>
        </w:rPr>
        <w:t>.</w:t>
      </w:r>
    </w:p>
    <w:p w14:paraId="31AD1D25" w14:textId="77777777" w:rsidR="0042758F" w:rsidRDefault="006E6868">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31AD1D26" w14:textId="77777777" w:rsidR="0042758F" w:rsidRDefault="006E6868">
      <w:pPr>
        <w:spacing w:line="600" w:lineRule="auto"/>
        <w:ind w:firstLine="720"/>
        <w:contextualSpacing/>
        <w:jc w:val="both"/>
        <w:rPr>
          <w:rFonts w:eastAsia="Times New Roman"/>
          <w:szCs w:val="24"/>
        </w:rPr>
      </w:pPr>
      <w:r>
        <w:rPr>
          <w:rFonts w:eastAsia="Times New Roman"/>
          <w:szCs w:val="24"/>
        </w:rPr>
        <w:lastRenderedPageBreak/>
        <w:t>Παρακαλείται η κ</w:t>
      </w:r>
      <w:r>
        <w:rPr>
          <w:rFonts w:eastAsia="Times New Roman"/>
          <w:szCs w:val="24"/>
        </w:rPr>
        <w:t>υρία Γραμματέας</w:t>
      </w:r>
      <w:r>
        <w:rPr>
          <w:rFonts w:eastAsia="Times New Roman"/>
          <w:szCs w:val="24"/>
        </w:rPr>
        <w:t xml:space="preserve"> </w:t>
      </w:r>
      <w:r>
        <w:rPr>
          <w:rFonts w:eastAsia="Times New Roman"/>
          <w:szCs w:val="24"/>
        </w:rPr>
        <w:t>να ανακοινώσει τις αναφορές προς το</w:t>
      </w:r>
      <w:r>
        <w:rPr>
          <w:rFonts w:eastAsia="Times New Roman"/>
          <w:szCs w:val="24"/>
        </w:rPr>
        <w:t xml:space="preserve"> Σώμα.</w:t>
      </w:r>
    </w:p>
    <w:p w14:paraId="31AD1D27" w14:textId="77777777" w:rsidR="0042758F" w:rsidRDefault="006E6868">
      <w:pPr>
        <w:spacing w:line="600" w:lineRule="auto"/>
        <w:ind w:firstLine="720"/>
        <w:contextualSpacing/>
        <w:jc w:val="both"/>
        <w:rPr>
          <w:rFonts w:eastAsia="Times New Roman"/>
          <w:szCs w:val="24"/>
        </w:rPr>
      </w:pPr>
      <w:r>
        <w:rPr>
          <w:rFonts w:eastAsia="Times New Roman"/>
          <w:szCs w:val="24"/>
        </w:rPr>
        <w:t>(Ανακοινώνονται προς το Σώμα από τη</w:t>
      </w:r>
      <w:r>
        <w:rPr>
          <w:rFonts w:eastAsia="Times New Roman"/>
          <w:szCs w:val="24"/>
        </w:rPr>
        <w:t xml:space="preserve"> Γραμματέα της Βουλής</w:t>
      </w:r>
      <w:r>
        <w:rPr>
          <w:rFonts w:eastAsia="Times New Roman"/>
          <w:szCs w:val="24"/>
        </w:rPr>
        <w:t xml:space="preserve"> </w:t>
      </w:r>
      <w:r>
        <w:rPr>
          <w:rFonts w:eastAsia="Times New Roman"/>
          <w:szCs w:val="24"/>
        </w:rPr>
        <w:t xml:space="preserve">κ. </w:t>
      </w:r>
      <w:r>
        <w:rPr>
          <w:rFonts w:eastAsia="Times New Roman"/>
          <w:szCs w:val="24"/>
        </w:rPr>
        <w:t xml:space="preserve">Αναστασία </w:t>
      </w:r>
      <w:proofErr w:type="spellStart"/>
      <w:r>
        <w:rPr>
          <w:rFonts w:eastAsia="Times New Roman"/>
          <w:szCs w:val="24"/>
        </w:rPr>
        <w:t>Γκαρά</w:t>
      </w:r>
      <w:proofErr w:type="spellEnd"/>
      <w:r>
        <w:rPr>
          <w:rFonts w:eastAsia="Times New Roman"/>
          <w:szCs w:val="24"/>
        </w:rPr>
        <w:t>, Βουλευτή Έβρου, τα ακόλουθα:</w:t>
      </w:r>
    </w:p>
    <w:p w14:paraId="31AD1D28" w14:textId="77777777" w:rsidR="0042758F" w:rsidRDefault="006E6868">
      <w:pPr>
        <w:spacing w:line="600" w:lineRule="auto"/>
        <w:ind w:firstLine="720"/>
        <w:contextualSpacing/>
        <w:jc w:val="both"/>
        <w:rPr>
          <w:rFonts w:eastAsia="Times New Roman" w:cs="Times New Roman"/>
          <w:szCs w:val="24"/>
        </w:rPr>
      </w:pPr>
      <w:r w:rsidRPr="00BB2B33">
        <w:rPr>
          <w:rFonts w:eastAsia="Times New Roman" w:cs="Times New Roman"/>
          <w:szCs w:val="24"/>
        </w:rPr>
        <w:t>Α. ΚΑΤΑΘΕΣΗ ΑΝΑΦΟΡΩΝ</w:t>
      </w:r>
    </w:p>
    <w:p w14:paraId="31AD1D29" w14:textId="77777777" w:rsidR="0042758F" w:rsidRDefault="006E6868">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μπει η σελίδα 1</w:t>
      </w:r>
      <w:r w:rsidRPr="00BB2B33">
        <w:rPr>
          <w:rFonts w:eastAsia="Times New Roman" w:cs="Times New Roman"/>
          <w:color w:val="FF0000"/>
          <w:szCs w:val="24"/>
        </w:rPr>
        <w:t>α)</w:t>
      </w:r>
    </w:p>
    <w:p w14:paraId="31AD1D2A" w14:textId="77777777" w:rsidR="0042758F" w:rsidRDefault="006E6868">
      <w:pPr>
        <w:spacing w:line="600" w:lineRule="auto"/>
        <w:ind w:firstLine="720"/>
        <w:contextualSpacing/>
        <w:jc w:val="both"/>
        <w:rPr>
          <w:rFonts w:eastAsia="Times New Roman" w:cs="Times New Roman"/>
          <w:szCs w:val="24"/>
        </w:rPr>
      </w:pPr>
      <w:r w:rsidRPr="00BB2B33">
        <w:rPr>
          <w:rFonts w:eastAsia="Times New Roman" w:cs="Times New Roman"/>
          <w:szCs w:val="24"/>
        </w:rPr>
        <w:t>Β. ΑΠΑΝΤΗΣΕΙΣ ΥΠΟΥΡΓΩΝ ΣΕ ΕΡΩΤΗΣΕΙΣ ΒΟΥΛΕΥΤΩΝ</w:t>
      </w:r>
    </w:p>
    <w:p w14:paraId="31AD1D2B" w14:textId="77777777" w:rsidR="0042758F" w:rsidRDefault="006E6868">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μπει η σελίδα 1</w:t>
      </w:r>
      <w:r w:rsidRPr="00BB2B33">
        <w:rPr>
          <w:rFonts w:eastAsia="Times New Roman" w:cs="Times New Roman"/>
          <w:color w:val="FF0000"/>
          <w:szCs w:val="24"/>
        </w:rPr>
        <w:t>β)</w:t>
      </w:r>
    </w:p>
    <w:p w14:paraId="31AD1D2C" w14:textId="77777777" w:rsidR="0042758F" w:rsidRDefault="006E6868">
      <w:pPr>
        <w:tabs>
          <w:tab w:val="left" w:pos="6000"/>
        </w:tabs>
        <w:spacing w:line="600" w:lineRule="auto"/>
        <w:ind w:firstLine="720"/>
        <w:jc w:val="center"/>
        <w:rPr>
          <w:rFonts w:eastAsia="Times New Roman" w:cs="Times New Roman"/>
          <w:color w:val="FF0000"/>
          <w:szCs w:val="24"/>
        </w:rPr>
      </w:pPr>
      <w:r w:rsidRPr="00BB2B33">
        <w:rPr>
          <w:rFonts w:eastAsia="Times New Roman" w:cs="Times New Roman"/>
          <w:color w:val="FF0000"/>
          <w:szCs w:val="24"/>
        </w:rPr>
        <w:t>(ΑΛΛΑΓΗ ΣΕΛΙΔΑΣ)</w:t>
      </w:r>
    </w:p>
    <w:p w14:paraId="31AD1D2D" w14:textId="77777777" w:rsidR="0042758F" w:rsidRDefault="006E6868">
      <w:pPr>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(Νικήτας Κακλαμάνης):</w:t>
      </w:r>
      <w:r>
        <w:rPr>
          <w:rFonts w:eastAsia="Times New Roman"/>
          <w:szCs w:val="24"/>
        </w:rPr>
        <w:t xml:space="preserve"> Πριν μπούμε στην </w:t>
      </w:r>
      <w:r>
        <w:rPr>
          <w:rFonts w:eastAsia="Times New Roman"/>
          <w:szCs w:val="24"/>
        </w:rPr>
        <w:t>η</w:t>
      </w:r>
      <w:r>
        <w:rPr>
          <w:rFonts w:eastAsia="Times New Roman"/>
          <w:szCs w:val="24"/>
        </w:rPr>
        <w:t xml:space="preserve">μερήσια </w:t>
      </w:r>
      <w:r>
        <w:rPr>
          <w:rFonts w:eastAsia="Times New Roman"/>
          <w:szCs w:val="24"/>
        </w:rPr>
        <w:t>δ</w:t>
      </w:r>
      <w:r>
        <w:rPr>
          <w:rFonts w:eastAsia="Times New Roman"/>
          <w:szCs w:val="24"/>
        </w:rPr>
        <w:t>ιάταξη, θα ήθελα να κάνω ορισμένες ανακοινώσεις.</w:t>
      </w:r>
    </w:p>
    <w:p w14:paraId="31AD1D2E"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Οι Υπουργοί Περιβάλλοντος και Ενέργειας, Εσωτερικών, Εξωτερικών, Οικονομικών, Διοικητικής Ανασυγκρότησης, Ναυτιλίας και </w:t>
      </w:r>
      <w:r>
        <w:rPr>
          <w:rFonts w:eastAsia="Times New Roman"/>
          <w:szCs w:val="24"/>
        </w:rPr>
        <w:lastRenderedPageBreak/>
        <w:t>Νησιωτικής Πολιτικής και Τουρισμού, οι</w:t>
      </w:r>
      <w:r>
        <w:rPr>
          <w:rFonts w:eastAsia="Times New Roman"/>
          <w:szCs w:val="24"/>
        </w:rPr>
        <w:t xml:space="preserve"> Αναπληρωτές Υπουργοί Οικονομικών και Περιβάλλοντος και Ενέργειας, καθώς και οι Υφυπουργοί Ναυτιλίας και Νησιωτικής Πολιτικής και Εξωτερικών κατέθεσαν στις 18</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σχέδιο νόμου: «Φορείς διαχείρισης </w:t>
      </w:r>
      <w:proofErr w:type="spellStart"/>
      <w:r>
        <w:rPr>
          <w:rFonts w:eastAsia="Times New Roman"/>
          <w:szCs w:val="24"/>
        </w:rPr>
        <w:t>προστατευομένων</w:t>
      </w:r>
      <w:proofErr w:type="spellEnd"/>
      <w:r>
        <w:rPr>
          <w:rFonts w:eastAsia="Times New Roman"/>
          <w:szCs w:val="24"/>
        </w:rPr>
        <w:t xml:space="preserve"> περιοχών και άλλες διατάξεις».</w:t>
      </w:r>
    </w:p>
    <w:p w14:paraId="31AD1D2F" w14:textId="77777777" w:rsidR="0042758F" w:rsidRDefault="006E6868">
      <w:pPr>
        <w:spacing w:line="600" w:lineRule="auto"/>
        <w:ind w:firstLine="720"/>
        <w:contextualSpacing/>
        <w:jc w:val="both"/>
        <w:rPr>
          <w:rFonts w:eastAsia="Times New Roman"/>
          <w:szCs w:val="24"/>
        </w:rPr>
      </w:pPr>
      <w:r>
        <w:rPr>
          <w:rFonts w:eastAsia="Times New Roman"/>
          <w:szCs w:val="24"/>
        </w:rPr>
        <w:t>Παραπέμπε</w:t>
      </w:r>
      <w:r>
        <w:rPr>
          <w:rFonts w:eastAsia="Times New Roman"/>
          <w:szCs w:val="24"/>
        </w:rPr>
        <w:t>ται στην αρμόδια Διαρκή Επιτροπή.</w:t>
      </w:r>
    </w:p>
    <w:p w14:paraId="31AD1D30"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σας ανακοινώσω ότι η Ειδική Μόνιμη Επιτροπή Οδικής Ασφάλειας καταθέτει την </w:t>
      </w:r>
      <w:r>
        <w:rPr>
          <w:rFonts w:eastAsia="Times New Roman"/>
          <w:szCs w:val="24"/>
        </w:rPr>
        <w:t>έ</w:t>
      </w:r>
      <w:r>
        <w:rPr>
          <w:rFonts w:eastAsia="Times New Roman"/>
          <w:szCs w:val="24"/>
        </w:rPr>
        <w:t>κθεσή της, σύμφωνα με το άρθρο 43</w:t>
      </w:r>
      <w:r>
        <w:rPr>
          <w:rFonts w:eastAsia="Times New Roman"/>
          <w:szCs w:val="24"/>
          <w:vertAlign w:val="superscript"/>
        </w:rPr>
        <w:t>Α</w:t>
      </w:r>
      <w:r>
        <w:rPr>
          <w:rFonts w:eastAsia="Times New Roman"/>
          <w:szCs w:val="24"/>
        </w:rPr>
        <w:t xml:space="preserve"> παρ</w:t>
      </w:r>
      <w:r>
        <w:rPr>
          <w:rFonts w:eastAsia="Times New Roman"/>
          <w:szCs w:val="24"/>
        </w:rPr>
        <w:t>άγραφος</w:t>
      </w:r>
      <w:r>
        <w:rPr>
          <w:rFonts w:eastAsia="Times New Roman"/>
          <w:szCs w:val="24"/>
        </w:rPr>
        <w:t xml:space="preserve"> 5 του Κανονισμού της Βουλής.</w:t>
      </w:r>
    </w:p>
    <w:p w14:paraId="31AD1D31"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(Η προαναφερθείσα έκθεση </w:t>
      </w:r>
      <w:r>
        <w:rPr>
          <w:rFonts w:eastAsia="Times New Roman"/>
          <w:szCs w:val="24"/>
        </w:rPr>
        <w:t>βρίσκεται σε ηλεκτρονική μορφή στο αρχείο της Διεύθυνσης Ειδικών Μόνιμων Επιτροπών)</w:t>
      </w:r>
    </w:p>
    <w:p w14:paraId="31AD1D32"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επίσης, να θέσω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ότι η Διακομματική Κοινοβουλευτική Επιτροπή για το </w:t>
      </w:r>
      <w:r>
        <w:rPr>
          <w:rFonts w:eastAsia="Times New Roman" w:cs="Times New Roman"/>
          <w:szCs w:val="24"/>
        </w:rPr>
        <w:t>Δ</w:t>
      </w:r>
      <w:r>
        <w:rPr>
          <w:rFonts w:eastAsia="Times New Roman" w:cs="Times New Roman"/>
          <w:szCs w:val="24"/>
        </w:rPr>
        <w:t>ημογραφικό, που έχει συσταθεί στις 22</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2017, σύμφωνα με τα άρθρα 44 και 45 του Κανον</w:t>
      </w:r>
      <w:r>
        <w:rPr>
          <w:rFonts w:eastAsia="Times New Roman" w:cs="Times New Roman"/>
          <w:szCs w:val="24"/>
        </w:rPr>
        <w:t xml:space="preserve">ισμού της Βουλής και για την οποία η Ολομέλεια της Βουλής έχει ορίσει προθεσμία υποβολής της </w:t>
      </w:r>
      <w:r>
        <w:rPr>
          <w:rFonts w:eastAsia="Times New Roman" w:cs="Times New Roman"/>
          <w:szCs w:val="24"/>
        </w:rPr>
        <w:t>έ</w:t>
      </w:r>
      <w:r>
        <w:rPr>
          <w:rFonts w:eastAsia="Times New Roman" w:cs="Times New Roman"/>
          <w:szCs w:val="24"/>
        </w:rPr>
        <w:t>κθεσής της την 31</w:t>
      </w:r>
      <w:r>
        <w:rPr>
          <w:rFonts w:eastAsia="Times New Roman" w:cs="Times New Roman"/>
          <w:szCs w:val="24"/>
          <w:vertAlign w:val="superscript"/>
        </w:rPr>
        <w:t>η</w:t>
      </w:r>
      <w:r>
        <w:rPr>
          <w:rFonts w:eastAsia="Times New Roman" w:cs="Times New Roman"/>
          <w:szCs w:val="24"/>
        </w:rPr>
        <w:t xml:space="preserve"> Ιανουαρίου 2018, ζητεί τρίμηνη παράταση της λειτουργίας, μέχρι την 30</w:t>
      </w:r>
      <w:r>
        <w:rPr>
          <w:rFonts w:eastAsia="Times New Roman" w:cs="Times New Roman"/>
          <w:szCs w:val="24"/>
          <w:vertAlign w:val="superscript"/>
        </w:rPr>
        <w:t>η</w:t>
      </w:r>
      <w:r>
        <w:rPr>
          <w:rFonts w:eastAsia="Times New Roman" w:cs="Times New Roman"/>
          <w:szCs w:val="24"/>
        </w:rPr>
        <w:t xml:space="preserve"> Απριλίου 2018.</w:t>
      </w:r>
    </w:p>
    <w:p w14:paraId="31AD1D33"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31AD1D34" w14:textId="77777777" w:rsidR="0042758F" w:rsidRDefault="006E6868">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31AD1D35" w14:textId="77777777" w:rsidR="0042758F" w:rsidRDefault="006E6868">
      <w:pPr>
        <w:spacing w:line="600" w:lineRule="auto"/>
        <w:ind w:firstLine="720"/>
        <w:contextualSpacing/>
        <w:jc w:val="both"/>
        <w:rPr>
          <w:rFonts w:eastAsia="Times New Roman"/>
          <w:szCs w:val="24"/>
        </w:rPr>
      </w:pPr>
      <w:r>
        <w:rPr>
          <w:rFonts w:eastAsia="Times New Roman"/>
          <w:b/>
          <w:szCs w:val="24"/>
        </w:rPr>
        <w:t>ΠΡ</w:t>
      </w:r>
      <w:r>
        <w:rPr>
          <w:rFonts w:eastAsia="Times New Roman"/>
          <w:b/>
          <w:szCs w:val="24"/>
        </w:rPr>
        <w:t>ΟΕΔΡΕΥΩΝ (Νικήτας Κακλαμάνης):</w:t>
      </w:r>
      <w:r>
        <w:rPr>
          <w:rFonts w:eastAsia="Times New Roman"/>
          <w:szCs w:val="24"/>
        </w:rPr>
        <w:t xml:space="preserve"> </w:t>
      </w:r>
      <w:r>
        <w:rPr>
          <w:rFonts w:eastAsia="Times New Roman"/>
          <w:szCs w:val="24"/>
        </w:rPr>
        <w:t>Συνεπώς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 xml:space="preserve"> ομοφώνως.</w:t>
      </w:r>
    </w:p>
    <w:p w14:paraId="31AD1D36" w14:textId="77777777" w:rsidR="0042758F" w:rsidRDefault="006E6868">
      <w:pPr>
        <w:spacing w:line="600" w:lineRule="auto"/>
        <w:ind w:firstLine="720"/>
        <w:contextualSpacing/>
        <w:jc w:val="both"/>
        <w:rPr>
          <w:rFonts w:eastAsia="Times New Roman"/>
          <w:szCs w:val="24"/>
        </w:rPr>
      </w:pPr>
      <w:r>
        <w:rPr>
          <w:rFonts w:eastAsia="Times New Roman"/>
          <w:szCs w:val="24"/>
        </w:rPr>
        <w:t>Κυρίες και κύριοι συνάδελφοι, θέλω να θέσω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ότι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για τη διερεύνηση σκανδάλων στον χώρο της υγείας κατά τα έτη 1997</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2014, που έχει συσταθεί, σύμφωνα </w:t>
      </w:r>
      <w:r>
        <w:rPr>
          <w:rFonts w:eastAsia="Times New Roman"/>
          <w:szCs w:val="24"/>
        </w:rPr>
        <w:lastRenderedPageBreak/>
        <w:t xml:space="preserve">με το άρθρο 144 του Κανονισμού της Βουλής και για την οποία η Ολομέλεια της Βουλής έχει ορίσει προθεσμία υποβολής του </w:t>
      </w:r>
      <w:r>
        <w:rPr>
          <w:rFonts w:eastAsia="Times New Roman"/>
          <w:szCs w:val="24"/>
        </w:rPr>
        <w:t>π</w:t>
      </w:r>
      <w:r>
        <w:rPr>
          <w:rFonts w:eastAsia="Times New Roman"/>
          <w:szCs w:val="24"/>
        </w:rPr>
        <w:t>ορίσματός της την 21</w:t>
      </w:r>
      <w:r>
        <w:rPr>
          <w:rFonts w:eastAsia="Times New Roman"/>
          <w:szCs w:val="24"/>
          <w:vertAlign w:val="superscript"/>
        </w:rPr>
        <w:t>η</w:t>
      </w:r>
      <w:r>
        <w:rPr>
          <w:rFonts w:eastAsia="Times New Roman"/>
          <w:szCs w:val="24"/>
        </w:rPr>
        <w:t xml:space="preserve"> Ιανουαρίου 2018, ζητεί παράταση της λειτουργίας της, μέχρι την 20</w:t>
      </w:r>
      <w:r>
        <w:rPr>
          <w:rFonts w:eastAsia="Times New Roman"/>
          <w:szCs w:val="24"/>
          <w:vertAlign w:val="superscript"/>
        </w:rPr>
        <w:t>η</w:t>
      </w:r>
      <w:r>
        <w:rPr>
          <w:rFonts w:eastAsia="Times New Roman"/>
          <w:szCs w:val="24"/>
        </w:rPr>
        <w:t xml:space="preserve"> Απριλίου 2018.</w:t>
      </w:r>
    </w:p>
    <w:p w14:paraId="31AD1D37" w14:textId="77777777" w:rsidR="0042758F" w:rsidRDefault="006E6868">
      <w:pPr>
        <w:spacing w:line="600" w:lineRule="auto"/>
        <w:ind w:firstLine="720"/>
        <w:contextualSpacing/>
        <w:jc w:val="both"/>
        <w:rPr>
          <w:rFonts w:eastAsia="Times New Roman"/>
          <w:szCs w:val="24"/>
        </w:rPr>
      </w:pPr>
      <w:r>
        <w:rPr>
          <w:rFonts w:eastAsia="Times New Roman"/>
          <w:szCs w:val="24"/>
        </w:rPr>
        <w:t>Συμφωνεί το Σώμα;</w:t>
      </w:r>
    </w:p>
    <w:p w14:paraId="31AD1D38" w14:textId="77777777" w:rsidR="0042758F" w:rsidRDefault="006E6868">
      <w:pPr>
        <w:spacing w:line="600" w:lineRule="auto"/>
        <w:ind w:firstLine="720"/>
        <w:contextualSpacing/>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31AD1D39" w14:textId="77777777" w:rsidR="0042758F" w:rsidRDefault="006E6868">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rPr>
        <w:t>Συνεπώς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 xml:space="preserve"> ομοφώνως.</w:t>
      </w:r>
    </w:p>
    <w:p w14:paraId="31AD1D3A"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31AD1D3B" w14:textId="77777777" w:rsidR="0042758F" w:rsidRDefault="006E6868">
      <w:pPr>
        <w:spacing w:line="600" w:lineRule="auto"/>
        <w:contextualSpacing/>
        <w:jc w:val="center"/>
        <w:rPr>
          <w:rFonts w:eastAsia="Times New Roman"/>
          <w:b/>
          <w:szCs w:val="24"/>
        </w:rPr>
      </w:pPr>
      <w:r>
        <w:rPr>
          <w:rFonts w:eastAsia="Times New Roman"/>
          <w:b/>
          <w:szCs w:val="24"/>
        </w:rPr>
        <w:t>ΕΠΙΚΑΙΡΩΝ ΕΡΩΤΗΣΕΩΝ</w:t>
      </w:r>
    </w:p>
    <w:p w14:paraId="31AD1D3C" w14:textId="77777777" w:rsidR="0042758F" w:rsidRDefault="006E6868">
      <w:pPr>
        <w:spacing w:line="600" w:lineRule="auto"/>
        <w:ind w:firstLine="720"/>
        <w:contextualSpacing/>
        <w:jc w:val="both"/>
        <w:rPr>
          <w:rFonts w:eastAsia="Times New Roman"/>
          <w:szCs w:val="24"/>
        </w:rPr>
      </w:pPr>
      <w:r>
        <w:rPr>
          <w:rFonts w:eastAsia="Times New Roman"/>
          <w:szCs w:val="24"/>
        </w:rPr>
        <w:t>Πριν μπούμε στη μ</w:t>
      </w:r>
      <w:r>
        <w:rPr>
          <w:rFonts w:eastAsia="Times New Roman"/>
          <w:szCs w:val="24"/>
        </w:rPr>
        <w:t>ί</w:t>
      </w:r>
      <w:r>
        <w:rPr>
          <w:rFonts w:eastAsia="Times New Roman"/>
          <w:szCs w:val="24"/>
        </w:rPr>
        <w:t xml:space="preserve">α και μοναδική ερώτηση που θα </w:t>
      </w:r>
      <w:r>
        <w:rPr>
          <w:rFonts w:eastAsia="Times New Roman"/>
          <w:szCs w:val="24"/>
        </w:rPr>
        <w:t>συ</w:t>
      </w:r>
      <w:r>
        <w:rPr>
          <w:rFonts w:eastAsia="Times New Roman"/>
          <w:szCs w:val="24"/>
        </w:rPr>
        <w:t xml:space="preserve">ζητηθεί </w:t>
      </w:r>
      <w:r>
        <w:rPr>
          <w:rFonts w:eastAsia="Times New Roman"/>
          <w:szCs w:val="24"/>
        </w:rPr>
        <w:t xml:space="preserve">σήμερα, </w:t>
      </w:r>
      <w:r>
        <w:rPr>
          <w:rFonts w:eastAsia="Times New Roman"/>
          <w:szCs w:val="24"/>
        </w:rPr>
        <w:t xml:space="preserve">την οποία καταθέτει ο κ. </w:t>
      </w:r>
      <w:proofErr w:type="spellStart"/>
      <w:r>
        <w:rPr>
          <w:rFonts w:eastAsia="Times New Roman"/>
          <w:szCs w:val="24"/>
        </w:rPr>
        <w:t>Σαρακιώτης</w:t>
      </w:r>
      <w:proofErr w:type="spellEnd"/>
      <w:r>
        <w:rPr>
          <w:rFonts w:eastAsia="Times New Roman"/>
          <w:szCs w:val="24"/>
        </w:rPr>
        <w:t xml:space="preserve"> </w:t>
      </w:r>
      <w:r>
        <w:rPr>
          <w:rFonts w:eastAsia="Times New Roman"/>
          <w:szCs w:val="24"/>
        </w:rPr>
        <w:t xml:space="preserve">προς τον </w:t>
      </w:r>
      <w:r>
        <w:rPr>
          <w:rFonts w:eastAsia="Times New Roman"/>
          <w:szCs w:val="24"/>
        </w:rPr>
        <w:t>κ. Παππά, θα ήθελα να σας ενημερώσω για τα εξής:</w:t>
      </w:r>
    </w:p>
    <w:p w14:paraId="31AD1D3D" w14:textId="77777777" w:rsidR="0042758F" w:rsidRDefault="006E6868">
      <w:pPr>
        <w:spacing w:line="600" w:lineRule="auto"/>
        <w:ind w:firstLine="720"/>
        <w:contextualSpacing/>
        <w:jc w:val="both"/>
        <w:rPr>
          <w:rFonts w:eastAsia="Times New Roman"/>
          <w:szCs w:val="24"/>
        </w:rPr>
      </w:pPr>
      <w:r>
        <w:rPr>
          <w:rFonts w:eastAsia="Times New Roman" w:cs="Times New Roman"/>
          <w:szCs w:val="24"/>
        </w:rPr>
        <w:lastRenderedPageBreak/>
        <w:t xml:space="preserve">Η δεύτερη με αριθμό 852/16-1-2018 επίκαιρη ερώτηση πρώτου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Αττικής της Νέας Δημοκρατίας κ. </w:t>
      </w:r>
      <w:r>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προς τον Υπουργ</w:t>
      </w:r>
      <w:r>
        <w:rPr>
          <w:rFonts w:eastAsia="Times New Roman" w:cs="Times New Roman"/>
          <w:szCs w:val="24"/>
        </w:rPr>
        <w:t>ό</w:t>
      </w:r>
      <w:r>
        <w:rPr>
          <w:rFonts w:eastAsia="Times New Roman" w:cs="Times New Roman"/>
          <w:b/>
          <w:bCs/>
          <w:szCs w:val="24"/>
        </w:rPr>
        <w:t xml:space="preserve"> </w:t>
      </w:r>
      <w:r>
        <w:rPr>
          <w:rFonts w:eastAsia="Times New Roman" w:cs="Times New Roman"/>
          <w:bCs/>
          <w:szCs w:val="24"/>
        </w:rPr>
        <w:t xml:space="preserve">Ναυτιλίας και Νησιωτικής Πολιτικής, </w:t>
      </w:r>
      <w:r>
        <w:rPr>
          <w:rFonts w:eastAsia="Times New Roman" w:cs="Times New Roman"/>
          <w:szCs w:val="24"/>
        </w:rPr>
        <w:t xml:space="preserve">με θέμα: «Απόδοση παραλιακού μετώπου Ελευσίνας στους πολίτες της πόλης», δεν θα </w:t>
      </w:r>
      <w:r>
        <w:rPr>
          <w:rFonts w:eastAsia="Times New Roman"/>
          <w:szCs w:val="24"/>
        </w:rPr>
        <w:t xml:space="preserve">συζητηθεί λόγω κωλύματος </w:t>
      </w:r>
      <w:r>
        <w:rPr>
          <w:rFonts w:eastAsia="Times New Roman"/>
          <w:szCs w:val="24"/>
        </w:rPr>
        <w:t xml:space="preserve">του </w:t>
      </w:r>
      <w:r>
        <w:rPr>
          <w:rFonts w:eastAsia="Times New Roman"/>
          <w:szCs w:val="24"/>
        </w:rPr>
        <w:t>αρμοδί</w:t>
      </w:r>
      <w:r>
        <w:rPr>
          <w:rFonts w:eastAsia="Times New Roman"/>
          <w:szCs w:val="24"/>
        </w:rPr>
        <w:t>ου</w:t>
      </w:r>
      <w:r>
        <w:rPr>
          <w:rFonts w:eastAsia="Times New Roman"/>
          <w:szCs w:val="24"/>
        </w:rPr>
        <w:t xml:space="preserve"> Υπουργ</w:t>
      </w:r>
      <w:r>
        <w:rPr>
          <w:rFonts w:eastAsia="Times New Roman"/>
          <w:szCs w:val="24"/>
        </w:rPr>
        <w:t>ού</w:t>
      </w:r>
      <w:r>
        <w:rPr>
          <w:rFonts w:eastAsia="Times New Roman"/>
          <w:szCs w:val="24"/>
        </w:rPr>
        <w:t xml:space="preserve"> κ. Παναγιώτη </w:t>
      </w:r>
      <w:proofErr w:type="spellStart"/>
      <w:r>
        <w:rPr>
          <w:rFonts w:eastAsia="Times New Roman"/>
          <w:szCs w:val="24"/>
        </w:rPr>
        <w:t>Κουρουμπλή</w:t>
      </w:r>
      <w:proofErr w:type="spellEnd"/>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ανειλημμένων υποχρεώσεων</w:t>
      </w:r>
      <w:r>
        <w:rPr>
          <w:rFonts w:eastAsia="Times New Roman"/>
          <w:szCs w:val="24"/>
        </w:rPr>
        <w:t>.</w:t>
      </w:r>
    </w:p>
    <w:p w14:paraId="31AD1D3E" w14:textId="77777777" w:rsidR="0042758F" w:rsidRDefault="006E6868">
      <w:pPr>
        <w:spacing w:line="600" w:lineRule="auto"/>
        <w:ind w:firstLine="720"/>
        <w:contextualSpacing/>
        <w:jc w:val="both"/>
        <w:rPr>
          <w:rFonts w:eastAsia="Times New Roman"/>
          <w:szCs w:val="24"/>
        </w:rPr>
      </w:pPr>
      <w:r>
        <w:rPr>
          <w:rFonts w:eastAsia="Times New Roman" w:cs="Times New Roman"/>
          <w:szCs w:val="24"/>
        </w:rPr>
        <w:t>Η τρίτη με αριθμό 824/15-1-2018 επίκαιρη ερώτηση πρώτου κύκλου</w:t>
      </w:r>
      <w:r>
        <w:rPr>
          <w:rFonts w:eastAsia="Times New Roman" w:cs="Times New Roman"/>
          <w:szCs w:val="24"/>
        </w:rPr>
        <w:t xml:space="preserve"> (Α</w:t>
      </w:r>
      <w:r>
        <w:rPr>
          <w:rFonts w:eastAsia="Times New Roman" w:cs="Times New Roman"/>
          <w:szCs w:val="24"/>
        </w:rPr>
        <w:t>΄</w:t>
      </w:r>
      <w:r>
        <w:rPr>
          <w:rFonts w:eastAsia="Times New Roman" w:cs="Times New Roman"/>
          <w:szCs w:val="24"/>
        </w:rPr>
        <w:t>)</w:t>
      </w:r>
      <w:r>
        <w:rPr>
          <w:rFonts w:eastAsia="Times New Roman" w:cs="Times New Roman"/>
          <w:szCs w:val="24"/>
        </w:rPr>
        <w:t xml:space="preserve">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Θεόδωρου Παπαθεοδώρου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Μεταναστευτικής</w:t>
      </w:r>
      <w:r>
        <w:rPr>
          <w:rFonts w:eastAsia="Times New Roman" w:cs="Times New Roman"/>
          <w:b/>
          <w:bCs/>
          <w:szCs w:val="24"/>
        </w:rPr>
        <w:t xml:space="preserve"> </w:t>
      </w:r>
      <w:r>
        <w:rPr>
          <w:rFonts w:eastAsia="Times New Roman" w:cs="Times New Roman"/>
          <w:bCs/>
          <w:szCs w:val="24"/>
        </w:rPr>
        <w:t xml:space="preserve">Πολιτικής, </w:t>
      </w:r>
      <w:r>
        <w:rPr>
          <w:rFonts w:eastAsia="Times New Roman" w:cs="Times New Roman"/>
          <w:szCs w:val="24"/>
        </w:rPr>
        <w:t>σχετικά με την μετεγκατάσταση των αντικανονικών μετανασ</w:t>
      </w:r>
      <w:r>
        <w:rPr>
          <w:rFonts w:eastAsia="Times New Roman" w:cs="Times New Roman"/>
          <w:szCs w:val="24"/>
        </w:rPr>
        <w:t>τών σε δομές φιλοξενίας και την άμεση εκκέ</w:t>
      </w:r>
      <w:r>
        <w:rPr>
          <w:rFonts w:eastAsia="Times New Roman" w:cs="Times New Roman"/>
          <w:szCs w:val="24"/>
        </w:rPr>
        <w:lastRenderedPageBreak/>
        <w:t>νωση των δύο άτυπων καταυλισμών, δεν θα συζητηθεί λόγω</w:t>
      </w:r>
      <w:r>
        <w:rPr>
          <w:rFonts w:eastAsia="Times New Roman"/>
          <w:szCs w:val="24"/>
        </w:rPr>
        <w:t xml:space="preserve"> κωλύματος του Υπουργού Μεταναστευτικής Πολιτικής κ. </w:t>
      </w:r>
      <w:proofErr w:type="spellStart"/>
      <w:r>
        <w:rPr>
          <w:rFonts w:eastAsia="Times New Roman"/>
          <w:szCs w:val="24"/>
        </w:rPr>
        <w:t>Μουζάλα</w:t>
      </w:r>
      <w:proofErr w:type="spellEnd"/>
      <w:r>
        <w:rPr>
          <w:rFonts w:eastAsia="Times New Roman"/>
          <w:szCs w:val="24"/>
        </w:rPr>
        <w:t>, με αιτία ότι θα συνοδεύσει τον ομόλογο του Βούλγαρο στη Μυτιλήνη.</w:t>
      </w:r>
    </w:p>
    <w:p w14:paraId="31AD1D3F" w14:textId="77777777" w:rsidR="0042758F" w:rsidRDefault="006E6868">
      <w:pPr>
        <w:spacing w:line="600" w:lineRule="auto"/>
        <w:ind w:firstLine="720"/>
        <w:contextualSpacing/>
        <w:jc w:val="both"/>
        <w:rPr>
          <w:rFonts w:eastAsia="Times New Roman"/>
          <w:szCs w:val="24"/>
        </w:rPr>
      </w:pPr>
      <w:r>
        <w:rPr>
          <w:rFonts w:eastAsia="Times New Roman" w:cs="Times New Roman"/>
          <w:szCs w:val="24"/>
        </w:rPr>
        <w:t xml:space="preserve">Η πρώτη με αριθμό 848/16-1-2018 </w:t>
      </w:r>
      <w:r>
        <w:rPr>
          <w:rFonts w:eastAsia="Times New Roman" w:cs="Times New Roman"/>
          <w:szCs w:val="24"/>
        </w:rPr>
        <w:t xml:space="preserve">επίκαιρη ερώτηση δεύτερου κύκλου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Βουλευτή Β΄ Αθηνών της Νέας Δημοκρατίας κ. </w:t>
      </w:r>
      <w:r>
        <w:rPr>
          <w:rFonts w:eastAsia="Times New Roman" w:cs="Times New Roman"/>
          <w:bCs/>
          <w:szCs w:val="24"/>
        </w:rPr>
        <w:t>Μιλτιάδη Βαρβιτσιώτη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με θέμα: «Ατελέσφορη η αποσυμφόρηση των νησιών του Ανατολικού Αιγαίου», δεν θα συζητηθεί λόγω</w:t>
      </w:r>
      <w:r>
        <w:rPr>
          <w:rFonts w:eastAsia="Times New Roman"/>
          <w:szCs w:val="24"/>
        </w:rPr>
        <w:t xml:space="preserve"> κωλύματος τ</w:t>
      </w:r>
      <w:r>
        <w:rPr>
          <w:rFonts w:eastAsia="Times New Roman"/>
          <w:szCs w:val="24"/>
        </w:rPr>
        <w:t xml:space="preserve">ου Υπουργού Μεταναστευτικής Πολιτικής κ. </w:t>
      </w:r>
      <w:proofErr w:type="spellStart"/>
      <w:r>
        <w:rPr>
          <w:rFonts w:eastAsia="Times New Roman"/>
          <w:szCs w:val="24"/>
        </w:rPr>
        <w:t>Μουζάλα</w:t>
      </w:r>
      <w:proofErr w:type="spellEnd"/>
      <w:r>
        <w:rPr>
          <w:rFonts w:eastAsia="Times New Roman"/>
          <w:szCs w:val="24"/>
        </w:rPr>
        <w:t>, με αιτία ότι θα συνοδεύσει τον ομόλογο του Βούλγαρο στη Μυτιλήνη.</w:t>
      </w:r>
    </w:p>
    <w:p w14:paraId="31AD1D40" w14:textId="77777777" w:rsidR="0042758F" w:rsidRDefault="006E6868">
      <w:pPr>
        <w:spacing w:line="600" w:lineRule="auto"/>
        <w:ind w:firstLine="720"/>
        <w:contextualSpacing/>
        <w:jc w:val="both"/>
        <w:rPr>
          <w:rFonts w:eastAsia="Times New Roman"/>
          <w:szCs w:val="24"/>
        </w:rPr>
      </w:pPr>
      <w:r>
        <w:rPr>
          <w:rFonts w:eastAsia="Times New Roman" w:cs="Times New Roman"/>
          <w:szCs w:val="24"/>
        </w:rPr>
        <w:t xml:space="preserve">Η δεύτερη με αριθμό 738/3-1-2018 επίκαιρη ερώτηση δεύτερου κύκλου </w:t>
      </w:r>
      <w:r>
        <w:rPr>
          <w:rFonts w:eastAsia="Times New Roman" w:cs="Times New Roman"/>
          <w:szCs w:val="24"/>
        </w:rPr>
        <w:t>(Β</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 Ανεξάρτητου Βουλευτή Β΄ Αθηνών κ. </w:t>
      </w:r>
      <w:r>
        <w:rPr>
          <w:rFonts w:eastAsia="Times New Roman" w:cs="Times New Roman"/>
          <w:bCs/>
          <w:szCs w:val="24"/>
        </w:rPr>
        <w:t>Ευσταθίου (Στάθη) Παναγούλη</w:t>
      </w:r>
      <w:r>
        <w:rPr>
          <w:rFonts w:eastAsia="Times New Roman" w:cs="Times New Roman"/>
          <w:b/>
          <w:szCs w:val="24"/>
        </w:rPr>
        <w:t xml:space="preserve"> </w:t>
      </w:r>
      <w:r>
        <w:rPr>
          <w:rFonts w:eastAsia="Times New Roman" w:cs="Times New Roman"/>
          <w:szCs w:val="24"/>
        </w:rPr>
        <w:t>προ</w:t>
      </w:r>
      <w:r>
        <w:rPr>
          <w:rFonts w:eastAsia="Times New Roman" w:cs="Times New Roman"/>
          <w:szCs w:val="24"/>
        </w:rPr>
        <w:t xml:space="preserve">ς τον Υπουργό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lastRenderedPageBreak/>
        <w:t>με θέμα: «Επαίσχυντη και επικίνδυνη η απόφαση της “</w:t>
      </w:r>
      <w:r>
        <w:rPr>
          <w:rFonts w:eastAsia="Times New Roman" w:cs="Times New Roman"/>
          <w:szCs w:val="24"/>
        </w:rPr>
        <w:t>α</w:t>
      </w:r>
      <w:r>
        <w:rPr>
          <w:rFonts w:eastAsia="Times New Roman" w:cs="Times New Roman"/>
          <w:szCs w:val="24"/>
        </w:rPr>
        <w:t xml:space="preserve">ριστερής” Κυβέρνησης για την ακύρωση ασύλου στον αξιωματικό της Αεροπορίας </w:t>
      </w:r>
      <w:proofErr w:type="spellStart"/>
      <w:r>
        <w:rPr>
          <w:rFonts w:eastAsia="Times New Roman" w:cs="Times New Roman"/>
          <w:szCs w:val="24"/>
        </w:rPr>
        <w:t>Οζκαϊνακτσί</w:t>
      </w:r>
      <w:proofErr w:type="spellEnd"/>
      <w:r>
        <w:rPr>
          <w:rFonts w:eastAsia="Times New Roman" w:cs="Times New Roman"/>
          <w:szCs w:val="24"/>
        </w:rPr>
        <w:t xml:space="preserve"> Σουλεϊμάν</w:t>
      </w:r>
      <w:r>
        <w:rPr>
          <w:rFonts w:eastAsia="Times New Roman" w:cs="Times New Roman"/>
          <w:szCs w:val="24"/>
        </w:rPr>
        <w:t>», δεν θα συζητηθεί λόγω</w:t>
      </w:r>
      <w:r>
        <w:rPr>
          <w:rFonts w:eastAsia="Times New Roman"/>
          <w:szCs w:val="24"/>
        </w:rPr>
        <w:t xml:space="preserve"> κωλύματος του Υπουργού Μεταναστευτικής Πολιτικής κ. </w:t>
      </w:r>
      <w:proofErr w:type="spellStart"/>
      <w:r>
        <w:rPr>
          <w:rFonts w:eastAsia="Times New Roman"/>
          <w:szCs w:val="24"/>
        </w:rPr>
        <w:t>Μουζάλα</w:t>
      </w:r>
      <w:proofErr w:type="spellEnd"/>
      <w:r>
        <w:rPr>
          <w:rFonts w:eastAsia="Times New Roman"/>
          <w:szCs w:val="24"/>
        </w:rPr>
        <w:t>, με αιτία ότι θα συνοδεύσει τον ομόλογο του Βούλγαρο στη Μυτιλήνη.</w:t>
      </w:r>
    </w:p>
    <w:p w14:paraId="31AD1D41" w14:textId="77777777" w:rsidR="0042758F" w:rsidRDefault="006E6868">
      <w:pPr>
        <w:spacing w:line="600" w:lineRule="auto"/>
        <w:ind w:firstLine="567"/>
        <w:contextualSpacing/>
        <w:jc w:val="both"/>
        <w:rPr>
          <w:rFonts w:eastAsia="Times New Roman"/>
          <w:szCs w:val="24"/>
        </w:rPr>
      </w:pPr>
      <w:r>
        <w:rPr>
          <w:rFonts w:eastAsia="Times New Roman"/>
          <w:szCs w:val="24"/>
        </w:rPr>
        <w:t xml:space="preserve">Η δεύτερη με αριθμό 801/11-1-2018 επίκαιρη ερώτηση δεύτερου κύκλου </w:t>
      </w:r>
      <w:r>
        <w:rPr>
          <w:rFonts w:eastAsia="Times New Roman"/>
          <w:szCs w:val="24"/>
        </w:rPr>
        <w:t>(Α</w:t>
      </w:r>
      <w:r>
        <w:rPr>
          <w:rFonts w:eastAsia="Times New Roman"/>
          <w:szCs w:val="24"/>
        </w:rPr>
        <w:t>΄</w:t>
      </w:r>
      <w:r>
        <w:rPr>
          <w:rFonts w:eastAsia="Times New Roman"/>
          <w:szCs w:val="24"/>
        </w:rPr>
        <w:t xml:space="preserve">) </w:t>
      </w:r>
      <w:r>
        <w:rPr>
          <w:rFonts w:eastAsia="Times New Roman"/>
          <w:szCs w:val="24"/>
        </w:rPr>
        <w:t xml:space="preserve">του Βουλευτή Σερρών της Δημοκρατικής Συμπαράταξης ΠΑΣΟΚ </w:t>
      </w:r>
      <w:r>
        <w:rPr>
          <w:rFonts w:eastAsia="Times New Roman"/>
          <w:szCs w:val="24"/>
        </w:rPr>
        <w:t>– ΔΗΜΑΡ κ. Μιχαήλ Τζελέπη προς τον Υπουργό Οικονομίας και Ανάπτυξης, με θέμα: «</w:t>
      </w:r>
      <w:proofErr w:type="spellStart"/>
      <w:r>
        <w:rPr>
          <w:rFonts w:eastAsia="Times New Roman"/>
          <w:szCs w:val="24"/>
        </w:rPr>
        <w:t>Αποπλήρωση</w:t>
      </w:r>
      <w:proofErr w:type="spellEnd"/>
      <w:r>
        <w:rPr>
          <w:rFonts w:eastAsia="Times New Roman"/>
          <w:szCs w:val="24"/>
        </w:rPr>
        <w:t xml:space="preserve"> </w:t>
      </w:r>
      <w:proofErr w:type="spellStart"/>
      <w:r>
        <w:rPr>
          <w:rFonts w:eastAsia="Times New Roman"/>
          <w:szCs w:val="24"/>
        </w:rPr>
        <w:t>Τευτλοπαραγωγών</w:t>
      </w:r>
      <w:proofErr w:type="spellEnd"/>
      <w:r>
        <w:rPr>
          <w:rFonts w:eastAsia="Times New Roman"/>
          <w:szCs w:val="24"/>
        </w:rPr>
        <w:t xml:space="preserve"> – Σχέδιο Ανασυγκρότησης της Ελληνικής Βιομηχανίας Ζάχαρης (ΕΒΖ)</w:t>
      </w:r>
      <w:r>
        <w:rPr>
          <w:rFonts w:eastAsia="Times New Roman"/>
          <w:szCs w:val="24"/>
        </w:rPr>
        <w:t>,</w:t>
      </w:r>
      <w:r>
        <w:rPr>
          <w:rFonts w:eastAsia="Times New Roman"/>
          <w:szCs w:val="24"/>
        </w:rPr>
        <w:t xml:space="preserve"> δεν θα συζητηθεί λόγω κωλύματος του Αναπληρωτή Υπουργού Οικονομίας και Ανάπτυξης κ. Α</w:t>
      </w:r>
      <w:r>
        <w:rPr>
          <w:rFonts w:eastAsia="Times New Roman"/>
          <w:szCs w:val="24"/>
        </w:rPr>
        <w:t xml:space="preserve">λέξανδρου </w:t>
      </w:r>
      <w:proofErr w:type="spellStart"/>
      <w:r>
        <w:rPr>
          <w:rFonts w:eastAsia="Times New Roman"/>
          <w:szCs w:val="24"/>
        </w:rPr>
        <w:t>Χαρίτση</w:t>
      </w:r>
      <w:proofErr w:type="spellEnd"/>
      <w:r>
        <w:rPr>
          <w:rFonts w:eastAsia="Times New Roman"/>
          <w:szCs w:val="24"/>
        </w:rPr>
        <w:t>,</w:t>
      </w:r>
      <w:r>
        <w:rPr>
          <w:rFonts w:eastAsia="Times New Roman"/>
          <w:szCs w:val="24"/>
        </w:rPr>
        <w:t xml:space="preserve"> λόγω ανειλημμένων υποχρεώσεων.</w:t>
      </w:r>
    </w:p>
    <w:p w14:paraId="31AD1D42" w14:textId="77777777" w:rsidR="0042758F" w:rsidRDefault="006E6868">
      <w:pPr>
        <w:spacing w:line="600" w:lineRule="auto"/>
        <w:ind w:firstLine="851"/>
        <w:contextualSpacing/>
        <w:jc w:val="both"/>
        <w:rPr>
          <w:rFonts w:eastAsia="Times New Roman"/>
          <w:szCs w:val="24"/>
        </w:rPr>
      </w:pPr>
      <w:r>
        <w:rPr>
          <w:rFonts w:eastAsia="Times New Roman"/>
          <w:szCs w:val="24"/>
        </w:rPr>
        <w:lastRenderedPageBreak/>
        <w:t xml:space="preserve">Η δεύτερη με αριθμό 758/8-1-2018 επίκαιρη ερώτηση πρώτου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του Βουλευτή Αρκαδίας της Δημοκρατικής Συμπαράταξης ΠΑΣΟΚ – ΔΗΜΑΡ κ. Οδυσσέα Κωνσταντινόπουλου προς τον Υπουργό Οικονομίας και Ανάπτυξης,</w:t>
      </w:r>
      <w:r>
        <w:rPr>
          <w:rFonts w:eastAsia="Times New Roman"/>
          <w:szCs w:val="24"/>
        </w:rPr>
        <w:t xml:space="preserve"> με θέμα: «Ένταξη έργων αποχετευτικών δικτύων και επεξεργασίας λυμάτων </w:t>
      </w:r>
      <w:proofErr w:type="spellStart"/>
      <w:r>
        <w:rPr>
          <w:rFonts w:eastAsia="Times New Roman"/>
          <w:szCs w:val="24"/>
        </w:rPr>
        <w:t>Κοντοβάζαινας</w:t>
      </w:r>
      <w:proofErr w:type="spellEnd"/>
      <w:r>
        <w:rPr>
          <w:rFonts w:eastAsia="Times New Roman"/>
          <w:szCs w:val="24"/>
        </w:rPr>
        <w:t xml:space="preserve">, </w:t>
      </w:r>
      <w:proofErr w:type="spellStart"/>
      <w:r>
        <w:rPr>
          <w:rFonts w:eastAsia="Times New Roman"/>
          <w:szCs w:val="24"/>
        </w:rPr>
        <w:t>Λεβιδίου</w:t>
      </w:r>
      <w:proofErr w:type="spellEnd"/>
      <w:r>
        <w:rPr>
          <w:rFonts w:eastAsia="Times New Roman"/>
          <w:szCs w:val="24"/>
        </w:rPr>
        <w:t xml:space="preserve"> και </w:t>
      </w:r>
      <w:proofErr w:type="spellStart"/>
      <w:r>
        <w:rPr>
          <w:rFonts w:eastAsia="Times New Roman"/>
          <w:szCs w:val="24"/>
        </w:rPr>
        <w:t>Καλλιανίου</w:t>
      </w:r>
      <w:proofErr w:type="spellEnd"/>
      <w:r>
        <w:rPr>
          <w:rFonts w:eastAsia="Times New Roman"/>
          <w:szCs w:val="24"/>
        </w:rPr>
        <w:t xml:space="preserve"> Αρκαδίας, δεν θα συζητηθεί λόγω κωλύματος του Αναπληρωτή Υπουργού Οικονομίας και Ανάπτυξης κ. Αλέξανδρου </w:t>
      </w:r>
      <w:proofErr w:type="spellStart"/>
      <w:r>
        <w:rPr>
          <w:rFonts w:eastAsia="Times New Roman"/>
          <w:szCs w:val="24"/>
        </w:rPr>
        <w:t>Χαρίτση</w:t>
      </w:r>
      <w:proofErr w:type="spellEnd"/>
      <w:r>
        <w:rPr>
          <w:rFonts w:eastAsia="Times New Roman"/>
          <w:szCs w:val="24"/>
        </w:rPr>
        <w:t>,</w:t>
      </w:r>
      <w:r>
        <w:rPr>
          <w:rFonts w:eastAsia="Times New Roman"/>
          <w:szCs w:val="24"/>
        </w:rPr>
        <w:t xml:space="preserve"> λόγω ανειλημμένων υποχρεώσεων.</w:t>
      </w:r>
    </w:p>
    <w:p w14:paraId="31AD1D43" w14:textId="77777777" w:rsidR="0042758F" w:rsidRDefault="006E6868">
      <w:pPr>
        <w:spacing w:line="600" w:lineRule="auto"/>
        <w:ind w:firstLine="851"/>
        <w:contextualSpacing/>
        <w:jc w:val="both"/>
        <w:rPr>
          <w:rFonts w:eastAsia="Times New Roman"/>
          <w:szCs w:val="24"/>
        </w:rPr>
      </w:pPr>
      <w:r>
        <w:rPr>
          <w:rFonts w:eastAsia="Times New Roman"/>
          <w:szCs w:val="24"/>
        </w:rPr>
        <w:t>Η</w:t>
      </w:r>
      <w:r>
        <w:rPr>
          <w:rFonts w:eastAsia="Times New Roman"/>
          <w:szCs w:val="24"/>
        </w:rPr>
        <w:t xml:space="preserve"> πρώτη με αριθμό 752/8-1-2018 επίκαιρη ερώτηση </w:t>
      </w:r>
      <w:r>
        <w:rPr>
          <w:rFonts w:eastAsia="Times New Roman"/>
          <w:szCs w:val="24"/>
        </w:rPr>
        <w:t>π</w:t>
      </w:r>
      <w:r>
        <w:rPr>
          <w:rFonts w:eastAsia="Times New Roman"/>
          <w:szCs w:val="24"/>
        </w:rPr>
        <w:t xml:space="preserve">ρώτου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του Βουλευτή Α΄ Πειραι</w:t>
      </w:r>
      <w:r>
        <w:rPr>
          <w:rFonts w:eastAsia="Times New Roman"/>
          <w:szCs w:val="24"/>
        </w:rPr>
        <w:t>ώς</w:t>
      </w:r>
      <w:r>
        <w:rPr>
          <w:rFonts w:eastAsia="Times New Roman"/>
          <w:szCs w:val="24"/>
        </w:rPr>
        <w:t xml:space="preserve"> της Νέας Δημοκρατίας κ. Κωνσταντίνου Κατσαφάδου προς τον Υπουργό Περιβάλλοντος και Ενέργειας, με θέμα: «Ποιους στόχους έχει πιάσει η χώρα μας στη μάχη για την κλιματ</w:t>
      </w:r>
      <w:r>
        <w:rPr>
          <w:rFonts w:eastAsia="Times New Roman"/>
          <w:szCs w:val="24"/>
        </w:rPr>
        <w:t xml:space="preserve">ική αλλαγή;», δεν θα συζητηθεί λόγω φόρτου </w:t>
      </w:r>
      <w:r>
        <w:rPr>
          <w:rFonts w:eastAsia="Times New Roman"/>
          <w:szCs w:val="24"/>
        </w:rPr>
        <w:lastRenderedPageBreak/>
        <w:t>εργασίας του Υπουργού Περιβάλλοντος και Ενέργειας κ. Γεωργίου Σταθάκη.</w:t>
      </w:r>
    </w:p>
    <w:p w14:paraId="31AD1D44" w14:textId="77777777" w:rsidR="0042758F" w:rsidRDefault="006E6868">
      <w:pPr>
        <w:spacing w:line="600" w:lineRule="auto"/>
        <w:ind w:firstLine="709"/>
        <w:contextualSpacing/>
        <w:jc w:val="both"/>
        <w:rPr>
          <w:rFonts w:eastAsia="Times New Roman"/>
          <w:szCs w:val="24"/>
        </w:rPr>
      </w:pPr>
      <w:r>
        <w:rPr>
          <w:rFonts w:eastAsia="Times New Roman"/>
          <w:szCs w:val="24"/>
        </w:rPr>
        <w:t xml:space="preserve">Η πρώτη με αριθμό 742/4-1-2018 επίκαιρη ερώτηση δεύτερου κύκλου </w:t>
      </w:r>
      <w:r>
        <w:rPr>
          <w:rFonts w:eastAsia="Times New Roman"/>
          <w:szCs w:val="24"/>
        </w:rPr>
        <w:t>(Β</w:t>
      </w:r>
      <w:r>
        <w:rPr>
          <w:rFonts w:eastAsia="Times New Roman"/>
          <w:szCs w:val="24"/>
        </w:rPr>
        <w:t>΄</w:t>
      </w:r>
      <w:r>
        <w:rPr>
          <w:rFonts w:eastAsia="Times New Roman"/>
          <w:szCs w:val="24"/>
        </w:rPr>
        <w:t xml:space="preserve">) </w:t>
      </w:r>
      <w:r>
        <w:rPr>
          <w:rFonts w:eastAsia="Times New Roman"/>
          <w:szCs w:val="24"/>
        </w:rPr>
        <w:t>του Βουλευτή Αρκαδίας της Δημοκρατικής Συμπαράταξης ΠΑΣΟΚ – ΔΗΜΑΡ κ. Οδυσ</w:t>
      </w:r>
      <w:r>
        <w:rPr>
          <w:rFonts w:eastAsia="Times New Roman"/>
          <w:szCs w:val="24"/>
        </w:rPr>
        <w:t xml:space="preserve">σέα Κωνσταντινόπουλου προς τον Υπουργό Περιβάλλοντος και Ενέργειας, με θέμα: «Χρηματοδότηση από τη </w:t>
      </w:r>
      <w:r>
        <w:rPr>
          <w:rFonts w:eastAsia="Times New Roman"/>
          <w:szCs w:val="24"/>
        </w:rPr>
        <w:t>«</w:t>
      </w:r>
      <w:r>
        <w:rPr>
          <w:rFonts w:eastAsia="Times New Roman"/>
          <w:szCs w:val="24"/>
        </w:rPr>
        <w:t>ΔΕΗ Α.Ε.</w:t>
      </w:r>
      <w:r>
        <w:rPr>
          <w:rFonts w:eastAsia="Times New Roman"/>
          <w:szCs w:val="24"/>
        </w:rPr>
        <w:t>»</w:t>
      </w:r>
      <w:r>
        <w:rPr>
          <w:rFonts w:eastAsia="Times New Roman"/>
          <w:szCs w:val="24"/>
        </w:rPr>
        <w:t xml:space="preserve"> του έργου βελτίωσης του δρόμου </w:t>
      </w:r>
      <w:proofErr w:type="spellStart"/>
      <w:r>
        <w:rPr>
          <w:rFonts w:eastAsia="Times New Roman"/>
          <w:szCs w:val="24"/>
        </w:rPr>
        <w:t>Πουρναριά</w:t>
      </w:r>
      <w:proofErr w:type="spellEnd"/>
      <w:r>
        <w:rPr>
          <w:rFonts w:eastAsia="Times New Roman"/>
          <w:szCs w:val="24"/>
        </w:rPr>
        <w:t xml:space="preserve"> – Γεφύρι Κυράς – Μυγδαλιά, ύψους 500.000 ευρώ, δεν θα συζητηθεί λόγω φόρτου εργασίας του Υπουργού Περιβάλ</w:t>
      </w:r>
      <w:r>
        <w:rPr>
          <w:rFonts w:eastAsia="Times New Roman"/>
          <w:szCs w:val="24"/>
        </w:rPr>
        <w:t>λοντος και Ενέργειας κ. Γεωργίου Σταθάκη.</w:t>
      </w:r>
    </w:p>
    <w:p w14:paraId="31AD1D45" w14:textId="77777777" w:rsidR="0042758F" w:rsidRDefault="006E6868">
      <w:pPr>
        <w:spacing w:line="600" w:lineRule="auto"/>
        <w:ind w:firstLine="720"/>
        <w:contextualSpacing/>
        <w:jc w:val="both"/>
        <w:rPr>
          <w:rFonts w:eastAsia="Times New Roman"/>
          <w:szCs w:val="24"/>
        </w:rPr>
      </w:pPr>
      <w:r>
        <w:rPr>
          <w:rFonts w:eastAsia="Times New Roman"/>
          <w:szCs w:val="24"/>
        </w:rPr>
        <w:t>Για τις συγκεκριμένες αιτιολογίες υπάρχει επιστολή από τον Γραμματέα της Κυβέρνησης που τα επιβεβαιώνει αυτά.</w:t>
      </w:r>
    </w:p>
    <w:p w14:paraId="31AD1D46" w14:textId="77777777" w:rsidR="0042758F" w:rsidRDefault="006E6868">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Κύριε Πρόεδρε, θα ήθελα τον λόγο.</w:t>
      </w:r>
    </w:p>
    <w:p w14:paraId="31AD1D47" w14:textId="77777777" w:rsidR="0042758F" w:rsidRDefault="006E6868">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Τζελέπη, δεν π</w:t>
      </w:r>
      <w:r>
        <w:rPr>
          <w:rFonts w:eastAsia="Times New Roman"/>
          <w:szCs w:val="24"/>
        </w:rPr>
        <w:t>ροβλέπεται από τον Κανονισμό, αλλά αντιλαμβάνομαι τον λόγο. Άλλωστε, έχουμε πει στη Διάσκεψη των Προέδρων έστω για δύο λεπτά να δίνουμε τον λόγο στους συναδέλφους.</w:t>
      </w:r>
    </w:p>
    <w:p w14:paraId="31AD1D48" w14:textId="77777777" w:rsidR="0042758F" w:rsidRDefault="006E6868">
      <w:pPr>
        <w:spacing w:line="600" w:lineRule="auto"/>
        <w:ind w:firstLine="720"/>
        <w:contextualSpacing/>
        <w:jc w:val="both"/>
        <w:rPr>
          <w:rFonts w:eastAsia="Times New Roman"/>
          <w:szCs w:val="24"/>
        </w:rPr>
      </w:pPr>
      <w:r>
        <w:rPr>
          <w:rFonts w:eastAsia="Times New Roman"/>
          <w:szCs w:val="24"/>
        </w:rPr>
        <w:t>Ορίστε, έχετε τον λόγο.</w:t>
      </w:r>
    </w:p>
    <w:p w14:paraId="31AD1D49" w14:textId="77777777" w:rsidR="0042758F" w:rsidRDefault="006E6868">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Παίρνω τον λόγο για να διαμαρτυρηθώ στο Προεδρείο σ</w:t>
      </w:r>
      <w:r>
        <w:rPr>
          <w:rFonts w:eastAsia="Times New Roman"/>
          <w:szCs w:val="24"/>
        </w:rPr>
        <w:t xml:space="preserve">ε σχέση με τη μη παρουσία του Υπουργού για ένα σημαντικό θέμα που αφορά τρεις χιλιάδες αγρότες </w:t>
      </w:r>
      <w:proofErr w:type="spellStart"/>
      <w:r>
        <w:rPr>
          <w:rFonts w:eastAsia="Times New Roman"/>
          <w:szCs w:val="24"/>
        </w:rPr>
        <w:t>τευτλοπαραγωγούς</w:t>
      </w:r>
      <w:proofErr w:type="spellEnd"/>
      <w:r>
        <w:rPr>
          <w:rFonts w:eastAsia="Times New Roman"/>
          <w:szCs w:val="24"/>
        </w:rPr>
        <w:t xml:space="preserve"> που είναι απλήρωτοι για τη σοδειά του 2017 και σε λίγες μέρες μπαίνουν σε νέα καλλιεργητική περίοδο και δεν ξέρουν αν θα πρέπει να καλλιεργήσουν</w:t>
      </w:r>
      <w:r>
        <w:rPr>
          <w:rFonts w:eastAsia="Times New Roman"/>
          <w:szCs w:val="24"/>
        </w:rPr>
        <w:t xml:space="preserve"> ή όχι. Πέρα από την περιφρόνηση που δείχνου</w:t>
      </w:r>
      <w:r>
        <w:rPr>
          <w:rFonts w:eastAsia="Times New Roman"/>
          <w:szCs w:val="24"/>
        </w:rPr>
        <w:t>ν…</w:t>
      </w:r>
    </w:p>
    <w:p w14:paraId="31AD1D4A" w14:textId="77777777" w:rsidR="0042758F" w:rsidRDefault="006E6868">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Είναι η πρώτη φορά που αναβάλλεται η επίκαιρη ερώτηση ή έχει ξαναγίνει αυτό;</w:t>
      </w:r>
    </w:p>
    <w:p w14:paraId="31AD1D4B" w14:textId="77777777" w:rsidR="0042758F" w:rsidRDefault="006E6868">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Αν ήταν η πρώτη φορά, θα καταλάβαινα και θα κατανοούσα τον Υπουργό αν οι ανειλημμέ</w:t>
      </w:r>
      <w:r>
        <w:rPr>
          <w:rFonts w:eastAsia="Times New Roman"/>
          <w:szCs w:val="24"/>
        </w:rPr>
        <w:t>νες υποχρεώσεις ήταν στο εξωτερικό. Δεν μπορεί, όμως, δεκαπέντε ώρες πριν συζητηθεί η επίκαιρη ερώτηση, ο κύριος Υπουργός αορίστως να επικαλείται ανειλημμένες υποχρεώσεις, όταν τρεις χιλιάδες παραγωγοί έχουν λαμβάνειν έντεκα εκατομμύρια και δεν ξέρουν αν θ</w:t>
      </w:r>
      <w:r>
        <w:rPr>
          <w:rFonts w:eastAsia="Times New Roman"/>
          <w:szCs w:val="24"/>
        </w:rPr>
        <w:t>α καλλιεργήσουν αυτές τις μέρες. Το θέμα είναι σημαντικό. Δεν τους αξίζει αυτή η περιφρόνηση, ούτε η υποβάθμιση των κοινοβουλευτικών διαδικασιών από τον Υπουργό.</w:t>
      </w:r>
    </w:p>
    <w:p w14:paraId="31AD1D4C" w14:textId="77777777" w:rsidR="0042758F" w:rsidRDefault="006E6868">
      <w:pPr>
        <w:spacing w:line="600" w:lineRule="auto"/>
        <w:ind w:firstLine="720"/>
        <w:contextualSpacing/>
        <w:jc w:val="both"/>
        <w:rPr>
          <w:rFonts w:eastAsia="Times New Roman"/>
          <w:szCs w:val="24"/>
        </w:rPr>
      </w:pPr>
      <w:r>
        <w:rPr>
          <w:rFonts w:eastAsia="Times New Roman"/>
          <w:szCs w:val="24"/>
        </w:rPr>
        <w:t>Ευχαριστώ.</w:t>
      </w:r>
    </w:p>
    <w:p w14:paraId="31AD1D4D" w14:textId="77777777" w:rsidR="0042758F" w:rsidRDefault="006E6868">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Εύλογο το παράπονό σας και η διαμαρτυρία σας.</w:t>
      </w:r>
    </w:p>
    <w:p w14:paraId="31AD1D4E"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Θα συζητηθεί τώρα η πρώτη με αριθμό 845/16-1-2018 επίκαιρη ερώτηση πρώτου κύκλου </w:t>
      </w:r>
      <w:r>
        <w:rPr>
          <w:rFonts w:eastAsia="Times New Roman"/>
          <w:szCs w:val="24"/>
        </w:rPr>
        <w:t>(Α</w:t>
      </w:r>
      <w:r>
        <w:rPr>
          <w:rFonts w:eastAsia="Times New Roman"/>
          <w:szCs w:val="24"/>
        </w:rPr>
        <w:t>΄</w:t>
      </w:r>
      <w:r>
        <w:rPr>
          <w:rFonts w:eastAsia="Times New Roman"/>
          <w:szCs w:val="24"/>
        </w:rPr>
        <w:t xml:space="preserve">) </w:t>
      </w:r>
      <w:r>
        <w:rPr>
          <w:rFonts w:eastAsia="Times New Roman"/>
          <w:szCs w:val="24"/>
        </w:rPr>
        <w:t xml:space="preserve">του Βουλευτή Φθιώτιδας του Συνασπισμού Ριζοσπαστικής Αριστεράς κ. Ιωάννη </w:t>
      </w:r>
      <w:proofErr w:type="spellStart"/>
      <w:r>
        <w:rPr>
          <w:rFonts w:eastAsia="Times New Roman"/>
          <w:szCs w:val="24"/>
        </w:rPr>
        <w:t>Σαρακιώτη</w:t>
      </w:r>
      <w:proofErr w:type="spellEnd"/>
      <w:r>
        <w:rPr>
          <w:rFonts w:eastAsia="Times New Roman"/>
          <w:szCs w:val="24"/>
        </w:rPr>
        <w:t xml:space="preserve"> προς τον Υπουργό Ψηφιακής Πολιτικής, Τηλεπικοινωνιών και Ενημέρωσης, με θέμα: «Ανεπαρκή</w:t>
      </w:r>
      <w:r>
        <w:rPr>
          <w:rFonts w:eastAsia="Times New Roman"/>
          <w:szCs w:val="24"/>
        </w:rPr>
        <w:t>ς κάλυψη τηλεοπτικού σήματος και διαδικτυακών υπηρεσιών στον Νομό Φθιώτιδας».</w:t>
      </w:r>
    </w:p>
    <w:p w14:paraId="31AD1D4F"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Σαρακιώτη</w:t>
      </w:r>
      <w:proofErr w:type="spellEnd"/>
      <w:r>
        <w:rPr>
          <w:rFonts w:eastAsia="Times New Roman"/>
          <w:szCs w:val="24"/>
        </w:rPr>
        <w:t>, έχετε τον λόγο.</w:t>
      </w:r>
    </w:p>
    <w:p w14:paraId="31AD1D50" w14:textId="77777777" w:rsidR="0042758F" w:rsidRDefault="006E6868">
      <w:pPr>
        <w:spacing w:line="600" w:lineRule="auto"/>
        <w:ind w:firstLine="720"/>
        <w:contextualSpacing/>
        <w:jc w:val="both"/>
        <w:rPr>
          <w:rFonts w:eastAsia="Times New Roman"/>
          <w:szCs w:val="24"/>
        </w:rPr>
      </w:pPr>
      <w:r>
        <w:rPr>
          <w:rFonts w:eastAsia="Times New Roman"/>
          <w:b/>
          <w:szCs w:val="24"/>
        </w:rPr>
        <w:t>ΙΩΑΝΝΗΣ ΣΑΡΑΚΙΩΤΗΣ:</w:t>
      </w:r>
      <w:r>
        <w:rPr>
          <w:rFonts w:eastAsia="Times New Roman"/>
          <w:szCs w:val="24"/>
        </w:rPr>
        <w:t xml:space="preserve"> Ευχαριστώ, κύριε Πρόεδρε.</w:t>
      </w:r>
    </w:p>
    <w:p w14:paraId="31AD1D51" w14:textId="77777777" w:rsidR="0042758F" w:rsidRDefault="006E6868">
      <w:pPr>
        <w:spacing w:line="600" w:lineRule="auto"/>
        <w:ind w:firstLine="720"/>
        <w:contextualSpacing/>
        <w:jc w:val="both"/>
        <w:rPr>
          <w:rFonts w:eastAsia="Times New Roman"/>
          <w:szCs w:val="24"/>
        </w:rPr>
      </w:pPr>
      <w:r>
        <w:rPr>
          <w:rFonts w:eastAsia="Times New Roman"/>
          <w:szCs w:val="24"/>
        </w:rPr>
        <w:t>Κύριε Υπουργέ, το θέμα της ανεπαρκούς κάλυψης του τηλεοπτικού σήματος ανά την επικράτεια ως απόρροι</w:t>
      </w:r>
      <w:r>
        <w:rPr>
          <w:rFonts w:eastAsia="Times New Roman"/>
          <w:szCs w:val="24"/>
        </w:rPr>
        <w:t xml:space="preserve">α της σύμβασης με την </w:t>
      </w:r>
      <w:proofErr w:type="spellStart"/>
      <w:r>
        <w:rPr>
          <w:rFonts w:eastAsia="Times New Roman"/>
          <w:szCs w:val="24"/>
        </w:rPr>
        <w:t>πάροχο</w:t>
      </w:r>
      <w:proofErr w:type="spellEnd"/>
      <w:r>
        <w:rPr>
          <w:rFonts w:eastAsia="Times New Roman"/>
          <w:szCs w:val="24"/>
        </w:rPr>
        <w:t xml:space="preserve"> δικτύου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αποτελεί ένα σκάνδαλο διαπλοκής </w:t>
      </w:r>
      <w:r>
        <w:rPr>
          <w:rFonts w:eastAsia="Times New Roman"/>
          <w:szCs w:val="24"/>
        </w:rPr>
        <w:lastRenderedPageBreak/>
        <w:t>το οποίο φέρει τη σφραγίδα της συγκυβέρνησης Νέας Δημοκρατίας και ΠΑΣΟΚ. Εκατοντάδες χιλιάδες συμπολιτών μας έχουν απωλέσει το δικαίωμά τους στην ενημέρωση και στην ψυχαγωγία με τ</w:t>
      </w:r>
      <w:r>
        <w:rPr>
          <w:rFonts w:eastAsia="Times New Roman"/>
          <w:szCs w:val="24"/>
        </w:rPr>
        <w:t xml:space="preserve">α προβλήματα να αφορούν κυρίως απομακρυσμένα σημεία είτε στον ηπειρωτικό ιστό είτε σε νησιά ακριτικά και μη, αλλά όχι μόνο. Χωριά και κωμοπόλεις της περιφερειακής </w:t>
      </w:r>
      <w:proofErr w:type="spellStart"/>
      <w:r>
        <w:rPr>
          <w:rFonts w:eastAsia="Times New Roman"/>
          <w:szCs w:val="24"/>
        </w:rPr>
        <w:t>ενότητος</w:t>
      </w:r>
      <w:proofErr w:type="spellEnd"/>
      <w:r>
        <w:rPr>
          <w:rFonts w:eastAsia="Times New Roman"/>
          <w:szCs w:val="24"/>
        </w:rPr>
        <w:t xml:space="preserve"> της Φθιώτιδος, τα οποία απέχουν μόλις δύο ώρες οδικώς από την πρωτεύουσα, αντιμετωπί</w:t>
      </w:r>
      <w:r>
        <w:rPr>
          <w:rFonts w:eastAsia="Times New Roman"/>
          <w:szCs w:val="24"/>
        </w:rPr>
        <w:t xml:space="preserve">ζουν σειρά δυσχερειών όσον αφορά την πρόσβασή τους στο τηλεοπτικό σήμα. Εκτενή δημοσιεύματα το προηγούμενο χρονικό διάστημα τόσο στον τοπικό όσο και στον αθηναϊκό </w:t>
      </w:r>
      <w:r>
        <w:rPr>
          <w:rFonts w:eastAsia="Times New Roman"/>
          <w:szCs w:val="24"/>
          <w:lang w:val="en-US"/>
        </w:rPr>
        <w:t>T</w:t>
      </w:r>
      <w:proofErr w:type="spellStart"/>
      <w:r>
        <w:rPr>
          <w:rFonts w:eastAsia="Times New Roman"/>
          <w:szCs w:val="24"/>
        </w:rPr>
        <w:t>ύπο</w:t>
      </w:r>
      <w:proofErr w:type="spellEnd"/>
      <w:r>
        <w:rPr>
          <w:rFonts w:eastAsia="Times New Roman"/>
          <w:szCs w:val="24"/>
        </w:rPr>
        <w:t xml:space="preserve"> έχουν αναδείξει τα προβλήματα των κατοίκων του χωριού </w:t>
      </w:r>
      <w:proofErr w:type="spellStart"/>
      <w:r>
        <w:rPr>
          <w:rFonts w:eastAsia="Times New Roman"/>
          <w:szCs w:val="24"/>
        </w:rPr>
        <w:t>Βαρδαλή</w:t>
      </w:r>
      <w:proofErr w:type="spellEnd"/>
      <w:r>
        <w:rPr>
          <w:rFonts w:eastAsia="Times New Roman"/>
          <w:szCs w:val="24"/>
        </w:rPr>
        <w:t xml:space="preserve"> του Δήμου Δομοκού Φθιώτιδο</w:t>
      </w:r>
      <w:r>
        <w:rPr>
          <w:rFonts w:eastAsia="Times New Roman"/>
          <w:szCs w:val="24"/>
        </w:rPr>
        <w:t xml:space="preserve">ς αναφορικά με το ελλιπές τηλεοπτικό σήμα, </w:t>
      </w:r>
      <w:r>
        <w:rPr>
          <w:rFonts w:eastAsia="Times New Roman"/>
          <w:szCs w:val="24"/>
        </w:rPr>
        <w:lastRenderedPageBreak/>
        <w:t>αλλά και τις υπηρεσίες διαδικτύου που εξυπηρετούν τις ανάγκες ελάχιστων σπιτιών και αυτά με πολύ χαμηλές ταχύτητες.</w:t>
      </w:r>
    </w:p>
    <w:p w14:paraId="31AD1D52" w14:textId="77777777" w:rsidR="0042758F" w:rsidRDefault="006E6868">
      <w:pPr>
        <w:spacing w:line="600" w:lineRule="auto"/>
        <w:ind w:firstLine="720"/>
        <w:contextualSpacing/>
        <w:jc w:val="both"/>
        <w:rPr>
          <w:rFonts w:eastAsia="Times New Roman"/>
          <w:szCs w:val="24"/>
        </w:rPr>
      </w:pPr>
      <w:r>
        <w:rPr>
          <w:rFonts w:eastAsia="Times New Roman"/>
          <w:szCs w:val="24"/>
        </w:rPr>
        <w:t>Με αφορμή τη συγκεκριμένη κατάσταση στο χωριό του Δομοκού και μετά τη συνεργασία με όλες τις δημο</w:t>
      </w:r>
      <w:r>
        <w:rPr>
          <w:rFonts w:eastAsia="Times New Roman"/>
          <w:szCs w:val="24"/>
        </w:rPr>
        <w:t xml:space="preserve">τικές αρχές της Φθιώτιδος, θα ήθελα να σας επισημάνω ότι υφίστανται και άλλες παρόμοιες περιπτώσεις προβληματικής τηλεοπτικής, αλλά και διαδικτυακής κάλυψης. Θα σας παραθέσω ενδεικτικά τα κάτωθι παραδείγματα: Τη </w:t>
      </w:r>
      <w:proofErr w:type="spellStart"/>
      <w:r>
        <w:rPr>
          <w:rFonts w:eastAsia="Times New Roman"/>
          <w:szCs w:val="24"/>
        </w:rPr>
        <w:t>Γιαννιτσού</w:t>
      </w:r>
      <w:proofErr w:type="spellEnd"/>
      <w:r>
        <w:rPr>
          <w:rFonts w:eastAsia="Times New Roman"/>
          <w:szCs w:val="24"/>
        </w:rPr>
        <w:t xml:space="preserve">, το </w:t>
      </w:r>
      <w:proofErr w:type="spellStart"/>
      <w:r>
        <w:rPr>
          <w:rFonts w:eastAsia="Times New Roman"/>
          <w:szCs w:val="24"/>
        </w:rPr>
        <w:t>Τρίλοφο</w:t>
      </w:r>
      <w:proofErr w:type="spellEnd"/>
      <w:r>
        <w:rPr>
          <w:rFonts w:eastAsia="Times New Roman"/>
          <w:szCs w:val="24"/>
        </w:rPr>
        <w:t xml:space="preserve">, το </w:t>
      </w:r>
      <w:proofErr w:type="spellStart"/>
      <w:r>
        <w:rPr>
          <w:rFonts w:eastAsia="Times New Roman"/>
          <w:szCs w:val="24"/>
        </w:rPr>
        <w:t>Γαρδίκι</w:t>
      </w:r>
      <w:proofErr w:type="spellEnd"/>
      <w:r>
        <w:rPr>
          <w:rFonts w:eastAsia="Times New Roman"/>
          <w:szCs w:val="24"/>
        </w:rPr>
        <w:t>, τον Άγιο</w:t>
      </w:r>
      <w:r>
        <w:rPr>
          <w:rFonts w:eastAsia="Times New Roman"/>
          <w:szCs w:val="24"/>
        </w:rPr>
        <w:t xml:space="preserve"> Γεώργιο, τη </w:t>
      </w:r>
      <w:proofErr w:type="spellStart"/>
      <w:r>
        <w:rPr>
          <w:rFonts w:eastAsia="Times New Roman"/>
          <w:szCs w:val="24"/>
        </w:rPr>
        <w:t>Βίτωλη</w:t>
      </w:r>
      <w:proofErr w:type="spellEnd"/>
      <w:r>
        <w:rPr>
          <w:rFonts w:eastAsia="Times New Roman"/>
          <w:szCs w:val="24"/>
        </w:rPr>
        <w:t xml:space="preserve">, αλλά και πολλά άλλα ορεινά χωριά κυρίως του Δήμου </w:t>
      </w:r>
      <w:proofErr w:type="spellStart"/>
      <w:r>
        <w:rPr>
          <w:rFonts w:eastAsia="Times New Roman"/>
          <w:szCs w:val="24"/>
        </w:rPr>
        <w:t>Μακρακώμης</w:t>
      </w:r>
      <w:proofErr w:type="spellEnd"/>
      <w:r>
        <w:rPr>
          <w:rFonts w:eastAsia="Times New Roman"/>
          <w:szCs w:val="24"/>
        </w:rPr>
        <w:t xml:space="preserve"> </w:t>
      </w:r>
      <w:proofErr w:type="spellStart"/>
      <w:r>
        <w:rPr>
          <w:rFonts w:eastAsia="Times New Roman"/>
          <w:szCs w:val="24"/>
        </w:rPr>
        <w:t>Σπερχειάδας</w:t>
      </w:r>
      <w:proofErr w:type="spellEnd"/>
      <w:r>
        <w:rPr>
          <w:rFonts w:eastAsia="Times New Roman"/>
          <w:szCs w:val="24"/>
        </w:rPr>
        <w:t xml:space="preserve">. Τη Σφάκα, το Μόδι, την Αγία Μαρίνα του Δήμου Αμφίκλειας Ελάτειας. Το </w:t>
      </w:r>
      <w:proofErr w:type="spellStart"/>
      <w:r>
        <w:rPr>
          <w:rFonts w:eastAsia="Times New Roman"/>
          <w:szCs w:val="24"/>
        </w:rPr>
        <w:t>Σκαμνό</w:t>
      </w:r>
      <w:proofErr w:type="spellEnd"/>
      <w:r>
        <w:rPr>
          <w:rFonts w:eastAsia="Times New Roman"/>
          <w:szCs w:val="24"/>
        </w:rPr>
        <w:t xml:space="preserve">, το Καλαμάκι, τη </w:t>
      </w:r>
      <w:proofErr w:type="spellStart"/>
      <w:r>
        <w:rPr>
          <w:rFonts w:eastAsia="Times New Roman"/>
          <w:szCs w:val="24"/>
        </w:rPr>
        <w:t>Στύρφακα</w:t>
      </w:r>
      <w:proofErr w:type="spellEnd"/>
      <w:r>
        <w:rPr>
          <w:rFonts w:eastAsia="Times New Roman"/>
          <w:szCs w:val="24"/>
        </w:rPr>
        <w:t xml:space="preserve">, </w:t>
      </w:r>
      <w:r>
        <w:rPr>
          <w:rFonts w:eastAsia="Times New Roman"/>
          <w:szCs w:val="24"/>
        </w:rPr>
        <w:lastRenderedPageBreak/>
        <w:t xml:space="preserve">την </w:t>
      </w:r>
      <w:proofErr w:type="spellStart"/>
      <w:r>
        <w:rPr>
          <w:rFonts w:eastAsia="Times New Roman"/>
          <w:szCs w:val="24"/>
        </w:rPr>
        <w:t>Υπάτη</w:t>
      </w:r>
      <w:proofErr w:type="spellEnd"/>
      <w:r>
        <w:rPr>
          <w:rFonts w:eastAsia="Times New Roman"/>
          <w:szCs w:val="24"/>
        </w:rPr>
        <w:t xml:space="preserve">, το </w:t>
      </w:r>
      <w:proofErr w:type="spellStart"/>
      <w:r>
        <w:rPr>
          <w:rFonts w:eastAsia="Times New Roman"/>
          <w:szCs w:val="24"/>
        </w:rPr>
        <w:t>Αργυροχώρι</w:t>
      </w:r>
      <w:proofErr w:type="spellEnd"/>
      <w:r>
        <w:rPr>
          <w:rFonts w:eastAsia="Times New Roman"/>
          <w:szCs w:val="24"/>
        </w:rPr>
        <w:t xml:space="preserve"> και πολλά ακόμα χωριά του Δήμου </w:t>
      </w:r>
      <w:proofErr w:type="spellStart"/>
      <w:r>
        <w:rPr>
          <w:rFonts w:eastAsia="Times New Roman"/>
          <w:szCs w:val="24"/>
        </w:rPr>
        <w:t>Λ</w:t>
      </w:r>
      <w:r>
        <w:rPr>
          <w:rFonts w:eastAsia="Times New Roman"/>
          <w:szCs w:val="24"/>
        </w:rPr>
        <w:t>αμιέων</w:t>
      </w:r>
      <w:proofErr w:type="spellEnd"/>
      <w:r>
        <w:rPr>
          <w:rFonts w:eastAsia="Times New Roman"/>
          <w:szCs w:val="24"/>
        </w:rPr>
        <w:t xml:space="preserve">. Τη </w:t>
      </w:r>
      <w:proofErr w:type="spellStart"/>
      <w:r>
        <w:rPr>
          <w:rFonts w:eastAsia="Times New Roman"/>
          <w:szCs w:val="24"/>
        </w:rPr>
        <w:t>Μαλεσίνα</w:t>
      </w:r>
      <w:proofErr w:type="spellEnd"/>
      <w:r>
        <w:rPr>
          <w:rFonts w:eastAsia="Times New Roman"/>
          <w:szCs w:val="24"/>
        </w:rPr>
        <w:t xml:space="preserve">, το Μαρτίνο και τη Λάρυμνα στον Δήμο </w:t>
      </w:r>
      <w:proofErr w:type="spellStart"/>
      <w:r>
        <w:rPr>
          <w:rFonts w:eastAsia="Times New Roman"/>
          <w:szCs w:val="24"/>
        </w:rPr>
        <w:t>Λοκρών</w:t>
      </w:r>
      <w:proofErr w:type="spellEnd"/>
      <w:r>
        <w:rPr>
          <w:rFonts w:eastAsia="Times New Roman"/>
          <w:szCs w:val="24"/>
        </w:rPr>
        <w:t>, καθώς και μεγάλο αριθμό χωριών του Δήμου Δομοκού.</w:t>
      </w:r>
    </w:p>
    <w:p w14:paraId="31AD1D53"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Όπως προανέφερα, αιτία των προβλημάτων είναι η ελλιπής, ως προς την κάλυψη της επικράτειας, σύμβαση του ελληνικού δημοσίου με τον </w:t>
      </w:r>
      <w:proofErr w:type="spellStart"/>
      <w:r>
        <w:rPr>
          <w:rFonts w:eastAsia="Times New Roman"/>
          <w:szCs w:val="24"/>
        </w:rPr>
        <w:t>πάροχο</w:t>
      </w:r>
      <w:proofErr w:type="spellEnd"/>
      <w:r>
        <w:rPr>
          <w:rFonts w:eastAsia="Times New Roman"/>
          <w:szCs w:val="24"/>
        </w:rPr>
        <w:t xml:space="preserve"> δικτ</w:t>
      </w:r>
      <w:r>
        <w:rPr>
          <w:rFonts w:eastAsia="Times New Roman"/>
          <w:szCs w:val="24"/>
        </w:rPr>
        <w:t xml:space="preserve">ύου, τη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όπως υπεγράφη προ ετών. Είναι άξιο μνείας και ενδεικτικό στοιχείο της μεθόδευσης η οποία συντελέστηκε ότι η εν λόγω σύμβαση υπεγράφη αμέσως μετά το ξαφνικό κλείσιμο σε μία νύχτα της ΕΡΤ. Ως εκ τούτου ήταν αδύνατο ο δημόσιος ραδιοτηλεοπτικό</w:t>
      </w:r>
      <w:r>
        <w:rPr>
          <w:rFonts w:eastAsia="Times New Roman"/>
          <w:szCs w:val="24"/>
        </w:rPr>
        <w:t>ς φορέας να λάβει μέρος στον διαγωνισμό, ο οποίος εν τέλει κατοχυρώθηκε στην κοινοπραξία των ιδιωτικών τηλεοπτικών σταθμών.</w:t>
      </w:r>
    </w:p>
    <w:p w14:paraId="31AD1D54" w14:textId="77777777" w:rsidR="0042758F" w:rsidRDefault="006E6868">
      <w:pPr>
        <w:spacing w:line="600" w:lineRule="auto"/>
        <w:ind w:firstLine="720"/>
        <w:contextualSpacing/>
        <w:jc w:val="both"/>
        <w:rPr>
          <w:rFonts w:eastAsia="Times New Roman"/>
          <w:szCs w:val="24"/>
        </w:rPr>
      </w:pPr>
      <w:r>
        <w:rPr>
          <w:rFonts w:eastAsia="Times New Roman"/>
          <w:szCs w:val="24"/>
        </w:rPr>
        <w:lastRenderedPageBreak/>
        <w:t>Το πρόβλημα, όμως, δεν αφορά μόνο τη Φθιώτιδα, αλλά πλήθος περιοχών σε ολόκληρη τη χώρα. Σύμφωνα με τα επίσημα στοιχεία, η πληθυσμια</w:t>
      </w:r>
      <w:r>
        <w:rPr>
          <w:rFonts w:eastAsia="Times New Roman"/>
          <w:szCs w:val="24"/>
        </w:rPr>
        <w:t xml:space="preserve">κή κάλυψη εκ μέρους της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και όχι η γεωγραφική όπως προβλεπόταν αρχικά στις υποχρεώσεις της εταιρείας, άλλαξε με απόφαση της προηγούμενης </w:t>
      </w:r>
      <w:r>
        <w:rPr>
          <w:rFonts w:eastAsia="Times New Roman"/>
          <w:szCs w:val="24"/>
        </w:rPr>
        <w:t>κ</w:t>
      </w:r>
      <w:r>
        <w:rPr>
          <w:rFonts w:eastAsia="Times New Roman"/>
          <w:szCs w:val="24"/>
        </w:rPr>
        <w:t xml:space="preserve">υβέρνησης και ανέρχεται στο 96,2%. Ο </w:t>
      </w:r>
      <w:proofErr w:type="spellStart"/>
      <w:r>
        <w:rPr>
          <w:rFonts w:eastAsia="Times New Roman"/>
          <w:szCs w:val="24"/>
        </w:rPr>
        <w:t>πάροχος</w:t>
      </w:r>
      <w:proofErr w:type="spellEnd"/>
      <w:r>
        <w:rPr>
          <w:rFonts w:eastAsia="Times New Roman"/>
          <w:szCs w:val="24"/>
        </w:rPr>
        <w:t xml:space="preserve"> κάλυψε μεν τα μεγάλα αστικά κέντρα και πεδινές περιοχές, αλλά επέδ</w:t>
      </w:r>
      <w:r>
        <w:rPr>
          <w:rFonts w:eastAsia="Times New Roman"/>
          <w:szCs w:val="24"/>
        </w:rPr>
        <w:t>ειξε ελάχιστο ενδιαφέρον για απομακρυσμένες και δυσπρόσιτες περιοχές. Με αυτόν τον τρόπο, αποκλείστηκαν από το ψηφιακό τηλεοπτικό σήμα περίπου πεντακόσιες χιλιάδες συμπολιτών μας, όπως αναφέρουν οι αρμόδιες υπηρεσίες.</w:t>
      </w:r>
    </w:p>
    <w:p w14:paraId="31AD1D55" w14:textId="77777777" w:rsidR="0042758F" w:rsidRDefault="006E6868">
      <w:pPr>
        <w:spacing w:line="600" w:lineRule="auto"/>
        <w:ind w:firstLine="720"/>
        <w:contextualSpacing/>
        <w:jc w:val="both"/>
        <w:rPr>
          <w:rFonts w:eastAsia="Times New Roman"/>
          <w:szCs w:val="24"/>
        </w:rPr>
      </w:pPr>
      <w:r>
        <w:rPr>
          <w:rFonts w:eastAsia="Times New Roman"/>
          <w:szCs w:val="24"/>
        </w:rPr>
        <w:t>Υπό αυτό το πρίσμα, σας ερωτώ, κύριε Υ</w:t>
      </w:r>
      <w:r>
        <w:rPr>
          <w:rFonts w:eastAsia="Times New Roman"/>
          <w:szCs w:val="24"/>
        </w:rPr>
        <w:t xml:space="preserve">πουργέ: Θεωρείτε ότι με τον τρόπο που καταρτίστηκε η σύμβαση μεταξύ δημοσίου και </w:t>
      </w:r>
      <w:r>
        <w:rPr>
          <w:rFonts w:eastAsia="Times New Roman"/>
          <w:szCs w:val="24"/>
        </w:rPr>
        <w:lastRenderedPageBreak/>
        <w:t>«</w:t>
      </w:r>
      <w:r>
        <w:rPr>
          <w:rFonts w:eastAsia="Times New Roman"/>
          <w:szCs w:val="24"/>
          <w:lang w:val="en-US"/>
        </w:rPr>
        <w:t>DIGEA</w:t>
      </w:r>
      <w:r>
        <w:rPr>
          <w:rFonts w:eastAsia="Times New Roman"/>
          <w:szCs w:val="24"/>
        </w:rPr>
        <w:t>»</w:t>
      </w:r>
      <w:r>
        <w:rPr>
          <w:rFonts w:eastAsia="Times New Roman"/>
          <w:szCs w:val="24"/>
        </w:rPr>
        <w:t xml:space="preserve"> επλήγησαν τα συμφέροντα του ελληνικού δημοσίου; Δεύτερον, σε ποιες ενέργειες προτίθεστε να προβείτε προκειμένου να διασφαλιστεί πλέον η ομαλή πρόσβαση των κατοίκων των</w:t>
      </w:r>
      <w:r>
        <w:rPr>
          <w:rFonts w:eastAsia="Times New Roman"/>
          <w:szCs w:val="24"/>
        </w:rPr>
        <w:t xml:space="preserve"> ανωτέρω περιοχών της Φθιώτιδας, αλλά και αντίστοιχων σε ολόκληρη τη χώρα σε τηλεοπτικό σήμα και σε υπηρεσίες διαδικτύου;</w:t>
      </w:r>
    </w:p>
    <w:p w14:paraId="31AD1D56" w14:textId="77777777" w:rsidR="0042758F" w:rsidRDefault="006E6868">
      <w:pPr>
        <w:spacing w:line="600" w:lineRule="auto"/>
        <w:ind w:firstLine="720"/>
        <w:contextualSpacing/>
        <w:jc w:val="both"/>
        <w:rPr>
          <w:rFonts w:eastAsia="Times New Roman"/>
          <w:szCs w:val="24"/>
        </w:rPr>
      </w:pPr>
      <w:r>
        <w:rPr>
          <w:rFonts w:eastAsia="Times New Roman"/>
          <w:szCs w:val="24"/>
        </w:rPr>
        <w:t>Σας ευχαριστώ.</w:t>
      </w:r>
    </w:p>
    <w:p w14:paraId="31AD1D57" w14:textId="77777777" w:rsidR="0042758F" w:rsidRDefault="006E6868">
      <w:pPr>
        <w:spacing w:line="600" w:lineRule="auto"/>
        <w:ind w:firstLine="720"/>
        <w:contextualSpacing/>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Πριν δώσω τον λόγο στον κύριο Υπουργό, έχω την τιμή να ανακοινώσω </w:t>
      </w:r>
      <w:r>
        <w:rPr>
          <w:rFonts w:eastAsia="Times New Roman" w:cs="Times New Roman"/>
          <w:szCs w:val="24"/>
        </w:rPr>
        <w:t>σ</w:t>
      </w:r>
      <w:r>
        <w:rPr>
          <w:rFonts w:eastAsia="Times New Roman" w:cs="Times New Roman"/>
          <w:szCs w:val="24"/>
        </w:rPr>
        <w:t xml:space="preserve">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Δευτέρας 22 Ιανουαρίου 2017</w:t>
      </w:r>
      <w:r>
        <w:rPr>
          <w:rFonts w:eastAsia="Times New Roman" w:cs="Times New Roman"/>
          <w:szCs w:val="24"/>
        </w:rPr>
        <w:t>.</w:t>
      </w:r>
    </w:p>
    <w:p w14:paraId="31AD1D58" w14:textId="77777777" w:rsidR="0042758F" w:rsidRDefault="006E6868">
      <w:pPr>
        <w:spacing w:line="600" w:lineRule="auto"/>
        <w:ind w:firstLine="720"/>
        <w:contextualSpacing/>
        <w:jc w:val="center"/>
        <w:rPr>
          <w:rFonts w:eastAsia="Times New Roman" w:cs="Times New Roman"/>
          <w:bCs/>
          <w:szCs w:val="24"/>
        </w:rPr>
      </w:pPr>
      <w:r>
        <w:rPr>
          <w:rFonts w:eastAsia="Times New Roman" w:cs="Times New Roman"/>
          <w:bCs/>
          <w:szCs w:val="24"/>
        </w:rPr>
        <w:t>Α</w:t>
      </w:r>
      <w:r>
        <w:rPr>
          <w:rFonts w:eastAsia="Times New Roman" w:cs="Times New Roman"/>
          <w:bCs/>
          <w:szCs w:val="24"/>
        </w:rPr>
        <w:t>΄</w:t>
      </w:r>
    </w:p>
    <w:p w14:paraId="31AD1D59" w14:textId="77777777" w:rsidR="0042758F" w:rsidRDefault="006E6868">
      <w:pPr>
        <w:spacing w:line="600" w:lineRule="auto"/>
        <w:ind w:firstLine="720"/>
        <w:contextualSpacing/>
        <w:jc w:val="both"/>
        <w:rPr>
          <w:rFonts w:eastAsia="Times New Roman" w:cs="Times New Roman"/>
          <w:bCs/>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31AD1D5A"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1. Η με αριθμό 844/16-1-2018 επίκαιρη ερώτηση του Βουλευτή Ηρακλείου του Συνασπισμού Ριζοσπαστικής </w:t>
      </w:r>
      <w:r>
        <w:rPr>
          <w:rFonts w:eastAsia="Times New Roman" w:cs="Times New Roman"/>
          <w:szCs w:val="24"/>
        </w:rPr>
        <w:t>Αριστεράς κ.</w:t>
      </w:r>
      <w:r>
        <w:rPr>
          <w:rFonts w:eastAsia="Times New Roman" w:cs="Times New Roman"/>
          <w:szCs w:val="24"/>
        </w:rPr>
        <w:t xml:space="preserve"> </w:t>
      </w:r>
      <w:r>
        <w:rPr>
          <w:rFonts w:eastAsia="Times New Roman" w:cs="Times New Roman"/>
          <w:bCs/>
          <w:szCs w:val="24"/>
        </w:rPr>
        <w:t xml:space="preserve">Σωκράτη </w:t>
      </w:r>
      <w:proofErr w:type="spellStart"/>
      <w:r>
        <w:rPr>
          <w:rFonts w:eastAsia="Times New Roman" w:cs="Times New Roman"/>
          <w:bCs/>
          <w:szCs w:val="24"/>
        </w:rPr>
        <w:t>Βαρδάκη</w:t>
      </w:r>
      <w:proofErr w:type="spellEnd"/>
      <w:r>
        <w:rPr>
          <w:rFonts w:eastAsia="Times New Roman" w:cs="Times New Roman"/>
          <w:bCs/>
          <w:szCs w:val="24"/>
        </w:rPr>
        <w:t> </w:t>
      </w:r>
      <w:r>
        <w:rPr>
          <w:rFonts w:eastAsia="Times New Roman" w:cs="Times New Roman"/>
          <w:szCs w:val="24"/>
        </w:rPr>
        <w:t>προς την Υπουργό </w:t>
      </w:r>
      <w:r>
        <w:rPr>
          <w:rFonts w:eastAsia="Times New Roman" w:cs="Times New Roman"/>
          <w:bCs/>
          <w:szCs w:val="24"/>
        </w:rPr>
        <w:t>Τουρισμού, </w:t>
      </w:r>
      <w:r>
        <w:rPr>
          <w:rFonts w:eastAsia="Times New Roman" w:cs="Times New Roman"/>
          <w:szCs w:val="24"/>
        </w:rPr>
        <w:t>με θέμα: «Ενίσχυση της εκπαίδευσης και της κατάρτισης του ανθρώπινου δυναμικού στον τουριστικό τομέα».</w:t>
      </w:r>
    </w:p>
    <w:p w14:paraId="31AD1D5B"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2. Η με αριθμό 849/16-1-2018 επίκαιρη ερώτηση του Βουλευτή Άρτας της Νέας Δημοκρατίας κ. </w:t>
      </w:r>
      <w:r>
        <w:rPr>
          <w:rFonts w:eastAsia="Times New Roman" w:cs="Times New Roman"/>
          <w:bCs/>
          <w:szCs w:val="24"/>
        </w:rPr>
        <w:t>Γεωργίο</w:t>
      </w:r>
      <w:r>
        <w:rPr>
          <w:rFonts w:eastAsia="Times New Roman" w:cs="Times New Roman"/>
          <w:bCs/>
          <w:szCs w:val="24"/>
        </w:rPr>
        <w:t xml:space="preserve">υ </w:t>
      </w:r>
      <w:proofErr w:type="spellStart"/>
      <w:r>
        <w:rPr>
          <w:rFonts w:eastAsia="Times New Roman" w:cs="Times New Roman"/>
          <w:bCs/>
          <w:szCs w:val="24"/>
        </w:rPr>
        <w:t>Στύλιου</w:t>
      </w:r>
      <w:proofErr w:type="spellEnd"/>
      <w:r>
        <w:rPr>
          <w:rFonts w:eastAsia="Times New Roman" w:cs="Times New Roman"/>
          <w:bCs/>
          <w:szCs w:val="24"/>
        </w:rPr>
        <w:t> </w:t>
      </w:r>
      <w:r>
        <w:rPr>
          <w:rFonts w:eastAsia="Times New Roman" w:cs="Times New Roman"/>
          <w:szCs w:val="24"/>
        </w:rPr>
        <w:t xml:space="preserve">προς </w:t>
      </w:r>
      <w:proofErr w:type="spellStart"/>
      <w:r>
        <w:rPr>
          <w:rFonts w:eastAsia="Times New Roman" w:cs="Times New Roman"/>
          <w:szCs w:val="24"/>
        </w:rPr>
        <w:t>τoν</w:t>
      </w:r>
      <w:proofErr w:type="spellEnd"/>
      <w:r>
        <w:rPr>
          <w:rFonts w:eastAsia="Times New Roman" w:cs="Times New Roman"/>
          <w:szCs w:val="24"/>
        </w:rPr>
        <w:t xml:space="preserve"> Υπουργό </w:t>
      </w:r>
      <w:r>
        <w:rPr>
          <w:rFonts w:eastAsia="Times New Roman" w:cs="Times New Roman"/>
          <w:bCs/>
          <w:szCs w:val="24"/>
        </w:rPr>
        <w:t>Υγείας,</w:t>
      </w:r>
      <w:r>
        <w:rPr>
          <w:rFonts w:eastAsia="Times New Roman" w:cs="Times New Roman"/>
          <w:szCs w:val="24"/>
        </w:rPr>
        <w:t> με θέμα: «Εικόνα κατάρρευσης παρουσιάζει το Γενικό Νοσοκομείο Άρτας».</w:t>
      </w:r>
    </w:p>
    <w:p w14:paraId="31AD1D5C"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3. Η με αριθμό 851/16-1-2018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w:t>
      </w:r>
      <w:r>
        <w:rPr>
          <w:rFonts w:eastAsia="Times New Roman" w:cs="Times New Roman"/>
          <w:bCs/>
          <w:szCs w:val="24"/>
        </w:rPr>
        <w:t>Εμμανουήλ Συντυχάκη </w:t>
      </w:r>
      <w:r>
        <w:rPr>
          <w:rFonts w:eastAsia="Times New Roman" w:cs="Times New Roman"/>
          <w:szCs w:val="24"/>
        </w:rPr>
        <w:t>προς τον Υπουργό</w:t>
      </w:r>
      <w:r>
        <w:rPr>
          <w:rFonts w:eastAsia="Times New Roman" w:cs="Times New Roman"/>
          <w:bCs/>
          <w:szCs w:val="24"/>
        </w:rPr>
        <w:t> Υγείας</w:t>
      </w:r>
      <w:r>
        <w:rPr>
          <w:rFonts w:eastAsia="Times New Roman" w:cs="Times New Roman"/>
          <w:bCs/>
          <w:szCs w:val="24"/>
        </w:rPr>
        <w:t>, </w:t>
      </w:r>
      <w:r>
        <w:rPr>
          <w:rFonts w:eastAsia="Times New Roman" w:cs="Times New Roman"/>
          <w:szCs w:val="24"/>
        </w:rPr>
        <w:t xml:space="preserve">σχετικά με τα προβλήματα </w:t>
      </w:r>
      <w:r>
        <w:rPr>
          <w:rFonts w:eastAsia="Times New Roman" w:cs="Times New Roman"/>
          <w:szCs w:val="24"/>
        </w:rPr>
        <w:lastRenderedPageBreak/>
        <w:t>ελλείψεων προσωπικού, κτηριακών υποδομών και εξοπλισμού στο Νοσοκομείο Αγ</w:t>
      </w:r>
      <w:r>
        <w:rPr>
          <w:rFonts w:eastAsia="Times New Roman" w:cs="Times New Roman"/>
          <w:szCs w:val="24"/>
        </w:rPr>
        <w:t>ίου</w:t>
      </w:r>
      <w:r>
        <w:rPr>
          <w:rFonts w:eastAsia="Times New Roman" w:cs="Times New Roman"/>
          <w:szCs w:val="24"/>
        </w:rPr>
        <w:t xml:space="preserve"> Νικολάου Λασιθίου.</w:t>
      </w:r>
    </w:p>
    <w:p w14:paraId="31AD1D5D"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4. Η με αριθμό 820/12-1-2018 επίκαιρη ερώτηση του Ζ΄ Αντιπροέδρου της Βουλής και Βουλευτή Α΄ Αθηνών του Ποταμιού κ. </w:t>
      </w:r>
      <w:r>
        <w:rPr>
          <w:rFonts w:eastAsia="Times New Roman" w:cs="Times New Roman"/>
          <w:bCs/>
          <w:szCs w:val="24"/>
        </w:rPr>
        <w:t>Σπυρίδωνος Λυκούδ</w:t>
      </w:r>
      <w:r>
        <w:rPr>
          <w:rFonts w:eastAsia="Times New Roman" w:cs="Times New Roman"/>
          <w:bCs/>
          <w:szCs w:val="24"/>
        </w:rPr>
        <w:t>η </w:t>
      </w:r>
      <w:r>
        <w:rPr>
          <w:rFonts w:eastAsia="Times New Roman" w:cs="Times New Roman"/>
          <w:szCs w:val="24"/>
        </w:rPr>
        <w:t>προς τον Υπουργό </w:t>
      </w:r>
      <w:r>
        <w:rPr>
          <w:rFonts w:eastAsia="Times New Roman" w:cs="Times New Roman"/>
          <w:bCs/>
          <w:szCs w:val="24"/>
        </w:rPr>
        <w:t>Παιδείας,</w:t>
      </w:r>
      <w:r>
        <w:rPr>
          <w:rFonts w:eastAsia="Times New Roman" w:cs="Times New Roman"/>
          <w:szCs w:val="24"/>
        </w:rPr>
        <w:t> </w:t>
      </w:r>
      <w:r>
        <w:rPr>
          <w:rFonts w:eastAsia="Times New Roman" w:cs="Times New Roman"/>
          <w:bCs/>
          <w:szCs w:val="24"/>
        </w:rPr>
        <w:t>Έρευνας και Θρησκευμάτων,</w:t>
      </w:r>
      <w:r>
        <w:rPr>
          <w:rFonts w:eastAsia="Times New Roman" w:cs="Times New Roman"/>
          <w:szCs w:val="24"/>
        </w:rPr>
        <w:t> σχετικά με την κατάσταση που επικρατεί στις φοιτητικές εστίες της Αθήνας.</w:t>
      </w:r>
    </w:p>
    <w:p w14:paraId="31AD1D5E" w14:textId="77777777" w:rsidR="0042758F" w:rsidRDefault="006E6868">
      <w:pPr>
        <w:spacing w:line="600" w:lineRule="auto"/>
        <w:ind w:firstLine="720"/>
        <w:contextualSpacing/>
        <w:jc w:val="both"/>
        <w:rPr>
          <w:rFonts w:eastAsia="Times New Roman" w:cs="Times New Roman"/>
          <w:bCs/>
          <w:szCs w:val="24"/>
        </w:rPr>
      </w:pPr>
      <w:r>
        <w:rPr>
          <w:rFonts w:eastAsia="Times New Roman" w:cs="Times New Roman"/>
          <w:bCs/>
          <w:szCs w:val="24"/>
        </w:rPr>
        <w:t>Β. ΕΠΙΚΑΙΡΕΣ ΕΡΩΤΗΣΕΙΣ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31AD1D5F"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1. Η με αριθμό 775/9-1-2018 επί</w:t>
      </w:r>
      <w:r>
        <w:rPr>
          <w:rFonts w:eastAsia="Times New Roman" w:cs="Times New Roman"/>
          <w:szCs w:val="24"/>
        </w:rPr>
        <w:t>καιρη ερώτηση της Βουλευτού Α΄ Αθηνών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w:t>
      </w:r>
      <w:r>
        <w:rPr>
          <w:rFonts w:eastAsia="Times New Roman" w:cs="Times New Roman"/>
          <w:bCs/>
          <w:szCs w:val="24"/>
        </w:rPr>
        <w:t>Λιάνας Κανέλλη</w:t>
      </w:r>
      <w:r>
        <w:rPr>
          <w:rFonts w:eastAsia="Times New Roman" w:cs="Times New Roman"/>
          <w:szCs w:val="24"/>
        </w:rPr>
        <w:t>  προς τον Υπουργό </w:t>
      </w:r>
      <w:r>
        <w:rPr>
          <w:rFonts w:eastAsia="Times New Roman" w:cs="Times New Roman"/>
          <w:bCs/>
          <w:szCs w:val="24"/>
        </w:rPr>
        <w:t>Εθνικής Άμυνας, </w:t>
      </w:r>
      <w:r>
        <w:rPr>
          <w:rFonts w:eastAsia="Times New Roman" w:cs="Times New Roman"/>
          <w:szCs w:val="24"/>
        </w:rPr>
        <w:t>με θέμα: «Μεγάλο το κόστος μετακίνησης στρατιωτών».</w:t>
      </w:r>
    </w:p>
    <w:p w14:paraId="31AD1D60"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lastRenderedPageBreak/>
        <w:t>2. Η με αριθμό 776/9-1-2018 επίκαιρη ερώτηση του Βουλευτή Αιτωλοακαρνανίας του</w:t>
      </w:r>
      <w:r>
        <w:rPr>
          <w:rFonts w:eastAsia="Times New Roman" w:cs="Times New Roman"/>
          <w:szCs w:val="24"/>
        </w:rPr>
        <w:t xml:space="preserve"> Κομμουνιστικού Κόμματος Ελλάδ</w:t>
      </w:r>
      <w:r>
        <w:rPr>
          <w:rFonts w:eastAsia="Times New Roman" w:cs="Times New Roman"/>
          <w:szCs w:val="24"/>
        </w:rPr>
        <w:t>α</w:t>
      </w:r>
      <w:r>
        <w:rPr>
          <w:rFonts w:eastAsia="Times New Roman" w:cs="Times New Roman"/>
          <w:szCs w:val="24"/>
        </w:rPr>
        <w:t>ς κ. </w:t>
      </w:r>
      <w:r>
        <w:rPr>
          <w:rFonts w:eastAsia="Times New Roman" w:cs="Times New Roman"/>
          <w:bCs/>
          <w:szCs w:val="24"/>
        </w:rPr>
        <w:t>Νικολάου Μωραΐτη </w:t>
      </w:r>
      <w:r>
        <w:rPr>
          <w:rFonts w:eastAsia="Times New Roman" w:cs="Times New Roman"/>
          <w:szCs w:val="24"/>
        </w:rPr>
        <w:t>προς τον Υπουργό </w:t>
      </w:r>
      <w:r>
        <w:rPr>
          <w:rFonts w:eastAsia="Times New Roman" w:cs="Times New Roman"/>
          <w:bCs/>
          <w:szCs w:val="24"/>
        </w:rPr>
        <w:t>Παιδείας, Έρευνας και Θρησκευμάτων, </w:t>
      </w:r>
      <w:r>
        <w:rPr>
          <w:rFonts w:eastAsia="Times New Roman" w:cs="Times New Roman"/>
          <w:szCs w:val="24"/>
        </w:rPr>
        <w:t>σχετικά με τη συγχώνευση 1</w:t>
      </w:r>
      <w:r w:rsidRPr="00760F7B">
        <w:rPr>
          <w:rFonts w:eastAsia="Times New Roman" w:cs="Times New Roman"/>
          <w:szCs w:val="24"/>
          <w:vertAlign w:val="superscript"/>
        </w:rPr>
        <w:t>ου</w:t>
      </w:r>
      <w:r>
        <w:rPr>
          <w:rFonts w:eastAsia="Times New Roman" w:cs="Times New Roman"/>
          <w:szCs w:val="24"/>
        </w:rPr>
        <w:t> και 2</w:t>
      </w:r>
      <w:r w:rsidRPr="00760F7B">
        <w:rPr>
          <w:rFonts w:eastAsia="Times New Roman" w:cs="Times New Roman"/>
          <w:szCs w:val="24"/>
          <w:vertAlign w:val="superscript"/>
        </w:rPr>
        <w:t>ου</w:t>
      </w:r>
      <w:r>
        <w:rPr>
          <w:rFonts w:eastAsia="Times New Roman" w:cs="Times New Roman"/>
          <w:szCs w:val="24"/>
        </w:rPr>
        <w:t> Δημοτικών Σχολείων Βόνιτσας Αιτωλοακαρνανίας.</w:t>
      </w:r>
    </w:p>
    <w:p w14:paraId="31AD1D61"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777/9-1-2018 επίκαιρη ερώτηση του Βουλευτή Α΄ </w:t>
      </w:r>
      <w:r>
        <w:rPr>
          <w:rFonts w:eastAsia="Times New Roman" w:cs="Times New Roman"/>
          <w:szCs w:val="24"/>
        </w:rPr>
        <w:t>Θεσσαλονίκης του Κομμουνιστικού Κόμματος Ελλάδ</w:t>
      </w:r>
      <w:r>
        <w:rPr>
          <w:rFonts w:eastAsia="Times New Roman" w:cs="Times New Roman"/>
          <w:szCs w:val="24"/>
        </w:rPr>
        <w:t>α</w:t>
      </w:r>
      <w:r>
        <w:rPr>
          <w:rFonts w:eastAsia="Times New Roman" w:cs="Times New Roman"/>
          <w:szCs w:val="24"/>
        </w:rPr>
        <w:t>ς κ. </w:t>
      </w:r>
      <w:r>
        <w:rPr>
          <w:rFonts w:eastAsia="Times New Roman" w:cs="Times New Roman"/>
          <w:bCs/>
          <w:szCs w:val="24"/>
        </w:rPr>
        <w:t>Ιωάννη Δελή </w:t>
      </w:r>
      <w:r>
        <w:rPr>
          <w:rFonts w:eastAsia="Times New Roman" w:cs="Times New Roman"/>
          <w:szCs w:val="24"/>
        </w:rPr>
        <w:t>προς τον Υπουργό </w:t>
      </w:r>
      <w:r>
        <w:rPr>
          <w:rFonts w:eastAsia="Times New Roman" w:cs="Times New Roman"/>
          <w:bCs/>
          <w:szCs w:val="24"/>
        </w:rPr>
        <w:t>Παιδείας, Έρευνας και Θρησκευμάτων, </w:t>
      </w:r>
      <w:r>
        <w:rPr>
          <w:rFonts w:eastAsia="Times New Roman" w:cs="Times New Roman"/>
          <w:szCs w:val="24"/>
        </w:rPr>
        <w:t xml:space="preserve">σχετικά με τα ξενόγλωσσα σχολικά βιβλία που είναι επί πληρωμή σε όλα τα δημόσια </w:t>
      </w:r>
      <w:r>
        <w:rPr>
          <w:rFonts w:eastAsia="Times New Roman" w:cs="Times New Roman"/>
          <w:szCs w:val="24"/>
        </w:rPr>
        <w:t>λ</w:t>
      </w:r>
      <w:r>
        <w:rPr>
          <w:rFonts w:eastAsia="Times New Roman" w:cs="Times New Roman"/>
          <w:szCs w:val="24"/>
        </w:rPr>
        <w:t>ύκεια.</w:t>
      </w:r>
    </w:p>
    <w:p w14:paraId="31AD1D62" w14:textId="77777777" w:rsidR="0042758F" w:rsidRDefault="006E6868">
      <w:pPr>
        <w:spacing w:line="600" w:lineRule="auto"/>
        <w:contextualSpacing/>
        <w:jc w:val="center"/>
        <w:rPr>
          <w:rFonts w:eastAsia="Times New Roman" w:cs="Times New Roman"/>
          <w:bCs/>
          <w:szCs w:val="24"/>
        </w:rPr>
      </w:pPr>
      <w:r>
        <w:rPr>
          <w:rFonts w:eastAsia="Times New Roman" w:cs="Times New Roman"/>
          <w:bCs/>
          <w:szCs w:val="24"/>
        </w:rPr>
        <w:t xml:space="preserve"> </w:t>
      </w:r>
      <w:r>
        <w:rPr>
          <w:rFonts w:eastAsia="Times New Roman" w:cs="Times New Roman"/>
          <w:bCs/>
          <w:szCs w:val="24"/>
        </w:rPr>
        <w:tab/>
      </w:r>
      <w:r>
        <w:rPr>
          <w:rFonts w:eastAsia="Times New Roman" w:cs="Times New Roman"/>
          <w:bCs/>
          <w:szCs w:val="24"/>
        </w:rPr>
        <w:t>Β</w:t>
      </w:r>
      <w:r>
        <w:rPr>
          <w:rFonts w:eastAsia="Times New Roman" w:cs="Times New Roman"/>
          <w:bCs/>
          <w:szCs w:val="24"/>
        </w:rPr>
        <w:t>΄</w:t>
      </w:r>
    </w:p>
    <w:p w14:paraId="31AD1D63" w14:textId="77777777" w:rsidR="0042758F" w:rsidRDefault="006E6868">
      <w:pPr>
        <w:spacing w:line="600" w:lineRule="auto"/>
        <w:ind w:firstLine="720"/>
        <w:contextualSpacing/>
        <w:jc w:val="both"/>
        <w:rPr>
          <w:rFonts w:eastAsia="Times New Roman" w:cs="Times New Roman"/>
          <w:bCs/>
          <w:szCs w:val="24"/>
        </w:rPr>
      </w:pPr>
      <w:r>
        <w:rPr>
          <w:rFonts w:eastAsia="Times New Roman" w:cs="Times New Roman"/>
          <w:bCs/>
          <w:szCs w:val="24"/>
        </w:rPr>
        <w:t>Α. ΕΠΙΚΑΙΡΕΣ ΕΡΩΤΗΣΕΙΣ  Πρώτου Κύκλου (Άρθρο 1</w:t>
      </w:r>
      <w:r>
        <w:rPr>
          <w:rFonts w:eastAsia="Times New Roman" w:cs="Times New Roman"/>
          <w:bCs/>
          <w:szCs w:val="24"/>
        </w:rPr>
        <w:t>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31AD1D64"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lastRenderedPageBreak/>
        <w:t>1. Η με αριθμό 772/9-1-2018 επίκαιρη ερώτηση του Βουλευτή Α΄ Θεσσαλονίκης του Συνασπισμού Ριζοσπαστικής Αριστεράς κ. </w:t>
      </w:r>
      <w:r>
        <w:rPr>
          <w:rFonts w:eastAsia="Times New Roman" w:cs="Times New Roman"/>
          <w:bCs/>
          <w:szCs w:val="24"/>
        </w:rPr>
        <w:t>Αλέξανδρου Τριανταφυλλίδη </w:t>
      </w:r>
      <w:r>
        <w:rPr>
          <w:rFonts w:eastAsia="Times New Roman" w:cs="Times New Roman"/>
          <w:szCs w:val="24"/>
        </w:rPr>
        <w:t>προς τον Υπουργό </w:t>
      </w:r>
      <w:r>
        <w:rPr>
          <w:rFonts w:eastAsia="Times New Roman" w:cs="Times New Roman"/>
          <w:bCs/>
          <w:szCs w:val="24"/>
        </w:rPr>
        <w:t>Υγείας, </w:t>
      </w:r>
      <w:r>
        <w:rPr>
          <w:rFonts w:eastAsia="Times New Roman" w:cs="Times New Roman"/>
          <w:szCs w:val="24"/>
        </w:rPr>
        <w:t xml:space="preserve">με θέμα: </w:t>
      </w:r>
      <w:r>
        <w:rPr>
          <w:rFonts w:eastAsia="Times New Roman" w:cs="Times New Roman"/>
          <w:szCs w:val="24"/>
        </w:rPr>
        <w:t>«</w:t>
      </w:r>
      <w:r>
        <w:rPr>
          <w:rFonts w:eastAsia="Times New Roman" w:cs="Times New Roman"/>
          <w:szCs w:val="24"/>
        </w:rPr>
        <w:t xml:space="preserve">Παιδιατρικό Νοσοκομείο στη </w:t>
      </w:r>
      <w:r>
        <w:rPr>
          <w:rFonts w:eastAsia="Times New Roman" w:cs="Times New Roman"/>
          <w:szCs w:val="24"/>
        </w:rPr>
        <w:t>δ</w:t>
      </w:r>
      <w:r>
        <w:rPr>
          <w:rFonts w:eastAsia="Times New Roman" w:cs="Times New Roman"/>
          <w:szCs w:val="24"/>
        </w:rPr>
        <w:t>υ</w:t>
      </w:r>
      <w:r>
        <w:rPr>
          <w:rFonts w:eastAsia="Times New Roman" w:cs="Times New Roman"/>
          <w:szCs w:val="24"/>
        </w:rPr>
        <w:t>τική Θεσσαλονίκη</w:t>
      </w:r>
      <w:r>
        <w:rPr>
          <w:rFonts w:eastAsia="Times New Roman" w:cs="Times New Roman"/>
          <w:szCs w:val="24"/>
        </w:rPr>
        <w:t>»</w:t>
      </w:r>
      <w:r>
        <w:rPr>
          <w:rFonts w:eastAsia="Times New Roman" w:cs="Times New Roman"/>
          <w:szCs w:val="24"/>
        </w:rPr>
        <w:t>.</w:t>
      </w:r>
    </w:p>
    <w:p w14:paraId="31AD1D65"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2. Η με αριθμό 753/8-1-2018 επίκαιρη ερώτηση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bCs/>
          <w:szCs w:val="24"/>
        </w:rPr>
        <w:t xml:space="preserve"> </w:t>
      </w:r>
      <w:r>
        <w:rPr>
          <w:rFonts w:eastAsia="Times New Roman" w:cs="Times New Roman"/>
          <w:szCs w:val="24"/>
        </w:rPr>
        <w:t xml:space="preserve">προς </w:t>
      </w:r>
      <w:proofErr w:type="spellStart"/>
      <w:r>
        <w:rPr>
          <w:rFonts w:eastAsia="Times New Roman" w:cs="Times New Roman"/>
          <w:szCs w:val="24"/>
        </w:rPr>
        <w:t>τoν</w:t>
      </w:r>
      <w:proofErr w:type="spellEnd"/>
      <w:r>
        <w:rPr>
          <w:rFonts w:eastAsia="Times New Roman" w:cs="Times New Roman"/>
          <w:szCs w:val="24"/>
        </w:rPr>
        <w:t xml:space="preserve"> Υπουργό </w:t>
      </w:r>
      <w:r>
        <w:rPr>
          <w:rFonts w:eastAsia="Times New Roman" w:cs="Times New Roman"/>
          <w:bCs/>
          <w:szCs w:val="24"/>
        </w:rPr>
        <w:t>Οικονομικών, </w:t>
      </w:r>
      <w:r>
        <w:rPr>
          <w:rFonts w:eastAsia="Times New Roman" w:cs="Times New Roman"/>
          <w:szCs w:val="24"/>
        </w:rPr>
        <w:t xml:space="preserve">σχετικά με τη χρηματοδότηση δράσεων από προϊόντα εγκληματικών ενεργειών κατά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και διάθεση ποσού για κοινωνικούς σκοπούς.</w:t>
      </w:r>
    </w:p>
    <w:p w14:paraId="31AD1D66"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741/4-1-2018 επίκαιρη ερώτηση του Βουλευτή Αρκαδίας της Δημοκρατικής Συμπαράταξης ΠΑΣΟΚ – ΔΗΜΑΡ κ. </w:t>
      </w:r>
      <w:r>
        <w:rPr>
          <w:rFonts w:eastAsia="Times New Roman" w:cs="Times New Roman"/>
          <w:bCs/>
          <w:szCs w:val="24"/>
        </w:rPr>
        <w:t>Οδυσσέα Κωνσταντινόπουλου </w:t>
      </w:r>
      <w:r>
        <w:rPr>
          <w:rFonts w:eastAsia="Times New Roman" w:cs="Times New Roman"/>
          <w:szCs w:val="24"/>
        </w:rPr>
        <w:t>προς τον Υπουργό </w:t>
      </w:r>
      <w:r>
        <w:rPr>
          <w:rFonts w:eastAsia="Times New Roman" w:cs="Times New Roman"/>
          <w:bCs/>
          <w:szCs w:val="24"/>
        </w:rPr>
        <w:t>Οικονομικών,</w:t>
      </w:r>
      <w:r>
        <w:rPr>
          <w:rFonts w:eastAsia="Times New Roman" w:cs="Times New Roman"/>
          <w:szCs w:val="24"/>
        </w:rPr>
        <w:t xml:space="preserve"> με </w:t>
      </w:r>
      <w:r>
        <w:rPr>
          <w:rFonts w:eastAsia="Times New Roman" w:cs="Times New Roman"/>
          <w:szCs w:val="24"/>
        </w:rPr>
        <w:lastRenderedPageBreak/>
        <w:t xml:space="preserve">θέμα: «Ανησυχητικές εξελίξεις σχετικά με την πώληση της ΑΕΕΓΑ “Η </w:t>
      </w:r>
      <w:r>
        <w:rPr>
          <w:rFonts w:eastAsia="Times New Roman" w:cs="Times New Roman"/>
          <w:szCs w:val="24"/>
        </w:rPr>
        <w:t>ΕΘΝΙΚΗ</w:t>
      </w:r>
      <w:r>
        <w:rPr>
          <w:rFonts w:eastAsia="Times New Roman" w:cs="Times New Roman"/>
          <w:szCs w:val="24"/>
        </w:rPr>
        <w:t>”».</w:t>
      </w:r>
    </w:p>
    <w:p w14:paraId="31AD1D67"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4. Η με αριθμό 737/3-1-2018 επίκαιρη ερώτηση του Βουλευτή Κιλκίς του Λαϊκού Συνδέσμου - Χρυσή Αυγή κ. </w:t>
      </w:r>
      <w:r>
        <w:rPr>
          <w:rFonts w:eastAsia="Times New Roman" w:cs="Times New Roman"/>
          <w:bCs/>
          <w:szCs w:val="24"/>
        </w:rPr>
        <w:t>Χρήστου Χατζησάββα </w:t>
      </w:r>
      <w:r>
        <w:rPr>
          <w:rFonts w:eastAsia="Times New Roman" w:cs="Times New Roman"/>
          <w:szCs w:val="24"/>
        </w:rPr>
        <w:t>προς τον Υπουργό </w:t>
      </w:r>
      <w:r>
        <w:rPr>
          <w:rFonts w:eastAsia="Times New Roman" w:cs="Times New Roman"/>
          <w:bCs/>
          <w:szCs w:val="24"/>
        </w:rPr>
        <w:t>Εθνικής Άμυνας, </w:t>
      </w:r>
      <w:r>
        <w:rPr>
          <w:rFonts w:eastAsia="Times New Roman" w:cs="Times New Roman"/>
          <w:szCs w:val="24"/>
        </w:rPr>
        <w:t>με θέμα: «Ερωτήματα σχε</w:t>
      </w:r>
      <w:r>
        <w:rPr>
          <w:rFonts w:eastAsia="Times New Roman" w:cs="Times New Roman"/>
          <w:szCs w:val="24"/>
        </w:rPr>
        <w:t>τικώς με την υπόθεση πράκτορα – Σε αποκαλύψεις προέβη ο υπουργός Εθνικής Άμυνας».</w:t>
      </w:r>
    </w:p>
    <w:p w14:paraId="31AD1D68" w14:textId="77777777" w:rsidR="0042758F" w:rsidRDefault="006E6868">
      <w:pPr>
        <w:spacing w:line="600" w:lineRule="auto"/>
        <w:ind w:firstLine="720"/>
        <w:contextualSpacing/>
        <w:jc w:val="both"/>
        <w:rPr>
          <w:rFonts w:eastAsia="Times New Roman" w:cs="Times New Roman"/>
          <w:bCs/>
          <w:szCs w:val="24"/>
        </w:rPr>
      </w:pPr>
      <w:r>
        <w:rPr>
          <w:rFonts w:eastAsia="Times New Roman" w:cs="Times New Roman"/>
          <w:bCs/>
          <w:szCs w:val="24"/>
        </w:rPr>
        <w:t>Β. ΕΠΙΚΑΙΡΕΣ ΕΡΩΤΗΣΕΙΣ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31AD1D69"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1. Η με αριθμό 754/8-1-2018 επίκαιρη ερώτηση του Βουλευτή Αχαΐας της Νέας Δημο</w:t>
      </w:r>
      <w:r>
        <w:rPr>
          <w:rFonts w:eastAsia="Times New Roman" w:cs="Times New Roman"/>
          <w:szCs w:val="24"/>
        </w:rPr>
        <w:t>κρατίας κ. </w:t>
      </w:r>
      <w:proofErr w:type="spellStart"/>
      <w:r>
        <w:rPr>
          <w:rFonts w:eastAsia="Times New Roman" w:cs="Times New Roman"/>
          <w:bCs/>
          <w:szCs w:val="24"/>
        </w:rPr>
        <w:t>Ιάσονα</w:t>
      </w:r>
      <w:proofErr w:type="spellEnd"/>
      <w:r>
        <w:rPr>
          <w:rFonts w:eastAsia="Times New Roman" w:cs="Times New Roman"/>
          <w:bCs/>
          <w:szCs w:val="24"/>
        </w:rPr>
        <w:t xml:space="preserve"> Φωτήλα </w:t>
      </w:r>
      <w:r>
        <w:rPr>
          <w:rFonts w:eastAsia="Times New Roman" w:cs="Times New Roman"/>
          <w:szCs w:val="24"/>
        </w:rPr>
        <w:t>προς τον Υπουργό </w:t>
      </w:r>
      <w:r>
        <w:rPr>
          <w:rFonts w:eastAsia="Times New Roman" w:cs="Times New Roman"/>
          <w:bCs/>
          <w:szCs w:val="24"/>
        </w:rPr>
        <w:t>Υγείας, </w:t>
      </w:r>
      <w:r>
        <w:rPr>
          <w:rFonts w:eastAsia="Times New Roman" w:cs="Times New Roman"/>
          <w:szCs w:val="24"/>
        </w:rPr>
        <w:t>με θέμα: «Σε οριακή κατάσταση οι υποδομές των δημόσιων νοσοκομείων της χώρας».</w:t>
      </w:r>
    </w:p>
    <w:p w14:paraId="31AD1D6A"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lastRenderedPageBreak/>
        <w:t>2. Η με αριθμό 736/3-1-2018 επίκαιρη ερώτηση του Βουλευτή Βοιωτίας του Λαϊκού Συνδέσμου - Χρυσή Αυγή κ. </w:t>
      </w:r>
      <w:r>
        <w:rPr>
          <w:rFonts w:eastAsia="Times New Roman" w:cs="Times New Roman"/>
          <w:bCs/>
          <w:szCs w:val="24"/>
        </w:rPr>
        <w:t>Ευάγγελου Καρακώστα </w:t>
      </w:r>
      <w:r>
        <w:rPr>
          <w:rFonts w:eastAsia="Times New Roman" w:cs="Times New Roman"/>
          <w:szCs w:val="24"/>
        </w:rPr>
        <w:t>προ</w:t>
      </w:r>
      <w:r>
        <w:rPr>
          <w:rFonts w:eastAsia="Times New Roman" w:cs="Times New Roman"/>
          <w:szCs w:val="24"/>
        </w:rPr>
        <w:t>ς τον Υπουργό </w:t>
      </w:r>
      <w:r>
        <w:rPr>
          <w:rFonts w:eastAsia="Times New Roman" w:cs="Times New Roman"/>
          <w:bCs/>
          <w:szCs w:val="24"/>
        </w:rPr>
        <w:t>Παιδείας,</w:t>
      </w:r>
      <w:r>
        <w:rPr>
          <w:rFonts w:eastAsia="Times New Roman" w:cs="Times New Roman"/>
          <w:szCs w:val="24"/>
        </w:rPr>
        <w:t> </w:t>
      </w:r>
      <w:r>
        <w:rPr>
          <w:rFonts w:eastAsia="Times New Roman" w:cs="Times New Roman"/>
          <w:bCs/>
          <w:szCs w:val="24"/>
        </w:rPr>
        <w:t>Έρευνας και Θρησκευμάτων, </w:t>
      </w:r>
      <w:r>
        <w:rPr>
          <w:rFonts w:eastAsia="Times New Roman" w:cs="Times New Roman"/>
          <w:szCs w:val="24"/>
        </w:rPr>
        <w:t>με θέμα: «Πλήρης η παρακμή των πανεπιστημίων».</w:t>
      </w:r>
    </w:p>
    <w:p w14:paraId="31AD1D6B"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3. Η με αριθμό 707/2-1-2018 επίκαιρη ερώτηση του Βουλευτή Ξάνθης του Συνασπισμού Ριζοσπαστικής Αριστεράς κ. </w:t>
      </w:r>
      <w:r>
        <w:rPr>
          <w:rFonts w:eastAsia="Times New Roman" w:cs="Times New Roman"/>
          <w:bCs/>
          <w:szCs w:val="24"/>
        </w:rPr>
        <w:t>Γρηγορίου Στογιαννίδη </w:t>
      </w:r>
      <w:r>
        <w:rPr>
          <w:rFonts w:eastAsia="Times New Roman" w:cs="Times New Roman"/>
          <w:szCs w:val="24"/>
        </w:rPr>
        <w:t>προς τον Υπουργό </w:t>
      </w:r>
      <w:r>
        <w:rPr>
          <w:rFonts w:eastAsia="Times New Roman" w:cs="Times New Roman"/>
          <w:bCs/>
          <w:szCs w:val="24"/>
        </w:rPr>
        <w:t>Οικονομικών,</w:t>
      </w:r>
      <w:r>
        <w:rPr>
          <w:rFonts w:eastAsia="Times New Roman" w:cs="Times New Roman"/>
          <w:bCs/>
          <w:szCs w:val="24"/>
        </w:rPr>
        <w:t> </w:t>
      </w:r>
      <w:r>
        <w:rPr>
          <w:rFonts w:eastAsia="Times New Roman" w:cs="Times New Roman"/>
          <w:szCs w:val="24"/>
        </w:rPr>
        <w:t>με θέμα: «Τήρηση του προβλεπόμενου από τις άδειες λειτουργίας αριθμού θέσεων εργασίας στα καζίν</w:t>
      </w:r>
      <w:r>
        <w:rPr>
          <w:rFonts w:eastAsia="Times New Roman" w:cs="Times New Roman"/>
          <w:szCs w:val="24"/>
        </w:rPr>
        <w:t>α</w:t>
      </w:r>
      <w:r>
        <w:rPr>
          <w:rFonts w:eastAsia="Times New Roman" w:cs="Times New Roman"/>
          <w:szCs w:val="24"/>
        </w:rPr>
        <w:t>».</w:t>
      </w:r>
    </w:p>
    <w:p w14:paraId="31AD1D6C"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4. Η με αριθμό 708/2-1-2018 επίκαιρη ερώτηση του Βουλευτή Αττικής της Νέας Δημοκρατίας κ. </w:t>
      </w:r>
      <w:r>
        <w:rPr>
          <w:rFonts w:eastAsia="Times New Roman" w:cs="Times New Roman"/>
          <w:bCs/>
          <w:szCs w:val="24"/>
        </w:rPr>
        <w:t>Γεωργίου Βλάχου </w:t>
      </w:r>
      <w:r>
        <w:rPr>
          <w:rFonts w:eastAsia="Times New Roman" w:cs="Times New Roman"/>
          <w:szCs w:val="24"/>
        </w:rPr>
        <w:t xml:space="preserve">προς </w:t>
      </w:r>
      <w:proofErr w:type="spellStart"/>
      <w:r>
        <w:rPr>
          <w:rFonts w:eastAsia="Times New Roman" w:cs="Times New Roman"/>
          <w:szCs w:val="24"/>
        </w:rPr>
        <w:t>τoν</w:t>
      </w:r>
      <w:proofErr w:type="spellEnd"/>
      <w:r>
        <w:rPr>
          <w:rFonts w:eastAsia="Times New Roman" w:cs="Times New Roman"/>
          <w:szCs w:val="24"/>
        </w:rPr>
        <w:t xml:space="preserve"> Υπουργό </w:t>
      </w:r>
      <w:r>
        <w:rPr>
          <w:rFonts w:eastAsia="Times New Roman" w:cs="Times New Roman"/>
          <w:bCs/>
          <w:szCs w:val="24"/>
        </w:rPr>
        <w:t>Υγείας, </w:t>
      </w:r>
      <w:r>
        <w:rPr>
          <w:rFonts w:eastAsia="Times New Roman" w:cs="Times New Roman"/>
          <w:szCs w:val="24"/>
        </w:rPr>
        <w:t>σχετικά με την εφαρμογή τ</w:t>
      </w:r>
      <w:r>
        <w:rPr>
          <w:rFonts w:eastAsia="Times New Roman" w:cs="Times New Roman"/>
          <w:szCs w:val="24"/>
        </w:rPr>
        <w:t xml:space="preserve">ου </w:t>
      </w:r>
      <w:proofErr w:type="spellStart"/>
      <w:r>
        <w:rPr>
          <w:rFonts w:eastAsia="Times New Roman" w:cs="Times New Roman"/>
          <w:szCs w:val="24"/>
        </w:rPr>
        <w:t>claw</w:t>
      </w:r>
      <w:proofErr w:type="spellEnd"/>
      <w:r>
        <w:rPr>
          <w:rFonts w:eastAsia="Times New Roman" w:cs="Times New Roman"/>
          <w:szCs w:val="24"/>
        </w:rPr>
        <w:t xml:space="preserve"> </w:t>
      </w:r>
      <w:proofErr w:type="spellStart"/>
      <w:r>
        <w:rPr>
          <w:rFonts w:eastAsia="Times New Roman" w:cs="Times New Roman"/>
          <w:szCs w:val="24"/>
        </w:rPr>
        <w:t>back</w:t>
      </w:r>
      <w:proofErr w:type="spellEnd"/>
      <w:r>
        <w:rPr>
          <w:rFonts w:eastAsia="Times New Roman" w:cs="Times New Roman"/>
          <w:szCs w:val="24"/>
        </w:rPr>
        <w:t xml:space="preserve"> σε συμβε</w:t>
      </w:r>
      <w:r>
        <w:rPr>
          <w:rFonts w:eastAsia="Times New Roman" w:cs="Times New Roman"/>
          <w:szCs w:val="24"/>
        </w:rPr>
        <w:lastRenderedPageBreak/>
        <w:t xml:space="preserve">βλημένους </w:t>
      </w:r>
      <w:proofErr w:type="spellStart"/>
      <w:r>
        <w:rPr>
          <w:rFonts w:eastAsia="Times New Roman" w:cs="Times New Roman"/>
          <w:szCs w:val="24"/>
        </w:rPr>
        <w:t>παρόχους</w:t>
      </w:r>
      <w:proofErr w:type="spellEnd"/>
      <w:r>
        <w:rPr>
          <w:rFonts w:eastAsia="Times New Roman" w:cs="Times New Roman"/>
          <w:szCs w:val="24"/>
        </w:rPr>
        <w:t xml:space="preserve"> υγείας και συμβεβλημένους και μη κατασκευαστές, εισαγωγείς, διανομείς/προμηθευτές </w:t>
      </w:r>
      <w:proofErr w:type="spellStart"/>
      <w:r>
        <w:rPr>
          <w:rFonts w:eastAsia="Times New Roman" w:cs="Times New Roman"/>
          <w:szCs w:val="24"/>
        </w:rPr>
        <w:t>ιατροτεχνολογικών</w:t>
      </w:r>
      <w:proofErr w:type="spellEnd"/>
      <w:r>
        <w:rPr>
          <w:rFonts w:eastAsia="Times New Roman" w:cs="Times New Roman"/>
          <w:szCs w:val="24"/>
        </w:rPr>
        <w:t xml:space="preserve"> προϊόντων.</w:t>
      </w:r>
    </w:p>
    <w:p w14:paraId="31AD1D6D" w14:textId="77777777" w:rsidR="0042758F" w:rsidRDefault="006E6868">
      <w:pPr>
        <w:spacing w:line="600" w:lineRule="auto"/>
        <w:ind w:firstLine="720"/>
        <w:contextualSpacing/>
        <w:jc w:val="both"/>
        <w:rPr>
          <w:rFonts w:eastAsia="Times New Roman" w:cs="Times New Roman"/>
          <w:bCs/>
          <w:szCs w:val="24"/>
        </w:rPr>
      </w:pPr>
      <w:r>
        <w:rPr>
          <w:rFonts w:eastAsia="Times New Roman" w:cs="Times New Roman"/>
          <w:bCs/>
          <w:szCs w:val="24"/>
        </w:rPr>
        <w:t>ΑΝΑΦΟΡΕΣ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ΕΡΩΤΗΣΕΙΣ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31AD1D6E" w14:textId="77777777" w:rsidR="0042758F" w:rsidRDefault="006E6868">
      <w:pPr>
        <w:spacing w:line="600" w:lineRule="auto"/>
        <w:ind w:firstLine="720"/>
        <w:contextualSpacing/>
        <w:jc w:val="both"/>
        <w:rPr>
          <w:rFonts w:eastAsia="Times New Roman" w:cs="Times New Roman"/>
          <w:bCs/>
          <w:szCs w:val="24"/>
        </w:rPr>
      </w:pPr>
      <w:r>
        <w:rPr>
          <w:rFonts w:eastAsia="Times New Roman" w:cs="Times New Roman"/>
          <w:szCs w:val="24"/>
        </w:rPr>
        <w:t>1.- Η με αριθμό 453/17-10-2017 ερ</w:t>
      </w:r>
      <w:r>
        <w:rPr>
          <w:rFonts w:eastAsia="Times New Roman" w:cs="Times New Roman"/>
          <w:szCs w:val="24"/>
        </w:rPr>
        <w:t>ώτηση του Βουλευτή Λακωνίας της Νέας Δημοκρατίας κ.</w:t>
      </w:r>
      <w:r>
        <w:rPr>
          <w:rFonts w:eastAsia="Times New Roman" w:cs="Times New Roman"/>
          <w:bCs/>
          <w:szCs w:val="24"/>
        </w:rPr>
        <w:t> Αθανασίου Δαβάκη </w:t>
      </w:r>
      <w:r>
        <w:rPr>
          <w:rFonts w:eastAsia="Times New Roman" w:cs="Times New Roman"/>
          <w:szCs w:val="24"/>
        </w:rPr>
        <w:t xml:space="preserve">προς </w:t>
      </w:r>
      <w:proofErr w:type="spellStart"/>
      <w:r>
        <w:rPr>
          <w:rFonts w:eastAsia="Times New Roman" w:cs="Times New Roman"/>
          <w:szCs w:val="24"/>
        </w:rPr>
        <w:t>τoν</w:t>
      </w:r>
      <w:proofErr w:type="spellEnd"/>
      <w:r>
        <w:rPr>
          <w:rFonts w:eastAsia="Times New Roman" w:cs="Times New Roman"/>
          <w:szCs w:val="24"/>
        </w:rPr>
        <w:t xml:space="preserve"> Υπουργό </w:t>
      </w:r>
      <w:r>
        <w:rPr>
          <w:rFonts w:eastAsia="Times New Roman" w:cs="Times New Roman"/>
          <w:bCs/>
          <w:szCs w:val="24"/>
        </w:rPr>
        <w:t>Υγείας, </w:t>
      </w:r>
      <w:r>
        <w:rPr>
          <w:rFonts w:eastAsia="Times New Roman" w:cs="Times New Roman"/>
          <w:szCs w:val="24"/>
        </w:rPr>
        <w:t>με θέμα: «Σύσταση σταθμού ΕΚΑΒ στη Νεάπολη Βοιών του Δήμου Μονεμβασίας».</w:t>
      </w:r>
    </w:p>
    <w:p w14:paraId="31AD1D6F"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έχει τον λόγο</w:t>
      </w:r>
      <w:r>
        <w:rPr>
          <w:rFonts w:eastAsia="Times New Roman" w:cs="Times New Roman"/>
          <w:szCs w:val="24"/>
        </w:rPr>
        <w:t>,</w:t>
      </w:r>
      <w:r>
        <w:rPr>
          <w:rFonts w:eastAsia="Times New Roman" w:cs="Times New Roman"/>
          <w:szCs w:val="24"/>
        </w:rPr>
        <w:t xml:space="preserve"> με μια σχετική άνεση χρόνου. </w:t>
      </w:r>
    </w:p>
    <w:p w14:paraId="31AD1D70"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 xml:space="preserve">Ευχαριστώ πάρα πολύ, κύριε Πρόεδρε. </w:t>
      </w:r>
    </w:p>
    <w:p w14:paraId="31AD1D71"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Κύριε Βουλευτά, θα ξεκινήσω από το πρώτο σας ερώτημα και θα πω ευθαρσώς ότι είναι προφανές ότι από τη συγκεκριμένη σύμβαση το δημόσιο δεν βγ</w:t>
      </w:r>
      <w:r>
        <w:rPr>
          <w:rFonts w:eastAsia="Times New Roman" w:cs="Times New Roman"/>
          <w:szCs w:val="24"/>
        </w:rPr>
        <w:t>ήκε κερδισμένο. Δεν βγήκε κερδισμένο, πρώτον, γιατί αυτός ο διαγωνισμός ήταν ένας διαγωνισμός παρωδία. Ήταν ένας διαγωνισμός με έναν συμμετέχοντα. Κυρίως δεν βγήκε κερδισμένο το δημόσιο, διότι</w:t>
      </w:r>
      <w:r>
        <w:rPr>
          <w:rFonts w:eastAsia="Times New Roman" w:cs="Times New Roman"/>
          <w:szCs w:val="24"/>
        </w:rPr>
        <w:t>,</w:t>
      </w:r>
      <w:r>
        <w:rPr>
          <w:rFonts w:eastAsia="Times New Roman" w:cs="Times New Roman"/>
          <w:szCs w:val="24"/>
        </w:rPr>
        <w:t xml:space="preserve"> εκ του αποτελέσματος κρίνοντας, όπως αναφέρθηκε και στην ερώτη</w:t>
      </w:r>
      <w:r>
        <w:rPr>
          <w:rFonts w:eastAsia="Times New Roman" w:cs="Times New Roman"/>
          <w:szCs w:val="24"/>
        </w:rPr>
        <w:t>σή σας, δεν έχουμε την πλήρη κάλυψη του πληθυσμού μας σε σχέση με το τηλεοπτικό σήμα.</w:t>
      </w:r>
    </w:p>
    <w:p w14:paraId="31AD1D72"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νομίζω ότι αναδεικνύεται ένα ζήτημα το οποίο είχαμε και άλλες φορές την ευκαιρία να αναφέρουμε, διότι η ερώτησή σας θα έλεγα ότι μπαίνει στη σειρά των αλλεπάλληλων αν</w:t>
      </w:r>
      <w:r>
        <w:rPr>
          <w:rFonts w:eastAsia="Times New Roman" w:cs="Times New Roman"/>
          <w:szCs w:val="24"/>
        </w:rPr>
        <w:t>άλογων ερωτήσεων που έχουμε δεχθεί, όχι μόνο από Βουλευτές του ΣΥΡΙΖΑ</w:t>
      </w:r>
      <w:r>
        <w:rPr>
          <w:rFonts w:eastAsia="Times New Roman" w:cs="Times New Roman"/>
          <w:szCs w:val="24"/>
        </w:rPr>
        <w:t>,</w:t>
      </w:r>
      <w:r>
        <w:rPr>
          <w:rFonts w:eastAsia="Times New Roman" w:cs="Times New Roman"/>
          <w:szCs w:val="24"/>
        </w:rPr>
        <w:t xml:space="preserve"> αλλά και από όλες τις παρατάξεις. Αναδεικνύεται, λοιπόν, το γεγονός ότι πάρα πολλοί οικισμοί μέσα στα όρια της περιοχής του ενδιαφέροντος τους δεν έχουν τηλεοπτικό σήμα. Είχαμε, δηλαδή,</w:t>
      </w:r>
      <w:r>
        <w:rPr>
          <w:rFonts w:eastAsia="Times New Roman" w:cs="Times New Roman"/>
          <w:szCs w:val="24"/>
        </w:rPr>
        <w:t xml:space="preserve"> ακριβώς την υποχρέωση μιας πληθυσμιακής κάλυψης, αλλά μετρημένης ανά την επικράτεια και όχι ανά περιφέρεια. Αυτό σημαίνει ότι σε πάρα πολύ κρίσιμες περιφέρειες έχεις ένα μεγάλο ποσοστό των πολιτών οι οποίοι δεν θα λαμβάνουν σήμα. Δεν θα λαμβάνουν σήμα, ακ</w:t>
      </w:r>
      <w:r>
        <w:rPr>
          <w:rFonts w:eastAsia="Times New Roman" w:cs="Times New Roman"/>
          <w:szCs w:val="24"/>
        </w:rPr>
        <w:t>ριβώς διότι, σε αντίθεση με το ποια είναι πανευρωπαϊκή τάση, επελέγη ο ιδιωτικός δρόμος για την ανάπτυξη ενός πάρα-</w:t>
      </w:r>
      <w:r>
        <w:rPr>
          <w:rFonts w:eastAsia="Times New Roman" w:cs="Times New Roman"/>
          <w:szCs w:val="24"/>
        </w:rPr>
        <w:lastRenderedPageBreak/>
        <w:t xml:space="preserve">πάρα πολύ κρίσιμου δικτύου. Δηλαδή, είναι ένα δίκτυο το οποίο πρέπει να </w:t>
      </w:r>
      <w:proofErr w:type="spellStart"/>
      <w:r>
        <w:rPr>
          <w:rFonts w:eastAsia="Times New Roman" w:cs="Times New Roman"/>
          <w:szCs w:val="24"/>
        </w:rPr>
        <w:t>οικοδομηθεί</w:t>
      </w:r>
      <w:proofErr w:type="spellEnd"/>
      <w:r>
        <w:rPr>
          <w:rFonts w:eastAsia="Times New Roman" w:cs="Times New Roman"/>
          <w:szCs w:val="24"/>
        </w:rPr>
        <w:t xml:space="preserve"> για να εγγυηθεί στοιχειώδη πρόσβαση στον κόσμο στην τηλεο</w:t>
      </w:r>
      <w:r>
        <w:rPr>
          <w:rFonts w:eastAsia="Times New Roman" w:cs="Times New Roman"/>
          <w:szCs w:val="24"/>
        </w:rPr>
        <w:t>πτική κάλυψη και βεβαίως αφορούσε –όταν συνέβη- και τη μετάβαση στο ψηφιακό σήμα.</w:t>
      </w:r>
    </w:p>
    <w:p w14:paraId="31AD1D73"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Η τάση στην Ευρώπη είναι η αντίθετη. Τα μεγάλα δίκτυα επανέρχονται στον δημόσιο τομέα, διότι ο ιδιωτικός τομέας, όπως αποδείχθηκε, δεν μπορεί να χωρέσει στο καλούπι του τις α</w:t>
      </w:r>
      <w:r>
        <w:rPr>
          <w:rFonts w:eastAsia="Times New Roman" w:cs="Times New Roman"/>
          <w:szCs w:val="24"/>
        </w:rPr>
        <w:t xml:space="preserve">νάγκες πολιτών οι οποίοι διαμένουν σε περιοχές οι οποίες δεν έχουν εμπορικό ενδιαφέρον. Δεν συμφέρει, ενδεχομένως, τον συγκεκριμένο </w:t>
      </w:r>
      <w:proofErr w:type="spellStart"/>
      <w:r>
        <w:rPr>
          <w:rFonts w:eastAsia="Times New Roman" w:cs="Times New Roman"/>
          <w:szCs w:val="24"/>
        </w:rPr>
        <w:t>πάροχο</w:t>
      </w:r>
      <w:proofErr w:type="spellEnd"/>
      <w:r>
        <w:rPr>
          <w:rFonts w:eastAsia="Times New Roman" w:cs="Times New Roman"/>
          <w:szCs w:val="24"/>
        </w:rPr>
        <w:t xml:space="preserve"> να καλύψει τις ανάγκες περιοχών τις οποίες αναφέρετε στην ερώτησή σας. </w:t>
      </w:r>
    </w:p>
    <w:p w14:paraId="31AD1D74"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Αντίστοιχα προβλήματα ενδέχεται να προκύψουν,</w:t>
      </w:r>
      <w:r>
        <w:rPr>
          <w:rFonts w:eastAsia="Times New Roman" w:cs="Times New Roman"/>
          <w:szCs w:val="24"/>
        </w:rPr>
        <w:t xml:space="preserve"> αν δεν προσέξει η πολιτεία, η Κυβέρνηση, οι ρυθμιστικές αρχές και βεβαίως η </w:t>
      </w:r>
      <w:r>
        <w:rPr>
          <w:rFonts w:eastAsia="Times New Roman" w:cs="Times New Roman"/>
          <w:szCs w:val="24"/>
        </w:rPr>
        <w:lastRenderedPageBreak/>
        <w:t xml:space="preserve">Βουλή, σε σχέση με την κάλυψη για τις διαδικτυακές υπηρεσίες υψηλών ταχυτήτων.  </w:t>
      </w:r>
    </w:p>
    <w:p w14:paraId="31AD1D75"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 xml:space="preserve">Διότι η χώρα μας, όπως όλες οι χώρες της Ευρωπαϊκής Ένωσης, με βάση τη </w:t>
      </w:r>
      <w:proofErr w:type="spellStart"/>
      <w:r>
        <w:rPr>
          <w:rFonts w:eastAsia="Times New Roman" w:cs="Times New Roman"/>
          <w:szCs w:val="24"/>
        </w:rPr>
        <w:t>στοχοθεσία</w:t>
      </w:r>
      <w:proofErr w:type="spellEnd"/>
      <w:r>
        <w:rPr>
          <w:rFonts w:eastAsia="Times New Roman" w:cs="Times New Roman"/>
          <w:szCs w:val="24"/>
        </w:rPr>
        <w:t xml:space="preserve"> της ψηφιακής ατζ</w:t>
      </w:r>
      <w:r>
        <w:rPr>
          <w:rFonts w:eastAsia="Times New Roman" w:cs="Times New Roman"/>
          <w:szCs w:val="24"/>
        </w:rPr>
        <w:t xml:space="preserve">έντας της Ευρωπαϊκής Ένωσης πρέπει να έχει το 2025 το 50% των νοικοκυριών με συνδέσεις </w:t>
      </w:r>
      <w:proofErr w:type="spellStart"/>
      <w:r>
        <w:rPr>
          <w:rFonts w:eastAsia="Times New Roman" w:cs="Times New Roman"/>
          <w:szCs w:val="24"/>
        </w:rPr>
        <w:t>υπερυψηλών</w:t>
      </w:r>
      <w:proofErr w:type="spellEnd"/>
      <w:r>
        <w:rPr>
          <w:rFonts w:eastAsia="Times New Roman" w:cs="Times New Roman"/>
          <w:szCs w:val="24"/>
        </w:rPr>
        <w:t xml:space="preserve"> ταχυτήτων στο </w:t>
      </w:r>
      <w:r>
        <w:rPr>
          <w:rFonts w:eastAsia="Times New Roman" w:cs="Times New Roman"/>
          <w:szCs w:val="24"/>
        </w:rPr>
        <w:t>ίντερνετ</w:t>
      </w:r>
      <w:r>
        <w:rPr>
          <w:rFonts w:eastAsia="Times New Roman" w:cs="Times New Roman"/>
          <w:szCs w:val="24"/>
        </w:rPr>
        <w:t xml:space="preserve">, 100 </w:t>
      </w:r>
      <w:r>
        <w:rPr>
          <w:rFonts w:eastAsia="Times New Roman" w:cs="Times New Roman"/>
          <w:szCs w:val="24"/>
          <w:lang w:val="en-US"/>
        </w:rPr>
        <w:t>Mbps</w:t>
      </w:r>
      <w:r>
        <w:rPr>
          <w:rFonts w:eastAsia="Times New Roman" w:cs="Times New Roman"/>
          <w:szCs w:val="24"/>
        </w:rPr>
        <w:t xml:space="preserve"> και παραπάνω. Αυτός είναι ένας στόχος που θα μας ακολουθεί για τα επόμενα χρόνια και θα πρέπει να κάνουμε τα πάντα, δηλαδή  ν</w:t>
      </w:r>
      <w:r>
        <w:rPr>
          <w:rFonts w:eastAsia="Times New Roman" w:cs="Times New Roman"/>
          <w:szCs w:val="24"/>
        </w:rPr>
        <w:t>α αφοσιωθούμε και ως προς τις προϋποθέσεις της πολιτικής, τις οποίες νομοθετούμε, αλλά και να έχουμε μια ρυθμιστική αρχή η οποία να βρίσκεται σε εγρήγορση</w:t>
      </w:r>
      <w:r>
        <w:rPr>
          <w:rFonts w:eastAsia="Times New Roman" w:cs="Times New Roman"/>
          <w:szCs w:val="24"/>
        </w:rPr>
        <w:t>,</w:t>
      </w:r>
      <w:r>
        <w:rPr>
          <w:rFonts w:eastAsia="Times New Roman" w:cs="Times New Roman"/>
          <w:szCs w:val="24"/>
        </w:rPr>
        <w:t xml:space="preserve"> ούτως ώστε οι </w:t>
      </w:r>
      <w:proofErr w:type="spellStart"/>
      <w:r>
        <w:rPr>
          <w:rFonts w:eastAsia="Times New Roman" w:cs="Times New Roman"/>
          <w:szCs w:val="24"/>
        </w:rPr>
        <w:t>πάροχοι</w:t>
      </w:r>
      <w:proofErr w:type="spellEnd"/>
      <w:r>
        <w:rPr>
          <w:rFonts w:eastAsia="Times New Roman" w:cs="Times New Roman"/>
          <w:szCs w:val="24"/>
        </w:rPr>
        <w:t xml:space="preserve"> των τηλεπικοινωνιακών υπηρεσιών να επενδύσουν σε τεχνολογίες οι οποίες είναι σ</w:t>
      </w:r>
      <w:r>
        <w:rPr>
          <w:rFonts w:eastAsia="Times New Roman" w:cs="Times New Roman"/>
          <w:szCs w:val="24"/>
        </w:rPr>
        <w:t xml:space="preserve">υμβατές μ’ αυτούς τους στόχους. </w:t>
      </w:r>
    </w:p>
    <w:p w14:paraId="31AD1D76"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πω με την ευκαιρία της ερώτησής σας ότι εμείς δεν θα επιτρέψουμε να καταναλωθεί δημόσιο χρήμα, είτε ελληνικό είτε ευρωπαϊκό, σε τεχνολογίες οι οποίες σε πολύ λίγο διάστημα θα είναι ξεπερασμένες και άσχετες με τους σ</w:t>
      </w:r>
      <w:r>
        <w:rPr>
          <w:rFonts w:eastAsia="Times New Roman" w:cs="Times New Roman"/>
          <w:szCs w:val="24"/>
        </w:rPr>
        <w:t>τόχους και της εθνικής ψηφιακής στρατηγικής αλλά και τους στόχους της Ευρωπαϊκής Ένωσης.</w:t>
      </w:r>
    </w:p>
    <w:p w14:paraId="31AD1D77"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Η Κυβέρνηση έχει ξεκινήσει ήδη μια προσπάθεια για να καλύψει όλες τις περιοχές οι οποίες δεν έχουν τηλεοπτικό σήμα. Θα επανέλθω με περισσότερες λεπτομέρειες στη δευτερ</w:t>
      </w:r>
      <w:r>
        <w:rPr>
          <w:rFonts w:eastAsia="Times New Roman" w:cs="Times New Roman"/>
          <w:szCs w:val="24"/>
        </w:rPr>
        <w:t>ολογία μου. Τις επόμενες μέρες θα έρθει και η σχετική νομοθεσία στη Βουλή. Θα χρησιμοποιηθούν, όπως και πριν, πόροι από το αποθεματικό της ΕΕΤΤ, της Ελληνικής Επιτροπής Τηλεπικοινωνιών και Ταχυδρομείων, για να καλυφθεί το σύνολο της χώρας και οι «λευκές πε</w:t>
      </w:r>
      <w:r>
        <w:rPr>
          <w:rFonts w:eastAsia="Times New Roman" w:cs="Times New Roman"/>
          <w:szCs w:val="24"/>
        </w:rPr>
        <w:t>ριο</w:t>
      </w:r>
      <w:r>
        <w:rPr>
          <w:rFonts w:eastAsia="Times New Roman" w:cs="Times New Roman"/>
          <w:szCs w:val="24"/>
        </w:rPr>
        <w:lastRenderedPageBreak/>
        <w:t>χές» συγκεκριμένα. Μιλάμε για γύρω στις τετρακόσιες χιλιάδες συμπολίτες μας, οι οποίοι δεν έχουν πρόσβαση στο τηλεοπτικό σήμα. Αυτό το πρόβλημα θα έρθουμε να το λύσουμε.</w:t>
      </w:r>
    </w:p>
    <w:p w14:paraId="31AD1D78"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Ως προς την κάλυψη σε σχέση με το διαδίκτυο, πριν περάσετε στη δευτερολογία σας</w:t>
      </w:r>
      <w:r>
        <w:rPr>
          <w:rFonts w:eastAsia="Times New Roman" w:cs="Times New Roman"/>
          <w:szCs w:val="24"/>
        </w:rPr>
        <w:t>,</w:t>
      </w:r>
      <w:r>
        <w:rPr>
          <w:rFonts w:eastAsia="Times New Roman" w:cs="Times New Roman"/>
          <w:szCs w:val="24"/>
        </w:rPr>
        <w:t xml:space="preserve"> θα</w:t>
      </w:r>
      <w:r>
        <w:rPr>
          <w:rFonts w:eastAsia="Times New Roman" w:cs="Times New Roman"/>
          <w:szCs w:val="24"/>
        </w:rPr>
        <w:t xml:space="preserve"> ήθελα να πω ότι βεβαίως έχει προχωρήσει πάρα πολύ το πρόγραμμα </w:t>
      </w:r>
      <w:r>
        <w:rPr>
          <w:rFonts w:eastAsia="Times New Roman" w:cs="Times New Roman"/>
          <w:szCs w:val="24"/>
        </w:rPr>
        <w:t>«</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Broadband</w:t>
      </w:r>
      <w:r>
        <w:rPr>
          <w:rFonts w:eastAsia="Times New Roman" w:cs="Times New Roman"/>
          <w:szCs w:val="24"/>
        </w:rPr>
        <w:t>»</w:t>
      </w:r>
      <w:r>
        <w:rPr>
          <w:rFonts w:eastAsia="Times New Roman" w:cs="Times New Roman"/>
          <w:szCs w:val="24"/>
        </w:rPr>
        <w:t xml:space="preserve">, είναι κάποιοι οικισμοί που καλύπτονταν απ’ αυτό και κάποιοι άλλοι που δεν καλύπτονταν. Η επέκταση αυτού του προγράμματος, που είναι στη φάση του σχεδιασμού, το </w:t>
      </w:r>
      <w:r>
        <w:rPr>
          <w:rFonts w:eastAsia="Times New Roman" w:cs="Times New Roman"/>
          <w:szCs w:val="24"/>
        </w:rPr>
        <w:t>«</w:t>
      </w:r>
      <w:r>
        <w:rPr>
          <w:rFonts w:eastAsia="Times New Roman" w:cs="Times New Roman"/>
          <w:szCs w:val="24"/>
          <w:lang w:val="en-US"/>
        </w:rPr>
        <w:t>Rural</w:t>
      </w:r>
      <w:r>
        <w:rPr>
          <w:rFonts w:eastAsia="Times New Roman" w:cs="Times New Roman"/>
          <w:szCs w:val="24"/>
        </w:rPr>
        <w:t xml:space="preserve"> </w:t>
      </w:r>
      <w:r>
        <w:rPr>
          <w:rFonts w:eastAsia="Times New Roman" w:cs="Times New Roman"/>
          <w:szCs w:val="24"/>
          <w:lang w:val="en-US"/>
        </w:rPr>
        <w:t>Broadb</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Extension</w:t>
      </w:r>
      <w:r>
        <w:rPr>
          <w:rFonts w:eastAsia="Times New Roman" w:cs="Times New Roman"/>
          <w:szCs w:val="24"/>
        </w:rPr>
        <w:t>»</w:t>
      </w:r>
      <w:r>
        <w:rPr>
          <w:rFonts w:eastAsia="Times New Roman" w:cs="Times New Roman"/>
          <w:szCs w:val="24"/>
        </w:rPr>
        <w:t xml:space="preserve">, θα καλύψει το σύνολο των οικισμών της χώρας. </w:t>
      </w:r>
    </w:p>
    <w:p w14:paraId="31AD1D79"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έρχομαι κι εδώ να πω το εξής. Αναπτύξαμε την υποδομή. Την έχουμε απλώσει στους οικισμούς οι οποίοι προβλέπονταν από το σχέδιο. Πάρα πολύ ωραία. Χαρήκαμε και </w:t>
      </w:r>
      <w:r>
        <w:rPr>
          <w:rFonts w:eastAsia="Times New Roman" w:cs="Times New Roman"/>
          <w:szCs w:val="24"/>
        </w:rPr>
        <w:lastRenderedPageBreak/>
        <w:t>που αυτό αναγνωρίσ</w:t>
      </w:r>
      <w:r>
        <w:rPr>
          <w:rFonts w:eastAsia="Times New Roman" w:cs="Times New Roman"/>
          <w:szCs w:val="24"/>
        </w:rPr>
        <w:t xml:space="preserve">τηκε σε επίπεδο Ευρώπης. Αν δεν παίξει όμως τον ρόλο της 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ρχή και αν δεν διαμορφωθούν οι τιμές με τέτοιον τρόπο ούτως ώστε να φτάνουν στον τελικό καταναλωτή με τρόπο ο οποίος θα είναι συμβατός με τις οικονομικές δυνατότητες των καταναλωτών, τω</w:t>
      </w:r>
      <w:r>
        <w:rPr>
          <w:rFonts w:eastAsia="Times New Roman" w:cs="Times New Roman"/>
          <w:szCs w:val="24"/>
        </w:rPr>
        <w:t xml:space="preserve">ν ανθρώπων που διαβιούν σε αυτές τις περιοχές, θα έχουμε κάνει μια τρύπα στο νερό. Μάλλον μια τρύπα στην άσφαλτο. Θα έχουμε απλώσει το καλώδιο, αλλά αυτό το καλώδιο δεν θα λέει τίποτα, γιατί θα είναι ασύμφορο για τον καταναλωτή να πάρει τη σύνδεση. </w:t>
      </w:r>
    </w:p>
    <w:p w14:paraId="31AD1D7A"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 xml:space="preserve">Καλώ τους Βουλευτές σε αυτό το ζήτημα να είναι σε εγρήγορση. Θα καλέσω βεβαίως και τη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ρχή να παίξει τον ρόλο της</w:t>
      </w:r>
      <w:r>
        <w:rPr>
          <w:rFonts w:eastAsia="Times New Roman" w:cs="Times New Roman"/>
          <w:szCs w:val="24"/>
        </w:rPr>
        <w:t>,</w:t>
      </w:r>
      <w:r>
        <w:rPr>
          <w:rFonts w:eastAsia="Times New Roman" w:cs="Times New Roman"/>
          <w:szCs w:val="24"/>
        </w:rPr>
        <w:t xml:space="preserve"> ούτως ώστε αυτά τα πράγματα να τα διευκρινίσουμε.</w:t>
      </w:r>
    </w:p>
    <w:p w14:paraId="31AD1D7B"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Αφήστε κάτι και για τη δευτερολογία.</w:t>
      </w:r>
    </w:p>
    <w:p w14:paraId="31AD1D7C"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Σαρα</w:t>
      </w:r>
      <w:r>
        <w:rPr>
          <w:rFonts w:eastAsia="Times New Roman" w:cs="Times New Roman"/>
          <w:szCs w:val="24"/>
        </w:rPr>
        <w:t>κιώτη</w:t>
      </w:r>
      <w:proofErr w:type="spellEnd"/>
      <w:r>
        <w:rPr>
          <w:rFonts w:eastAsia="Times New Roman" w:cs="Times New Roman"/>
          <w:szCs w:val="24"/>
        </w:rPr>
        <w:t>, έχετε τον λόγο.</w:t>
      </w:r>
    </w:p>
    <w:p w14:paraId="31AD1D7D"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Πρώτα απ’ όλα σ</w:t>
      </w:r>
      <w:r>
        <w:rPr>
          <w:rFonts w:eastAsia="Times New Roman" w:cs="Times New Roman"/>
          <w:szCs w:val="24"/>
        </w:rPr>
        <w:t>ά</w:t>
      </w:r>
      <w:r>
        <w:rPr>
          <w:rFonts w:eastAsia="Times New Roman" w:cs="Times New Roman"/>
          <w:szCs w:val="24"/>
        </w:rPr>
        <w:t xml:space="preserve">ς ευχαριστώ, κύριε Πρόεδρε, για τη δυνατότητα που μας δώσατε να επεκταθούμε σε ορισμένα ζητήματα. </w:t>
      </w:r>
    </w:p>
    <w:p w14:paraId="31AD1D7E"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Σας ευχαριστώ, Υπουργέ, για την εκτενή απάντησή σας και όσον αφορά στο πρώτο σκέλος της ερώτησης κ</w:t>
      </w:r>
      <w:r>
        <w:rPr>
          <w:rFonts w:eastAsia="Times New Roman" w:cs="Times New Roman"/>
          <w:szCs w:val="24"/>
        </w:rPr>
        <w:t xml:space="preserve">αι τα προβλήματα που έχουν προκύψει από τη σύμβαση με την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Pr>
          <w:rFonts w:eastAsia="Times New Roman" w:cs="Times New Roman"/>
          <w:szCs w:val="24"/>
        </w:rPr>
        <w:t>. Βρισκόμαστε κι εμείς στη δυσάρεστη θέση πολλές φορές όταν επισκεπτόμαστε δυσπρόσιτες περιοχές και ορεινά χωριά των νομών μας να ερχόμαστε να απολογηθούμε για τη μη ύπαρξη τηλεοπτικού σήματο</w:t>
      </w:r>
      <w:r>
        <w:rPr>
          <w:rFonts w:eastAsia="Times New Roman" w:cs="Times New Roman"/>
          <w:szCs w:val="24"/>
        </w:rPr>
        <w:t xml:space="preserve">ς. </w:t>
      </w:r>
    </w:p>
    <w:p w14:paraId="31AD1D7F"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κόσμος δεν είναι ενημερωμένος για το πώς φτάσαμε σ’ αυτό το σημείο, ενώ υπήρχε η υλικοτεχνική υποδομή από την ΕΡΤ. Μακάρι να μπορούσαν να δουν τηλεοπτικά την απάντησή σας και οι κάτοικοι στις περιοχές που προανέφερα. </w:t>
      </w:r>
    </w:p>
    <w:p w14:paraId="31AD1D80"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Χαίρομαι ιδιαιτέρως που έχουν αν</w:t>
      </w:r>
      <w:r>
        <w:rPr>
          <w:rFonts w:eastAsia="Times New Roman" w:cs="Times New Roman"/>
          <w:szCs w:val="24"/>
        </w:rPr>
        <w:t>ευρεθεί οι πόροι, όπως προαναφέρατε, και που θα έρθει το ερχόμενο χρονικό διάστημα νομοσχέδιο το οποίο θα καλύπτει τις «λευκές περιοχές», στις οποίες περιλαμβάνονται και αυτές που επεσήμανα. Βεβαίως και οι Βουλευτές βρισκόμαστε εδώ για να συμβάλουμε κι εμε</w:t>
      </w:r>
      <w:r>
        <w:rPr>
          <w:rFonts w:eastAsia="Times New Roman" w:cs="Times New Roman"/>
          <w:szCs w:val="24"/>
        </w:rPr>
        <w:t>ίς από την πλευρά μας σημειώνοντας κακώς κείμενα, παραλείψεις και λάθη που γίνονται, αλλά και να υποβοηθούμε τη δουλειά των Υπουργών και των υπηρεσιών.</w:t>
      </w:r>
    </w:p>
    <w:p w14:paraId="31AD1D81"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1AD1D82" w14:textId="77777777" w:rsidR="0042758F" w:rsidRDefault="006E6868">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Αυτό που θα πω τώρα είναι σαν φιλική συμβουλή ενός παλιού και δεν αφορά τον κ. Παππά -γιατί δεν ξέρω αν είναι σύμπτωση όταν προεδρεύω εγώ ο κ. Παππάς να είναι εδώ και να απαντά- γιατί νομίζω ότι είναι από τους τακτικούς: Είναι υποχρέωση όλων των Υπουργών </w:t>
      </w:r>
      <w:r>
        <w:rPr>
          <w:rFonts w:eastAsia="Times New Roman"/>
          <w:szCs w:val="24"/>
        </w:rPr>
        <w:t xml:space="preserve">όλων των κυβερνήσεων να είναι παρόντες στον </w:t>
      </w:r>
      <w:r>
        <w:rPr>
          <w:rFonts w:eastAsia="Times New Roman"/>
          <w:szCs w:val="24"/>
        </w:rPr>
        <w:t>κ</w:t>
      </w:r>
      <w:r>
        <w:rPr>
          <w:rFonts w:eastAsia="Times New Roman"/>
          <w:szCs w:val="24"/>
        </w:rPr>
        <w:t xml:space="preserve">οινοβουλευτικό </w:t>
      </w:r>
      <w:r>
        <w:rPr>
          <w:rFonts w:eastAsia="Times New Roman"/>
          <w:szCs w:val="24"/>
        </w:rPr>
        <w:t>έ</w:t>
      </w:r>
      <w:r>
        <w:rPr>
          <w:rFonts w:eastAsia="Times New Roman"/>
          <w:szCs w:val="24"/>
        </w:rPr>
        <w:t>λεγχο των Βουλευτών όλων των παρατάξεων. Είναι μέσα στις βασικές υποχρεώσεις του υπουργικού τους ρόλου. Γι</w:t>
      </w:r>
      <w:r>
        <w:rPr>
          <w:rFonts w:eastAsia="Times New Roman"/>
          <w:szCs w:val="24"/>
        </w:rPr>
        <w:t>α</w:t>
      </w:r>
      <w:r>
        <w:rPr>
          <w:rFonts w:eastAsia="Times New Roman"/>
          <w:szCs w:val="24"/>
        </w:rPr>
        <w:t xml:space="preserve"> αυτό οι Βουλευτές δεν χρειάζεται να ευχαριστούν τους Υπουργούς επειδή είναι παρόντες. Ε</w:t>
      </w:r>
      <w:r>
        <w:rPr>
          <w:rFonts w:eastAsia="Times New Roman"/>
          <w:szCs w:val="24"/>
        </w:rPr>
        <w:t>ίναι υποχρεωμένοι.</w:t>
      </w:r>
    </w:p>
    <w:p w14:paraId="31AD1D83" w14:textId="77777777" w:rsidR="0042758F" w:rsidRDefault="006E6868">
      <w:pPr>
        <w:spacing w:line="600" w:lineRule="auto"/>
        <w:ind w:firstLine="720"/>
        <w:contextualSpacing/>
        <w:jc w:val="both"/>
        <w:rPr>
          <w:rFonts w:eastAsia="Times New Roman"/>
          <w:szCs w:val="24"/>
        </w:rPr>
      </w:pPr>
      <w:r>
        <w:rPr>
          <w:rFonts w:eastAsia="Times New Roman"/>
          <w:b/>
          <w:szCs w:val="24"/>
        </w:rPr>
        <w:t>ΙΩΑΝΝΗΣ ΣΑΡΑΚΙΩΤΗΣ:</w:t>
      </w:r>
      <w:r>
        <w:rPr>
          <w:rFonts w:eastAsia="Times New Roman"/>
          <w:szCs w:val="24"/>
        </w:rPr>
        <w:t xml:space="preserve"> Για την εκτενή απάντηση του Υπουργού αναφέρθηκα. </w:t>
      </w:r>
    </w:p>
    <w:p w14:paraId="31AD1D84" w14:textId="77777777" w:rsidR="0042758F" w:rsidRDefault="006E6868">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Ναι, εσείς το είπατε λόγω της αστικής σας ευγένειας. Είπα ότι είναι φιλική συμβουλή. Δεν επιπλήττω.</w:t>
      </w:r>
    </w:p>
    <w:p w14:paraId="31AD1D85" w14:textId="77777777" w:rsidR="0042758F" w:rsidRDefault="006E6868">
      <w:pPr>
        <w:spacing w:line="600" w:lineRule="auto"/>
        <w:ind w:firstLine="720"/>
        <w:contextualSpacing/>
        <w:jc w:val="both"/>
        <w:rPr>
          <w:rFonts w:eastAsia="Times New Roman"/>
          <w:szCs w:val="24"/>
        </w:rPr>
      </w:pPr>
      <w:r>
        <w:rPr>
          <w:rFonts w:eastAsia="Times New Roman"/>
          <w:szCs w:val="24"/>
        </w:rPr>
        <w:t>Διότι</w:t>
      </w:r>
      <w:r>
        <w:rPr>
          <w:rFonts w:eastAsia="Times New Roman"/>
          <w:szCs w:val="24"/>
        </w:rPr>
        <w:t>,</w:t>
      </w:r>
      <w:r>
        <w:rPr>
          <w:rFonts w:eastAsia="Times New Roman"/>
          <w:szCs w:val="24"/>
        </w:rPr>
        <w:t xml:space="preserve"> αν αρχίσουμε να ευχαριστούμ</w:t>
      </w:r>
      <w:r>
        <w:rPr>
          <w:rFonts w:eastAsia="Times New Roman"/>
          <w:szCs w:val="24"/>
        </w:rPr>
        <w:t>ε τους Υπουργούς</w:t>
      </w:r>
      <w:r>
        <w:rPr>
          <w:rFonts w:eastAsia="Times New Roman"/>
          <w:szCs w:val="24"/>
        </w:rPr>
        <w:t>,</w:t>
      </w:r>
      <w:r>
        <w:rPr>
          <w:rFonts w:eastAsia="Times New Roman"/>
          <w:szCs w:val="24"/>
        </w:rPr>
        <w:t xml:space="preserve"> θα κακομάθουν ακόμα περισσότερο -εννοώ διαχρονικά αυτό, για να είμαι ξεκάθαρος- και δεν θα πατούν καθόλου.</w:t>
      </w:r>
    </w:p>
    <w:p w14:paraId="31AD1D86"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Πάμε στον κ. Παππά τώρα, για τη δευτερολογία του. </w:t>
      </w:r>
    </w:p>
    <w:p w14:paraId="31AD1D87" w14:textId="77777777" w:rsidR="0042758F" w:rsidRDefault="006E6868">
      <w:pPr>
        <w:spacing w:line="600" w:lineRule="auto"/>
        <w:ind w:firstLine="720"/>
        <w:contextualSpacing/>
        <w:jc w:val="both"/>
        <w:rPr>
          <w:rFonts w:eastAsia="Times New Roman"/>
          <w:szCs w:val="24"/>
        </w:rPr>
      </w:pPr>
      <w:r>
        <w:rPr>
          <w:rFonts w:eastAsia="Times New Roman"/>
          <w:szCs w:val="24"/>
        </w:rPr>
        <w:t>Μιας και σας έχουμε εδώ, κύριε Υπουργέ, αν θέλετε, δώστε και μια ευρύτερη πληροφ</w:t>
      </w:r>
      <w:r>
        <w:rPr>
          <w:rFonts w:eastAsia="Times New Roman"/>
          <w:szCs w:val="24"/>
        </w:rPr>
        <w:t>όρηση για το πού βρίσκονται οι άδειες των τηλεοπτικών καναλιών. Αν θέλετε. Δεν υποχρεούστε.</w:t>
      </w:r>
    </w:p>
    <w:p w14:paraId="31AD1D88" w14:textId="77777777" w:rsidR="0042758F" w:rsidRDefault="006E6868">
      <w:pPr>
        <w:spacing w:line="600" w:lineRule="auto"/>
        <w:ind w:firstLine="720"/>
        <w:contextualSpacing/>
        <w:jc w:val="both"/>
        <w:rPr>
          <w:rFonts w:eastAsia="Times New Roman"/>
          <w:szCs w:val="24"/>
        </w:rPr>
      </w:pPr>
      <w:r>
        <w:rPr>
          <w:rFonts w:eastAsia="Times New Roman"/>
          <w:szCs w:val="24"/>
        </w:rPr>
        <w:t>Ορίστε, έχετε τον λόγο.</w:t>
      </w:r>
    </w:p>
    <w:p w14:paraId="31AD1D89" w14:textId="77777777" w:rsidR="0042758F" w:rsidRDefault="006E6868">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Βεβαίως.</w:t>
      </w:r>
    </w:p>
    <w:p w14:paraId="31AD1D8A" w14:textId="77777777" w:rsidR="0042758F" w:rsidRDefault="006E6868">
      <w:pPr>
        <w:spacing w:line="600" w:lineRule="auto"/>
        <w:ind w:firstLine="720"/>
        <w:contextualSpacing/>
        <w:jc w:val="both"/>
        <w:rPr>
          <w:rFonts w:eastAsia="Times New Roman"/>
          <w:szCs w:val="24"/>
        </w:rPr>
      </w:pPr>
      <w:r>
        <w:rPr>
          <w:rFonts w:eastAsia="Times New Roman"/>
          <w:szCs w:val="24"/>
        </w:rPr>
        <w:lastRenderedPageBreak/>
        <w:t xml:space="preserve">Θα ξεκινήσω κατ’ αρχάς λέγοντας ότι ο κ. </w:t>
      </w:r>
      <w:proofErr w:type="spellStart"/>
      <w:r>
        <w:rPr>
          <w:rFonts w:eastAsia="Times New Roman"/>
          <w:szCs w:val="24"/>
        </w:rPr>
        <w:t>Σαρακιώτης</w:t>
      </w:r>
      <w:proofErr w:type="spellEnd"/>
      <w:r>
        <w:rPr>
          <w:rFonts w:eastAsia="Times New Roman"/>
          <w:szCs w:val="24"/>
        </w:rPr>
        <w:t xml:space="preserve"> </w:t>
      </w:r>
      <w:r>
        <w:rPr>
          <w:rFonts w:eastAsia="Times New Roman"/>
          <w:szCs w:val="24"/>
        </w:rPr>
        <w:t>έχει και αστική και εργατική ευγένεια, διότι είναι εργατικός Βουλευτής.</w:t>
      </w:r>
    </w:p>
    <w:p w14:paraId="31AD1D8B" w14:textId="77777777" w:rsidR="0042758F" w:rsidRDefault="006E6868">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Ξέρετε ότι είναι φίλος μου, γι’ αυτό το είπατε αυτό!</w:t>
      </w:r>
    </w:p>
    <w:p w14:paraId="31AD1D8C" w14:textId="77777777" w:rsidR="0042758F" w:rsidRDefault="006E6868">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Τώρα, σχετικά με τις άδειες, όπως γνωρίζετε το Εθνικό Συμβούλιο Ραδιοτηλεόρασης προχώρησε πάρα πολύ γρήγορα σε διαδικασίες με τρόπο άρτιο και αυτή τη στιγμή βρίσκεται στη διαδικασία του ελέγχου των φακέλων των υποψηφιοτήτων. Η διαδικασία του ελέγχου των ο</w:t>
      </w:r>
      <w:r>
        <w:rPr>
          <w:rFonts w:eastAsia="Times New Roman"/>
          <w:szCs w:val="24"/>
        </w:rPr>
        <w:t xml:space="preserve">ικονομικών πόρων έχει ξεκινήσει και νομίζω ότι είμαστε μισό βήμα πριν </w:t>
      </w:r>
      <w:r>
        <w:rPr>
          <w:rFonts w:eastAsia="Times New Roman"/>
          <w:szCs w:val="24"/>
        </w:rPr>
        <w:t xml:space="preserve">από </w:t>
      </w:r>
      <w:r>
        <w:rPr>
          <w:rFonts w:eastAsia="Times New Roman"/>
          <w:szCs w:val="24"/>
        </w:rPr>
        <w:t xml:space="preserve">την ολοκλήρωση. </w:t>
      </w:r>
    </w:p>
    <w:p w14:paraId="31AD1D8D" w14:textId="77777777" w:rsidR="0042758F" w:rsidRDefault="006E6868">
      <w:pPr>
        <w:spacing w:line="600" w:lineRule="auto"/>
        <w:ind w:firstLine="720"/>
        <w:contextualSpacing/>
        <w:jc w:val="both"/>
        <w:rPr>
          <w:rFonts w:eastAsia="Times New Roman"/>
          <w:szCs w:val="24"/>
        </w:rPr>
      </w:pPr>
      <w:r>
        <w:rPr>
          <w:rFonts w:eastAsia="Times New Roman"/>
          <w:szCs w:val="24"/>
        </w:rPr>
        <w:lastRenderedPageBreak/>
        <w:t xml:space="preserve">Υπάρχουν πάρα πολύ χρήσιμα συμπεράσματα από την όλη διαδικασία και νομίζω ότι κερδισμένο θα είναι συνολικά το πολιτικό σύστημα, η δημοκρατία μας και η πολιτεία. Δεν </w:t>
      </w:r>
      <w:r>
        <w:rPr>
          <w:rFonts w:eastAsia="Times New Roman"/>
          <w:szCs w:val="24"/>
        </w:rPr>
        <w:t>θα διεκδικήσω το μονοπώλιο για την παράταξή μου της μάχης απέναντι σε μια κατάσταση ανομίας και διαπλοκής και μια κατάσταση στην οποία κάποιοι βρήκαν την ευκαιρία να πατήσουν την πολιτεία στον σβέρκο. Νομίζω, όμως, ότι εδώ πέρα έχουν γίνει κάποια βήματα τα</w:t>
      </w:r>
      <w:r>
        <w:rPr>
          <w:rFonts w:eastAsia="Times New Roman"/>
          <w:szCs w:val="24"/>
        </w:rPr>
        <w:t xml:space="preserve"> οποία τελικά θα έχουν θετικό αντίκτυπο για το σύνολο του πολιτικού συστήματος και για τον τρόπο που τα μέσα ενημέρωσης λειτουργούν στην Ελλάδα.</w:t>
      </w:r>
    </w:p>
    <w:p w14:paraId="31AD1D8E"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Σαρακιώτη</w:t>
      </w:r>
      <w:proofErr w:type="spellEnd"/>
      <w:r>
        <w:rPr>
          <w:rFonts w:eastAsia="Times New Roman"/>
          <w:szCs w:val="24"/>
        </w:rPr>
        <w:t>, την άνοιξη του 2017 ξεκίνησε η υλοποίηση της δράσης που αφορούσε τις παραμεθόριες περιοχές και</w:t>
      </w:r>
      <w:r>
        <w:rPr>
          <w:rFonts w:eastAsia="Times New Roman"/>
          <w:szCs w:val="24"/>
        </w:rPr>
        <w:t xml:space="preserve"> τα νησιά </w:t>
      </w:r>
      <w:r>
        <w:rPr>
          <w:rFonts w:eastAsia="Times New Roman"/>
          <w:szCs w:val="24"/>
        </w:rPr>
        <w:lastRenderedPageBreak/>
        <w:t>μας για την κάλυψη του τηλεοπτικού σήματος μέσω της δορυφορικής λήψης. Το πρόγραμμα αυτό πάει πολύ καλά. Είναι ήδη πάνω από επτά χιλιάδες τα νοικοκυριά τα οποία έχουν κάνει χρήση αυτού του δικαιώματος. Και ακριβώς επειδή αναπτύξαμε κι εμείς και η</w:t>
      </w:r>
      <w:r>
        <w:rPr>
          <w:rFonts w:eastAsia="Times New Roman"/>
          <w:szCs w:val="24"/>
        </w:rPr>
        <w:t xml:space="preserve"> </w:t>
      </w:r>
      <w:r>
        <w:rPr>
          <w:rFonts w:eastAsia="Times New Roman"/>
          <w:szCs w:val="24"/>
        </w:rPr>
        <w:t>ρ</w:t>
      </w:r>
      <w:r>
        <w:rPr>
          <w:rFonts w:eastAsia="Times New Roman"/>
          <w:szCs w:val="24"/>
        </w:rPr>
        <w:t xml:space="preserve">υθμιστική </w:t>
      </w:r>
      <w:r>
        <w:rPr>
          <w:rFonts w:eastAsia="Times New Roman"/>
          <w:szCs w:val="24"/>
        </w:rPr>
        <w:t>α</w:t>
      </w:r>
      <w:r>
        <w:rPr>
          <w:rFonts w:eastAsia="Times New Roman"/>
          <w:szCs w:val="24"/>
        </w:rPr>
        <w:t xml:space="preserve">ρχή και οι </w:t>
      </w:r>
      <w:proofErr w:type="spellStart"/>
      <w:r>
        <w:rPr>
          <w:rFonts w:eastAsia="Times New Roman"/>
          <w:szCs w:val="24"/>
        </w:rPr>
        <w:t>πάροχοι</w:t>
      </w:r>
      <w:proofErr w:type="spellEnd"/>
      <w:r>
        <w:rPr>
          <w:rFonts w:eastAsia="Times New Roman"/>
          <w:szCs w:val="24"/>
        </w:rPr>
        <w:t xml:space="preserve"> του δορυφορικού σήματος την τεχνογνωσία για το πώς αυτό το πρόγραμμα θα αναπτυχθεί, σας καλώ να μεταφέρετε και στην Περιφέρειά σας ότι έχουμε τον τρόπο κι έχουν βρεθεί και οι πόροι ώστε αυτή η δράση να προχωρήσει, να ολοκληρ</w:t>
      </w:r>
      <w:r>
        <w:rPr>
          <w:rFonts w:eastAsia="Times New Roman"/>
          <w:szCs w:val="24"/>
        </w:rPr>
        <w:t xml:space="preserve">ωθεί. Και βεβαίως ευελπιστούμε κι εμείς, τις επόμενες μέρες που θα έρθει στη Βουλή, να ψηφιστεί με την ευρύτερη δυνατή πλειοψηφία. </w:t>
      </w:r>
    </w:p>
    <w:p w14:paraId="31AD1D8F" w14:textId="77777777" w:rsidR="0042758F" w:rsidRDefault="006E6868">
      <w:pPr>
        <w:spacing w:line="600" w:lineRule="auto"/>
        <w:ind w:firstLine="720"/>
        <w:contextualSpacing/>
        <w:jc w:val="both"/>
        <w:rPr>
          <w:rFonts w:eastAsia="Times New Roman"/>
          <w:szCs w:val="24"/>
        </w:rPr>
      </w:pPr>
      <w:r>
        <w:rPr>
          <w:rFonts w:eastAsia="Times New Roman"/>
          <w:szCs w:val="24"/>
        </w:rPr>
        <w:t xml:space="preserve">Έχουμε ήδη προχωρήσει στην ανάθεση της εκπόνησης οικονομοτεχνικής μελέτης για τη συγκεκριμένη δράση με εξειδικευμένο </w:t>
      </w:r>
      <w:r>
        <w:rPr>
          <w:rFonts w:eastAsia="Times New Roman"/>
          <w:szCs w:val="24"/>
        </w:rPr>
        <w:lastRenderedPageBreak/>
        <w:t>εξωτερι</w:t>
      </w:r>
      <w:r>
        <w:rPr>
          <w:rFonts w:eastAsia="Times New Roman"/>
          <w:szCs w:val="24"/>
        </w:rPr>
        <w:t>κό σύμβουλο κι έχει γίνει επικοινωνία της Γενικής Γραμματείας Τηλεπικοινωνιών και Ταχυδρομείων με τους δήμους</w:t>
      </w:r>
      <w:r>
        <w:rPr>
          <w:rFonts w:eastAsia="Times New Roman"/>
          <w:szCs w:val="24"/>
        </w:rPr>
        <w:t>,</w:t>
      </w:r>
      <w:r>
        <w:rPr>
          <w:rFonts w:eastAsia="Times New Roman"/>
          <w:szCs w:val="24"/>
        </w:rPr>
        <w:t xml:space="preserve"> ούτως ώστε να γίνει μια πρώτη καταγραφή. Θα ήθελα να σας καλέσω να κάνετε κι εσείς μια επικοινωνία με τις δημοτικές αρχές της </w:t>
      </w:r>
      <w:r>
        <w:rPr>
          <w:rFonts w:eastAsia="Times New Roman"/>
          <w:szCs w:val="24"/>
        </w:rPr>
        <w:t>π</w:t>
      </w:r>
      <w:r>
        <w:rPr>
          <w:rFonts w:eastAsia="Times New Roman"/>
          <w:szCs w:val="24"/>
        </w:rPr>
        <w:t>εριφέρειάς σας, γι</w:t>
      </w:r>
      <w:r>
        <w:rPr>
          <w:rFonts w:eastAsia="Times New Roman"/>
          <w:szCs w:val="24"/>
        </w:rPr>
        <w:t>α να διασταυρώσουμε αν έχει ολοκληρωθεί η πρώτη καταγραφή των περιοχών οι οποίες δεν έχουν τη δυνατότητα να βλέπουν τηλεόραση. Αυτές οι καταγραφές θα διασταυρωθούν και με τα στοιχεία της ΕΕΤΤ, η οποία έχει και την αρμοδιότητα και νομίζω ότι μπορούμε να προ</w:t>
      </w:r>
      <w:r>
        <w:rPr>
          <w:rFonts w:eastAsia="Times New Roman"/>
          <w:szCs w:val="24"/>
        </w:rPr>
        <w:t xml:space="preserve">χωρήσουμε. </w:t>
      </w:r>
    </w:p>
    <w:p w14:paraId="31AD1D90" w14:textId="77777777" w:rsidR="0042758F" w:rsidRDefault="006E6868">
      <w:pPr>
        <w:spacing w:line="600" w:lineRule="auto"/>
        <w:ind w:firstLine="709"/>
        <w:contextualSpacing/>
        <w:jc w:val="both"/>
        <w:rPr>
          <w:rFonts w:eastAsia="Times New Roman" w:cs="Times New Roman"/>
          <w:szCs w:val="24"/>
        </w:rPr>
      </w:pPr>
      <w:r>
        <w:rPr>
          <w:rFonts w:eastAsia="Times New Roman"/>
          <w:szCs w:val="24"/>
        </w:rPr>
        <w:t>Θα έλεγα, επίσης, κλείνοντας, επειδή θα δαπανηθούν κι άλλα ευρωπαϊκά λεφτά για τις συνδέσεις και το άπλωμα του δικτύου οπτικών ινών και στις υπόλοιπες μεριές της επαρχίας μας, οι οποίες αυτή τη στιγμή δεν έχουν τη δυνατότητα αυτή, ότι είναι εξα</w:t>
      </w:r>
      <w:r>
        <w:rPr>
          <w:rFonts w:eastAsia="Times New Roman"/>
          <w:szCs w:val="24"/>
        </w:rPr>
        <w:t xml:space="preserve">ιρετικά </w:t>
      </w:r>
      <w:r>
        <w:rPr>
          <w:rFonts w:eastAsia="Times New Roman"/>
          <w:szCs w:val="24"/>
        </w:rPr>
        <w:lastRenderedPageBreak/>
        <w:t xml:space="preserve">σημαντικό να έχουμε την εγρήγορση και η Κυβέρνηση και η Βουλή και η </w:t>
      </w:r>
      <w:r>
        <w:rPr>
          <w:rFonts w:eastAsia="Times New Roman"/>
          <w:szCs w:val="24"/>
        </w:rPr>
        <w:t>ρ</w:t>
      </w:r>
      <w:r>
        <w:rPr>
          <w:rFonts w:eastAsia="Times New Roman"/>
          <w:szCs w:val="24"/>
        </w:rPr>
        <w:t xml:space="preserve">υθμιστική </w:t>
      </w:r>
      <w:r>
        <w:rPr>
          <w:rFonts w:eastAsia="Times New Roman"/>
          <w:szCs w:val="24"/>
        </w:rPr>
        <w:t>α</w:t>
      </w:r>
      <w:r>
        <w:rPr>
          <w:rFonts w:eastAsia="Times New Roman"/>
          <w:szCs w:val="24"/>
        </w:rPr>
        <w:t>ρχή -κι έχω λόγους να το επαναλαμβάνω αυτό-</w:t>
      </w:r>
      <w:r>
        <w:rPr>
          <w:rFonts w:eastAsia="Times New Roman"/>
          <w:szCs w:val="24"/>
        </w:rPr>
        <w:t>,</w:t>
      </w:r>
      <w:r>
        <w:rPr>
          <w:rFonts w:eastAsia="Times New Roman"/>
          <w:szCs w:val="24"/>
        </w:rPr>
        <w:t xml:space="preserve"> ακριβώς για να κάνουμε ό,τι πρέπει, ούτως ώστε το προϊόν της σύνδεσης περί υψηλών ταχυτήτων να μπορεί να φτάνει στον κατανα</w:t>
      </w:r>
      <w:r>
        <w:rPr>
          <w:rFonts w:eastAsia="Times New Roman"/>
          <w:szCs w:val="24"/>
        </w:rPr>
        <w:t>λωτή σε χαμηλές τιμές. Κάτι πρέπει να γίνει</w:t>
      </w:r>
      <w:r>
        <w:rPr>
          <w:rFonts w:eastAsia="Times New Roman"/>
          <w:szCs w:val="24"/>
        </w:rPr>
        <w:t>,</w:t>
      </w:r>
      <w:r>
        <w:rPr>
          <w:rFonts w:eastAsia="Times New Roman"/>
          <w:szCs w:val="24"/>
        </w:rPr>
        <w:t xml:space="preserve"> ούτως ώστε η Ελλάδα να σταματήσει να είναι </w:t>
      </w:r>
      <w:r>
        <w:rPr>
          <w:rFonts w:eastAsia="Times New Roman"/>
          <w:szCs w:val="24"/>
        </w:rPr>
        <w:t xml:space="preserve">στην Ευρώπη </w:t>
      </w:r>
      <w:r>
        <w:rPr>
          <w:rFonts w:eastAsia="Times New Roman"/>
          <w:szCs w:val="24"/>
        </w:rPr>
        <w:t>η χώρα που έχει το ακριβότερο και το πιο αργό ίντερνετ.</w:t>
      </w:r>
      <w:r>
        <w:rPr>
          <w:rFonts w:eastAsia="Times New Roman"/>
          <w:szCs w:val="24"/>
        </w:rPr>
        <w:t xml:space="preserve"> </w:t>
      </w:r>
      <w:r>
        <w:rPr>
          <w:rFonts w:eastAsia="Times New Roman" w:cs="Times New Roman"/>
          <w:szCs w:val="24"/>
        </w:rPr>
        <w:t>Δεν μπορεί να συνεχιστεί αυτό το πράγμα ούτε βεβαίως να επιτρέπουμε διαρκώς να συνεχίζονται καταστάσ</w:t>
      </w:r>
      <w:r>
        <w:rPr>
          <w:rFonts w:eastAsia="Times New Roman" w:cs="Times New Roman"/>
          <w:szCs w:val="24"/>
        </w:rPr>
        <w:t xml:space="preserve">εις στρέβλωσης της αγοράς. Εδώ πρέπει και η Κυβέρνηση και η Βουλή και 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ρχή να σταθούν στο ύψος των περιστάσεων.</w:t>
      </w:r>
    </w:p>
    <w:p w14:paraId="31AD1D91"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 κύριε Πρόεδρε.</w:t>
      </w:r>
    </w:p>
    <w:p w14:paraId="31AD1D92"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 κι εμείς.</w:t>
      </w:r>
    </w:p>
    <w:p w14:paraId="31AD1D93"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w:t>
      </w:r>
      <w:r>
        <w:rPr>
          <w:rFonts w:eastAsia="Times New Roman" w:cs="Times New Roman"/>
          <w:szCs w:val="24"/>
        </w:rPr>
        <w:t>λοκληρώθ</w:t>
      </w:r>
      <w:r>
        <w:rPr>
          <w:rFonts w:eastAsia="Times New Roman" w:cs="Times New Roman"/>
          <w:szCs w:val="24"/>
        </w:rPr>
        <w:t>ηκε η συζήτηση των επικαίρων ερωτήσεων.</w:t>
      </w:r>
    </w:p>
    <w:p w14:paraId="31AD1D94"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Πριν κλείσουμε,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w:t>
      </w:r>
      <w:r>
        <w:rPr>
          <w:rFonts w:eastAsia="Times New Roman" w:cs="Times New Roman"/>
          <w:szCs w:val="24"/>
        </w:rPr>
        <w:t>ν Υπουργών», όπως ισχύει, στις 1</w:t>
      </w:r>
      <w:r w:rsidRPr="00B94167">
        <w:rPr>
          <w:rFonts w:eastAsia="Times New Roman" w:cs="Times New Roman"/>
          <w:szCs w:val="24"/>
        </w:rPr>
        <w:t>8</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w:t>
      </w:r>
    </w:p>
    <w:p w14:paraId="31AD1D95"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ποινική δικογραφία που αφορά στον πρώην Αναπληρωτή Υπουργό Εσωτερικών κ. Χρήστο Μαρκογιαννάκη και στον πρώην Υφυπουργό Προστασίας του Πολίτη κ. Σπύρο </w:t>
      </w:r>
      <w:proofErr w:type="spellStart"/>
      <w:r>
        <w:rPr>
          <w:rFonts w:eastAsia="Times New Roman" w:cs="Times New Roman"/>
          <w:szCs w:val="24"/>
        </w:rPr>
        <w:t>Βούγια</w:t>
      </w:r>
      <w:proofErr w:type="spellEnd"/>
      <w:r>
        <w:rPr>
          <w:rFonts w:eastAsia="Times New Roman" w:cs="Times New Roman"/>
          <w:szCs w:val="24"/>
        </w:rPr>
        <w:t>.</w:t>
      </w:r>
    </w:p>
    <w:p w14:paraId="31AD1D96"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ποινική δικογραφία που αφορά στους </w:t>
      </w:r>
      <w:r>
        <w:rPr>
          <w:rFonts w:eastAsia="Times New Roman" w:cs="Times New Roman"/>
          <w:szCs w:val="24"/>
        </w:rPr>
        <w:t>πρώην Υπουργούς, Αναπληρωτές Υπουργούς και Υφυπουργούς Οικονομικών, Εργασίας και Κοινωνικής Ασφάλισης και Υγείας και Κοινωνικής Αλληλεγγύης αντίστοιχα κ</w:t>
      </w:r>
      <w:r>
        <w:rPr>
          <w:rFonts w:eastAsia="Times New Roman" w:cs="Times New Roman"/>
          <w:szCs w:val="24"/>
        </w:rPr>
        <w:t>υρίους</w:t>
      </w:r>
      <w:r>
        <w:rPr>
          <w:rFonts w:eastAsia="Times New Roman" w:cs="Times New Roman"/>
          <w:szCs w:val="24"/>
        </w:rPr>
        <w:t xml:space="preserve"> Φίλιππο </w:t>
      </w:r>
      <w:proofErr w:type="spellStart"/>
      <w:r>
        <w:rPr>
          <w:rFonts w:eastAsia="Times New Roman" w:cs="Times New Roman"/>
          <w:szCs w:val="24"/>
        </w:rPr>
        <w:t>Σαχινίδη</w:t>
      </w:r>
      <w:proofErr w:type="spellEnd"/>
      <w:r>
        <w:rPr>
          <w:rFonts w:eastAsia="Times New Roman" w:cs="Times New Roman"/>
          <w:szCs w:val="24"/>
        </w:rPr>
        <w:t xml:space="preserve">, Γεώργιο </w:t>
      </w:r>
      <w:proofErr w:type="spellStart"/>
      <w:r>
        <w:rPr>
          <w:rFonts w:eastAsia="Times New Roman" w:cs="Times New Roman"/>
          <w:szCs w:val="24"/>
        </w:rPr>
        <w:t>Κουτρουμάνη</w:t>
      </w:r>
      <w:proofErr w:type="spellEnd"/>
      <w:r>
        <w:rPr>
          <w:rFonts w:eastAsia="Times New Roman" w:cs="Times New Roman"/>
          <w:szCs w:val="24"/>
        </w:rPr>
        <w:t xml:space="preserve">, Ανδρέα Λοβέρδο, Χρήστο </w:t>
      </w:r>
      <w:proofErr w:type="spellStart"/>
      <w:r>
        <w:rPr>
          <w:rFonts w:eastAsia="Times New Roman" w:cs="Times New Roman"/>
          <w:szCs w:val="24"/>
        </w:rPr>
        <w:t>Σταϊκούρα</w:t>
      </w:r>
      <w:proofErr w:type="spellEnd"/>
      <w:r>
        <w:rPr>
          <w:rFonts w:eastAsia="Times New Roman" w:cs="Times New Roman"/>
          <w:szCs w:val="24"/>
        </w:rPr>
        <w:t xml:space="preserve">, Ιωάννη </w:t>
      </w:r>
      <w:proofErr w:type="spellStart"/>
      <w:r>
        <w:rPr>
          <w:rFonts w:eastAsia="Times New Roman" w:cs="Times New Roman"/>
          <w:szCs w:val="24"/>
        </w:rPr>
        <w:t>Βρούτση</w:t>
      </w:r>
      <w:proofErr w:type="spellEnd"/>
      <w:r>
        <w:rPr>
          <w:rFonts w:eastAsia="Times New Roman" w:cs="Times New Roman"/>
          <w:szCs w:val="24"/>
        </w:rPr>
        <w:t xml:space="preserve"> και Μάριο</w:t>
      </w:r>
      <w:r>
        <w:rPr>
          <w:rFonts w:eastAsia="Times New Roman" w:cs="Times New Roman"/>
          <w:szCs w:val="24"/>
        </w:rPr>
        <w:t xml:space="preserve"> </w:t>
      </w:r>
      <w:proofErr w:type="spellStart"/>
      <w:r>
        <w:rPr>
          <w:rFonts w:eastAsia="Times New Roman" w:cs="Times New Roman"/>
          <w:szCs w:val="24"/>
        </w:rPr>
        <w:t>Σαλμά</w:t>
      </w:r>
      <w:proofErr w:type="spellEnd"/>
      <w:r>
        <w:rPr>
          <w:rFonts w:eastAsia="Times New Roman" w:cs="Times New Roman"/>
          <w:szCs w:val="24"/>
        </w:rPr>
        <w:t>.</w:t>
      </w:r>
    </w:p>
    <w:p w14:paraId="31AD1D97"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Τρίτον, ποινική δικογραφία που αφορά στον πρώην Υφυπουργό Αθλητισμού κ. Ανδρέα Φούρα.</w:t>
      </w:r>
    </w:p>
    <w:p w14:paraId="31AD1D98"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ποινική δικογραφία που αφορά στον Υπουργό Εθνικής Άμυνας κ. Παναγιώτη Καμμένο. </w:t>
      </w:r>
    </w:p>
    <w:p w14:paraId="31AD1D99" w14:textId="77777777" w:rsidR="0042758F" w:rsidRDefault="006E6868">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πέμπτον</w:t>
      </w:r>
      <w:proofErr w:type="spellEnd"/>
      <w:r>
        <w:rPr>
          <w:rFonts w:eastAsia="Times New Roman" w:cs="Times New Roman"/>
          <w:szCs w:val="24"/>
        </w:rPr>
        <w:t>, ποινική δικογραφία που αφορά στους: τέως Υπουργό Παιδείας,</w:t>
      </w:r>
      <w:r>
        <w:rPr>
          <w:rFonts w:eastAsia="Times New Roman" w:cs="Times New Roman"/>
          <w:szCs w:val="24"/>
        </w:rPr>
        <w:t xml:space="preserve"> Έρευνας και Θρησκευμάτων κ. Νικόλαο Φίλη, </w:t>
      </w:r>
      <w:r>
        <w:rPr>
          <w:rFonts w:eastAsia="Times New Roman" w:cs="Times New Roman"/>
          <w:szCs w:val="24"/>
        </w:rPr>
        <w:lastRenderedPageBreak/>
        <w:t xml:space="preserve">τέως Υπουργό Ναυτιλίας και Νησιωτικής Πολιτικής κ. Θεόδωρο </w:t>
      </w:r>
      <w:proofErr w:type="spellStart"/>
      <w:r>
        <w:rPr>
          <w:rFonts w:eastAsia="Times New Roman" w:cs="Times New Roman"/>
          <w:szCs w:val="24"/>
        </w:rPr>
        <w:t>Δρίτσα</w:t>
      </w:r>
      <w:proofErr w:type="spellEnd"/>
      <w:r>
        <w:rPr>
          <w:rFonts w:eastAsia="Times New Roman" w:cs="Times New Roman"/>
          <w:szCs w:val="24"/>
        </w:rPr>
        <w:t xml:space="preserve"> και στην τέως Αναπληρωτή Υπουργό Παιδείας, Έρευνας και Θρησκευμάτων κ. Αθανασία Αναγνωστοπούλου.</w:t>
      </w:r>
    </w:p>
    <w:p w14:paraId="31AD1D9A" w14:textId="77777777" w:rsidR="0042758F" w:rsidRDefault="0042758F">
      <w:pPr>
        <w:spacing w:line="600" w:lineRule="auto"/>
        <w:ind w:firstLine="720"/>
        <w:contextualSpacing/>
        <w:jc w:val="both"/>
        <w:rPr>
          <w:rFonts w:eastAsia="Times New Roman" w:cs="Times New Roman"/>
          <w:szCs w:val="24"/>
        </w:rPr>
      </w:pPr>
    </w:p>
    <w:p w14:paraId="31AD1D9B" w14:textId="77777777" w:rsidR="0042758F" w:rsidRDefault="006E6868">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 xml:space="preserve">ύριοι συνάδελφοι, δέχεστε στο σημείο </w:t>
      </w:r>
      <w:r>
        <w:rPr>
          <w:rFonts w:eastAsia="Times New Roman"/>
          <w:szCs w:val="24"/>
        </w:rPr>
        <w:t>αυτό να λύσουμε τη συνεδρίαση;</w:t>
      </w:r>
    </w:p>
    <w:p w14:paraId="31AD1D9C" w14:textId="77777777" w:rsidR="0042758F" w:rsidRDefault="006E6868">
      <w:pPr>
        <w:spacing w:line="600" w:lineRule="auto"/>
        <w:ind w:firstLine="720"/>
        <w:contextualSpacing/>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31AD1D9D" w14:textId="77777777" w:rsidR="0042758F" w:rsidRDefault="006E6868">
      <w:pPr>
        <w:spacing w:line="600" w:lineRule="auto"/>
        <w:ind w:firstLine="720"/>
        <w:contextualSpacing/>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 xml:space="preserve">Με τη συναίνεση του Σώματος και ώρα 10.42΄, </w:t>
      </w:r>
      <w:proofErr w:type="spellStart"/>
      <w:r>
        <w:rPr>
          <w:rFonts w:eastAsia="Times New Roman"/>
          <w:szCs w:val="24"/>
        </w:rPr>
        <w:t>λύεται</w:t>
      </w:r>
      <w:proofErr w:type="spellEnd"/>
      <w:r>
        <w:rPr>
          <w:rFonts w:eastAsia="Times New Roman"/>
          <w:szCs w:val="24"/>
        </w:rPr>
        <w:t xml:space="preserve"> η συνεδρίαση για τη</w:t>
      </w:r>
      <w:r>
        <w:rPr>
          <w:rFonts w:eastAsia="Times New Roman"/>
          <w:szCs w:val="24"/>
        </w:rPr>
        <w:t>ν προσεχ</w:t>
      </w:r>
      <w:r>
        <w:rPr>
          <w:rFonts w:eastAsia="Times New Roman"/>
          <w:szCs w:val="24"/>
        </w:rPr>
        <w:t>ή</w:t>
      </w:r>
      <w:r>
        <w:rPr>
          <w:rFonts w:eastAsia="Times New Roman"/>
          <w:szCs w:val="24"/>
        </w:rPr>
        <w:t xml:space="preserve"> </w:t>
      </w:r>
      <w:r>
        <w:rPr>
          <w:rFonts w:eastAsia="Times New Roman"/>
          <w:szCs w:val="24"/>
        </w:rPr>
        <w:t>Δευτέρα 22 Ιανουαρίου 2018 και ώρα 18.00΄, με αντικείμενο εργασιών του Σώμα</w:t>
      </w:r>
      <w:r>
        <w:rPr>
          <w:rFonts w:eastAsia="Times New Roman"/>
          <w:szCs w:val="24"/>
        </w:rPr>
        <w:t>τος: κοινοβουλευτικό έλεγχο, συζήτηση επικαίρων ερωτήσεων.</w:t>
      </w:r>
    </w:p>
    <w:p w14:paraId="31AD1D9E" w14:textId="77777777" w:rsidR="0042758F" w:rsidRDefault="006E6868">
      <w:pPr>
        <w:spacing w:line="600" w:lineRule="auto"/>
        <w:contextualSpacing/>
        <w:jc w:val="both"/>
        <w:rPr>
          <w:rFonts w:eastAsia="Times New Roman" w:cs="Times New Roman"/>
          <w:szCs w:val="24"/>
        </w:rPr>
      </w:pPr>
      <w:r>
        <w:rPr>
          <w:rFonts w:eastAsia="Times New Roman"/>
          <w:b/>
          <w:bCs/>
          <w:szCs w:val="24"/>
        </w:rPr>
        <w:lastRenderedPageBreak/>
        <w:t>Ο ΠΡΟΕΔΡΟΣ</w:t>
      </w:r>
      <w:r>
        <w:rPr>
          <w:rFonts w:eastAsia="Times New Roman"/>
          <w:b/>
          <w:bCs/>
          <w:szCs w:val="24"/>
        </w:rPr>
        <w:t xml:space="preserve">                                                                                </w:t>
      </w:r>
      <w:r>
        <w:rPr>
          <w:rFonts w:eastAsia="Times New Roman"/>
          <w:b/>
          <w:bCs/>
          <w:szCs w:val="24"/>
        </w:rPr>
        <w:t>ΟΙ ΓΡΑΜΜΑΤΕΙΣ</w:t>
      </w:r>
    </w:p>
    <w:sectPr w:rsidR="004275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t8y9wkFFkAv53qFlIruNt8qOtSY=" w:salt="j6dGOKvG7nFYDV84PDp84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58F"/>
    <w:rsid w:val="0042758F"/>
    <w:rsid w:val="006E6868"/>
    <w:rsid w:val="00DD0A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1D1E"/>
  <w15:docId w15:val="{5570B827-3D67-449B-B2FD-7C4D36142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79B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B7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573</MetadataID>
    <Session xmlns="641f345b-441b-4b81-9152-adc2e73ba5e1">Γ´</Session>
    <Date xmlns="641f345b-441b-4b81-9152-adc2e73ba5e1">2018-01-18T22:00:00+00:00</Date>
    <Status xmlns="641f345b-441b-4b81-9152-adc2e73ba5e1">
      <Url>http://srv-sp1/praktika/Lists/Incoming_Metadata/EditForm.aspx?ID=573&amp;Source=/praktika/Recordings_Library/Forms/AllItems.aspx</Url>
      <Description>Δημοσιεύτηκε</Description>
    </Status>
    <Meeting xmlns="641f345b-441b-4b81-9152-adc2e73ba5e1">ΝΘ´</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F355B0-3BBD-4FAE-8866-FA3BB31D0659}">
  <ds:schemaRefs>
    <ds:schemaRef ds:uri="http://schemas.microsoft.com/sharepoint/v3/contenttype/forms"/>
  </ds:schemaRefs>
</ds:datastoreItem>
</file>

<file path=customXml/itemProps2.xml><?xml version="1.0" encoding="utf-8"?>
<ds:datastoreItem xmlns:ds="http://schemas.openxmlformats.org/officeDocument/2006/customXml" ds:itemID="{2B55CF17-A376-450A-91E7-2840EFE4E5AA}">
  <ds:schemaRefs>
    <ds:schemaRef ds:uri="http://purl.org/dc/dcmitype/"/>
    <ds:schemaRef ds:uri="http://schemas.microsoft.com/office/2006/documentManagement/types"/>
    <ds:schemaRef ds:uri="http://purl.org/dc/elements/1.1/"/>
    <ds:schemaRef ds:uri="http://purl.org/dc/terms/"/>
    <ds:schemaRef ds:uri="http://schemas.openxmlformats.org/package/2006/metadata/core-properties"/>
    <ds:schemaRef ds:uri="641f345b-441b-4b81-9152-adc2e73ba5e1"/>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0BA8327-3DDB-4F65-A793-8B013C399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5054</Words>
  <Characters>27292</Characters>
  <Application>Microsoft Office Word</Application>
  <DocSecurity>0</DocSecurity>
  <Lines>227</Lines>
  <Paragraphs>64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2018-01-26T08:11:00Z</dcterms:created>
  <dcterms:modified xsi:type="dcterms:W3CDTF">2018-01-26T08:11:00Z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