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EF18E" w14:textId="77777777" w:rsidR="007120B1" w:rsidRPr="007120B1" w:rsidRDefault="007120B1" w:rsidP="007120B1">
      <w:pPr>
        <w:spacing w:after="0" w:line="360" w:lineRule="auto"/>
        <w:rPr>
          <w:ins w:id="0" w:author="Φλούδα Χριστίνα" w:date="2017-05-30T15:07:00Z"/>
          <w:rFonts w:eastAsia="Times New Roman"/>
          <w:szCs w:val="24"/>
          <w:lang w:eastAsia="en-US"/>
        </w:rPr>
      </w:pPr>
      <w:ins w:id="1" w:author="Φλούδα Χριστίνα" w:date="2017-05-30T15:07:00Z">
        <w:r w:rsidRPr="007120B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665C80E" w14:textId="77777777" w:rsidR="007120B1" w:rsidRPr="007120B1" w:rsidRDefault="007120B1" w:rsidP="007120B1">
      <w:pPr>
        <w:spacing w:after="0" w:line="360" w:lineRule="auto"/>
        <w:rPr>
          <w:ins w:id="2" w:author="Φλούδα Χριστίνα" w:date="2017-05-30T15:07:00Z"/>
          <w:rFonts w:eastAsia="Times New Roman"/>
          <w:szCs w:val="24"/>
          <w:lang w:eastAsia="en-US"/>
        </w:rPr>
      </w:pPr>
    </w:p>
    <w:p w14:paraId="09B8710B" w14:textId="77777777" w:rsidR="007120B1" w:rsidRPr="007120B1" w:rsidRDefault="007120B1" w:rsidP="007120B1">
      <w:pPr>
        <w:spacing w:after="0" w:line="360" w:lineRule="auto"/>
        <w:rPr>
          <w:ins w:id="3" w:author="Φλούδα Χριστίνα" w:date="2017-05-30T15:07:00Z"/>
          <w:rFonts w:eastAsia="Times New Roman"/>
          <w:szCs w:val="24"/>
          <w:lang w:eastAsia="en-US"/>
        </w:rPr>
      </w:pPr>
      <w:ins w:id="4" w:author="Φλούδα Χριστίνα" w:date="2017-05-30T15:07:00Z">
        <w:r w:rsidRPr="007120B1">
          <w:rPr>
            <w:rFonts w:eastAsia="Times New Roman"/>
            <w:szCs w:val="24"/>
            <w:lang w:eastAsia="en-US"/>
          </w:rPr>
          <w:t>ΠΙΝΑΚΑΣ ΠΕΡΙΕΧΟΜΕΝΩΝ</w:t>
        </w:r>
      </w:ins>
    </w:p>
    <w:p w14:paraId="03D57011" w14:textId="77777777" w:rsidR="007120B1" w:rsidRPr="007120B1" w:rsidRDefault="007120B1" w:rsidP="007120B1">
      <w:pPr>
        <w:spacing w:after="0" w:line="360" w:lineRule="auto"/>
        <w:rPr>
          <w:ins w:id="5" w:author="Φλούδα Χριστίνα" w:date="2017-05-30T15:07:00Z"/>
          <w:rFonts w:eastAsia="Times New Roman"/>
          <w:szCs w:val="24"/>
          <w:lang w:eastAsia="en-US"/>
        </w:rPr>
      </w:pPr>
      <w:ins w:id="6" w:author="Φλούδα Χριστίνα" w:date="2017-05-30T15:07:00Z">
        <w:r w:rsidRPr="007120B1">
          <w:rPr>
            <w:rFonts w:eastAsia="Times New Roman"/>
            <w:szCs w:val="24"/>
            <w:lang w:eastAsia="en-US"/>
          </w:rPr>
          <w:t xml:space="preserve">ΙΖ΄ ΠΕΡΙΟΔΟΣ </w:t>
        </w:r>
      </w:ins>
    </w:p>
    <w:p w14:paraId="2E38F114" w14:textId="77777777" w:rsidR="007120B1" w:rsidRPr="007120B1" w:rsidRDefault="007120B1" w:rsidP="007120B1">
      <w:pPr>
        <w:spacing w:after="0" w:line="360" w:lineRule="auto"/>
        <w:rPr>
          <w:ins w:id="7" w:author="Φλούδα Χριστίνα" w:date="2017-05-30T15:07:00Z"/>
          <w:rFonts w:eastAsia="Times New Roman"/>
          <w:szCs w:val="24"/>
          <w:lang w:eastAsia="en-US"/>
        </w:rPr>
      </w:pPr>
      <w:ins w:id="8" w:author="Φλούδα Χριστίνα" w:date="2017-05-30T15:07:00Z">
        <w:r w:rsidRPr="007120B1">
          <w:rPr>
            <w:rFonts w:eastAsia="Times New Roman"/>
            <w:szCs w:val="24"/>
            <w:lang w:eastAsia="en-US"/>
          </w:rPr>
          <w:t>ΠΡΟΕΔΡΕΥΟΜΕΝΗΣ ΚΟΙΝΟΒΟΥΛΕΥΤΙΚΗΣ ΔΗΜΟΚΡΑΤΙΑΣ</w:t>
        </w:r>
      </w:ins>
    </w:p>
    <w:p w14:paraId="598548E2" w14:textId="77777777" w:rsidR="007120B1" w:rsidRPr="007120B1" w:rsidRDefault="007120B1" w:rsidP="007120B1">
      <w:pPr>
        <w:spacing w:after="0" w:line="360" w:lineRule="auto"/>
        <w:rPr>
          <w:ins w:id="9" w:author="Φλούδα Χριστίνα" w:date="2017-05-30T15:07:00Z"/>
          <w:rFonts w:eastAsia="Times New Roman"/>
          <w:szCs w:val="24"/>
          <w:lang w:eastAsia="en-US"/>
        </w:rPr>
      </w:pPr>
      <w:ins w:id="10" w:author="Φλούδα Χριστίνα" w:date="2017-05-30T15:07:00Z">
        <w:r w:rsidRPr="007120B1">
          <w:rPr>
            <w:rFonts w:eastAsia="Times New Roman"/>
            <w:szCs w:val="24"/>
            <w:lang w:eastAsia="en-US"/>
          </w:rPr>
          <w:t>ΣΥΝΟΔΟΣ Β΄</w:t>
        </w:r>
      </w:ins>
    </w:p>
    <w:p w14:paraId="6949DDEA" w14:textId="77777777" w:rsidR="007120B1" w:rsidRPr="007120B1" w:rsidRDefault="007120B1" w:rsidP="007120B1">
      <w:pPr>
        <w:spacing w:after="0" w:line="360" w:lineRule="auto"/>
        <w:rPr>
          <w:ins w:id="11" w:author="Φλούδα Χριστίνα" w:date="2017-05-30T15:07:00Z"/>
          <w:rFonts w:eastAsia="Times New Roman"/>
          <w:szCs w:val="24"/>
          <w:lang w:eastAsia="en-US"/>
        </w:rPr>
      </w:pPr>
    </w:p>
    <w:p w14:paraId="51D355B7" w14:textId="77777777" w:rsidR="007120B1" w:rsidRPr="007120B1" w:rsidRDefault="007120B1" w:rsidP="007120B1">
      <w:pPr>
        <w:spacing w:after="0" w:line="360" w:lineRule="auto"/>
        <w:rPr>
          <w:ins w:id="12" w:author="Φλούδα Χριστίνα" w:date="2017-05-30T15:07:00Z"/>
          <w:rFonts w:eastAsia="Times New Roman"/>
          <w:szCs w:val="24"/>
          <w:lang w:eastAsia="en-US"/>
        </w:rPr>
      </w:pPr>
      <w:ins w:id="13" w:author="Φλούδα Χριστίνα" w:date="2017-05-30T15:07:00Z">
        <w:r w:rsidRPr="007120B1">
          <w:rPr>
            <w:rFonts w:eastAsia="Times New Roman"/>
            <w:szCs w:val="24"/>
            <w:lang w:eastAsia="en-US"/>
          </w:rPr>
          <w:t>ΣΥΝΕΔΡΙΑΣΗ ΡΚΕ΄</w:t>
        </w:r>
      </w:ins>
    </w:p>
    <w:p w14:paraId="338C230D" w14:textId="77777777" w:rsidR="007120B1" w:rsidRPr="007120B1" w:rsidRDefault="007120B1" w:rsidP="007120B1">
      <w:pPr>
        <w:spacing w:after="0" w:line="360" w:lineRule="auto"/>
        <w:rPr>
          <w:ins w:id="14" w:author="Φλούδα Χριστίνα" w:date="2017-05-30T15:07:00Z"/>
          <w:rFonts w:eastAsia="Times New Roman"/>
          <w:szCs w:val="24"/>
          <w:lang w:eastAsia="en-US"/>
        </w:rPr>
      </w:pPr>
      <w:ins w:id="15" w:author="Φλούδα Χριστίνα" w:date="2017-05-30T15:07:00Z">
        <w:r w:rsidRPr="007120B1">
          <w:rPr>
            <w:rFonts w:eastAsia="Times New Roman"/>
            <w:szCs w:val="24"/>
            <w:lang w:eastAsia="en-US"/>
          </w:rPr>
          <w:t>Πέμπτη  25 Μαΐου 2017</w:t>
        </w:r>
      </w:ins>
    </w:p>
    <w:p w14:paraId="22296DD6" w14:textId="77777777" w:rsidR="007120B1" w:rsidRPr="007120B1" w:rsidRDefault="007120B1" w:rsidP="007120B1">
      <w:pPr>
        <w:spacing w:after="0" w:line="360" w:lineRule="auto"/>
        <w:rPr>
          <w:ins w:id="16" w:author="Φλούδα Χριστίνα" w:date="2017-05-30T15:07:00Z"/>
          <w:rFonts w:eastAsia="Times New Roman"/>
          <w:szCs w:val="24"/>
          <w:lang w:eastAsia="en-US"/>
        </w:rPr>
      </w:pPr>
    </w:p>
    <w:p w14:paraId="2A67627E" w14:textId="77777777" w:rsidR="007120B1" w:rsidRPr="007120B1" w:rsidRDefault="007120B1" w:rsidP="007120B1">
      <w:pPr>
        <w:spacing w:after="0" w:line="360" w:lineRule="auto"/>
        <w:rPr>
          <w:ins w:id="17" w:author="Φλούδα Χριστίνα" w:date="2017-05-30T15:07:00Z"/>
          <w:rFonts w:eastAsia="Times New Roman"/>
          <w:szCs w:val="24"/>
          <w:lang w:eastAsia="en-US"/>
        </w:rPr>
      </w:pPr>
      <w:ins w:id="18" w:author="Φλούδα Χριστίνα" w:date="2017-05-30T15:07:00Z">
        <w:r w:rsidRPr="007120B1">
          <w:rPr>
            <w:rFonts w:eastAsia="Times New Roman"/>
            <w:szCs w:val="24"/>
            <w:lang w:eastAsia="en-US"/>
          </w:rPr>
          <w:t>ΘΕΜΑΤΑ</w:t>
        </w:r>
      </w:ins>
    </w:p>
    <w:p w14:paraId="5B3A34A5" w14:textId="77777777" w:rsidR="007120B1" w:rsidRPr="007120B1" w:rsidRDefault="007120B1" w:rsidP="007120B1">
      <w:pPr>
        <w:spacing w:after="0" w:line="360" w:lineRule="auto"/>
        <w:rPr>
          <w:ins w:id="19" w:author="Φλούδα Χριστίνα" w:date="2017-05-30T15:07:00Z"/>
          <w:rFonts w:eastAsia="Times New Roman"/>
          <w:szCs w:val="24"/>
          <w:lang w:eastAsia="en-US"/>
        </w:rPr>
      </w:pPr>
      <w:ins w:id="20" w:author="Φλούδα Χριστίνα" w:date="2017-05-30T15:07:00Z">
        <w:r w:rsidRPr="007120B1">
          <w:rPr>
            <w:rFonts w:eastAsia="Times New Roman"/>
            <w:szCs w:val="24"/>
            <w:lang w:eastAsia="en-US"/>
          </w:rPr>
          <w:t xml:space="preserve"> </w:t>
        </w:r>
        <w:r w:rsidRPr="007120B1">
          <w:rPr>
            <w:rFonts w:eastAsia="Times New Roman"/>
            <w:szCs w:val="24"/>
            <w:lang w:eastAsia="en-US"/>
          </w:rPr>
          <w:br/>
          <w:t xml:space="preserve">Α. ΕΙΔΙΚΑ ΘΕΜΑΤΑ </w:t>
        </w:r>
        <w:r w:rsidRPr="007120B1">
          <w:rPr>
            <w:rFonts w:eastAsia="Times New Roman"/>
            <w:szCs w:val="24"/>
            <w:lang w:eastAsia="en-US"/>
          </w:rPr>
          <w:br/>
          <w:t xml:space="preserve">1. Επικύρωση Πρακτικών, σελ. </w:t>
        </w:r>
        <w:r w:rsidRPr="007120B1">
          <w:rPr>
            <w:rFonts w:eastAsia="Times New Roman"/>
            <w:szCs w:val="24"/>
            <w:lang w:eastAsia="en-US"/>
          </w:rPr>
          <w:br/>
          <w:t xml:space="preserve">2. Ανακοινώνεται ότι τη συνεδρίαση παρακολουθούν μαθητές από το Δημοτικό Σχολείο </w:t>
        </w:r>
        <w:proofErr w:type="spellStart"/>
        <w:r w:rsidRPr="007120B1">
          <w:rPr>
            <w:rFonts w:eastAsia="Times New Roman"/>
            <w:szCs w:val="24"/>
            <w:lang w:eastAsia="en-US"/>
          </w:rPr>
          <w:t>Χωροφακίων</w:t>
        </w:r>
        <w:proofErr w:type="spellEnd"/>
        <w:r w:rsidRPr="007120B1">
          <w:rPr>
            <w:rFonts w:eastAsia="Times New Roman"/>
            <w:szCs w:val="24"/>
            <w:lang w:eastAsia="en-US"/>
          </w:rPr>
          <w:t xml:space="preserve"> Χανίων, το 2ο Δημοτικό Σχολείο Σούδας Χανίων, το 1ο Γυμνάσιο Μαρκόπουλου, το 4ο Δημοτικό Σχολείο Σπάρτης, το 43ο Δημοτικό Σχολείο Θεσσαλονίκης, το 2ο Δημοτικό Σχολείο Περάματος Ρεθύμνου, το 4ο Δημοτικό Σχολείο Πρέβεζας, το Δημοτικό Σχολείο </w:t>
        </w:r>
        <w:proofErr w:type="spellStart"/>
        <w:r w:rsidRPr="007120B1">
          <w:rPr>
            <w:rFonts w:eastAsia="Times New Roman"/>
            <w:szCs w:val="24"/>
            <w:lang w:eastAsia="en-US"/>
          </w:rPr>
          <w:t>Ευξεινούπολης</w:t>
        </w:r>
        <w:proofErr w:type="spellEnd"/>
        <w:r w:rsidRPr="007120B1">
          <w:rPr>
            <w:rFonts w:eastAsia="Times New Roman"/>
            <w:szCs w:val="24"/>
            <w:lang w:eastAsia="en-US"/>
          </w:rPr>
          <w:t xml:space="preserve"> Μαγνησίας, το 1ο Δημοτικό Σχολείο Πεύκων Θεσσαλονίκης και το 1ο Δημοτικό Σχολείο Σκιάθου, σελ. </w:t>
        </w:r>
        <w:r w:rsidRPr="007120B1">
          <w:rPr>
            <w:rFonts w:eastAsia="Times New Roman"/>
            <w:szCs w:val="24"/>
            <w:lang w:eastAsia="en-US"/>
          </w:rPr>
          <w:br/>
          <w:t xml:space="preserve">3. Ανακοινώνεται ότι ο Πρόεδρος της Βουλής κ. </w:t>
        </w:r>
        <w:proofErr w:type="spellStart"/>
        <w:r w:rsidRPr="007120B1">
          <w:rPr>
            <w:rFonts w:eastAsia="Times New Roman"/>
            <w:szCs w:val="24"/>
            <w:lang w:eastAsia="en-US"/>
          </w:rPr>
          <w:t>Βούτσης</w:t>
        </w:r>
        <w:proofErr w:type="spellEnd"/>
        <w:r w:rsidRPr="007120B1">
          <w:rPr>
            <w:rFonts w:eastAsia="Times New Roman"/>
            <w:szCs w:val="24"/>
            <w:lang w:eastAsia="en-US"/>
          </w:rPr>
          <w:t xml:space="preserve"> απέστειλε στον Πρόεδρο της Βουλής των Κοινοτήτων της Μεγάλης Βρετανίας κ. </w:t>
        </w:r>
        <w:proofErr w:type="spellStart"/>
        <w:r w:rsidRPr="007120B1">
          <w:rPr>
            <w:rFonts w:eastAsia="Times New Roman"/>
            <w:szCs w:val="24"/>
            <w:lang w:eastAsia="en-US"/>
          </w:rPr>
          <w:t>Μπίρκοου</w:t>
        </w:r>
        <w:proofErr w:type="spellEnd"/>
        <w:r w:rsidRPr="007120B1">
          <w:rPr>
            <w:rFonts w:eastAsia="Times New Roman"/>
            <w:szCs w:val="24"/>
            <w:lang w:eastAsia="en-US"/>
          </w:rPr>
          <w:t xml:space="preserve">, μέσω της διπλωματικής οδού, επιστολή όπου εκφράζει τα συλλυπητήρια της Βουλής και τα συλλυπητήρια του προσωπικά, για τα γεγονότα του Μάντσεστερ με θύματα τους είκοσι δύο νεκρούς και τραυματίες, σελ. </w:t>
        </w:r>
        <w:r w:rsidRPr="007120B1">
          <w:rPr>
            <w:rFonts w:eastAsia="Times New Roman"/>
            <w:szCs w:val="24"/>
            <w:lang w:eastAsia="en-US"/>
          </w:rPr>
          <w:br/>
          <w:t xml:space="preserve">4.  Έκφραση συλλυπητηρίων της Βουλής ως Σώμα, προς τις οικογένειες και τα θύματα του Μάντσεστερ και σε όλους τους πολίτες της Αγγλίας που συμμετέχουν στο πένθος και τήρηση ενός λεπτού σιγής για τα θύματα, σελ. </w:t>
        </w:r>
        <w:r w:rsidRPr="007120B1">
          <w:rPr>
            <w:rFonts w:eastAsia="Times New Roman"/>
            <w:szCs w:val="24"/>
            <w:lang w:eastAsia="en-US"/>
          </w:rPr>
          <w:br/>
          <w:t xml:space="preserve">5. Επί διαδικαστικού θέματος, σελ. </w:t>
        </w:r>
        <w:r w:rsidRPr="007120B1">
          <w:rPr>
            <w:rFonts w:eastAsia="Times New Roman"/>
            <w:szCs w:val="24"/>
            <w:lang w:eastAsia="en-US"/>
          </w:rPr>
          <w:br/>
          <w:t xml:space="preserve">6. Επί προσωπικού θέματος, σελ. </w:t>
        </w:r>
        <w:r w:rsidRPr="007120B1">
          <w:rPr>
            <w:rFonts w:eastAsia="Times New Roman"/>
            <w:szCs w:val="24"/>
            <w:lang w:eastAsia="en-US"/>
          </w:rPr>
          <w:br/>
          <w:t xml:space="preserve">7. Αναφορά στην τρομοκρατική ενέργεια ενάντια στον πρώην Πρωθυπουργό κ. Λουκά </w:t>
        </w:r>
        <w:proofErr w:type="spellStart"/>
        <w:r w:rsidRPr="007120B1">
          <w:rPr>
            <w:rFonts w:eastAsia="Times New Roman"/>
            <w:szCs w:val="24"/>
            <w:lang w:eastAsia="en-US"/>
          </w:rPr>
          <w:t>Παπαδήμο</w:t>
        </w:r>
        <w:proofErr w:type="spellEnd"/>
        <w:r w:rsidRPr="007120B1">
          <w:rPr>
            <w:rFonts w:eastAsia="Times New Roman"/>
            <w:szCs w:val="24"/>
            <w:lang w:eastAsia="en-US"/>
          </w:rPr>
          <w:t xml:space="preserve"> και καταδίκη αυτής, σελ. </w:t>
        </w:r>
        <w:r w:rsidRPr="007120B1">
          <w:rPr>
            <w:rFonts w:eastAsia="Times New Roman"/>
            <w:szCs w:val="24"/>
            <w:lang w:eastAsia="en-US"/>
          </w:rPr>
          <w:br/>
          <w:t xml:space="preserve"> </w:t>
        </w:r>
        <w:r w:rsidRPr="007120B1">
          <w:rPr>
            <w:rFonts w:eastAsia="Times New Roman"/>
            <w:szCs w:val="24"/>
            <w:lang w:eastAsia="en-US"/>
          </w:rPr>
          <w:br/>
          <w:t xml:space="preserve">Β. ΚΟΙΝΟΒΟΥΛΕΥΤΙΚΟΣ ΕΛΕΓΧΟΣ </w:t>
        </w:r>
        <w:r w:rsidRPr="007120B1">
          <w:rPr>
            <w:rFonts w:eastAsia="Times New Roman"/>
            <w:szCs w:val="24"/>
            <w:lang w:eastAsia="en-US"/>
          </w:rPr>
          <w:br/>
          <w:t xml:space="preserve">Ανακοίνωση του δελτίου επικαίρων ερωτήσεων της Παρασκευής 26 Μαΐου 2017, σελ. </w:t>
        </w:r>
        <w:r w:rsidRPr="007120B1">
          <w:rPr>
            <w:rFonts w:eastAsia="Times New Roman"/>
            <w:szCs w:val="24"/>
            <w:lang w:eastAsia="en-US"/>
          </w:rPr>
          <w:br/>
          <w:t xml:space="preserve"> </w:t>
        </w:r>
        <w:r w:rsidRPr="007120B1">
          <w:rPr>
            <w:rFonts w:eastAsia="Times New Roman"/>
            <w:szCs w:val="24"/>
            <w:lang w:eastAsia="en-US"/>
          </w:rPr>
          <w:br/>
          <w:t xml:space="preserve">Γ. ΝΟΜΟΘΕΤΙΚΗ ΕΡΓΑΣΙΑ </w:t>
        </w:r>
        <w:r w:rsidRPr="007120B1">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Παιδείας,  Έρευνας και Θρησκευμάτων: «Μέτρα για την επιτάχυνση του κυβερνητικού έργου σε θέματα εκπαίδευσης», σελ. </w:t>
        </w:r>
        <w:r w:rsidRPr="007120B1">
          <w:rPr>
            <w:rFonts w:eastAsia="Times New Roman"/>
            <w:szCs w:val="24"/>
            <w:lang w:eastAsia="en-US"/>
          </w:rPr>
          <w:br/>
          <w:t>2. Κατάθεση Εκθέσεως Διαρκούς Επιτροπής:</w:t>
        </w:r>
      </w:ins>
    </w:p>
    <w:p w14:paraId="6302729C" w14:textId="77777777" w:rsidR="007120B1" w:rsidRPr="007120B1" w:rsidRDefault="007120B1" w:rsidP="007120B1">
      <w:pPr>
        <w:spacing w:after="0" w:line="360" w:lineRule="auto"/>
        <w:rPr>
          <w:ins w:id="21" w:author="Φλούδα Χριστίνα" w:date="2017-05-30T15:07:00Z"/>
          <w:rFonts w:eastAsia="Times New Roman"/>
          <w:szCs w:val="24"/>
          <w:lang w:eastAsia="en-US"/>
        </w:rPr>
      </w:pPr>
      <w:ins w:id="22" w:author="Φλούδα Χριστίνα" w:date="2017-05-30T15:07:00Z">
        <w:r w:rsidRPr="007120B1">
          <w:rPr>
            <w:rFonts w:eastAsia="Times New Roman"/>
            <w:szCs w:val="24"/>
            <w:lang w:eastAsia="en-US"/>
          </w:rPr>
          <w:t xml:space="preserve">Η Διαρκής Επιτροπή Μορφωτικών Υποθέσεων καταθέτει την έκθεσή της στο σχέδιο νόμου του Υπουργείου Παιδείας,  Έρευνας και Θρησκευμάτων: «Μέτρα για την επιτάχυνση του κυβερνητικού έργου σε θέματα εκπαίδευσης», σελ. </w:t>
        </w:r>
        <w:r w:rsidRPr="007120B1">
          <w:rPr>
            <w:rFonts w:eastAsia="Times New Roman"/>
            <w:szCs w:val="24"/>
            <w:lang w:eastAsia="en-US"/>
          </w:rPr>
          <w:br/>
          <w:t>3. Κατάθεση σχεδίων νόμων:</w:t>
        </w:r>
      </w:ins>
    </w:p>
    <w:p w14:paraId="6FF3AE40" w14:textId="77777777" w:rsidR="007120B1" w:rsidRPr="007120B1" w:rsidRDefault="007120B1" w:rsidP="007120B1">
      <w:pPr>
        <w:spacing w:after="0" w:line="360" w:lineRule="auto"/>
        <w:rPr>
          <w:ins w:id="23" w:author="Φλούδα Χριστίνα" w:date="2017-05-30T15:07:00Z"/>
          <w:rFonts w:eastAsia="Times New Roman"/>
          <w:szCs w:val="24"/>
          <w:lang w:eastAsia="en-US"/>
        </w:rPr>
      </w:pPr>
      <w:ins w:id="24" w:author="Φλούδα Χριστίνα" w:date="2017-05-30T15:07:00Z">
        <w:r w:rsidRPr="007120B1">
          <w:rPr>
            <w:rFonts w:eastAsia="Times New Roman"/>
            <w:szCs w:val="24"/>
            <w:lang w:eastAsia="en-US"/>
          </w:rPr>
          <w:t xml:space="preserve">Οι Υπουργοί Πολιτισμού και Αθλητισμού, Εξωτερικών, Οικονομικών και Υγείας, καθώς και ο Υφυπουργός Πολιτισμού και Αθλητισμού, κατέθεσαν στις, 25-5-2017, σχέδια νόμου:, σελ. </w:t>
        </w:r>
        <w:r w:rsidRPr="007120B1">
          <w:rPr>
            <w:rFonts w:eastAsia="Times New Roman"/>
            <w:szCs w:val="24"/>
            <w:lang w:eastAsia="en-US"/>
          </w:rPr>
          <w:br/>
          <w:t xml:space="preserve">    i. «Κύρωση του Μνημονίου Κατανόησης στον τομέα του αθλητισμού μεταξύ του Υπουργείου Πολιτισμού και Αθλητισμού της Ελληνικής Δημοκρατίας και του Υπουργείου Νεολαίας και Αθλητισμού της Αραβικής Δημοκρατίας της Αιγύπτου», σελ. </w:t>
        </w:r>
        <w:r w:rsidRPr="007120B1">
          <w:rPr>
            <w:rFonts w:eastAsia="Times New Roman"/>
            <w:szCs w:val="24"/>
            <w:lang w:eastAsia="en-US"/>
          </w:rPr>
          <w:br/>
          <w:t xml:space="preserve">    </w:t>
        </w:r>
        <w:proofErr w:type="spellStart"/>
        <w:r w:rsidRPr="007120B1">
          <w:rPr>
            <w:rFonts w:eastAsia="Times New Roman"/>
            <w:szCs w:val="24"/>
            <w:lang w:eastAsia="en-US"/>
          </w:rPr>
          <w:t>ii</w:t>
        </w:r>
        <w:proofErr w:type="spellEnd"/>
        <w:r w:rsidRPr="007120B1">
          <w:rPr>
            <w:rFonts w:eastAsia="Times New Roman"/>
            <w:szCs w:val="24"/>
            <w:lang w:eastAsia="en-US"/>
          </w:rPr>
          <w:t xml:space="preserve">. «Κύρωση του Μνημονίου Κατανόησης για συνεργασία στον τομέα του αθλητισμού μεταξύ του Υπουργείου Πολιτισμού και Αθλητισμού της Ελληνικής Δημοκρατίας και του Υπουργείου Νεότητας και Αθλητισμού της Δημοκρατίας του Ιράκ», σελ. </w:t>
        </w:r>
        <w:r w:rsidRPr="007120B1">
          <w:rPr>
            <w:rFonts w:eastAsia="Times New Roman"/>
            <w:szCs w:val="24"/>
            <w:lang w:eastAsia="en-US"/>
          </w:rPr>
          <w:br/>
          <w:t xml:space="preserve"> </w:t>
        </w:r>
        <w:r w:rsidRPr="007120B1">
          <w:rPr>
            <w:rFonts w:eastAsia="Times New Roman"/>
            <w:szCs w:val="24"/>
            <w:lang w:eastAsia="en-US"/>
          </w:rPr>
          <w:br/>
          <w:t>ΠΡΟΕΔΡΕΥΟΝΤΕΣ</w:t>
        </w:r>
      </w:ins>
    </w:p>
    <w:p w14:paraId="7270B672" w14:textId="77777777" w:rsidR="007120B1" w:rsidRPr="007120B1" w:rsidRDefault="007120B1" w:rsidP="007120B1">
      <w:pPr>
        <w:spacing w:after="0" w:line="360" w:lineRule="auto"/>
        <w:rPr>
          <w:ins w:id="25" w:author="Φλούδα Χριστίνα" w:date="2017-05-30T15:07:00Z"/>
          <w:rFonts w:eastAsia="Times New Roman"/>
          <w:szCs w:val="24"/>
          <w:lang w:eastAsia="en-US"/>
        </w:rPr>
      </w:pPr>
    </w:p>
    <w:p w14:paraId="69143483" w14:textId="77777777" w:rsidR="007120B1" w:rsidRPr="007120B1" w:rsidRDefault="007120B1" w:rsidP="007120B1">
      <w:pPr>
        <w:spacing w:after="0" w:line="360" w:lineRule="auto"/>
        <w:rPr>
          <w:ins w:id="26" w:author="Φλούδα Χριστίνα" w:date="2017-05-30T15:07:00Z"/>
          <w:rFonts w:eastAsia="Times New Roman"/>
          <w:szCs w:val="24"/>
          <w:lang w:eastAsia="en-US"/>
        </w:rPr>
      </w:pPr>
      <w:ins w:id="27" w:author="Φλούδα Χριστίνα" w:date="2017-05-30T15:07:00Z">
        <w:r w:rsidRPr="007120B1">
          <w:rPr>
            <w:rFonts w:eastAsia="Times New Roman"/>
            <w:szCs w:val="24"/>
            <w:lang w:eastAsia="en-US"/>
          </w:rPr>
          <w:t>ΚΑΚΛΑΜΑΝΗΣ Ν. , σελ.</w:t>
        </w:r>
        <w:r w:rsidRPr="007120B1">
          <w:rPr>
            <w:rFonts w:eastAsia="Times New Roman"/>
            <w:szCs w:val="24"/>
            <w:lang w:eastAsia="en-US"/>
          </w:rPr>
          <w:br/>
          <w:t>ΚΟΥΡΑΚΗΣ Α. , σελ.</w:t>
        </w:r>
      </w:ins>
    </w:p>
    <w:p w14:paraId="472F8498" w14:textId="77777777" w:rsidR="007120B1" w:rsidRPr="007120B1" w:rsidRDefault="007120B1" w:rsidP="007120B1">
      <w:pPr>
        <w:spacing w:after="0" w:line="360" w:lineRule="auto"/>
        <w:rPr>
          <w:ins w:id="28" w:author="Φλούδα Χριστίνα" w:date="2017-05-30T15:07:00Z"/>
          <w:rFonts w:eastAsia="Times New Roman"/>
          <w:szCs w:val="24"/>
          <w:lang w:eastAsia="en-US"/>
        </w:rPr>
      </w:pPr>
      <w:ins w:id="29" w:author="Φλούδα Χριστίνα" w:date="2017-05-30T15:07:00Z">
        <w:r w:rsidRPr="007120B1">
          <w:rPr>
            <w:rFonts w:eastAsia="Times New Roman"/>
            <w:szCs w:val="24"/>
            <w:lang w:eastAsia="en-US"/>
          </w:rPr>
          <w:t>ΚΡΕΜΑΣΤΙΝΟΣ Δ. , σελ.</w:t>
        </w:r>
        <w:r w:rsidRPr="007120B1">
          <w:rPr>
            <w:rFonts w:eastAsia="Times New Roman"/>
            <w:szCs w:val="24"/>
            <w:lang w:eastAsia="en-US"/>
          </w:rPr>
          <w:br/>
          <w:t>ΛΑΜΠΡΟΥΛΗΣ Γ. , σελ.</w:t>
        </w:r>
        <w:r w:rsidRPr="007120B1">
          <w:rPr>
            <w:rFonts w:eastAsia="Times New Roman"/>
            <w:szCs w:val="24"/>
            <w:lang w:eastAsia="en-US"/>
          </w:rPr>
          <w:br/>
          <w:t>ΧΡΙΣΤΟΔΟΥΛΟΠΟΥΛΟΥ Α. , σελ.</w:t>
        </w:r>
        <w:r w:rsidRPr="007120B1">
          <w:rPr>
            <w:rFonts w:eastAsia="Times New Roman"/>
            <w:szCs w:val="24"/>
            <w:lang w:eastAsia="en-US"/>
          </w:rPr>
          <w:br/>
        </w:r>
      </w:ins>
    </w:p>
    <w:p w14:paraId="04FE907E" w14:textId="77777777" w:rsidR="007120B1" w:rsidRPr="007120B1" w:rsidRDefault="007120B1" w:rsidP="007120B1">
      <w:pPr>
        <w:spacing w:after="0" w:line="360" w:lineRule="auto"/>
        <w:rPr>
          <w:ins w:id="30" w:author="Φλούδα Χριστίνα" w:date="2017-05-30T15:07:00Z"/>
          <w:rFonts w:eastAsia="Times New Roman"/>
          <w:szCs w:val="24"/>
          <w:lang w:eastAsia="en-US"/>
        </w:rPr>
      </w:pPr>
    </w:p>
    <w:p w14:paraId="34F9DA03" w14:textId="77777777" w:rsidR="007120B1" w:rsidRPr="007120B1" w:rsidRDefault="007120B1" w:rsidP="007120B1">
      <w:pPr>
        <w:spacing w:after="0" w:line="360" w:lineRule="auto"/>
        <w:rPr>
          <w:ins w:id="31" w:author="Φλούδα Χριστίνα" w:date="2017-05-30T15:07:00Z"/>
          <w:rFonts w:eastAsia="Times New Roman"/>
          <w:szCs w:val="24"/>
          <w:lang w:eastAsia="en-US"/>
        </w:rPr>
      </w:pPr>
      <w:ins w:id="32" w:author="Φλούδα Χριστίνα" w:date="2017-05-30T15:07:00Z">
        <w:r w:rsidRPr="007120B1">
          <w:rPr>
            <w:rFonts w:eastAsia="Times New Roman"/>
            <w:szCs w:val="24"/>
            <w:lang w:eastAsia="en-US"/>
          </w:rPr>
          <w:t>ΟΜΙΛΗΤΕΣ</w:t>
        </w:r>
      </w:ins>
    </w:p>
    <w:p w14:paraId="702D6D51" w14:textId="77777777" w:rsidR="007120B1" w:rsidRPr="007120B1" w:rsidRDefault="007120B1" w:rsidP="007120B1">
      <w:pPr>
        <w:spacing w:after="0" w:line="360" w:lineRule="auto"/>
        <w:rPr>
          <w:ins w:id="33" w:author="Φλούδα Χριστίνα" w:date="2017-05-30T15:07:00Z"/>
          <w:rFonts w:eastAsia="Times New Roman"/>
          <w:szCs w:val="24"/>
          <w:lang w:eastAsia="en-US"/>
        </w:rPr>
      </w:pPr>
      <w:ins w:id="34" w:author="Φλούδα Χριστίνα" w:date="2017-05-30T15:07:00Z">
        <w:r w:rsidRPr="007120B1">
          <w:rPr>
            <w:rFonts w:eastAsia="Times New Roman"/>
            <w:szCs w:val="24"/>
            <w:lang w:eastAsia="en-US"/>
          </w:rPr>
          <w:br/>
          <w:t>Α. Επί διαδικαστικού θέματος:</w:t>
        </w:r>
        <w:r w:rsidRPr="007120B1">
          <w:rPr>
            <w:rFonts w:eastAsia="Times New Roman"/>
            <w:szCs w:val="24"/>
            <w:lang w:eastAsia="en-US"/>
          </w:rPr>
          <w:br/>
          <w:t>ΓΑΒΡΟΓΛΟΥ Κ. , σελ.</w:t>
        </w:r>
        <w:r w:rsidRPr="007120B1">
          <w:rPr>
            <w:rFonts w:eastAsia="Times New Roman"/>
            <w:szCs w:val="24"/>
            <w:lang w:eastAsia="en-US"/>
          </w:rPr>
          <w:br/>
          <w:t>ΓΕΩΡΓΙΑΔΗΣ Μ. , σελ.</w:t>
        </w:r>
        <w:r w:rsidRPr="007120B1">
          <w:rPr>
            <w:rFonts w:eastAsia="Times New Roman"/>
            <w:szCs w:val="24"/>
            <w:lang w:eastAsia="en-US"/>
          </w:rPr>
          <w:br/>
          <w:t>ΗΛΙΟΠΟΥΛΟΣ Π. , σελ.</w:t>
        </w:r>
        <w:r w:rsidRPr="007120B1">
          <w:rPr>
            <w:rFonts w:eastAsia="Times New Roman"/>
            <w:szCs w:val="24"/>
            <w:lang w:eastAsia="en-US"/>
          </w:rPr>
          <w:br/>
          <w:t>ΚΑΚΛΑΜΑΝΗΣ Ν. , σελ.</w:t>
        </w:r>
        <w:r w:rsidRPr="007120B1">
          <w:rPr>
            <w:rFonts w:eastAsia="Times New Roman"/>
            <w:szCs w:val="24"/>
            <w:lang w:eastAsia="en-US"/>
          </w:rPr>
          <w:br/>
          <w:t>ΚΑΤΣΙΚΗΣ Κ. , σελ.</w:t>
        </w:r>
        <w:r w:rsidRPr="007120B1">
          <w:rPr>
            <w:rFonts w:eastAsia="Times New Roman"/>
            <w:szCs w:val="24"/>
            <w:lang w:eastAsia="en-US"/>
          </w:rPr>
          <w:br/>
          <w:t>ΚΕΛΛΑΣ Χ. , σελ.</w:t>
        </w:r>
        <w:r w:rsidRPr="007120B1">
          <w:rPr>
            <w:rFonts w:eastAsia="Times New Roman"/>
            <w:szCs w:val="24"/>
            <w:lang w:eastAsia="en-US"/>
          </w:rPr>
          <w:br/>
          <w:t>ΚΕΡΑΜΕΩΣ Ν. , σελ.</w:t>
        </w:r>
        <w:r w:rsidRPr="007120B1">
          <w:rPr>
            <w:rFonts w:eastAsia="Times New Roman"/>
            <w:szCs w:val="24"/>
            <w:lang w:eastAsia="en-US"/>
          </w:rPr>
          <w:br/>
          <w:t>ΚΡΕΜΑΣΤΙΝΟΣ Δ. , σελ.</w:t>
        </w:r>
        <w:r w:rsidRPr="007120B1">
          <w:rPr>
            <w:rFonts w:eastAsia="Times New Roman"/>
            <w:szCs w:val="24"/>
            <w:lang w:eastAsia="en-US"/>
          </w:rPr>
          <w:br/>
          <w:t>ΚΩΝΣΤΑΝΤΟΠΟΥΛΟΣ Δ. , σελ.</w:t>
        </w:r>
        <w:r w:rsidRPr="007120B1">
          <w:rPr>
            <w:rFonts w:eastAsia="Times New Roman"/>
            <w:szCs w:val="24"/>
            <w:lang w:eastAsia="en-US"/>
          </w:rPr>
          <w:br/>
          <w:t>ΛΑΜΠΡΟΥΛΗΣ Γ. , σελ.</w:t>
        </w:r>
        <w:r w:rsidRPr="007120B1">
          <w:rPr>
            <w:rFonts w:eastAsia="Times New Roman"/>
            <w:szCs w:val="24"/>
            <w:lang w:eastAsia="en-US"/>
          </w:rPr>
          <w:br/>
          <w:t>ΧΡΙΣΤΟΔΟΥΛΟΠΟΥΛΟΥ Α. , σελ.</w:t>
        </w:r>
        <w:r w:rsidRPr="007120B1">
          <w:rPr>
            <w:rFonts w:eastAsia="Times New Roman"/>
            <w:szCs w:val="24"/>
            <w:lang w:eastAsia="en-US"/>
          </w:rPr>
          <w:br/>
          <w:t>ΧΡΙΣΤΟΦΙΛΟΠΟΥΛΟΥ Π. , σελ.</w:t>
        </w:r>
        <w:r w:rsidRPr="007120B1">
          <w:rPr>
            <w:rFonts w:eastAsia="Times New Roman"/>
            <w:szCs w:val="24"/>
            <w:lang w:eastAsia="en-US"/>
          </w:rPr>
          <w:br/>
        </w:r>
        <w:r w:rsidRPr="007120B1">
          <w:rPr>
            <w:rFonts w:eastAsia="Times New Roman"/>
            <w:szCs w:val="24"/>
            <w:lang w:eastAsia="en-US"/>
          </w:rPr>
          <w:br/>
          <w:t>Β. Επί προσωπικού θέματος:</w:t>
        </w:r>
        <w:r w:rsidRPr="007120B1">
          <w:rPr>
            <w:rFonts w:eastAsia="Times New Roman"/>
            <w:szCs w:val="24"/>
            <w:lang w:eastAsia="en-US"/>
          </w:rPr>
          <w:br/>
          <w:t>ΚΕΓΚΕΡΟΓΛΟΥ Β. , σελ.</w:t>
        </w:r>
        <w:r w:rsidRPr="007120B1">
          <w:rPr>
            <w:rFonts w:eastAsia="Times New Roman"/>
            <w:szCs w:val="24"/>
            <w:lang w:eastAsia="en-US"/>
          </w:rPr>
          <w:br/>
          <w:t>ΣΤΕΦΟΣ Ι. , σελ.</w:t>
        </w:r>
        <w:r w:rsidRPr="007120B1">
          <w:rPr>
            <w:rFonts w:eastAsia="Times New Roman"/>
            <w:szCs w:val="24"/>
            <w:lang w:eastAsia="en-US"/>
          </w:rPr>
          <w:br/>
        </w:r>
        <w:r w:rsidRPr="007120B1">
          <w:rPr>
            <w:rFonts w:eastAsia="Times New Roman"/>
            <w:szCs w:val="24"/>
            <w:lang w:eastAsia="en-US"/>
          </w:rPr>
          <w:br/>
          <w:t xml:space="preserve">Γ. Επί της αναφοράς στην τρομοκρατική ενέργεια ενάντια στον πρώην Πρωθυπουργό κ. Λουκά </w:t>
        </w:r>
        <w:proofErr w:type="spellStart"/>
        <w:r w:rsidRPr="007120B1">
          <w:rPr>
            <w:rFonts w:eastAsia="Times New Roman"/>
            <w:szCs w:val="24"/>
            <w:lang w:eastAsia="en-US"/>
          </w:rPr>
          <w:t>Παπαδήμο</w:t>
        </w:r>
        <w:proofErr w:type="spellEnd"/>
        <w:r w:rsidRPr="007120B1">
          <w:rPr>
            <w:rFonts w:eastAsia="Times New Roman"/>
            <w:szCs w:val="24"/>
            <w:lang w:eastAsia="en-US"/>
          </w:rPr>
          <w:t>:</w:t>
        </w:r>
        <w:r w:rsidRPr="007120B1">
          <w:rPr>
            <w:rFonts w:eastAsia="Times New Roman"/>
            <w:szCs w:val="24"/>
            <w:lang w:eastAsia="en-US"/>
          </w:rPr>
          <w:br/>
          <w:t>ΓΑΒΡΟΓΛΟΥ Κ. , σελ.</w:t>
        </w:r>
        <w:r w:rsidRPr="007120B1">
          <w:rPr>
            <w:rFonts w:eastAsia="Times New Roman"/>
            <w:szCs w:val="24"/>
            <w:lang w:eastAsia="en-US"/>
          </w:rPr>
          <w:br/>
          <w:t>ΚΕΓΚΕΡΟΓΛΟΥ Β. , σελ.</w:t>
        </w:r>
        <w:r w:rsidRPr="007120B1">
          <w:rPr>
            <w:rFonts w:eastAsia="Times New Roman"/>
            <w:szCs w:val="24"/>
            <w:lang w:eastAsia="en-US"/>
          </w:rPr>
          <w:br/>
          <w:t>ΚΕΡΑΜΕΩΣ Ν. , σελ.</w:t>
        </w:r>
        <w:r w:rsidRPr="007120B1">
          <w:rPr>
            <w:rFonts w:eastAsia="Times New Roman"/>
            <w:szCs w:val="24"/>
            <w:lang w:eastAsia="en-US"/>
          </w:rPr>
          <w:br/>
          <w:t>ΜΑΥΡΩΤΑΣ Γ. , σελ.</w:t>
        </w:r>
        <w:r w:rsidRPr="007120B1">
          <w:rPr>
            <w:rFonts w:eastAsia="Times New Roman"/>
            <w:szCs w:val="24"/>
            <w:lang w:eastAsia="en-US"/>
          </w:rPr>
          <w:br/>
          <w:t>ΜΕΓΑΛΟΟΙΚΟΝΟΜΟΥ Θ. , σελ.</w:t>
        </w:r>
        <w:r w:rsidRPr="007120B1">
          <w:rPr>
            <w:rFonts w:eastAsia="Times New Roman"/>
            <w:szCs w:val="24"/>
            <w:lang w:eastAsia="en-US"/>
          </w:rPr>
          <w:br/>
          <w:t>ΧΡΙΣΤΟΔΟΥΛΟΠΟΥΛΟΥ Α. , σελ.</w:t>
        </w:r>
        <w:r w:rsidRPr="007120B1">
          <w:rPr>
            <w:rFonts w:eastAsia="Times New Roman"/>
            <w:szCs w:val="24"/>
            <w:lang w:eastAsia="en-US"/>
          </w:rPr>
          <w:br/>
        </w:r>
        <w:r w:rsidRPr="007120B1">
          <w:rPr>
            <w:rFonts w:eastAsia="Times New Roman"/>
            <w:szCs w:val="24"/>
            <w:lang w:eastAsia="en-US"/>
          </w:rPr>
          <w:br/>
          <w:t>Δ. Επί του σχεδίου νόμου του Υπουργείου Παιδείας,  Έρευνας και Θρησκευμάτων:</w:t>
        </w:r>
        <w:r w:rsidRPr="007120B1">
          <w:rPr>
            <w:rFonts w:eastAsia="Times New Roman"/>
            <w:szCs w:val="24"/>
            <w:lang w:eastAsia="en-US"/>
          </w:rPr>
          <w:br/>
          <w:t>ΑΚΡΙΩΤΗΣ Γ. , σελ.</w:t>
        </w:r>
        <w:r w:rsidRPr="007120B1">
          <w:rPr>
            <w:rFonts w:eastAsia="Times New Roman"/>
            <w:szCs w:val="24"/>
            <w:lang w:eastAsia="en-US"/>
          </w:rPr>
          <w:br/>
          <w:t>ΑΝΑΓΝΩΣΤΟΠΟΥΛΟΥ Α. , σελ.</w:t>
        </w:r>
        <w:r w:rsidRPr="007120B1">
          <w:rPr>
            <w:rFonts w:eastAsia="Times New Roman"/>
            <w:szCs w:val="24"/>
            <w:lang w:eastAsia="en-US"/>
          </w:rPr>
          <w:br/>
          <w:t>ΑΝΔΡΙΑΝΟΣ Ι. , σελ.</w:t>
        </w:r>
        <w:r w:rsidRPr="007120B1">
          <w:rPr>
            <w:rFonts w:eastAsia="Times New Roman"/>
            <w:szCs w:val="24"/>
            <w:lang w:eastAsia="en-US"/>
          </w:rPr>
          <w:br/>
          <w:t>ΑΝΤΩΝΙΟΥ Μ. , σελ.</w:t>
        </w:r>
        <w:r w:rsidRPr="007120B1">
          <w:rPr>
            <w:rFonts w:eastAsia="Times New Roman"/>
            <w:szCs w:val="24"/>
            <w:lang w:eastAsia="en-US"/>
          </w:rPr>
          <w:br/>
          <w:t>ΒΑΚΗ Φ. , σελ.</w:t>
        </w:r>
        <w:r w:rsidRPr="007120B1">
          <w:rPr>
            <w:rFonts w:eastAsia="Times New Roman"/>
            <w:szCs w:val="24"/>
            <w:lang w:eastAsia="en-US"/>
          </w:rPr>
          <w:br/>
          <w:t>ΒΡΑΝΤΖΑ Π. , σελ.</w:t>
        </w:r>
        <w:r w:rsidRPr="007120B1">
          <w:rPr>
            <w:rFonts w:eastAsia="Times New Roman"/>
            <w:szCs w:val="24"/>
            <w:lang w:eastAsia="en-US"/>
          </w:rPr>
          <w:br/>
          <w:t>ΓΑΒΡΟΓΛΟΥ Κ. , σελ.</w:t>
        </w:r>
        <w:r w:rsidRPr="007120B1">
          <w:rPr>
            <w:rFonts w:eastAsia="Times New Roman"/>
            <w:szCs w:val="24"/>
            <w:lang w:eastAsia="en-US"/>
          </w:rPr>
          <w:br/>
          <w:t>ΓΚΙΟΥΛΕΚΑΣ Κ. , σελ.</w:t>
        </w:r>
        <w:r w:rsidRPr="007120B1">
          <w:rPr>
            <w:rFonts w:eastAsia="Times New Roman"/>
            <w:szCs w:val="24"/>
            <w:lang w:eastAsia="en-US"/>
          </w:rPr>
          <w:br/>
          <w:t>ΓΡΕΓΟΣ Α. , σελ.</w:t>
        </w:r>
        <w:r w:rsidRPr="007120B1">
          <w:rPr>
            <w:rFonts w:eastAsia="Times New Roman"/>
            <w:szCs w:val="24"/>
            <w:lang w:eastAsia="en-US"/>
          </w:rPr>
          <w:br/>
          <w:t>ΔΑΝΕΛΛΗΣ Σ. , σελ.</w:t>
        </w:r>
        <w:r w:rsidRPr="007120B1">
          <w:rPr>
            <w:rFonts w:eastAsia="Times New Roman"/>
            <w:szCs w:val="24"/>
            <w:lang w:eastAsia="en-US"/>
          </w:rPr>
          <w:br/>
          <w:t>ΔΕΛΗΣ Ι. , σελ.</w:t>
        </w:r>
        <w:r w:rsidRPr="007120B1">
          <w:rPr>
            <w:rFonts w:eastAsia="Times New Roman"/>
            <w:szCs w:val="24"/>
            <w:lang w:eastAsia="en-US"/>
          </w:rPr>
          <w:br/>
          <w:t>ΕΜΜΑΝΟΥΗΛΙΔΗΣ Δ. , σελ.</w:t>
        </w:r>
        <w:r w:rsidRPr="007120B1">
          <w:rPr>
            <w:rFonts w:eastAsia="Times New Roman"/>
            <w:szCs w:val="24"/>
            <w:lang w:eastAsia="en-US"/>
          </w:rPr>
          <w:br/>
          <w:t>ΗΛΙΟΠΟΥΛΟΣ Π. , σελ.</w:t>
        </w:r>
        <w:r w:rsidRPr="007120B1">
          <w:rPr>
            <w:rFonts w:eastAsia="Times New Roman"/>
            <w:szCs w:val="24"/>
            <w:lang w:eastAsia="en-US"/>
          </w:rPr>
          <w:br/>
          <w:t>ΘΕΟΧΑΡΟΠΟΥΛΟΣ Α. , σελ.</w:t>
        </w:r>
        <w:r w:rsidRPr="007120B1">
          <w:rPr>
            <w:rFonts w:eastAsia="Times New Roman"/>
            <w:szCs w:val="24"/>
            <w:lang w:eastAsia="en-US"/>
          </w:rPr>
          <w:br/>
          <w:t>ΘΗΒΑΙΟΣ Ν. , σελ.</w:t>
        </w:r>
        <w:r w:rsidRPr="007120B1">
          <w:rPr>
            <w:rFonts w:eastAsia="Times New Roman"/>
            <w:szCs w:val="24"/>
            <w:lang w:eastAsia="en-US"/>
          </w:rPr>
          <w:br/>
          <w:t>ΚΑΡΑΜΑΝΛΗ  Ά. , σελ.</w:t>
        </w:r>
        <w:r w:rsidRPr="007120B1">
          <w:rPr>
            <w:rFonts w:eastAsia="Times New Roman"/>
            <w:szCs w:val="24"/>
            <w:lang w:eastAsia="en-US"/>
          </w:rPr>
          <w:br/>
          <w:t>ΚΑΤΣΙΚΗΣ Κ. , σελ.</w:t>
        </w:r>
        <w:r w:rsidRPr="007120B1">
          <w:rPr>
            <w:rFonts w:eastAsia="Times New Roman"/>
            <w:szCs w:val="24"/>
            <w:lang w:eastAsia="en-US"/>
          </w:rPr>
          <w:br/>
          <w:t>ΚΕΓΚΕΡΟΓΛΟΥ Β. , σελ.</w:t>
        </w:r>
        <w:r w:rsidRPr="007120B1">
          <w:rPr>
            <w:rFonts w:eastAsia="Times New Roman"/>
            <w:szCs w:val="24"/>
            <w:lang w:eastAsia="en-US"/>
          </w:rPr>
          <w:br/>
          <w:t>ΚΕΛΛΑΣ Χ. , σελ.</w:t>
        </w:r>
        <w:r w:rsidRPr="007120B1">
          <w:rPr>
            <w:rFonts w:eastAsia="Times New Roman"/>
            <w:szCs w:val="24"/>
            <w:lang w:eastAsia="en-US"/>
          </w:rPr>
          <w:br/>
          <w:t>ΚΕΡΑΜΕΩΣ Ν. , σελ.</w:t>
        </w:r>
        <w:r w:rsidRPr="007120B1">
          <w:rPr>
            <w:rFonts w:eastAsia="Times New Roman"/>
            <w:szCs w:val="24"/>
            <w:lang w:eastAsia="en-US"/>
          </w:rPr>
          <w:br/>
          <w:t>ΚΕΦΑΛΙΔΟΥ Χ. , σελ.</w:t>
        </w:r>
        <w:r w:rsidRPr="007120B1">
          <w:rPr>
            <w:rFonts w:eastAsia="Times New Roman"/>
            <w:szCs w:val="24"/>
            <w:lang w:eastAsia="en-US"/>
          </w:rPr>
          <w:br/>
          <w:t>ΚΟΝΣΟΛΑΣ Ε. , σελ.</w:t>
        </w:r>
        <w:r w:rsidRPr="007120B1">
          <w:rPr>
            <w:rFonts w:eastAsia="Times New Roman"/>
            <w:szCs w:val="24"/>
            <w:lang w:eastAsia="en-US"/>
          </w:rPr>
          <w:br/>
          <w:t>ΚΩΝΣΤΑΝΤΟΠΟΥΛΟΣ Δ. , σελ.</w:t>
        </w:r>
        <w:r w:rsidRPr="007120B1">
          <w:rPr>
            <w:rFonts w:eastAsia="Times New Roman"/>
            <w:szCs w:val="24"/>
            <w:lang w:eastAsia="en-US"/>
          </w:rPr>
          <w:br/>
          <w:t>ΛΕΒΕΝΤΗΣ Β. , σελ.</w:t>
        </w:r>
        <w:r w:rsidRPr="007120B1">
          <w:rPr>
            <w:rFonts w:eastAsia="Times New Roman"/>
            <w:szCs w:val="24"/>
            <w:lang w:eastAsia="en-US"/>
          </w:rPr>
          <w:br/>
          <w:t>ΜΑΝΙΑΤΗΣ Ι. , σελ.</w:t>
        </w:r>
        <w:r w:rsidRPr="007120B1">
          <w:rPr>
            <w:rFonts w:eastAsia="Times New Roman"/>
            <w:szCs w:val="24"/>
            <w:lang w:eastAsia="en-US"/>
          </w:rPr>
          <w:br/>
          <w:t>ΜΑΥΡΩΤΑΣ Γ. , σελ.</w:t>
        </w:r>
        <w:r w:rsidRPr="007120B1">
          <w:rPr>
            <w:rFonts w:eastAsia="Times New Roman"/>
            <w:szCs w:val="24"/>
            <w:lang w:eastAsia="en-US"/>
          </w:rPr>
          <w:br/>
          <w:t>ΜΕΓΑΛΟΜΥΣΤΑΚΑΣ Α. , σελ.</w:t>
        </w:r>
        <w:r w:rsidRPr="007120B1">
          <w:rPr>
            <w:rFonts w:eastAsia="Times New Roman"/>
            <w:szCs w:val="24"/>
            <w:lang w:eastAsia="en-US"/>
          </w:rPr>
          <w:br/>
          <w:t>ΜΕΓΑΛΟΟΙΚΟΝΟΜΟΥ Θ. , σελ.</w:t>
        </w:r>
        <w:r w:rsidRPr="007120B1">
          <w:rPr>
            <w:rFonts w:eastAsia="Times New Roman"/>
            <w:szCs w:val="24"/>
            <w:lang w:eastAsia="en-US"/>
          </w:rPr>
          <w:br/>
          <w:t>ΜΗΤΑΦΙΔΗΣ Τ. , σελ.</w:t>
        </w:r>
        <w:r w:rsidRPr="007120B1">
          <w:rPr>
            <w:rFonts w:eastAsia="Times New Roman"/>
            <w:szCs w:val="24"/>
            <w:lang w:eastAsia="en-US"/>
          </w:rPr>
          <w:br/>
          <w:t>ΜΗΤΣΟΤΑΚΗΣ Κ. , σελ.</w:t>
        </w:r>
        <w:r w:rsidRPr="007120B1">
          <w:rPr>
            <w:rFonts w:eastAsia="Times New Roman"/>
            <w:szCs w:val="24"/>
            <w:lang w:eastAsia="en-US"/>
          </w:rPr>
          <w:br/>
          <w:t>ΜΙΧΑΛΟΛΙΑΚΟΣ Ν. , σελ.</w:t>
        </w:r>
        <w:r w:rsidRPr="007120B1">
          <w:rPr>
            <w:rFonts w:eastAsia="Times New Roman"/>
            <w:szCs w:val="24"/>
            <w:lang w:eastAsia="en-US"/>
          </w:rPr>
          <w:br/>
          <w:t>ΜΙΧΕΛΗΣ Α. , σελ.</w:t>
        </w:r>
        <w:r w:rsidRPr="007120B1">
          <w:rPr>
            <w:rFonts w:eastAsia="Times New Roman"/>
            <w:szCs w:val="24"/>
            <w:lang w:eastAsia="en-US"/>
          </w:rPr>
          <w:br/>
          <w:t>ΜΠΑΞΕΒΑΝΑΚΗΣ Δ. , σελ.</w:t>
        </w:r>
        <w:r w:rsidRPr="007120B1">
          <w:rPr>
            <w:rFonts w:eastAsia="Times New Roman"/>
            <w:szCs w:val="24"/>
            <w:lang w:eastAsia="en-US"/>
          </w:rPr>
          <w:br/>
          <w:t>ΠΑΝΑΓΙΩΤΑΡΟΣ Η. , σελ.</w:t>
        </w:r>
        <w:r w:rsidRPr="007120B1">
          <w:rPr>
            <w:rFonts w:eastAsia="Times New Roman"/>
            <w:szCs w:val="24"/>
            <w:lang w:eastAsia="en-US"/>
          </w:rPr>
          <w:br/>
          <w:t>ΠΑΠΑΘΕΟΔΩΡΟΥ Θ. , σελ.</w:t>
        </w:r>
        <w:r w:rsidRPr="007120B1">
          <w:rPr>
            <w:rFonts w:eastAsia="Times New Roman"/>
            <w:szCs w:val="24"/>
            <w:lang w:eastAsia="en-US"/>
          </w:rPr>
          <w:br/>
          <w:t>ΠΑΠΠΑΣ Χ. , σελ.</w:t>
        </w:r>
        <w:r w:rsidRPr="007120B1">
          <w:rPr>
            <w:rFonts w:eastAsia="Times New Roman"/>
            <w:szCs w:val="24"/>
            <w:lang w:eastAsia="en-US"/>
          </w:rPr>
          <w:br/>
          <w:t>ΡΙΖΟΥΛΗΣ Α. , σελ.</w:t>
        </w:r>
        <w:r w:rsidRPr="007120B1">
          <w:rPr>
            <w:rFonts w:eastAsia="Times New Roman"/>
            <w:szCs w:val="24"/>
            <w:lang w:eastAsia="en-US"/>
          </w:rPr>
          <w:br/>
          <w:t>ΣΑΡΙΔΗΣ Ι. , σελ.</w:t>
        </w:r>
        <w:r w:rsidRPr="007120B1">
          <w:rPr>
            <w:rFonts w:eastAsia="Times New Roman"/>
            <w:szCs w:val="24"/>
            <w:lang w:eastAsia="en-US"/>
          </w:rPr>
          <w:br/>
          <w:t>ΣΕΒΑΣΤΑΚΗΣ Δ. , σελ.</w:t>
        </w:r>
        <w:r w:rsidRPr="007120B1">
          <w:rPr>
            <w:rFonts w:eastAsia="Times New Roman"/>
            <w:szCs w:val="24"/>
            <w:lang w:eastAsia="en-US"/>
          </w:rPr>
          <w:br/>
          <w:t>ΣΤΕΦΟΣ Ι. , σελ.</w:t>
        </w:r>
        <w:r w:rsidRPr="007120B1">
          <w:rPr>
            <w:rFonts w:eastAsia="Times New Roman"/>
            <w:szCs w:val="24"/>
            <w:lang w:eastAsia="en-US"/>
          </w:rPr>
          <w:br/>
          <w:t>ΣΤΥΛΙΟΣ Γ. , σελ.</w:t>
        </w:r>
        <w:r w:rsidRPr="007120B1">
          <w:rPr>
            <w:rFonts w:eastAsia="Times New Roman"/>
            <w:szCs w:val="24"/>
            <w:lang w:eastAsia="en-US"/>
          </w:rPr>
          <w:br/>
          <w:t>ΤΖΑΒΑΡΑΣ Κ. , σελ.</w:t>
        </w:r>
        <w:r w:rsidRPr="007120B1">
          <w:rPr>
            <w:rFonts w:eastAsia="Times New Roman"/>
            <w:szCs w:val="24"/>
            <w:lang w:eastAsia="en-US"/>
          </w:rPr>
          <w:br/>
          <w:t>ΦΙΛΗΣ Ν. , σελ.</w:t>
        </w:r>
        <w:r w:rsidRPr="007120B1">
          <w:rPr>
            <w:rFonts w:eastAsia="Times New Roman"/>
            <w:szCs w:val="24"/>
            <w:lang w:eastAsia="en-US"/>
          </w:rPr>
          <w:br/>
          <w:t>ΦΩΤΗΛΑΣ Ι. , σελ.</w:t>
        </w:r>
        <w:r w:rsidRPr="007120B1">
          <w:rPr>
            <w:rFonts w:eastAsia="Times New Roman"/>
            <w:szCs w:val="24"/>
            <w:lang w:eastAsia="en-US"/>
          </w:rPr>
          <w:br/>
          <w:t>ΧΡΙΣΤΟΦΙΛΟΠΟΥΛΟΥ Π. , σελ.</w:t>
        </w:r>
        <w:r w:rsidRPr="007120B1">
          <w:rPr>
            <w:rFonts w:eastAsia="Times New Roman"/>
            <w:szCs w:val="24"/>
            <w:lang w:eastAsia="en-US"/>
          </w:rPr>
          <w:br/>
        </w:r>
      </w:ins>
    </w:p>
    <w:p w14:paraId="5411991C" w14:textId="19C7C087" w:rsidR="007120B1" w:rsidRDefault="007120B1" w:rsidP="007120B1">
      <w:pPr>
        <w:spacing w:after="0" w:line="600" w:lineRule="auto"/>
        <w:ind w:firstLine="720"/>
        <w:jc w:val="both"/>
        <w:rPr>
          <w:ins w:id="35" w:author="Φλούδα Χριστίνα" w:date="2017-05-30T15:07:00Z"/>
          <w:rFonts w:eastAsia="Times New Roman"/>
          <w:szCs w:val="24"/>
        </w:rPr>
        <w:pPrChange w:id="36" w:author="Φλούδα Χριστίνα" w:date="2017-05-30T15:07:00Z">
          <w:pPr>
            <w:spacing w:after="0" w:line="600" w:lineRule="auto"/>
            <w:ind w:firstLine="720"/>
            <w:jc w:val="center"/>
          </w:pPr>
        </w:pPrChange>
      </w:pPr>
      <w:ins w:id="37" w:author="Φλούδα Χριστίνα" w:date="2017-05-30T15:07:00Z">
        <w:r w:rsidRPr="007120B1">
          <w:rPr>
            <w:rFonts w:eastAsia="Times New Roman"/>
            <w:szCs w:val="24"/>
            <w:lang w:eastAsia="en-US"/>
          </w:rPr>
          <w:t>ΠΑΡΕΜΒΑΣΕΙΣ:</w:t>
        </w:r>
        <w:r w:rsidRPr="007120B1">
          <w:rPr>
            <w:rFonts w:eastAsia="Times New Roman"/>
            <w:szCs w:val="24"/>
            <w:lang w:eastAsia="en-US"/>
          </w:rPr>
          <w:br/>
          <w:t>ΒΟΥΛΤΕΨΗ Σ. , σελ.</w:t>
        </w:r>
        <w:r w:rsidRPr="007120B1">
          <w:rPr>
            <w:rFonts w:eastAsia="Times New Roman"/>
            <w:szCs w:val="24"/>
            <w:lang w:eastAsia="en-US"/>
          </w:rPr>
          <w:br/>
          <w:t>ΒΟΥΤΣΗΣ Ν. , σελ.</w:t>
        </w:r>
        <w:r w:rsidRPr="007120B1">
          <w:rPr>
            <w:rFonts w:eastAsia="Times New Roman"/>
            <w:szCs w:val="24"/>
            <w:lang w:eastAsia="en-US"/>
          </w:rPr>
          <w:br/>
          <w:t>ΘΕΩΝΑΣ Ι. , σελ.</w:t>
        </w:r>
        <w:r w:rsidRPr="007120B1">
          <w:rPr>
            <w:rFonts w:eastAsia="Times New Roman"/>
            <w:szCs w:val="24"/>
            <w:lang w:eastAsia="en-US"/>
          </w:rPr>
          <w:br/>
        </w:r>
        <w:bookmarkStart w:id="38" w:name="_GoBack"/>
        <w:bookmarkEnd w:id="38"/>
      </w:ins>
    </w:p>
    <w:p w14:paraId="6EA2C17A" w14:textId="77777777" w:rsidR="00E41DDC" w:rsidRDefault="007120B1">
      <w:pPr>
        <w:spacing w:after="0" w:line="600" w:lineRule="auto"/>
        <w:ind w:firstLine="720"/>
        <w:jc w:val="center"/>
        <w:rPr>
          <w:rFonts w:eastAsia="Times New Roman"/>
          <w:szCs w:val="24"/>
        </w:rPr>
      </w:pPr>
      <w:r>
        <w:rPr>
          <w:rFonts w:eastAsia="Times New Roman"/>
          <w:szCs w:val="24"/>
        </w:rPr>
        <w:t>ΠΡΑΚΤΙΚΑ ΒΟΥΛΗΣ</w:t>
      </w:r>
    </w:p>
    <w:p w14:paraId="6EA2C17B" w14:textId="77777777" w:rsidR="00E41DDC" w:rsidRDefault="007120B1">
      <w:pPr>
        <w:spacing w:after="0" w:line="600" w:lineRule="auto"/>
        <w:ind w:firstLine="720"/>
        <w:jc w:val="center"/>
        <w:rPr>
          <w:rFonts w:eastAsia="Times New Roman"/>
          <w:szCs w:val="24"/>
        </w:rPr>
      </w:pPr>
      <w:r>
        <w:rPr>
          <w:rFonts w:eastAsia="Times New Roman"/>
          <w:szCs w:val="24"/>
        </w:rPr>
        <w:t xml:space="preserve">ΙΖ΄ ΠΕΡΙΟΔΟΣ </w:t>
      </w:r>
    </w:p>
    <w:p w14:paraId="6EA2C17C" w14:textId="77777777" w:rsidR="00E41DDC" w:rsidRDefault="007120B1">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EA2C17D" w14:textId="77777777" w:rsidR="00E41DDC" w:rsidRDefault="007120B1">
      <w:pPr>
        <w:spacing w:after="0" w:line="600" w:lineRule="auto"/>
        <w:ind w:firstLine="720"/>
        <w:jc w:val="center"/>
        <w:rPr>
          <w:rFonts w:eastAsia="Times New Roman"/>
          <w:szCs w:val="24"/>
        </w:rPr>
      </w:pPr>
      <w:r>
        <w:rPr>
          <w:rFonts w:eastAsia="Times New Roman"/>
          <w:szCs w:val="24"/>
        </w:rPr>
        <w:t>ΣΥΝΟΔΟΣ Β΄</w:t>
      </w:r>
    </w:p>
    <w:p w14:paraId="6EA2C17E" w14:textId="77777777" w:rsidR="00E41DDC" w:rsidRDefault="007120B1">
      <w:pPr>
        <w:spacing w:after="0" w:line="600" w:lineRule="auto"/>
        <w:ind w:firstLine="720"/>
        <w:jc w:val="center"/>
        <w:rPr>
          <w:rFonts w:eastAsia="Times New Roman"/>
          <w:szCs w:val="24"/>
        </w:rPr>
      </w:pPr>
      <w:r>
        <w:rPr>
          <w:rFonts w:eastAsia="Times New Roman"/>
          <w:szCs w:val="24"/>
        </w:rPr>
        <w:t>ΣΥΝΕΔΡΙΑΣΗ ΡΚΕ΄</w:t>
      </w:r>
    </w:p>
    <w:p w14:paraId="6EA2C17F" w14:textId="77777777" w:rsidR="00E41DDC" w:rsidRDefault="007120B1">
      <w:pPr>
        <w:spacing w:after="0" w:line="600" w:lineRule="auto"/>
        <w:ind w:firstLine="720"/>
        <w:jc w:val="center"/>
        <w:rPr>
          <w:rFonts w:eastAsia="Times New Roman"/>
          <w:szCs w:val="24"/>
        </w:rPr>
      </w:pPr>
      <w:r>
        <w:rPr>
          <w:rFonts w:eastAsia="Times New Roman"/>
          <w:szCs w:val="24"/>
        </w:rPr>
        <w:t>Πέμπτη 25 Μαΐου 2017</w:t>
      </w:r>
    </w:p>
    <w:p w14:paraId="6EA2C180" w14:textId="77777777" w:rsidR="00E41DDC" w:rsidRDefault="007120B1">
      <w:pPr>
        <w:spacing w:after="0" w:line="600" w:lineRule="auto"/>
        <w:ind w:firstLine="720"/>
        <w:jc w:val="both"/>
        <w:rPr>
          <w:rFonts w:eastAsia="Times New Roman"/>
          <w:szCs w:val="24"/>
        </w:rPr>
      </w:pPr>
      <w:r>
        <w:rPr>
          <w:rFonts w:eastAsia="Times New Roman"/>
          <w:szCs w:val="24"/>
        </w:rPr>
        <w:t>Αθήνα, σήμερα στις 25 Μαΐου 2017, ημέρα Πέμπτη και ώρα 10.10΄</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1F6EBA">
        <w:rPr>
          <w:rFonts w:eastAsia="Times New Roman"/>
          <w:b/>
          <w:szCs w:val="24"/>
        </w:rPr>
        <w:t>ΔΗΜΗΤΡΙΟΥ  ΚΡΕΜΑΣΤΙΝΟΥ</w:t>
      </w:r>
      <w:r>
        <w:rPr>
          <w:rFonts w:eastAsia="Times New Roman"/>
          <w:szCs w:val="24"/>
        </w:rPr>
        <w:t>.</w:t>
      </w:r>
    </w:p>
    <w:p w14:paraId="6EA2C181" w14:textId="77777777" w:rsidR="00E41DDC" w:rsidRDefault="007120B1">
      <w:pPr>
        <w:spacing w:after="0" w:line="600" w:lineRule="auto"/>
        <w:ind w:firstLine="720"/>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Κυρίες και κύριοι συνάδελφοι, αρχίζει η συνεδρίαση.</w:t>
      </w:r>
    </w:p>
    <w:p w14:paraId="6EA2C182" w14:textId="77777777" w:rsidR="00E41DDC" w:rsidRDefault="007120B1">
      <w:pPr>
        <w:spacing w:after="0" w:line="600" w:lineRule="auto"/>
        <w:ind w:firstLine="720"/>
        <w:jc w:val="both"/>
        <w:rPr>
          <w:rFonts w:eastAsia="Times New Roman"/>
          <w:szCs w:val="24"/>
        </w:rPr>
      </w:pPr>
      <w:r>
        <w:rPr>
          <w:rFonts w:eastAsia="Times New Roman"/>
          <w:szCs w:val="24"/>
        </w:rPr>
        <w:t>Πρ</w:t>
      </w:r>
      <w:r>
        <w:rPr>
          <w:rFonts w:eastAsia="Times New Roman"/>
          <w:szCs w:val="24"/>
        </w:rPr>
        <w:t>ιν</w:t>
      </w:r>
      <w:r>
        <w:rPr>
          <w:rFonts w:eastAsia="Times New Roman"/>
          <w:szCs w:val="24"/>
        </w:rPr>
        <w:t xml:space="preserve"> εισέλθουμε στ</w:t>
      </w:r>
      <w:r>
        <w:rPr>
          <w:rFonts w:eastAsia="Times New Roman"/>
          <w:szCs w:val="24"/>
        </w:rPr>
        <w:t>η σημερινή ημερήσια διάταξη</w:t>
      </w:r>
      <w:r>
        <w:rPr>
          <w:rFonts w:eastAsia="Times New Roman"/>
          <w:szCs w:val="24"/>
        </w:rPr>
        <w:t>, έχω να κάνω μια ανακοίνωση προς το Σώμα:</w:t>
      </w:r>
    </w:p>
    <w:p w14:paraId="6EA2C183" w14:textId="77777777" w:rsidR="00E41DDC" w:rsidRDefault="007120B1">
      <w:pPr>
        <w:spacing w:after="0" w:line="600" w:lineRule="auto"/>
        <w:ind w:firstLine="720"/>
        <w:jc w:val="both"/>
        <w:rPr>
          <w:rFonts w:eastAsia="Times New Roman"/>
          <w:szCs w:val="24"/>
        </w:rPr>
      </w:pPr>
      <w:r>
        <w:rPr>
          <w:rFonts w:eastAsia="Times New Roman"/>
          <w:szCs w:val="24"/>
        </w:rPr>
        <w:t xml:space="preserve">Η Διαρκής Επιτροπή Μορφωτικών Υποθέσεων καταθέτει την </w:t>
      </w:r>
      <w:r>
        <w:rPr>
          <w:rFonts w:eastAsia="Times New Roman"/>
          <w:szCs w:val="24"/>
        </w:rPr>
        <w:t>έ</w:t>
      </w:r>
      <w:r>
        <w:rPr>
          <w:rFonts w:eastAsia="Times New Roman"/>
          <w:szCs w:val="24"/>
        </w:rPr>
        <w:t>κθεσή της στο σχέδιο νόμου του Υπουργείου Παιδείας, Έρευνας και Θρησκευμάτων</w:t>
      </w:r>
      <w:r>
        <w:rPr>
          <w:rFonts w:eastAsia="Times New Roman"/>
          <w:szCs w:val="24"/>
        </w:rPr>
        <w:t>:</w:t>
      </w:r>
      <w:r>
        <w:rPr>
          <w:rFonts w:eastAsia="Times New Roman"/>
          <w:szCs w:val="24"/>
        </w:rPr>
        <w:t xml:space="preserve"> «Μέτρα για την επιτάχυνση του κυβερνη</w:t>
      </w:r>
      <w:r>
        <w:rPr>
          <w:rFonts w:eastAsia="Times New Roman"/>
          <w:szCs w:val="24"/>
        </w:rPr>
        <w:t>τικού έργου σε θέματα εκπαίδευσης».</w:t>
      </w:r>
    </w:p>
    <w:p w14:paraId="6EA2C184" w14:textId="77777777" w:rsidR="00E41DDC" w:rsidRDefault="007120B1">
      <w:pPr>
        <w:spacing w:after="0" w:line="600" w:lineRule="auto"/>
        <w:ind w:firstLine="720"/>
        <w:jc w:val="both"/>
        <w:rPr>
          <w:rFonts w:eastAsia="Times New Roman"/>
          <w:szCs w:val="24"/>
        </w:rPr>
      </w:pPr>
      <w:r>
        <w:rPr>
          <w:rFonts w:eastAsia="Times New Roman"/>
          <w:szCs w:val="24"/>
        </w:rPr>
        <w:lastRenderedPageBreak/>
        <w:t>Εισερχόμα</w:t>
      </w:r>
      <w:r>
        <w:rPr>
          <w:rFonts w:eastAsia="Times New Roman"/>
          <w:szCs w:val="24"/>
        </w:rPr>
        <w:t>στε</w:t>
      </w:r>
      <w:r>
        <w:rPr>
          <w:rFonts w:eastAsia="Times New Roman"/>
          <w:szCs w:val="24"/>
        </w:rPr>
        <w:t xml:space="preserve"> στη συμπληρωματική ημερήσια διάταξη της </w:t>
      </w:r>
    </w:p>
    <w:p w14:paraId="6EA2C185" w14:textId="77777777" w:rsidR="00E41DDC" w:rsidRDefault="007120B1">
      <w:pPr>
        <w:spacing w:after="0" w:line="600" w:lineRule="auto"/>
        <w:ind w:firstLine="720"/>
        <w:jc w:val="center"/>
        <w:rPr>
          <w:rFonts w:eastAsia="Times New Roman"/>
          <w:b/>
          <w:szCs w:val="24"/>
        </w:rPr>
      </w:pPr>
      <w:r>
        <w:rPr>
          <w:rFonts w:eastAsia="Times New Roman"/>
          <w:b/>
          <w:szCs w:val="24"/>
        </w:rPr>
        <w:t>ΝΟΜΟΘΕΤΙΚΗΣ ΕΡΓΑΣΙΑΣ</w:t>
      </w:r>
    </w:p>
    <w:p w14:paraId="6EA2C18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w:t>
      </w:r>
      <w:r>
        <w:rPr>
          <w:rFonts w:eastAsia="Times New Roman" w:cs="Times New Roman"/>
          <w:szCs w:val="24"/>
        </w:rPr>
        <w:t>και του συνόλου του σχεδίου νόμου του Υπουργείου Παιδείας, Έρευνας και Θρησκευμάτων: «Μέτρα γι</w:t>
      </w:r>
      <w:r>
        <w:rPr>
          <w:rFonts w:eastAsia="Times New Roman" w:cs="Times New Roman"/>
          <w:szCs w:val="24"/>
        </w:rPr>
        <w:t>α την επιτάχυνση του κυβερνητικού έργου σε θέματα εκπαίδευσης».</w:t>
      </w:r>
    </w:p>
    <w:p w14:paraId="6EA2C18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 ανωτέρω σχέδιο νόμου χαρακτηρίστηκε από την Κυβέρνηση ως επείγον και η αρμόδια Διαρκής Επιτροπή Μορφωτικών Υποθέσεων αποδέχθηκε κατά πλειοψηφία τον χαρακτηρισμό του ως επείγοντος, σύμφωνα μ</w:t>
      </w:r>
      <w:r>
        <w:rPr>
          <w:rFonts w:eastAsia="Times New Roman" w:cs="Times New Roman"/>
          <w:szCs w:val="24"/>
        </w:rPr>
        <w:t>ε το άρθρο 110 του Κανονισμού της Βουλής.</w:t>
      </w:r>
    </w:p>
    <w:p w14:paraId="6EA2C18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w:t>
      </w:r>
      <w:r>
        <w:rPr>
          <w:rFonts w:eastAsia="Times New Roman" w:cs="Times New Roman"/>
          <w:szCs w:val="24"/>
        </w:rPr>
        <w:t>στι</w:t>
      </w:r>
      <w:r>
        <w:rPr>
          <w:rFonts w:eastAsia="Times New Roman" w:cs="Times New Roman"/>
          <w:szCs w:val="24"/>
        </w:rPr>
        <w:t>ς 24 Μαΐου 2017 τη συζήτηση του νομοσχεδίου σε μία συνεδρίαση ενιαία επί της αρχής, των άρθρων και των τροπολογιών.</w:t>
      </w:r>
    </w:p>
    <w:p w14:paraId="6EA2C18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Συμφωνεί το Σώμα επ’ αυτού;</w:t>
      </w:r>
    </w:p>
    <w:p w14:paraId="6EA2C18A"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ΟΛΟΙ ΟΙ ΒΟΥΛΕΥ</w:t>
      </w:r>
      <w:r>
        <w:rPr>
          <w:rFonts w:eastAsia="Times New Roman" w:cs="Times New Roman"/>
          <w:b/>
          <w:szCs w:val="24"/>
        </w:rPr>
        <w:t>ΤΕΣ:</w:t>
      </w:r>
      <w:r>
        <w:rPr>
          <w:rFonts w:eastAsia="Times New Roman" w:cs="Times New Roman"/>
          <w:szCs w:val="24"/>
        </w:rPr>
        <w:t xml:space="preserve"> Μάλιστα, μάλιστα.</w:t>
      </w:r>
    </w:p>
    <w:p w14:paraId="6EA2C18B" w14:textId="77777777" w:rsidR="00E41DDC" w:rsidRDefault="007120B1">
      <w:pPr>
        <w:spacing w:after="0" w:line="600" w:lineRule="auto"/>
        <w:ind w:firstLine="720"/>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Συνεπώς τ</w:t>
      </w:r>
      <w:r>
        <w:rPr>
          <w:rFonts w:eastAsia="Times New Roman"/>
          <w:szCs w:val="24"/>
        </w:rPr>
        <w:t xml:space="preserve">ο Σώμα </w:t>
      </w:r>
      <w:proofErr w:type="spellStart"/>
      <w:r>
        <w:rPr>
          <w:rFonts w:eastAsia="Times New Roman"/>
          <w:szCs w:val="24"/>
        </w:rPr>
        <w:t>συνεφώνησε</w:t>
      </w:r>
      <w:proofErr w:type="spellEnd"/>
      <w:r>
        <w:rPr>
          <w:rFonts w:eastAsia="Times New Roman"/>
          <w:szCs w:val="24"/>
        </w:rPr>
        <w:t xml:space="preserve"> ομοφώνως.</w:t>
      </w:r>
    </w:p>
    <w:p w14:paraId="6EA2C18C" w14:textId="77777777" w:rsidR="00E41DDC" w:rsidRDefault="007120B1">
      <w:pPr>
        <w:spacing w:after="0" w:line="600" w:lineRule="auto"/>
        <w:ind w:firstLine="720"/>
        <w:jc w:val="both"/>
        <w:rPr>
          <w:rFonts w:eastAsia="Times New Roman"/>
          <w:szCs w:val="24"/>
        </w:rPr>
      </w:pPr>
      <w:r>
        <w:rPr>
          <w:rFonts w:eastAsia="Times New Roman"/>
          <w:szCs w:val="24"/>
        </w:rPr>
        <w:lastRenderedPageBreak/>
        <w:t xml:space="preserve">Τον λόγο έχει ο εισηγητής του ΣΥΡΙΖΑ κ. </w:t>
      </w:r>
      <w:proofErr w:type="spellStart"/>
      <w:r>
        <w:rPr>
          <w:rFonts w:eastAsia="Times New Roman"/>
          <w:szCs w:val="24"/>
        </w:rPr>
        <w:t>Στέφος</w:t>
      </w:r>
      <w:proofErr w:type="spellEnd"/>
      <w:r>
        <w:rPr>
          <w:rFonts w:eastAsia="Times New Roman"/>
          <w:szCs w:val="24"/>
        </w:rPr>
        <w:t xml:space="preserve"> για δεκαπέντε λεπτά.</w:t>
      </w:r>
    </w:p>
    <w:p w14:paraId="6EA2C18D" w14:textId="77777777" w:rsidR="00E41DDC" w:rsidRDefault="007120B1">
      <w:pPr>
        <w:spacing w:after="0" w:line="600" w:lineRule="auto"/>
        <w:ind w:firstLine="720"/>
        <w:jc w:val="both"/>
        <w:rPr>
          <w:rFonts w:eastAsia="Times New Roman" w:cs="Times New Roman"/>
          <w:szCs w:val="24"/>
        </w:rPr>
      </w:pPr>
      <w:r>
        <w:rPr>
          <w:rFonts w:eastAsia="Times New Roman"/>
          <w:b/>
          <w:szCs w:val="24"/>
        </w:rPr>
        <w:t>ΙΩΑΝΝΗΣ ΣΤΕΦΟΣ:</w:t>
      </w:r>
      <w:r>
        <w:rPr>
          <w:rFonts w:eastAsia="Times New Roman"/>
          <w:szCs w:val="24"/>
        </w:rPr>
        <w:t xml:space="preserve"> Κύριε Πρόεδρε, κύριε Υπουργέ, κυρίες και κύριοι συνάδελφοι, συζητάμε σήμερα το σχέδιο νόμου του Υπουργείου Παιδείας, Έρευνας και Θρησκευμάτων: </w:t>
      </w:r>
      <w:r>
        <w:rPr>
          <w:rFonts w:eastAsia="Times New Roman" w:cs="Times New Roman"/>
          <w:szCs w:val="24"/>
        </w:rPr>
        <w:t>«Μέτρα για την επιτάχυνση του κυβερνητικού έργου σε θέματα εκπαίδευσης».</w:t>
      </w:r>
    </w:p>
    <w:p w14:paraId="6EA2C18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Η νομοθέτηση αυτή κρίθηκε επιβεβλημένη </w:t>
      </w:r>
      <w:r>
        <w:rPr>
          <w:rFonts w:eastAsia="Times New Roman" w:cs="Times New Roman"/>
          <w:szCs w:val="24"/>
        </w:rPr>
        <w:t>μετά την πρόσφατη απόφαση του Σ</w:t>
      </w:r>
      <w:r>
        <w:rPr>
          <w:rFonts w:eastAsia="Times New Roman" w:cs="Times New Roman"/>
          <w:szCs w:val="24"/>
        </w:rPr>
        <w:t xml:space="preserve">υμβουλίου της </w:t>
      </w:r>
      <w:r>
        <w:rPr>
          <w:rFonts w:eastAsia="Times New Roman" w:cs="Times New Roman"/>
          <w:szCs w:val="24"/>
        </w:rPr>
        <w:t>Ε</w:t>
      </w:r>
      <w:r>
        <w:rPr>
          <w:rFonts w:eastAsia="Times New Roman" w:cs="Times New Roman"/>
          <w:szCs w:val="24"/>
        </w:rPr>
        <w:t>πικ</w:t>
      </w:r>
      <w:r>
        <w:rPr>
          <w:rFonts w:eastAsia="Times New Roman" w:cs="Times New Roman"/>
          <w:szCs w:val="24"/>
        </w:rPr>
        <w:t>ρ</w:t>
      </w:r>
      <w:r>
        <w:rPr>
          <w:rFonts w:eastAsia="Times New Roman" w:cs="Times New Roman"/>
          <w:szCs w:val="24"/>
        </w:rPr>
        <w:t>α</w:t>
      </w:r>
      <w:r>
        <w:rPr>
          <w:rFonts w:eastAsia="Times New Roman" w:cs="Times New Roman"/>
          <w:szCs w:val="24"/>
        </w:rPr>
        <w:t>τείας</w:t>
      </w:r>
      <w:r>
        <w:rPr>
          <w:rFonts w:eastAsia="Times New Roman" w:cs="Times New Roman"/>
          <w:szCs w:val="24"/>
        </w:rPr>
        <w:t>. Η συγκεκριμένη απόφαση έκρινε άρθρο του ν.4327/2015, και συγκεκριμένα αυτό που αφορά την εκλογή διευθυντών σχολικών μονάδων από τους συλλόγους διδασκόντων με τη διαδικασία της μυστικής ψηφοφορίας</w:t>
      </w:r>
      <w:r>
        <w:rPr>
          <w:rFonts w:eastAsia="Times New Roman" w:cs="Times New Roman"/>
          <w:szCs w:val="24"/>
        </w:rPr>
        <w:t>,</w:t>
      </w:r>
      <w:r>
        <w:rPr>
          <w:rFonts w:eastAsia="Times New Roman" w:cs="Times New Roman"/>
          <w:szCs w:val="24"/>
        </w:rPr>
        <w:t xml:space="preserve"> ω</w:t>
      </w:r>
      <w:r>
        <w:rPr>
          <w:rFonts w:eastAsia="Times New Roman" w:cs="Times New Roman"/>
          <w:szCs w:val="24"/>
        </w:rPr>
        <w:t>ς αντισυνταγματικό.</w:t>
      </w:r>
    </w:p>
    <w:p w14:paraId="6EA2C18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 σκεπτικό του ν.4327/2015 εξασφάλιζε ένα πλαίσιο συμμετοχής των διδασκόντων σε ένα θέμα που σχετίζεται άμεσα με τη διοίκηση του σχολείου, την παιδαγωγική και τη διδακτική διαδικασία, την επικοινωνία του σχολείου με την υπόλοιπη κοινων</w:t>
      </w:r>
      <w:r>
        <w:rPr>
          <w:rFonts w:eastAsia="Times New Roman" w:cs="Times New Roman"/>
          <w:szCs w:val="24"/>
        </w:rPr>
        <w:t xml:space="preserve">ία και τους φορείς, τους </w:t>
      </w:r>
      <w:proofErr w:type="spellStart"/>
      <w:r>
        <w:rPr>
          <w:rFonts w:eastAsia="Times New Roman" w:cs="Times New Roman"/>
          <w:szCs w:val="24"/>
        </w:rPr>
        <w:t>αξιακούς</w:t>
      </w:r>
      <w:proofErr w:type="spellEnd"/>
      <w:r>
        <w:rPr>
          <w:rFonts w:eastAsia="Times New Roman" w:cs="Times New Roman"/>
          <w:szCs w:val="24"/>
        </w:rPr>
        <w:t xml:space="preserve"> και ηθικούς κώδικες που διέπουν τη λειτουργία του σχολείου. Με άλλα λόγια, η προσέγγιση του ν.4327/2015 εξασφάλιζε συνθήκες δημοκρατίας και </w:t>
      </w:r>
      <w:r>
        <w:rPr>
          <w:rFonts w:eastAsia="Times New Roman" w:cs="Times New Roman"/>
          <w:szCs w:val="24"/>
        </w:rPr>
        <w:lastRenderedPageBreak/>
        <w:t>συλλογικής ευθύνης για το άμεσο παιδαγωγικό έργο της σχολικής μονάδας, της εκπαιδε</w:t>
      </w:r>
      <w:r>
        <w:rPr>
          <w:rFonts w:eastAsia="Times New Roman" w:cs="Times New Roman"/>
          <w:szCs w:val="24"/>
        </w:rPr>
        <w:t>υτικής μονάδας.</w:t>
      </w:r>
    </w:p>
    <w:p w14:paraId="6EA2C190" w14:textId="77777777" w:rsidR="00E41DDC" w:rsidRDefault="007120B1">
      <w:pPr>
        <w:spacing w:after="0" w:line="600" w:lineRule="auto"/>
        <w:ind w:firstLine="720"/>
        <w:jc w:val="both"/>
        <w:rPr>
          <w:rFonts w:eastAsia="Times New Roman"/>
          <w:szCs w:val="24"/>
        </w:rPr>
      </w:pPr>
      <w:r>
        <w:rPr>
          <w:rFonts w:eastAsia="Times New Roman" w:cs="Times New Roman"/>
          <w:szCs w:val="24"/>
        </w:rPr>
        <w:t xml:space="preserve">Βέβαια, μου προξενεί μεγάλη εντύπωση η σιωπή των συλλογικών οργάνων των δύο μεγάλων εκπαιδευτικών ομοσπονδιών επί του θέματος, δηλαδή της γνώμης του </w:t>
      </w:r>
      <w:r>
        <w:rPr>
          <w:rFonts w:eastAsia="Times New Roman" w:cs="Times New Roman"/>
          <w:szCs w:val="24"/>
        </w:rPr>
        <w:t>σ</w:t>
      </w:r>
      <w:r>
        <w:rPr>
          <w:rFonts w:eastAsia="Times New Roman" w:cs="Times New Roman"/>
          <w:szCs w:val="24"/>
        </w:rPr>
        <w:t xml:space="preserve">υλλόγου </w:t>
      </w:r>
      <w:r>
        <w:rPr>
          <w:rFonts w:eastAsia="Times New Roman" w:cs="Times New Roman"/>
          <w:szCs w:val="24"/>
        </w:rPr>
        <w:t>δ</w:t>
      </w:r>
      <w:r>
        <w:rPr>
          <w:rFonts w:eastAsia="Times New Roman" w:cs="Times New Roman"/>
          <w:szCs w:val="24"/>
        </w:rPr>
        <w:t>ιδασκόντων σε ό,τι αφορά το πρόσωπο του διευθυντή, αλλά καμμία έκπληξη δεν μου πρ</w:t>
      </w:r>
      <w:r>
        <w:rPr>
          <w:rFonts w:eastAsia="Times New Roman" w:cs="Times New Roman"/>
          <w:szCs w:val="24"/>
        </w:rPr>
        <w:t>οξενεί η στάση της Νέας Δημοκρατίας, η οποία τρομάζει στις συμμετοχικές και στις συλλογικές διαδικασίες.</w:t>
      </w:r>
    </w:p>
    <w:p w14:paraId="6EA2C191" w14:textId="77777777" w:rsidR="00E41DDC" w:rsidRDefault="007120B1">
      <w:pPr>
        <w:spacing w:after="0" w:line="600" w:lineRule="auto"/>
        <w:ind w:firstLine="720"/>
        <w:jc w:val="both"/>
        <w:rPr>
          <w:rFonts w:eastAsia="Times New Roman"/>
          <w:szCs w:val="24"/>
        </w:rPr>
      </w:pPr>
      <w:r>
        <w:rPr>
          <w:rFonts w:eastAsia="Times New Roman"/>
          <w:szCs w:val="24"/>
        </w:rPr>
        <w:t>Ερχόμαστε, λοιπόν, στο πρώτο μέρος του νομοσχεδίου</w:t>
      </w:r>
      <w:r>
        <w:rPr>
          <w:rFonts w:eastAsia="Times New Roman"/>
          <w:szCs w:val="24"/>
        </w:rPr>
        <w:t>,</w:t>
      </w:r>
      <w:r>
        <w:rPr>
          <w:rFonts w:eastAsia="Times New Roman"/>
          <w:szCs w:val="24"/>
        </w:rPr>
        <w:t xml:space="preserve"> που αφορά στη διαδικασία επιλογής διευθυντών. Όργανα διοίκησης του σχολείου είναι ο σύλλογος διδασκ</w:t>
      </w:r>
      <w:r>
        <w:rPr>
          <w:rFonts w:eastAsia="Times New Roman"/>
          <w:szCs w:val="24"/>
        </w:rPr>
        <w:t xml:space="preserve">όντων και ο διευθυντής κάθε σχολείου. Ο ρόλος του συλλόγου διδασκόντων δεν αμφισβητείται από κανέναν, είναι σημαντικός και θα πρέπει κάποια στιγμή εδώ να συζητήσουμε πολιτικές ενίσχυσης αυτού του ρόλου. Ο ρόλος των διευθυντών είναι, επίσης, πολύμορφος και </w:t>
      </w:r>
      <w:r>
        <w:rPr>
          <w:rFonts w:eastAsia="Times New Roman"/>
          <w:szCs w:val="24"/>
        </w:rPr>
        <w:t xml:space="preserve">πολύπλευρος. </w:t>
      </w:r>
    </w:p>
    <w:p w14:paraId="6EA2C192" w14:textId="77777777" w:rsidR="00E41DDC" w:rsidRDefault="007120B1">
      <w:pPr>
        <w:spacing w:after="0" w:line="600" w:lineRule="auto"/>
        <w:ind w:firstLine="720"/>
        <w:jc w:val="both"/>
        <w:rPr>
          <w:rFonts w:eastAsia="Times New Roman"/>
          <w:szCs w:val="24"/>
        </w:rPr>
      </w:pPr>
      <w:r>
        <w:rPr>
          <w:rFonts w:eastAsia="Times New Roman"/>
          <w:szCs w:val="24"/>
        </w:rPr>
        <w:t>Για αυτό ακριβώς η όποια συζήτηση επιχειρείται να γίνει ή να ανοίξει</w:t>
      </w:r>
      <w:r>
        <w:rPr>
          <w:rFonts w:eastAsia="Times New Roman"/>
          <w:szCs w:val="24"/>
        </w:rPr>
        <w:t>,</w:t>
      </w:r>
      <w:r>
        <w:rPr>
          <w:rFonts w:eastAsia="Times New Roman"/>
          <w:szCs w:val="24"/>
        </w:rPr>
        <w:t xml:space="preserve"> που αφορά τοποθέτηση διευθυντών έξω από τα </w:t>
      </w:r>
      <w:r>
        <w:rPr>
          <w:rFonts w:eastAsia="Times New Roman"/>
          <w:szCs w:val="24"/>
        </w:rPr>
        <w:lastRenderedPageBreak/>
        <w:t>σπλάχνα της εκπαιδευτικής κοινότητας</w:t>
      </w:r>
      <w:r>
        <w:rPr>
          <w:rFonts w:eastAsia="Times New Roman"/>
          <w:szCs w:val="24"/>
        </w:rPr>
        <w:t>,</w:t>
      </w:r>
      <w:r>
        <w:rPr>
          <w:rFonts w:eastAsia="Times New Roman"/>
          <w:szCs w:val="24"/>
        </w:rPr>
        <w:t xml:space="preserve"> και άκαιρη είναι και υποβολιμαία. Δεν είναι δυνατόν ένας άνθρωπος ο οποίος δεν έχει γνώση τ</w:t>
      </w:r>
      <w:r>
        <w:rPr>
          <w:rFonts w:eastAsia="Times New Roman"/>
          <w:szCs w:val="24"/>
        </w:rPr>
        <w:t>ης εκπαιδευτικής πραγματικότητας του σχολείου, της σχέσης του σχολείου με τους γονείς, της σχέσης του σχολείου με την κοινωνία υποθετικά τώρα ή στο μέλλον να συζητήσουμε ότι δεν θα είναι από τα σπλάχνα των εκπαιδευτικών.</w:t>
      </w:r>
    </w:p>
    <w:p w14:paraId="6EA2C193" w14:textId="77777777" w:rsidR="00E41DDC" w:rsidRDefault="007120B1">
      <w:pPr>
        <w:spacing w:after="0" w:line="600" w:lineRule="auto"/>
        <w:ind w:firstLine="720"/>
        <w:jc w:val="both"/>
        <w:rPr>
          <w:rFonts w:eastAsia="Times New Roman"/>
          <w:szCs w:val="24"/>
        </w:rPr>
      </w:pPr>
      <w:r>
        <w:rPr>
          <w:rFonts w:eastAsia="Times New Roman"/>
          <w:szCs w:val="24"/>
        </w:rPr>
        <w:t>Γι</w:t>
      </w:r>
      <w:r>
        <w:rPr>
          <w:rFonts w:eastAsia="Times New Roman"/>
          <w:szCs w:val="24"/>
        </w:rPr>
        <w:t>α</w:t>
      </w:r>
      <w:r>
        <w:rPr>
          <w:rFonts w:eastAsia="Times New Roman"/>
          <w:szCs w:val="24"/>
        </w:rPr>
        <w:t xml:space="preserve"> αυτό ακριβώς και εμείς θεωρούμε</w:t>
      </w:r>
      <w:r>
        <w:rPr>
          <w:rFonts w:eastAsia="Times New Roman"/>
          <w:szCs w:val="24"/>
        </w:rPr>
        <w:t xml:space="preserve"> σημαντικό αυτό που σήμερα νομοθετούμε. Τι προβλέπεται για την επιλογή των διευθυντών σχολικών μονάδων; Να έχει ο εκπαιδευτικός ο οποίος καλείται για αυτή τη θέση εκπαιδευτική, διδακτική εμπειρία. Πώς αποτιμάται η διδακτική εμπειρία;</w:t>
      </w:r>
    </w:p>
    <w:p w14:paraId="6EA2C194" w14:textId="77777777" w:rsidR="00E41DDC" w:rsidRDefault="007120B1">
      <w:pPr>
        <w:spacing w:after="0" w:line="600" w:lineRule="auto"/>
        <w:ind w:firstLine="720"/>
        <w:jc w:val="both"/>
        <w:rPr>
          <w:rFonts w:eastAsia="Times New Roman"/>
          <w:szCs w:val="24"/>
        </w:rPr>
      </w:pPr>
      <w:r>
        <w:rPr>
          <w:rFonts w:eastAsia="Times New Roman"/>
          <w:szCs w:val="24"/>
        </w:rPr>
        <w:t xml:space="preserve">Η διδακτική εμπειρία </w:t>
      </w:r>
      <w:r>
        <w:rPr>
          <w:rFonts w:eastAsia="Times New Roman"/>
          <w:szCs w:val="24"/>
        </w:rPr>
        <w:t>για εμάς είναι η εμπειρία του εκπαιδευτικού στη σχολική τάξη, η εμπειρία του εκπαιδευτικού στη σχολική μονάδα. Όπως είπαμε, σχολική μονάδα δεν είναι μόνο μια μαθησιακή διαδικασία, αλλά είναι το σύνολο εκείνων των διαδικασιών που έχουν σχέση με την ψυχοσύνθ</w:t>
      </w:r>
      <w:r>
        <w:rPr>
          <w:rFonts w:eastAsia="Times New Roman"/>
          <w:szCs w:val="24"/>
        </w:rPr>
        <w:t>εση του παιδιού, με τις σχέσεις του σχολείου με την κοινωνία, με το πώς θα διαχειριστεί το ανθρώπινο δυναμικό, πώς θα διαχειριστεί τους κοινωνι</w:t>
      </w:r>
      <w:r>
        <w:rPr>
          <w:rFonts w:eastAsia="Times New Roman"/>
          <w:szCs w:val="24"/>
        </w:rPr>
        <w:lastRenderedPageBreak/>
        <w:t xml:space="preserve">κούς φορείς. Συνεπώς μέσα από αυτή τη διαδικασία </w:t>
      </w:r>
      <w:proofErr w:type="spellStart"/>
      <w:r>
        <w:rPr>
          <w:rFonts w:eastAsia="Times New Roman"/>
          <w:szCs w:val="24"/>
        </w:rPr>
        <w:t>μοριοδοτούμε</w:t>
      </w:r>
      <w:proofErr w:type="spellEnd"/>
      <w:r>
        <w:rPr>
          <w:rFonts w:eastAsia="Times New Roman"/>
          <w:szCs w:val="24"/>
        </w:rPr>
        <w:t xml:space="preserve"> από το δέκατο έτος της διδακτικής εμπειρίας μέχρι κ</w:t>
      </w:r>
      <w:r>
        <w:rPr>
          <w:rFonts w:eastAsia="Times New Roman"/>
          <w:szCs w:val="24"/>
        </w:rPr>
        <w:t xml:space="preserve">αι το εικοστό. </w:t>
      </w:r>
    </w:p>
    <w:p w14:paraId="6EA2C195" w14:textId="77777777" w:rsidR="00E41DDC" w:rsidRDefault="007120B1">
      <w:pPr>
        <w:spacing w:after="0" w:line="600" w:lineRule="auto"/>
        <w:ind w:firstLine="720"/>
        <w:jc w:val="both"/>
        <w:rPr>
          <w:rFonts w:eastAsia="Times New Roman"/>
          <w:szCs w:val="24"/>
        </w:rPr>
      </w:pPr>
      <w:r>
        <w:rPr>
          <w:rFonts w:eastAsia="Times New Roman"/>
          <w:szCs w:val="24"/>
        </w:rPr>
        <w:t>Κατηγορηθήκαμε ότι δεν επιδιώκουμε την ανανέωση. Ακούστε, κύριοι συνάδελφοι. Ένας εκπαιδευτικός, ο οποίος έχει είκοσι χρόνια υπηρεσίας, θεωρητικά είναι περίπου στην ηλικία των σαράντα πέντε με σαράντα επτά ετών. Με αυτά τα οποία και εσείς κ</w:t>
      </w:r>
      <w:r>
        <w:rPr>
          <w:rFonts w:eastAsia="Times New Roman"/>
          <w:szCs w:val="24"/>
        </w:rPr>
        <w:t>αι εμείς ψηφίσαμε αφυπηρετεί στα εξήντα επτά. Πώς ακριβώς αυτός δεν είναι νέος; Πόσο πιο νέος</w:t>
      </w:r>
      <w:r>
        <w:rPr>
          <w:rFonts w:eastAsia="Times New Roman"/>
          <w:szCs w:val="24"/>
        </w:rPr>
        <w:t>,</w:t>
      </w:r>
      <w:r>
        <w:rPr>
          <w:rFonts w:eastAsia="Times New Roman"/>
          <w:szCs w:val="24"/>
        </w:rPr>
        <w:t xml:space="preserve"> με την αδιοριστία που «δέρνει» τον κλάδο;</w:t>
      </w:r>
    </w:p>
    <w:p w14:paraId="6EA2C196" w14:textId="77777777" w:rsidR="00E41DDC" w:rsidRDefault="007120B1">
      <w:pPr>
        <w:spacing w:after="0" w:line="600" w:lineRule="auto"/>
        <w:ind w:firstLine="720"/>
        <w:jc w:val="both"/>
        <w:rPr>
          <w:rFonts w:eastAsia="Times New Roman"/>
          <w:szCs w:val="24"/>
        </w:rPr>
      </w:pPr>
      <w:r>
        <w:rPr>
          <w:rFonts w:eastAsia="Times New Roman"/>
          <w:szCs w:val="24"/>
        </w:rPr>
        <w:t xml:space="preserve">Επιστημονική κατάρτιση. </w:t>
      </w:r>
      <w:proofErr w:type="spellStart"/>
      <w:r>
        <w:rPr>
          <w:rFonts w:eastAsia="Times New Roman"/>
          <w:szCs w:val="24"/>
        </w:rPr>
        <w:t>Μοριοδοτούνται</w:t>
      </w:r>
      <w:proofErr w:type="spellEnd"/>
      <w:r>
        <w:rPr>
          <w:rFonts w:eastAsia="Times New Roman"/>
          <w:szCs w:val="24"/>
        </w:rPr>
        <w:t xml:space="preserve"> διδακτορικά, μεταπτυχιακά, δεύτερο πτυχίο, γνώσεις ηλεκτρονικών υπολογιστών, </w:t>
      </w:r>
      <w:r>
        <w:rPr>
          <w:rFonts w:eastAsia="Times New Roman"/>
          <w:szCs w:val="24"/>
        </w:rPr>
        <w:t xml:space="preserve">διδασκαλείο, πιστοποιημένες επιμορφώσεις. Κουβέντα δεν κάναμε για τη συνάφεια. Έχει γίνει πολύ μεγάλη κουβέντα γιατί  δεν </w:t>
      </w:r>
      <w:proofErr w:type="spellStart"/>
      <w:r>
        <w:rPr>
          <w:rFonts w:eastAsia="Times New Roman"/>
          <w:szCs w:val="24"/>
        </w:rPr>
        <w:t>μοριοδοτούμε</w:t>
      </w:r>
      <w:proofErr w:type="spellEnd"/>
      <w:r>
        <w:rPr>
          <w:rFonts w:eastAsia="Times New Roman"/>
          <w:szCs w:val="24"/>
        </w:rPr>
        <w:t xml:space="preserve"> περισσότερο τις σπουδές ή τα διδακτορικά.</w:t>
      </w:r>
    </w:p>
    <w:p w14:paraId="6EA2C197" w14:textId="77777777" w:rsidR="00E41DDC" w:rsidRDefault="007120B1">
      <w:pPr>
        <w:spacing w:after="0" w:line="600" w:lineRule="auto"/>
        <w:ind w:firstLine="720"/>
        <w:jc w:val="both"/>
        <w:rPr>
          <w:rFonts w:eastAsia="Times New Roman"/>
          <w:szCs w:val="24"/>
        </w:rPr>
      </w:pPr>
      <w:r>
        <w:rPr>
          <w:rFonts w:eastAsia="Times New Roman"/>
          <w:szCs w:val="24"/>
        </w:rPr>
        <w:t>Κυρίες και κύριοι συνάδελφοι, κάποια στιγμή θα πρέπει να εξετάσουμε δύο ζητήματ</w:t>
      </w:r>
      <w:r>
        <w:rPr>
          <w:rFonts w:eastAsia="Times New Roman"/>
          <w:szCs w:val="24"/>
        </w:rPr>
        <w:t xml:space="preserve">α: τη συνάφεια και την καθαρότητα αυτών των πτυχίων. Υπάρχουν </w:t>
      </w:r>
      <w:proofErr w:type="spellStart"/>
      <w:r>
        <w:rPr>
          <w:rFonts w:eastAsia="Times New Roman"/>
          <w:szCs w:val="24"/>
        </w:rPr>
        <w:t>πάμπολλες</w:t>
      </w:r>
      <w:proofErr w:type="spellEnd"/>
      <w:r>
        <w:rPr>
          <w:rFonts w:eastAsia="Times New Roman"/>
          <w:szCs w:val="24"/>
        </w:rPr>
        <w:t xml:space="preserve"> καταγγελίες -και καταθέτω εδώ τουλάχιστον δύο δημοσιεύματα της </w:t>
      </w:r>
      <w:r>
        <w:rPr>
          <w:rFonts w:eastAsia="Times New Roman"/>
          <w:szCs w:val="24"/>
        </w:rPr>
        <w:t xml:space="preserve">εφημερίδας </w:t>
      </w:r>
      <w:r>
        <w:rPr>
          <w:rFonts w:eastAsia="Times New Roman"/>
          <w:szCs w:val="24"/>
        </w:rPr>
        <w:t>«</w:t>
      </w:r>
      <w:r>
        <w:rPr>
          <w:rFonts w:eastAsia="Times New Roman"/>
          <w:szCs w:val="24"/>
        </w:rPr>
        <w:t xml:space="preserve">Η </w:t>
      </w:r>
      <w:r>
        <w:rPr>
          <w:rFonts w:eastAsia="Times New Roman"/>
          <w:szCs w:val="24"/>
        </w:rPr>
        <w:lastRenderedPageBreak/>
        <w:t>ΚΑΘΗΜΕΡΙΝΗ», που δεν είναι και φίλα προσκείμενη στην Κυβέρνηση</w:t>
      </w:r>
      <w:r>
        <w:rPr>
          <w:rFonts w:eastAsia="Times New Roman"/>
          <w:szCs w:val="24"/>
        </w:rPr>
        <w:t>,</w:t>
      </w:r>
      <w:r>
        <w:rPr>
          <w:rFonts w:eastAsia="Times New Roman"/>
          <w:szCs w:val="24"/>
        </w:rPr>
        <w:t xml:space="preserve"> και τ</w:t>
      </w:r>
      <w:r>
        <w:rPr>
          <w:rFonts w:eastAsia="Times New Roman"/>
          <w:szCs w:val="24"/>
        </w:rPr>
        <w:t>ης εφημερίδας</w:t>
      </w:r>
      <w:r>
        <w:rPr>
          <w:rFonts w:eastAsia="Times New Roman"/>
          <w:szCs w:val="24"/>
        </w:rPr>
        <w:t xml:space="preserve"> «ΕΘΝΟΣ»- για πτυχία τα ο</w:t>
      </w:r>
      <w:r>
        <w:rPr>
          <w:rFonts w:eastAsia="Times New Roman"/>
          <w:szCs w:val="24"/>
        </w:rPr>
        <w:t xml:space="preserve">ποία δεν είναι και τόσο καθαρά. </w:t>
      </w:r>
    </w:p>
    <w:p w14:paraId="6EA2C198" w14:textId="77777777" w:rsidR="00E41DDC" w:rsidRDefault="007120B1">
      <w:pPr>
        <w:spacing w:after="0" w:line="600" w:lineRule="auto"/>
        <w:ind w:firstLine="720"/>
        <w:jc w:val="both"/>
        <w:rPr>
          <w:rFonts w:eastAsia="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Στέφος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EA2C199" w14:textId="77777777" w:rsidR="00E41DDC" w:rsidRDefault="007120B1">
      <w:pPr>
        <w:spacing w:after="0" w:line="600" w:lineRule="auto"/>
        <w:ind w:firstLine="720"/>
        <w:jc w:val="both"/>
        <w:rPr>
          <w:rFonts w:eastAsia="Times New Roman"/>
          <w:szCs w:val="24"/>
        </w:rPr>
      </w:pPr>
      <w:r>
        <w:rPr>
          <w:rFonts w:eastAsia="Times New Roman"/>
          <w:szCs w:val="24"/>
        </w:rPr>
        <w:t xml:space="preserve">Θέλω να σας </w:t>
      </w:r>
      <w:r>
        <w:rPr>
          <w:rFonts w:eastAsia="Times New Roman"/>
          <w:szCs w:val="24"/>
        </w:rPr>
        <w:t>πω</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ότι δεν θα πρέπει να υπερτιμούμε τα επιστημονικά προσόντα, όταν αυτά δεν έχουν συνάφεια και πιθανότατα αφορούν τα χρόνια τα δικά σας, κυρία μου και αγαπητή συνάδελφε, μην ενοχλείστε.</w:t>
      </w:r>
    </w:p>
    <w:p w14:paraId="6EA2C19A" w14:textId="77777777" w:rsidR="00E41DDC" w:rsidRDefault="007120B1">
      <w:pPr>
        <w:spacing w:after="0" w:line="600" w:lineRule="auto"/>
        <w:ind w:firstLine="720"/>
        <w:jc w:val="both"/>
        <w:rPr>
          <w:rFonts w:eastAsia="Times New Roman"/>
          <w:szCs w:val="24"/>
        </w:rPr>
      </w:pPr>
      <w:r>
        <w:rPr>
          <w:rFonts w:eastAsia="Times New Roman"/>
          <w:b/>
          <w:szCs w:val="24"/>
        </w:rPr>
        <w:t>ΜΑΡΙΑ ΑΝΤΩΝΙΟΥ:</w:t>
      </w:r>
      <w:r>
        <w:rPr>
          <w:rFonts w:eastAsia="Times New Roman"/>
          <w:szCs w:val="24"/>
        </w:rPr>
        <w:t xml:space="preserve"> Όταν λέγαμε για πλαστά πτυχία, εσείς τα νομιμ</w:t>
      </w:r>
      <w:r>
        <w:rPr>
          <w:rFonts w:eastAsia="Times New Roman"/>
          <w:szCs w:val="24"/>
        </w:rPr>
        <w:t>οποιήσατε.</w:t>
      </w:r>
    </w:p>
    <w:p w14:paraId="6EA2C19B" w14:textId="77777777" w:rsidR="00E41DDC" w:rsidRDefault="007120B1">
      <w:pPr>
        <w:spacing w:after="0" w:line="600" w:lineRule="auto"/>
        <w:ind w:firstLine="720"/>
        <w:jc w:val="both"/>
        <w:rPr>
          <w:rFonts w:eastAsia="Times New Roman"/>
          <w:szCs w:val="24"/>
        </w:rPr>
      </w:pPr>
      <w:r>
        <w:rPr>
          <w:rFonts w:eastAsia="Times New Roman"/>
          <w:b/>
          <w:szCs w:val="24"/>
        </w:rPr>
        <w:t>ΙΩΑΝΝΗΣ ΣΤΕΦΟΣ:</w:t>
      </w:r>
      <w:r>
        <w:rPr>
          <w:rFonts w:eastAsia="Times New Roman"/>
          <w:szCs w:val="24"/>
        </w:rPr>
        <w:t xml:space="preserve"> Αφορούν τα χρόνια τα δικά σας και ψάξτε στην οικογένειά σας, όχι στη δική μας. </w:t>
      </w:r>
    </w:p>
    <w:p w14:paraId="6EA2C19C" w14:textId="77777777" w:rsidR="00E41DDC" w:rsidRDefault="007120B1">
      <w:pPr>
        <w:spacing w:after="0"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είναι όλα αυτά </w:t>
      </w:r>
      <w:proofErr w:type="spellStart"/>
      <w:r>
        <w:rPr>
          <w:rFonts w:eastAsia="Times New Roman"/>
          <w:szCs w:val="24"/>
        </w:rPr>
        <w:t>μοριοδοτημένα</w:t>
      </w:r>
      <w:proofErr w:type="spellEnd"/>
      <w:r>
        <w:rPr>
          <w:rFonts w:eastAsia="Times New Roman"/>
          <w:szCs w:val="24"/>
        </w:rPr>
        <w:t xml:space="preserve"> με σύνεση και σωφροσύνη, έτσι ώστε να μην αδικείται το ένα έναντι του άλλου.</w:t>
      </w:r>
    </w:p>
    <w:p w14:paraId="6EA2C19D" w14:textId="77777777" w:rsidR="00E41DDC" w:rsidRDefault="007120B1">
      <w:pPr>
        <w:spacing w:after="0" w:line="600" w:lineRule="auto"/>
        <w:ind w:firstLine="720"/>
        <w:jc w:val="both"/>
        <w:rPr>
          <w:rFonts w:eastAsia="Times New Roman"/>
          <w:szCs w:val="24"/>
        </w:rPr>
      </w:pPr>
      <w:r>
        <w:rPr>
          <w:rFonts w:eastAsia="Times New Roman"/>
          <w:szCs w:val="24"/>
        </w:rPr>
        <w:t>Συνέντευξη. Ο κάθε υποψ</w:t>
      </w:r>
      <w:r>
        <w:rPr>
          <w:rFonts w:eastAsia="Times New Roman"/>
          <w:szCs w:val="24"/>
        </w:rPr>
        <w:t xml:space="preserve">ήφιος θα προσέρχεται στο συμβούλιο επιλογής, για το οποίο θα μιλήσω παρακάτω, και μέσα </w:t>
      </w:r>
      <w:r>
        <w:rPr>
          <w:rFonts w:eastAsia="Times New Roman"/>
          <w:szCs w:val="24"/>
        </w:rPr>
        <w:lastRenderedPageBreak/>
        <w:t xml:space="preserve">από μια διαδικασία συνέντευξης, η οποία θα </w:t>
      </w:r>
      <w:r>
        <w:rPr>
          <w:rFonts w:eastAsia="Times New Roman"/>
          <w:szCs w:val="24"/>
        </w:rPr>
        <w:t>διαρκεί</w:t>
      </w:r>
      <w:r>
        <w:rPr>
          <w:rFonts w:eastAsia="Times New Roman"/>
          <w:szCs w:val="24"/>
        </w:rPr>
        <w:t xml:space="preserve"> δεκαπέντε λεπτά, θα πρέπει να αποτιμάται η ικανότητά του να διοικεί. Η συνέντευξη είναι σήμερα στα οκτώ μόρια. Θέλω να</w:t>
      </w:r>
      <w:r>
        <w:rPr>
          <w:rFonts w:eastAsia="Times New Roman"/>
          <w:szCs w:val="24"/>
        </w:rPr>
        <w:t xml:space="preserve"> σας θυμίσω ότι τα προηγούμενα χρόνια</w:t>
      </w:r>
      <w:r>
        <w:rPr>
          <w:rFonts w:eastAsia="Times New Roman"/>
          <w:szCs w:val="24"/>
        </w:rPr>
        <w:t>,</w:t>
      </w:r>
      <w:r>
        <w:rPr>
          <w:rFonts w:eastAsia="Times New Roman"/>
          <w:szCs w:val="24"/>
        </w:rPr>
        <w:t xml:space="preserve"> επί κυβερνήσεων Νέας Δημοκρατίας και ΠΑΣΟΚ</w:t>
      </w:r>
      <w:r>
        <w:rPr>
          <w:rFonts w:eastAsia="Times New Roman"/>
          <w:szCs w:val="24"/>
        </w:rPr>
        <w:t>,</w:t>
      </w:r>
      <w:r>
        <w:rPr>
          <w:rFonts w:eastAsia="Times New Roman"/>
          <w:szCs w:val="24"/>
        </w:rPr>
        <w:t xml:space="preserve"> οι συνεντεύξεις ήταν εκείνο το μέσο με το οποίο τα υπηρεσιακά συμβούλια έκαναν ό,τι ήθελαν, επέλεγαν όποιον ήθελαν. </w:t>
      </w:r>
    </w:p>
    <w:p w14:paraId="6EA2C19E" w14:textId="77777777" w:rsidR="00E41DDC" w:rsidRDefault="007120B1">
      <w:pPr>
        <w:spacing w:after="0" w:line="600" w:lineRule="auto"/>
        <w:ind w:firstLine="720"/>
        <w:jc w:val="both"/>
        <w:rPr>
          <w:rFonts w:eastAsia="Times New Roman"/>
          <w:szCs w:val="24"/>
        </w:rPr>
      </w:pPr>
      <w:r>
        <w:rPr>
          <w:rFonts w:eastAsia="Times New Roman"/>
          <w:szCs w:val="24"/>
        </w:rPr>
        <w:t>Αποτιμ</w:t>
      </w:r>
      <w:r>
        <w:rPr>
          <w:rFonts w:eastAsia="Times New Roman"/>
          <w:szCs w:val="24"/>
        </w:rPr>
        <w:t>ώ</w:t>
      </w:r>
      <w:r>
        <w:rPr>
          <w:rFonts w:eastAsia="Times New Roman"/>
          <w:szCs w:val="24"/>
        </w:rPr>
        <w:t>νται, επιπλέον, η προσωπικότητα</w:t>
      </w:r>
      <w:r>
        <w:rPr>
          <w:rFonts w:eastAsia="Times New Roman"/>
          <w:szCs w:val="24"/>
        </w:rPr>
        <w:t>,</w:t>
      </w:r>
      <w:r>
        <w:rPr>
          <w:rFonts w:eastAsia="Times New Roman"/>
          <w:szCs w:val="24"/>
        </w:rPr>
        <w:t xml:space="preserve"> με βάση το βιογρ</w:t>
      </w:r>
      <w:r>
        <w:rPr>
          <w:rFonts w:eastAsia="Times New Roman"/>
          <w:szCs w:val="24"/>
        </w:rPr>
        <w:t>αφικό σημείωμα του υποψηφίου, η συγγραφική του δραστηριότητα, η ερευνητική του δραστηριότητα, τα σεμινάρια, η κοινωνική του προσφορά. Αποτιμ</w:t>
      </w:r>
      <w:r>
        <w:rPr>
          <w:rFonts w:eastAsia="Times New Roman"/>
          <w:szCs w:val="24"/>
        </w:rPr>
        <w:t>ώ</w:t>
      </w:r>
      <w:r>
        <w:rPr>
          <w:rFonts w:eastAsia="Times New Roman"/>
          <w:szCs w:val="24"/>
        </w:rPr>
        <w:t>νται όχι με μόρια, αλλά συνεκτιμώνται σε ό,τι αφορά την προσωπικότητα του από το συμβούλιο το οποίο κάνει την επιλο</w:t>
      </w:r>
      <w:r>
        <w:rPr>
          <w:rFonts w:eastAsia="Times New Roman"/>
          <w:szCs w:val="24"/>
        </w:rPr>
        <w:t>γή.</w:t>
      </w:r>
    </w:p>
    <w:p w14:paraId="6EA2C19F" w14:textId="77777777" w:rsidR="00E41DDC" w:rsidRDefault="007120B1">
      <w:pPr>
        <w:spacing w:after="0" w:line="600" w:lineRule="auto"/>
        <w:ind w:firstLine="720"/>
        <w:jc w:val="both"/>
        <w:rPr>
          <w:rFonts w:eastAsia="Times New Roman"/>
          <w:szCs w:val="24"/>
        </w:rPr>
      </w:pPr>
      <w:r>
        <w:rPr>
          <w:rFonts w:eastAsia="Times New Roman"/>
          <w:szCs w:val="24"/>
        </w:rPr>
        <w:t xml:space="preserve">Σεβόμενοι την απόφαση του Συμβουλίου </w:t>
      </w:r>
      <w:r>
        <w:rPr>
          <w:rFonts w:eastAsia="Times New Roman"/>
          <w:szCs w:val="24"/>
        </w:rPr>
        <w:t xml:space="preserve">της </w:t>
      </w:r>
      <w:r>
        <w:rPr>
          <w:rFonts w:eastAsia="Times New Roman"/>
          <w:szCs w:val="24"/>
        </w:rPr>
        <w:t xml:space="preserve">Επικρατείας, δεν </w:t>
      </w:r>
      <w:proofErr w:type="spellStart"/>
      <w:r>
        <w:rPr>
          <w:rFonts w:eastAsia="Times New Roman"/>
          <w:szCs w:val="24"/>
        </w:rPr>
        <w:t>μοριοδοτούμε</w:t>
      </w:r>
      <w:proofErr w:type="spellEnd"/>
      <w:r>
        <w:rPr>
          <w:rFonts w:eastAsia="Times New Roman"/>
          <w:szCs w:val="24"/>
        </w:rPr>
        <w:t xml:space="preserve"> τη γνώμη του συλλόγου διδασκόντων. Ωστόσο, όμως, για εμάς είναι αναπόσπαστο και σημαντικότατο κομμάτι της διαδικασίας επιλογής διευθυντών η διατύπωση της γνώμης του συλλόγου διδασκό</w:t>
      </w:r>
      <w:r>
        <w:rPr>
          <w:rFonts w:eastAsia="Times New Roman"/>
          <w:szCs w:val="24"/>
        </w:rPr>
        <w:t xml:space="preserve">ντων. Αυτό γιατί ο σύλλογος είναι σε θέση να γνωρίζει τη στάση, τη συνεισφορά, τις διοικητικές ικανότητες και εν γένει την προσωπικότητα κάποιου ο οποίος είναι υποψήφιος διευθυντής. Η γνώμη του συλλόγου ολοκληρώνει την </w:t>
      </w:r>
      <w:r>
        <w:rPr>
          <w:rFonts w:eastAsia="Times New Roman"/>
          <w:szCs w:val="24"/>
        </w:rPr>
        <w:lastRenderedPageBreak/>
        <w:t>εικόνα που μπορεί να αποκτήσει το υπη</w:t>
      </w:r>
      <w:r>
        <w:rPr>
          <w:rFonts w:eastAsia="Times New Roman"/>
          <w:szCs w:val="24"/>
        </w:rPr>
        <w:t>ρεσιακό συμβούλιο μέσα από τα τυπικά προσόντα και τη συνέντευξη.</w:t>
      </w:r>
    </w:p>
    <w:p w14:paraId="6EA2C1A0" w14:textId="77777777" w:rsidR="00E41DDC" w:rsidRDefault="007120B1">
      <w:pPr>
        <w:spacing w:after="0" w:line="600" w:lineRule="auto"/>
        <w:ind w:firstLine="720"/>
        <w:jc w:val="both"/>
        <w:rPr>
          <w:rFonts w:eastAsia="Times New Roman"/>
          <w:szCs w:val="24"/>
        </w:rPr>
      </w:pPr>
      <w:r>
        <w:rPr>
          <w:rFonts w:eastAsia="Times New Roman"/>
          <w:szCs w:val="24"/>
        </w:rPr>
        <w:t xml:space="preserve">Ποια είναι η θέση των κομμάτων για τη γνώμη του συλλόγου διδασκόντων; Τι λέει η Νέα Δημοκρατία; Δεν την θέλει! Δεν την θέλει! </w:t>
      </w:r>
      <w:r>
        <w:rPr>
          <w:rFonts w:eastAsia="Times New Roman"/>
          <w:szCs w:val="24"/>
        </w:rPr>
        <w:t>Β</w:t>
      </w:r>
      <w:r>
        <w:rPr>
          <w:rFonts w:eastAsia="Times New Roman"/>
          <w:szCs w:val="24"/>
        </w:rPr>
        <w:t>εβαίως ποια είναι η θέση των συνδικαλιστικών οργανώσεων; Γιατί δ</w:t>
      </w:r>
      <w:r>
        <w:rPr>
          <w:rFonts w:eastAsia="Times New Roman"/>
          <w:szCs w:val="24"/>
        </w:rPr>
        <w:t>εν θέλουν να εκφράζεται η γνώμη του συλλόγου;</w:t>
      </w:r>
    </w:p>
    <w:p w14:paraId="6EA2C1A1" w14:textId="77777777" w:rsidR="00E41DDC" w:rsidRDefault="007120B1">
      <w:pPr>
        <w:spacing w:after="0" w:line="600" w:lineRule="auto"/>
        <w:ind w:firstLine="720"/>
        <w:jc w:val="center"/>
        <w:rPr>
          <w:rFonts w:eastAsia="Times New Roman"/>
          <w:szCs w:val="24"/>
        </w:rPr>
      </w:pPr>
      <w:r>
        <w:rPr>
          <w:rFonts w:eastAsia="Times New Roman"/>
          <w:szCs w:val="24"/>
        </w:rPr>
        <w:t xml:space="preserve"> </w:t>
      </w:r>
    </w:p>
    <w:p w14:paraId="6EA2C1A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Σεβόμενοι την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-γιατί δεν μπορούμε να κάνουμε αλλιώς- έχω να πω το εξής: Δεν συμμετέχουν οι αναπληρωτές στη διαδικασία του συλλόγου διδασκόντων, διότι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το επέβαλε. </w:t>
      </w:r>
    </w:p>
    <w:p w14:paraId="6EA2C1A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Ακριβώς γι’ αυτό, οι αναπληρωτές, οι οποίοι είναι ένα μεγάλο κομμάτι της εκπαίδευσης, το </w:t>
      </w:r>
      <w:r>
        <w:rPr>
          <w:rFonts w:eastAsia="Times New Roman" w:cs="Times New Roman"/>
          <w:szCs w:val="24"/>
        </w:rPr>
        <w:t>1/6</w:t>
      </w:r>
      <w:r>
        <w:rPr>
          <w:rFonts w:eastAsia="Times New Roman" w:cs="Times New Roman"/>
          <w:szCs w:val="24"/>
        </w:rPr>
        <w:t xml:space="preserve"> περίπου, αποκλείονται από τη διαδικασία αυτή, διότι η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αυτό επιτάσσει. </w:t>
      </w:r>
    </w:p>
    <w:p w14:paraId="6EA2C1A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Όσον αφορά τα υπηρεσιακά συμβούλια, συγκροτούνται επταμελή υπηρεσιακά συμ</w:t>
      </w:r>
      <w:r>
        <w:rPr>
          <w:rFonts w:eastAsia="Times New Roman" w:cs="Times New Roman"/>
          <w:szCs w:val="24"/>
        </w:rPr>
        <w:t xml:space="preserve">βούλια, με τη συμμετοχή των δύο αιρετών εκπροσώπων του κλάδου. </w:t>
      </w:r>
    </w:p>
    <w:p w14:paraId="6EA2C1A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Μη μας κατηγορείτε ότι φτιάχνουμε κομματικά συμβούλια. Μην το κάνετε! Διότι η σημερινή γνώση λέει ότι από τα υπηρεσιακά συμβούλια, η συντριπτική πλειοψηφία, το 80%, προέρχ</w:t>
      </w:r>
      <w:r>
        <w:rPr>
          <w:rFonts w:eastAsia="Times New Roman" w:cs="Times New Roman"/>
          <w:szCs w:val="24"/>
        </w:rPr>
        <w:t>ε</w:t>
      </w:r>
      <w:r>
        <w:rPr>
          <w:rFonts w:eastAsia="Times New Roman" w:cs="Times New Roman"/>
          <w:szCs w:val="24"/>
        </w:rPr>
        <w:t xml:space="preserve">ται από τη ΔΑΚΕ και </w:t>
      </w:r>
      <w:r>
        <w:rPr>
          <w:rFonts w:eastAsia="Times New Roman" w:cs="Times New Roman"/>
          <w:szCs w:val="24"/>
        </w:rPr>
        <w:t xml:space="preserve">το ΠΑΣΟΚ. Συνεπώς δεν είναι κομματικά όργανα. </w:t>
      </w:r>
    </w:p>
    <w:p w14:paraId="6EA2C1A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Επίσης μη μας κατηγορείτε ότι θέλουμε να επιλέξουμε τους ίδιους διευθυντές, διότι επελέγησαν με την προηγούμενη διαδικασία αυτοί που ήταν στα σχολεία τους. </w:t>
      </w:r>
    </w:p>
    <w:p w14:paraId="6EA2C1A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ρχομαι και σε κάτι άλλο. Αν ψάξουμε στο παρελθόν, π</w:t>
      </w:r>
      <w:r>
        <w:rPr>
          <w:rFonts w:eastAsia="Times New Roman" w:cs="Times New Roman"/>
          <w:szCs w:val="24"/>
        </w:rPr>
        <w:t xml:space="preserve">ριν </w:t>
      </w:r>
      <w:r>
        <w:rPr>
          <w:rFonts w:eastAsia="Times New Roman" w:cs="Times New Roman"/>
          <w:szCs w:val="24"/>
        </w:rPr>
        <w:t xml:space="preserve">από </w:t>
      </w:r>
      <w:r>
        <w:rPr>
          <w:rFonts w:eastAsia="Times New Roman" w:cs="Times New Roman"/>
          <w:szCs w:val="24"/>
        </w:rPr>
        <w:t xml:space="preserve">το 2015, θα δούμε πληθώρα καταγγελιών για το πώς επιλέγονταν οι διευθυντές των σχολικών μονάδων. Αν ψάξετε στο 2015, δεν θα βρείτε καμμία καταγγελία, όταν η επιλογή αυτή έγινε από τους συλλόγους διδασκόντων. </w:t>
      </w:r>
    </w:p>
    <w:p w14:paraId="6EA2C1A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Θα ισχυριστεί σε λίγο η Νέα Δημοκρατία </w:t>
      </w:r>
      <w:r>
        <w:rPr>
          <w:rFonts w:eastAsia="Times New Roman" w:cs="Times New Roman"/>
          <w:szCs w:val="24"/>
        </w:rPr>
        <w:t>ότι δεν θα ψηφίσει το νόμο</w:t>
      </w:r>
      <w:r>
        <w:rPr>
          <w:rFonts w:eastAsia="Times New Roman" w:cs="Times New Roman"/>
          <w:szCs w:val="24"/>
        </w:rPr>
        <w:t>,</w:t>
      </w:r>
      <w:r>
        <w:rPr>
          <w:rFonts w:eastAsia="Times New Roman" w:cs="Times New Roman"/>
          <w:szCs w:val="24"/>
        </w:rPr>
        <w:t xml:space="preserve"> λόγω της απουσίας αξιολόγησης, η οποία θα έπρεπε να γίνει με το </w:t>
      </w:r>
      <w:proofErr w:type="spellStart"/>
      <w:r>
        <w:rPr>
          <w:rFonts w:eastAsia="Times New Roman" w:cs="Times New Roman"/>
          <w:szCs w:val="24"/>
        </w:rPr>
        <w:t>π.δ.</w:t>
      </w:r>
      <w:proofErr w:type="spellEnd"/>
      <w:r>
        <w:rPr>
          <w:rFonts w:eastAsia="Times New Roman" w:cs="Times New Roman"/>
          <w:szCs w:val="24"/>
        </w:rPr>
        <w:t xml:space="preserve"> 152/2013. </w:t>
      </w:r>
    </w:p>
    <w:p w14:paraId="6EA2C1A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Για ποια αξιολόγηση μιλάει η Νέα Δημοκρατία; Την αξιολόγηση του εκπαιδευτικού; Φυσικά με σκοπό να οδηγηθούν χιλιάδες εκπαιδευτικοί εκτός τάξης και ν</w:t>
      </w:r>
      <w:r>
        <w:rPr>
          <w:rFonts w:eastAsia="Times New Roman" w:cs="Times New Roman"/>
          <w:szCs w:val="24"/>
        </w:rPr>
        <w:t xml:space="preserve">α διαλυθεί η δημόσια εκπαίδευση. </w:t>
      </w:r>
    </w:p>
    <w:p w14:paraId="6EA2C1AA"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lastRenderedPageBreak/>
        <w:t>ΝΙΚΗ ΚΕΡΑΜΕΩΣ:</w:t>
      </w:r>
      <w:r>
        <w:rPr>
          <w:rFonts w:eastAsia="Times New Roman" w:cs="Times New Roman"/>
          <w:szCs w:val="24"/>
        </w:rPr>
        <w:t xml:space="preserve"> Πού το λέει ο νόμος; Το </w:t>
      </w:r>
      <w:r>
        <w:rPr>
          <w:rFonts w:eastAsia="Times New Roman" w:cs="Times New Roman"/>
          <w:szCs w:val="24"/>
        </w:rPr>
        <w:t>προεδρικό διάταγμα</w:t>
      </w:r>
      <w:r>
        <w:rPr>
          <w:rFonts w:eastAsia="Times New Roman" w:cs="Times New Roman"/>
          <w:szCs w:val="24"/>
        </w:rPr>
        <w:t xml:space="preserve"> πού το λέει;</w:t>
      </w:r>
    </w:p>
    <w:p w14:paraId="6EA2C1AB"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 xml:space="preserve">Το έλεγε ο κ. Μητσοτάκης το 2013, που τους απολύσατε. </w:t>
      </w:r>
    </w:p>
    <w:p w14:paraId="6EA2C1A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Ποτέ δεν θα ξεχάσει η εκπαιδευτική κοινότητα το κλείσιμο δομών επαγγελματικής εκ</w:t>
      </w:r>
      <w:r>
        <w:rPr>
          <w:rFonts w:eastAsia="Times New Roman" w:cs="Times New Roman"/>
          <w:szCs w:val="24"/>
        </w:rPr>
        <w:t>παίδευσης και την απόλυση δυόμισ</w:t>
      </w:r>
      <w:r>
        <w:rPr>
          <w:rFonts w:eastAsia="Times New Roman" w:cs="Times New Roman"/>
          <w:szCs w:val="24"/>
        </w:rPr>
        <w:t>ι</w:t>
      </w:r>
      <w:r>
        <w:rPr>
          <w:rFonts w:eastAsia="Times New Roman" w:cs="Times New Roman"/>
          <w:szCs w:val="24"/>
        </w:rPr>
        <w:t xml:space="preserve"> χιλιάδων εκπαιδευτικών. Σας πονάει. Θα σας το θυμίζουμε. </w:t>
      </w:r>
    </w:p>
    <w:p w14:paraId="6EA2C1A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Δεν άκουσα ποτέ, ούτε τώρα ούτε τα προηγούμενα χρόνια, τόσο τη Νέα Δημοκρατία όσο και το ΠΑΣΟΚ να μιλούν για αξιολόγηση των εκπαιδευτικών δομών, των αναλυτικών προγ</w:t>
      </w:r>
      <w:r>
        <w:rPr>
          <w:rFonts w:eastAsia="Times New Roman" w:cs="Times New Roman"/>
          <w:szCs w:val="24"/>
        </w:rPr>
        <w:t xml:space="preserve">ραμμάτων, των σχολικών βιβλίων. </w:t>
      </w:r>
    </w:p>
    <w:p w14:paraId="6EA2C1A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Πότε νοιαστήκατε για την επαγγελματική αναβάθμιση των εκπαιδευτικών</w:t>
      </w:r>
      <w:r>
        <w:rPr>
          <w:rFonts w:eastAsia="Times New Roman" w:cs="Times New Roman"/>
          <w:szCs w:val="24"/>
        </w:rPr>
        <w:t>,</w:t>
      </w:r>
      <w:r>
        <w:rPr>
          <w:rFonts w:eastAsia="Times New Roman" w:cs="Times New Roman"/>
          <w:szCs w:val="24"/>
        </w:rPr>
        <w:t xml:space="preserve"> μέσα από διαδικασίες επιμόρφωσης; Τι έχετε να πείτε για τη μείωση των δαπανών στην παιδεία; Είμαστε εμείς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μέσα στα στενά δημοσιονομικά περιθώρια</w:t>
      </w:r>
      <w:r>
        <w:rPr>
          <w:rFonts w:eastAsia="Times New Roman" w:cs="Times New Roman"/>
          <w:szCs w:val="24"/>
        </w:rPr>
        <w:t>,</w:t>
      </w:r>
      <w:r>
        <w:rPr>
          <w:rFonts w:eastAsia="Times New Roman" w:cs="Times New Roman"/>
          <w:szCs w:val="24"/>
        </w:rPr>
        <w:t xml:space="preserve"> τις αυξήσαμε τα δύο τελευταία χρόνια.  </w:t>
      </w:r>
    </w:p>
    <w:p w14:paraId="6EA2C1A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Το νέο νομοσχέδιο περιλαμβάνει τις τριετίες των εκπαιδευτικών. Δύο τριετίες συν μια στο ίδιο σχολείο. </w:t>
      </w:r>
      <w:r>
        <w:rPr>
          <w:rFonts w:eastAsia="Times New Roman" w:cs="Times New Roman"/>
          <w:szCs w:val="24"/>
        </w:rPr>
        <w:t>Μ</w:t>
      </w:r>
      <w:r>
        <w:rPr>
          <w:rFonts w:eastAsia="Times New Roman" w:cs="Times New Roman"/>
          <w:szCs w:val="24"/>
        </w:rPr>
        <w:t xml:space="preserve">ε αυτόν τον τρόπο επιδιώκεται η ανανέωση, διότι –επιτρέψτε μου- κανείς δεν </w:t>
      </w:r>
      <w:r>
        <w:rPr>
          <w:rFonts w:eastAsia="Times New Roman" w:cs="Times New Roman"/>
          <w:szCs w:val="24"/>
        </w:rPr>
        <w:lastRenderedPageBreak/>
        <w:t>έχει χρησικτησία στο σχολείο. Δεν αφα</w:t>
      </w:r>
      <w:r>
        <w:rPr>
          <w:rFonts w:eastAsia="Times New Roman" w:cs="Times New Roman"/>
          <w:szCs w:val="24"/>
        </w:rPr>
        <w:t xml:space="preserve">ιρείται το δικαίωμα να είναι κάποιος στη διαδικασία επιλογής διευθυντών και να επιλεγεί. </w:t>
      </w:r>
    </w:p>
    <w:p w14:paraId="6EA2C1B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 δεύτερο μέρος του νομοσχεδίου επικεντρώνεται σε άλλα θέματα εκπαιδευτικού ενδιαφέροντος. Συγκεκριμένα, το άρθρο 2 παρατείνει τη θητεία των εκλεγμένων οργάνων των Α</w:t>
      </w:r>
      <w:r>
        <w:rPr>
          <w:rFonts w:eastAsia="Times New Roman" w:cs="Times New Roman"/>
          <w:szCs w:val="24"/>
        </w:rPr>
        <w:t xml:space="preserve">ΕΙ για τρεις μήνες, λόγω επικείμενης νομοθετικής ρύθμισης, που θα επιφέρει αλλαγές στον τρόπο εκλογής οργάνων </w:t>
      </w:r>
      <w:r>
        <w:rPr>
          <w:rFonts w:eastAsia="Times New Roman" w:cs="Times New Roman"/>
          <w:szCs w:val="24"/>
        </w:rPr>
        <w:t>α</w:t>
      </w:r>
      <w:r>
        <w:rPr>
          <w:rFonts w:eastAsia="Times New Roman" w:cs="Times New Roman"/>
          <w:szCs w:val="24"/>
        </w:rPr>
        <w:t xml:space="preserve">νωτάτων </w:t>
      </w:r>
      <w:r>
        <w:rPr>
          <w:rFonts w:eastAsia="Times New Roman" w:cs="Times New Roman"/>
          <w:szCs w:val="24"/>
        </w:rPr>
        <w:t>ε</w:t>
      </w:r>
      <w:r>
        <w:rPr>
          <w:rFonts w:eastAsia="Times New Roman" w:cs="Times New Roman"/>
          <w:szCs w:val="24"/>
        </w:rPr>
        <w:t xml:space="preserve">κπαιδευτικών </w:t>
      </w:r>
      <w:r>
        <w:rPr>
          <w:rFonts w:eastAsia="Times New Roman" w:cs="Times New Roman"/>
          <w:szCs w:val="24"/>
        </w:rPr>
        <w:t>ι</w:t>
      </w:r>
      <w:r>
        <w:rPr>
          <w:rFonts w:eastAsia="Times New Roman" w:cs="Times New Roman"/>
          <w:szCs w:val="24"/>
        </w:rPr>
        <w:t xml:space="preserve">δρυμάτων, προκειμένου τα νέα όργανα να εκλεγούν με το νέο νομοθετικό πλαίσιο. </w:t>
      </w:r>
    </w:p>
    <w:p w14:paraId="6EA2C1B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Το άρθρο 3 αναφέρεται σε θέματα απόσπασης εκπαιδευτικών σε υπηρεσίες του ΥΠΕΘ, κεντρικών και περιφερειακών, ενώ αποσαφηνίζονται οι όροι απόσπασης εκπαιδευτικών σε δομές ειδικής αγωγής. </w:t>
      </w:r>
    </w:p>
    <w:p w14:paraId="6EA2C1B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 άρθρο 4 δίνει τη δυνατότητα σε πτυχιούχους κατώτερης επαγγελματικής</w:t>
      </w:r>
      <w:r>
        <w:rPr>
          <w:rFonts w:eastAsia="Times New Roman" w:cs="Times New Roman"/>
          <w:szCs w:val="24"/>
        </w:rPr>
        <w:t xml:space="preserve"> τεχνικής σχολής να εγγράφονται στην </w:t>
      </w:r>
      <w:r>
        <w:rPr>
          <w:rFonts w:eastAsia="Times New Roman" w:cs="Times New Roman"/>
          <w:szCs w:val="24"/>
        </w:rPr>
        <w:t xml:space="preserve">Α΄ </w:t>
      </w:r>
      <w:r>
        <w:rPr>
          <w:rFonts w:eastAsia="Times New Roman" w:cs="Times New Roman"/>
          <w:szCs w:val="24"/>
        </w:rPr>
        <w:t>τάξη του ΕΠΑΛ. Αφορά ηλικιωμένους ανθρώπους</w:t>
      </w:r>
      <w:r>
        <w:rPr>
          <w:rFonts w:eastAsia="Times New Roman" w:cs="Times New Roman"/>
          <w:szCs w:val="24"/>
        </w:rPr>
        <w:t>,</w:t>
      </w:r>
      <w:r>
        <w:rPr>
          <w:rFonts w:eastAsia="Times New Roman" w:cs="Times New Roman"/>
          <w:szCs w:val="24"/>
        </w:rPr>
        <w:t xml:space="preserve"> που χρειάζονται το πτυχίο τους. Επίσης καθορίζει τις ώρες του προπαρασκευαστικού προγράμματος πιστοποίησης των αποφοίτων του </w:t>
      </w:r>
      <w:proofErr w:type="spellStart"/>
      <w:r>
        <w:rPr>
          <w:rFonts w:eastAsia="Times New Roman" w:cs="Times New Roman"/>
          <w:szCs w:val="24"/>
        </w:rPr>
        <w:t>μεταλυκειακού</w:t>
      </w:r>
      <w:proofErr w:type="spellEnd"/>
      <w:r>
        <w:rPr>
          <w:rFonts w:eastAsia="Times New Roman" w:cs="Times New Roman"/>
          <w:szCs w:val="24"/>
        </w:rPr>
        <w:t xml:space="preserve"> έτους τάξης μαθητείας σε τριάντα</w:t>
      </w:r>
      <w:r>
        <w:rPr>
          <w:rFonts w:eastAsia="Times New Roman" w:cs="Times New Roman"/>
          <w:szCs w:val="24"/>
        </w:rPr>
        <w:t xml:space="preserve"> πέντε. </w:t>
      </w:r>
    </w:p>
    <w:p w14:paraId="6EA2C1B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άρθρο 5 του παρόντος σχεδίου νόμου εστιάζει σε θέματα σχετικά με τη λειτουργία του μουσουλμανικού </w:t>
      </w:r>
      <w:r>
        <w:rPr>
          <w:rFonts w:eastAsia="Times New Roman" w:cs="Times New Roman"/>
          <w:szCs w:val="24"/>
        </w:rPr>
        <w:t>τ</w:t>
      </w:r>
      <w:r>
        <w:rPr>
          <w:rFonts w:eastAsia="Times New Roman" w:cs="Times New Roman"/>
          <w:szCs w:val="24"/>
        </w:rPr>
        <w:t xml:space="preserve">εμένους στην Αθήνα, το οποίο </w:t>
      </w:r>
      <w:proofErr w:type="spellStart"/>
      <w:r>
        <w:rPr>
          <w:rFonts w:eastAsia="Times New Roman" w:cs="Times New Roman"/>
          <w:szCs w:val="24"/>
        </w:rPr>
        <w:t>οσονούπω</w:t>
      </w:r>
      <w:proofErr w:type="spellEnd"/>
      <w:r>
        <w:rPr>
          <w:rFonts w:eastAsia="Times New Roman" w:cs="Times New Roman"/>
          <w:szCs w:val="24"/>
        </w:rPr>
        <w:t xml:space="preserve"> αποπερατώνεται. </w:t>
      </w:r>
    </w:p>
    <w:p w14:paraId="6EA2C1B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Το νομικό πλαίσιο λειτουργίας του μουσουλμανικού </w:t>
      </w:r>
      <w:r>
        <w:rPr>
          <w:rFonts w:eastAsia="Times New Roman" w:cs="Times New Roman"/>
          <w:szCs w:val="24"/>
        </w:rPr>
        <w:t>τ</w:t>
      </w:r>
      <w:r>
        <w:rPr>
          <w:rFonts w:eastAsia="Times New Roman" w:cs="Times New Roman"/>
          <w:szCs w:val="24"/>
        </w:rPr>
        <w:t>εμένους της Αθήνας δόθηκε από το ν.3512/</w:t>
      </w:r>
      <w:r>
        <w:rPr>
          <w:rFonts w:eastAsia="Times New Roman" w:cs="Times New Roman"/>
          <w:szCs w:val="24"/>
        </w:rPr>
        <w:t>2006 της κ. Γιαννάκου. Ωστόσο, επειδή από την ψήφιση του εν λόγω νόμου έχουν παρέλθει έντεκα χρόνια, κατά τα οποία έχουν προκύψει πολλές αλλαγές στον τρόπο αντίληψης και πρακτικής της δημόσιας διοίκησης, κρίθηκε αναγκαίο να γίνουν κάποιες τροποποιήσεις, οι</w:t>
      </w:r>
      <w:r>
        <w:rPr>
          <w:rFonts w:eastAsia="Times New Roman" w:cs="Times New Roman"/>
          <w:szCs w:val="24"/>
        </w:rPr>
        <w:t xml:space="preserve"> οποίες να συνάδουν με τα γενικότερα διοικητικά δεδομένα. </w:t>
      </w:r>
    </w:p>
    <w:p w14:paraId="6EA2C1B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Ο ν.3512/2006 προέκυψε ύστερα από την εμπειρία απουσίας κάποιου χώρου λατρείας για τους μουσουλμάνους επισκέπτες, αθλητές και παράγοντες, των Ολυμπιακών Αγώνων της Αθήνας το 2004. Η διεθνής εικόνα </w:t>
      </w:r>
      <w:r>
        <w:rPr>
          <w:rFonts w:eastAsia="Times New Roman" w:cs="Times New Roman"/>
          <w:szCs w:val="24"/>
        </w:rPr>
        <w:t xml:space="preserve">της χώρας είχε αμαυρωθεί από την απουσία κάποιου επίσημου τόπου λατρείας για τους μουσουλμάνους. </w:t>
      </w:r>
    </w:p>
    <w:p w14:paraId="6EA2C1B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Στα παραπάνω θα έπρεπε να συνεκτιμηθεί το γεγονός ότι η χώρα μας έχει υπογράψει όλο το θεσμικό πλαίσιο του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Δ</w:t>
      </w:r>
      <w:r>
        <w:rPr>
          <w:rFonts w:eastAsia="Times New Roman" w:cs="Times New Roman"/>
          <w:szCs w:val="24"/>
        </w:rPr>
        <w:t>ικαίου, ενώ και στις διμερείς επαφές με η</w:t>
      </w:r>
      <w:r>
        <w:rPr>
          <w:rFonts w:eastAsia="Times New Roman" w:cs="Times New Roman"/>
          <w:szCs w:val="24"/>
        </w:rPr>
        <w:t xml:space="preserve">γέτες από τις αραβικές χώρες, με τις οποίες η Ελλάδα είχε παραδοσιακά καλές σχέσεις, </w:t>
      </w:r>
      <w:r>
        <w:rPr>
          <w:rFonts w:eastAsia="Times New Roman" w:cs="Times New Roman"/>
          <w:szCs w:val="24"/>
        </w:rPr>
        <w:lastRenderedPageBreak/>
        <w:t xml:space="preserve">το θέμα της ανέγερσης ενός μουσουλμανικού </w:t>
      </w:r>
      <w:r>
        <w:rPr>
          <w:rFonts w:eastAsia="Times New Roman" w:cs="Times New Roman"/>
          <w:szCs w:val="24"/>
        </w:rPr>
        <w:t>τ</w:t>
      </w:r>
      <w:r>
        <w:rPr>
          <w:rFonts w:eastAsia="Times New Roman" w:cs="Times New Roman"/>
          <w:szCs w:val="24"/>
        </w:rPr>
        <w:t xml:space="preserve">εμένους έμπαινε πάντα. </w:t>
      </w:r>
    </w:p>
    <w:p w14:paraId="6EA2C1B7" w14:textId="77777777" w:rsidR="00E41DDC" w:rsidRDefault="007120B1">
      <w:pPr>
        <w:spacing w:after="0" w:line="600" w:lineRule="auto"/>
        <w:ind w:firstLine="720"/>
        <w:jc w:val="both"/>
        <w:rPr>
          <w:rFonts w:eastAsia="Times New Roman"/>
          <w:szCs w:val="24"/>
        </w:rPr>
      </w:pPr>
      <w:r>
        <w:rPr>
          <w:rFonts w:eastAsia="Times New Roman" w:cs="Times New Roman"/>
          <w:szCs w:val="24"/>
        </w:rPr>
        <w:t>Η αναγκαιότητα αυτή εκπορεύεται και από τις αρχές της ανεξιθρησκίας, αλλά αποτελεί και ένα από τα βασικά</w:t>
      </w:r>
      <w:r>
        <w:rPr>
          <w:rFonts w:eastAsia="Times New Roman" w:cs="Times New Roman"/>
          <w:szCs w:val="24"/>
        </w:rPr>
        <w:t xml:space="preserve"> ανθρώπινα δικαιώματα, τη χάρτα των οποίων έχει υπογράψει η χώρα μας.</w:t>
      </w:r>
    </w:p>
    <w:p w14:paraId="6EA2C1B8" w14:textId="77777777" w:rsidR="00E41DDC" w:rsidRDefault="007120B1">
      <w:pPr>
        <w:spacing w:after="0" w:line="600" w:lineRule="auto"/>
        <w:ind w:firstLine="720"/>
        <w:jc w:val="both"/>
        <w:rPr>
          <w:rFonts w:eastAsia="Times New Roman"/>
          <w:szCs w:val="24"/>
        </w:rPr>
      </w:pPr>
      <w:r>
        <w:rPr>
          <w:rFonts w:eastAsia="Times New Roman"/>
          <w:szCs w:val="24"/>
        </w:rPr>
        <w:t xml:space="preserve">Η Αθήνα είναι η μοναδική ευρωπαϊκή πρωτεύουσα από την οποία λείπει μουσουλμανικό </w:t>
      </w:r>
      <w:r>
        <w:rPr>
          <w:rFonts w:eastAsia="Times New Roman"/>
          <w:szCs w:val="24"/>
        </w:rPr>
        <w:t>τ</w:t>
      </w:r>
      <w:r>
        <w:rPr>
          <w:rFonts w:eastAsia="Times New Roman"/>
          <w:szCs w:val="24"/>
        </w:rPr>
        <w:t>έμενος. Οι ανάγκες οικοδόμησης ενός χώρου λατρείας για τους μουσουλμάνους επισκέπτες και κατοίκους της χ</w:t>
      </w:r>
      <w:r>
        <w:rPr>
          <w:rFonts w:eastAsia="Times New Roman"/>
          <w:szCs w:val="24"/>
        </w:rPr>
        <w:t xml:space="preserve">ώρας είναι κρίσιμης σημασίας.  </w:t>
      </w:r>
    </w:p>
    <w:p w14:paraId="6EA2C1B9" w14:textId="77777777" w:rsidR="00E41DDC" w:rsidRDefault="007120B1">
      <w:pPr>
        <w:spacing w:after="0" w:line="600" w:lineRule="auto"/>
        <w:ind w:firstLine="720"/>
        <w:jc w:val="both"/>
        <w:rPr>
          <w:rFonts w:eastAsia="Times New Roman"/>
          <w:szCs w:val="24"/>
        </w:rPr>
      </w:pPr>
      <w:r>
        <w:rPr>
          <w:rFonts w:eastAsia="Times New Roman"/>
          <w:szCs w:val="24"/>
        </w:rPr>
        <w:t xml:space="preserve">Με το άρθρο 5 του παρόντος νόμου </w:t>
      </w:r>
      <w:proofErr w:type="spellStart"/>
      <w:r>
        <w:rPr>
          <w:rFonts w:eastAsia="Times New Roman"/>
          <w:szCs w:val="24"/>
        </w:rPr>
        <w:t>επικαιροποιούνται</w:t>
      </w:r>
      <w:proofErr w:type="spellEnd"/>
      <w:r>
        <w:rPr>
          <w:rFonts w:eastAsia="Times New Roman"/>
          <w:szCs w:val="24"/>
        </w:rPr>
        <w:t xml:space="preserve"> κάποια ζητήματα που σχετίζονται με τον δημόσιο χαρακτήρα του </w:t>
      </w:r>
      <w:r>
        <w:rPr>
          <w:rFonts w:eastAsia="Times New Roman"/>
          <w:szCs w:val="24"/>
        </w:rPr>
        <w:t>τ</w:t>
      </w:r>
      <w:r>
        <w:rPr>
          <w:rFonts w:eastAsia="Times New Roman"/>
          <w:szCs w:val="24"/>
        </w:rPr>
        <w:t xml:space="preserve">εμένους και τις λειτουργίες του και τον τρόπο διορισμού του </w:t>
      </w:r>
      <w:r>
        <w:rPr>
          <w:rFonts w:eastAsia="Times New Roman"/>
          <w:szCs w:val="24"/>
        </w:rPr>
        <w:t>δ</w:t>
      </w:r>
      <w:r>
        <w:rPr>
          <w:rFonts w:eastAsia="Times New Roman"/>
          <w:szCs w:val="24"/>
        </w:rPr>
        <w:t xml:space="preserve">ιοικητικού </w:t>
      </w:r>
      <w:r>
        <w:rPr>
          <w:rFonts w:eastAsia="Times New Roman"/>
          <w:szCs w:val="24"/>
        </w:rPr>
        <w:t>σ</w:t>
      </w:r>
      <w:r>
        <w:rPr>
          <w:rFonts w:eastAsia="Times New Roman"/>
          <w:szCs w:val="24"/>
        </w:rPr>
        <w:t>υμβουλίου, καθώς και τις αποσπάσεις υπ</w:t>
      </w:r>
      <w:r>
        <w:rPr>
          <w:rFonts w:eastAsia="Times New Roman"/>
          <w:szCs w:val="24"/>
        </w:rPr>
        <w:t xml:space="preserve">αλλήλων στον φορέα διαχείρισης. </w:t>
      </w:r>
    </w:p>
    <w:p w14:paraId="6EA2C1BA" w14:textId="77777777" w:rsidR="00E41DDC" w:rsidRDefault="007120B1">
      <w:pPr>
        <w:spacing w:after="0" w:line="600" w:lineRule="auto"/>
        <w:ind w:firstLine="720"/>
        <w:jc w:val="both"/>
        <w:rPr>
          <w:rFonts w:eastAsia="Times New Roman"/>
          <w:szCs w:val="24"/>
        </w:rPr>
      </w:pPr>
      <w:r>
        <w:rPr>
          <w:rFonts w:eastAsia="Times New Roman"/>
          <w:szCs w:val="24"/>
        </w:rPr>
        <w:t>Τελειώνοντας, κύριε Πρόεδρε</w:t>
      </w:r>
      <w:r>
        <w:rPr>
          <w:rFonts w:eastAsia="Times New Roman"/>
          <w:szCs w:val="24"/>
        </w:rPr>
        <w:t>,</w:t>
      </w:r>
      <w:r>
        <w:rPr>
          <w:rFonts w:eastAsia="Times New Roman"/>
          <w:szCs w:val="24"/>
        </w:rPr>
        <w:t xml:space="preserve"> και έχοντας ακόμα δύο λεπτά στη διάθεσή μου, επιτρέψτε μου για τα θέματα της εκπαίδευσης, </w:t>
      </w:r>
      <w:r>
        <w:rPr>
          <w:rFonts w:eastAsia="Times New Roman"/>
          <w:szCs w:val="24"/>
        </w:rPr>
        <w:t>τα οποία</w:t>
      </w:r>
      <w:r>
        <w:rPr>
          <w:rFonts w:eastAsia="Times New Roman"/>
          <w:szCs w:val="24"/>
        </w:rPr>
        <w:t xml:space="preserve"> στην ουσία είναι και το βασικό κομμάτι, το βασικό μέρος, το βασικό τμήμα αυτού του νομοσχεδίου,</w:t>
      </w:r>
      <w:r>
        <w:rPr>
          <w:rFonts w:eastAsia="Times New Roman"/>
          <w:szCs w:val="24"/>
        </w:rPr>
        <w:t xml:space="preserve"> να θυμηθώ κάτι που ειπώθηκε πριν</w:t>
      </w:r>
      <w:r>
        <w:rPr>
          <w:rFonts w:eastAsia="Times New Roman"/>
          <w:szCs w:val="24"/>
        </w:rPr>
        <w:t xml:space="preserve"> από</w:t>
      </w:r>
      <w:r>
        <w:rPr>
          <w:rFonts w:eastAsia="Times New Roman"/>
          <w:szCs w:val="24"/>
        </w:rPr>
        <w:t xml:space="preserve"> δεκαετίες. «Το κράτος δεν νοιάζεται για </w:t>
      </w:r>
      <w:r>
        <w:rPr>
          <w:rFonts w:eastAsia="Times New Roman"/>
          <w:szCs w:val="24"/>
        </w:rPr>
        <w:lastRenderedPageBreak/>
        <w:t>την εκπαίδευση των πολιτών τόσο πολύ, γιατί</w:t>
      </w:r>
      <w:r>
        <w:rPr>
          <w:rFonts w:eastAsia="Times New Roman"/>
          <w:szCs w:val="24"/>
        </w:rPr>
        <w:t>,</w:t>
      </w:r>
      <w:r>
        <w:rPr>
          <w:rFonts w:eastAsia="Times New Roman"/>
          <w:szCs w:val="24"/>
        </w:rPr>
        <w:t xml:space="preserve"> αν αυτοί εκπαιδευτούν καλά, θα είναι επικίνδυνοι για το κράτος</w:t>
      </w:r>
      <w:r>
        <w:rPr>
          <w:rFonts w:eastAsia="Times New Roman"/>
          <w:szCs w:val="24"/>
        </w:rPr>
        <w:t>.</w:t>
      </w:r>
      <w:r>
        <w:rPr>
          <w:rFonts w:eastAsia="Times New Roman"/>
          <w:szCs w:val="24"/>
        </w:rPr>
        <w:t>». Δεν το είπε κανείς σπουδαίος αναρχικός ή κανένας μεγάλος κομμουνιστ</w:t>
      </w:r>
      <w:r>
        <w:rPr>
          <w:rFonts w:eastAsia="Times New Roman"/>
          <w:szCs w:val="24"/>
        </w:rPr>
        <w:t xml:space="preserve">ής. Το είπε ένας εξαιρετικά σπουδαίος συνθέτης, ο Μάνος Χατζιδάκις. </w:t>
      </w:r>
    </w:p>
    <w:p w14:paraId="6EA2C1BB" w14:textId="77777777" w:rsidR="00E41DDC" w:rsidRDefault="007120B1">
      <w:pPr>
        <w:spacing w:after="0" w:line="600" w:lineRule="auto"/>
        <w:ind w:firstLine="720"/>
        <w:jc w:val="both"/>
        <w:rPr>
          <w:rFonts w:eastAsia="Times New Roman"/>
          <w:szCs w:val="24"/>
        </w:rPr>
      </w:pPr>
      <w:r>
        <w:rPr>
          <w:rFonts w:eastAsia="Times New Roman"/>
          <w:szCs w:val="24"/>
        </w:rPr>
        <w:t xml:space="preserve">Ευχαριστώ.   </w:t>
      </w:r>
    </w:p>
    <w:p w14:paraId="6EA2C1BC" w14:textId="77777777" w:rsidR="00E41DDC" w:rsidRDefault="007120B1">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EA2C1BD" w14:textId="77777777" w:rsidR="00E41DDC" w:rsidRDefault="007120B1">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Εγώ ευχαριστώ, κύριε </w:t>
      </w:r>
      <w:proofErr w:type="spellStart"/>
      <w:r>
        <w:rPr>
          <w:rFonts w:eastAsia="Times New Roman"/>
          <w:szCs w:val="24"/>
        </w:rPr>
        <w:t>Στέφο</w:t>
      </w:r>
      <w:proofErr w:type="spellEnd"/>
      <w:r>
        <w:rPr>
          <w:rFonts w:eastAsia="Times New Roman"/>
          <w:szCs w:val="24"/>
        </w:rPr>
        <w:t xml:space="preserve">, ιδιαίτερα και για τον σεβασμό του χρόνου. </w:t>
      </w:r>
    </w:p>
    <w:p w14:paraId="6EA2C1BE" w14:textId="77777777" w:rsidR="00E41DDC" w:rsidRDefault="007120B1">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b/>
          <w:szCs w:val="24"/>
        </w:rPr>
        <w:t xml:space="preserve"> </w:t>
      </w:r>
      <w:r>
        <w:rPr>
          <w:rFonts w:eastAsia="Times New Roman"/>
          <w:szCs w:val="24"/>
        </w:rPr>
        <w:t xml:space="preserve">Κύριε Πρόεδρε, μπορώ να έχω τον λόγο επί προσωπικού; </w:t>
      </w:r>
    </w:p>
    <w:p w14:paraId="6EA2C1BF" w14:textId="77777777" w:rsidR="00E41DDC" w:rsidRDefault="007120B1">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Ποιο είναι το προσωπικό, κύριε </w:t>
      </w:r>
      <w:proofErr w:type="spellStart"/>
      <w:r>
        <w:rPr>
          <w:rFonts w:eastAsia="Times New Roman"/>
          <w:szCs w:val="24"/>
        </w:rPr>
        <w:t>Κεγκέρογλου</w:t>
      </w:r>
      <w:proofErr w:type="spellEnd"/>
      <w:r>
        <w:rPr>
          <w:rFonts w:eastAsia="Times New Roman"/>
          <w:szCs w:val="24"/>
        </w:rPr>
        <w:t xml:space="preserve">; </w:t>
      </w:r>
    </w:p>
    <w:p w14:paraId="6EA2C1C0" w14:textId="77777777" w:rsidR="00E41DDC" w:rsidRDefault="007120B1">
      <w:pPr>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Κύριε Πρόεδρε, ζητώ τον λόγο επί προσωπικού, διότι ο κ. </w:t>
      </w:r>
      <w:proofErr w:type="spellStart"/>
      <w:r>
        <w:rPr>
          <w:rFonts w:eastAsia="Times New Roman"/>
          <w:szCs w:val="24"/>
        </w:rPr>
        <w:t>Στέφος</w:t>
      </w:r>
      <w:proofErr w:type="spellEnd"/>
      <w:r>
        <w:rPr>
          <w:rFonts w:eastAsia="Times New Roman"/>
          <w:szCs w:val="24"/>
        </w:rPr>
        <w:t>, μιλώντας, πρόσβαλε τη νοημοσύνη μ</w:t>
      </w:r>
      <w:r>
        <w:rPr>
          <w:rFonts w:eastAsia="Times New Roman"/>
          <w:szCs w:val="24"/>
        </w:rPr>
        <w:t>ου.</w:t>
      </w:r>
    </w:p>
    <w:p w14:paraId="6EA2C1C1" w14:textId="77777777" w:rsidR="00E41DDC" w:rsidRDefault="007120B1">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Εσάς; Σε τι; </w:t>
      </w:r>
    </w:p>
    <w:p w14:paraId="6EA2C1C2" w14:textId="77777777" w:rsidR="00E41DDC" w:rsidRDefault="007120B1">
      <w:pPr>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Επιτρέψτε μου να ολοκληρώσω, κύριε Πρόεδρε. </w:t>
      </w:r>
    </w:p>
    <w:p w14:paraId="6EA2C1C3" w14:textId="77777777" w:rsidR="00E41DDC" w:rsidRDefault="007120B1">
      <w:pPr>
        <w:spacing w:after="0"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Ορίστε, έχετε τον λόγο για ένα λεπτό. </w:t>
      </w:r>
    </w:p>
    <w:p w14:paraId="6EA2C1C4" w14:textId="77777777" w:rsidR="00E41DDC" w:rsidRDefault="007120B1">
      <w:pPr>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Ο κ. </w:t>
      </w:r>
      <w:proofErr w:type="spellStart"/>
      <w:r>
        <w:rPr>
          <w:rFonts w:eastAsia="Times New Roman"/>
          <w:szCs w:val="24"/>
        </w:rPr>
        <w:t>Στέφος</w:t>
      </w:r>
      <w:proofErr w:type="spellEnd"/>
      <w:r>
        <w:rPr>
          <w:rFonts w:eastAsia="Times New Roman"/>
          <w:szCs w:val="24"/>
        </w:rPr>
        <w:t>, επιχειρώντας να τεκμηριώσει την άποψή του για την εκλογή διευθυντών, είπε ότι η συνέντευξη χρησιμοποιήθηκε τα προηγούμενα χρόνια από τη Νέα Δημοκρατία και το ΠΑΣΟΚ για να βάζουν τους κομματικούς διευθυντές. Αυτό, λοιπόν, είναι προσβολή της νοη</w:t>
      </w:r>
      <w:r>
        <w:rPr>
          <w:rFonts w:eastAsia="Times New Roman"/>
          <w:szCs w:val="24"/>
        </w:rPr>
        <w:t xml:space="preserve">μοσύνης μας. </w:t>
      </w:r>
    </w:p>
    <w:p w14:paraId="6EA2C1C5" w14:textId="77777777" w:rsidR="00E41DDC" w:rsidRDefault="007120B1">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Δεν είναι προσωπικό θέμα, όμως. </w:t>
      </w:r>
    </w:p>
    <w:p w14:paraId="6EA2C1C6" w14:textId="77777777" w:rsidR="00E41DDC" w:rsidRDefault="007120B1">
      <w:pPr>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Θα σας πω τώρα αμέσως, κύριε Πρόεδρε. </w:t>
      </w:r>
    </w:p>
    <w:p w14:paraId="6EA2C1C7" w14:textId="77777777" w:rsidR="00E41DDC" w:rsidRDefault="007120B1">
      <w:pPr>
        <w:spacing w:after="0" w:line="600" w:lineRule="auto"/>
        <w:ind w:firstLine="720"/>
        <w:jc w:val="both"/>
        <w:rPr>
          <w:rFonts w:eastAsia="Times New Roman"/>
          <w:b/>
          <w:szCs w:val="24"/>
        </w:rPr>
      </w:pPr>
      <w:r>
        <w:rPr>
          <w:rFonts w:eastAsia="Times New Roman"/>
          <w:szCs w:val="24"/>
        </w:rPr>
        <w:t>Είναι προσβολή της νοημοσύνης μου, γιατί στις 26</w:t>
      </w:r>
      <w:r>
        <w:rPr>
          <w:rFonts w:eastAsia="Times New Roman"/>
          <w:szCs w:val="24"/>
        </w:rPr>
        <w:t>-</w:t>
      </w:r>
      <w:r>
        <w:rPr>
          <w:rFonts w:eastAsia="Times New Roman"/>
          <w:szCs w:val="24"/>
        </w:rPr>
        <w:t>8</w:t>
      </w:r>
      <w:r>
        <w:rPr>
          <w:rFonts w:eastAsia="Times New Roman"/>
          <w:szCs w:val="24"/>
        </w:rPr>
        <w:t>-</w:t>
      </w:r>
      <w:r>
        <w:rPr>
          <w:rFonts w:eastAsia="Times New Roman"/>
          <w:szCs w:val="24"/>
        </w:rPr>
        <w:t>2011, επί «επάρατου» ΠΑΣΟΚ, ο κύριος επιλέχθηκε διευθυντής δ</w:t>
      </w:r>
      <w:r>
        <w:rPr>
          <w:rFonts w:eastAsia="Times New Roman"/>
          <w:szCs w:val="24"/>
        </w:rPr>
        <w:t xml:space="preserve">ημοτικού σχολείου. </w:t>
      </w:r>
      <w:r>
        <w:rPr>
          <w:rFonts w:eastAsia="Times New Roman"/>
          <w:b/>
          <w:szCs w:val="24"/>
        </w:rPr>
        <w:t xml:space="preserve"> </w:t>
      </w:r>
    </w:p>
    <w:p w14:paraId="6EA2C1C8" w14:textId="77777777" w:rsidR="00E41DDC" w:rsidRDefault="007120B1">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Κύριε Πρόεδρε, τώρα θέλω τον λόγο εγώ επί προσωπικού. </w:t>
      </w:r>
    </w:p>
    <w:p w14:paraId="6EA2C1C9" w14:textId="77777777" w:rsidR="00E41DDC" w:rsidRDefault="007120B1">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δεν είναι προσωπικό, όμως. Εσείς θα απαντήσετε για προσωπικό; Διότι αυτό δεν ήταν προσωπικό. Το αντιλαμβάνεστε.</w:t>
      </w:r>
    </w:p>
    <w:p w14:paraId="6EA2C1CA" w14:textId="77777777" w:rsidR="00E41DDC" w:rsidRDefault="007120B1">
      <w:pPr>
        <w:spacing w:after="0" w:line="600" w:lineRule="auto"/>
        <w:ind w:firstLine="720"/>
        <w:jc w:val="both"/>
        <w:rPr>
          <w:rFonts w:eastAsia="Times New Roman"/>
          <w:szCs w:val="24"/>
        </w:rPr>
      </w:pPr>
      <w:r>
        <w:rPr>
          <w:rFonts w:eastAsia="Times New Roman"/>
          <w:b/>
          <w:szCs w:val="24"/>
        </w:rPr>
        <w:lastRenderedPageBreak/>
        <w:t xml:space="preserve">ΙΩΑΝΝΗΣ ΣΤΕΦΟΣ: </w:t>
      </w:r>
      <w:r>
        <w:rPr>
          <w:rFonts w:eastAsia="Times New Roman"/>
          <w:szCs w:val="24"/>
        </w:rPr>
        <w:t xml:space="preserve">Τουλάχιστον εμένα αναφέρθηκε το όνομά μου, κύριε Πρόεδρε. </w:t>
      </w:r>
    </w:p>
    <w:p w14:paraId="6EA2C1CB" w14:textId="77777777" w:rsidR="00E41DDC" w:rsidRDefault="007120B1">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Θέλετε να μιλήσετε για ένα λεπτό, για εσάς. </w:t>
      </w:r>
    </w:p>
    <w:p w14:paraId="6EA2C1CC" w14:textId="77777777" w:rsidR="00E41DDC" w:rsidRDefault="007120B1">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Κύριε Πρόεδρε, μου φαίνονται, τουλάχιστον, αστείες οι αιτιάσεις του αγαπητού μου συν</w:t>
      </w:r>
      <w:r>
        <w:rPr>
          <w:rFonts w:eastAsia="Times New Roman"/>
          <w:szCs w:val="24"/>
        </w:rPr>
        <w:t xml:space="preserve">αδέλφου. Εκλέχθηκα, ναι, </w:t>
      </w:r>
      <w:r>
        <w:rPr>
          <w:rFonts w:eastAsia="Times New Roman"/>
          <w:szCs w:val="24"/>
        </w:rPr>
        <w:t>δ</w:t>
      </w:r>
      <w:r>
        <w:rPr>
          <w:rFonts w:eastAsia="Times New Roman"/>
          <w:szCs w:val="24"/>
        </w:rPr>
        <w:t xml:space="preserve">ιευθυντής το 2011 και το βιογραφικό μου είναι στη διάθεσή σας. Δεν μου έκανε κανένα ΠΑΣΟΚ χάρη και κανένα υπηρεσιακό συμβούλιο. </w:t>
      </w:r>
    </w:p>
    <w:p w14:paraId="6EA2C1CD" w14:textId="77777777" w:rsidR="00E41DDC" w:rsidRDefault="007120B1">
      <w:pPr>
        <w:spacing w:after="0" w:line="600" w:lineRule="auto"/>
        <w:ind w:firstLine="720"/>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w:t>
      </w:r>
    </w:p>
    <w:p w14:paraId="6EA2C1CE" w14:textId="77777777" w:rsidR="00E41DDC" w:rsidRDefault="007120B1">
      <w:pPr>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Για τους άλλους ήταν κομματικά, ε; </w:t>
      </w:r>
    </w:p>
    <w:p w14:paraId="6EA2C1CF" w14:textId="77777777" w:rsidR="00E41DDC" w:rsidRDefault="007120B1">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Μ</w:t>
      </w:r>
      <w:r>
        <w:rPr>
          <w:rFonts w:eastAsia="Times New Roman"/>
          <w:szCs w:val="24"/>
        </w:rPr>
        <w:t>η βιάζεστε. Αν δείτε τις συνεντεύξεις και τη βαθμολογία που έλαβα, θα καταλάβετε. Έπαιξαν με τις συνεντεύξεις, έπαιξαν με χυδαίο τρόπο. Υπάρχουν άπειρες καταγγελίες</w:t>
      </w:r>
      <w:r>
        <w:rPr>
          <w:rFonts w:eastAsia="Times New Roman"/>
          <w:szCs w:val="24"/>
        </w:rPr>
        <w:t>,</w:t>
      </w:r>
      <w:r>
        <w:rPr>
          <w:rFonts w:eastAsia="Times New Roman"/>
          <w:szCs w:val="24"/>
        </w:rPr>
        <w:t xml:space="preserve"> τόσο για τις συνεντεύξεις όσο και για τη συγκρότηση των συμβουλίων. </w:t>
      </w:r>
    </w:p>
    <w:p w14:paraId="6EA2C1D0" w14:textId="77777777" w:rsidR="00E41DDC" w:rsidRDefault="007120B1">
      <w:pPr>
        <w:spacing w:after="0" w:line="600" w:lineRule="auto"/>
        <w:ind w:firstLine="720"/>
        <w:jc w:val="both"/>
        <w:rPr>
          <w:rFonts w:eastAsia="Times New Roman"/>
          <w:szCs w:val="24"/>
        </w:rPr>
      </w:pPr>
      <w:r>
        <w:rPr>
          <w:rFonts w:eastAsia="Times New Roman"/>
          <w:szCs w:val="24"/>
        </w:rPr>
        <w:lastRenderedPageBreak/>
        <w:t>Ακριβώς γι’ αυτό, δεν</w:t>
      </w:r>
      <w:r>
        <w:rPr>
          <w:rFonts w:eastAsia="Times New Roman"/>
          <w:szCs w:val="24"/>
        </w:rPr>
        <w:t xml:space="preserve"> σας άρεσε το νομοσχέδιο που προέβλεπε τη σύμφωνη γνώμη ή τη γνώμη του </w:t>
      </w:r>
      <w:r>
        <w:rPr>
          <w:rFonts w:eastAsia="Times New Roman"/>
          <w:szCs w:val="24"/>
        </w:rPr>
        <w:t>σ</w:t>
      </w:r>
      <w:r>
        <w:rPr>
          <w:rFonts w:eastAsia="Times New Roman"/>
          <w:szCs w:val="24"/>
        </w:rPr>
        <w:t xml:space="preserve">υλλόγου </w:t>
      </w:r>
      <w:r>
        <w:rPr>
          <w:rFonts w:eastAsia="Times New Roman"/>
          <w:szCs w:val="24"/>
        </w:rPr>
        <w:t>δ</w:t>
      </w:r>
      <w:r>
        <w:rPr>
          <w:rFonts w:eastAsia="Times New Roman"/>
          <w:szCs w:val="24"/>
        </w:rPr>
        <w:t xml:space="preserve">ιδασκόντων. Δεν θέλετε καμμία συμμετοχική διαδικασία που δεν την ελέγχετε.  </w:t>
      </w:r>
    </w:p>
    <w:p w14:paraId="6EA2C1D1" w14:textId="77777777" w:rsidR="00E41DDC" w:rsidRDefault="007120B1">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Η εισηγήτρια της Νέας Δημοκρατίας κ. </w:t>
      </w:r>
      <w:proofErr w:type="spellStart"/>
      <w:r>
        <w:rPr>
          <w:rFonts w:eastAsia="Times New Roman"/>
          <w:szCs w:val="24"/>
        </w:rPr>
        <w:t>Κεραμέως</w:t>
      </w:r>
      <w:proofErr w:type="spellEnd"/>
      <w:r>
        <w:rPr>
          <w:rFonts w:eastAsia="Times New Roman"/>
          <w:szCs w:val="24"/>
        </w:rPr>
        <w:t xml:space="preserve"> έχει τον λόγο. </w:t>
      </w:r>
    </w:p>
    <w:p w14:paraId="6EA2C1D2" w14:textId="77777777" w:rsidR="00E41DDC" w:rsidRDefault="007120B1">
      <w:pPr>
        <w:spacing w:after="0" w:line="600" w:lineRule="auto"/>
        <w:ind w:firstLine="720"/>
        <w:jc w:val="both"/>
        <w:rPr>
          <w:rFonts w:eastAsia="Times New Roman"/>
          <w:szCs w:val="24"/>
        </w:rPr>
      </w:pPr>
      <w:r>
        <w:rPr>
          <w:rFonts w:eastAsia="Times New Roman"/>
          <w:b/>
          <w:szCs w:val="24"/>
        </w:rPr>
        <w:t>ΝΙΚΗ ΚΕΡΑΜΕΩΣ:</w:t>
      </w:r>
      <w:r>
        <w:rPr>
          <w:rFonts w:eastAsia="Times New Roman"/>
          <w:szCs w:val="24"/>
        </w:rPr>
        <w:t xml:space="preserve"> Ευχαριστώ, κύριε Πρόεδρε.</w:t>
      </w:r>
    </w:p>
    <w:p w14:paraId="6EA2C1D3" w14:textId="77777777" w:rsidR="00E41DDC" w:rsidRDefault="007120B1">
      <w:pPr>
        <w:spacing w:after="0" w:line="600" w:lineRule="auto"/>
        <w:ind w:firstLine="720"/>
        <w:jc w:val="both"/>
        <w:rPr>
          <w:rFonts w:eastAsia="Times New Roman"/>
          <w:szCs w:val="24"/>
        </w:rPr>
      </w:pPr>
      <w:r>
        <w:rPr>
          <w:rFonts w:eastAsia="Times New Roman"/>
          <w:szCs w:val="24"/>
        </w:rPr>
        <w:t xml:space="preserve">Κυρίες και κύριοι, θα ξεκινήσω από τη διαδικασία </w:t>
      </w:r>
      <w:r>
        <w:rPr>
          <w:rFonts w:eastAsia="Times New Roman"/>
          <w:szCs w:val="24"/>
        </w:rPr>
        <w:t>κ</w:t>
      </w:r>
      <w:r>
        <w:rPr>
          <w:rFonts w:eastAsia="Times New Roman"/>
          <w:szCs w:val="24"/>
        </w:rPr>
        <w:t>ι αυτό γιατί η διαδικασία νομοθέτησης αποκαλύπτει σε μεγάλο βαθμό την ουσία της νομοθέτησης αλλά και τις προθέσεις της Κυβέρνησης. Ο τρόπος με τον οποίο επιλέγετε να</w:t>
      </w:r>
      <w:r>
        <w:rPr>
          <w:rFonts w:eastAsia="Times New Roman"/>
          <w:szCs w:val="24"/>
        </w:rPr>
        <w:t xml:space="preserve"> νομοθετείτε αποδεικνύει ότι οι δηλώσεις σας περί ουσιαστικού διαλόγου, περί συναινέσεων είναι δηλώσεις κενές περιερχομένου.  </w:t>
      </w:r>
    </w:p>
    <w:p w14:paraId="6EA2C1D4" w14:textId="77777777" w:rsidR="00E41DDC" w:rsidRDefault="007120B1">
      <w:pPr>
        <w:spacing w:after="0" w:line="600" w:lineRule="auto"/>
        <w:ind w:firstLine="720"/>
        <w:jc w:val="both"/>
        <w:rPr>
          <w:rFonts w:eastAsia="Times New Roman"/>
          <w:szCs w:val="24"/>
        </w:rPr>
      </w:pPr>
      <w:r>
        <w:rPr>
          <w:rFonts w:eastAsia="Times New Roman"/>
          <w:szCs w:val="24"/>
        </w:rPr>
        <w:t xml:space="preserve">Στο παρόν νομοσχέδιο τέθηκαν τέσσερα σοβαρότατα θέματα διαδικασίας, τέσσερα πολύ σοβαρά ατοπήματα, κατά παράβαση του Συντάγματος </w:t>
      </w:r>
      <w:r>
        <w:rPr>
          <w:rFonts w:eastAsia="Times New Roman"/>
          <w:szCs w:val="24"/>
        </w:rPr>
        <w:t xml:space="preserve">και του Κανονισμού της Βουλής. </w:t>
      </w:r>
    </w:p>
    <w:p w14:paraId="6EA2C1D5" w14:textId="77777777" w:rsidR="00E41DDC" w:rsidRDefault="007120B1">
      <w:pPr>
        <w:spacing w:after="0" w:line="600" w:lineRule="auto"/>
        <w:ind w:firstLine="720"/>
        <w:jc w:val="both"/>
        <w:rPr>
          <w:rFonts w:eastAsia="Times New Roman"/>
          <w:szCs w:val="24"/>
        </w:rPr>
      </w:pPr>
      <w:r>
        <w:rPr>
          <w:rFonts w:eastAsia="Times New Roman"/>
          <w:szCs w:val="24"/>
        </w:rPr>
        <w:t>Κύριε Πρόεδρε, θα ήθελα λίγη ησυχία.</w:t>
      </w:r>
    </w:p>
    <w:p w14:paraId="6EA2C1D6" w14:textId="77777777" w:rsidR="00E41DDC" w:rsidRDefault="007120B1">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Παρακαλώ, κύριε </w:t>
      </w:r>
      <w:proofErr w:type="spellStart"/>
      <w:r>
        <w:rPr>
          <w:rFonts w:eastAsia="Times New Roman"/>
          <w:szCs w:val="24"/>
        </w:rPr>
        <w:t>Κεγκέρογλου</w:t>
      </w:r>
      <w:proofErr w:type="spellEnd"/>
      <w:r>
        <w:rPr>
          <w:rFonts w:eastAsia="Times New Roman"/>
          <w:szCs w:val="24"/>
        </w:rPr>
        <w:t xml:space="preserve">, ησυχία. </w:t>
      </w:r>
      <w:r>
        <w:rPr>
          <w:rFonts w:eastAsia="Times New Roman"/>
          <w:szCs w:val="24"/>
        </w:rPr>
        <w:t>Ό</w:t>
      </w:r>
      <w:r>
        <w:rPr>
          <w:rFonts w:eastAsia="Times New Roman"/>
          <w:szCs w:val="24"/>
        </w:rPr>
        <w:t>σοι συζητούν στην Αίθουσα, παρακαλώ να συζητούν εκτός Αιθούσης. Δεν γίνεται έτσι.</w:t>
      </w:r>
    </w:p>
    <w:p w14:paraId="6EA2C1D7" w14:textId="77777777" w:rsidR="00E41DDC" w:rsidRDefault="007120B1">
      <w:pPr>
        <w:spacing w:after="0" w:line="600" w:lineRule="auto"/>
        <w:ind w:firstLine="720"/>
        <w:jc w:val="both"/>
        <w:rPr>
          <w:rFonts w:eastAsia="Times New Roman"/>
          <w:szCs w:val="24"/>
        </w:rPr>
      </w:pPr>
      <w:r>
        <w:rPr>
          <w:rFonts w:eastAsia="Times New Roman"/>
          <w:szCs w:val="24"/>
        </w:rPr>
        <w:lastRenderedPageBreak/>
        <w:t xml:space="preserve">Κυρία </w:t>
      </w:r>
      <w:proofErr w:type="spellStart"/>
      <w:r>
        <w:rPr>
          <w:rFonts w:eastAsia="Times New Roman"/>
          <w:szCs w:val="24"/>
        </w:rPr>
        <w:t>Κεραμέως</w:t>
      </w:r>
      <w:proofErr w:type="spellEnd"/>
      <w:r>
        <w:rPr>
          <w:rFonts w:eastAsia="Times New Roman"/>
          <w:szCs w:val="24"/>
        </w:rPr>
        <w:t xml:space="preserve">, συνεχίστε. </w:t>
      </w:r>
    </w:p>
    <w:p w14:paraId="6EA2C1D8"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 xml:space="preserve">Στο παρόν νομοσχέδιο τέθηκαν τέσσερα σοβαρότατα θέματα διαδικασίας, τέσσερα πολύ σοβαρά ατοπήματα κατά παράβαση του Συντάγματος και του Κανονισμού της Βουλής. </w:t>
      </w:r>
    </w:p>
    <w:p w14:paraId="6EA2C1D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Πρώτον, η διαδικασία του επείγοντος. Ξέρετε εδώ και πάρα πολύ καιρό ότι ο νόμος Μ</w:t>
      </w:r>
      <w:r>
        <w:rPr>
          <w:rFonts w:eastAsia="Times New Roman" w:cs="Times New Roman"/>
          <w:szCs w:val="24"/>
        </w:rPr>
        <w:t xml:space="preserve">παλτά-Κουράκη για την επιλογή διευθυντικών στελεχών είχε κριθεί αντισυνταγματικός από το Συμβούλιο της Επικρατείας και στις 22 Ιουλίου πρόκειται να λήξουν οι θητείες των νυν υπηρετούντων διευθυντών. </w:t>
      </w:r>
    </w:p>
    <w:p w14:paraId="6EA2C1D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 ξέρετε γιατί εσείς οι ίδιοι, κύριε Υπουργέ, πριν από </w:t>
      </w:r>
      <w:r>
        <w:rPr>
          <w:rFonts w:eastAsia="Times New Roman" w:cs="Times New Roman"/>
          <w:szCs w:val="24"/>
        </w:rPr>
        <w:t>περίπου έξι μήνες ζητήσατε τη γνώμη μας για το τι να κάνετε</w:t>
      </w:r>
      <w:r>
        <w:rPr>
          <w:rFonts w:eastAsia="Times New Roman" w:cs="Times New Roman"/>
          <w:szCs w:val="24"/>
        </w:rPr>
        <w:t>,</w:t>
      </w:r>
      <w:r>
        <w:rPr>
          <w:rFonts w:eastAsia="Times New Roman" w:cs="Times New Roman"/>
          <w:szCs w:val="24"/>
        </w:rPr>
        <w:t xml:space="preserve"> επειδή ο νόμος είχε κριθεί αντισυνταγματικός. </w:t>
      </w:r>
      <w:r>
        <w:rPr>
          <w:rFonts w:eastAsia="Times New Roman" w:cs="Times New Roman"/>
          <w:szCs w:val="24"/>
        </w:rPr>
        <w:t>Π</w:t>
      </w:r>
      <w:r>
        <w:rPr>
          <w:rFonts w:eastAsia="Times New Roman" w:cs="Times New Roman"/>
          <w:szCs w:val="24"/>
        </w:rPr>
        <w:t>αρ</w:t>
      </w:r>
      <w:r>
        <w:rPr>
          <w:rFonts w:eastAsia="Times New Roman" w:cs="Times New Roman"/>
          <w:szCs w:val="24"/>
        </w:rPr>
        <w:t xml:space="preserve">’ </w:t>
      </w:r>
      <w:r>
        <w:rPr>
          <w:rFonts w:eastAsia="Times New Roman" w:cs="Times New Roman"/>
          <w:szCs w:val="24"/>
        </w:rPr>
        <w:t>όλα αυτά φέρατε το παρόν νομοσχέδιο με διαδικασίες επείγοντος. Θεωρήσατε, δηλαδή, αρκετές τις τρεις ημέρες για την επεξεργασία ενός νομοσχεδίου,</w:t>
      </w:r>
      <w:r>
        <w:rPr>
          <w:rFonts w:eastAsia="Times New Roman" w:cs="Times New Roman"/>
          <w:szCs w:val="24"/>
        </w:rPr>
        <w:t xml:space="preserve"> το οποίο αγγίζει μεγάλο μέρος της εκπαιδευτικής κοινότητας και περιλαμβάνει πλήθος λεπτομερειών. </w:t>
      </w:r>
    </w:p>
    <w:p w14:paraId="6EA2C1D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Δεύτερον, και σε αυτό το νομοθέτημα δεν προηγήθηκε δημόσια διαβούλευση. Δεν επιτρέψατε στα μέλη της εκπαιδευτικής </w:t>
      </w:r>
      <w:r>
        <w:rPr>
          <w:rFonts w:eastAsia="Times New Roman" w:cs="Times New Roman"/>
          <w:szCs w:val="24"/>
        </w:rPr>
        <w:lastRenderedPageBreak/>
        <w:t>κοινότητας να εκφράσουν τους προβληματισμού</w:t>
      </w:r>
      <w:r>
        <w:rPr>
          <w:rFonts w:eastAsia="Times New Roman" w:cs="Times New Roman"/>
          <w:szCs w:val="24"/>
        </w:rPr>
        <w:t xml:space="preserve">ς τους, τα σχόλιά τους επί του σχεδίου, αλλά και τις εποικοδομητικές προτάσεις τους για το νέο σύστημα επιλογής στελεχών. </w:t>
      </w:r>
    </w:p>
    <w:p w14:paraId="6EA2C1D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Τρίτον, και ίσως από τα πιο σοβαρά, προκαταλάβατε την κοινοβουλευτική διαδικασία. Πριν καν κατατεθεί το νομοσχέδιο στη Βουλή, εκδώσατ</w:t>
      </w:r>
      <w:r>
        <w:rPr>
          <w:rFonts w:eastAsia="Times New Roman" w:cs="Times New Roman"/>
          <w:szCs w:val="24"/>
        </w:rPr>
        <w:t xml:space="preserve">ε, κύριε Υπουργέ, αυτή εδώ την ανακοίνωση, δελτίο </w:t>
      </w:r>
      <w:r>
        <w:rPr>
          <w:rFonts w:eastAsia="Times New Roman" w:cs="Times New Roman"/>
          <w:szCs w:val="24"/>
        </w:rPr>
        <w:t>Τ</w:t>
      </w:r>
      <w:r>
        <w:rPr>
          <w:rFonts w:eastAsia="Times New Roman" w:cs="Times New Roman"/>
          <w:szCs w:val="24"/>
        </w:rPr>
        <w:t xml:space="preserve">ύπου την προηγουμένη της κατάθεσης του νομοσχεδίου. </w:t>
      </w:r>
    </w:p>
    <w:p w14:paraId="6EA2C1D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ι λέτε σε αυτό το δελτίο </w:t>
      </w:r>
      <w:r>
        <w:rPr>
          <w:rFonts w:eastAsia="Times New Roman" w:cs="Times New Roman"/>
          <w:szCs w:val="24"/>
        </w:rPr>
        <w:t>Τ</w:t>
      </w:r>
      <w:r>
        <w:rPr>
          <w:rFonts w:eastAsia="Times New Roman" w:cs="Times New Roman"/>
          <w:szCs w:val="24"/>
        </w:rPr>
        <w:t xml:space="preserve">ύπου; Παρουσιάζετε το νέο σύστημα επιλογής διευθυντών ως ειλημμένη απόφαση. Θα σας διαβάσω μια συγκεκριμένη πρόταση από αυτό </w:t>
      </w:r>
      <w:r>
        <w:rPr>
          <w:rFonts w:eastAsia="Times New Roman" w:cs="Times New Roman"/>
          <w:szCs w:val="24"/>
        </w:rPr>
        <w:t xml:space="preserve">το δελτίο </w:t>
      </w:r>
      <w:r>
        <w:rPr>
          <w:rFonts w:eastAsia="Times New Roman" w:cs="Times New Roman"/>
          <w:szCs w:val="24"/>
        </w:rPr>
        <w:t>Τ</w:t>
      </w:r>
      <w:r>
        <w:rPr>
          <w:rFonts w:eastAsia="Times New Roman" w:cs="Times New Roman"/>
          <w:szCs w:val="24"/>
        </w:rPr>
        <w:t xml:space="preserve">ύπου, το οποίο, ξαναλέω, εκδόθηκε προτού καν κατατεθεί το νομοσχέδιο στη Βουλή. Λέτε: «Επισημαίνεται ότι στον πυλώνα «Υπηρεσιακή κατάσταση, καθοδηγητική και διοικητική εμπειρία» θα </w:t>
      </w:r>
      <w:proofErr w:type="spellStart"/>
      <w:r>
        <w:rPr>
          <w:rFonts w:eastAsia="Times New Roman" w:cs="Times New Roman"/>
          <w:szCs w:val="24"/>
        </w:rPr>
        <w:t>προσμετράται</w:t>
      </w:r>
      <w:proofErr w:type="spellEnd"/>
      <w:r>
        <w:rPr>
          <w:rFonts w:eastAsia="Times New Roman" w:cs="Times New Roman"/>
          <w:szCs w:val="24"/>
        </w:rPr>
        <w:t xml:space="preserve"> –βέβαιο- και αυτόνομο διδακτικό έργο σε ΑΕΙ. Ως εκ </w:t>
      </w:r>
      <w:r>
        <w:rPr>
          <w:rFonts w:eastAsia="Times New Roman" w:cs="Times New Roman"/>
          <w:szCs w:val="24"/>
        </w:rPr>
        <w:t>τούτου, οι ενδιαφερόμενοι που έχουν το προσόν αυτό καλούνται να μεριμνήσουν για την έγκυρη εξασφάλιση σχετικής βεβαίωσης</w:t>
      </w:r>
      <w:r>
        <w:rPr>
          <w:rFonts w:eastAsia="Times New Roman" w:cs="Times New Roman"/>
          <w:szCs w:val="24"/>
        </w:rPr>
        <w:t>.</w:t>
      </w:r>
      <w:r>
        <w:rPr>
          <w:rFonts w:eastAsia="Times New Roman" w:cs="Times New Roman"/>
          <w:szCs w:val="24"/>
        </w:rPr>
        <w:t xml:space="preserve">». Καταθέτω την ανακοίνωση στα Πρακτικά. </w:t>
      </w:r>
    </w:p>
    <w:p w14:paraId="6EA2C1D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η Βουλευτής κ. Νίκη </w:t>
      </w:r>
      <w:proofErr w:type="spellStart"/>
      <w:r>
        <w:rPr>
          <w:rFonts w:eastAsia="Times New Roman" w:cs="Times New Roman"/>
          <w:szCs w:val="24"/>
        </w:rPr>
        <w:t>Κεραμέως</w:t>
      </w:r>
      <w:proofErr w:type="spellEnd"/>
      <w:r>
        <w:rPr>
          <w:rFonts w:eastAsia="Times New Roman" w:cs="Times New Roman"/>
          <w:szCs w:val="24"/>
        </w:rPr>
        <w:t xml:space="preserve"> καταθέτει για τα Πρακτικά το προαναφερθέν έγγρα</w:t>
      </w:r>
      <w:r>
        <w:rPr>
          <w:rFonts w:eastAsia="Times New Roman" w:cs="Times New Roman"/>
          <w:szCs w:val="24"/>
        </w:rPr>
        <w:t>φο, το οποίο βρίσκεται στο αρχείο του Τμήματος Γραμματείας της Διεύθυνσης Στενογραφίας και  Πρακτικών της Βουλής)</w:t>
      </w:r>
    </w:p>
    <w:p w14:paraId="6EA2C1D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κυβερνώσας </w:t>
      </w:r>
      <w:r>
        <w:rPr>
          <w:rFonts w:eastAsia="Times New Roman" w:cs="Times New Roman"/>
          <w:szCs w:val="24"/>
        </w:rPr>
        <w:t>π</w:t>
      </w:r>
      <w:r>
        <w:rPr>
          <w:rFonts w:eastAsia="Times New Roman" w:cs="Times New Roman"/>
          <w:szCs w:val="24"/>
        </w:rPr>
        <w:t xml:space="preserve">λειοψηφίας, δεν έχετε και παρά να κλείσετε τη Βουλή αν προκαταλαμβάνετε την όλη κοινοβουλευτική διαδικασία. </w:t>
      </w:r>
    </w:p>
    <w:p w14:paraId="6EA2C1E0"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 xml:space="preserve">Έλεος! </w:t>
      </w:r>
    </w:p>
    <w:p w14:paraId="6EA2C1E1"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Τέταρτον, στον απόηχο της κατάθεσης του νομοσχεδίου το βράδυ της Παρασκευής αντέδρασε έντονα σύσσωμη η εκπαιδευτική κοινότητα για μια ρύθμιση που είχατε βάλει μέσα με βάση την οποία λέγατε ότι μετά από δύο θητείες εν</w:t>
      </w:r>
      <w:r>
        <w:rPr>
          <w:rFonts w:eastAsia="Times New Roman" w:cs="Times New Roman"/>
          <w:szCs w:val="24"/>
        </w:rPr>
        <w:t xml:space="preserve">ός διευθυντή, δεν μπορεί αυτός να είναι υποψήφιος και τρίτη φορά στην ίδια σχολική μονάδα. Παρασκευή βράδυ κατατέθηκε το νομοσχέδιο και Σάββατο πρωί, πάλι με δελτίο </w:t>
      </w:r>
      <w:r>
        <w:rPr>
          <w:rFonts w:eastAsia="Times New Roman" w:cs="Times New Roman"/>
          <w:szCs w:val="24"/>
        </w:rPr>
        <w:t>Τ</w:t>
      </w:r>
      <w:r>
        <w:rPr>
          <w:rFonts w:eastAsia="Times New Roman" w:cs="Times New Roman"/>
          <w:szCs w:val="24"/>
        </w:rPr>
        <w:t xml:space="preserve">ύπου, αλλάζετε αυτή τη διάταξη. Νομοθετείτε, δηλαδή, μέσω ανακοινώσεων. </w:t>
      </w:r>
    </w:p>
    <w:p w14:paraId="6EA2C1E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ας είπαμε, κύριε</w:t>
      </w:r>
      <w:r>
        <w:rPr>
          <w:rFonts w:eastAsia="Times New Roman" w:cs="Times New Roman"/>
          <w:szCs w:val="24"/>
        </w:rPr>
        <w:t xml:space="preserve"> Υπουργέ, αν έχετε τον ελάχιστο σεβασμό για την κοινοβουλευτική διαδικασία, αν δεν θεωρείτε ότι όλοι εμείς εδώ οι τριακόσιοι είμαστε διακοσμητικοί, τότε αποσύρετε το </w:t>
      </w:r>
      <w:r>
        <w:rPr>
          <w:rFonts w:eastAsia="Times New Roman" w:cs="Times New Roman"/>
          <w:szCs w:val="24"/>
        </w:rPr>
        <w:lastRenderedPageBreak/>
        <w:t>νομοσχέδιο, βάλτε το στη διαβούλευση και επαναφέρετέ το προς επεξεργασία στη Βουλή των Ελλ</w:t>
      </w:r>
      <w:r>
        <w:rPr>
          <w:rFonts w:eastAsia="Times New Roman" w:cs="Times New Roman"/>
          <w:szCs w:val="24"/>
        </w:rPr>
        <w:t>ήνων με κανονικές διαδικασίες. Δεν το κάνατε</w:t>
      </w:r>
      <w:r>
        <w:rPr>
          <w:rFonts w:eastAsia="Times New Roman" w:cs="Times New Roman"/>
          <w:szCs w:val="24"/>
        </w:rPr>
        <w:t>,</w:t>
      </w:r>
      <w:r>
        <w:rPr>
          <w:rFonts w:eastAsia="Times New Roman" w:cs="Times New Roman"/>
          <w:szCs w:val="24"/>
        </w:rPr>
        <w:t xml:space="preserve"> δείχνοντας έτσι ότι δεν θέλετε τον διάλογο, δεν θέλετε την κριτική. </w:t>
      </w:r>
    </w:p>
    <w:p w14:paraId="6EA2C1E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Προχειρότητα, διαχειριστική ανεπάρκεια, θολή βούληση. Ειλικρινά, δεν είμαι σίγουρη τι από όλα χαρακτηρίζει την </w:t>
      </w:r>
      <w:r>
        <w:rPr>
          <w:rFonts w:eastAsia="Times New Roman" w:cs="Times New Roman"/>
          <w:szCs w:val="24"/>
        </w:rPr>
        <w:t>Κ</w:t>
      </w:r>
      <w:r>
        <w:rPr>
          <w:rFonts w:eastAsia="Times New Roman" w:cs="Times New Roman"/>
          <w:szCs w:val="24"/>
        </w:rPr>
        <w:t xml:space="preserve">υβέρνησή σας. </w:t>
      </w:r>
      <w:r>
        <w:rPr>
          <w:rFonts w:eastAsia="Times New Roman" w:cs="Times New Roman"/>
          <w:szCs w:val="24"/>
        </w:rPr>
        <w:t>Τ</w:t>
      </w:r>
      <w:r>
        <w:rPr>
          <w:rFonts w:eastAsia="Times New Roman" w:cs="Times New Roman"/>
          <w:szCs w:val="24"/>
        </w:rPr>
        <w:t>ο χειρότερο εί</w:t>
      </w:r>
      <w:r>
        <w:rPr>
          <w:rFonts w:eastAsia="Times New Roman" w:cs="Times New Roman"/>
          <w:szCs w:val="24"/>
        </w:rPr>
        <w:t xml:space="preserve">ναι ότι δεν φαίνεται να μαθαίνετε από τα απανωτά σας λάθη. </w:t>
      </w:r>
    </w:p>
    <w:p w14:paraId="6EA2C1E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Ήδη η δικαιοσύνη, κυρίες και κύριοι της κυβερνώσας </w:t>
      </w:r>
      <w:r>
        <w:rPr>
          <w:rFonts w:eastAsia="Times New Roman" w:cs="Times New Roman"/>
          <w:szCs w:val="24"/>
        </w:rPr>
        <w:t>π</w:t>
      </w:r>
      <w:r>
        <w:rPr>
          <w:rFonts w:eastAsia="Times New Roman" w:cs="Times New Roman"/>
          <w:szCs w:val="24"/>
        </w:rPr>
        <w:t xml:space="preserve">λειοψηφίας, έχει αποφανθεί για τέσσερις αποφάσεις της Κυβέρνησης, οι οποίες έχουν κριθεί αντισυνταγματικές: </w:t>
      </w:r>
      <w:r>
        <w:rPr>
          <w:rFonts w:eastAsia="Times New Roman" w:cs="Times New Roman"/>
          <w:szCs w:val="24"/>
        </w:rPr>
        <w:t>ο</w:t>
      </w:r>
      <w:r>
        <w:rPr>
          <w:rFonts w:eastAsia="Times New Roman" w:cs="Times New Roman"/>
          <w:szCs w:val="24"/>
        </w:rPr>
        <w:t xml:space="preserve"> νόμος Παππά για τις τηλεοπτικές άδ</w:t>
      </w:r>
      <w:r>
        <w:rPr>
          <w:rFonts w:eastAsia="Times New Roman" w:cs="Times New Roman"/>
          <w:szCs w:val="24"/>
        </w:rPr>
        <w:t xml:space="preserve">ειες, οι αποφάσεις </w:t>
      </w:r>
      <w:proofErr w:type="spellStart"/>
      <w:r>
        <w:rPr>
          <w:rFonts w:eastAsia="Times New Roman" w:cs="Times New Roman"/>
          <w:szCs w:val="24"/>
        </w:rPr>
        <w:t>Πολάκη</w:t>
      </w:r>
      <w:proofErr w:type="spellEnd"/>
      <w:r>
        <w:rPr>
          <w:rFonts w:eastAsia="Times New Roman" w:cs="Times New Roman"/>
          <w:szCs w:val="24"/>
        </w:rPr>
        <w:t xml:space="preserve"> για τις απομακρύνσεις διοικητών από τα νοσοκομεία, οι παρατάσεις των συμβασιούχων στο δημόσιο και ο νόμος Μπαλτά-Κουράκη για την επιλογή στελεχών. </w:t>
      </w:r>
    </w:p>
    <w:p w14:paraId="6EA2C1E5"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 xml:space="preserve"> (Θόρυβος από την πτέρυγα του ΣΥΡΙΖΑ)</w:t>
      </w:r>
    </w:p>
    <w:p w14:paraId="6EA2C1E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Ενοχλούν αυτά που λέω. Το ξέρω!</w:t>
      </w:r>
    </w:p>
    <w:p w14:paraId="6EA2C1E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υνεχίζετε με την ίδια προχειρότητα, με βιασύνη, με την πρακτική του ψηφίζω-</w:t>
      </w:r>
      <w:proofErr w:type="spellStart"/>
      <w:r>
        <w:rPr>
          <w:rFonts w:eastAsia="Times New Roman" w:cs="Times New Roman"/>
          <w:szCs w:val="24"/>
        </w:rPr>
        <w:t>ξεψηφίζω</w:t>
      </w:r>
      <w:proofErr w:type="spellEnd"/>
      <w:r>
        <w:rPr>
          <w:rFonts w:eastAsia="Times New Roman" w:cs="Times New Roman"/>
          <w:szCs w:val="24"/>
        </w:rPr>
        <w:t xml:space="preserve">, χωρίς κανέναν σεβασμό στην </w:t>
      </w:r>
      <w:r>
        <w:rPr>
          <w:rFonts w:eastAsia="Times New Roman" w:cs="Times New Roman"/>
          <w:szCs w:val="24"/>
        </w:rPr>
        <w:lastRenderedPageBreak/>
        <w:t>κοινοβουλευτική διαδικασία. Εσείς, που με έπαρση διακηρύσσατε ότι είστε κάθε λέξη αυτού του Συντάγματος, όπως διακηρύσσετε ότι είστε υπέρ του δι</w:t>
      </w:r>
      <w:r>
        <w:rPr>
          <w:rFonts w:eastAsia="Times New Roman" w:cs="Times New Roman"/>
          <w:szCs w:val="24"/>
        </w:rPr>
        <w:t xml:space="preserve">αλόγου και των συναινέσεων, στο φαντασιακό επίπεδο ίσως. </w:t>
      </w:r>
    </w:p>
    <w:p w14:paraId="6EA2C1E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Η πραγματικότητα, όμως, φαίνεται ότι σας διαψεύδει. Γιατί</w:t>
      </w:r>
      <w:r>
        <w:rPr>
          <w:rFonts w:eastAsia="Times New Roman" w:cs="Times New Roman"/>
          <w:szCs w:val="24"/>
        </w:rPr>
        <w:t>,</w:t>
      </w:r>
      <w:r>
        <w:rPr>
          <w:rFonts w:eastAsia="Times New Roman" w:cs="Times New Roman"/>
          <w:szCs w:val="24"/>
        </w:rPr>
        <w:t xml:space="preserve"> ενώ στην </w:t>
      </w:r>
      <w:r>
        <w:rPr>
          <w:rFonts w:eastAsia="Times New Roman" w:cs="Times New Roman"/>
          <w:szCs w:val="24"/>
        </w:rPr>
        <w:t>ε</w:t>
      </w:r>
      <w:r>
        <w:rPr>
          <w:rFonts w:eastAsia="Times New Roman" w:cs="Times New Roman"/>
          <w:szCs w:val="24"/>
        </w:rPr>
        <w:t>πιτροπή μάς είπατε, κύριε Υπουργέ</w:t>
      </w:r>
      <w:r>
        <w:rPr>
          <w:rFonts w:eastAsia="Times New Roman" w:cs="Times New Roman"/>
          <w:szCs w:val="24"/>
        </w:rPr>
        <w:t>,</w:t>
      </w:r>
      <w:r>
        <w:rPr>
          <w:rFonts w:eastAsia="Times New Roman" w:cs="Times New Roman"/>
          <w:szCs w:val="24"/>
        </w:rPr>
        <w:t xml:space="preserve"> και είναι λόγια σας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α</w:t>
      </w:r>
      <w:r>
        <w:rPr>
          <w:rFonts w:eastAsia="Times New Roman" w:cs="Times New Roman"/>
          <w:szCs w:val="24"/>
        </w:rPr>
        <w:t>ς μη φοβόμαστε να συζητήσουμε», φέρατε το νομοσχέδιο αυτό με διαδικασίες</w:t>
      </w:r>
      <w:r>
        <w:rPr>
          <w:rFonts w:eastAsia="Times New Roman" w:cs="Times New Roman"/>
          <w:szCs w:val="24"/>
        </w:rPr>
        <w:t xml:space="preserve"> επείγοντος, χωρίς διαβούλευση, βγάλατε ανακοίνωση</w:t>
      </w:r>
      <w:r>
        <w:rPr>
          <w:rFonts w:eastAsia="Times New Roman" w:cs="Times New Roman"/>
          <w:szCs w:val="24"/>
        </w:rPr>
        <w:t>,</w:t>
      </w:r>
      <w:r>
        <w:rPr>
          <w:rFonts w:eastAsia="Times New Roman" w:cs="Times New Roman"/>
          <w:szCs w:val="24"/>
        </w:rPr>
        <w:t xml:space="preserve"> χωρίς καν να έχετε καταθέσει το νομοσχέδιο. </w:t>
      </w:r>
    </w:p>
    <w:p w14:paraId="6EA2C1E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Όμως ποια συναίνεση, κυρίες και κύριοι; Εδώ δεν μπορείτε να συμφωνήσετε εντός της Κυβέρνησης με τον συνεταίρο σας, τους ΑΝΕΛ, στα βασικά και αναζητάτε ερείσματ</w:t>
      </w:r>
      <w:r>
        <w:rPr>
          <w:rFonts w:eastAsia="Times New Roman" w:cs="Times New Roman"/>
          <w:szCs w:val="24"/>
        </w:rPr>
        <w:t xml:space="preserve">α στα άλλα κόμματα για στήριξη. </w:t>
      </w:r>
      <w:r>
        <w:rPr>
          <w:rFonts w:eastAsia="Times New Roman" w:cs="Times New Roman"/>
          <w:szCs w:val="24"/>
        </w:rPr>
        <w:t>Η</w:t>
      </w:r>
      <w:r>
        <w:rPr>
          <w:rFonts w:eastAsia="Times New Roman" w:cs="Times New Roman"/>
          <w:szCs w:val="24"/>
        </w:rPr>
        <w:t xml:space="preserve"> αλήθεια είναι ότι μέχρι σήμερα είχαμε αρκετά παραδείγματα της κυβερνητικής πλειοψηφίας </w:t>
      </w:r>
      <w:proofErr w:type="spellStart"/>
      <w:r>
        <w:rPr>
          <w:rFonts w:eastAsia="Times New Roman" w:cs="Times New Roman"/>
          <w:szCs w:val="24"/>
        </w:rPr>
        <w:t>αλά</w:t>
      </w:r>
      <w:proofErr w:type="spellEnd"/>
      <w:r>
        <w:rPr>
          <w:rFonts w:eastAsia="Times New Roman" w:cs="Times New Roman"/>
          <w:szCs w:val="24"/>
        </w:rPr>
        <w:t xml:space="preserve"> καρτ, επί θεμελιωδών ζητημάτων</w:t>
      </w:r>
      <w:r>
        <w:rPr>
          <w:rFonts w:eastAsia="Times New Roman" w:cs="Times New Roman"/>
          <w:szCs w:val="24"/>
        </w:rPr>
        <w:t>,</w:t>
      </w:r>
      <w:r>
        <w:rPr>
          <w:rFonts w:eastAsia="Times New Roman" w:cs="Times New Roman"/>
          <w:szCs w:val="24"/>
        </w:rPr>
        <w:t xml:space="preserve"> όπως η ιθαγένεια και τα ανθρώπινα δικαιώματα. Όμως ομολογώ, κυρίες και κύριοι, ότι στο νομοσχέδιο α</w:t>
      </w:r>
      <w:r>
        <w:rPr>
          <w:rFonts w:eastAsia="Times New Roman" w:cs="Times New Roman"/>
          <w:szCs w:val="24"/>
        </w:rPr>
        <w:t xml:space="preserve">υτό ξεπεράσατε κάθε προηγούμενο. Οι ΑΝΕΛ καταψηφίζουν τη διάταξη για το </w:t>
      </w:r>
      <w:r>
        <w:rPr>
          <w:rFonts w:eastAsia="Times New Roman" w:cs="Times New Roman"/>
          <w:szCs w:val="24"/>
        </w:rPr>
        <w:t>τ</w:t>
      </w:r>
      <w:r>
        <w:rPr>
          <w:rFonts w:eastAsia="Times New Roman" w:cs="Times New Roman"/>
          <w:szCs w:val="24"/>
        </w:rPr>
        <w:t xml:space="preserve">έμενος, αλλά ο Βουλευτής των ΑΝΕΛ και Υφυπουργός Παιδείας κ. </w:t>
      </w:r>
      <w:proofErr w:type="spellStart"/>
      <w:r>
        <w:rPr>
          <w:rFonts w:eastAsia="Times New Roman" w:cs="Times New Roman"/>
          <w:szCs w:val="24"/>
        </w:rPr>
        <w:t>Ζουράρις</w:t>
      </w:r>
      <w:proofErr w:type="spellEnd"/>
      <w:r>
        <w:rPr>
          <w:rFonts w:eastAsia="Times New Roman" w:cs="Times New Roman"/>
          <w:szCs w:val="24"/>
        </w:rPr>
        <w:t xml:space="preserve"> υπογράφει το νομοσχέδιο που περιέχει τη συγκεκριμένη διάταξη! </w:t>
      </w:r>
    </w:p>
    <w:p w14:paraId="6EA2C1EA" w14:textId="77777777" w:rsidR="00E41DDC" w:rsidRDefault="007120B1">
      <w:pPr>
        <w:spacing w:after="0" w:line="600" w:lineRule="auto"/>
        <w:ind w:firstLine="709"/>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w:t>
      </w:r>
      <w:r>
        <w:rPr>
          <w:rFonts w:eastAsia="Times New Roman" w:cs="Times New Roman"/>
          <w:szCs w:val="24"/>
        </w:rPr>
        <w:t>ας)</w:t>
      </w:r>
    </w:p>
    <w:p w14:paraId="6EA2C1E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Το μόνο που δεν έχουμε δει ακόμα, κυρίες και κύριοι, είναι ο ίδιος ο Βουλευτής να υπογράφει νομοσχέδιο ως Υπουργός και να το καταψηφίζει ως Βουλευτής. Ίσως να το δούμε αυτό και σήμερα. </w:t>
      </w:r>
    </w:p>
    <w:p w14:paraId="6EA2C1E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Κυρίες και κύριοι, μιλήσαμε αναλυτικά στη συζήτηση επί της αρχής κ</w:t>
      </w:r>
      <w:r>
        <w:rPr>
          <w:rFonts w:eastAsia="Times New Roman" w:cs="Times New Roman"/>
          <w:szCs w:val="24"/>
        </w:rPr>
        <w:t>αι επί των άρθρων του νομοσχεδίου, με το οποίο διαφωνούμε επί της ουσίας και στο οποίο τίθενται ζητήματα συνταγματικότητας και ισονομίας αλλά και πλείστες άλλες παραλείψεις και στρεβλώσεις. Προτού περάσω στο κεντρικό θέμα του νομοσχεδίου</w:t>
      </w:r>
      <w:r>
        <w:rPr>
          <w:rFonts w:eastAsia="Times New Roman" w:cs="Times New Roman"/>
          <w:szCs w:val="24"/>
        </w:rPr>
        <w:t>,</w:t>
      </w:r>
      <w:r>
        <w:rPr>
          <w:rFonts w:eastAsia="Times New Roman" w:cs="Times New Roman"/>
          <w:szCs w:val="24"/>
        </w:rPr>
        <w:t xml:space="preserve"> επιτρέψτε μου να </w:t>
      </w:r>
      <w:r>
        <w:rPr>
          <w:rFonts w:eastAsia="Times New Roman" w:cs="Times New Roman"/>
          <w:szCs w:val="24"/>
        </w:rPr>
        <w:t xml:space="preserve">κάνω μία σύντομη αναφορά στα άλλα τέσσερα άρθρα. </w:t>
      </w:r>
    </w:p>
    <w:p w14:paraId="6EA2C1E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 άρθρο 2 προβλέπει την παράταση των θητειών των διοικήσεων των πανεπιστημίων για τρεις μήνες, προκειμένου να εκλεγούν οι νέες διοικήσεις βάσει νέων διατάξεων που σκοπεύετε να φέρετε προσεχώς. Το καταψηφίζ</w:t>
      </w:r>
      <w:r>
        <w:rPr>
          <w:rFonts w:eastAsia="Times New Roman" w:cs="Times New Roman"/>
          <w:szCs w:val="24"/>
        </w:rPr>
        <w:t xml:space="preserve">ουμε αυτό το άρθρο, γιατί διαφωνούμε με τις νέες διατάξεις που σκοπεύετε να φέρετε, όπως ακριβώς έχετε εκθέσει αυτές τις νέες διατάξεις, για παράδειγμα την εκλογή αντιπρυτάνεων από ξεχωριστή λίστα. </w:t>
      </w:r>
    </w:p>
    <w:p w14:paraId="6EA2C1E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επίσης καταψηφίζουμε και το άρθρο 3, καθώς θεωρούμε </w:t>
      </w:r>
      <w:r>
        <w:rPr>
          <w:rFonts w:eastAsia="Times New Roman" w:cs="Times New Roman"/>
          <w:szCs w:val="24"/>
        </w:rPr>
        <w:t xml:space="preserve">ότι με τις εν λόγω ρυθμίσεις υποβαθμίζεται έτι περαιτέρω το παρεχόμενο εκπαιδευτικό έργο στις </w:t>
      </w:r>
      <w:r>
        <w:rPr>
          <w:rFonts w:eastAsia="Times New Roman" w:cs="Times New Roman"/>
          <w:szCs w:val="24"/>
        </w:rPr>
        <w:t>σ</w:t>
      </w:r>
      <w:r>
        <w:rPr>
          <w:rFonts w:eastAsia="Times New Roman" w:cs="Times New Roman"/>
          <w:szCs w:val="24"/>
        </w:rPr>
        <w:t xml:space="preserve">χολικές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 xml:space="preserve">γωγής και στα ΚΕΔΔΥ. </w:t>
      </w:r>
    </w:p>
    <w:p w14:paraId="6EA2C1E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Υπερψηφίζουμε το άρθρο 4, με το οποίο επέρχονται τροποποιήσεις στον νόμο για τη διά βίου μάθηση και την επαγγελματ</w:t>
      </w:r>
      <w:r>
        <w:rPr>
          <w:rFonts w:eastAsia="Times New Roman" w:cs="Times New Roman"/>
          <w:szCs w:val="24"/>
        </w:rPr>
        <w:t xml:space="preserve">ική εκπαίδευση. Η πλειονότητα των ρυθμίσεων που προβλέπονται κινείται πράγματι στη σωστή κατεύθυνση. </w:t>
      </w:r>
    </w:p>
    <w:p w14:paraId="6EA2C1F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Ως προς το άρθρο 5</w:t>
      </w:r>
      <w:r>
        <w:rPr>
          <w:rFonts w:eastAsia="Times New Roman" w:cs="Times New Roman"/>
          <w:szCs w:val="24"/>
        </w:rPr>
        <w:t>,</w:t>
      </w:r>
      <w:r>
        <w:rPr>
          <w:rFonts w:eastAsia="Times New Roman" w:cs="Times New Roman"/>
          <w:szCs w:val="24"/>
        </w:rPr>
        <w:t xml:space="preserve"> έχουμε ταχθεί σαφώς υπέρ της ανέγερσης του </w:t>
      </w:r>
      <w:r>
        <w:rPr>
          <w:rFonts w:eastAsia="Times New Roman" w:cs="Times New Roman"/>
          <w:szCs w:val="24"/>
        </w:rPr>
        <w:t>ι</w:t>
      </w:r>
      <w:r>
        <w:rPr>
          <w:rFonts w:eastAsia="Times New Roman" w:cs="Times New Roman"/>
          <w:szCs w:val="24"/>
        </w:rPr>
        <w:t xml:space="preserve">σλαμικού </w:t>
      </w:r>
      <w:r>
        <w:rPr>
          <w:rFonts w:eastAsia="Times New Roman" w:cs="Times New Roman"/>
          <w:szCs w:val="24"/>
        </w:rPr>
        <w:t>τ</w:t>
      </w:r>
      <w:r>
        <w:rPr>
          <w:rFonts w:eastAsia="Times New Roman" w:cs="Times New Roman"/>
          <w:szCs w:val="24"/>
        </w:rPr>
        <w:t>εμένους Αθηνών. Άλλωστε ο νόμος που συζητάτε να τροποποιήσετε σήμερα είναι ο νόμ</w:t>
      </w:r>
      <w:r>
        <w:rPr>
          <w:rFonts w:eastAsia="Times New Roman" w:cs="Times New Roman"/>
          <w:szCs w:val="24"/>
        </w:rPr>
        <w:t xml:space="preserve">ος Γιαννάκου. </w:t>
      </w:r>
      <w:r>
        <w:rPr>
          <w:rFonts w:eastAsia="Times New Roman" w:cs="Times New Roman"/>
          <w:szCs w:val="24"/>
        </w:rPr>
        <w:t>Έ</w:t>
      </w:r>
      <w:r>
        <w:rPr>
          <w:rFonts w:eastAsia="Times New Roman" w:cs="Times New Roman"/>
          <w:szCs w:val="24"/>
        </w:rPr>
        <w:t xml:space="preserve">χουμε ταχθεί υπέρ, πρώτον, γιατί η θρησκευτική ελευθερία είναι κατοχυρωμένο δικαίωμα κάθε πολίτη που </w:t>
      </w:r>
      <w:proofErr w:type="spellStart"/>
      <w:r>
        <w:rPr>
          <w:rFonts w:eastAsia="Times New Roman" w:cs="Times New Roman"/>
          <w:szCs w:val="24"/>
        </w:rPr>
        <w:t>διαβι</w:t>
      </w:r>
      <w:r>
        <w:rPr>
          <w:rFonts w:eastAsia="Times New Roman" w:cs="Times New Roman"/>
          <w:szCs w:val="24"/>
        </w:rPr>
        <w:t>ο</w:t>
      </w:r>
      <w:r>
        <w:rPr>
          <w:rFonts w:eastAsia="Times New Roman" w:cs="Times New Roman"/>
          <w:szCs w:val="24"/>
        </w:rPr>
        <w:t>ί</w:t>
      </w:r>
      <w:proofErr w:type="spellEnd"/>
      <w:r>
        <w:rPr>
          <w:rFonts w:eastAsia="Times New Roman" w:cs="Times New Roman"/>
          <w:szCs w:val="24"/>
        </w:rPr>
        <w:t xml:space="preserve"> στην Ελλάδα και</w:t>
      </w:r>
      <w:r>
        <w:rPr>
          <w:rFonts w:eastAsia="Times New Roman" w:cs="Times New Roman"/>
          <w:szCs w:val="24"/>
        </w:rPr>
        <w:t>,</w:t>
      </w:r>
      <w:r>
        <w:rPr>
          <w:rFonts w:eastAsia="Times New Roman" w:cs="Times New Roman"/>
          <w:szCs w:val="24"/>
        </w:rPr>
        <w:t xml:space="preserve"> δεύτερον, γιατί η ανέγερση του </w:t>
      </w:r>
      <w:r>
        <w:rPr>
          <w:rFonts w:eastAsia="Times New Roman" w:cs="Times New Roman"/>
          <w:szCs w:val="24"/>
        </w:rPr>
        <w:t>τ</w:t>
      </w:r>
      <w:r>
        <w:rPr>
          <w:rFonts w:eastAsia="Times New Roman" w:cs="Times New Roman"/>
          <w:szCs w:val="24"/>
        </w:rPr>
        <w:t>εμένους ελπίζουμε να περιορίσει και να εξαλείψει τους παράνομους χώρους λατρείας, π</w:t>
      </w:r>
      <w:r>
        <w:rPr>
          <w:rFonts w:eastAsia="Times New Roman" w:cs="Times New Roman"/>
          <w:szCs w:val="24"/>
        </w:rPr>
        <w:t xml:space="preserve">ου αυξάνονται εκθετικά. Έχουμε, ωστόσο, εκφράσει κάποιους προβληματισμούς όσον αφορά τις συγκεκριμένες διατάξεις που φέρνετε προς ψήφιση και συγκεκριμένα τη σύσταση του διοικητικού συμβουλίου και τη χρηματοδότηση. </w:t>
      </w:r>
    </w:p>
    <w:p w14:paraId="6EA2C1F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στο μείζον του νομοσχεδίου, </w:t>
      </w:r>
      <w:r>
        <w:rPr>
          <w:rFonts w:eastAsia="Times New Roman" w:cs="Times New Roman"/>
          <w:szCs w:val="24"/>
        </w:rPr>
        <w:t xml:space="preserve">την επιλογή διευθυντών. Κυρίες και κύριοι, θίξαμε το προφανές, το αυτονόητο, ότι συζητάμε για επιλογή εκπαιδευτικών για τις θέσεις των διευθυντών και πουθενά μέσα στο νομοσχέδιό σας δεν μιλάτε για την αξιολόγηση του έργου των εκπαιδευτικών. </w:t>
      </w:r>
    </w:p>
    <w:p w14:paraId="6EA2C1F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Δεύτερο σημείο</w:t>
      </w:r>
      <w:r>
        <w:rPr>
          <w:rFonts w:eastAsia="Times New Roman" w:cs="Times New Roman"/>
          <w:szCs w:val="24"/>
        </w:rPr>
        <w:t xml:space="preserve">: Διαφωνούμε με τη μείωση της βαρύτητας των τυπικών προσόντων, των επιστημονικών προσόντων των υποψηφίων και με την αύξηση της βαρύτητας της αρχαιότητας, της εμπειρίας, </w:t>
      </w:r>
      <w:proofErr w:type="spellStart"/>
      <w:r>
        <w:rPr>
          <w:rFonts w:eastAsia="Times New Roman" w:cs="Times New Roman"/>
          <w:szCs w:val="24"/>
        </w:rPr>
        <w:t>πόσ</w:t>
      </w:r>
      <w:r>
        <w:rPr>
          <w:rFonts w:eastAsia="Times New Roman" w:cs="Times New Roman"/>
          <w:szCs w:val="24"/>
        </w:rPr>
        <w:t>ω</w:t>
      </w:r>
      <w:proofErr w:type="spellEnd"/>
      <w:r>
        <w:rPr>
          <w:rFonts w:eastAsia="Times New Roman" w:cs="Times New Roman"/>
          <w:szCs w:val="24"/>
        </w:rPr>
        <w:t xml:space="preserve"> μάλλον όταν αυτή δεν έχει αξιολογηθεί. Διαφωνούμε με τις σημαντικές παραλείψεις στ</w:t>
      </w:r>
      <w:r>
        <w:rPr>
          <w:rFonts w:eastAsia="Times New Roman" w:cs="Times New Roman"/>
          <w:szCs w:val="24"/>
        </w:rPr>
        <w:t xml:space="preserve">ο σχέδιο νόμου σχετικά με το ποια εμπειρία </w:t>
      </w:r>
      <w:proofErr w:type="spellStart"/>
      <w:r>
        <w:rPr>
          <w:rFonts w:eastAsia="Times New Roman" w:cs="Times New Roman"/>
          <w:szCs w:val="24"/>
        </w:rPr>
        <w:t>προσμετράται</w:t>
      </w:r>
      <w:proofErr w:type="spellEnd"/>
      <w:r>
        <w:rPr>
          <w:rFonts w:eastAsia="Times New Roman" w:cs="Times New Roman"/>
          <w:szCs w:val="24"/>
        </w:rPr>
        <w:t xml:space="preserve"> ως διδακτική, </w:t>
      </w:r>
      <w:proofErr w:type="spellStart"/>
      <w:r>
        <w:rPr>
          <w:rFonts w:eastAsia="Times New Roman" w:cs="Times New Roman"/>
          <w:szCs w:val="24"/>
        </w:rPr>
        <w:t>πόσ</w:t>
      </w:r>
      <w:r>
        <w:rPr>
          <w:rFonts w:eastAsia="Times New Roman" w:cs="Times New Roman"/>
          <w:szCs w:val="24"/>
        </w:rPr>
        <w:t>ω</w:t>
      </w:r>
      <w:proofErr w:type="spellEnd"/>
      <w:r>
        <w:rPr>
          <w:rFonts w:eastAsia="Times New Roman" w:cs="Times New Roman"/>
          <w:szCs w:val="24"/>
        </w:rPr>
        <w:t xml:space="preserve"> μάλλον, κύριε Υπουργέ, όταν το ίδιο το νομικό πλαίσιο έχει προβλέψει ότι οι συγκεκριμένες εμπειρίες </w:t>
      </w:r>
      <w:proofErr w:type="spellStart"/>
      <w:r>
        <w:rPr>
          <w:rFonts w:eastAsia="Times New Roman" w:cs="Times New Roman"/>
          <w:szCs w:val="24"/>
        </w:rPr>
        <w:t>προσμετρώνται</w:t>
      </w:r>
      <w:proofErr w:type="spellEnd"/>
      <w:r>
        <w:rPr>
          <w:rFonts w:eastAsia="Times New Roman" w:cs="Times New Roman"/>
          <w:szCs w:val="24"/>
        </w:rPr>
        <w:t xml:space="preserve"> ως διδακτικές. Πολύ φοβάμαι ότι θα ακολουθήσουν προσφυγές, εάν δεν </w:t>
      </w:r>
      <w:r>
        <w:rPr>
          <w:rFonts w:eastAsia="Times New Roman" w:cs="Times New Roman"/>
          <w:szCs w:val="24"/>
        </w:rPr>
        <w:t xml:space="preserve">τροποποιήσετε το συγκεκριμένο άρθρο, και ότι θα ελλοχεύει ο κίνδυνος και ο νόμος </w:t>
      </w:r>
      <w:proofErr w:type="spellStart"/>
      <w:r>
        <w:rPr>
          <w:rFonts w:eastAsia="Times New Roman" w:cs="Times New Roman"/>
          <w:szCs w:val="24"/>
        </w:rPr>
        <w:t>Γαβρόγλου</w:t>
      </w:r>
      <w:proofErr w:type="spellEnd"/>
      <w:r>
        <w:rPr>
          <w:rFonts w:eastAsia="Times New Roman" w:cs="Times New Roman"/>
          <w:szCs w:val="24"/>
        </w:rPr>
        <w:t xml:space="preserve"> να κηρυχθεί αντισυνταγματικός. Όμως υπάρχουν και σημαντικές στρεβλώσεις ως προς τη </w:t>
      </w:r>
      <w:proofErr w:type="spellStart"/>
      <w:r>
        <w:rPr>
          <w:rFonts w:eastAsia="Times New Roman" w:cs="Times New Roman"/>
          <w:szCs w:val="24"/>
        </w:rPr>
        <w:t>μοριοδότηση</w:t>
      </w:r>
      <w:proofErr w:type="spellEnd"/>
      <w:r>
        <w:rPr>
          <w:rFonts w:eastAsia="Times New Roman" w:cs="Times New Roman"/>
          <w:szCs w:val="24"/>
        </w:rPr>
        <w:t xml:space="preserve"> επιμέρους προσόντων, για παράδειγμα τη </w:t>
      </w:r>
      <w:proofErr w:type="spellStart"/>
      <w:r>
        <w:rPr>
          <w:rFonts w:eastAsia="Times New Roman" w:cs="Times New Roman"/>
          <w:szCs w:val="24"/>
        </w:rPr>
        <w:t>μοριοδότηση</w:t>
      </w:r>
      <w:proofErr w:type="spellEnd"/>
      <w:r>
        <w:rPr>
          <w:rFonts w:eastAsia="Times New Roman" w:cs="Times New Roman"/>
          <w:szCs w:val="24"/>
        </w:rPr>
        <w:t xml:space="preserve"> μόνο ετήσιων επιμορ</w:t>
      </w:r>
      <w:r>
        <w:rPr>
          <w:rFonts w:eastAsia="Times New Roman" w:cs="Times New Roman"/>
          <w:szCs w:val="24"/>
        </w:rPr>
        <w:t>φώσεων και όχι άλλων, όπως</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τη μη </w:t>
      </w:r>
      <w:proofErr w:type="spellStart"/>
      <w:r>
        <w:rPr>
          <w:rFonts w:eastAsia="Times New Roman" w:cs="Times New Roman"/>
          <w:szCs w:val="24"/>
        </w:rPr>
        <w:t>μοριοδότηση</w:t>
      </w:r>
      <w:proofErr w:type="spellEnd"/>
      <w:r>
        <w:rPr>
          <w:rFonts w:eastAsia="Times New Roman" w:cs="Times New Roman"/>
          <w:szCs w:val="24"/>
        </w:rPr>
        <w:t xml:space="preserve"> συγγραφικού έργου. </w:t>
      </w:r>
    </w:p>
    <w:p w14:paraId="6EA2C1F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Ναι, κυρίες και κύριοι, διαφωνούμε με τη θεσμοθέτηση της έκφρασης γνώμης από τον σύλλογο διδασκόντων για τους υποψήφιους διευθυντές. Είμαστε αντίθετοι σε αυτή τη μέση οδό που</w:t>
      </w:r>
      <w:r>
        <w:rPr>
          <w:rFonts w:eastAsia="Times New Roman" w:cs="Times New Roman"/>
          <w:szCs w:val="24"/>
        </w:rPr>
        <w:t xml:space="preserve"> επιλέξατε να προσφέρετε στο αριστερό σας ακροατήριο</w:t>
      </w:r>
      <w:r>
        <w:rPr>
          <w:rFonts w:eastAsia="Times New Roman" w:cs="Times New Roman"/>
          <w:szCs w:val="24"/>
        </w:rPr>
        <w:t>,</w:t>
      </w:r>
      <w:r>
        <w:rPr>
          <w:rFonts w:eastAsia="Times New Roman" w:cs="Times New Roman"/>
          <w:szCs w:val="24"/>
        </w:rPr>
        <w:t xml:space="preserve"> μετά το φιάσκο του νόμου Μπαλτά-Κουράκη, σε μία κατ’ επίφαση δημοκρατικότητα</w:t>
      </w:r>
      <w:r>
        <w:rPr>
          <w:rFonts w:eastAsia="Times New Roman" w:cs="Times New Roman"/>
          <w:szCs w:val="24"/>
        </w:rPr>
        <w:t>,</w:t>
      </w:r>
      <w:r>
        <w:rPr>
          <w:rFonts w:eastAsia="Times New Roman" w:cs="Times New Roman"/>
          <w:szCs w:val="24"/>
        </w:rPr>
        <w:t xml:space="preserve"> με τη διατύπωση γνώμης του συλλόγου των διδασκόντων. </w:t>
      </w:r>
      <w:r>
        <w:rPr>
          <w:rFonts w:eastAsia="Times New Roman" w:cs="Times New Roman"/>
          <w:szCs w:val="24"/>
        </w:rPr>
        <w:t>Δ</w:t>
      </w:r>
      <w:r>
        <w:rPr>
          <w:rFonts w:eastAsia="Times New Roman" w:cs="Times New Roman"/>
          <w:szCs w:val="24"/>
        </w:rPr>
        <w:t xml:space="preserve">ιαφωνήσαμε, κυρίες και κύριοι, όχι μόνο για το συγκρουσιακό κλίμα που </w:t>
      </w:r>
      <w:r>
        <w:rPr>
          <w:rFonts w:eastAsia="Times New Roman" w:cs="Times New Roman"/>
          <w:szCs w:val="24"/>
        </w:rPr>
        <w:t>θα δημιουργήσει ανάμεσα στους διδάσκοντες</w:t>
      </w:r>
      <w:r>
        <w:rPr>
          <w:rFonts w:eastAsia="Times New Roman" w:cs="Times New Roman"/>
          <w:szCs w:val="24"/>
        </w:rPr>
        <w:t xml:space="preserve"> και</w:t>
      </w:r>
      <w:r>
        <w:rPr>
          <w:rFonts w:eastAsia="Times New Roman" w:cs="Times New Roman"/>
          <w:szCs w:val="24"/>
        </w:rPr>
        <w:t xml:space="preserve"> όχι μόνο για τα πλείστα πρακτικά ζητήματα, τα οποία σας έχουμε ήδη επισημάνει</w:t>
      </w:r>
      <w:r>
        <w:rPr>
          <w:rFonts w:eastAsia="Times New Roman" w:cs="Times New Roman"/>
          <w:szCs w:val="24"/>
        </w:rPr>
        <w:t>.</w:t>
      </w:r>
      <w:r>
        <w:rPr>
          <w:rFonts w:eastAsia="Times New Roman" w:cs="Times New Roman"/>
          <w:szCs w:val="24"/>
        </w:rPr>
        <w:t xml:space="preserve"> Ποια γνώμη θα πάρει ένας εκπαιδευτικός σε ένα μονοθέσιο σχολείο, για παράδειγμα; Ποια γνώμη θα πάρει ένας εκπαιδευτικός</w:t>
      </w:r>
      <w:r>
        <w:rPr>
          <w:rFonts w:eastAsia="Times New Roman" w:cs="Times New Roman"/>
          <w:szCs w:val="24"/>
        </w:rPr>
        <w:t>,</w:t>
      </w:r>
      <w:r>
        <w:rPr>
          <w:rFonts w:eastAsia="Times New Roman" w:cs="Times New Roman"/>
          <w:szCs w:val="24"/>
        </w:rPr>
        <w:t xml:space="preserve"> ο οποίος π</w:t>
      </w:r>
      <w:r>
        <w:rPr>
          <w:rFonts w:eastAsia="Times New Roman" w:cs="Times New Roman"/>
          <w:szCs w:val="24"/>
        </w:rPr>
        <w:t>άει σε τρία και σε τέσσερα σχολεία για να συμπληρώσει ωράριο; Ποιος τον ξέρει αρκετά καλά</w:t>
      </w:r>
      <w:r>
        <w:rPr>
          <w:rFonts w:eastAsia="Times New Roman" w:cs="Times New Roman"/>
          <w:szCs w:val="24"/>
        </w:rPr>
        <w:t>,</w:t>
      </w:r>
      <w:r>
        <w:rPr>
          <w:rFonts w:eastAsia="Times New Roman" w:cs="Times New Roman"/>
          <w:szCs w:val="24"/>
        </w:rPr>
        <w:t xml:space="preserve"> για να εκφράσει γνώμη επ’ αυτού; Όμως, κυρίως, κυρίες και κύριοι συνάδελφοι</w:t>
      </w:r>
      <w:r>
        <w:rPr>
          <w:rFonts w:eastAsia="Times New Roman" w:cs="Times New Roman"/>
          <w:szCs w:val="24"/>
        </w:rPr>
        <w:t>,</w:t>
      </w:r>
      <w:r>
        <w:rPr>
          <w:rFonts w:eastAsia="Times New Roman" w:cs="Times New Roman"/>
          <w:szCs w:val="24"/>
        </w:rPr>
        <w:t xml:space="preserve"> ας μην κρυβόμαστε</w:t>
      </w:r>
      <w:r>
        <w:rPr>
          <w:rFonts w:eastAsia="Times New Roman" w:cs="Times New Roman"/>
          <w:szCs w:val="24"/>
        </w:rPr>
        <w:t>,</w:t>
      </w:r>
      <w:r>
        <w:rPr>
          <w:rFonts w:eastAsia="Times New Roman" w:cs="Times New Roman"/>
          <w:szCs w:val="24"/>
        </w:rPr>
        <w:t xml:space="preserve"> ο λόγος </w:t>
      </w:r>
      <w:r>
        <w:rPr>
          <w:rFonts w:eastAsia="Times New Roman" w:cs="Times New Roman"/>
          <w:szCs w:val="24"/>
        </w:rPr>
        <w:t xml:space="preserve">για τον οποίο </w:t>
      </w:r>
      <w:r>
        <w:rPr>
          <w:rFonts w:eastAsia="Times New Roman" w:cs="Times New Roman"/>
          <w:szCs w:val="24"/>
        </w:rPr>
        <w:t>πρωτίστως διαφωνούμε –και εδώ είναι η διαφορά μ</w:t>
      </w:r>
      <w:r>
        <w:rPr>
          <w:rFonts w:eastAsia="Times New Roman" w:cs="Times New Roman"/>
          <w:szCs w:val="24"/>
        </w:rPr>
        <w:t xml:space="preserve">ας- είναι γιατί εμείς θέλουμε τον άξιο διευθυντή σχολείου, δεν θέλουμε τον αρεστό, δεν θέλουμε τον δημοφιλή. </w:t>
      </w:r>
    </w:p>
    <w:p w14:paraId="6EA2C1F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Κυρίες και κύριοι, εγείραμε σοβαρά ζητήματα αξιοπιστίας</w:t>
      </w:r>
      <w:r>
        <w:rPr>
          <w:rFonts w:eastAsia="Times New Roman" w:cs="Times New Roman"/>
          <w:szCs w:val="24"/>
        </w:rPr>
        <w:t>,</w:t>
      </w:r>
      <w:r>
        <w:rPr>
          <w:rFonts w:eastAsia="Times New Roman" w:cs="Times New Roman"/>
          <w:szCs w:val="24"/>
        </w:rPr>
        <w:t xml:space="preserve"> τόσο για τη συγκρότηση των συμβουλίων επιλογής όσο και για </w:t>
      </w:r>
      <w:r>
        <w:rPr>
          <w:rFonts w:eastAsia="Times New Roman" w:cs="Times New Roman"/>
          <w:szCs w:val="24"/>
        </w:rPr>
        <w:lastRenderedPageBreak/>
        <w:t>τη διαδικασία της συνέντευξης,</w:t>
      </w:r>
      <w:r>
        <w:rPr>
          <w:rFonts w:eastAsia="Times New Roman" w:cs="Times New Roman"/>
          <w:szCs w:val="24"/>
        </w:rPr>
        <w:t xml:space="preserve"> καθώς η πλειοψηφία των μελών στα συμβούλια επιλογής θα επιλέγονται από τους διορισμένους από την </w:t>
      </w:r>
      <w:r>
        <w:rPr>
          <w:rFonts w:eastAsia="Times New Roman" w:cs="Times New Roman"/>
          <w:szCs w:val="24"/>
        </w:rPr>
        <w:t>κ</w:t>
      </w:r>
      <w:r>
        <w:rPr>
          <w:rFonts w:eastAsia="Times New Roman" w:cs="Times New Roman"/>
          <w:szCs w:val="24"/>
        </w:rPr>
        <w:t>υβέρνηση περιφερειακούς διευθυντές, χωρίς ουσιαστικά κανένα αξιοκρατικό ή έστω αντικειμενικό κριτήριο επιλογής και χωρίς να προϋπάρχει οποιαδήποτε αίτηση εκδ</w:t>
      </w:r>
      <w:r>
        <w:rPr>
          <w:rFonts w:eastAsia="Times New Roman" w:cs="Times New Roman"/>
          <w:szCs w:val="24"/>
        </w:rPr>
        <w:t>ήλωσης ενδιαφέροντος.</w:t>
      </w:r>
    </w:p>
    <w:p w14:paraId="6EA2C1F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Κυρίες και κύριοι, όπως φαίνεται συγκρούονται δυο κόσμοι, δυο διαφορετικές κοσμοθεωρίες για το σχολείο του εικοστού πρώτου αιώνα. Εσείς, της κυβερνώσας πλειοψηφίας</w:t>
      </w:r>
      <w:r>
        <w:rPr>
          <w:rFonts w:eastAsia="Times New Roman" w:cs="Times New Roman"/>
          <w:szCs w:val="24"/>
        </w:rPr>
        <w:t>,</w:t>
      </w:r>
      <w:r>
        <w:rPr>
          <w:rFonts w:eastAsia="Times New Roman" w:cs="Times New Roman"/>
          <w:szCs w:val="24"/>
        </w:rPr>
        <w:t xml:space="preserve"> θέλετε ένα σχολείο στο οποίο οι εκπαιδευτικοί και οι διευθυντές δεν θ</w:t>
      </w:r>
      <w:r>
        <w:rPr>
          <w:rFonts w:eastAsia="Times New Roman" w:cs="Times New Roman"/>
          <w:szCs w:val="24"/>
        </w:rPr>
        <w:t xml:space="preserve">α αξιολογούνται -δεν πρέπει καν να ακούγεται η λέξη αξιολόγηση-, στο οποίο οι εκπαιδευτικοί δεν θα χρειάζεται να κάνουν επιμορφώσεις -άλλωστε δεν πρέπει να υπάρχει αυτό το άγχος να μαζεύουμε χαρτιά και πτυχία, όπως μας είπε ο Υπουργός στην </w:t>
      </w:r>
      <w:r>
        <w:rPr>
          <w:rFonts w:eastAsia="Times New Roman" w:cs="Times New Roman"/>
          <w:szCs w:val="24"/>
        </w:rPr>
        <w:t>ε</w:t>
      </w:r>
      <w:r>
        <w:rPr>
          <w:rFonts w:eastAsia="Times New Roman" w:cs="Times New Roman"/>
          <w:szCs w:val="24"/>
        </w:rPr>
        <w:t>πιτροπή-, ένα σ</w:t>
      </w:r>
      <w:r>
        <w:rPr>
          <w:rFonts w:eastAsia="Times New Roman" w:cs="Times New Roman"/>
          <w:szCs w:val="24"/>
        </w:rPr>
        <w:t xml:space="preserve">χολείο στο οποίο δεν χρειάζεται οι εκπαιδευτικοί να επιδιώκουν συγγραφικό έργο, για αυτό και επιλέγετε να μην το </w:t>
      </w:r>
      <w:proofErr w:type="spellStart"/>
      <w:r>
        <w:rPr>
          <w:rFonts w:eastAsia="Times New Roman" w:cs="Times New Roman"/>
          <w:szCs w:val="24"/>
        </w:rPr>
        <w:t>μοριοδοτείτε</w:t>
      </w:r>
      <w:proofErr w:type="spellEnd"/>
      <w:r>
        <w:rPr>
          <w:rFonts w:eastAsia="Times New Roman" w:cs="Times New Roman"/>
          <w:szCs w:val="24"/>
        </w:rPr>
        <w:t xml:space="preserve">, ένα σχολείο στο οποίο σημασία έχει πρωτίστως να έχεις αρχαιότητα και όχι επιστημονικά προσόντα, στο οποίο δεν θα απαιτείται εν </w:t>
      </w:r>
      <w:proofErr w:type="spellStart"/>
      <w:r>
        <w:rPr>
          <w:rFonts w:eastAsia="Times New Roman" w:cs="Times New Roman"/>
          <w:szCs w:val="24"/>
        </w:rPr>
        <w:t>έτ</w:t>
      </w:r>
      <w:r>
        <w:rPr>
          <w:rFonts w:eastAsia="Times New Roman" w:cs="Times New Roman"/>
          <w:szCs w:val="24"/>
        </w:rPr>
        <w:t>ει</w:t>
      </w:r>
      <w:proofErr w:type="spellEnd"/>
      <w:r>
        <w:rPr>
          <w:rFonts w:eastAsia="Times New Roman" w:cs="Times New Roman"/>
          <w:szCs w:val="24"/>
        </w:rPr>
        <w:t xml:space="preserve"> 2017 να ξέρεις πώς να χειρίζεσαι ηλεκτρονικό υπολογιστή και στο οποίο θα λαμβάνεις θέση ευθύνης </w:t>
      </w:r>
      <w:r>
        <w:rPr>
          <w:rFonts w:eastAsia="Times New Roman" w:cs="Times New Roman"/>
          <w:szCs w:val="24"/>
        </w:rPr>
        <w:lastRenderedPageBreak/>
        <w:t>ιδανικά μετά από ψηφοφορία των συναδέλφων σου και αν όχι ψηφοφορία -γιατί δεν σας αφήνει το Συμβούλιο της Επικρατείας- κατ’ ελάχιστον έκφραση γνώμης από τους</w:t>
      </w:r>
      <w:r>
        <w:rPr>
          <w:rFonts w:eastAsia="Times New Roman" w:cs="Times New Roman"/>
          <w:szCs w:val="24"/>
        </w:rPr>
        <w:t xml:space="preserve"> συναδέλφους σου για το πόσο καλός είσαι, πόσο καλός μάνατζερ είσαι κι ας μην έχεις αξιολογηθεί ποτέ</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να σχολείο στο οποίο ανελίσσεται ο αρεστός, ο δημοφιλής και όχι ο άξιος.</w:t>
      </w:r>
    </w:p>
    <w:p w14:paraId="6EA2C1F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Κυρίες και κύριοι, εμείς έχουμε μια τελείως διαφορετική κοσμοθεωρία για το σχολε</w:t>
      </w:r>
      <w:r>
        <w:rPr>
          <w:rFonts w:eastAsia="Times New Roman" w:cs="Times New Roman"/>
          <w:szCs w:val="24"/>
        </w:rPr>
        <w:t>ίο του εικοστού πρώτου</w:t>
      </w:r>
      <w:r>
        <w:rPr>
          <w:rFonts w:eastAsia="Times New Roman" w:cs="Times New Roman"/>
          <w:szCs w:val="24"/>
          <w:vertAlign w:val="superscript"/>
        </w:rPr>
        <w:t xml:space="preserve"> </w:t>
      </w:r>
      <w:r>
        <w:rPr>
          <w:rFonts w:eastAsia="Times New Roman" w:cs="Times New Roman"/>
          <w:szCs w:val="24"/>
        </w:rPr>
        <w:t xml:space="preserve">αιώνα, μια κοσμοθεωρία που βασίζεται στο </w:t>
      </w:r>
      <w:proofErr w:type="spellStart"/>
      <w:r>
        <w:rPr>
          <w:rFonts w:eastAsia="Times New Roman" w:cs="Times New Roman"/>
          <w:szCs w:val="24"/>
        </w:rPr>
        <w:t>αξιακό</w:t>
      </w:r>
      <w:proofErr w:type="spellEnd"/>
      <w:r>
        <w:rPr>
          <w:rFonts w:eastAsia="Times New Roman" w:cs="Times New Roman"/>
          <w:szCs w:val="24"/>
        </w:rPr>
        <w:t xml:space="preserve"> τρίπτυχο της αξιολόγησης, της αριστείας και της αυτονομίας. Για μας η αξιολόγηση και η λογοδοσία πρέπει να υπάρχει σε όλα τα επίπεδα, σε κάθε πτυχή του δημόσιου βίου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ξιολόγηση η οποία</w:t>
      </w:r>
      <w:r>
        <w:rPr>
          <w:rFonts w:eastAsia="Times New Roman" w:cs="Times New Roman"/>
          <w:szCs w:val="24"/>
        </w:rPr>
        <w:t xml:space="preserve"> θα βοηθά τον μέτριο να γίνεται καλύτερος</w:t>
      </w:r>
      <w:r>
        <w:rPr>
          <w:rFonts w:eastAsia="Times New Roman" w:cs="Times New Roman"/>
          <w:szCs w:val="24"/>
        </w:rPr>
        <w:t>,</w:t>
      </w:r>
      <w:r>
        <w:rPr>
          <w:rFonts w:eastAsia="Times New Roman" w:cs="Times New Roman"/>
          <w:szCs w:val="24"/>
        </w:rPr>
        <w:t xml:space="preserve"> μέσα από επιμόρφωση και ενθάρρυνση</w:t>
      </w:r>
      <w:r>
        <w:rPr>
          <w:rFonts w:eastAsia="Times New Roman" w:cs="Times New Roman"/>
          <w:szCs w:val="24"/>
        </w:rPr>
        <w:t>,</w:t>
      </w:r>
      <w:r>
        <w:rPr>
          <w:rFonts w:eastAsia="Times New Roman" w:cs="Times New Roman"/>
          <w:szCs w:val="24"/>
        </w:rPr>
        <w:t xml:space="preserve"> και θα επιβραβεύει τον άριστο για τις επιδόσεις του.</w:t>
      </w:r>
    </w:p>
    <w:p w14:paraId="6EA2C1F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Αριστεία: </w:t>
      </w:r>
      <w:r>
        <w:rPr>
          <w:rFonts w:eastAsia="Times New Roman" w:cs="Times New Roman"/>
          <w:szCs w:val="24"/>
        </w:rPr>
        <w:t>Η</w:t>
      </w:r>
      <w:r>
        <w:rPr>
          <w:rFonts w:eastAsia="Times New Roman" w:cs="Times New Roman"/>
          <w:szCs w:val="24"/>
        </w:rPr>
        <w:t xml:space="preserve"> αριστεία ως παράγοντας προόδου, η αριστεία των πολλών, όχι των λίγων, η αριστεία που βλέπει το σχολείο και το πα</w:t>
      </w:r>
      <w:r>
        <w:rPr>
          <w:rFonts w:eastAsia="Times New Roman" w:cs="Times New Roman"/>
          <w:szCs w:val="24"/>
        </w:rPr>
        <w:t xml:space="preserve">νεπιστήμιο ως μηχανισμούς κοινωνικής κινητικότητας και μηχανισμούς ατομικής προόδου και προοπτικής. Κυρίες και κύριοι συνάδελφοι, εμείς δεν θέλουμε να εξισωθούν όλοι προς τα </w:t>
      </w:r>
      <w:r>
        <w:rPr>
          <w:rFonts w:eastAsia="Times New Roman" w:cs="Times New Roman"/>
          <w:szCs w:val="24"/>
        </w:rPr>
        <w:lastRenderedPageBreak/>
        <w:t>κάτω. Θέλουμε να σκαρφαλώσουν όσο το δυνατόν περισσότεροι προς τα πάνω.</w:t>
      </w:r>
    </w:p>
    <w:p w14:paraId="6EA2C1F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Αυτονομία:</w:t>
      </w:r>
      <w:r>
        <w:rPr>
          <w:rFonts w:eastAsia="Times New Roman" w:cs="Times New Roman"/>
          <w:szCs w:val="24"/>
        </w:rPr>
        <w:t xml:space="preserve"> Η ενίσχυση της αυτονομίας δεν αναβαθμίζει μόνο τον ρόλο των μονάδων, των ιδρυμάτων, του εκπαιδευτικού και του διοικητικού προσωπικού, αλλά και την ανάγκη για μεγαλύτερη υπευθυνότητα απέναντι στους εκπαιδευόμενους και την κοινωνία ευρύτερα.</w:t>
      </w:r>
    </w:p>
    <w:p w14:paraId="6EA2C1F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Κυρίες και κύρι</w:t>
      </w:r>
      <w:r>
        <w:rPr>
          <w:rFonts w:eastAsia="Times New Roman" w:cs="Times New Roman"/>
          <w:szCs w:val="24"/>
        </w:rPr>
        <w:t>οι συνάδελφοι, θέλουμε σχολεία αλλά και πανεπιστήμια τα οποία δεν ελέγχονται ασφυκτικά από το Υπουργείο Παιδείας, αλλά εποπτεύονται παραγωγικά με κριτήρια ποιότητας, σχολεία και πανεπιστήμια των οποίων τα στελέχη θα μπορούν να αναλαμβάνουν πρωτοβουλίες, να</w:t>
      </w:r>
      <w:r>
        <w:rPr>
          <w:rFonts w:eastAsia="Times New Roman" w:cs="Times New Roman"/>
          <w:szCs w:val="24"/>
        </w:rPr>
        <w:t xml:space="preserve"> διαφοροποιούνται και να </w:t>
      </w:r>
      <w:proofErr w:type="spellStart"/>
      <w:r>
        <w:rPr>
          <w:rFonts w:eastAsia="Times New Roman" w:cs="Times New Roman"/>
          <w:szCs w:val="24"/>
        </w:rPr>
        <w:t>αυτενεργούν</w:t>
      </w:r>
      <w:proofErr w:type="spellEnd"/>
      <w:r>
        <w:rPr>
          <w:rFonts w:eastAsia="Times New Roman" w:cs="Times New Roman"/>
          <w:szCs w:val="24"/>
        </w:rPr>
        <w:t xml:space="preserve">, γιατί μόνο έτσι θα εμφυσήσουμε στα παιδιά μας την έννοια της ευθύνης. Ένα σχολείο ευθυνόφοβο θα </w:t>
      </w:r>
      <w:proofErr w:type="spellStart"/>
      <w:r>
        <w:rPr>
          <w:rFonts w:eastAsia="Times New Roman" w:cs="Times New Roman"/>
          <w:szCs w:val="24"/>
        </w:rPr>
        <w:t>παράξει</w:t>
      </w:r>
      <w:proofErr w:type="spellEnd"/>
      <w:r>
        <w:rPr>
          <w:rFonts w:eastAsia="Times New Roman" w:cs="Times New Roman"/>
          <w:szCs w:val="24"/>
        </w:rPr>
        <w:t xml:space="preserve"> –επιτρέψτε μου την έκφραση- ευθυνόφοβους πολίτες. </w:t>
      </w:r>
      <w:r>
        <w:rPr>
          <w:rFonts w:eastAsia="Times New Roman" w:cs="Times New Roman"/>
          <w:szCs w:val="24"/>
        </w:rPr>
        <w:t>Ε</w:t>
      </w:r>
      <w:r>
        <w:rPr>
          <w:rFonts w:eastAsia="Times New Roman" w:cs="Times New Roman"/>
          <w:szCs w:val="24"/>
        </w:rPr>
        <w:t xml:space="preserve">μείς δεν θέλουμε ευθυνόφοβους πολίτες ούτε πολίτες που να </w:t>
      </w:r>
      <w:r>
        <w:rPr>
          <w:rFonts w:eastAsia="Times New Roman" w:cs="Times New Roman"/>
          <w:szCs w:val="24"/>
        </w:rPr>
        <w:t>αρέσκονται στις εύκολες λύσεις.</w:t>
      </w:r>
    </w:p>
    <w:p w14:paraId="6EA2C1F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Εντός αυτού του πλαισίου</w:t>
      </w:r>
      <w:r>
        <w:rPr>
          <w:rFonts w:eastAsia="Times New Roman" w:cs="Times New Roman"/>
          <w:szCs w:val="24"/>
        </w:rPr>
        <w:t>,</w:t>
      </w:r>
      <w:r>
        <w:rPr>
          <w:rFonts w:eastAsia="Times New Roman" w:cs="Times New Roman"/>
          <w:szCs w:val="24"/>
        </w:rPr>
        <w:t xml:space="preserve"> δεν βλέπουμε τα στελέχη της εκπαίδευσης, τους διευθυντές εκπαίδευσης, τους περιφερειακούς διευθυντές, τους σχολικούς συμβούλους, τους διευθυντές </w:t>
      </w:r>
      <w:r>
        <w:rPr>
          <w:rFonts w:eastAsia="Times New Roman" w:cs="Times New Roman"/>
          <w:szCs w:val="24"/>
        </w:rPr>
        <w:lastRenderedPageBreak/>
        <w:t xml:space="preserve">σχολικών μονάδων ως εκτελεστικά όργανα αποφάσεων και πολιτικών του Υπουργείου και του Υπουργού. Τους βλέπουμε </w:t>
      </w:r>
      <w:r>
        <w:rPr>
          <w:rFonts w:eastAsia="Times New Roman" w:cs="Times New Roman"/>
          <w:szCs w:val="24"/>
        </w:rPr>
        <w:t xml:space="preserve">ως δημιουργικούς πόλους, που έχουν τη δυνατότητα να </w:t>
      </w:r>
      <w:proofErr w:type="spellStart"/>
      <w:r>
        <w:rPr>
          <w:rFonts w:eastAsia="Times New Roman" w:cs="Times New Roman"/>
          <w:szCs w:val="24"/>
        </w:rPr>
        <w:t>αυτενεργούν</w:t>
      </w:r>
      <w:proofErr w:type="spellEnd"/>
      <w:r>
        <w:rPr>
          <w:rFonts w:eastAsia="Times New Roman" w:cs="Times New Roman"/>
          <w:szCs w:val="24"/>
        </w:rPr>
        <w:t xml:space="preserve">. </w:t>
      </w:r>
    </w:p>
    <w:p w14:paraId="6EA2C1F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Πώς θα το επιτύχουμε αυτό; Με την αποκέντρωση των αποφάσεων που σχετίζονται με τη λειτουργία των σχολικών μονάδων, με τη θεσμοθέτηση κανονισμού εσωτερικής λειτουργίας κάθε σχολικής μονάδας, </w:t>
      </w:r>
      <w:r>
        <w:rPr>
          <w:rFonts w:eastAsia="Times New Roman" w:cs="Times New Roman"/>
          <w:szCs w:val="24"/>
        </w:rPr>
        <w:t xml:space="preserve">με την εφαρμογή σύγχρονου </w:t>
      </w:r>
      <w:r>
        <w:rPr>
          <w:rFonts w:eastAsia="Times New Roman" w:cs="Times New Roman"/>
          <w:szCs w:val="24"/>
        </w:rPr>
        <w:t>μάνατζμεντ</w:t>
      </w:r>
      <w:r>
        <w:rPr>
          <w:rFonts w:eastAsia="Times New Roman" w:cs="Times New Roman"/>
          <w:szCs w:val="24"/>
        </w:rPr>
        <w:t xml:space="preserve"> σχολικών μονάδων, με την ουσιαστική ενίσχυση των αρμοδιοτήτων και του ρόλου του συλλόγου διδασκόντων, ο οποίος θεωρούμε ότι θα πρέπει να συνεδριάζει ανά τακτά χρονικά διαστήματα.</w:t>
      </w:r>
    </w:p>
    <w:p w14:paraId="6EA2C1F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Προτάσσουμε, λοιπόν, την ανάγκη για μια </w:t>
      </w:r>
      <w:r>
        <w:rPr>
          <w:rFonts w:eastAsia="Times New Roman" w:cs="Times New Roman"/>
          <w:szCs w:val="24"/>
        </w:rPr>
        <w:t>πιο αξιοκρατική, πιο αντικειμενική επιλογή στελεχών στην εκπαίδευση και ιδιαίτερα των διευθυντών στις σχολικές μονάδες, σύμφωνα με τις διεθνείς πρακτικές και μακριά από μικροκομματικές τακτικές. Η διαδικασία επιλογής πρέπει να βασίζεται σε τρεις κατηγορίες</w:t>
      </w:r>
      <w:r>
        <w:rPr>
          <w:rFonts w:eastAsia="Times New Roman" w:cs="Times New Roman"/>
          <w:szCs w:val="24"/>
        </w:rPr>
        <w:t xml:space="preserve"> κριτηρίων: επιστημονική</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παιδαγωγική επάρκεια, υπηρεσιακή κατάσταση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διοικητικές ικανότητες και συγκρότηση προσωπικότητας. </w:t>
      </w:r>
    </w:p>
    <w:p w14:paraId="6EA2C1F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Απαιτείται ένα νομοθετικό πλαίσιο που θα ορίζει αξιοκρατικά κριτήρια επιλογής για τα στελέχη της εκπαίδευσης και θα αναδεικνύει τ</w:t>
      </w:r>
      <w:r>
        <w:rPr>
          <w:rFonts w:eastAsia="Times New Roman" w:cs="Times New Roman"/>
          <w:szCs w:val="24"/>
        </w:rPr>
        <w:t>ην αξιολόγηση ως βασικό παράγοντα -και αυτή, κυρίες και κύριοι συνάδελφοι της κυβερνώσας πλειοψηφίας, είναι και η βασική διαφορά μας, η μια από τις βασικές διαφορές μας-, με σαφείς περιγραφές για τις θέσεις ευθύνης και λεπτομερή προσδιορισμό των καθηκόντων</w:t>
      </w:r>
      <w:r>
        <w:rPr>
          <w:rFonts w:eastAsia="Times New Roman" w:cs="Times New Roman"/>
          <w:szCs w:val="24"/>
        </w:rPr>
        <w:t xml:space="preserve"> που απαιτούνται για την εκπλήρωση των προβλεπόμενων αρμοδιοτήτων και ακόμη με συνεκτίμηση στοιχείων, όπως είναι οι διοικητικές ικανότητες, η καλή γνώση μιας τουλάχιστον ξένης γλώσσας και η απαίτηση, κυρίες και κύριοι, γνώσεων πληροφορικής και τεχνολογίας,</w:t>
      </w:r>
      <w:r>
        <w:rPr>
          <w:rFonts w:eastAsia="Times New Roman" w:cs="Times New Roman"/>
          <w:szCs w:val="24"/>
        </w:rPr>
        <w:t xml:space="preserve"> τουλάχιστον επιπέδου άλφα, με δεδομένη τη διαρκή τεχνολογική ανάπτυξη και τη διείσδυση των ψηφιακών εφαρμογών και δυνατοτήτων. Εσείς, κυρίες και κύριοι, εν </w:t>
      </w:r>
      <w:proofErr w:type="spellStart"/>
      <w:r>
        <w:rPr>
          <w:rFonts w:eastAsia="Times New Roman" w:cs="Times New Roman"/>
          <w:szCs w:val="24"/>
        </w:rPr>
        <w:t>έτει</w:t>
      </w:r>
      <w:proofErr w:type="spellEnd"/>
      <w:r>
        <w:rPr>
          <w:rFonts w:eastAsia="Times New Roman" w:cs="Times New Roman"/>
          <w:szCs w:val="24"/>
        </w:rPr>
        <w:t xml:space="preserve"> 2017 δεν απαιτείτε από τον διευθυντή να ξέρει να χειρίζεται έναν ηλεκτρονικό υπολογιστή. Όμως </w:t>
      </w:r>
      <w:r>
        <w:rPr>
          <w:rFonts w:eastAsia="Times New Roman" w:cs="Times New Roman"/>
          <w:szCs w:val="24"/>
        </w:rPr>
        <w:t xml:space="preserve">θα πρέπει να δίνεται και μεγαλύτερη έμφαση στον έλεγχο της προσωπικότητας κάθε υποψηφίου, που θα υποβοηθείται ενδεχομένως και από τη χρήση ψυχομετρικών τεστ. </w:t>
      </w:r>
    </w:p>
    <w:p w14:paraId="6EA2C1F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έτσι οραματιζόμαστε τον εκπαιδευτικό που θα διαμορφώσει τα παιδιά μ</w:t>
      </w:r>
      <w:r>
        <w:rPr>
          <w:rFonts w:eastAsia="Times New Roman" w:cs="Times New Roman"/>
          <w:szCs w:val="24"/>
        </w:rPr>
        <w:t>ας σε πολίτες με κριτική σκέψη, πολίτες που να μπορούν να αναλύουν και να συνθέτουν, πολίτες που να μπορούν να αναλαμβάνουν ευθύνες και να προσπαθούν κάθε μέρα για το καλύτερο.</w:t>
      </w:r>
    </w:p>
    <w:p w14:paraId="6EA2C1F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EA2C200" w14:textId="77777777" w:rsidR="00E41DDC" w:rsidRDefault="007120B1">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EA2C20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w:t>
      </w:r>
      <w:r>
        <w:rPr>
          <w:rFonts w:eastAsia="Times New Roman" w:cs="Times New Roman"/>
          <w:b/>
          <w:szCs w:val="24"/>
        </w:rPr>
        <w:t>ΔΡΕΥΩΝ (Δημήτριος Κρεμαστινός):</w:t>
      </w:r>
      <w:r>
        <w:rPr>
          <w:rFonts w:eastAsia="Times New Roman" w:cs="Times New Roman"/>
          <w:szCs w:val="24"/>
        </w:rPr>
        <w:t xml:space="preserve"> Και εμείς σας ευχαριστούμε.</w:t>
      </w:r>
    </w:p>
    <w:p w14:paraId="6EA2C20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Προτού προχωρήσουμε στις αγορεύσεις των ειδικών αγορητών, θα ήθελα να σας γνωστοποιήσω ότι ο Πρόεδρος της Βουλής κ. </w:t>
      </w:r>
      <w:proofErr w:type="spellStart"/>
      <w:r>
        <w:rPr>
          <w:rFonts w:eastAsia="Times New Roman" w:cs="Times New Roman"/>
          <w:szCs w:val="24"/>
        </w:rPr>
        <w:t>Βούτσης</w:t>
      </w:r>
      <w:proofErr w:type="spellEnd"/>
      <w:r>
        <w:rPr>
          <w:rFonts w:eastAsia="Times New Roman" w:cs="Times New Roman"/>
          <w:szCs w:val="24"/>
        </w:rPr>
        <w:t xml:space="preserve"> απέστειλε στον Πρόεδρο της Βουλής των Κοινοτήτων της Μεγάλης Βρετανίας κ</w:t>
      </w:r>
      <w:r>
        <w:rPr>
          <w:rFonts w:eastAsia="Times New Roman" w:cs="Times New Roman"/>
          <w:szCs w:val="24"/>
        </w:rPr>
        <w:t xml:space="preserve">. </w:t>
      </w:r>
      <w:proofErr w:type="spellStart"/>
      <w:r>
        <w:rPr>
          <w:rFonts w:eastAsia="Times New Roman" w:cs="Times New Roman"/>
          <w:szCs w:val="24"/>
        </w:rPr>
        <w:t>Μπ</w:t>
      </w:r>
      <w:r>
        <w:rPr>
          <w:rFonts w:eastAsia="Times New Roman" w:cs="Times New Roman"/>
          <w:szCs w:val="24"/>
        </w:rPr>
        <w:t>ί</w:t>
      </w:r>
      <w:r>
        <w:rPr>
          <w:rFonts w:eastAsia="Times New Roman" w:cs="Times New Roman"/>
          <w:szCs w:val="24"/>
        </w:rPr>
        <w:t>ρκοου</w:t>
      </w:r>
      <w:proofErr w:type="spellEnd"/>
      <w:r>
        <w:rPr>
          <w:rFonts w:eastAsia="Times New Roman" w:cs="Times New Roman"/>
          <w:szCs w:val="24"/>
        </w:rPr>
        <w:t>, μέσω της διπλωματικής οδού, επιστολή όπου εκφράζει τα συλλυπητήρια μας και τα συλλυπητήρια του προσωπικά, για τα γεγονότα του Μάντσεστερ με θύματα τους είκοσι δύο νεκρούς και τραυματίες.</w:t>
      </w:r>
    </w:p>
    <w:p w14:paraId="6EA2C20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Σήμερα η Βουλή ως Σώμα εκφράζει τα ειλικρινή συλλυπητήρια</w:t>
      </w:r>
      <w:r>
        <w:rPr>
          <w:rFonts w:eastAsia="Times New Roman" w:cs="Times New Roman"/>
          <w:szCs w:val="24"/>
        </w:rPr>
        <w:t xml:space="preserve"> των μελών της προς τις οικογένειες και τα θύματα του Μάντσεστερ και βεβαίως σε όλους τους πολίτες της Αγγλίας που συμμετέχουν στο πένθος.</w:t>
      </w:r>
    </w:p>
    <w:p w14:paraId="6EA2C20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Παρακαλώ να τηρήσουμε ενός λεπτού σιγή για τα θύματα όρθιοι.</w:t>
      </w:r>
    </w:p>
    <w:p w14:paraId="6EA2C20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           (Στο σημείο αυτό τηρείται στην Αίθουσα ενός λ</w:t>
      </w:r>
      <w:r>
        <w:rPr>
          <w:rFonts w:eastAsia="Times New Roman" w:cs="Times New Roman"/>
          <w:szCs w:val="24"/>
        </w:rPr>
        <w:t>επτού σιγή)</w:t>
      </w:r>
    </w:p>
    <w:p w14:paraId="6EA2C20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Με τις ευχές μας αυτή η τρομοκρατική ενέργεια να είναι η τελευταία για όλο τον κόσμο!</w:t>
      </w:r>
    </w:p>
    <w:p w14:paraId="6EA2C20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Συνεχίζουμε τώρα με τις αγορεύσεις των ειδικών αγορητών.</w:t>
      </w:r>
    </w:p>
    <w:p w14:paraId="6EA2C20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 Ο κ. Κωνσταντόπουλος από πλευράς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έχει τον λόγο. </w:t>
      </w:r>
    </w:p>
    <w:p w14:paraId="6EA2C209"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ΔΗΜΗΤΡΙΟΣ Κ</w:t>
      </w:r>
      <w:r>
        <w:rPr>
          <w:rFonts w:eastAsia="Times New Roman" w:cs="Times New Roman"/>
          <w:b/>
          <w:szCs w:val="24"/>
        </w:rPr>
        <w:t>ΩΝΣΤΑΝΤΟΠΟΥΛΟΣ:</w:t>
      </w:r>
      <w:r>
        <w:rPr>
          <w:rFonts w:eastAsia="Times New Roman" w:cs="Times New Roman"/>
          <w:szCs w:val="24"/>
        </w:rPr>
        <w:t xml:space="preserve"> Κύριε Πρόεδρε, κυρίες και κύριοι συνάδελφοι, η εξέλιξη της διαπραγμάτευσης κλείνει οριστικά τον κύκλο ενός αφηγήματος: </w:t>
      </w:r>
      <w:r>
        <w:rPr>
          <w:rFonts w:eastAsia="Times New Roman" w:cs="Times New Roman"/>
          <w:szCs w:val="24"/>
        </w:rPr>
        <w:t>τ</w:t>
      </w:r>
      <w:r>
        <w:rPr>
          <w:rFonts w:eastAsia="Times New Roman" w:cs="Times New Roman"/>
          <w:szCs w:val="24"/>
        </w:rPr>
        <w:t xml:space="preserve">ων ανέξοδων υποσχέσεων, των ανεφάρμοστων παροχών και της δήθεν δυναμικής </w:t>
      </w:r>
      <w:r>
        <w:rPr>
          <w:rFonts w:eastAsia="Times New Roman" w:cs="Times New Roman"/>
          <w:szCs w:val="24"/>
        </w:rPr>
        <w:lastRenderedPageBreak/>
        <w:t>διαπραγμάτευσης. Ψηφίσατε μέτρα και αντίμετρα κ</w:t>
      </w:r>
      <w:r>
        <w:rPr>
          <w:rFonts w:eastAsia="Times New Roman" w:cs="Times New Roman"/>
          <w:szCs w:val="24"/>
        </w:rPr>
        <w:t xml:space="preserve">αι ακόμη διαπραγματεύεστε. Περιμένουμε ωστόσο την ολοκλήρωση της διαπραγμάτευσης.  </w:t>
      </w:r>
    </w:p>
    <w:p w14:paraId="6EA2C20A"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Κύριοι της Κυβέρνησης, η συμφωνία για την αναδιάρθρωση του χρέους είναι εθνική υπόθεση. Χρειάζεται εθνική στρατηγική και εθνική τακτική. Δεν είναι κάτι το οποίο λύνεται στο</w:t>
      </w:r>
      <w:r>
        <w:rPr>
          <w:rFonts w:eastAsia="Times New Roman" w:cs="Times New Roman"/>
          <w:szCs w:val="24"/>
        </w:rPr>
        <w:t xml:space="preserve"> πόδι. Δεν χρειάζονται προχειρότητες. Γι</w:t>
      </w:r>
      <w:r>
        <w:rPr>
          <w:rFonts w:eastAsia="Times New Roman" w:cs="Times New Roman"/>
          <w:szCs w:val="24"/>
        </w:rPr>
        <w:t>α</w:t>
      </w:r>
      <w:r>
        <w:rPr>
          <w:rFonts w:eastAsia="Times New Roman" w:cs="Times New Roman"/>
          <w:szCs w:val="24"/>
        </w:rPr>
        <w:t xml:space="preserve"> αυτό χρειάζεται ευθύνη και μάλιστα εθνική ευθύνη από όλους.</w:t>
      </w:r>
    </w:p>
    <w:p w14:paraId="6EA2C20B"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τον τελευταίο καιρό ζούμε μία πρωτόγνωρη και ανησυχητική πραγματικότητα για ζητήματα που αφορούν τον συνταγματικό νομοθέτη. </w:t>
      </w:r>
      <w:r>
        <w:rPr>
          <w:rFonts w:eastAsia="Times New Roman" w:cs="Times New Roman"/>
          <w:szCs w:val="24"/>
        </w:rPr>
        <w:t xml:space="preserve">Μια πραγματικότητα που δεν είναι υποχρέωση </w:t>
      </w:r>
      <w:proofErr w:type="spellStart"/>
      <w:r>
        <w:rPr>
          <w:rFonts w:eastAsia="Times New Roman" w:cs="Times New Roman"/>
          <w:szCs w:val="24"/>
        </w:rPr>
        <w:t>μνημονιακών</w:t>
      </w:r>
      <w:proofErr w:type="spellEnd"/>
      <w:r>
        <w:rPr>
          <w:rFonts w:eastAsia="Times New Roman" w:cs="Times New Roman"/>
          <w:szCs w:val="24"/>
        </w:rPr>
        <w:t xml:space="preserve"> δεσμεύσεων, αλλά τι; Είναι αποτέλεσμα των εμμονών σας. Εντάσσονται σε ένα ευρύτερο σχέδιο δημιουργίας κομματικού στρατού και κρατικοδίαιτων στελεχών στον χώρο της ενημέρωσης, της παιδείας, της υγείας. </w:t>
      </w:r>
      <w:r>
        <w:rPr>
          <w:rFonts w:eastAsia="Times New Roman" w:cs="Times New Roman"/>
          <w:szCs w:val="24"/>
        </w:rPr>
        <w:t>Άλλωστε, το Συμβούλιο της Επικρατείας ακυρώνει τους νόμους που εσείς ψηφίζετε.</w:t>
      </w:r>
    </w:p>
    <w:p w14:paraId="6EA2C20C"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επείγον του παρόντος νομοσχεδίου απαντά στην υποχρέωση του Υπουργείου Παιδείας να συμμορφωθεί με την από</w:t>
      </w:r>
      <w:r>
        <w:rPr>
          <w:rFonts w:eastAsia="Times New Roman" w:cs="Times New Roman"/>
          <w:szCs w:val="24"/>
        </w:rPr>
        <w:lastRenderedPageBreak/>
        <w:t xml:space="preserve">φαση της </w:t>
      </w:r>
      <w:r>
        <w:rPr>
          <w:rFonts w:eastAsia="Times New Roman" w:cs="Times New Roman"/>
          <w:szCs w:val="24"/>
        </w:rPr>
        <w:t>ο</w:t>
      </w:r>
      <w:r>
        <w:rPr>
          <w:rFonts w:eastAsia="Times New Roman" w:cs="Times New Roman"/>
          <w:szCs w:val="24"/>
        </w:rPr>
        <w:t>λομέλειας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σχετικά με τις επιλογές διευθυντών σχο</w:t>
      </w:r>
      <w:r>
        <w:rPr>
          <w:rFonts w:eastAsia="Times New Roman" w:cs="Times New Roman"/>
          <w:szCs w:val="24"/>
        </w:rPr>
        <w:t>λικών μονάδων που έγιναν με τον ν.4327/2015. Η ακυρωτική απόφαση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σάς αναγκάζει άρον</w:t>
      </w:r>
      <w:r>
        <w:rPr>
          <w:rFonts w:eastAsia="Times New Roman" w:cs="Times New Roman"/>
          <w:szCs w:val="24"/>
        </w:rPr>
        <w:t xml:space="preserve"> </w:t>
      </w:r>
      <w:r>
        <w:rPr>
          <w:rFonts w:eastAsia="Times New Roman" w:cs="Times New Roman"/>
          <w:szCs w:val="24"/>
        </w:rPr>
        <w:t xml:space="preserve">άρον να πάτε σε νομοθετική ρύθμιση για την επιλογή των διευθυντών των σχολικών μονάδων και μόνο αυτών. </w:t>
      </w:r>
    </w:p>
    <w:p w14:paraId="6EA2C20D"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για μια ακόμα φορά βάζετε το κάρο μπροστά </w:t>
      </w:r>
      <w:r>
        <w:rPr>
          <w:rFonts w:eastAsia="Times New Roman" w:cs="Times New Roman"/>
          <w:szCs w:val="24"/>
        </w:rPr>
        <w:t>από το άλογο. Οι επιλογές στελεχών δεν ξεκινούν ποτέ από κάτω προς τα πάνω. Ξεκινούν πάντα από πάνω προς τα κάτω. Πρώτα γίνονται οι επιλογές των διευθυντών εκπαίδευσης, στη συνέχεια οι σχολικοί σύμβουλοι και</w:t>
      </w:r>
      <w:r>
        <w:rPr>
          <w:rFonts w:eastAsia="Times New Roman" w:cs="Times New Roman"/>
          <w:szCs w:val="24"/>
        </w:rPr>
        <w:t>,</w:t>
      </w:r>
      <w:r>
        <w:rPr>
          <w:rFonts w:eastAsia="Times New Roman" w:cs="Times New Roman"/>
          <w:szCs w:val="24"/>
        </w:rPr>
        <w:t xml:space="preserve"> τέλος, οι διευθυντές των σχολείων.</w:t>
      </w:r>
    </w:p>
    <w:p w14:paraId="6EA2C20E"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Έχετε σπάσει</w:t>
      </w:r>
      <w:r>
        <w:rPr>
          <w:rFonts w:eastAsia="Times New Roman" w:cs="Times New Roman"/>
          <w:szCs w:val="24"/>
        </w:rPr>
        <w:t xml:space="preserve">, κύριοι της Κυβέρνησης, το ρεκόρ παρατάσεων στη θητεία των σχολικών συμβούλων. Κανείς δεν ξέρει πότε και με ποια διαδικασία θα γίνουν νέες επιλογές, ποιος θα είναι τελικά ο ρόλος του θεσμού. </w:t>
      </w:r>
    </w:p>
    <w:p w14:paraId="6EA2C20F"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Όλα ξεκίνησαν το 2015 με τον αφορισμό σας, τον αφορισμό της δια</w:t>
      </w:r>
      <w:r>
        <w:rPr>
          <w:rFonts w:eastAsia="Times New Roman" w:cs="Times New Roman"/>
          <w:szCs w:val="24"/>
        </w:rPr>
        <w:t xml:space="preserve">δικασίας της συνέντευξης. Το αφήγημα του ν.4327/2015 ήταν, φυσικά, η μυστική ψηφοφορία του συλλόγου διδασκόντων για την επιλογή του διευθυντή της σχολικής μονάδας. </w:t>
      </w:r>
    </w:p>
    <w:p w14:paraId="6EA2C210"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Είπατε εσείς ότι η συνέντευξη είναι μία αμαρτωλή ιστορία. Την επαναφέρατε, ωστόσο, με τον ν</w:t>
      </w:r>
      <w:r>
        <w:rPr>
          <w:rFonts w:eastAsia="Times New Roman" w:cs="Times New Roman"/>
          <w:szCs w:val="24"/>
        </w:rPr>
        <w:t>.4351/2015. Εάν ήταν πλημμέλημα</w:t>
      </w:r>
      <w:r>
        <w:rPr>
          <w:rFonts w:eastAsia="Times New Roman" w:cs="Times New Roman"/>
          <w:szCs w:val="24"/>
        </w:rPr>
        <w:t>,</w:t>
      </w:r>
      <w:r>
        <w:rPr>
          <w:rFonts w:eastAsia="Times New Roman" w:cs="Times New Roman"/>
          <w:szCs w:val="24"/>
        </w:rPr>
        <w:t xml:space="preserve"> ωστόσο, την κάνατε κακούργημα. Να σας θυμίσω ότι το «άριστα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15»</w:t>
      </w:r>
      <w:r>
        <w:rPr>
          <w:rFonts w:eastAsia="Times New Roman" w:cs="Times New Roman"/>
          <w:szCs w:val="24"/>
        </w:rPr>
        <w:t>,</w:t>
      </w:r>
      <w:r>
        <w:rPr>
          <w:rFonts w:eastAsia="Times New Roman" w:cs="Times New Roman"/>
          <w:szCs w:val="24"/>
        </w:rPr>
        <w:t xml:space="preserve"> στη μεγαλύτερη διεύθυνση της χώρας, στην Αττική, το πήραν ποιοι; Μόνο τα κομματικά στελέχη του ΣΥΡΙΖΑ. </w:t>
      </w:r>
      <w:r>
        <w:rPr>
          <w:rFonts w:eastAsia="Times New Roman" w:cs="Times New Roman"/>
          <w:szCs w:val="24"/>
        </w:rPr>
        <w:t>Ε</w:t>
      </w:r>
      <w:r>
        <w:rPr>
          <w:rFonts w:eastAsia="Times New Roman" w:cs="Times New Roman"/>
          <w:szCs w:val="24"/>
        </w:rPr>
        <w:t xml:space="preserve">δώ να θυμίσω ότι από τους δεκατρείς περιφερειακούς </w:t>
      </w:r>
      <w:r>
        <w:rPr>
          <w:rFonts w:eastAsia="Times New Roman" w:cs="Times New Roman"/>
          <w:szCs w:val="24"/>
        </w:rPr>
        <w:t xml:space="preserve">διευθυντές ανά την Ελλάδα, η αξιοκρατία σας είναι η εξής: </w:t>
      </w:r>
      <w:r>
        <w:rPr>
          <w:rFonts w:eastAsia="Times New Roman" w:cs="Times New Roman"/>
          <w:szCs w:val="24"/>
        </w:rPr>
        <w:t>δ</w:t>
      </w:r>
      <w:r>
        <w:rPr>
          <w:rFonts w:eastAsia="Times New Roman" w:cs="Times New Roman"/>
          <w:szCs w:val="24"/>
        </w:rPr>
        <w:t xml:space="preserve">ώδεκα ΣΥΡΙΖΑ και ένας ΑΝΕΛ! Τα συμπεράσματα δικά σας. </w:t>
      </w:r>
    </w:p>
    <w:p w14:paraId="6EA2C211"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Να σας θυμίσω, επίσης, ότι στη </w:t>
      </w:r>
      <w:r>
        <w:rPr>
          <w:rFonts w:eastAsia="Times New Roman" w:cs="Times New Roman"/>
          <w:szCs w:val="24"/>
        </w:rPr>
        <w:t>δ</w:t>
      </w:r>
      <w:r>
        <w:rPr>
          <w:rFonts w:eastAsia="Times New Roman" w:cs="Times New Roman"/>
          <w:szCs w:val="24"/>
        </w:rPr>
        <w:t xml:space="preserve">υτική Ελλάδα οι πρώτοι στην ψηφοφορία </w:t>
      </w:r>
      <w:proofErr w:type="spellStart"/>
      <w:r>
        <w:rPr>
          <w:rFonts w:eastAsia="Times New Roman" w:cs="Times New Roman"/>
          <w:szCs w:val="24"/>
        </w:rPr>
        <w:t>έσονται</w:t>
      </w:r>
      <w:proofErr w:type="spellEnd"/>
      <w:r>
        <w:rPr>
          <w:rFonts w:eastAsia="Times New Roman" w:cs="Times New Roman"/>
          <w:szCs w:val="24"/>
        </w:rPr>
        <w:t xml:space="preserve"> τελευταίοι στη συνέντευξη. Είναι δυνατόν το σωστό των πολλών </w:t>
      </w:r>
      <w:r>
        <w:rPr>
          <w:rFonts w:eastAsia="Times New Roman" w:cs="Times New Roman"/>
          <w:szCs w:val="24"/>
        </w:rPr>
        <w:t>μέσα από την ψηφοφορία να γίνεται λάθος των ολίγων στη συνέντευξη;</w:t>
      </w:r>
    </w:p>
    <w:p w14:paraId="6EA2C212"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κύριε </w:t>
      </w:r>
      <w:proofErr w:type="spellStart"/>
      <w:r>
        <w:rPr>
          <w:rFonts w:eastAsia="Times New Roman" w:cs="Times New Roman"/>
          <w:szCs w:val="24"/>
        </w:rPr>
        <w:t>Στέφο</w:t>
      </w:r>
      <w:proofErr w:type="spellEnd"/>
      <w:r>
        <w:rPr>
          <w:rFonts w:eastAsia="Times New Roman" w:cs="Times New Roman"/>
          <w:szCs w:val="24"/>
        </w:rPr>
        <w:t>, ποιος διαφωνεί με την εμπλοκή του συλλόγου σε μια διαδικασία εσωτερικής αξιολόγησης, σε μια διαδικασία αποτίμησης, η οποία θα συμπε</w:t>
      </w:r>
      <w:r>
        <w:rPr>
          <w:rFonts w:eastAsia="Times New Roman" w:cs="Times New Roman"/>
          <w:szCs w:val="24"/>
        </w:rPr>
        <w:t xml:space="preserve">ριλάβει και τον διευθυντή, που θα αποτελεί βασικό κριτήριο για τη συνέχιση της θητείας του; Η </w:t>
      </w:r>
      <w:proofErr w:type="spellStart"/>
      <w:r>
        <w:rPr>
          <w:rFonts w:eastAsia="Times New Roman" w:cs="Times New Roman"/>
          <w:szCs w:val="24"/>
        </w:rPr>
        <w:t>επανάκριση</w:t>
      </w:r>
      <w:proofErr w:type="spellEnd"/>
      <w:r>
        <w:rPr>
          <w:rFonts w:eastAsia="Times New Roman" w:cs="Times New Roman"/>
          <w:szCs w:val="24"/>
        </w:rPr>
        <w:t xml:space="preserve"> είναι </w:t>
      </w:r>
      <w:proofErr w:type="spellStart"/>
      <w:r>
        <w:rPr>
          <w:rFonts w:eastAsia="Times New Roman" w:cs="Times New Roman"/>
          <w:szCs w:val="24"/>
        </w:rPr>
        <w:t>προαπαιτούμενο</w:t>
      </w:r>
      <w:proofErr w:type="spellEnd"/>
      <w:r>
        <w:rPr>
          <w:rFonts w:eastAsia="Times New Roman" w:cs="Times New Roman"/>
          <w:szCs w:val="24"/>
        </w:rPr>
        <w:t xml:space="preserve"> της κρίσης για τα στελέχη. </w:t>
      </w:r>
    </w:p>
    <w:p w14:paraId="6EA2C213"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Αυτή η λειτουργία του συλλόγου διδασκόντων είναι παιδαγωγικά, θα έλεγα και διοικητικά</w:t>
      </w:r>
      <w:r>
        <w:rPr>
          <w:rFonts w:eastAsia="Times New Roman" w:cs="Times New Roman"/>
          <w:szCs w:val="24"/>
        </w:rPr>
        <w:t>,</w:t>
      </w:r>
      <w:r>
        <w:rPr>
          <w:rFonts w:eastAsia="Times New Roman" w:cs="Times New Roman"/>
          <w:szCs w:val="24"/>
        </w:rPr>
        <w:t xml:space="preserve"> επιβεβλημένη. Ε</w:t>
      </w:r>
      <w:r>
        <w:rPr>
          <w:rFonts w:eastAsia="Times New Roman" w:cs="Times New Roman"/>
          <w:szCs w:val="24"/>
        </w:rPr>
        <w:t xml:space="preserve">σείς, όμως, </w:t>
      </w:r>
      <w:r>
        <w:rPr>
          <w:rFonts w:eastAsia="Times New Roman" w:cs="Times New Roman"/>
          <w:szCs w:val="24"/>
        </w:rPr>
        <w:lastRenderedPageBreak/>
        <w:t xml:space="preserve">θέλετε να μετατρέψετε τους συλλόγους σε εκλεκτορικά σώματα και μάλιστα με μυστική ψηφοφορία. Να μπουν οι μεν απέναντι στους δε, αυτό θα είναι το αποτέλεσμά σας. </w:t>
      </w:r>
    </w:p>
    <w:p w14:paraId="6EA2C214"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 ν.3848/2010 ήταν ως προς τις προϋποθέσεις και το αποτέλεσμα των επιλογών ένα μεγ</w:t>
      </w:r>
      <w:r>
        <w:rPr>
          <w:rFonts w:eastAsia="Times New Roman" w:cs="Times New Roman"/>
          <w:szCs w:val="24"/>
        </w:rPr>
        <w:t>άλο βήμα αξιοκρατίας, αντικειμενικότητας, διαφάνειας. Το λένε όλοι. Ποιοι; Αυτοί που κρίθηκαν. Η ψηφοφορία που έγινε στα σχολεία επικύρωσε και από τη βάση των εκπαιδευτικών τις επιλογές του 2011 σε ποσοστό 85%. Αυτό το αποτέλεσμα δεν ανταποκρίθηκε στις προ</w:t>
      </w:r>
      <w:r>
        <w:rPr>
          <w:rFonts w:eastAsia="Times New Roman" w:cs="Times New Roman"/>
          <w:szCs w:val="24"/>
        </w:rPr>
        <w:t xml:space="preserve">σδοκίες σας και γι’ αυτό επαναφέρατε τη συνέντευξη με τον ν.4351/2015; Για να βάλετε τι; Για να βάλετε «κόφτη», κύριε Υπουργέ, πού; «Κόφτη» στους αρεστούς. Αυτό είναι το αποτέλεσμά σας. </w:t>
      </w:r>
    </w:p>
    <w:p w14:paraId="6EA2C215"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Είκοσι μόρια είχε η συνέντευξη με τον προηγούμενο νόμ</w:t>
      </w:r>
      <w:r>
        <w:rPr>
          <w:rFonts w:eastAsia="Times New Roman" w:cs="Times New Roman"/>
          <w:szCs w:val="24"/>
        </w:rPr>
        <w:t>ο.</w:t>
      </w:r>
    </w:p>
    <w:p w14:paraId="6EA2C216"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Κύριε </w:t>
      </w:r>
      <w:proofErr w:type="spellStart"/>
      <w:r>
        <w:rPr>
          <w:rFonts w:eastAsia="Times New Roman" w:cs="Times New Roman"/>
          <w:szCs w:val="24"/>
        </w:rPr>
        <w:t>Στέφο</w:t>
      </w:r>
      <w:proofErr w:type="spellEnd"/>
      <w:r>
        <w:rPr>
          <w:rFonts w:eastAsia="Times New Roman" w:cs="Times New Roman"/>
          <w:szCs w:val="24"/>
        </w:rPr>
        <w:t>, θα τα ακούσετε όλα. Μην αγχώνεστε.</w:t>
      </w:r>
    </w:p>
    <w:p w14:paraId="6EA2C217"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Δεν αγχώνομαι. Είκοσι μόρια είχε.</w:t>
      </w:r>
    </w:p>
    <w:p w14:paraId="6EA2C218"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Κυρίες και κύριοι συνάδελφοι, έχουμε επτά νόμους πριν από το 2010 και τρεις νόμους από το 2015 μέχρι </w:t>
      </w:r>
      <w:r>
        <w:rPr>
          <w:rFonts w:eastAsia="Times New Roman" w:cs="Times New Roman"/>
          <w:szCs w:val="24"/>
        </w:rPr>
        <w:t xml:space="preserve">σήμερα. Έχουμε, βέβαια, τρεις νόμους </w:t>
      </w:r>
      <w:r>
        <w:rPr>
          <w:rFonts w:eastAsia="Times New Roman" w:cs="Times New Roman"/>
          <w:szCs w:val="24"/>
        </w:rPr>
        <w:lastRenderedPageBreak/>
        <w:t>από το 2015 μέχρι σήμερα, γιατί έχουμε και τρεις Υπουργούς Παιδείας από το 2015 μέχρι σήμερα. Αυτό είναι πραγματικά ένα κατόρθωμα!</w:t>
      </w:r>
    </w:p>
    <w:p w14:paraId="6EA2C219"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Για τις επιλογές στελεχών είναι αυτοί οι τρεις νόμοι. Και αναμένουμε τι; Αναμένουμε και </w:t>
      </w:r>
      <w:r>
        <w:rPr>
          <w:rFonts w:eastAsia="Times New Roman" w:cs="Times New Roman"/>
          <w:szCs w:val="24"/>
        </w:rPr>
        <w:t>άλλον. Κανένας νόμος μέχρι σήμερα δεν είχε κριθεί αντισυνταγματικός και κρίθηκε ο δικός σας νόμος. Κρίθηκε αντισυνταγματικός ο ν.4327/2015.</w:t>
      </w:r>
    </w:p>
    <w:p w14:paraId="6EA2C21A" w14:textId="77777777" w:rsidR="00E41DDC" w:rsidRDefault="007120B1">
      <w:pPr>
        <w:spacing w:after="0" w:line="600" w:lineRule="auto"/>
        <w:ind w:firstLine="720"/>
        <w:jc w:val="both"/>
        <w:rPr>
          <w:rFonts w:eastAsia="Times New Roman"/>
          <w:szCs w:val="24"/>
        </w:rPr>
      </w:pPr>
      <w:r>
        <w:rPr>
          <w:rFonts w:eastAsia="Times New Roman" w:cs="Times New Roman"/>
          <w:szCs w:val="24"/>
        </w:rPr>
        <w:t xml:space="preserve">Εμείς, κύριε Υπουργέ, επιμένουμε και επαναφέρουμε την πρότασή μας. </w:t>
      </w:r>
      <w:r>
        <w:rPr>
          <w:rFonts w:eastAsia="Times New Roman"/>
          <w:szCs w:val="24"/>
        </w:rPr>
        <w:t xml:space="preserve">Η πρότασή μας </w:t>
      </w:r>
      <w:r>
        <w:rPr>
          <w:rFonts w:eastAsia="Times New Roman"/>
          <w:bCs/>
        </w:rPr>
        <w:t>είναι</w:t>
      </w:r>
      <w:r>
        <w:rPr>
          <w:rFonts w:eastAsia="Times New Roman"/>
          <w:szCs w:val="24"/>
        </w:rPr>
        <w:t xml:space="preserve">: Ναι στον </w:t>
      </w:r>
      <w:r>
        <w:rPr>
          <w:rFonts w:eastAsia="Times New Roman"/>
        </w:rPr>
        <w:t>ν</w:t>
      </w:r>
      <w:r>
        <w:rPr>
          <w:rFonts w:eastAsia="Times New Roman"/>
          <w:szCs w:val="24"/>
        </w:rPr>
        <w:t xml:space="preserve">.3848/2010, με τη </w:t>
      </w:r>
      <w:proofErr w:type="spellStart"/>
      <w:r>
        <w:rPr>
          <w:rFonts w:eastAsia="Times New Roman"/>
          <w:szCs w:val="24"/>
        </w:rPr>
        <w:t>μοριοδότηση</w:t>
      </w:r>
      <w:proofErr w:type="spellEnd"/>
      <w:r>
        <w:rPr>
          <w:rFonts w:eastAsia="Times New Roman"/>
          <w:szCs w:val="24"/>
        </w:rPr>
        <w:t xml:space="preserve"> που είχε για την επιστημονική συγκρότηση, για την αποτύπωση της εκπαιδευτικής προϋπηρεσίας και της διδακτικής εμπειρίας, για τη δομημένη συνέντευξη με την τράπεζα θεμάτων, με την υποβολή δήλωσης προτίμησης μετά την ανακοίνωση </w:t>
      </w:r>
      <w:r>
        <w:rPr>
          <w:rFonts w:eastAsia="Times New Roman"/>
          <w:szCs w:val="24"/>
        </w:rPr>
        <w:t xml:space="preserve">των αξιολογικών αποτελεσμάτων, κάτι το οποίο εμείς προτείναμε με τροπολογία και το κάνατε αποδεκτό. </w:t>
      </w:r>
    </w:p>
    <w:p w14:paraId="6EA2C21B" w14:textId="77777777" w:rsidR="00E41DDC" w:rsidRDefault="007120B1">
      <w:pPr>
        <w:spacing w:after="0" w:line="600" w:lineRule="auto"/>
        <w:ind w:firstLine="720"/>
        <w:jc w:val="both"/>
        <w:rPr>
          <w:rFonts w:eastAsia="Times New Roman"/>
          <w:szCs w:val="24"/>
        </w:rPr>
      </w:pPr>
      <w:r>
        <w:rPr>
          <w:rFonts w:eastAsia="Times New Roman"/>
          <w:bCs/>
        </w:rPr>
        <w:t>Είναι,</w:t>
      </w:r>
      <w:r>
        <w:rPr>
          <w:rFonts w:eastAsia="Times New Roman"/>
          <w:szCs w:val="24"/>
        </w:rPr>
        <w:t xml:space="preserve"> κατά γενική ομολογία, ο καλύτερος τρόπος μέχρι σήμερα. Γι</w:t>
      </w:r>
      <w:r>
        <w:rPr>
          <w:rFonts w:eastAsia="Times New Roman"/>
          <w:szCs w:val="24"/>
        </w:rPr>
        <w:t>α</w:t>
      </w:r>
      <w:r>
        <w:rPr>
          <w:rFonts w:eastAsia="Times New Roman"/>
          <w:szCs w:val="24"/>
        </w:rPr>
        <w:t xml:space="preserve"> αυτό πατάτε κι εσείς εκεί. Άρα τι θέλετε; Ό,τι κατά το δοκούν σ</w:t>
      </w:r>
      <w:r>
        <w:rPr>
          <w:rFonts w:eastAsia="Times New Roman"/>
          <w:szCs w:val="24"/>
        </w:rPr>
        <w:t>ά</w:t>
      </w:r>
      <w:r>
        <w:rPr>
          <w:rFonts w:eastAsia="Times New Roman"/>
          <w:szCs w:val="24"/>
        </w:rPr>
        <w:t>ς αρέσει, να το πάρετε κα</w:t>
      </w:r>
      <w:r>
        <w:rPr>
          <w:rFonts w:eastAsia="Times New Roman"/>
          <w:szCs w:val="24"/>
        </w:rPr>
        <w:t xml:space="preserve">ι ό,τι δεν σας αρέσει, να το αποβάλλετε. Έτσι κύριοι, ευνουχίζετε τον νόμο. </w:t>
      </w:r>
    </w:p>
    <w:p w14:paraId="6EA2C21C" w14:textId="77777777" w:rsidR="00E41DDC" w:rsidRDefault="007120B1">
      <w:pPr>
        <w:spacing w:after="0" w:line="600" w:lineRule="auto"/>
        <w:ind w:firstLine="720"/>
        <w:jc w:val="both"/>
        <w:rPr>
          <w:rFonts w:eastAsia="Times New Roman"/>
          <w:szCs w:val="24"/>
        </w:rPr>
      </w:pPr>
      <w:r>
        <w:rPr>
          <w:rFonts w:eastAsia="Times New Roman"/>
          <w:szCs w:val="24"/>
        </w:rPr>
        <w:lastRenderedPageBreak/>
        <w:t>Οι διαρροές πριν</w:t>
      </w:r>
      <w:r>
        <w:rPr>
          <w:rFonts w:eastAsia="Times New Roman"/>
          <w:szCs w:val="24"/>
        </w:rPr>
        <w:t xml:space="preserve"> από</w:t>
      </w:r>
      <w:r>
        <w:rPr>
          <w:rFonts w:eastAsia="Times New Roman"/>
          <w:szCs w:val="24"/>
        </w:rPr>
        <w:t xml:space="preserve"> την κατάθεση νομοσχεδίου, που μιλούσαν για θητείες, διοικητικούς αποκλεισμούς και αλλαγές στην προσμέτρηση της διδακτικής προϋπηρεσίας και υπηρεσίας δεν ήταν </w:t>
      </w:r>
      <w:r>
        <w:rPr>
          <w:rFonts w:eastAsia="Times New Roman"/>
          <w:szCs w:val="24"/>
        </w:rPr>
        <w:t>απλά φήμες. Αποτυπώθηκαν στο νομοσχέδιο.</w:t>
      </w:r>
    </w:p>
    <w:p w14:paraId="6EA2C21D" w14:textId="77777777" w:rsidR="00E41DDC" w:rsidRDefault="007120B1">
      <w:pPr>
        <w:spacing w:after="0" w:line="600" w:lineRule="auto"/>
        <w:ind w:firstLine="720"/>
        <w:jc w:val="both"/>
        <w:rPr>
          <w:rFonts w:eastAsia="Times New Roman"/>
          <w:szCs w:val="24"/>
        </w:rPr>
      </w:pPr>
      <w:r>
        <w:rPr>
          <w:rFonts w:eastAsia="Times New Roman"/>
          <w:szCs w:val="24"/>
        </w:rPr>
        <w:t>Η Δημοκρατική Συμπαράταξη έδωσε μάχη για να φύγει ο περιορισμός των θητειών και να υποβληθούν οι δηλώσεις</w:t>
      </w:r>
      <w:r>
        <w:rPr>
          <w:rFonts w:eastAsia="Times New Roman"/>
          <w:szCs w:val="24"/>
        </w:rPr>
        <w:t xml:space="preserve"> -</w:t>
      </w:r>
      <w:r>
        <w:rPr>
          <w:rFonts w:eastAsia="Times New Roman"/>
          <w:szCs w:val="24"/>
        </w:rPr>
        <w:t xml:space="preserve"> προτιμήσεις μετά την ολοκλήρωση της συνέντευξης. Συνεχίζουμε και σήμερα, κύριε Υπουργέ, τη μάχη από αυτό το</w:t>
      </w:r>
      <w:r>
        <w:rPr>
          <w:rFonts w:eastAsia="Times New Roman"/>
          <w:szCs w:val="24"/>
        </w:rPr>
        <w:t xml:space="preserve"> Βήμα, γιατί τα δίκαια αιτήματα των εκπαιδευτικών </w:t>
      </w:r>
      <w:r>
        <w:rPr>
          <w:rFonts w:eastAsia="Times New Roman"/>
          <w:bCs/>
        </w:rPr>
        <w:t>είναι</w:t>
      </w:r>
      <w:r>
        <w:rPr>
          <w:rFonts w:eastAsia="Times New Roman"/>
          <w:szCs w:val="24"/>
        </w:rPr>
        <w:t xml:space="preserve"> εκατοντάδες, και αυτό που ζητάμε </w:t>
      </w:r>
      <w:r>
        <w:rPr>
          <w:rFonts w:eastAsia="Times New Roman"/>
          <w:bCs/>
        </w:rPr>
        <w:t>είναι</w:t>
      </w:r>
      <w:r>
        <w:rPr>
          <w:rFonts w:eastAsia="Times New Roman"/>
          <w:szCs w:val="24"/>
        </w:rPr>
        <w:t xml:space="preserve"> μόνο ένα: </w:t>
      </w:r>
      <w:r>
        <w:rPr>
          <w:rFonts w:eastAsia="Times New Roman"/>
          <w:szCs w:val="24"/>
        </w:rPr>
        <w:t>ν</w:t>
      </w:r>
      <w:r>
        <w:rPr>
          <w:rFonts w:eastAsia="Times New Roman"/>
          <w:szCs w:val="24"/>
        </w:rPr>
        <w:t xml:space="preserve">α αφουγκραστείτε τους πολλούς, να αφουγκραστείτε τους δασκάλους, να αφουγκραστείτε αυτούς που </w:t>
      </w:r>
      <w:r>
        <w:rPr>
          <w:rFonts w:eastAsia="Times New Roman"/>
          <w:bCs/>
        </w:rPr>
        <w:t>είναι</w:t>
      </w:r>
      <w:r>
        <w:rPr>
          <w:rFonts w:eastAsia="Times New Roman"/>
          <w:szCs w:val="24"/>
        </w:rPr>
        <w:t xml:space="preserve"> μέσα στην τάξη μάχιμοι. </w:t>
      </w:r>
    </w:p>
    <w:p w14:paraId="6EA2C21E" w14:textId="77777777" w:rsidR="00E41DDC" w:rsidRDefault="007120B1">
      <w:pPr>
        <w:spacing w:after="0" w:line="600" w:lineRule="auto"/>
        <w:ind w:firstLine="720"/>
        <w:jc w:val="both"/>
        <w:rPr>
          <w:rFonts w:eastAsia="Times New Roman"/>
          <w:szCs w:val="24"/>
        </w:rPr>
      </w:pPr>
      <w:r>
        <w:rPr>
          <w:rFonts w:eastAsia="Times New Roman"/>
          <w:szCs w:val="24"/>
        </w:rPr>
        <w:t>Κύριε Υπουργέ, η αποτύπωσ</w:t>
      </w:r>
      <w:r>
        <w:rPr>
          <w:rFonts w:eastAsia="Times New Roman"/>
          <w:szCs w:val="24"/>
        </w:rPr>
        <w:t>η κάθε φορά και με διαφορετικό τρόπο της διδακτικής υπηρεσίας στις επιλογές στελεχών εκπαίδευσης πρέπει να σταματήσει. Σας καταθέσαμε τροπολογία για τη μεταβατικότητα στην προσμέτρηση της διδακτικής υπηρεσίας. Σήμερα όλα τα στελέχη επί θητείας περιμένουν ε</w:t>
      </w:r>
      <w:r>
        <w:rPr>
          <w:rFonts w:eastAsia="Times New Roman"/>
          <w:szCs w:val="24"/>
        </w:rPr>
        <w:t xml:space="preserve">σάς να τους δικαιώσετε. </w:t>
      </w:r>
    </w:p>
    <w:p w14:paraId="6EA2C21F" w14:textId="77777777" w:rsidR="00E41DDC" w:rsidRDefault="007120B1">
      <w:pPr>
        <w:spacing w:after="0" w:line="600" w:lineRule="auto"/>
        <w:ind w:firstLine="720"/>
        <w:jc w:val="both"/>
        <w:rPr>
          <w:rFonts w:eastAsia="Times New Roman"/>
          <w:szCs w:val="24"/>
        </w:rPr>
      </w:pPr>
      <w:r>
        <w:rPr>
          <w:rFonts w:eastAsia="Times New Roman"/>
          <w:szCs w:val="24"/>
        </w:rPr>
        <w:t xml:space="preserve">Εμείς είμαστε σαφείς. Κάθε απόσπαση και άδεια εκτός εκπαίδευσης δεν λογίζεται, κύριε Υπουργέ, ως διδακτική υπηρεσία. </w:t>
      </w:r>
      <w:r>
        <w:rPr>
          <w:rFonts w:eastAsia="Times New Roman"/>
          <w:bCs/>
          <w:shd w:val="clear" w:color="auto" w:fill="FFFFFF"/>
        </w:rPr>
        <w:lastRenderedPageBreak/>
        <w:t>Όμως,</w:t>
      </w:r>
      <w:r>
        <w:rPr>
          <w:rFonts w:eastAsia="Times New Roman"/>
          <w:szCs w:val="24"/>
        </w:rPr>
        <w:t xml:space="preserve"> στα στελέχη της εκπαίδευσης που υπηρετούν στις δομές της διοίκησης, της εποπτείας, της καινοτομίας οφείλουμε</w:t>
      </w:r>
      <w:r>
        <w:rPr>
          <w:rFonts w:eastAsia="Times New Roman"/>
          <w:szCs w:val="24"/>
        </w:rPr>
        <w:t xml:space="preserve"> να αναγνωρίσουμε τη θητεία τους ως διδακτική μέχρι σήμερα. Διότι αυτό έλεγε ο ν.3848/2010, όταν οι εκπαιδευτικοί αιτούνταν αυτών των θέσεων, όπως και ο ν.4327/2015. Αυτό τι </w:t>
      </w:r>
      <w:r>
        <w:rPr>
          <w:rFonts w:eastAsia="Times New Roman"/>
          <w:bCs/>
        </w:rPr>
        <w:t>είναι</w:t>
      </w:r>
      <w:r>
        <w:rPr>
          <w:rFonts w:eastAsia="Times New Roman"/>
          <w:szCs w:val="24"/>
        </w:rPr>
        <w:t xml:space="preserve">; </w:t>
      </w:r>
      <w:r>
        <w:rPr>
          <w:rFonts w:eastAsia="Times New Roman"/>
          <w:bCs/>
        </w:rPr>
        <w:t>Είναι</w:t>
      </w:r>
      <w:r>
        <w:rPr>
          <w:rFonts w:eastAsia="Times New Roman"/>
          <w:szCs w:val="24"/>
        </w:rPr>
        <w:t xml:space="preserve"> δίκαιο. Εσείς σήμερα τους απορρίπτετε συλλήβδην. Γιατί όταν τους καλέ</w:t>
      </w:r>
      <w:r>
        <w:rPr>
          <w:rFonts w:eastAsia="Times New Roman"/>
          <w:szCs w:val="24"/>
        </w:rPr>
        <w:t xml:space="preserve">σαμε ως πολιτεία… </w:t>
      </w:r>
    </w:p>
    <w:p w14:paraId="6EA2C220" w14:textId="77777777" w:rsidR="00E41DDC" w:rsidRDefault="007120B1">
      <w:pPr>
        <w:spacing w:after="0" w:line="600" w:lineRule="auto"/>
        <w:ind w:firstLine="720"/>
        <w:jc w:val="both"/>
        <w:rPr>
          <w:rFonts w:eastAsia="Times New Roman"/>
          <w:szCs w:val="24"/>
        </w:rPr>
      </w:pPr>
      <w:r>
        <w:rPr>
          <w:rFonts w:eastAsia="Times New Roman"/>
          <w:szCs w:val="24"/>
        </w:rPr>
        <w:t>Κύριε Υπουργέ,…</w:t>
      </w:r>
    </w:p>
    <w:p w14:paraId="6EA2C221" w14:textId="77777777" w:rsidR="00E41DDC" w:rsidRDefault="007120B1">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Στέφο</w:t>
      </w:r>
      <w:proofErr w:type="spellEnd"/>
      <w:r>
        <w:rPr>
          <w:rFonts w:eastAsia="Times New Roman"/>
          <w:szCs w:val="24"/>
        </w:rPr>
        <w:t xml:space="preserve">, θα ήθελα να ακούει ο Υπουργός. </w:t>
      </w:r>
    </w:p>
    <w:p w14:paraId="6EA2C222" w14:textId="77777777" w:rsidR="00E41DDC" w:rsidRDefault="007120B1">
      <w:pPr>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Μπορεί να μιλάει και να ακούει.</w:t>
      </w:r>
    </w:p>
    <w:p w14:paraId="6EA2C223" w14:textId="77777777" w:rsidR="00E41DDC" w:rsidRDefault="007120B1">
      <w:pPr>
        <w:spacing w:after="0"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w:t>
      </w:r>
      <w:r>
        <w:rPr>
          <w:rFonts w:eastAsia="Times New Roman"/>
          <w:bCs/>
        </w:rPr>
        <w:t>Ε</w:t>
      </w:r>
      <w:r>
        <w:rPr>
          <w:rFonts w:eastAsia="Times New Roman"/>
          <w:szCs w:val="24"/>
        </w:rPr>
        <w:t>, δεν είστε ο Ναπολέων, Υπουργέ μου. Αν ήσαστα</w:t>
      </w:r>
      <w:r>
        <w:rPr>
          <w:rFonts w:eastAsia="Times New Roman"/>
          <w:szCs w:val="24"/>
        </w:rPr>
        <w:t xml:space="preserve">ν ο Ναπολέων, δεν θα υπήρχε κανένα πρόβλημα. </w:t>
      </w:r>
    </w:p>
    <w:p w14:paraId="6EA2C224" w14:textId="77777777" w:rsidR="00E41DDC" w:rsidRDefault="007120B1">
      <w:pPr>
        <w:spacing w:after="0"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 xml:space="preserve">Μπορώ να ακούω. </w:t>
      </w:r>
    </w:p>
    <w:p w14:paraId="6EA2C225" w14:textId="77777777" w:rsidR="00E41DDC" w:rsidRDefault="007120B1">
      <w:pPr>
        <w:spacing w:after="0"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Κύριε Υπουργέ, όταν καλέσαμε όλους αυτούς τους εκπαιδευτικούς, ως </w:t>
      </w:r>
      <w:r>
        <w:rPr>
          <w:rFonts w:eastAsia="Times New Roman"/>
          <w:szCs w:val="24"/>
        </w:rPr>
        <w:t>π</w:t>
      </w:r>
      <w:r>
        <w:rPr>
          <w:rFonts w:eastAsia="Times New Roman"/>
          <w:szCs w:val="24"/>
        </w:rPr>
        <w:t>ολιτεία –γιατί η κάθε κ</w:t>
      </w:r>
      <w:r>
        <w:rPr>
          <w:rFonts w:eastAsia="Times New Roman"/>
          <w:bCs/>
        </w:rPr>
        <w:t>υβέρνη</w:t>
      </w:r>
      <w:r>
        <w:rPr>
          <w:rFonts w:eastAsia="Times New Roman"/>
          <w:bCs/>
        </w:rPr>
        <w:t>ση</w:t>
      </w:r>
      <w:r>
        <w:rPr>
          <w:rFonts w:eastAsia="Times New Roman"/>
          <w:szCs w:val="24"/>
        </w:rPr>
        <w:t xml:space="preserve"> </w:t>
      </w:r>
      <w:r>
        <w:rPr>
          <w:rFonts w:eastAsia="Times New Roman"/>
          <w:bCs/>
        </w:rPr>
        <w:t>είναι</w:t>
      </w:r>
      <w:r>
        <w:rPr>
          <w:rFonts w:eastAsia="Times New Roman"/>
          <w:szCs w:val="24"/>
        </w:rPr>
        <w:t xml:space="preserve"> η συνέχεια της προηγούμενης– να συμμετάσχουν στη διαδικασία, δεν τους είπαμε ότι η θητεία τους </w:t>
      </w:r>
      <w:r>
        <w:rPr>
          <w:rFonts w:eastAsia="Times New Roman"/>
          <w:szCs w:val="24"/>
        </w:rPr>
        <w:lastRenderedPageBreak/>
        <w:t xml:space="preserve">δεν </w:t>
      </w:r>
      <w:proofErr w:type="spellStart"/>
      <w:r>
        <w:rPr>
          <w:rFonts w:eastAsia="Times New Roman"/>
          <w:szCs w:val="24"/>
        </w:rPr>
        <w:t>προσμετράται</w:t>
      </w:r>
      <w:proofErr w:type="spellEnd"/>
      <w:r>
        <w:rPr>
          <w:rFonts w:eastAsia="Times New Roman"/>
          <w:szCs w:val="24"/>
        </w:rPr>
        <w:t xml:space="preserve"> ως διδακτική. Δεν το λέγαμε εμείς. Το έλεγαν οι νόμοι</w:t>
      </w:r>
      <w:r>
        <w:rPr>
          <w:rFonts w:eastAsia="Times New Roman"/>
          <w:szCs w:val="24"/>
        </w:rPr>
        <w:t>,</w:t>
      </w:r>
      <w:r>
        <w:rPr>
          <w:rFonts w:eastAsia="Times New Roman"/>
          <w:szCs w:val="24"/>
        </w:rPr>
        <w:t xml:space="preserve"> και ο ν.3848/2010 και ο ν.4327/2015. Εσείς τι κάνετε; Τους τιμωρείτε αναδρομικά.</w:t>
      </w:r>
      <w:r>
        <w:rPr>
          <w:rFonts w:eastAsia="Times New Roman"/>
          <w:szCs w:val="24"/>
        </w:rPr>
        <w:t xml:space="preserve"> Αυτό να είστε σίγουροι ότι </w:t>
      </w:r>
      <w:r>
        <w:rPr>
          <w:rFonts w:eastAsia="Times New Roman"/>
          <w:bCs/>
        </w:rPr>
        <w:t>είναι</w:t>
      </w:r>
      <w:r>
        <w:rPr>
          <w:rFonts w:eastAsia="Times New Roman"/>
          <w:szCs w:val="24"/>
        </w:rPr>
        <w:t xml:space="preserve"> καθαρά και μάλιστα νομικά διάτρητο. </w:t>
      </w:r>
    </w:p>
    <w:p w14:paraId="6EA2C226" w14:textId="77777777" w:rsidR="00E41DDC" w:rsidRDefault="007120B1">
      <w:pPr>
        <w:spacing w:after="0" w:line="600" w:lineRule="auto"/>
        <w:ind w:firstLine="720"/>
        <w:jc w:val="both"/>
        <w:rPr>
          <w:rFonts w:eastAsia="Times New Roman"/>
          <w:szCs w:val="24"/>
        </w:rPr>
      </w:pPr>
      <w:r>
        <w:rPr>
          <w:rFonts w:eastAsia="Times New Roman"/>
          <w:bCs/>
        </w:rPr>
        <w:t>Είναι</w:t>
      </w:r>
      <w:r>
        <w:rPr>
          <w:rFonts w:eastAsia="Times New Roman"/>
          <w:szCs w:val="24"/>
        </w:rPr>
        <w:t xml:space="preserve"> αίτημα του συνόλου της εκπαιδευτικής κοινότητας να έχουν τη δυνατότητα υποβολής αίτησης, ως υποψήφιοι διευθυντές των σχολικών μονάδων, πέραν του ΠΥΣΠΕ και ΠΥΣΔΕ που ανήκουν οργανι</w:t>
      </w:r>
      <w:r>
        <w:rPr>
          <w:rFonts w:eastAsia="Times New Roman"/>
          <w:szCs w:val="24"/>
        </w:rPr>
        <w:t xml:space="preserve">κά και σε άλλο ένα ακόμα ΠΥΣΠΕ ή ΠΥΣΔΕ. </w:t>
      </w:r>
    </w:p>
    <w:p w14:paraId="6EA2C227" w14:textId="77777777" w:rsidR="00E41DDC" w:rsidRDefault="007120B1">
      <w:pPr>
        <w:spacing w:after="0" w:line="600" w:lineRule="auto"/>
        <w:ind w:firstLine="720"/>
        <w:jc w:val="both"/>
        <w:rPr>
          <w:rFonts w:eastAsia="Times New Roman"/>
          <w:szCs w:val="24"/>
        </w:rPr>
      </w:pPr>
      <w:r>
        <w:rPr>
          <w:rFonts w:eastAsia="Times New Roman"/>
          <w:szCs w:val="24"/>
        </w:rPr>
        <w:t xml:space="preserve">Κυρίες και κύριοι συνάδελφοι, στο παρόν σχέδιο νόμου και </w:t>
      </w:r>
      <w:r>
        <w:rPr>
          <w:rFonts w:eastAsia="Times New Roman"/>
          <w:bCs/>
        </w:rPr>
        <w:t>συγκεκριμένα</w:t>
      </w:r>
      <w:r>
        <w:rPr>
          <w:rFonts w:eastAsia="Times New Roman"/>
          <w:szCs w:val="24"/>
        </w:rPr>
        <w:t xml:space="preserve"> στο άρθρο 2</w:t>
      </w:r>
      <w:r>
        <w:rPr>
          <w:rFonts w:eastAsia="Times New Roman"/>
          <w:szCs w:val="24"/>
        </w:rPr>
        <w:t>,</w:t>
      </w:r>
      <w:r>
        <w:rPr>
          <w:rFonts w:eastAsia="Times New Roman"/>
          <w:szCs w:val="24"/>
        </w:rPr>
        <w:t xml:space="preserve"> η </w:t>
      </w:r>
      <w:r>
        <w:rPr>
          <w:rFonts w:eastAsia="Times New Roman"/>
          <w:bCs/>
        </w:rPr>
        <w:t>Κυβέρνηση</w:t>
      </w:r>
      <w:r>
        <w:rPr>
          <w:rFonts w:eastAsia="Times New Roman"/>
          <w:szCs w:val="24"/>
        </w:rPr>
        <w:t xml:space="preserve"> ζητά την παράταση της θητείας των μονομελών και συλλογικών οργάνων διοίκησης των ΑΕΙ. Σήμερα ουσιαστικά τα πανεπιστήμια </w:t>
      </w:r>
      <w:r>
        <w:rPr>
          <w:rFonts w:eastAsia="Times New Roman"/>
          <w:bCs/>
        </w:rPr>
        <w:t>είναι</w:t>
      </w:r>
      <w:r>
        <w:rPr>
          <w:rFonts w:eastAsia="Times New Roman"/>
          <w:szCs w:val="24"/>
        </w:rPr>
        <w:t xml:space="preserve"> ακέφαλα, με δικιά σας ευθύνη</w:t>
      </w:r>
      <w:r>
        <w:rPr>
          <w:rFonts w:eastAsia="Times New Roman"/>
          <w:szCs w:val="24"/>
        </w:rPr>
        <w:t>,</w:t>
      </w:r>
      <w:r>
        <w:rPr>
          <w:rFonts w:eastAsia="Times New Roman"/>
          <w:szCs w:val="24"/>
        </w:rPr>
        <w:t xml:space="preserve"> ή λειτουργούν με ένα ή δύο μέλη –και αυτό </w:t>
      </w:r>
      <w:r>
        <w:rPr>
          <w:rFonts w:eastAsia="Times New Roman"/>
          <w:bCs/>
        </w:rPr>
        <w:t>είναι</w:t>
      </w:r>
      <w:r>
        <w:rPr>
          <w:rFonts w:eastAsia="Times New Roman"/>
          <w:szCs w:val="24"/>
        </w:rPr>
        <w:t xml:space="preserve"> δικιά σας ευθύνη. Έπρεπε ουσιαστικά να έχουν γίνει εκλογές «χθες». Εμείς, αυτό που ζητάμε σήμερα, </w:t>
      </w:r>
      <w:r>
        <w:rPr>
          <w:rFonts w:eastAsia="Times New Roman"/>
          <w:bCs/>
        </w:rPr>
        <w:t>είναι</w:t>
      </w:r>
      <w:r>
        <w:rPr>
          <w:rFonts w:eastAsia="Times New Roman"/>
          <w:szCs w:val="24"/>
        </w:rPr>
        <w:t xml:space="preserve"> εκλογές εδώ και τώρα στα πανεπιστήμια. </w:t>
      </w:r>
    </w:p>
    <w:p w14:paraId="6EA2C228" w14:textId="77777777" w:rsidR="00E41DDC" w:rsidRDefault="007120B1">
      <w:pPr>
        <w:spacing w:after="0" w:line="600" w:lineRule="auto"/>
        <w:ind w:firstLine="720"/>
        <w:jc w:val="both"/>
        <w:rPr>
          <w:rFonts w:eastAsia="Times New Roman"/>
          <w:szCs w:val="24"/>
        </w:rPr>
      </w:pPr>
      <w:r>
        <w:rPr>
          <w:rFonts w:eastAsia="Times New Roman"/>
          <w:b/>
          <w:szCs w:val="24"/>
        </w:rPr>
        <w:t>ΑΘΑΝΑΣΙΑ (ΣΙΑ) ΑΝΑΓΝΩΣΤΟΠΟΥΛ</w:t>
      </w:r>
      <w:r>
        <w:rPr>
          <w:rFonts w:eastAsia="Times New Roman"/>
          <w:b/>
          <w:szCs w:val="24"/>
        </w:rPr>
        <w:t>ΟΥ:</w:t>
      </w:r>
      <w:r>
        <w:rPr>
          <w:rFonts w:eastAsia="Times New Roman"/>
          <w:szCs w:val="24"/>
        </w:rPr>
        <w:t xml:space="preserve"> Γιατί </w:t>
      </w:r>
      <w:r>
        <w:rPr>
          <w:rFonts w:eastAsia="Times New Roman"/>
          <w:bCs/>
        </w:rPr>
        <w:t>είναι</w:t>
      </w:r>
      <w:r>
        <w:rPr>
          <w:rFonts w:eastAsia="Times New Roman"/>
          <w:szCs w:val="24"/>
        </w:rPr>
        <w:t xml:space="preserve"> ακέφαλα τα πανεπιστήμια; </w:t>
      </w:r>
    </w:p>
    <w:p w14:paraId="6EA2C229" w14:textId="77777777" w:rsidR="00E41DDC" w:rsidRDefault="007120B1">
      <w:pPr>
        <w:spacing w:after="0" w:line="600" w:lineRule="auto"/>
        <w:ind w:firstLine="720"/>
        <w:jc w:val="both"/>
        <w:rPr>
          <w:rFonts w:eastAsia="Times New Roman"/>
          <w:szCs w:val="24"/>
        </w:rPr>
      </w:pPr>
      <w:r>
        <w:rPr>
          <w:rFonts w:eastAsia="Times New Roman"/>
          <w:b/>
          <w:szCs w:val="24"/>
        </w:rPr>
        <w:lastRenderedPageBreak/>
        <w:t>ΔΗΜΗΤΡΙΟΣ ΚΩΝΣΤΑΝΤΟΠΟΥΛΟΣ:</w:t>
      </w:r>
      <w:r>
        <w:rPr>
          <w:rFonts w:eastAsia="Times New Roman"/>
          <w:szCs w:val="24"/>
        </w:rPr>
        <w:t xml:space="preserve"> Στο άρθρο 3 αποσαφηνίζονται οι όροι και οι προϋποθέσεις αποσπάσεων και τοποθετήσεων στις δομές της ειδικής αγωγής. Αυτή </w:t>
      </w:r>
      <w:r>
        <w:rPr>
          <w:rFonts w:eastAsia="Times New Roman"/>
          <w:bCs/>
        </w:rPr>
        <w:t>είναι</w:t>
      </w:r>
      <w:r>
        <w:rPr>
          <w:rFonts w:eastAsia="Times New Roman"/>
          <w:szCs w:val="24"/>
        </w:rPr>
        <w:t xml:space="preserve"> και η δική μας θέση. </w:t>
      </w:r>
    </w:p>
    <w:p w14:paraId="6EA2C22A" w14:textId="77777777" w:rsidR="00E41DDC" w:rsidRDefault="007120B1">
      <w:pPr>
        <w:spacing w:after="0" w:line="600" w:lineRule="auto"/>
        <w:ind w:firstLine="720"/>
        <w:jc w:val="both"/>
        <w:rPr>
          <w:rFonts w:eastAsia="Times New Roman"/>
          <w:szCs w:val="24"/>
        </w:rPr>
      </w:pPr>
      <w:r>
        <w:rPr>
          <w:rFonts w:eastAsia="Times New Roman"/>
          <w:szCs w:val="24"/>
        </w:rPr>
        <w:t xml:space="preserve">Στο άρθρο 4 επιτρέπεται η πρόσβαση… </w:t>
      </w:r>
    </w:p>
    <w:p w14:paraId="6EA2C22B" w14:textId="77777777" w:rsidR="00E41DDC" w:rsidRDefault="007120B1">
      <w:pPr>
        <w:spacing w:after="0"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Τα ακέφαλα πανεπιστήμια πού τα είδατε; Δεν έχουν διοικήσεις; Να προσέχετε τι λέτε. </w:t>
      </w:r>
    </w:p>
    <w:p w14:paraId="6EA2C22C" w14:textId="77777777" w:rsidR="00E41DDC" w:rsidRDefault="007120B1">
      <w:pPr>
        <w:spacing w:after="0"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Μεταφορικά είπα, </w:t>
      </w:r>
      <w:proofErr w:type="spellStart"/>
      <w:r>
        <w:rPr>
          <w:rFonts w:eastAsia="Times New Roman"/>
          <w:szCs w:val="24"/>
        </w:rPr>
        <w:t>συναδέλφισσα</w:t>
      </w:r>
      <w:proofErr w:type="spellEnd"/>
      <w:r>
        <w:rPr>
          <w:rFonts w:eastAsia="Times New Roman"/>
          <w:szCs w:val="24"/>
        </w:rPr>
        <w:t xml:space="preserve">, ότι </w:t>
      </w:r>
      <w:r>
        <w:rPr>
          <w:rFonts w:eastAsia="Times New Roman"/>
          <w:bCs/>
        </w:rPr>
        <w:t>είναι</w:t>
      </w:r>
      <w:r>
        <w:rPr>
          <w:rFonts w:eastAsia="Times New Roman"/>
          <w:szCs w:val="24"/>
        </w:rPr>
        <w:t xml:space="preserve"> ακέφαλα. Αφού δεν έκαναν εκλογές, εννοείται ότι </w:t>
      </w:r>
      <w:r>
        <w:rPr>
          <w:rFonts w:eastAsia="Times New Roman"/>
          <w:bCs/>
        </w:rPr>
        <w:t>είναι</w:t>
      </w:r>
      <w:r>
        <w:rPr>
          <w:rFonts w:eastAsia="Times New Roman"/>
          <w:szCs w:val="24"/>
        </w:rPr>
        <w:t xml:space="preserve"> ακέφαλα. </w:t>
      </w:r>
    </w:p>
    <w:p w14:paraId="6EA2C22D" w14:textId="77777777" w:rsidR="00E41DDC" w:rsidRDefault="007120B1">
      <w:pPr>
        <w:spacing w:after="0" w:line="600" w:lineRule="auto"/>
        <w:ind w:firstLine="720"/>
        <w:jc w:val="both"/>
        <w:rPr>
          <w:rFonts w:eastAsia="Times New Roman"/>
          <w:szCs w:val="24"/>
        </w:rPr>
      </w:pPr>
      <w:r>
        <w:rPr>
          <w:rFonts w:eastAsia="Times New Roman"/>
          <w:szCs w:val="24"/>
        </w:rPr>
        <w:t xml:space="preserve">Στο άρθρο 4 επιτρέπεται η </w:t>
      </w:r>
      <w:r>
        <w:rPr>
          <w:rFonts w:eastAsia="Times New Roman"/>
          <w:szCs w:val="24"/>
        </w:rPr>
        <w:t xml:space="preserve">πρόσβαση στη δευτεροβάθμια και επαγγελματική εκπαίδευση όσων κατέχουν πτυχίο κατώτερης τεχνικής και επαγγελματικής σχολής. Η εγγραφή στην τάξη μαθητείας των ΕΠΑΛ κατόχων απολυτηρίων των ΓΕΛ και η </w:t>
      </w:r>
      <w:r>
        <w:rPr>
          <w:rFonts w:eastAsia="Times New Roman"/>
          <w:bCs/>
          <w:shd w:val="clear" w:color="auto" w:fill="FFFFFF"/>
        </w:rPr>
        <w:t xml:space="preserve">λειτουργία παραρτημάτων ΕΠΑΛ σε νησιά βοηθά ουσιαστικά στην </w:t>
      </w:r>
      <w:r>
        <w:rPr>
          <w:rFonts w:eastAsia="Times New Roman"/>
          <w:bCs/>
          <w:shd w:val="clear" w:color="auto" w:fill="FFFFFF"/>
        </w:rPr>
        <w:t xml:space="preserve">απρόσκοπτη πρόσβαση στην επαγγελματική εκπαίδευση των μαθητών που κατοικούν σε αυτά και μετακινούνται </w:t>
      </w:r>
      <w:r>
        <w:rPr>
          <w:rFonts w:eastAsia="Times New Roman"/>
          <w:szCs w:val="24"/>
        </w:rPr>
        <w:t>καθημερινά. Αυτές ε</w:t>
      </w:r>
      <w:r>
        <w:rPr>
          <w:rFonts w:eastAsia="Times New Roman"/>
          <w:bCs/>
        </w:rPr>
        <w:t>ίναι</w:t>
      </w:r>
      <w:r>
        <w:rPr>
          <w:rFonts w:eastAsia="Times New Roman"/>
          <w:szCs w:val="24"/>
        </w:rPr>
        <w:t xml:space="preserve"> προτάσεις που και εμείς έχουμε καταθέσει στο παρελθόν και με τις οποίες συμφωνούμε. </w:t>
      </w:r>
    </w:p>
    <w:p w14:paraId="6EA2C22E" w14:textId="77777777" w:rsidR="00E41DDC" w:rsidRDefault="007120B1">
      <w:pPr>
        <w:spacing w:after="0" w:line="600" w:lineRule="auto"/>
        <w:ind w:firstLine="720"/>
        <w:jc w:val="both"/>
        <w:rPr>
          <w:rFonts w:eastAsia="Times New Roman"/>
          <w:szCs w:val="24"/>
        </w:rPr>
      </w:pPr>
      <w:r>
        <w:rPr>
          <w:rFonts w:eastAsia="Times New Roman"/>
          <w:szCs w:val="24"/>
        </w:rPr>
        <w:t>Στο άρθρο 5…</w:t>
      </w:r>
    </w:p>
    <w:p w14:paraId="6EA2C22F" w14:textId="77777777" w:rsidR="00E41DDC" w:rsidRDefault="007120B1">
      <w:pPr>
        <w:spacing w:after="0" w:line="600" w:lineRule="auto"/>
        <w:ind w:firstLine="720"/>
        <w:jc w:val="both"/>
        <w:rPr>
          <w:rFonts w:eastAsia="Times New Roman"/>
          <w:szCs w:val="24"/>
        </w:rPr>
      </w:pPr>
      <w:r>
        <w:rPr>
          <w:rFonts w:eastAsia="Times New Roman"/>
          <w:b/>
          <w:szCs w:val="24"/>
        </w:rPr>
        <w:lastRenderedPageBreak/>
        <w:t>ΠΑΡΑΣΚΕΥΗ ΧΡΙΣΤΟΦΙΛΟΠΟΥΛΟΥ:</w:t>
      </w:r>
      <w:r>
        <w:rPr>
          <w:rFonts w:eastAsia="Times New Roman"/>
          <w:szCs w:val="24"/>
        </w:rPr>
        <w:t xml:space="preserve"> Κύρι</w:t>
      </w:r>
      <w:r>
        <w:rPr>
          <w:rFonts w:eastAsia="Times New Roman"/>
          <w:szCs w:val="24"/>
        </w:rPr>
        <w:t xml:space="preserve">ε Πρόεδρε, δεν υπάρχει Υπουργός. Δεν υπάρχει εκπρόσωπος της </w:t>
      </w:r>
      <w:r>
        <w:rPr>
          <w:rFonts w:eastAsia="Times New Roman"/>
          <w:bCs/>
        </w:rPr>
        <w:t>Κυβέρνηση</w:t>
      </w:r>
      <w:r>
        <w:rPr>
          <w:rFonts w:eastAsia="Times New Roman"/>
          <w:szCs w:val="24"/>
        </w:rPr>
        <w:t xml:space="preserve">ς στην Αίθουσα. </w:t>
      </w:r>
    </w:p>
    <w:p w14:paraId="6EA2C230" w14:textId="77777777" w:rsidR="00E41DDC" w:rsidRDefault="007120B1">
      <w:pPr>
        <w:spacing w:after="0" w:line="600" w:lineRule="auto"/>
        <w:ind w:firstLine="720"/>
        <w:jc w:val="both"/>
        <w:rPr>
          <w:rFonts w:eastAsia="Times New Roman"/>
          <w:szCs w:val="24"/>
        </w:rPr>
      </w:pPr>
      <w:r>
        <w:rPr>
          <w:rFonts w:eastAsia="Times New Roman"/>
          <w:b/>
          <w:bCs/>
        </w:rPr>
        <w:t>ΠΡΟΕΔΡΕΥΩΝ (Δημήτριος Κρεμαστινός):</w:t>
      </w:r>
      <w:r>
        <w:rPr>
          <w:rFonts w:eastAsia="Times New Roman"/>
          <w:szCs w:val="24"/>
        </w:rPr>
        <w:t xml:space="preserve"> Παρακαλώ, ο Υπουργός…</w:t>
      </w:r>
    </w:p>
    <w:p w14:paraId="6EA2C231"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Τα συμπεράσματα είναι του Σώματος. Ο Υπουργός ακούει. </w:t>
      </w:r>
    </w:p>
    <w:p w14:paraId="6EA2C232"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w:t>
      </w:r>
      <w:r>
        <w:rPr>
          <w:rFonts w:eastAsia="Times New Roman" w:cs="Times New Roman"/>
          <w:b/>
          <w:szCs w:val="24"/>
        </w:rPr>
        <w:t xml:space="preserve">νός): </w:t>
      </w:r>
      <w:r>
        <w:rPr>
          <w:rFonts w:eastAsia="Times New Roman" w:cs="Times New Roman"/>
          <w:szCs w:val="24"/>
        </w:rPr>
        <w:t xml:space="preserve">Ο Υπουργός είναι εδώ. </w:t>
      </w:r>
    </w:p>
    <w:p w14:paraId="6EA2C233"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Χθες, κύριε Υπουργέ, με το άρθρο 5 δοκιμάστηκε για άλλη μια φορά το συγκολλητικό στοιχείο</w:t>
      </w:r>
      <w:r>
        <w:rPr>
          <w:rFonts w:eastAsia="Times New Roman" w:cs="Times New Roman"/>
          <w:szCs w:val="24"/>
        </w:rPr>
        <w:t xml:space="preserve">, </w:t>
      </w:r>
      <w:r>
        <w:rPr>
          <w:rFonts w:eastAsia="Times New Roman" w:cs="Times New Roman"/>
          <w:szCs w:val="24"/>
        </w:rPr>
        <w:t>θα έλεγα</w:t>
      </w:r>
      <w:r>
        <w:rPr>
          <w:rFonts w:eastAsia="Times New Roman" w:cs="Times New Roman"/>
          <w:szCs w:val="24"/>
        </w:rPr>
        <w:t>,</w:t>
      </w:r>
      <w:r>
        <w:rPr>
          <w:rFonts w:eastAsia="Times New Roman" w:cs="Times New Roman"/>
          <w:szCs w:val="24"/>
        </w:rPr>
        <w:t xml:space="preserve"> της κυβερνητικής συμμαχίας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6EA2C23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Κύριε Υπουργέ, οι μάσκες σας έπεσαν. Μάλιστα, τη δύσκολη</w:t>
      </w:r>
      <w:r>
        <w:rPr>
          <w:rFonts w:eastAsia="Times New Roman" w:cs="Times New Roman"/>
          <w:szCs w:val="24"/>
        </w:rPr>
        <w:t xml:space="preserve"> ώρα που σας έκαιγε για ένα συγκεκριμένο άρθρο, κάποιοι έφυγαν από την πίσω πόρτα και την «καυτή πατάτα» τη σήκωσαν όσοι έχουν πραγματικά δημοκρατική ευαισθησία και βάζουν το εθνικό χρέος πάνω από το κομματικό συμφέρον. Βάζω τελεία. Τα συμπεράσματα δικά σα</w:t>
      </w:r>
      <w:r>
        <w:rPr>
          <w:rFonts w:eastAsia="Times New Roman" w:cs="Times New Roman"/>
          <w:szCs w:val="24"/>
        </w:rPr>
        <w:t xml:space="preserve">ς. Άλλωστε, δημοκράτης δεν είναι αυτός που είναι δημοκράτης </w:t>
      </w:r>
      <w:proofErr w:type="spellStart"/>
      <w:r>
        <w:rPr>
          <w:rFonts w:eastAsia="Times New Roman" w:cs="Times New Roman"/>
          <w:szCs w:val="24"/>
        </w:rPr>
        <w:t>αλά</w:t>
      </w:r>
      <w:proofErr w:type="spellEnd"/>
      <w:r>
        <w:rPr>
          <w:rFonts w:eastAsia="Times New Roman" w:cs="Times New Roman"/>
          <w:szCs w:val="24"/>
        </w:rPr>
        <w:t xml:space="preserve"> καρτ</w:t>
      </w:r>
      <w:r>
        <w:rPr>
          <w:rFonts w:eastAsia="Times New Roman" w:cs="Times New Roman"/>
          <w:szCs w:val="24"/>
        </w:rPr>
        <w:t xml:space="preserve">. </w:t>
      </w:r>
    </w:p>
    <w:p w14:paraId="6EA2C23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Μπήκαν, κύριε Υπουργέ, στο χρονοντούλαπο της ιστορίας χθες </w:t>
      </w:r>
      <w:proofErr w:type="spellStart"/>
      <w:r>
        <w:rPr>
          <w:rFonts w:eastAsia="Times New Roman" w:cs="Times New Roman"/>
          <w:szCs w:val="24"/>
        </w:rPr>
        <w:t>μνημονιακοί</w:t>
      </w:r>
      <w:proofErr w:type="spellEnd"/>
      <w:r>
        <w:rPr>
          <w:rFonts w:eastAsia="Times New Roman" w:cs="Times New Roman"/>
          <w:szCs w:val="24"/>
        </w:rPr>
        <w:t xml:space="preserve"> και </w:t>
      </w:r>
      <w:proofErr w:type="spellStart"/>
      <w:r>
        <w:rPr>
          <w:rFonts w:eastAsia="Times New Roman" w:cs="Times New Roman"/>
          <w:szCs w:val="24"/>
        </w:rPr>
        <w:t>αντιμνημονιακοί</w:t>
      </w:r>
      <w:proofErr w:type="spellEnd"/>
      <w:r>
        <w:rPr>
          <w:rFonts w:eastAsia="Times New Roman" w:cs="Times New Roman"/>
          <w:szCs w:val="24"/>
        </w:rPr>
        <w:t xml:space="preserve"> και οι δήθεν «κόκκινες γραμμές» στα μισθολόγια των στρατιωτικών και στα θρησκευτικά και </w:t>
      </w:r>
      <w:r>
        <w:rPr>
          <w:rFonts w:eastAsia="Times New Roman" w:cs="Times New Roman"/>
          <w:szCs w:val="24"/>
        </w:rPr>
        <w:t>αναδείχθηκε</w:t>
      </w:r>
      <w:r>
        <w:rPr>
          <w:rFonts w:eastAsia="Times New Roman" w:cs="Times New Roman"/>
          <w:szCs w:val="24"/>
        </w:rPr>
        <w:t xml:space="preserve">, </w:t>
      </w:r>
      <w:r>
        <w:rPr>
          <w:rFonts w:eastAsia="Times New Roman" w:cs="Times New Roman"/>
          <w:szCs w:val="24"/>
        </w:rPr>
        <w:t>θα έλεγα</w:t>
      </w:r>
      <w:r>
        <w:rPr>
          <w:rFonts w:eastAsia="Times New Roman" w:cs="Times New Roman"/>
          <w:szCs w:val="24"/>
        </w:rPr>
        <w:t>,</w:t>
      </w:r>
      <w:r>
        <w:rPr>
          <w:rFonts w:eastAsia="Times New Roman" w:cs="Times New Roman"/>
          <w:szCs w:val="24"/>
        </w:rPr>
        <w:t xml:space="preserve"> το ισχυρότερο συνδετικό στοιχείο της συνεργασίας σας, που περιγράφεται με μία λέξη: </w:t>
      </w:r>
      <w:proofErr w:type="spellStart"/>
      <w:r>
        <w:rPr>
          <w:rFonts w:eastAsia="Times New Roman" w:cs="Times New Roman"/>
          <w:szCs w:val="24"/>
        </w:rPr>
        <w:t>κ</w:t>
      </w:r>
      <w:r>
        <w:rPr>
          <w:rFonts w:eastAsia="Times New Roman" w:cs="Times New Roman"/>
          <w:szCs w:val="24"/>
        </w:rPr>
        <w:t>υβερνησιμότητα</w:t>
      </w:r>
      <w:proofErr w:type="spellEnd"/>
      <w:r>
        <w:rPr>
          <w:rFonts w:eastAsia="Times New Roman" w:cs="Times New Roman"/>
          <w:szCs w:val="24"/>
        </w:rPr>
        <w:t xml:space="preserve">. </w:t>
      </w:r>
    </w:p>
    <w:p w14:paraId="6EA2C23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ν.3512/2006 υλοποίησε τη δέσμευση της πολιτείας προς τ</w:t>
      </w:r>
      <w:r>
        <w:rPr>
          <w:rFonts w:eastAsia="Times New Roman" w:cs="Times New Roman"/>
          <w:szCs w:val="24"/>
        </w:rPr>
        <w:t>ι</w:t>
      </w:r>
      <w:r>
        <w:rPr>
          <w:rFonts w:eastAsia="Times New Roman" w:cs="Times New Roman"/>
          <w:szCs w:val="24"/>
        </w:rPr>
        <w:t>ς φίλες αραβικές χώρες. Η χώρα μας οφείλει ν</w:t>
      </w:r>
      <w:r>
        <w:rPr>
          <w:rFonts w:eastAsia="Times New Roman" w:cs="Times New Roman"/>
          <w:szCs w:val="24"/>
        </w:rPr>
        <w:t>α σέβεται τη θρησκευτική ελευθερία. Με τη λειτουργία του ισλαμικού τεμένους εξασφαλίζεται η ισότιμη και ελεύθερη πρόσβαση όλων των πιστών, πέρα από εθνικότητες και δόγματα. Επομένως</w:t>
      </w:r>
      <w:r>
        <w:rPr>
          <w:rFonts w:eastAsia="Times New Roman" w:cs="Times New Roman"/>
          <w:szCs w:val="24"/>
        </w:rPr>
        <w:t xml:space="preserve"> </w:t>
      </w:r>
      <w:r>
        <w:rPr>
          <w:rFonts w:eastAsia="Times New Roman" w:cs="Times New Roman"/>
          <w:szCs w:val="24"/>
        </w:rPr>
        <w:t xml:space="preserve">το νομικό πρόσωπο ιδιωτικού δικαίου του </w:t>
      </w:r>
      <w:r>
        <w:rPr>
          <w:rFonts w:eastAsia="Times New Roman" w:cs="Times New Roman"/>
          <w:szCs w:val="24"/>
        </w:rPr>
        <w:t>ι</w:t>
      </w:r>
      <w:r>
        <w:rPr>
          <w:rFonts w:eastAsia="Times New Roman" w:cs="Times New Roman"/>
          <w:szCs w:val="24"/>
        </w:rPr>
        <w:t xml:space="preserve">σλαμικού </w:t>
      </w:r>
      <w:r>
        <w:rPr>
          <w:rFonts w:eastAsia="Times New Roman" w:cs="Times New Roman"/>
          <w:szCs w:val="24"/>
        </w:rPr>
        <w:t>τ</w:t>
      </w:r>
      <w:r>
        <w:rPr>
          <w:rFonts w:eastAsia="Times New Roman" w:cs="Times New Roman"/>
          <w:szCs w:val="24"/>
        </w:rPr>
        <w:t>εμένους Αθηνών πρέπει ν</w:t>
      </w:r>
      <w:r>
        <w:rPr>
          <w:rFonts w:eastAsia="Times New Roman" w:cs="Times New Roman"/>
          <w:szCs w:val="24"/>
        </w:rPr>
        <w:t xml:space="preserve">α συγκροτηθεί με σταθερές αρχές και αξίες και θεσμικές εκπροσωπήσεις, για να έχει κύρος κι εύρυθμη λειτουργία. </w:t>
      </w:r>
    </w:p>
    <w:p w14:paraId="6EA2C23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Φέρατε, κύριε Υπουργέ, και μια τροπολογία για το </w:t>
      </w:r>
      <w:proofErr w:type="spellStart"/>
      <w:r>
        <w:rPr>
          <w:rFonts w:eastAsia="Times New Roman" w:cs="Times New Roman"/>
          <w:szCs w:val="24"/>
        </w:rPr>
        <w:t>Σικιαρίδειο</w:t>
      </w:r>
      <w:proofErr w:type="spellEnd"/>
      <w:r>
        <w:rPr>
          <w:rFonts w:eastAsia="Times New Roman" w:cs="Times New Roman"/>
          <w:szCs w:val="24"/>
        </w:rPr>
        <w:t xml:space="preserve"> Ίδρυμα, κάτι το οποίο ουσιαστικά αφορά κι άλλα ιδρύματα. Θα έλεγα αυτή η τροπολογία</w:t>
      </w:r>
      <w:r>
        <w:rPr>
          <w:rFonts w:eastAsia="Times New Roman" w:cs="Times New Roman"/>
          <w:szCs w:val="24"/>
        </w:rPr>
        <w:t xml:space="preserve">, που ήρθε την τελευταία στιγμή, να αποσυρθεί. Μάλιστα, έχετε φέρει την τροπολογία αυτή στο παρόν </w:t>
      </w:r>
      <w:r>
        <w:rPr>
          <w:rFonts w:eastAsia="Times New Roman" w:cs="Times New Roman"/>
          <w:szCs w:val="24"/>
        </w:rPr>
        <w:lastRenderedPageBreak/>
        <w:t>νομοσχέδιο ως άρθρο 7. Θα σας έλεγα να αποσυρθεί, γιατί αφορά και άλλα πρόσωπα ιδιωτικού δικαίου. Εμείς ως Δημοκρατική Συμπαράταξη σ</w:t>
      </w:r>
      <w:r>
        <w:rPr>
          <w:rFonts w:eastAsia="Times New Roman" w:cs="Times New Roman"/>
          <w:szCs w:val="24"/>
        </w:rPr>
        <w:t>α</w:t>
      </w:r>
      <w:r>
        <w:rPr>
          <w:rFonts w:eastAsia="Times New Roman" w:cs="Times New Roman"/>
          <w:szCs w:val="24"/>
        </w:rPr>
        <w:t>ς λέμε να την πάρετε πίσω</w:t>
      </w:r>
      <w:r>
        <w:rPr>
          <w:rFonts w:eastAsia="Times New Roman" w:cs="Times New Roman"/>
          <w:szCs w:val="24"/>
        </w:rPr>
        <w:t xml:space="preserve"> και να φέρετε μια συνολική ρύθμιση</w:t>
      </w:r>
      <w:r>
        <w:rPr>
          <w:rFonts w:eastAsia="Times New Roman" w:cs="Times New Roman"/>
          <w:szCs w:val="24"/>
        </w:rPr>
        <w:t>,</w:t>
      </w:r>
      <w:r>
        <w:rPr>
          <w:rFonts w:eastAsia="Times New Roman" w:cs="Times New Roman"/>
          <w:szCs w:val="24"/>
        </w:rPr>
        <w:t xml:space="preserve"> που να αφορά το σύνολο αυτών των νομικών ιδρυμάτων. </w:t>
      </w:r>
    </w:p>
    <w:p w14:paraId="6EA2C23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η Κυβέρνηση συνεχίζει ωστόσο να νομοθετεί με τη διαδικασία του επείγοντος και του κατεπείγοντος και φυσικά με τροπολογίες</w:t>
      </w:r>
      <w:r>
        <w:rPr>
          <w:rFonts w:eastAsia="Times New Roman" w:cs="Times New Roman"/>
          <w:szCs w:val="24"/>
        </w:rPr>
        <w:t>. Αυτή είναι η συνήθειά της. Απαξιώνει τον διάλογο κ</w:t>
      </w:r>
      <w:r>
        <w:rPr>
          <w:rFonts w:eastAsia="Times New Roman" w:cs="Times New Roman"/>
          <w:szCs w:val="24"/>
        </w:rPr>
        <w:t>α</w:t>
      </w:r>
      <w:r>
        <w:rPr>
          <w:rFonts w:eastAsia="Times New Roman" w:cs="Times New Roman"/>
          <w:szCs w:val="24"/>
        </w:rPr>
        <w:t xml:space="preserve">ι επιμένει να πορεύεται ιδεοληπτικά και </w:t>
      </w:r>
      <w:proofErr w:type="spellStart"/>
      <w:r>
        <w:rPr>
          <w:rFonts w:eastAsia="Times New Roman" w:cs="Times New Roman"/>
          <w:szCs w:val="24"/>
        </w:rPr>
        <w:t>εμμονικά</w:t>
      </w:r>
      <w:proofErr w:type="spellEnd"/>
      <w:r>
        <w:rPr>
          <w:rFonts w:eastAsia="Times New Roman" w:cs="Times New Roman"/>
          <w:szCs w:val="24"/>
        </w:rPr>
        <w:t xml:space="preserve"> σε προειλημμένες αποφάσεις. </w:t>
      </w:r>
    </w:p>
    <w:p w14:paraId="6EA2C23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Εδώ ένα πράγμα μπορούμε να σας πούμε: Πορευθείτε μόνοι σας. </w:t>
      </w:r>
    </w:p>
    <w:p w14:paraId="6EA2C23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EA2C23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w:t>
      </w:r>
      <w:r>
        <w:rPr>
          <w:rFonts w:eastAsia="Times New Roman" w:cs="Times New Roman"/>
          <w:szCs w:val="24"/>
        </w:rPr>
        <w:t xml:space="preserve">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EA2C23C"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κύριε Κωνσταντόπουλε. </w:t>
      </w:r>
    </w:p>
    <w:p w14:paraId="6EA2C23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Έχει ζητήσει τον λόγο ο κύριος Υπουργός για μια μικρή παρέμβαση. </w:t>
      </w:r>
    </w:p>
    <w:p w14:paraId="6EA2C23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ένα λεπτό.</w:t>
      </w:r>
    </w:p>
    <w:p w14:paraId="6EA2C23F"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ΓΑΒΡΟΓΛΟΥ (Υπουργό</w:t>
      </w:r>
      <w:r>
        <w:rPr>
          <w:rFonts w:eastAsia="Times New Roman" w:cs="Times New Roman"/>
          <w:b/>
          <w:szCs w:val="24"/>
        </w:rPr>
        <w:t xml:space="preserve">ς Παιδείας, Έρευνας και Θρησκευμάτων): </w:t>
      </w:r>
      <w:r>
        <w:rPr>
          <w:rFonts w:eastAsia="Times New Roman" w:cs="Times New Roman"/>
          <w:szCs w:val="24"/>
        </w:rPr>
        <w:t>Ζήτησα τον λόγο για ένα λεπτό</w:t>
      </w:r>
      <w:r>
        <w:rPr>
          <w:rFonts w:eastAsia="Times New Roman" w:cs="Times New Roman"/>
          <w:szCs w:val="24"/>
        </w:rPr>
        <w:t>,</w:t>
      </w:r>
      <w:r>
        <w:rPr>
          <w:rFonts w:eastAsia="Times New Roman" w:cs="Times New Roman"/>
          <w:szCs w:val="24"/>
        </w:rPr>
        <w:t xml:space="preserve"> για να απαντήσω σε αυτό που είπε ο κ. Κωνσταντόπουλος για την τροπολογία. </w:t>
      </w:r>
    </w:p>
    <w:p w14:paraId="6EA2C24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Συμφωνώ μαζί σας ότι αντίστοιχα προβλήματα έχουν και άλλα νομικά πρόσωπα. Σας παρακαλώ, εάν τα γνωρίζετε, να τα</w:t>
      </w:r>
      <w:r>
        <w:rPr>
          <w:rFonts w:eastAsia="Times New Roman" w:cs="Times New Roman"/>
          <w:szCs w:val="24"/>
        </w:rPr>
        <w:t xml:space="preserve"> καταθέσετε και να τα λύσουμε. </w:t>
      </w:r>
    </w:p>
    <w:p w14:paraId="6EA2C24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Στην προκειμένη περίπτωση, εάν δεν πάρουμε αυτό το μέτρο…</w:t>
      </w:r>
    </w:p>
    <w:p w14:paraId="6EA2C242"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Ονομαστικά…</w:t>
      </w:r>
    </w:p>
    <w:p w14:paraId="6EA2C243"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Μισό λεπτό. Έχετε μια μανία να με διακόπτετε. </w:t>
      </w:r>
    </w:p>
    <w:p w14:paraId="6EA2C24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Στην προκε</w:t>
      </w:r>
      <w:r>
        <w:rPr>
          <w:rFonts w:eastAsia="Times New Roman" w:cs="Times New Roman"/>
          <w:szCs w:val="24"/>
        </w:rPr>
        <w:t>ιμένη περίπτωση υπάρχουν δύο σχολεία που λειτουργούν εκεί, ένα από τα οποία είναι για παιδιά με ειδικές ανάγκες. Αν δεν το κάνουμε αυτό, δεν θα μπορέσουν να λειτουργήσουν τα σχολεία, γι’ αυτό και κατατίθεται η τροπολογία. Είναι πολύ σαφές. Δεν κρύβεται τίπ</w:t>
      </w:r>
      <w:r>
        <w:rPr>
          <w:rFonts w:eastAsia="Times New Roman" w:cs="Times New Roman"/>
          <w:szCs w:val="24"/>
        </w:rPr>
        <w:t xml:space="preserve">οτε άλλο. Πραγματικά, να δούμε και πού αλλού μπορεί να λυθεί αυτό το πρόβλημα. Ειδικά εδώ, είναι και τα δύο σχολεία. </w:t>
      </w:r>
    </w:p>
    <w:p w14:paraId="6EA2C24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6EA2C246"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Τον λόγο έχει ο ειδικός αγορητής της Χρυσής Αυγής κ. Παναγιώτης Ηλιόπουλος για δεκαπέντε λεπτά. </w:t>
      </w:r>
    </w:p>
    <w:p w14:paraId="6EA2C247"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Κύριε Πρόεδρε, για ένα λεπτό θα ήθελα τον λόγο. </w:t>
      </w:r>
    </w:p>
    <w:p w14:paraId="6EA2C248"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Μετά. </w:t>
      </w:r>
    </w:p>
    <w:p w14:paraId="6EA2C249"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Θα τα λύσετε όλα εδώ τώρα, κύριε;  </w:t>
      </w:r>
    </w:p>
    <w:p w14:paraId="6EA2C24A"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κύριε Ηλιόπουλε. </w:t>
      </w:r>
    </w:p>
    <w:p w14:paraId="6EA2C24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Κύριε Κωνσταντόπουλε, θα τοποθετηθείτε μετά. </w:t>
      </w:r>
    </w:p>
    <w:p w14:paraId="6EA2C24C"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Αυτό αφορά…</w:t>
      </w:r>
    </w:p>
    <w:p w14:paraId="6EA2C24D"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Θα σας δώσω μετά τον λόγο, κύριε Κω</w:t>
      </w:r>
      <w:r>
        <w:rPr>
          <w:rFonts w:eastAsia="Times New Roman" w:cs="Times New Roman"/>
          <w:szCs w:val="24"/>
        </w:rPr>
        <w:t xml:space="preserve">νσταντόπουλε. Δεν θα κάνουμε διάλογο. </w:t>
      </w:r>
    </w:p>
    <w:p w14:paraId="6EA2C24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Κύριε Ηλιόπουλε, έχετε τον λόγο. </w:t>
      </w:r>
    </w:p>
    <w:p w14:paraId="6EA2C24F"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Κύριε Πρόεδρε, θεωρούμε υποκρισία να κρατάμε ενός λεπτού σιγή για τα θύματα του Μάντσεστερ, όπως έχουμε κάνει κι άλλες φορές στο παρελθόν </w:t>
      </w:r>
      <w:r>
        <w:rPr>
          <w:rFonts w:eastAsia="Times New Roman" w:cs="Times New Roman"/>
          <w:szCs w:val="24"/>
        </w:rPr>
        <w:lastRenderedPageBreak/>
        <w:t>για τα υπόλοιπα θύματα</w:t>
      </w:r>
      <w:r>
        <w:rPr>
          <w:rFonts w:eastAsia="Times New Roman" w:cs="Times New Roman"/>
          <w:szCs w:val="24"/>
        </w:rPr>
        <w:t xml:space="preserve"> των </w:t>
      </w:r>
      <w:proofErr w:type="spellStart"/>
      <w:r>
        <w:rPr>
          <w:rFonts w:eastAsia="Times New Roman" w:cs="Times New Roman"/>
          <w:szCs w:val="24"/>
        </w:rPr>
        <w:t>τζιχαντιστών</w:t>
      </w:r>
      <w:proofErr w:type="spellEnd"/>
      <w:r>
        <w:rPr>
          <w:rFonts w:eastAsia="Times New Roman" w:cs="Times New Roman"/>
          <w:szCs w:val="24"/>
        </w:rPr>
        <w:t xml:space="preserve"> στην Ευρώπη, αλλά</w:t>
      </w:r>
      <w:r>
        <w:rPr>
          <w:rFonts w:eastAsia="Times New Roman" w:cs="Times New Roman"/>
          <w:szCs w:val="24"/>
        </w:rPr>
        <w:t>,</w:t>
      </w:r>
      <w:r>
        <w:rPr>
          <w:rFonts w:eastAsia="Times New Roman" w:cs="Times New Roman"/>
          <w:szCs w:val="24"/>
        </w:rPr>
        <w:t xml:space="preserve"> παρ</w:t>
      </w:r>
      <w:r>
        <w:rPr>
          <w:rFonts w:eastAsia="Times New Roman" w:cs="Times New Roman"/>
          <w:szCs w:val="24"/>
        </w:rPr>
        <w:t xml:space="preserve">’ </w:t>
      </w:r>
      <w:r>
        <w:rPr>
          <w:rFonts w:eastAsia="Times New Roman" w:cs="Times New Roman"/>
          <w:szCs w:val="24"/>
        </w:rPr>
        <w:t>όλα αυτά</w:t>
      </w:r>
      <w:r>
        <w:rPr>
          <w:rFonts w:eastAsia="Times New Roman" w:cs="Times New Roman"/>
          <w:szCs w:val="24"/>
        </w:rPr>
        <w:t>,</w:t>
      </w:r>
      <w:r>
        <w:rPr>
          <w:rFonts w:eastAsia="Times New Roman" w:cs="Times New Roman"/>
          <w:szCs w:val="24"/>
        </w:rPr>
        <w:t xml:space="preserve"> να ψηφίζουμε για τζαμιά εδώ και να προσπαθούμε μάλιστα να επιταχύνουμε και τις διαδικασίες λειτουργίας τους. </w:t>
      </w:r>
    </w:p>
    <w:p w14:paraId="6EA2C25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Κατά διαβολική, λοιπόν, σύμπτωση, κάθε φορά που υπάρχει ένα αιματηρό τρομοκρατικό χτύπημα στην</w:t>
      </w:r>
      <w:r>
        <w:rPr>
          <w:rFonts w:eastAsia="Times New Roman" w:cs="Times New Roman"/>
          <w:szCs w:val="24"/>
        </w:rPr>
        <w:t xml:space="preserve"> Ευρώπη από κάποιο</w:t>
      </w:r>
      <w:r>
        <w:rPr>
          <w:rFonts w:eastAsia="Times New Roman" w:cs="Times New Roman"/>
          <w:szCs w:val="24"/>
        </w:rPr>
        <w:t>ν</w:t>
      </w:r>
      <w:r>
        <w:rPr>
          <w:rFonts w:eastAsia="Times New Roman" w:cs="Times New Roman"/>
          <w:szCs w:val="24"/>
        </w:rPr>
        <w:t xml:space="preserve"> δολοφόνο</w:t>
      </w:r>
      <w:r>
        <w:rPr>
          <w:rFonts w:eastAsia="Times New Roman" w:cs="Times New Roman"/>
          <w:szCs w:val="24"/>
        </w:rPr>
        <w:t xml:space="preserve"> </w:t>
      </w:r>
      <w:proofErr w:type="spellStart"/>
      <w:r>
        <w:rPr>
          <w:rFonts w:eastAsia="Times New Roman" w:cs="Times New Roman"/>
          <w:szCs w:val="24"/>
        </w:rPr>
        <w:t>τζιχαντιστή</w:t>
      </w:r>
      <w:proofErr w:type="spellEnd"/>
      <w:r>
        <w:rPr>
          <w:rFonts w:eastAsia="Times New Roman" w:cs="Times New Roman"/>
          <w:szCs w:val="24"/>
        </w:rPr>
        <w:t xml:space="preserve">, εμείς ερχόμαστε τις επόμενες μέρες –και το έχω παρατηρήσει αυτό- να συζητήσουμε είτε για την ανέγερση του τζαμιού που έχουμε συζητήσει τόσες φορές είτε για την παιδεία των λαθρομεταναστών. </w:t>
      </w:r>
    </w:p>
    <w:p w14:paraId="6EA2C25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Εσείς, λοιπόν, μια εβδομ</w:t>
      </w:r>
      <w:r>
        <w:rPr>
          <w:rFonts w:eastAsia="Times New Roman" w:cs="Times New Roman"/>
          <w:szCs w:val="24"/>
        </w:rPr>
        <w:t xml:space="preserve">άδα μετά την υπερψήφιση του τετάρτου μνημονίου, φέρνετε ένα νομοσχέδιο, και μάλιστα με τη διαδικασία του επείγοντος, για την επίσπευση των διαδικασιών για τη λειτουργία του τζαμιού στην καρδιά της Αθήνας. </w:t>
      </w:r>
    </w:p>
    <w:p w14:paraId="6EA2C25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Μάλιστα, ο εισηγητής του ΣΥΡΙΖΑ μ</w:t>
      </w:r>
      <w:r>
        <w:rPr>
          <w:rFonts w:eastAsia="Times New Roman" w:cs="Times New Roman"/>
          <w:szCs w:val="24"/>
        </w:rPr>
        <w:t>α</w:t>
      </w:r>
      <w:r>
        <w:rPr>
          <w:rFonts w:eastAsia="Times New Roman" w:cs="Times New Roman"/>
          <w:szCs w:val="24"/>
        </w:rPr>
        <w:t xml:space="preserve">ς είπε,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xml:space="preserve">, ότι η ιδέα αυτή μπήκε όταν οι αθλητές το 2004 δεν είχαν μέρος για να προσευχηθούν. Και ερχόμαστε το 2017 να φτιάχνουμε τζαμί για τους αθλητές του 2004! Πραγματικά, αυτό που είπε στην ομιλία του -και το είπε και στις </w:t>
      </w:r>
      <w:r>
        <w:rPr>
          <w:rFonts w:eastAsia="Times New Roman" w:cs="Times New Roman"/>
          <w:szCs w:val="24"/>
        </w:rPr>
        <w:t>ε</w:t>
      </w:r>
      <w:r>
        <w:rPr>
          <w:rFonts w:eastAsia="Times New Roman" w:cs="Times New Roman"/>
          <w:szCs w:val="24"/>
        </w:rPr>
        <w:t>πιτροπές- είναι αδιανό</w:t>
      </w:r>
      <w:r>
        <w:rPr>
          <w:rFonts w:eastAsia="Times New Roman" w:cs="Times New Roman"/>
          <w:szCs w:val="24"/>
        </w:rPr>
        <w:lastRenderedPageBreak/>
        <w:t>ητο, δεν</w:t>
      </w:r>
      <w:r>
        <w:rPr>
          <w:rFonts w:eastAsia="Times New Roman" w:cs="Times New Roman"/>
          <w:szCs w:val="24"/>
        </w:rPr>
        <w:t xml:space="preserve"> μπορούμε να το καταλάβουμε. Είναι ένα τζαμί που η ανέγερσή του κόστισε 950.000 ευρώ και σήμερα ψηφίζουμε ότι το κράτος θα καλύπτει μέσω του </w:t>
      </w:r>
      <w:r>
        <w:rPr>
          <w:rFonts w:eastAsia="Times New Roman" w:cs="Times New Roman"/>
          <w:szCs w:val="24"/>
        </w:rPr>
        <w:t>π</w:t>
      </w:r>
      <w:r>
        <w:rPr>
          <w:rFonts w:eastAsia="Times New Roman" w:cs="Times New Roman"/>
          <w:szCs w:val="24"/>
        </w:rPr>
        <w:t>ροϋπολογισμού του και το κόστος λειτουργίας του, τη μισθοδοσία υπαλλήλων, του Δ.Σ., τη συντήρησή του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w:t>
      </w:r>
    </w:p>
    <w:p w14:paraId="6EA2C25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ας λέτε, λοιπόν, προκλητικά ότι οι ισλαμιστές, οι μουσουλμάνοι, που κάποιοι απ’ αυτούς είναι και </w:t>
      </w:r>
      <w:proofErr w:type="spellStart"/>
      <w:r>
        <w:rPr>
          <w:rFonts w:eastAsia="Times New Roman" w:cs="Times New Roman"/>
          <w:szCs w:val="24"/>
        </w:rPr>
        <w:t>τζιχαντιστές</w:t>
      </w:r>
      <w:proofErr w:type="spellEnd"/>
      <w:r>
        <w:rPr>
          <w:rFonts w:eastAsia="Times New Roman" w:cs="Times New Roman"/>
          <w:szCs w:val="24"/>
        </w:rPr>
        <w:t xml:space="preserve"> -να τα λέμε αυτά- που έρχονται και εισβάλλουν στην πατρίδα μας, θα πρέπει να έχουν και έναν τόπο λατρείας. Το τζαμί θα έχει και ατέλειες και φοροα</w:t>
      </w:r>
      <w:r>
        <w:rPr>
          <w:rFonts w:eastAsia="Times New Roman" w:cs="Times New Roman"/>
          <w:szCs w:val="24"/>
        </w:rPr>
        <w:t xml:space="preserve">παλλαγές. Τα έχετε προβλέψει όλα αυτά. </w:t>
      </w:r>
    </w:p>
    <w:p w14:paraId="6EA2C25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Ξεχνάτε μάλλον ότι οι </w:t>
      </w:r>
      <w:proofErr w:type="spellStart"/>
      <w:r>
        <w:rPr>
          <w:rFonts w:eastAsia="Times New Roman" w:cs="Times New Roman"/>
          <w:szCs w:val="24"/>
        </w:rPr>
        <w:t>τζιχαντιστές</w:t>
      </w:r>
      <w:proofErr w:type="spellEnd"/>
      <w:r>
        <w:rPr>
          <w:rFonts w:eastAsia="Times New Roman" w:cs="Times New Roman"/>
          <w:szCs w:val="24"/>
        </w:rPr>
        <w:t xml:space="preserve"> που διαμελίζουν παιδάκια σε ολόκληρη την Ευρώπη έχουν λάβει την ευρωπαϊκή παιδεία. Ο </w:t>
      </w:r>
      <w:proofErr w:type="spellStart"/>
      <w:r>
        <w:rPr>
          <w:rFonts w:eastAsia="Times New Roman" w:cs="Times New Roman"/>
          <w:szCs w:val="24"/>
        </w:rPr>
        <w:t>τζιχαντιστής</w:t>
      </w:r>
      <w:proofErr w:type="spellEnd"/>
      <w:r>
        <w:rPr>
          <w:rFonts w:eastAsia="Times New Roman" w:cs="Times New Roman"/>
          <w:szCs w:val="24"/>
        </w:rPr>
        <w:t xml:space="preserve"> ο προχθεσινός ήταν δεύτερης γενιάς Άγγλος, είχε μεγαλώσει στην Αγγλία. Αν τα κάνουν</w:t>
      </w:r>
      <w:r>
        <w:rPr>
          <w:rFonts w:eastAsia="Times New Roman" w:cs="Times New Roman"/>
          <w:szCs w:val="24"/>
        </w:rPr>
        <w:t xml:space="preserve"> αυτά οι δεύτερης γενιάς, φανταστείτε τι ετοιμάζονται να κάνουν αυτοί που έρχονται σήμερα και εισβάλλουν στην πατρίδα μας και στην Ευρώπη και έρχονται κατευθείαν εκπαιδευμένοι και φανατισμένοι από τα πεδία των μαχών. </w:t>
      </w:r>
    </w:p>
    <w:p w14:paraId="6EA2C25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Μην προσπαθείτε. Οι άνθρωποι αυτοί δεν</w:t>
      </w:r>
      <w:r>
        <w:rPr>
          <w:rFonts w:eastAsia="Times New Roman" w:cs="Times New Roman"/>
          <w:szCs w:val="24"/>
        </w:rPr>
        <w:t xml:space="preserve"> θέλουν με τίποτα να ενσωματωθούν στο</w:t>
      </w:r>
      <w:r>
        <w:rPr>
          <w:rFonts w:eastAsia="Times New Roman" w:cs="Times New Roman"/>
          <w:szCs w:val="24"/>
        </w:rPr>
        <w:t>ν</w:t>
      </w:r>
      <w:r>
        <w:rPr>
          <w:rFonts w:eastAsia="Times New Roman" w:cs="Times New Roman"/>
          <w:szCs w:val="24"/>
        </w:rPr>
        <w:t xml:space="preserve"> δυτικό πολιτισμό. Τους διδάσκει η </w:t>
      </w:r>
      <w:r>
        <w:rPr>
          <w:rFonts w:eastAsia="Times New Roman" w:cs="Times New Roman"/>
          <w:szCs w:val="24"/>
        </w:rPr>
        <w:lastRenderedPageBreak/>
        <w:t xml:space="preserve">θρησκεία τους απ’ όταν γεννιούνται να μας μισούν. Μας θεωρούν άπιστους. Είμαστε άπιστοι γι’ αυτούς, όσο και αν προσπαθούμε να τους εντάξουμε. </w:t>
      </w:r>
    </w:p>
    <w:p w14:paraId="6EA2C25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Ξέρουμε, όμως, ότι εσείς έχετε ένα σχέδι</w:t>
      </w:r>
      <w:r>
        <w:rPr>
          <w:rFonts w:eastAsia="Times New Roman" w:cs="Times New Roman"/>
          <w:szCs w:val="24"/>
        </w:rPr>
        <w:t>ο παγκοσμιοποίησης</w:t>
      </w:r>
      <w:r>
        <w:rPr>
          <w:rFonts w:eastAsia="Times New Roman" w:cs="Times New Roman"/>
          <w:szCs w:val="24"/>
        </w:rPr>
        <w:t>,</w:t>
      </w:r>
      <w:r>
        <w:rPr>
          <w:rFonts w:eastAsia="Times New Roman" w:cs="Times New Roman"/>
          <w:szCs w:val="24"/>
        </w:rPr>
        <w:t xml:space="preserve"> που σας βολεύει οι λαθρομετανάστες να βρίσκονται διάχυτοι στην πατρίδα μας</w:t>
      </w:r>
      <w:r>
        <w:rPr>
          <w:rFonts w:eastAsia="Times New Roman" w:cs="Times New Roman"/>
          <w:szCs w:val="24"/>
        </w:rPr>
        <w:t>,</w:t>
      </w:r>
      <w:r>
        <w:rPr>
          <w:rFonts w:eastAsia="Times New Roman" w:cs="Times New Roman"/>
          <w:szCs w:val="24"/>
        </w:rPr>
        <w:t xml:space="preserve"> γιατί ρίχνουν τα μεροκάματα, διαλύουν τα εργασιακά δικαιώματα, εξαθλιώνουν τους Έλληνες. Σκοπός σας είναι η διάλυση του κοινωνικού ιστού, ο αφανισμός του </w:t>
      </w:r>
      <w:r>
        <w:rPr>
          <w:rFonts w:eastAsia="Times New Roman" w:cs="Times New Roman"/>
          <w:szCs w:val="24"/>
        </w:rPr>
        <w:t>Ε</w:t>
      </w:r>
      <w:r>
        <w:rPr>
          <w:rFonts w:eastAsia="Times New Roman" w:cs="Times New Roman"/>
          <w:szCs w:val="24"/>
        </w:rPr>
        <w:t>λληνι</w:t>
      </w:r>
      <w:r>
        <w:rPr>
          <w:rFonts w:eastAsia="Times New Roman" w:cs="Times New Roman"/>
          <w:szCs w:val="24"/>
        </w:rPr>
        <w:t xml:space="preserve">σμού και του </w:t>
      </w:r>
      <w:r>
        <w:rPr>
          <w:rFonts w:eastAsia="Times New Roman" w:cs="Times New Roman"/>
          <w:szCs w:val="24"/>
        </w:rPr>
        <w:t>Χ</w:t>
      </w:r>
      <w:r>
        <w:rPr>
          <w:rFonts w:eastAsia="Times New Roman" w:cs="Times New Roman"/>
          <w:szCs w:val="24"/>
        </w:rPr>
        <w:t xml:space="preserve">ριστιανισμού, που ως διεθνιστές μισείτε θανάσιμα. Εμείς, βέβαια, θα είμαστε εδώ και θα αντισταθούμε με κάθε τρόπο στα σχέδιά σας. </w:t>
      </w:r>
    </w:p>
    <w:p w14:paraId="6EA2C25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Στην κατάπτυστη, λοιπόν, αιτιολογική έκθεση αυτού του πέμπτου άρθρου, μας λέτε ότι η μόνη πρωτεύουσα της Ευρώπης η οποία δεν διαθέτει τζαμί -πολύ ωραίος λόγος- είναι η Αθήνα. </w:t>
      </w:r>
    </w:p>
    <w:p w14:paraId="6EA2C25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Εμείς σας απαντάμε: Κοιτάξτε τι γίνεται στις άλλες πόλεις που διαθέτουν τζαμιά. </w:t>
      </w:r>
      <w:r>
        <w:rPr>
          <w:rFonts w:eastAsia="Times New Roman" w:cs="Times New Roman"/>
          <w:szCs w:val="24"/>
        </w:rPr>
        <w:t>Κοιτάξτε τους νεκρούς που έχουν αυτές οι πόλεις που διαθέτουν τζαμιά. Το Μάντσεστερ έχει εξήντα δυο τζαμιά, η Στοκχόλμη δεκατρία, η Γαλλία στο σύνολό της δυο χιλιάδες τριακόσια τζαμιά. Σας αναφέρω μόνο τις πόλεις και τη Γαλλία, σαν χώρα, που έχουν γίνει τε</w:t>
      </w:r>
      <w:r>
        <w:rPr>
          <w:rFonts w:eastAsia="Times New Roman" w:cs="Times New Roman"/>
          <w:szCs w:val="24"/>
        </w:rPr>
        <w:t xml:space="preserve">λευταία τρομοκρατικά κτυπήματα. </w:t>
      </w:r>
      <w:r>
        <w:rPr>
          <w:rFonts w:eastAsia="Times New Roman" w:cs="Times New Roman"/>
          <w:szCs w:val="24"/>
        </w:rPr>
        <w:lastRenderedPageBreak/>
        <w:t xml:space="preserve">Τα συμπεράσματα δικά σας. Οι άνθρωποι αυτοί, οι δήθεν κακόμοιροι, που τόσο πολύ κόπτεσθε για την προστασία τους, ανταποδίδουν τη φιλοξενία με αυτόν τον τρόπο. Αυτό είναι το «ευχαριστώ» τους. </w:t>
      </w:r>
    </w:p>
    <w:p w14:paraId="6EA2C25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Διακόσια χρόνια, λοιπόν, μετά τη</w:t>
      </w:r>
      <w:r>
        <w:rPr>
          <w:rFonts w:eastAsia="Times New Roman" w:cs="Times New Roman"/>
          <w:szCs w:val="24"/>
        </w:rPr>
        <w:t xml:space="preserve">ν απελευθέρωση της πατρίδας μας από τους μουσουλμάνους, εσείς «από την πίσω πόρτα και πονηρά» κατακλύζετε την Ελλάδα με μουσουλμάνους. Όσοι πιστεύουν στην απάτη του πολιτισμού είναι εκτός τόπου και χρόνου. Εμείς λέμε ότι θα πρέπει να απομακρυνθούν όλοι οι </w:t>
      </w:r>
      <w:r>
        <w:rPr>
          <w:rFonts w:eastAsia="Times New Roman" w:cs="Times New Roman"/>
          <w:szCs w:val="24"/>
        </w:rPr>
        <w:t xml:space="preserve">λαθρομετανάστες και να δούμε πάλι τις ιθαγένειες που δόθηκαν ως τώρα σε αλλοδαπούς. </w:t>
      </w:r>
    </w:p>
    <w:p w14:paraId="6EA2C25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Εδώ, όμως, έχουμε και την υποκρισία και των ΑΝΕΛ και της Νέας Δημοκρατίας</w:t>
      </w:r>
      <w:r>
        <w:rPr>
          <w:rFonts w:eastAsia="Times New Roman" w:cs="Times New Roman"/>
          <w:szCs w:val="24"/>
        </w:rPr>
        <w:t>,</w:t>
      </w:r>
      <w:r>
        <w:rPr>
          <w:rFonts w:eastAsia="Times New Roman" w:cs="Times New Roman"/>
          <w:szCs w:val="24"/>
        </w:rPr>
        <w:t xml:space="preserve"> για διαφορετικούς λόγους. Οι ΑΝΕΛ λένε ότι καταψηφίζουν έτσι, ελαφρά τη καρδία, το άρθρο 5, όμως</w:t>
      </w:r>
      <w:r>
        <w:rPr>
          <w:rFonts w:eastAsia="Times New Roman" w:cs="Times New Roman"/>
          <w:szCs w:val="24"/>
        </w:rPr>
        <w:t xml:space="preserve"> συνεχίζουν να στηρίζουν την Κυβέρνηση. </w:t>
      </w:r>
    </w:p>
    <w:p w14:paraId="6EA2C25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Από την άλλη, έχουμε τη Νέα Δημοκρατία</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ναι μεν ψηφίζει με χέρια και με πόδια το τζαμί και οποιονδήποτε νόμο είναι εναντίον του έθνους και της </w:t>
      </w:r>
      <w:r>
        <w:rPr>
          <w:rFonts w:eastAsia="Times New Roman" w:cs="Times New Roman"/>
          <w:szCs w:val="24"/>
        </w:rPr>
        <w:t>Ο</w:t>
      </w:r>
      <w:r>
        <w:rPr>
          <w:rFonts w:eastAsia="Times New Roman" w:cs="Times New Roman"/>
          <w:szCs w:val="24"/>
        </w:rPr>
        <w:t>ρθοδοξίας, αλλά την επόμενη μέρα πάνε στις ενορίες τους, σταυροκοπ</w:t>
      </w:r>
      <w:r>
        <w:rPr>
          <w:rFonts w:eastAsia="Times New Roman" w:cs="Times New Roman"/>
          <w:szCs w:val="24"/>
        </w:rPr>
        <w:t xml:space="preserve">ιούνται και πιστεύουν ότι </w:t>
      </w:r>
      <w:r>
        <w:rPr>
          <w:rFonts w:eastAsia="Times New Roman" w:cs="Times New Roman"/>
          <w:szCs w:val="24"/>
        </w:rPr>
        <w:lastRenderedPageBreak/>
        <w:t xml:space="preserve">έτσι θα πείσουν κάποιον δύσμοιρο ότι αυτή η σάπια παράταξη πιστεύει στην Ελλάδα και στην </w:t>
      </w:r>
      <w:r>
        <w:rPr>
          <w:rFonts w:eastAsia="Times New Roman" w:cs="Times New Roman"/>
          <w:szCs w:val="24"/>
        </w:rPr>
        <w:t>Ο</w:t>
      </w:r>
      <w:r>
        <w:rPr>
          <w:rFonts w:eastAsia="Times New Roman" w:cs="Times New Roman"/>
          <w:szCs w:val="24"/>
        </w:rPr>
        <w:t>ρθοδοξία.</w:t>
      </w:r>
    </w:p>
    <w:p w14:paraId="6EA2C25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Μάλιστα, η εισηγήτρια της Νέας Δημοκρατίας μάς είπε ότι «δεν είναι το πρόβλημα η ανέγερση του τζαμιού, στην οποία είμαστε υπέρ, αλ</w:t>
      </w:r>
      <w:r>
        <w:rPr>
          <w:rFonts w:eastAsia="Times New Roman" w:cs="Times New Roman"/>
          <w:szCs w:val="24"/>
        </w:rPr>
        <w:t>λά είναι το πώς θα διορίζονται»</w:t>
      </w:r>
      <w:r>
        <w:rPr>
          <w:rFonts w:eastAsia="Times New Roman" w:cs="Times New Roman"/>
          <w:szCs w:val="24"/>
        </w:rPr>
        <w:t>,</w:t>
      </w:r>
      <w:r>
        <w:rPr>
          <w:rFonts w:eastAsia="Times New Roman" w:cs="Times New Roman"/>
          <w:szCs w:val="24"/>
        </w:rPr>
        <w:t xml:space="preserve"> αυτό την πείραξε τη Νέα Δημοκρατία</w:t>
      </w:r>
      <w:r>
        <w:rPr>
          <w:rFonts w:eastAsia="Times New Roman" w:cs="Times New Roman"/>
          <w:szCs w:val="24"/>
        </w:rPr>
        <w:t>,</w:t>
      </w:r>
      <w:r>
        <w:rPr>
          <w:rFonts w:eastAsia="Times New Roman" w:cs="Times New Roman"/>
          <w:szCs w:val="24"/>
        </w:rPr>
        <w:t xml:space="preserve"> «τα δύο μέλη στο Δ</w:t>
      </w:r>
      <w:r>
        <w:rPr>
          <w:rFonts w:eastAsia="Times New Roman" w:cs="Times New Roman"/>
          <w:szCs w:val="24"/>
        </w:rPr>
        <w:t>.</w:t>
      </w:r>
      <w:r>
        <w:rPr>
          <w:rFonts w:eastAsia="Times New Roman" w:cs="Times New Roman"/>
          <w:szCs w:val="24"/>
        </w:rPr>
        <w:t>Σ</w:t>
      </w:r>
      <w:r>
        <w:rPr>
          <w:rFonts w:eastAsia="Times New Roman" w:cs="Times New Roman"/>
          <w:szCs w:val="24"/>
        </w:rPr>
        <w:t>.</w:t>
      </w:r>
      <w:r>
        <w:rPr>
          <w:rFonts w:eastAsia="Times New Roman" w:cs="Times New Roman"/>
          <w:szCs w:val="24"/>
        </w:rPr>
        <w:t xml:space="preserve"> των </w:t>
      </w:r>
      <w:r>
        <w:rPr>
          <w:rFonts w:eastAsia="Times New Roman" w:cs="Times New Roman"/>
          <w:szCs w:val="24"/>
        </w:rPr>
        <w:t>μ</w:t>
      </w:r>
      <w:r>
        <w:rPr>
          <w:rFonts w:eastAsia="Times New Roman" w:cs="Times New Roman"/>
          <w:szCs w:val="24"/>
        </w:rPr>
        <w:t xml:space="preserve">ουσουλμάνων». </w:t>
      </w:r>
      <w:r>
        <w:rPr>
          <w:rFonts w:eastAsia="Times New Roman" w:cs="Times New Roman"/>
          <w:szCs w:val="24"/>
        </w:rPr>
        <w:t>Κ</w:t>
      </w:r>
      <w:r>
        <w:rPr>
          <w:rFonts w:eastAsia="Times New Roman" w:cs="Times New Roman"/>
          <w:szCs w:val="24"/>
        </w:rPr>
        <w:t xml:space="preserve">όπτεται, λοιπόν, η εισηγήτρια της Νέας Δημοκρατίας για το αν, όπως είπε, θα δημιουργηθούν εντάσεις ανάμεσα στις κοινότητες των </w:t>
      </w:r>
      <w:r>
        <w:rPr>
          <w:rFonts w:eastAsia="Times New Roman" w:cs="Times New Roman"/>
          <w:szCs w:val="24"/>
        </w:rPr>
        <w:t>μ</w:t>
      </w:r>
      <w:r>
        <w:rPr>
          <w:rFonts w:eastAsia="Times New Roman" w:cs="Times New Roman"/>
          <w:szCs w:val="24"/>
        </w:rPr>
        <w:t>ουσουλμάνων, μετα</w:t>
      </w:r>
      <w:r>
        <w:rPr>
          <w:rFonts w:eastAsia="Times New Roman" w:cs="Times New Roman"/>
          <w:szCs w:val="24"/>
        </w:rPr>
        <w:t xml:space="preserve">ξύ Σουνιτών και </w:t>
      </w:r>
      <w:proofErr w:type="spellStart"/>
      <w:r>
        <w:rPr>
          <w:rFonts w:eastAsia="Times New Roman" w:cs="Times New Roman"/>
          <w:szCs w:val="24"/>
        </w:rPr>
        <w:t>Σιιτών</w:t>
      </w:r>
      <w:proofErr w:type="spellEnd"/>
      <w:r>
        <w:rPr>
          <w:rFonts w:eastAsia="Times New Roman" w:cs="Times New Roman"/>
          <w:szCs w:val="24"/>
        </w:rPr>
        <w:t xml:space="preserve">. Τέτοια κάψα έχει η Νέα Δημοκρατία για τις εντάσεις ανάμεσα στις κοινότητες των </w:t>
      </w:r>
      <w:r>
        <w:rPr>
          <w:rFonts w:eastAsia="Times New Roman" w:cs="Times New Roman"/>
          <w:szCs w:val="24"/>
        </w:rPr>
        <w:t>μ</w:t>
      </w:r>
      <w:r>
        <w:rPr>
          <w:rFonts w:eastAsia="Times New Roman" w:cs="Times New Roman"/>
          <w:szCs w:val="24"/>
        </w:rPr>
        <w:t>ουσουλμάνων!</w:t>
      </w:r>
    </w:p>
    <w:p w14:paraId="6EA2C25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δεν θέλουμε τα παιδιά μας να ζήσουν σε μια Ελλάδα υπόδουλη στο Ισλάμ ούτε να υποστούν τη φρίκη της </w:t>
      </w:r>
      <w:proofErr w:type="spellStart"/>
      <w:r>
        <w:rPr>
          <w:rFonts w:eastAsia="Times New Roman" w:cs="Times New Roman"/>
          <w:szCs w:val="24"/>
        </w:rPr>
        <w:t>σαρίας</w:t>
      </w:r>
      <w:proofErr w:type="spellEnd"/>
      <w:r>
        <w:rPr>
          <w:rFonts w:eastAsia="Times New Roman" w:cs="Times New Roman"/>
          <w:szCs w:val="24"/>
        </w:rPr>
        <w:t xml:space="preserve">, της μαντήλας και </w:t>
      </w:r>
      <w:r>
        <w:rPr>
          <w:rFonts w:eastAsia="Times New Roman" w:cs="Times New Roman"/>
          <w:szCs w:val="24"/>
        </w:rPr>
        <w:t>του σκοταδισμού του Ισλάμ. Εσείς</w:t>
      </w:r>
      <w:r>
        <w:rPr>
          <w:rFonts w:eastAsia="Times New Roman" w:cs="Times New Roman"/>
          <w:szCs w:val="24"/>
        </w:rPr>
        <w:t>,</w:t>
      </w:r>
      <w:r>
        <w:rPr>
          <w:rFonts w:eastAsia="Times New Roman" w:cs="Times New Roman"/>
          <w:szCs w:val="24"/>
        </w:rPr>
        <w:t xml:space="preserve"> που τους καλοδέχεστε</w:t>
      </w:r>
      <w:r>
        <w:rPr>
          <w:rFonts w:eastAsia="Times New Roman" w:cs="Times New Roman"/>
          <w:szCs w:val="24"/>
        </w:rPr>
        <w:t>,</w:t>
      </w:r>
      <w:r>
        <w:rPr>
          <w:rFonts w:eastAsia="Times New Roman" w:cs="Times New Roman"/>
          <w:szCs w:val="24"/>
        </w:rPr>
        <w:t xml:space="preserve"> έχετε βάψει τα χέρια σας με το αίμα των αθώων ανθρώπων στην Ευρώπη και ελπίζουμε να μην το δούμε αυτό και στην Ελλάδα.</w:t>
      </w:r>
    </w:p>
    <w:p w14:paraId="6EA2C25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Όσο για τα υπόλοιπα άρθρα του νομοσχεδίου, φέρνετε πάλι ένα άρθρο, όπως κατηγορού</w:t>
      </w:r>
      <w:r>
        <w:rPr>
          <w:rFonts w:eastAsia="Times New Roman" w:cs="Times New Roman"/>
          <w:szCs w:val="24"/>
        </w:rPr>
        <w:t xml:space="preserve">σατε τις προηγούμενες κυβερνήσεις, με τον χαρακτηρισμό «επείγον», χωρίς να υπάρχει κάτι </w:t>
      </w:r>
      <w:r>
        <w:rPr>
          <w:rFonts w:eastAsia="Times New Roman" w:cs="Times New Roman"/>
          <w:szCs w:val="24"/>
        </w:rPr>
        <w:lastRenderedPageBreak/>
        <w:t>επείγον στο νομοσχέδιο, γιατί βέβαια φοβάστε τη δημόσια διαβούλευση. Σας ενοχλεί οποιαδήποτε διαφορετική άποψη. Δείχνετε τα σταλινικά σας χαρακτηριστικά.</w:t>
      </w:r>
    </w:p>
    <w:p w14:paraId="6EA2C25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Με το άρθρο 1 </w:t>
      </w:r>
      <w:r>
        <w:rPr>
          <w:rFonts w:eastAsia="Times New Roman" w:cs="Times New Roman"/>
          <w:szCs w:val="24"/>
        </w:rPr>
        <w:t xml:space="preserve">φαίνεται ξεκάθαρα η πρόθεσή σας να δημιουργήσετε κομματικό στρατό και στην παιδεία, όπως προσπαθείτε να δημιουργήσετε σε ολόκληρο τον δημόσιο τομέα. Είναι ένας τομέας που είναι ίσως από τους μόνους που σας έχει απομείνει να σας στηρίζει, οπότε προσπαθείτε </w:t>
      </w:r>
      <w:r>
        <w:rPr>
          <w:rFonts w:eastAsia="Times New Roman" w:cs="Times New Roman"/>
          <w:szCs w:val="24"/>
        </w:rPr>
        <w:t>και εκεί να στήσετε τον κομματικό σας στρατό.</w:t>
      </w:r>
    </w:p>
    <w:p w14:paraId="6EA2C26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Βλέπουμε ότι εισάγετε την προσωπική συνέντευξη -καθαρά κομματικό κριτήριο-</w:t>
      </w:r>
      <w:r>
        <w:rPr>
          <w:rFonts w:eastAsia="Times New Roman" w:cs="Times New Roman"/>
          <w:szCs w:val="24"/>
        </w:rPr>
        <w:t>,</w:t>
      </w:r>
      <w:r>
        <w:rPr>
          <w:rFonts w:eastAsia="Times New Roman" w:cs="Times New Roman"/>
          <w:szCs w:val="24"/>
        </w:rPr>
        <w:t xml:space="preserve"> η οποία παίζει καθοριστικό ρόλο στην τελική επιλογή: </w:t>
      </w:r>
      <w:r>
        <w:rPr>
          <w:rFonts w:eastAsia="Times New Roman" w:cs="Times New Roman"/>
          <w:szCs w:val="24"/>
        </w:rPr>
        <w:t>ο</w:t>
      </w:r>
      <w:r>
        <w:rPr>
          <w:rFonts w:eastAsia="Times New Roman" w:cs="Times New Roman"/>
          <w:szCs w:val="24"/>
        </w:rPr>
        <w:t xml:space="preserve">χτώ μονάδες </w:t>
      </w:r>
      <w:r>
        <w:rPr>
          <w:rFonts w:eastAsia="Times New Roman" w:cs="Times New Roman"/>
          <w:szCs w:val="24"/>
        </w:rPr>
        <w:t>σε σύνολο</w:t>
      </w:r>
      <w:r>
        <w:rPr>
          <w:rFonts w:eastAsia="Times New Roman" w:cs="Times New Roman"/>
          <w:szCs w:val="24"/>
        </w:rPr>
        <w:t xml:space="preserve"> τριάντα </w:t>
      </w:r>
      <w:r>
        <w:rPr>
          <w:rFonts w:eastAsia="Times New Roman" w:cs="Times New Roman"/>
          <w:szCs w:val="24"/>
        </w:rPr>
        <w:t>μίας</w:t>
      </w:r>
      <w:r>
        <w:rPr>
          <w:rFonts w:eastAsia="Times New Roman" w:cs="Times New Roman"/>
          <w:szCs w:val="24"/>
        </w:rPr>
        <w:t>, δηλαδή ένα ποσοστό 26%. Όποιος είναι αρεστός</w:t>
      </w:r>
      <w:r>
        <w:rPr>
          <w:rFonts w:eastAsia="Times New Roman" w:cs="Times New Roman"/>
          <w:szCs w:val="24"/>
        </w:rPr>
        <w:t xml:space="preserve"> θα γίνεται διευθυντής.</w:t>
      </w:r>
    </w:p>
    <w:p w14:paraId="6EA2C26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Αποτρέπετε μ’ ένα παράλογο σκεπτικό τους καθηγητές από την περαιτέρω επιμόρφωσή τους. Σχετικά με τη </w:t>
      </w:r>
      <w:proofErr w:type="spellStart"/>
      <w:r>
        <w:rPr>
          <w:rFonts w:eastAsia="Times New Roman" w:cs="Times New Roman"/>
          <w:szCs w:val="24"/>
        </w:rPr>
        <w:t>μοριοδότηση</w:t>
      </w:r>
      <w:proofErr w:type="spellEnd"/>
      <w:r>
        <w:rPr>
          <w:rFonts w:eastAsia="Times New Roman" w:cs="Times New Roman"/>
          <w:szCs w:val="24"/>
        </w:rPr>
        <w:t>, εντοπίζονται πολλά προβλήματα</w:t>
      </w:r>
      <w:r>
        <w:rPr>
          <w:rFonts w:eastAsia="Times New Roman" w:cs="Times New Roman"/>
          <w:szCs w:val="24"/>
        </w:rPr>
        <w:t>,</w:t>
      </w:r>
      <w:r>
        <w:rPr>
          <w:rFonts w:eastAsia="Times New Roman" w:cs="Times New Roman"/>
          <w:szCs w:val="24"/>
        </w:rPr>
        <w:t xml:space="preserve"> αναφορικά με την αναγνώριση τίτλων σπουδών και πιστοποιημένων σεμιναρίων, στα οποία έχου</w:t>
      </w:r>
      <w:r>
        <w:rPr>
          <w:rFonts w:eastAsia="Times New Roman" w:cs="Times New Roman"/>
          <w:szCs w:val="24"/>
        </w:rPr>
        <w:t xml:space="preserve">ν συμμετάσχει οι υποψήφιοι προς αξιολόγηση. Παράλληλα, δεν </w:t>
      </w:r>
      <w:proofErr w:type="spellStart"/>
      <w:r>
        <w:rPr>
          <w:rFonts w:eastAsia="Times New Roman" w:cs="Times New Roman"/>
          <w:szCs w:val="24"/>
        </w:rPr>
        <w:t>προσμετρώνται</w:t>
      </w:r>
      <w:proofErr w:type="spellEnd"/>
      <w:r>
        <w:rPr>
          <w:rFonts w:eastAsia="Times New Roman" w:cs="Times New Roman"/>
          <w:szCs w:val="24"/>
        </w:rPr>
        <w:t xml:space="preserve"> τα δεύτερα μεταπτυχιακά και τα διδακτορικά των υποψηφίων, καθώς και οι επιμορφώσεις τους </w:t>
      </w:r>
      <w:r>
        <w:rPr>
          <w:rFonts w:eastAsia="Times New Roman" w:cs="Times New Roman"/>
          <w:szCs w:val="24"/>
        </w:rPr>
        <w:lastRenderedPageBreak/>
        <w:t>που έχουν πιστοποιηθεί από δημόσιους φορείς, δίνοντας αντικίνητρα στους εκπαιδευτικούς για περ</w:t>
      </w:r>
      <w:r>
        <w:rPr>
          <w:rFonts w:eastAsia="Times New Roman" w:cs="Times New Roman"/>
          <w:szCs w:val="24"/>
        </w:rPr>
        <w:t xml:space="preserve">αιτέρω ακαδημαϊκή κατάρτιση. Το είπε και ο κύριος Υπουργός χαρακτηριστικά στην </w:t>
      </w:r>
      <w:r>
        <w:rPr>
          <w:rFonts w:eastAsia="Times New Roman" w:cs="Times New Roman"/>
          <w:szCs w:val="24"/>
        </w:rPr>
        <w:t>ε</w:t>
      </w:r>
      <w:r>
        <w:rPr>
          <w:rFonts w:eastAsia="Times New Roman" w:cs="Times New Roman"/>
          <w:szCs w:val="24"/>
        </w:rPr>
        <w:t>πιτροπή, να μη γίνουν οι καθηγητές -κάπως έτσι το είπε- συλλέκτες πτυχίων. Η άποψή μας και η θέση μας είναι ότι</w:t>
      </w:r>
      <w:r>
        <w:rPr>
          <w:rFonts w:eastAsia="Times New Roman" w:cs="Times New Roman"/>
          <w:szCs w:val="24"/>
        </w:rPr>
        <w:t>,</w:t>
      </w:r>
      <w:r>
        <w:rPr>
          <w:rFonts w:eastAsia="Times New Roman" w:cs="Times New Roman"/>
          <w:szCs w:val="24"/>
        </w:rPr>
        <w:t xml:space="preserve"> από τη στιγμή που επιλέγονται όποιοι διευθυντές επιλεγούν, θα π</w:t>
      </w:r>
      <w:r>
        <w:rPr>
          <w:rFonts w:eastAsia="Times New Roman" w:cs="Times New Roman"/>
          <w:szCs w:val="24"/>
        </w:rPr>
        <w:t>ρέπει να γίνει η επιμόρφωσή τους σε θέματα οργάνωσης και διοίκησης ειδικά για εκπαιδευτικούς, όπως με κάποια ειδικά σεμινάρια, τα οποία μπορεί να γίνουν στη Σχολή Δημόσιας Διοίκησης.</w:t>
      </w:r>
    </w:p>
    <w:p w14:paraId="6EA2C26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Τέλος, προτείνουμε βέβαια την κατάργηση των αδιαφανών αξιολογικών </w:t>
      </w:r>
      <w:r>
        <w:rPr>
          <w:rFonts w:eastAsia="Times New Roman" w:cs="Times New Roman"/>
          <w:szCs w:val="24"/>
        </w:rPr>
        <w:t>διαδικασιών</w:t>
      </w:r>
      <w:r>
        <w:rPr>
          <w:rFonts w:eastAsia="Times New Roman" w:cs="Times New Roman"/>
          <w:szCs w:val="24"/>
        </w:rPr>
        <w:t>,</w:t>
      </w:r>
      <w:r>
        <w:rPr>
          <w:rFonts w:eastAsia="Times New Roman" w:cs="Times New Roman"/>
          <w:szCs w:val="24"/>
        </w:rPr>
        <w:t xml:space="preserve"> όπως είναι η συνέντευξη</w:t>
      </w:r>
      <w:r>
        <w:rPr>
          <w:rFonts w:eastAsia="Times New Roman" w:cs="Times New Roman"/>
          <w:szCs w:val="24"/>
        </w:rPr>
        <w:t>,</w:t>
      </w:r>
      <w:r>
        <w:rPr>
          <w:rFonts w:eastAsia="Times New Roman" w:cs="Times New Roman"/>
          <w:szCs w:val="24"/>
        </w:rPr>
        <w:t xml:space="preserve"> και την αντικατάστασή τους με αξιοκρατικά και μόνο στοιχεία.</w:t>
      </w:r>
    </w:p>
    <w:p w14:paraId="6EA2C26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Τα άρθρα 2 και 3 είναι καθαρά διαδικαστικού χαρακτήρα. Δεν έχουμε να σχολιάσουμε κάτι. Θα τα δούμε όταν έλθουν σε νομοσχέδιο, γιατί αφορούν παρατάσεις.</w:t>
      </w:r>
    </w:p>
    <w:p w14:paraId="6EA2C26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 άρ</w:t>
      </w:r>
      <w:r>
        <w:rPr>
          <w:rFonts w:eastAsia="Times New Roman" w:cs="Times New Roman"/>
          <w:szCs w:val="24"/>
        </w:rPr>
        <w:t>θρο 4 κινείται στη σωστή κατεύθυνση, αφού στην παράγραφο 4 προβλέπεται η λειτουργία παραρτημάτων ΕΠΑΛ σε νησιά. Συμφωνούμε, δεδομένου ότι οι μαθητές των νησιών αυτών θα αποκτήσουν πρόσβαση στην εκπαίδευση και δεν θα χρειάζεται να μετακινούνται στην υπόλοιπ</w:t>
      </w:r>
      <w:r>
        <w:rPr>
          <w:rFonts w:eastAsia="Times New Roman" w:cs="Times New Roman"/>
          <w:szCs w:val="24"/>
        </w:rPr>
        <w:t xml:space="preserve">η χώρα. Με αυτόν τον </w:t>
      </w:r>
      <w:r>
        <w:rPr>
          <w:rFonts w:eastAsia="Times New Roman" w:cs="Times New Roman"/>
          <w:szCs w:val="24"/>
        </w:rPr>
        <w:lastRenderedPageBreak/>
        <w:t>τρόπο</w:t>
      </w:r>
      <w:r>
        <w:rPr>
          <w:rFonts w:eastAsia="Times New Roman" w:cs="Times New Roman"/>
          <w:szCs w:val="24"/>
        </w:rPr>
        <w:t>,</w:t>
      </w:r>
      <w:r>
        <w:rPr>
          <w:rFonts w:eastAsia="Times New Roman" w:cs="Times New Roman"/>
          <w:szCs w:val="24"/>
        </w:rPr>
        <w:t xml:space="preserve"> αφ</w:t>
      </w:r>
      <w:r>
        <w:rPr>
          <w:rFonts w:eastAsia="Times New Roman" w:cs="Times New Roman"/>
          <w:szCs w:val="24"/>
        </w:rPr>
        <w:t xml:space="preserve">’ </w:t>
      </w:r>
      <w:r>
        <w:rPr>
          <w:rFonts w:eastAsia="Times New Roman" w:cs="Times New Roman"/>
          <w:szCs w:val="24"/>
        </w:rPr>
        <w:t>ενός μεν θα ενισχυθεί η παρουσία της ελληνικής νεολαίας στις ακριτικές περιοχές της Ελλάδας, αφ</w:t>
      </w:r>
      <w:r>
        <w:rPr>
          <w:rFonts w:eastAsia="Times New Roman" w:cs="Times New Roman"/>
          <w:szCs w:val="24"/>
        </w:rPr>
        <w:t xml:space="preserve">’ </w:t>
      </w:r>
      <w:r>
        <w:rPr>
          <w:rFonts w:eastAsia="Times New Roman" w:cs="Times New Roman"/>
          <w:szCs w:val="24"/>
        </w:rPr>
        <w:t xml:space="preserve">ετέρου δε υπάρχει και η δυνατότητα να αναπτυχθούν κλάδοι εργασίας που λείπουν από τα νησιά μας και να στελεχωθούν από εργατικό </w:t>
      </w:r>
      <w:r>
        <w:rPr>
          <w:rFonts w:eastAsia="Times New Roman" w:cs="Times New Roman"/>
          <w:szCs w:val="24"/>
        </w:rPr>
        <w:t>δυναμικό που θα έχει μαθητεύσει στα συγκεκριμένα ΕΠΑΛ, αν τελικά λειτουργήσουν, γιατί υπάρχει και αυτό το πρόβλημα με τις αποφάσεις που παίρνετε, δηλαδή ότι ποτέ δεν υλοποιούνται, μερικές καλώς βέβαια.</w:t>
      </w:r>
    </w:p>
    <w:p w14:paraId="6EA2C26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Θέλω να κάνω κάποια γενικότερα σχόλια για την παιδεία,</w:t>
      </w:r>
      <w:r>
        <w:rPr>
          <w:rFonts w:eastAsia="Times New Roman" w:cs="Times New Roman"/>
          <w:szCs w:val="24"/>
        </w:rPr>
        <w:t xml:space="preserve"> μιας που ασχολούμαστε σε αυτό το νομοσχέδιο με την παιδεία. Εχθές έγιναν οι φοιτητικές εκλογές. Οι πάλαι ποτέ φίλοι σας, οι ακροαριστεροί, επιδόθηκαν στη γνωστή «γυμναστική» τους. Έχουν εμπλουτίσει και το οπλοστάσιό τους. Είδαμε εχθές φωτογραφίες με </w:t>
      </w:r>
      <w:proofErr w:type="spellStart"/>
      <w:r>
        <w:rPr>
          <w:rFonts w:eastAsia="Times New Roman" w:cs="Times New Roman"/>
          <w:szCs w:val="24"/>
        </w:rPr>
        <w:t>στυλι</w:t>
      </w:r>
      <w:r>
        <w:rPr>
          <w:rFonts w:eastAsia="Times New Roman" w:cs="Times New Roman"/>
          <w:szCs w:val="24"/>
        </w:rPr>
        <w:t>άρια</w:t>
      </w:r>
      <w:proofErr w:type="spellEnd"/>
      <w:r>
        <w:rPr>
          <w:rFonts w:eastAsia="Times New Roman" w:cs="Times New Roman"/>
          <w:szCs w:val="24"/>
        </w:rPr>
        <w:t>, τσεκούρια, στιλέτα. Η θέση μας είναι πάγια και δεν θα αλλάξει. Πρέπει να καταργηθούν άμεσα οι φοιτητικές παρατάξεις, οι οποίες το μόνο που κάνουν είναι να μολύνουν και να υποβαθμίζουν τους χώρους των πανεπιστημίων και των ΤΕΙ και το μόνο που ίσως κατ</w:t>
      </w:r>
      <w:r>
        <w:rPr>
          <w:rFonts w:eastAsia="Times New Roman" w:cs="Times New Roman"/>
          <w:szCs w:val="24"/>
        </w:rPr>
        <w:t xml:space="preserve">αφέρνουν να </w:t>
      </w:r>
      <w:proofErr w:type="spellStart"/>
      <w:r>
        <w:rPr>
          <w:rFonts w:eastAsia="Times New Roman" w:cs="Times New Roman"/>
          <w:szCs w:val="24"/>
        </w:rPr>
        <w:t>παράξουν</w:t>
      </w:r>
      <w:proofErr w:type="spellEnd"/>
      <w:r>
        <w:rPr>
          <w:rFonts w:eastAsia="Times New Roman" w:cs="Times New Roman"/>
          <w:szCs w:val="24"/>
        </w:rPr>
        <w:t xml:space="preserve"> είναι στελέχη του κομματικού σωλήνα, όπως είναι βέβαια ο Πρόεδρός σας, ο Τσίπρας, ο οποίος έχει ανελιχθεί μέσα απ’ αυτή τη διαδικασία.</w:t>
      </w:r>
    </w:p>
    <w:p w14:paraId="6EA2C266"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ΘΕΩΝΑΣ:</w:t>
      </w:r>
      <w:r>
        <w:rPr>
          <w:rFonts w:eastAsia="Times New Roman" w:cs="Times New Roman"/>
          <w:szCs w:val="24"/>
        </w:rPr>
        <w:t xml:space="preserve"> Δεν ντρέπεστε λίγο; Έτσι πρέπει να μιλάτε;</w:t>
      </w:r>
    </w:p>
    <w:p w14:paraId="6EA2C267"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Θα ήθελα να επισημ</w:t>
      </w:r>
      <w:r>
        <w:rPr>
          <w:rFonts w:eastAsia="Times New Roman" w:cs="Times New Roman"/>
          <w:szCs w:val="24"/>
        </w:rPr>
        <w:t>άνω και κάτι άλλο</w:t>
      </w:r>
      <w:r>
        <w:rPr>
          <w:rFonts w:eastAsia="Times New Roman" w:cs="Times New Roman"/>
          <w:szCs w:val="24"/>
        </w:rPr>
        <w:t>,</w:t>
      </w:r>
      <w:r>
        <w:rPr>
          <w:rFonts w:eastAsia="Times New Roman" w:cs="Times New Roman"/>
          <w:szCs w:val="24"/>
        </w:rPr>
        <w:t xml:space="preserve"> που δημοσιεύθηκε χθες. Ο Υπουργός Παιδείας του κ. Μακρόν, ο εκλεκτός όλου του πολιτικού συστήματος της Ελλάδος αλλά και των τραπεζιτών, όπως και οι Υπουργοί Παιδείας είκοσι εννέα άλλων ευρωπαϊκών χωρών ενισχύουν -προς τιμήν τους- τη διδα</w:t>
      </w:r>
      <w:r>
        <w:rPr>
          <w:rFonts w:eastAsia="Times New Roman" w:cs="Times New Roman"/>
          <w:szCs w:val="24"/>
        </w:rPr>
        <w:t xml:space="preserve">σκαλία των </w:t>
      </w:r>
      <w:r>
        <w:rPr>
          <w:rFonts w:eastAsia="Times New Roman" w:cs="Times New Roman"/>
          <w:szCs w:val="24"/>
        </w:rPr>
        <w:t>Α</w:t>
      </w:r>
      <w:r>
        <w:rPr>
          <w:rFonts w:eastAsia="Times New Roman" w:cs="Times New Roman"/>
          <w:szCs w:val="24"/>
        </w:rPr>
        <w:t xml:space="preserve">ρχαίων </w:t>
      </w:r>
      <w:r>
        <w:rPr>
          <w:rFonts w:eastAsia="Times New Roman" w:cs="Times New Roman"/>
          <w:szCs w:val="24"/>
        </w:rPr>
        <w:t>Ε</w:t>
      </w:r>
      <w:r>
        <w:rPr>
          <w:rFonts w:eastAsia="Times New Roman" w:cs="Times New Roman"/>
          <w:szCs w:val="24"/>
        </w:rPr>
        <w:t xml:space="preserve">λληνικών, γιατί αναγνωρίζουν την αξία της ελληνικής κλασικής παιδείας, σε αντίθεση με τις δικές σας ιδεοληψίες, οι οποίες επιβάλλουν τη μείωση της διδασκαλίας των </w:t>
      </w:r>
      <w:r>
        <w:rPr>
          <w:rFonts w:eastAsia="Times New Roman" w:cs="Times New Roman"/>
          <w:szCs w:val="24"/>
        </w:rPr>
        <w:t>Α</w:t>
      </w:r>
      <w:r>
        <w:rPr>
          <w:rFonts w:eastAsia="Times New Roman" w:cs="Times New Roman"/>
          <w:szCs w:val="24"/>
        </w:rPr>
        <w:t xml:space="preserve">ρχαίων </w:t>
      </w:r>
      <w:r>
        <w:rPr>
          <w:rFonts w:eastAsia="Times New Roman" w:cs="Times New Roman"/>
          <w:szCs w:val="24"/>
        </w:rPr>
        <w:t>Ε</w:t>
      </w:r>
      <w:r>
        <w:rPr>
          <w:rFonts w:eastAsia="Times New Roman" w:cs="Times New Roman"/>
          <w:szCs w:val="24"/>
        </w:rPr>
        <w:t>λληνικών σιγά</w:t>
      </w:r>
      <w:r>
        <w:rPr>
          <w:rFonts w:eastAsia="Times New Roman" w:cs="Times New Roman"/>
          <w:szCs w:val="24"/>
        </w:rPr>
        <w:t xml:space="preserve"> </w:t>
      </w:r>
      <w:r>
        <w:rPr>
          <w:rFonts w:eastAsia="Times New Roman" w:cs="Times New Roman"/>
          <w:szCs w:val="24"/>
        </w:rPr>
        <w:t>σιγά, μέχρι την εξάλειψή τους. Αυτόν τον σκοπό βέβ</w:t>
      </w:r>
      <w:r>
        <w:rPr>
          <w:rFonts w:eastAsia="Times New Roman" w:cs="Times New Roman"/>
          <w:szCs w:val="24"/>
        </w:rPr>
        <w:t xml:space="preserve">αια δεν πρόκειται να τον πετύχετε. </w:t>
      </w:r>
    </w:p>
    <w:p w14:paraId="6EA2C26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Επίσης, ετοιμάζετε αλλαγές στο μάθημα της </w:t>
      </w:r>
      <w:r>
        <w:rPr>
          <w:rFonts w:eastAsia="Times New Roman" w:cs="Times New Roman"/>
          <w:szCs w:val="24"/>
        </w:rPr>
        <w:t>Ι</w:t>
      </w:r>
      <w:r>
        <w:rPr>
          <w:rFonts w:eastAsia="Times New Roman" w:cs="Times New Roman"/>
          <w:szCs w:val="24"/>
        </w:rPr>
        <w:t>στορίας. Έβγαλε χθες η Εταιρεία Ελλήνων Φιλολόγων μία ανακοίνωση, που χαρακτηρίζει τις αλλαγές αυτές ως χαριστική βολή στο μορφωτικό υπόβαθρο των Ελλήνων και τονίζει τα εξής. Δι</w:t>
      </w:r>
      <w:r>
        <w:rPr>
          <w:rFonts w:eastAsia="Times New Roman" w:cs="Times New Roman"/>
          <w:szCs w:val="24"/>
        </w:rPr>
        <w:t xml:space="preserve">αβάζω ακριβώς τι λένε οι Έλληνες φιλόλογοι, δεν τα λέμε εμείς: «Ελλιπέστατη και αποσπασματική γνώση της ελληνικής ιστορίας και μονομερή προσέγγιση μόνο κάποιων κοινωνικών και πολιτισμικών </w:t>
      </w:r>
      <w:r>
        <w:rPr>
          <w:rFonts w:eastAsia="Times New Roman" w:cs="Times New Roman"/>
          <w:szCs w:val="24"/>
        </w:rPr>
        <w:lastRenderedPageBreak/>
        <w:t xml:space="preserve">εξελίξεων του ιστορικού γίγνεσθαι, κατά την ιδεοληπτική επιλογή των </w:t>
      </w:r>
      <w:proofErr w:type="spellStart"/>
      <w:r>
        <w:rPr>
          <w:rFonts w:eastAsia="Times New Roman" w:cs="Times New Roman"/>
          <w:szCs w:val="24"/>
        </w:rPr>
        <w:t>προτεινόντων</w:t>
      </w:r>
      <w:proofErr w:type="spellEnd"/>
      <w:r>
        <w:rPr>
          <w:rFonts w:eastAsia="Times New Roman" w:cs="Times New Roman"/>
          <w:szCs w:val="24"/>
        </w:rPr>
        <w:t>.</w:t>
      </w:r>
      <w:r>
        <w:rPr>
          <w:rFonts w:eastAsia="Times New Roman" w:cs="Times New Roman"/>
          <w:szCs w:val="24"/>
        </w:rPr>
        <w:t xml:space="preserve">». Ακούστε! Έτσι σας χαρακτηρίζει. </w:t>
      </w:r>
    </w:p>
    <w:p w14:paraId="6EA2C26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Συνεχίζει ως εξής: «Οι προτάσεις της </w:t>
      </w:r>
      <w:r>
        <w:rPr>
          <w:rFonts w:eastAsia="Times New Roman" w:cs="Times New Roman"/>
          <w:szCs w:val="24"/>
        </w:rPr>
        <w:t>ε</w:t>
      </w:r>
      <w:r>
        <w:rPr>
          <w:rFonts w:eastAsia="Times New Roman" w:cs="Times New Roman"/>
          <w:szCs w:val="24"/>
        </w:rPr>
        <w:t>πιτροπής που συνέστησε το Υπουργείο Παιδείας, Έρευνας και Θρησκευμάτων για το μάθημα της Ιστορίας στην υποχρεωτική εκπαίδευση, εάν τελικά εφαρμοστούν»</w:t>
      </w:r>
      <w:r>
        <w:rPr>
          <w:rFonts w:eastAsia="Times New Roman" w:cs="Times New Roman"/>
          <w:szCs w:val="24"/>
        </w:rPr>
        <w:t>,</w:t>
      </w:r>
      <w:r>
        <w:rPr>
          <w:rFonts w:eastAsia="Times New Roman" w:cs="Times New Roman"/>
          <w:szCs w:val="24"/>
        </w:rPr>
        <w:t xml:space="preserve"> και αυτοί έχουν τ</w:t>
      </w:r>
      <w:r>
        <w:rPr>
          <w:rFonts w:eastAsia="Times New Roman" w:cs="Times New Roman"/>
          <w:szCs w:val="24"/>
        </w:rPr>
        <w:t>ις αμφιβολίες τους</w:t>
      </w:r>
      <w:r>
        <w:rPr>
          <w:rFonts w:eastAsia="Times New Roman" w:cs="Times New Roman"/>
          <w:szCs w:val="24"/>
        </w:rPr>
        <w:t>,</w:t>
      </w:r>
      <w:r>
        <w:rPr>
          <w:rFonts w:eastAsia="Times New Roman" w:cs="Times New Roman"/>
          <w:szCs w:val="24"/>
        </w:rPr>
        <w:t xml:space="preserve"> «θα επιφέρουν τη χαριστική βολή στο μορφωτικό υπόβαθρο των Ελλήνων μαθητών. Για τη διδασκαλία της μυθολογίας στη Γ΄ </w:t>
      </w:r>
      <w:r>
        <w:rPr>
          <w:rFonts w:eastAsia="Times New Roman" w:cs="Times New Roman"/>
          <w:szCs w:val="24"/>
        </w:rPr>
        <w:t>Δ</w:t>
      </w:r>
      <w:r>
        <w:rPr>
          <w:rFonts w:eastAsia="Times New Roman" w:cs="Times New Roman"/>
          <w:szCs w:val="24"/>
        </w:rPr>
        <w:t xml:space="preserve">ημοτικού, η </w:t>
      </w:r>
      <w:r>
        <w:rPr>
          <w:rFonts w:eastAsia="Times New Roman" w:cs="Times New Roman"/>
          <w:szCs w:val="24"/>
        </w:rPr>
        <w:t>ε</w:t>
      </w:r>
      <w:r>
        <w:rPr>
          <w:rFonts w:eastAsia="Times New Roman" w:cs="Times New Roman"/>
          <w:szCs w:val="24"/>
        </w:rPr>
        <w:t>πιτροπή προτείνει η διδασκαλία των ελληνικών μύθων να γίνεται με αναφορές στους μύθους άλλων λαών, χωρίς μ</w:t>
      </w:r>
      <w:r>
        <w:rPr>
          <w:rFonts w:eastAsia="Times New Roman" w:cs="Times New Roman"/>
          <w:szCs w:val="24"/>
        </w:rPr>
        <w:t>νεία των πολιτικών, ιδεολογικών και πολιτισμικών διαδικασιών των προϊστορικών κοινωνιών. Η αντίληψη αυτή είναι άκρως αντιπαιδαγωγική, δεδομένου ότι χωρίς επαρκή γνώση της ελληνικής μυθολογίας αυτής καθαυτής, ο μαθητής των οκτώ ετών δεν έχει την αντιληπτική</w:t>
      </w:r>
      <w:r>
        <w:rPr>
          <w:rFonts w:eastAsia="Times New Roman" w:cs="Times New Roman"/>
          <w:szCs w:val="24"/>
        </w:rPr>
        <w:t xml:space="preserve"> δυνατότητα να προχωρεί σε διαπολιτισμικούς συσχετισμούς</w:t>
      </w:r>
      <w:r>
        <w:rPr>
          <w:rFonts w:eastAsia="Times New Roman" w:cs="Times New Roman"/>
          <w:szCs w:val="24"/>
        </w:rPr>
        <w:t>.</w:t>
      </w:r>
      <w:r>
        <w:rPr>
          <w:rFonts w:eastAsia="Times New Roman" w:cs="Times New Roman"/>
          <w:szCs w:val="24"/>
        </w:rPr>
        <w:t xml:space="preserve">». </w:t>
      </w:r>
    </w:p>
    <w:p w14:paraId="6EA2C26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Κλείνοντας, απορρίπτουμε εκ προοιμίου κάθε συζήτηση για το τζαμί. Δεν μπαίνουμε στη διαδικασία συζήτησης για το τζαμί και επαναλαμβάνουμε τη θέση μας, η οποία είναι πάγια και δεν θα αλλάξει ποτέ:</w:t>
      </w:r>
      <w:r>
        <w:rPr>
          <w:rFonts w:eastAsia="Times New Roman" w:cs="Times New Roman"/>
          <w:szCs w:val="24"/>
        </w:rPr>
        <w:t xml:space="preserve"> Τζαμί στην Ελλάδα ποτέ και πουθενά! </w:t>
      </w:r>
    </w:p>
    <w:p w14:paraId="6EA2C26B"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Χρυσής Αυγής)</w:t>
      </w:r>
    </w:p>
    <w:p w14:paraId="6EA2C26C"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Πριν δώσω τον λόγο στον κ. </w:t>
      </w:r>
      <w:proofErr w:type="spellStart"/>
      <w:r>
        <w:rPr>
          <w:rFonts w:eastAsia="Times New Roman" w:cs="Times New Roman"/>
          <w:szCs w:val="24"/>
        </w:rPr>
        <w:t>Στέφο</w:t>
      </w:r>
      <w:proofErr w:type="spellEnd"/>
      <w:r>
        <w:rPr>
          <w:rFonts w:eastAsia="Times New Roman" w:cs="Times New Roman"/>
          <w:szCs w:val="24"/>
        </w:rPr>
        <w:t>, επειδή εγώ ζήτησα να τηρηθεί ενός λεπτού σιγή, ήθελα να επισημάνω ότι η Βουλή δεν ήταν δυνατόν ποτ</w:t>
      </w:r>
      <w:r>
        <w:rPr>
          <w:rFonts w:eastAsia="Times New Roman" w:cs="Times New Roman"/>
          <w:szCs w:val="24"/>
        </w:rPr>
        <w:t xml:space="preserve">έ υποκριτικά να ζητήσει την ενός λεπτού σιγή για τα θύματα του Μάντσεστερ. Δεν είναι δυνατόν να το δεχθούμε αυτό. </w:t>
      </w:r>
    </w:p>
    <w:p w14:paraId="6EA2C26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Επίσης, δεν είναι δυνατόν να δεχθούμε ότι συλλήβδην όλοι οι </w:t>
      </w:r>
      <w:r>
        <w:rPr>
          <w:rFonts w:eastAsia="Times New Roman" w:cs="Times New Roman"/>
          <w:szCs w:val="24"/>
        </w:rPr>
        <w:t>μ</w:t>
      </w:r>
      <w:r>
        <w:rPr>
          <w:rFonts w:eastAsia="Times New Roman" w:cs="Times New Roman"/>
          <w:szCs w:val="24"/>
        </w:rPr>
        <w:t>ουσουλμάνοι είναι τρομοκράτες. Άλλωστε, οι φανατικοί υπάρχουν παντού. Η Ιερά Εξέ</w:t>
      </w:r>
      <w:r>
        <w:rPr>
          <w:rFonts w:eastAsia="Times New Roman" w:cs="Times New Roman"/>
          <w:szCs w:val="24"/>
        </w:rPr>
        <w:t xml:space="preserve">ταση δεν υπήρξε; Είναι δυνατόν να δεχθούμε ότι όλοι οι </w:t>
      </w:r>
      <w:r>
        <w:rPr>
          <w:rFonts w:eastAsia="Times New Roman" w:cs="Times New Roman"/>
          <w:szCs w:val="24"/>
        </w:rPr>
        <w:t>χ</w:t>
      </w:r>
      <w:r>
        <w:rPr>
          <w:rFonts w:eastAsia="Times New Roman" w:cs="Times New Roman"/>
          <w:szCs w:val="24"/>
        </w:rPr>
        <w:t xml:space="preserve">ριστιανοί είναι εγκληματίες, ακόμα και οι </w:t>
      </w:r>
      <w:r>
        <w:rPr>
          <w:rFonts w:eastAsia="Times New Roman" w:cs="Times New Roman"/>
          <w:szCs w:val="24"/>
        </w:rPr>
        <w:t>κ</w:t>
      </w:r>
      <w:r>
        <w:rPr>
          <w:rFonts w:eastAsia="Times New Roman" w:cs="Times New Roman"/>
          <w:szCs w:val="24"/>
        </w:rPr>
        <w:t xml:space="preserve">αθολικοί; Δεν έχουν δεχθεί επιθέσεις από την ίδια ομάδα </w:t>
      </w:r>
      <w:r>
        <w:rPr>
          <w:rFonts w:eastAsia="Times New Roman" w:cs="Times New Roman"/>
          <w:szCs w:val="24"/>
        </w:rPr>
        <w:t>μ</w:t>
      </w:r>
      <w:r>
        <w:rPr>
          <w:rFonts w:eastAsia="Times New Roman" w:cs="Times New Roman"/>
          <w:szCs w:val="24"/>
        </w:rPr>
        <w:t xml:space="preserve">ουσουλμάνοι, όπως έγινε στην Κωνσταντινούπολη, όπου υπήρξαν πολύ περισσότερα θύματα; Δεν μπορούμε, δηλαδή, </w:t>
      </w:r>
      <w:r w:rsidRPr="00622C6A">
        <w:rPr>
          <w:rFonts w:eastAsia="Times New Roman" w:cs="Times New Roman"/>
          <w:szCs w:val="24"/>
        </w:rPr>
        <w:t xml:space="preserve">το έλασσον να το κάνουμε μείζον. </w:t>
      </w:r>
    </w:p>
    <w:p w14:paraId="6EA2C26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Απεναντίας, πρέπει να κάνουμε έκκληση σε εκείνους τους </w:t>
      </w:r>
      <w:r>
        <w:rPr>
          <w:rFonts w:eastAsia="Times New Roman" w:cs="Times New Roman"/>
          <w:szCs w:val="24"/>
        </w:rPr>
        <w:t>μ</w:t>
      </w:r>
      <w:r>
        <w:rPr>
          <w:rFonts w:eastAsia="Times New Roman" w:cs="Times New Roman"/>
          <w:szCs w:val="24"/>
        </w:rPr>
        <w:t>ουσουλμάνους</w:t>
      </w:r>
      <w:r>
        <w:rPr>
          <w:rFonts w:eastAsia="Times New Roman" w:cs="Times New Roman"/>
          <w:szCs w:val="24"/>
        </w:rPr>
        <w:t>,</w:t>
      </w:r>
      <w:r>
        <w:rPr>
          <w:rFonts w:eastAsia="Times New Roman" w:cs="Times New Roman"/>
          <w:szCs w:val="24"/>
        </w:rPr>
        <w:t xml:space="preserve"> που είναι η συντριπτική πλειοψηφία και δεν απ</w:t>
      </w:r>
      <w:r>
        <w:rPr>
          <w:rFonts w:eastAsia="Times New Roman" w:cs="Times New Roman"/>
          <w:szCs w:val="24"/>
        </w:rPr>
        <w:t xml:space="preserve">οδέχονται αυτές τις μεθόδους, να επηρεάσουν όλο αυτό το κίνημα, το οποίο κινείται σε λάθος δρόμο. </w:t>
      </w:r>
    </w:p>
    <w:p w14:paraId="6EA2C26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Οι σταυροφορίες δεν έφεραν ειρήνη στον κόσμο, αλλά προκάλεσαν μίσος που μέχρι σήμερα το επικαλούνται αυτοί, οι οποίοι προβαίνουν σε τέτοιες ενέργειες.</w:t>
      </w:r>
    </w:p>
    <w:p w14:paraId="6EA2C27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Νομίζω</w:t>
      </w:r>
      <w:r>
        <w:rPr>
          <w:rFonts w:eastAsia="Times New Roman" w:cs="Times New Roman"/>
          <w:szCs w:val="24"/>
        </w:rPr>
        <w:t xml:space="preserve">, λοιπόν, ότι η Βουλή δεν μιλά υποκριτικά όταν πραγματικά </w:t>
      </w:r>
      <w:proofErr w:type="spellStart"/>
      <w:r>
        <w:rPr>
          <w:rFonts w:eastAsia="Times New Roman" w:cs="Times New Roman"/>
          <w:szCs w:val="24"/>
        </w:rPr>
        <w:t>αποτίει</w:t>
      </w:r>
      <w:proofErr w:type="spellEnd"/>
      <w:r>
        <w:rPr>
          <w:rFonts w:eastAsia="Times New Roman" w:cs="Times New Roman"/>
          <w:szCs w:val="24"/>
        </w:rPr>
        <w:t xml:space="preserve"> τον δέονται φόρο τιμής προς τα θύματα του Μάντσεστερ. </w:t>
      </w:r>
    </w:p>
    <w:p w14:paraId="6EA2C271"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Κύριε Πρόεδρε, μπορώ να έχω τον λόγο;</w:t>
      </w:r>
    </w:p>
    <w:p w14:paraId="6EA2C272"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Ηλιόπουλε. </w:t>
      </w:r>
    </w:p>
    <w:p w14:paraId="6EA2C273"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ΠΑΝΑΓΙΩΤΗΣ</w:t>
      </w:r>
      <w:r>
        <w:rPr>
          <w:rFonts w:eastAsia="Times New Roman" w:cs="Times New Roman"/>
          <w:b/>
          <w:szCs w:val="24"/>
        </w:rPr>
        <w:t xml:space="preserve"> ΗΛΙΟΠΟΥΛΟΣ:</w:t>
      </w:r>
      <w:r>
        <w:rPr>
          <w:rFonts w:eastAsia="Times New Roman" w:cs="Times New Roman"/>
          <w:szCs w:val="24"/>
        </w:rPr>
        <w:t xml:space="preserve"> Κύριε Πρόεδρε, κατ’ αρχάς, δεν είναι ο ρόλος σας να σχολιάζετε τις ομιλίες των εισηγητών. Ο ρόλος του Προεδρείου είναι να ακούει τους ομιλητές, όχι να τους σχολιάζει, και να προχωράει στη διαδικασία.</w:t>
      </w:r>
    </w:p>
    <w:p w14:paraId="6EA2C27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Είπατε ότι δεν είναι όλοι οι </w:t>
      </w:r>
      <w:r>
        <w:rPr>
          <w:rFonts w:eastAsia="Times New Roman" w:cs="Times New Roman"/>
          <w:szCs w:val="24"/>
        </w:rPr>
        <w:t>μ</w:t>
      </w:r>
      <w:r>
        <w:rPr>
          <w:rFonts w:eastAsia="Times New Roman" w:cs="Times New Roman"/>
          <w:szCs w:val="24"/>
        </w:rPr>
        <w:t xml:space="preserve">ουσουλμάνοι </w:t>
      </w:r>
      <w:proofErr w:type="spellStart"/>
      <w:r>
        <w:rPr>
          <w:rFonts w:eastAsia="Times New Roman" w:cs="Times New Roman"/>
          <w:szCs w:val="24"/>
        </w:rPr>
        <w:t>τ</w:t>
      </w:r>
      <w:r>
        <w:rPr>
          <w:rFonts w:eastAsia="Times New Roman" w:cs="Times New Roman"/>
          <w:szCs w:val="24"/>
        </w:rPr>
        <w:t>ζιχαντιστές</w:t>
      </w:r>
      <w:proofErr w:type="spellEnd"/>
      <w:r>
        <w:rPr>
          <w:rFonts w:eastAsia="Times New Roman" w:cs="Times New Roman"/>
          <w:szCs w:val="24"/>
        </w:rPr>
        <w:t xml:space="preserve">. Δεν χρειάζεται να </w:t>
      </w:r>
      <w:proofErr w:type="spellStart"/>
      <w:r>
        <w:rPr>
          <w:rFonts w:eastAsia="Times New Roman" w:cs="Times New Roman"/>
          <w:szCs w:val="24"/>
        </w:rPr>
        <w:t>ανατιναχθούν</w:t>
      </w:r>
      <w:proofErr w:type="spellEnd"/>
      <w:r>
        <w:rPr>
          <w:rFonts w:eastAsia="Times New Roman" w:cs="Times New Roman"/>
          <w:szCs w:val="24"/>
        </w:rPr>
        <w:t xml:space="preserve"> όλοι οι </w:t>
      </w:r>
      <w:r>
        <w:rPr>
          <w:rFonts w:eastAsia="Times New Roman" w:cs="Times New Roman"/>
          <w:szCs w:val="24"/>
        </w:rPr>
        <w:t>μ</w:t>
      </w:r>
      <w:r>
        <w:rPr>
          <w:rFonts w:eastAsia="Times New Roman" w:cs="Times New Roman"/>
          <w:szCs w:val="24"/>
        </w:rPr>
        <w:t xml:space="preserve">ουσουλμάνοι. Ανατινάζεται ένας και σκοτώνει είκοσι δύο παιδάκια! Δεν είπαμε ότι είναι όλοι. Είπαμε ότι ανάμεσα στους </w:t>
      </w:r>
      <w:r>
        <w:rPr>
          <w:rFonts w:eastAsia="Times New Roman" w:cs="Times New Roman"/>
          <w:szCs w:val="24"/>
        </w:rPr>
        <w:t>μ</w:t>
      </w:r>
      <w:r>
        <w:rPr>
          <w:rFonts w:eastAsia="Times New Roman" w:cs="Times New Roman"/>
          <w:szCs w:val="24"/>
        </w:rPr>
        <w:t xml:space="preserve">ουσουλμάνους βρίσκονται φανατικοί </w:t>
      </w:r>
      <w:proofErr w:type="spellStart"/>
      <w:r>
        <w:rPr>
          <w:rFonts w:eastAsia="Times New Roman" w:cs="Times New Roman"/>
          <w:szCs w:val="24"/>
        </w:rPr>
        <w:t>τζιχαντιστές</w:t>
      </w:r>
      <w:proofErr w:type="spellEnd"/>
      <w:r>
        <w:rPr>
          <w:rFonts w:eastAsia="Times New Roman" w:cs="Times New Roman"/>
          <w:szCs w:val="24"/>
        </w:rPr>
        <w:t>, οι οποίοι έχουν σκοπό να σκοτώσουν οπ</w:t>
      </w:r>
      <w:r>
        <w:rPr>
          <w:rFonts w:eastAsia="Times New Roman" w:cs="Times New Roman"/>
          <w:szCs w:val="24"/>
        </w:rPr>
        <w:t xml:space="preserve">οιονδήποτε βρεθεί μπροστά τους. </w:t>
      </w:r>
    </w:p>
    <w:p w14:paraId="6EA2C27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Επίσης, αναφέρατε τις σταυροφορίες. Εάν δείτε λίγο στο διαδίκτυο, κύριε Πρόεδρε, αυτό το σχολιάζουν, κοινώς το «</w:t>
      </w:r>
      <w:proofErr w:type="spellStart"/>
      <w:r>
        <w:rPr>
          <w:rFonts w:eastAsia="Times New Roman" w:cs="Times New Roman"/>
          <w:szCs w:val="24"/>
        </w:rPr>
        <w:t>τρολάρουν</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όταν αναφέρονται στις σταυροφορίες και στο σήμερα.</w:t>
      </w:r>
    </w:p>
    <w:p w14:paraId="6EA2C276"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μπορεί να έχουν σχέση οι σταυροφορίες του 12</w:t>
      </w:r>
      <w:r>
        <w:rPr>
          <w:rFonts w:eastAsia="Times New Roman" w:cs="Times New Roman"/>
          <w:szCs w:val="24"/>
        </w:rPr>
        <w:t xml:space="preserve">00 μ.Χ., πριν από οκτακόσια χρόνια, με το σήμερα. </w:t>
      </w:r>
    </w:p>
    <w:p w14:paraId="6EA2C277"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Κύριε Πρόεδρε, να είμαστε και λίγο σοβαροί σε αυτά που λέμε, να είμαστε και λίγο στο σήμερα. Δεν μπορεί να συσχετίζουμε τις σταυροφορίες με τους </w:t>
      </w:r>
      <w:proofErr w:type="spellStart"/>
      <w:r>
        <w:rPr>
          <w:rFonts w:eastAsia="Times New Roman" w:cs="Times New Roman"/>
          <w:szCs w:val="24"/>
        </w:rPr>
        <w:t>τζιχαντιστές</w:t>
      </w:r>
      <w:proofErr w:type="spellEnd"/>
      <w:r>
        <w:rPr>
          <w:rFonts w:eastAsia="Times New Roman" w:cs="Times New Roman"/>
          <w:szCs w:val="24"/>
        </w:rPr>
        <w:t xml:space="preserve">, να λέμε δηλαδή ότι οι </w:t>
      </w:r>
      <w:proofErr w:type="spellStart"/>
      <w:r>
        <w:rPr>
          <w:rFonts w:eastAsia="Times New Roman" w:cs="Times New Roman"/>
          <w:szCs w:val="24"/>
        </w:rPr>
        <w:t>τζιχαντιστές</w:t>
      </w:r>
      <w:proofErr w:type="spellEnd"/>
      <w:r>
        <w:rPr>
          <w:rFonts w:eastAsia="Times New Roman" w:cs="Times New Roman"/>
          <w:szCs w:val="24"/>
        </w:rPr>
        <w:t xml:space="preserve"> έχουν δίκιο</w:t>
      </w:r>
      <w:r>
        <w:rPr>
          <w:rFonts w:eastAsia="Times New Roman" w:cs="Times New Roman"/>
          <w:szCs w:val="24"/>
        </w:rPr>
        <w:t xml:space="preserve"> που μας… </w:t>
      </w:r>
    </w:p>
    <w:p w14:paraId="6EA2C278"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EA2C279"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Οι σταυροφορίες έγιναν για να προστατεύσουν τους </w:t>
      </w:r>
      <w:r>
        <w:rPr>
          <w:rFonts w:eastAsia="Times New Roman" w:cs="Times New Roman"/>
          <w:szCs w:val="24"/>
        </w:rPr>
        <w:t>χ</w:t>
      </w:r>
      <w:r>
        <w:rPr>
          <w:rFonts w:eastAsia="Times New Roman" w:cs="Times New Roman"/>
          <w:szCs w:val="24"/>
        </w:rPr>
        <w:t>ριστιανούς. Δεν μπορεί να τις συγχέουμε με το σήμερα. Αν είναι δυνατόν!</w:t>
      </w:r>
    </w:p>
    <w:p w14:paraId="6EA2C27A"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παρακαλώ να μη γίνεται σχολιασμός. Δεν είπα τίποτα επί προσωπικού, απλώς εσείς σχολιάσατε την ομιλία μου. </w:t>
      </w:r>
    </w:p>
    <w:p w14:paraId="6EA2C27B"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Κατ’ αρχάς, κύριε Ηλιόπουλε, δεν είχα καμμία πρόθεση να σχολιάσω την ομιλία σας. </w:t>
      </w:r>
    </w:p>
    <w:p w14:paraId="6EA2C27C"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Δεύτερον, θα συμφωνήσω μαζί</w:t>
      </w:r>
      <w:r>
        <w:rPr>
          <w:rFonts w:eastAsia="Times New Roman" w:cs="Times New Roman"/>
          <w:szCs w:val="24"/>
        </w:rPr>
        <w:t xml:space="preserve"> σας ότι το Προεδρείο δεν σχολιάζει. </w:t>
      </w:r>
    </w:p>
    <w:p w14:paraId="6EA2C27D"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Μα, τα κάνετε όλα, κύριε Πρόεδρε!</w:t>
      </w:r>
    </w:p>
    <w:p w14:paraId="6EA2C27E"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Όμως, όταν εγώ καλώ τη Βουλή σε ενός λεπτού σιγή και μετά ακούω ότι είναι υποκριτική αυτή η έκκληση, αυτό δεν το αποδέχομαι. </w:t>
      </w:r>
      <w:r>
        <w:rPr>
          <w:rFonts w:eastAsia="Times New Roman" w:cs="Times New Roman"/>
          <w:szCs w:val="24"/>
        </w:rPr>
        <w:t>Το καταλαβαίνετε.</w:t>
      </w:r>
    </w:p>
    <w:p w14:paraId="6EA2C27F"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Μπορώ, όμως, να έχω άποψη και να την εκφέρω.</w:t>
      </w:r>
    </w:p>
    <w:p w14:paraId="6EA2C280"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Σύμφωνοι, αλλά δεν μπορώ και εγώ να αποδεχθώ ότι καλώ τη Βουλή υποκριτικά να κρατήσει ενός λεπτού σιγή. Καθένας διατηρεί τις απόψεις τ</w:t>
      </w:r>
      <w:r>
        <w:rPr>
          <w:rFonts w:eastAsia="Times New Roman" w:cs="Times New Roman"/>
          <w:szCs w:val="24"/>
        </w:rPr>
        <w:t xml:space="preserve">ου και το σέβομαι -τις απόψεις μου τις ακούσατε- αλλά πέραν τούτου ουδέν. Νομίζω ότι μπορούμε να κάνουμε έναν διάλογο. </w:t>
      </w:r>
    </w:p>
    <w:p w14:paraId="6EA2C281" w14:textId="77777777" w:rsidR="00E41DDC" w:rsidRDefault="007120B1">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w:t>
      </w:r>
      <w:r>
        <w:rPr>
          <w:rFonts w:eastAsia="Times New Roman" w:cs="Times New Roman"/>
        </w:rPr>
        <w:t>οηγουμένως ξεναγήθηκαν στην έκ</w:t>
      </w:r>
      <w:r>
        <w:rPr>
          <w:rFonts w:eastAsia="Times New Roman" w:cs="Times New Roman"/>
        </w:rPr>
        <w:lastRenderedPageBreak/>
        <w:t>θεση της αίθουσας «ΕΛΕΥΘΕΡΙΟΣ ΒΕΝΙΖΕΛΟΣ» και ενημερώθηκαν για την ιστορία του κτηρίου και τον τρόπο οργάνωσης και λειτουργίας της Βουλής, τριάντα ένας μαθητές και μαθήτριες και τρεις συνοδοί εκπαιδευτικοί από το Δημοτικό Σχολε</w:t>
      </w:r>
      <w:r>
        <w:rPr>
          <w:rFonts w:eastAsia="Times New Roman" w:cs="Times New Roman"/>
        </w:rPr>
        <w:t xml:space="preserve">ίο </w:t>
      </w:r>
      <w:proofErr w:type="spellStart"/>
      <w:r>
        <w:rPr>
          <w:rFonts w:eastAsia="Times New Roman" w:cs="Times New Roman"/>
        </w:rPr>
        <w:t>Χωραφακίων</w:t>
      </w:r>
      <w:proofErr w:type="spellEnd"/>
      <w:r>
        <w:rPr>
          <w:rFonts w:eastAsia="Times New Roman" w:cs="Times New Roman"/>
        </w:rPr>
        <w:t xml:space="preserve"> Χανίων και από το 2</w:t>
      </w:r>
      <w:r>
        <w:rPr>
          <w:rFonts w:eastAsia="Times New Roman" w:cs="Times New Roman"/>
          <w:vertAlign w:val="superscript"/>
        </w:rPr>
        <w:t>ο</w:t>
      </w:r>
      <w:r>
        <w:rPr>
          <w:rFonts w:eastAsia="Times New Roman" w:cs="Times New Roman"/>
        </w:rPr>
        <w:t xml:space="preserve"> Δημοτικό Σχολείο Σούδας Χανίων. </w:t>
      </w:r>
    </w:p>
    <w:p w14:paraId="6EA2C282" w14:textId="77777777" w:rsidR="00E41DDC" w:rsidRDefault="007120B1">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6EA2C283" w14:textId="77777777" w:rsidR="00E41DDC" w:rsidRDefault="007120B1">
      <w:pPr>
        <w:spacing w:after="0" w:line="600" w:lineRule="auto"/>
        <w:ind w:left="36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6EA2C284" w14:textId="77777777" w:rsidR="00E41DDC" w:rsidRDefault="007120B1">
      <w:pPr>
        <w:spacing w:after="0" w:line="600" w:lineRule="auto"/>
        <w:ind w:firstLine="720"/>
        <w:jc w:val="both"/>
        <w:rPr>
          <w:rFonts w:eastAsia="Times New Roman" w:cs="Times New Roman"/>
        </w:rPr>
      </w:pPr>
      <w:r>
        <w:rPr>
          <w:rFonts w:eastAsia="Times New Roman" w:cs="Times New Roman"/>
          <w:b/>
        </w:rPr>
        <w:t xml:space="preserve">ΙΩΑΝΝΗΣ ΣΤΕΦΟΣ: </w:t>
      </w:r>
      <w:r>
        <w:rPr>
          <w:rFonts w:eastAsia="Times New Roman" w:cs="Times New Roman"/>
        </w:rPr>
        <w:t>Κύριε Πρόεδρε, μπορώ να έχω τον λόγο;</w:t>
      </w:r>
    </w:p>
    <w:p w14:paraId="6EA2C285"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w:t>
      </w:r>
      <w:proofErr w:type="spellStart"/>
      <w:r>
        <w:rPr>
          <w:rFonts w:eastAsia="Times New Roman" w:cs="Times New Roman"/>
          <w:szCs w:val="24"/>
        </w:rPr>
        <w:t>Στέφο</w:t>
      </w:r>
      <w:proofErr w:type="spellEnd"/>
      <w:r>
        <w:rPr>
          <w:rFonts w:eastAsia="Times New Roman" w:cs="Times New Roman"/>
          <w:szCs w:val="24"/>
        </w:rPr>
        <w:t xml:space="preserve">, τι θέλετε να σχολιάσετε, παρακαλώ; </w:t>
      </w:r>
    </w:p>
    <w:p w14:paraId="6EA2C286"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 xml:space="preserve">Έγινε αναφορά από τον προηγούμενο ομιλητή στην εισήγησή μου με σαφείς χαρακτηρισμούς. </w:t>
      </w:r>
    </w:p>
    <w:p w14:paraId="6EA2C287"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Κύριε Πρόεδρε, είναι γεγονός ότι η τοποθέτησή σας δεν τιμά μόνο εσάς, αλλά τιμά όλο το δημοκρατικό τόξο </w:t>
      </w:r>
      <w:r>
        <w:rPr>
          <w:rFonts w:eastAsia="Times New Roman" w:cs="Times New Roman"/>
          <w:szCs w:val="24"/>
        </w:rPr>
        <w:t xml:space="preserve">αυτού του Κοινοβουλίου. Ωστόσο, ειπώθηκε ότι ο ομιλητής, ο εισηγητής του ΣΥΡΙΖΑ και στις συνεδριάσεις των </w:t>
      </w:r>
      <w:r>
        <w:rPr>
          <w:rFonts w:eastAsia="Times New Roman" w:cs="Times New Roman"/>
          <w:szCs w:val="24"/>
        </w:rPr>
        <w:t>ε</w:t>
      </w:r>
      <w:r>
        <w:rPr>
          <w:rFonts w:eastAsia="Times New Roman" w:cs="Times New Roman"/>
          <w:szCs w:val="24"/>
        </w:rPr>
        <w:t xml:space="preserve">πιτροπών και σήμερα, αναπτύσσοντας τη λογική της λειτουργίας και της αναγκαιότητας του τεμένους, υποθάλπει </w:t>
      </w:r>
      <w:proofErr w:type="spellStart"/>
      <w:r>
        <w:rPr>
          <w:rFonts w:eastAsia="Times New Roman" w:cs="Times New Roman"/>
          <w:szCs w:val="24"/>
        </w:rPr>
        <w:t>τζιχαντιστές</w:t>
      </w:r>
      <w:proofErr w:type="spellEnd"/>
      <w:r>
        <w:rPr>
          <w:rFonts w:eastAsia="Times New Roman" w:cs="Times New Roman"/>
          <w:szCs w:val="24"/>
        </w:rPr>
        <w:t xml:space="preserve"> που πιθανόν θα προβούν σε τρο</w:t>
      </w:r>
      <w:r>
        <w:rPr>
          <w:rFonts w:eastAsia="Times New Roman" w:cs="Times New Roman"/>
          <w:szCs w:val="24"/>
        </w:rPr>
        <w:t xml:space="preserve">μοκρατικές ενέργειες. Είναι άθλια αυτή η αντίληψη. Το άρθρο </w:t>
      </w:r>
      <w:r>
        <w:rPr>
          <w:rFonts w:eastAsia="Times New Roman" w:cs="Times New Roman"/>
          <w:szCs w:val="24"/>
        </w:rPr>
        <w:lastRenderedPageBreak/>
        <w:t xml:space="preserve">13 του Συντάγματος προστατεύει την ανεξιθρησκία και τις ατομικές ελευθερίες. </w:t>
      </w:r>
    </w:p>
    <w:p w14:paraId="6EA2C288"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Σε κάθε περίπτωση, τόσο εμένα τον ίδιο προσωπικά όσο και την Κυβέρνηση και τον ΣΥΡΙΖΑ, μάς χωρίζει άβυσσος από μισαλλό</w:t>
      </w:r>
      <w:r>
        <w:rPr>
          <w:rFonts w:eastAsia="Times New Roman" w:cs="Times New Roman"/>
          <w:szCs w:val="24"/>
        </w:rPr>
        <w:t xml:space="preserve">δοξες θεωρίες και απόψεις. Επίσης, μας χωρίζει άβυσσος από φασιστικής και χιτλερικής έμπνευσης θεωρίες. </w:t>
      </w:r>
    </w:p>
    <w:p w14:paraId="6EA2C289"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EA2C28A"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κύριε </w:t>
      </w:r>
      <w:proofErr w:type="spellStart"/>
      <w:r>
        <w:rPr>
          <w:rFonts w:eastAsia="Times New Roman" w:cs="Times New Roman"/>
          <w:szCs w:val="24"/>
        </w:rPr>
        <w:t>Στέφο</w:t>
      </w:r>
      <w:proofErr w:type="spellEnd"/>
      <w:r>
        <w:rPr>
          <w:rFonts w:eastAsia="Times New Roman" w:cs="Times New Roman"/>
          <w:szCs w:val="24"/>
        </w:rPr>
        <w:t xml:space="preserve">. </w:t>
      </w:r>
    </w:p>
    <w:p w14:paraId="6EA2C28B"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συνεχίσουμε με τον επόμενο ειδικό αγορητή, ο οποίος είναι ο κ. Ιωάννης Δελής</w:t>
      </w:r>
      <w:r>
        <w:rPr>
          <w:rFonts w:eastAsia="Times New Roman" w:cs="Times New Roman"/>
          <w:szCs w:val="24"/>
        </w:rPr>
        <w:t xml:space="preserve"> από το Κομμουνιστικό Κόμμα Ελλάδας. </w:t>
      </w:r>
    </w:p>
    <w:p w14:paraId="6EA2C28C"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Κυρίες και κύριοι Βουλευτές, ο τίτλος του σημερινού νομοσχεδίου το λέει καθαρά: Το κυβερνητικό έργο στην παιδεία επιταχύνεται. Η αλήθεια είναι βέβαια ότι η </w:t>
      </w:r>
      <w:r>
        <w:rPr>
          <w:rFonts w:eastAsia="Times New Roman" w:cs="Times New Roman"/>
          <w:szCs w:val="24"/>
        </w:rPr>
        <w:t>σ</w:t>
      </w:r>
      <w:r>
        <w:rPr>
          <w:rFonts w:eastAsia="Times New Roman" w:cs="Times New Roman"/>
          <w:szCs w:val="24"/>
        </w:rPr>
        <w:t>υγκυβέρνηση τον τελευταίο καιρό ανεβάζει τις σ</w:t>
      </w:r>
      <w:r>
        <w:rPr>
          <w:rFonts w:eastAsia="Times New Roman" w:cs="Times New Roman"/>
          <w:szCs w:val="24"/>
        </w:rPr>
        <w:t xml:space="preserve">τροφές στη μηχανή της αντιλαϊκής της πολιτικής σε όλους τους τομείς. Άλλωστε, το μελάνι του τέταρτου μνημονίου που ψήφισε πριν από λίγες μέρες, ακόμα δεν έχει στεγνώσει. </w:t>
      </w:r>
    </w:p>
    <w:p w14:paraId="6EA2C28D"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Να πούμε εδώ, βεβαίως, ότι οι πρόσφατοι αγώνες του λαού μας όχι μόνο δεν πήγαν χαμένο</w:t>
      </w:r>
      <w:r>
        <w:rPr>
          <w:rFonts w:eastAsia="Times New Roman" w:cs="Times New Roman"/>
          <w:szCs w:val="24"/>
        </w:rPr>
        <w:t xml:space="preserve">ι, όχι μόνο έγιναν ήδη το </w:t>
      </w:r>
      <w:r>
        <w:rPr>
          <w:rFonts w:eastAsia="Times New Roman" w:cs="Times New Roman"/>
          <w:szCs w:val="24"/>
        </w:rPr>
        <w:lastRenderedPageBreak/>
        <w:t xml:space="preserve">χαλί, το σκαλί για το επόμενο αγωνιστικό ξέσπασμα, αλλά κυρίως –και αυτό δεν είναι λίγο- κατεδάφισαν όλη την κυβερνητική προπαγάνδα περί της δήθεν φιλολαϊκής κυβερνητικής πολιτικής των μέτρων και των αντίμετρων. </w:t>
      </w:r>
    </w:p>
    <w:p w14:paraId="6EA2C28E"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πρώτο </w:t>
      </w:r>
      <w:r>
        <w:rPr>
          <w:rFonts w:eastAsia="Times New Roman" w:cs="Times New Roman"/>
          <w:szCs w:val="24"/>
        </w:rPr>
        <w:t>κ</w:t>
      </w:r>
      <w:r>
        <w:rPr>
          <w:rFonts w:eastAsia="Times New Roman" w:cs="Times New Roman"/>
          <w:szCs w:val="24"/>
        </w:rPr>
        <w:t xml:space="preserve">τύπημα </w:t>
      </w:r>
      <w:r>
        <w:rPr>
          <w:rFonts w:eastAsia="Times New Roman" w:cs="Times New Roman"/>
          <w:szCs w:val="24"/>
        </w:rPr>
        <w:t xml:space="preserve">του τέταρτου μνημονίου στην παιδεία το δέχθηκαν οι ιδιωτικοί εκπαιδευτικοί, οι οποίοι είδαν την Κυβέρνηση να απελευθερώνει ουσιαστικά τις απολύσεις τους, μειώνοντας επιπλέον και τις αποζημιώσεις τους για αυτές. </w:t>
      </w:r>
    </w:p>
    <w:p w14:paraId="6EA2C28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Σε ό,τι αφορά γενικότερα την παιδεία, εξαγγέ</w:t>
      </w:r>
      <w:r>
        <w:rPr>
          <w:rFonts w:eastAsia="Times New Roman" w:cs="Times New Roman"/>
          <w:szCs w:val="24"/>
        </w:rPr>
        <w:t xml:space="preserve">λθηκε με πανηγυρικό τρόπο, από τον ίδιο τον Πρωθυπουργό, ειδικό μνημόνιο γι’ αυτή, το οποίο κωδικοποιήθηκε και </w:t>
      </w:r>
      <w:proofErr w:type="spellStart"/>
      <w:r>
        <w:rPr>
          <w:rFonts w:eastAsia="Times New Roman" w:cs="Times New Roman"/>
          <w:szCs w:val="24"/>
        </w:rPr>
        <w:t>χρονοθετήθηκε</w:t>
      </w:r>
      <w:proofErr w:type="spellEnd"/>
      <w:r>
        <w:rPr>
          <w:rFonts w:eastAsia="Times New Roman" w:cs="Times New Roman"/>
          <w:szCs w:val="24"/>
        </w:rPr>
        <w:t xml:space="preserve"> σε συγκεκριμένο χρονοδιάγραμμα υλοποίησης σε βάθος τριετίας.</w:t>
      </w:r>
    </w:p>
    <w:p w14:paraId="6EA2C29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Φυσικά το τριετές μνημόνιο της παιδείας, οι συνέπειες του οποίου εκτεί</w:t>
      </w:r>
      <w:r>
        <w:rPr>
          <w:rFonts w:eastAsia="Times New Roman" w:cs="Times New Roman"/>
          <w:szCs w:val="24"/>
        </w:rPr>
        <w:t>νονται σε βάθος δεκαετιών, αποτελεί τον καρπό της αγαστής συνεργασίας Κυβέρνησης και Θεσμών, στη βάση του τρίτου μνημονίου και πάντα υπό την υψηλή εποπτεία και καθοδήγηση της Ευρωπαϊκής Ένωσης και του ΟΟΣΑ, στου οποίου ΟΟΣΑ την αναμενόμενη και πολύκροτη έκ</w:t>
      </w:r>
      <w:r>
        <w:rPr>
          <w:rFonts w:eastAsia="Times New Roman" w:cs="Times New Roman"/>
          <w:szCs w:val="24"/>
        </w:rPr>
        <w:t>θεση ποντάρει πάρα πολύ η Κυβέρνηση, ώστε να βρει ένα ακόμα στήριγμα και σύμ</w:t>
      </w:r>
      <w:r>
        <w:rPr>
          <w:rFonts w:eastAsia="Times New Roman" w:cs="Times New Roman"/>
          <w:szCs w:val="24"/>
        </w:rPr>
        <w:lastRenderedPageBreak/>
        <w:t>μαχο στη νέα ολομέτωπη αντιεκπαιδευτική επίθεση που ετοιμάζεται να εξαπολύσει σε όλες τις βαθμίδες της εκπαίδευσης, αρχής γενομένης από την τριτοβάθμια σε λίγες ημέρες με το επικεί</w:t>
      </w:r>
      <w:r>
        <w:rPr>
          <w:rFonts w:eastAsia="Times New Roman" w:cs="Times New Roman"/>
          <w:szCs w:val="24"/>
        </w:rPr>
        <w:t>μενο νομοσχέδιο.</w:t>
      </w:r>
    </w:p>
    <w:p w14:paraId="6EA2C29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Απ’ όλα θα έχει ο αντιεκπαιδευτικός «μπαξές»: αξιολόγηση, το βασικό εργαλείο για την απαρέγκλιτη υλοποίηση της αντιλαϊκής πολιτικής, επέκταση της μαθητείας, που είναι τα άλλο όνομα της φθηνής εργασίας των νέων, μπόλικη αποκέντρωση και αυτο</w:t>
      </w:r>
      <w:r>
        <w:rPr>
          <w:rFonts w:eastAsia="Times New Roman" w:cs="Times New Roman"/>
          <w:szCs w:val="24"/>
        </w:rPr>
        <w:t xml:space="preserve">νομία της σχολικής μονάδας, που θα αναζητά τους αναγκαίους πόρους για τη λειτουργία της στην αγορά και στους γονείς, και ακόμα μεγαλύτερη </w:t>
      </w:r>
      <w:proofErr w:type="spellStart"/>
      <w:r>
        <w:rPr>
          <w:rFonts w:eastAsia="Times New Roman" w:cs="Times New Roman"/>
          <w:szCs w:val="24"/>
        </w:rPr>
        <w:t>φροντιστηριοποίηση</w:t>
      </w:r>
      <w:proofErr w:type="spellEnd"/>
      <w:r>
        <w:rPr>
          <w:rFonts w:eastAsia="Times New Roman" w:cs="Times New Roman"/>
          <w:szCs w:val="24"/>
        </w:rPr>
        <w:t xml:space="preserve"> του λυκείου στο όνομα του </w:t>
      </w:r>
      <w:proofErr w:type="spellStart"/>
      <w:r>
        <w:rPr>
          <w:rFonts w:eastAsia="Times New Roman" w:cs="Times New Roman"/>
          <w:szCs w:val="24"/>
        </w:rPr>
        <w:t>εξορθολογισμού</w:t>
      </w:r>
      <w:proofErr w:type="spellEnd"/>
      <w:r>
        <w:rPr>
          <w:rFonts w:eastAsia="Times New Roman" w:cs="Times New Roman"/>
          <w:szCs w:val="24"/>
        </w:rPr>
        <w:t xml:space="preserve"> του συστήματος πρόσβασης στα ΑΕΙ. Όλα αυτά και άλλα ακόμα </w:t>
      </w:r>
      <w:r>
        <w:rPr>
          <w:rFonts w:eastAsia="Times New Roman" w:cs="Times New Roman"/>
          <w:szCs w:val="24"/>
        </w:rPr>
        <w:t>θα είναι τα επόμενα βήματα στην υλοποίηση αυτού του εκπαιδευτικού μνημονίου.</w:t>
      </w:r>
    </w:p>
    <w:p w14:paraId="6EA2C29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Δεν είναι καθόλου, μα καθόλου τυχαίο ότι λίγους μήνες πριν τα ίδια ακριβώς ζητούσε με ανακοίνωσή του ο Σύνδεσμος Ελλήνων Βιομηχάνων, με τις δώδεκα θέσεις του για την παιδεία. Και οι επιθυμίες του ΣΕΒ είναι για εσάς διαταγή. Για να μη μένει, δηλαδή, και καμ</w:t>
      </w:r>
      <w:r>
        <w:rPr>
          <w:rFonts w:eastAsia="Times New Roman" w:cs="Times New Roman"/>
          <w:szCs w:val="24"/>
        </w:rPr>
        <w:t xml:space="preserve">μιά αμφιβολία για το ποιον εξυπηρετούν τα μνημόνια και η πολιτική σας. </w:t>
      </w:r>
    </w:p>
    <w:p w14:paraId="6EA2C29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όλα αυτά μέσα σε ένα ασφυκτικό περιβάλλον </w:t>
      </w:r>
      <w:proofErr w:type="spellStart"/>
      <w:r>
        <w:rPr>
          <w:rFonts w:eastAsia="Times New Roman" w:cs="Times New Roman"/>
          <w:szCs w:val="24"/>
        </w:rPr>
        <w:t>υποχρηματοδότησης</w:t>
      </w:r>
      <w:proofErr w:type="spellEnd"/>
      <w:r>
        <w:rPr>
          <w:rFonts w:eastAsia="Times New Roman" w:cs="Times New Roman"/>
          <w:szCs w:val="24"/>
        </w:rPr>
        <w:t xml:space="preserve"> στο οποίο καταδικάζετε την παιδεία σε όλες τις βαθμίδες και με τον κόφτη να περιμένει πάντα στη γωνία για νέες μειώσεις,</w:t>
      </w:r>
      <w:r>
        <w:rPr>
          <w:rFonts w:eastAsia="Times New Roman" w:cs="Times New Roman"/>
          <w:szCs w:val="24"/>
        </w:rPr>
        <w:t xml:space="preserve"> αν δεν πιάνονται τα ματωμένα πλεονάσματα.</w:t>
      </w:r>
    </w:p>
    <w:p w14:paraId="6EA2C29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Θα το ξαναπούμε: Το πιο εμβληματικό παράδειγμα της αντιεκπαιδευτικής σας πολιτικής και των σημερινών, αλλά και των προηγούμενων κυβερνώντων, είναι η ελαστική απασχόληση, η εργασιακή περιπλάνηση και το άγχος για δο</w:t>
      </w:r>
      <w:r>
        <w:rPr>
          <w:rFonts w:eastAsia="Times New Roman" w:cs="Times New Roman"/>
          <w:szCs w:val="24"/>
        </w:rPr>
        <w:t>υλειά των χιλιάδων αναπληρωτών και ωρομισθίων εκπαιδευτικών, τους οποίους αδίστακτα κοροϊδεύετε, κάνοντας εμπόριο ελπίδας με το δίκαιο αίτημά τους για διορισμούς. Μόνο που τα δάκρυά σας γι’ αυτούς είναι κροκοδείλια. Διορίστε τους τώρα!</w:t>
      </w:r>
    </w:p>
    <w:p w14:paraId="6EA2C29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Τι συνέπειες έχουν ό</w:t>
      </w:r>
      <w:r>
        <w:rPr>
          <w:rFonts w:eastAsia="Times New Roman" w:cs="Times New Roman"/>
          <w:szCs w:val="24"/>
        </w:rPr>
        <w:t>λα αυτά; Οι ταξικοί φραγμοί στην κατάκτηση της ολόπλευρης γνώσης για τα παιδιά των λαϊκών οικογενειών υψώνονται επικίνδυνα και το ώριμο αίτημα για λαϊκή παιδεία είναι φυσικό να μπολιάζει και θα μπολιάσει ακόμα περισσότερο τις διεκδικήσεις του εργατικού και</w:t>
      </w:r>
      <w:r>
        <w:rPr>
          <w:rFonts w:eastAsia="Times New Roman" w:cs="Times New Roman"/>
          <w:szCs w:val="24"/>
        </w:rPr>
        <w:t xml:space="preserve"> του λαϊκού κινήματος. Και γι’ αυτό να είστε σίγουροι.</w:t>
      </w:r>
    </w:p>
    <w:p w14:paraId="6EA2C29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Παρά το ότι το σημερινό νομοσχέδιο εμφανίζεται ως υποχρεωτική απλή νομοθετική ρύθμιση –συμμόρφωση μάλλον- με </w:t>
      </w:r>
      <w:r>
        <w:rPr>
          <w:rFonts w:eastAsia="Times New Roman" w:cs="Times New Roman"/>
          <w:szCs w:val="24"/>
        </w:rPr>
        <w:lastRenderedPageBreak/>
        <w:t xml:space="preserve">την απόφαση του </w:t>
      </w:r>
      <w:proofErr w:type="spellStart"/>
      <w:r>
        <w:rPr>
          <w:rFonts w:eastAsia="Times New Roman" w:cs="Times New Roman"/>
          <w:szCs w:val="24"/>
        </w:rPr>
        <w:t>ΣτΕ</w:t>
      </w:r>
      <w:proofErr w:type="spellEnd"/>
      <w:r>
        <w:rPr>
          <w:rFonts w:eastAsia="Times New Roman" w:cs="Times New Roman"/>
          <w:szCs w:val="24"/>
        </w:rPr>
        <w:t xml:space="preserve"> για τον τρόπο επιλογής των διευθυντών, είναι κάτι παραπάνω. Στην ουσία α</w:t>
      </w:r>
      <w:r>
        <w:rPr>
          <w:rFonts w:eastAsia="Times New Roman" w:cs="Times New Roman"/>
          <w:szCs w:val="24"/>
        </w:rPr>
        <w:t xml:space="preserve">ποτελεί την πρώτη τροχιοδεικτική βολή της αντιεκπαιδευτικής επίθεσης, που αναμένεται να κλιμακώσετε το επόμενο διάστημα. </w:t>
      </w:r>
    </w:p>
    <w:p w14:paraId="6EA2C29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 κυρίως σώμα του νομοσχεδίου αναφέρεται στον νέο τρόπο επιλογής των διευθυντών σχολικών μονάδων. Είπα «νέος», αλλά εντάξει δεν είναι</w:t>
      </w:r>
      <w:r>
        <w:rPr>
          <w:rFonts w:eastAsia="Times New Roman" w:cs="Times New Roman"/>
          <w:szCs w:val="24"/>
        </w:rPr>
        <w:t xml:space="preserve"> και τόσο νέος! Μια απλή ανάγνωση του νομοσχεδίου αρκεί για να καταλάβει κανείς ότι επί της ουσίας επανέρχεται με άλλο περιτύλιγμα η ίδια εδώ και χρόνια, πολιτικά διάτρητη διαδικασία επιλογής διευθυντών των σχολείων, διαδικασία επιλογής η οποία ουσιαστικά </w:t>
      </w:r>
      <w:r>
        <w:rPr>
          <w:rFonts w:eastAsia="Times New Roman" w:cs="Times New Roman"/>
          <w:szCs w:val="24"/>
        </w:rPr>
        <w:t xml:space="preserve">δεν άλλαξε ούτε και με την προηγούμενη πολυδιαφημισμένη διαδικασία της περιορισμένης συμμετοχής σε αυτή των ίδιων των εκπαιδευτικών, διαδικασία που θυμίζουμε ότι έγινε και το </w:t>
      </w:r>
      <w:proofErr w:type="spellStart"/>
      <w:r>
        <w:rPr>
          <w:rFonts w:eastAsia="Times New Roman" w:cs="Times New Roman"/>
          <w:szCs w:val="24"/>
        </w:rPr>
        <w:t>άλλοθί</w:t>
      </w:r>
      <w:proofErr w:type="spellEnd"/>
      <w:r>
        <w:rPr>
          <w:rFonts w:eastAsia="Times New Roman" w:cs="Times New Roman"/>
          <w:szCs w:val="24"/>
        </w:rPr>
        <w:t xml:space="preserve"> σας, ώστε να προχωρήσετε σε μία σειρά αντιεκπαιδευτικών ρυθμίσεων. </w:t>
      </w:r>
    </w:p>
    <w:p w14:paraId="6EA2C29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Και τώ</w:t>
      </w:r>
      <w:r>
        <w:rPr>
          <w:rFonts w:eastAsia="Times New Roman" w:cs="Times New Roman"/>
          <w:szCs w:val="24"/>
        </w:rPr>
        <w:t xml:space="preserve">ρα και στην </w:t>
      </w:r>
      <w:r>
        <w:rPr>
          <w:rFonts w:eastAsia="Times New Roman" w:cs="Times New Roman"/>
          <w:szCs w:val="24"/>
        </w:rPr>
        <w:t>ε</w:t>
      </w:r>
      <w:r>
        <w:rPr>
          <w:rFonts w:eastAsia="Times New Roman" w:cs="Times New Roman"/>
          <w:szCs w:val="24"/>
        </w:rPr>
        <w:t xml:space="preserve">πιτροπή χθες και προχθές περίσσεψαν και περισσεύουν τα παχιά λόγια των Υπουργών και των κυβερνητικών Βουλευτών περί βαθέματος της δημοκρατίας στα σχολεία, περί </w:t>
      </w:r>
      <w:proofErr w:type="spellStart"/>
      <w:r>
        <w:rPr>
          <w:rFonts w:eastAsia="Times New Roman" w:cs="Times New Roman"/>
          <w:szCs w:val="24"/>
        </w:rPr>
        <w:t>συμμετοχικότητας</w:t>
      </w:r>
      <w:proofErr w:type="spellEnd"/>
      <w:r>
        <w:rPr>
          <w:rFonts w:eastAsia="Times New Roman" w:cs="Times New Roman"/>
          <w:szCs w:val="24"/>
        </w:rPr>
        <w:t xml:space="preserve"> των εκπαιδευτικών. Και όλα </w:t>
      </w:r>
      <w:r>
        <w:rPr>
          <w:rFonts w:eastAsia="Times New Roman" w:cs="Times New Roman"/>
          <w:szCs w:val="24"/>
        </w:rPr>
        <w:lastRenderedPageBreak/>
        <w:t>αυτά χάρη στην ψήφο τους το 2015 ή στη γνώμη τους τώ</w:t>
      </w:r>
      <w:r>
        <w:rPr>
          <w:rFonts w:eastAsia="Times New Roman" w:cs="Times New Roman"/>
          <w:szCs w:val="24"/>
        </w:rPr>
        <w:t xml:space="preserve">ρα για τους διευθυντές των σχολείων. </w:t>
      </w:r>
    </w:p>
    <w:p w14:paraId="6EA2C29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Και εμείς ρωτάμε: Τι άλλαξε προς το καλύτερο στα σχολεία ύστερα από την ψηφοφορία των εκπαιδευτικών για τους διευθυντές; </w:t>
      </w:r>
    </w:p>
    <w:p w14:paraId="6EA2C29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Σε αυτό το διάστημα δεν ήταν που έγιναν οι άγριες περικοπές στα ολοήμερα, που οδήγησαν, πέραν απ</w:t>
      </w:r>
      <w:r>
        <w:rPr>
          <w:rFonts w:eastAsia="Times New Roman" w:cs="Times New Roman"/>
          <w:szCs w:val="24"/>
        </w:rPr>
        <w:t xml:space="preserve">ό τις χιλιάδες απολύσεις αναπληρωτών, σε συνεχείς μετακινήσεις τους εκπαιδευτικούς, σε ένα διαρκές </w:t>
      </w:r>
      <w:r>
        <w:rPr>
          <w:rFonts w:eastAsia="Times New Roman" w:cs="Times New Roman"/>
          <w:szCs w:val="24"/>
          <w:lang w:val="en-US"/>
        </w:rPr>
        <w:t>rotation</w:t>
      </w:r>
      <w:r>
        <w:rPr>
          <w:rFonts w:eastAsia="Times New Roman" w:cs="Times New Roman"/>
          <w:szCs w:val="24"/>
        </w:rPr>
        <w:t xml:space="preserve"> για την κάλυψη του προγράμματος των σχολείων; Σε αυτό το διάστημα δεν ήταν που δώσατε συντριπτικά πλήγματα στην ειδική αγωγή, με την αποστέωση των τ</w:t>
      </w:r>
      <w:r>
        <w:rPr>
          <w:rFonts w:eastAsia="Times New Roman" w:cs="Times New Roman"/>
          <w:szCs w:val="24"/>
        </w:rPr>
        <w:t xml:space="preserve">μημάτων ένταξης; </w:t>
      </w:r>
    </w:p>
    <w:p w14:paraId="6EA2C29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Κι όσο για τη δημοκρατία για την οποία κόπτεστε, αλήθεια, πού βρισκόταν αυτή η δημοκρατία, όταν στη διαδρομή από τα επιβεβαιωμένα εκπαιδευτικά κενά των ίδιων των σχολείων μέχρι τις διευθύνσεις εκπαίδευσης και με τέρμα το ίδιο το Υπουργείο</w:t>
      </w:r>
      <w:r>
        <w:rPr>
          <w:rFonts w:eastAsia="Times New Roman" w:cs="Times New Roman"/>
          <w:szCs w:val="24"/>
        </w:rPr>
        <w:t xml:space="preserve">, εσείς αυτά τα κενά τα εξαφανίζατε με το έτσι θέλω, για να κάνετε τις λιγότερες μεταθέσεις εκπαιδευτικών από ποτέ; Και εν πάση </w:t>
      </w:r>
      <w:proofErr w:type="spellStart"/>
      <w:r>
        <w:rPr>
          <w:rFonts w:eastAsia="Times New Roman" w:cs="Times New Roman"/>
          <w:szCs w:val="24"/>
        </w:rPr>
        <w:lastRenderedPageBreak/>
        <w:t>περιπτώσει</w:t>
      </w:r>
      <w:proofErr w:type="spellEnd"/>
      <w:r>
        <w:rPr>
          <w:rFonts w:eastAsia="Times New Roman" w:cs="Times New Roman"/>
          <w:szCs w:val="24"/>
        </w:rPr>
        <w:t xml:space="preserve">, </w:t>
      </w:r>
      <w:r>
        <w:rPr>
          <w:rFonts w:eastAsia="Times New Roman"/>
          <w:bCs/>
        </w:rPr>
        <w:t>κύριε Υπουργέ,</w:t>
      </w:r>
      <w:r>
        <w:rPr>
          <w:rFonts w:eastAsia="Times New Roman" w:cs="Times New Roman"/>
          <w:szCs w:val="24"/>
        </w:rPr>
        <w:t xml:space="preserve"> καταργήστε πρώτα το αυταρχικό </w:t>
      </w:r>
      <w:proofErr w:type="spellStart"/>
      <w:r>
        <w:rPr>
          <w:rFonts w:eastAsia="Times New Roman" w:cs="Times New Roman"/>
          <w:szCs w:val="24"/>
        </w:rPr>
        <w:t>καθηκοντολόγιο</w:t>
      </w:r>
      <w:proofErr w:type="spellEnd"/>
      <w:r>
        <w:rPr>
          <w:rFonts w:eastAsia="Times New Roman" w:cs="Times New Roman"/>
          <w:szCs w:val="24"/>
        </w:rPr>
        <w:t xml:space="preserve"> κι ύστερα μιλάμε και για τη δημοκρατία στα σχολεία.</w:t>
      </w:r>
    </w:p>
    <w:p w14:paraId="6EA2C29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Η δι</w:t>
      </w:r>
      <w:r>
        <w:rPr>
          <w:rFonts w:eastAsia="Times New Roman" w:cs="Times New Roman"/>
          <w:szCs w:val="24"/>
        </w:rPr>
        <w:t>αδικασία αυτή της διατύπωσης γνώμης των εκπαιδευτικών για τους διευθυντές επανέρχεται τώρα, με έναν διαφορετικό όσο και επικίνδυνο τρόπο. Στην πραγματικότητα, ανοίγει ο δρόμος για την ενεργοποίηση των πρώτων σταδίων της αξιολόγησης, όπου πρώτα οι υφιστάμεν</w:t>
      </w:r>
      <w:r>
        <w:rPr>
          <w:rFonts w:eastAsia="Times New Roman" w:cs="Times New Roman"/>
          <w:szCs w:val="24"/>
        </w:rPr>
        <w:t xml:space="preserve">οι αξιολογούν τους προϊσταμένους τους και μετά το αντίστροφο. Ας μην ανησυχεί, λοιπόν, πολύ η Νέα Δημοκρατία και όλα τα υπόλοιπα κόμματα για την αξιολόγηση. Την προχωράει η Κυβέρνηση με πιο έξυπνο και πιο ύπουλο τρόπο. </w:t>
      </w:r>
    </w:p>
    <w:p w14:paraId="6EA2C29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Όπως λέει στο πρώτο άρθρο στο εδάφιο</w:t>
      </w:r>
      <w:r>
        <w:rPr>
          <w:rFonts w:eastAsia="Times New Roman" w:cs="Times New Roman"/>
          <w:szCs w:val="24"/>
        </w:rPr>
        <w:t xml:space="preserve"> 6ζ΄, η διατύπωση της γνώμης των εκπαιδευτικών γίνεται επί συγκεκριμένων ερωτήσεων αποτίμησης του κριτηρίου της συμβολής στο εκπαιδευτικό έργο, της προσωπικότητας και της γενικότερης συγκρότησης του υποψηφίου. </w:t>
      </w:r>
    </w:p>
    <w:p w14:paraId="6EA2C29E" w14:textId="77777777" w:rsidR="00E41DDC" w:rsidRDefault="007120B1">
      <w:pPr>
        <w:tabs>
          <w:tab w:val="left" w:pos="1800"/>
        </w:tabs>
        <w:spacing w:after="0" w:line="600" w:lineRule="auto"/>
        <w:ind w:firstLine="720"/>
        <w:jc w:val="both"/>
        <w:rPr>
          <w:rFonts w:eastAsia="Times New Roman"/>
          <w:szCs w:val="24"/>
        </w:rPr>
      </w:pPr>
      <w:r>
        <w:rPr>
          <w:rFonts w:eastAsia="Times New Roman" w:cs="Times New Roman"/>
          <w:szCs w:val="24"/>
        </w:rPr>
        <w:t xml:space="preserve">Ο τύπος και το περιεχόμενο των φύλλων αυτών, </w:t>
      </w:r>
      <w:r>
        <w:rPr>
          <w:rFonts w:eastAsia="Times New Roman" w:cs="Times New Roman"/>
          <w:szCs w:val="24"/>
        </w:rPr>
        <w:t xml:space="preserve">οι ερωτήσεις δηλαδή, ξέρετε από ποιον καταρτίζονται; Καταρτίζονται με </w:t>
      </w:r>
      <w:r>
        <w:rPr>
          <w:rFonts w:eastAsia="Times New Roman" w:cs="Times New Roman"/>
          <w:szCs w:val="24"/>
        </w:rPr>
        <w:lastRenderedPageBreak/>
        <w:t>απόφαση του Υπουργού. Τέτοια ελευθερία γνώμης και δημοκρατία! Να τη χαίρεστε</w:t>
      </w:r>
      <w:r>
        <w:rPr>
          <w:rFonts w:eastAsia="Times New Roman"/>
          <w:szCs w:val="24"/>
        </w:rPr>
        <w:t xml:space="preserve">! </w:t>
      </w:r>
    </w:p>
    <w:p w14:paraId="6EA2C29F" w14:textId="77777777" w:rsidR="00E41DDC" w:rsidRDefault="007120B1">
      <w:pPr>
        <w:tabs>
          <w:tab w:val="left" w:pos="1800"/>
        </w:tabs>
        <w:spacing w:after="0" w:line="600" w:lineRule="auto"/>
        <w:ind w:firstLine="720"/>
        <w:jc w:val="both"/>
        <w:rPr>
          <w:rFonts w:eastAsia="Times New Roman"/>
          <w:szCs w:val="24"/>
        </w:rPr>
      </w:pPr>
      <w:r>
        <w:rPr>
          <w:rFonts w:eastAsia="Times New Roman"/>
          <w:szCs w:val="24"/>
        </w:rPr>
        <w:t>Δεν είναι και τόσο ότι αυτή η γνώμη, σύμφωνα με το νομοσχέδιο, δεν δεσμεύει σε καμμία –σε καμμία, το τονίζε</w:t>
      </w:r>
      <w:r>
        <w:rPr>
          <w:rFonts w:eastAsia="Times New Roman"/>
          <w:szCs w:val="24"/>
        </w:rPr>
        <w:t xml:space="preserve">ι ρητά- περίπτωση το </w:t>
      </w:r>
      <w:proofErr w:type="spellStart"/>
      <w:r>
        <w:rPr>
          <w:rFonts w:eastAsia="Times New Roman"/>
          <w:szCs w:val="24"/>
        </w:rPr>
        <w:t>αποφασίζον</w:t>
      </w:r>
      <w:proofErr w:type="spellEnd"/>
      <w:r>
        <w:rPr>
          <w:rFonts w:eastAsia="Times New Roman"/>
          <w:szCs w:val="24"/>
        </w:rPr>
        <w:t xml:space="preserve"> συλλογικό όργανο, δηλαδή το υπηρεσιακό συμβούλιο –σιγά να μην αφήνατε να το δέσμευε, δηλαδή, τέλος πάντων-, αλλά το κύριο εδώ είναι η καμουφλαρισμένη με τον μανδύα της </w:t>
      </w:r>
      <w:proofErr w:type="spellStart"/>
      <w:r>
        <w:rPr>
          <w:rFonts w:eastAsia="Times New Roman"/>
          <w:szCs w:val="24"/>
        </w:rPr>
        <w:t>συμμετοχικότητας</w:t>
      </w:r>
      <w:proofErr w:type="spellEnd"/>
      <w:r>
        <w:rPr>
          <w:rFonts w:eastAsia="Times New Roman"/>
          <w:szCs w:val="24"/>
        </w:rPr>
        <w:t xml:space="preserve"> καραμπινάτη είσοδος της αξιολόγησης στη</w:t>
      </w:r>
      <w:r>
        <w:rPr>
          <w:rFonts w:eastAsia="Times New Roman"/>
          <w:szCs w:val="24"/>
        </w:rPr>
        <w:t xml:space="preserve">ν εκπαίδευση. Αυτό είναι το κύριο. Και αυτό χρειάζεται να το προσέξουν ιδιαίτερα οι εκπαιδευτικοί, βλέποντας καθαρά τη φάκα που τους περιμένει κι όχι το τυράκι της δήθεν συμμετοχής. Κατά τα λοιπά, τι είχες Γιάννη, τι είχα πάντα! </w:t>
      </w:r>
    </w:p>
    <w:p w14:paraId="6EA2C2A0" w14:textId="77777777" w:rsidR="00E41DDC" w:rsidRDefault="007120B1">
      <w:pPr>
        <w:tabs>
          <w:tab w:val="left" w:pos="1800"/>
        </w:tabs>
        <w:spacing w:after="0" w:line="600" w:lineRule="auto"/>
        <w:ind w:firstLine="720"/>
        <w:jc w:val="both"/>
        <w:rPr>
          <w:rFonts w:eastAsia="Times New Roman"/>
          <w:szCs w:val="24"/>
        </w:rPr>
      </w:pPr>
      <w:r>
        <w:rPr>
          <w:rFonts w:eastAsia="Times New Roman"/>
          <w:szCs w:val="24"/>
        </w:rPr>
        <w:t>Πίσω από τις γνωστές κορών</w:t>
      </w:r>
      <w:r>
        <w:rPr>
          <w:rFonts w:eastAsia="Times New Roman"/>
          <w:szCs w:val="24"/>
        </w:rPr>
        <w:t>ες περί αξιοκρατίας, αμεροληψίας και αντικειμενικότητας, που τα ακούσαμε τόσες φορές και από τις προηγούμενες κυβερνήσεις, κάθε φορά που άλλαζαν το σύστημα επιλογής των διευθυντών, δύσκολα μπορεί να κρυφτεί η προσπάθεια του ΣΥΡΙΖΑ να δημιουργήσει ένα πιο φ</w:t>
      </w:r>
      <w:r>
        <w:rPr>
          <w:rFonts w:eastAsia="Times New Roman"/>
          <w:szCs w:val="24"/>
        </w:rPr>
        <w:t>ιλικό γι’ αυτόν περιβάλλον διευθυντών σχολείων.</w:t>
      </w:r>
    </w:p>
    <w:p w14:paraId="6EA2C2A1" w14:textId="77777777" w:rsidR="00E41DDC" w:rsidRDefault="007120B1">
      <w:pPr>
        <w:tabs>
          <w:tab w:val="left" w:pos="1800"/>
        </w:tabs>
        <w:spacing w:after="0" w:line="600" w:lineRule="auto"/>
        <w:ind w:firstLine="720"/>
        <w:jc w:val="both"/>
        <w:rPr>
          <w:rFonts w:eastAsia="Times New Roman"/>
          <w:szCs w:val="24"/>
        </w:rPr>
      </w:pPr>
      <w:r>
        <w:rPr>
          <w:rFonts w:eastAsia="Times New Roman"/>
          <w:szCs w:val="24"/>
        </w:rPr>
        <w:t xml:space="preserve">Με λίγα λόγια, ο ΣΥΡΙΖΑ αντιγράφει και χρησιμοποιεί όσα πριν από λίγα χρόνια κατήγγελλε με πάθος, χωρίς καθόλου μα </w:t>
      </w:r>
      <w:r>
        <w:rPr>
          <w:rFonts w:eastAsia="Times New Roman"/>
          <w:szCs w:val="24"/>
        </w:rPr>
        <w:lastRenderedPageBreak/>
        <w:t>καθόλου να πρωτοτυπεί. Στη γνωστή πεπατημένη, τροποποιεί λίγο την εσωτερική αναλογία της βαρύ</w:t>
      </w:r>
      <w:r>
        <w:rPr>
          <w:rFonts w:eastAsia="Times New Roman"/>
          <w:szCs w:val="24"/>
        </w:rPr>
        <w:t xml:space="preserve">τητας των μετρήσιμων κριτηρίων για την επιλογή των διευθυντών και, βεβαίως, επαναφέρει την </w:t>
      </w:r>
      <w:proofErr w:type="spellStart"/>
      <w:r>
        <w:rPr>
          <w:rFonts w:eastAsia="Times New Roman"/>
          <w:szCs w:val="24"/>
        </w:rPr>
        <w:t>απαξιωμένη</w:t>
      </w:r>
      <w:proofErr w:type="spellEnd"/>
      <w:r>
        <w:rPr>
          <w:rFonts w:eastAsia="Times New Roman"/>
          <w:szCs w:val="24"/>
        </w:rPr>
        <w:t xml:space="preserve"> στη συνείδηση των εκπαιδευτικών συνέντευξη των υποψηφίων, με την οποία, όπως λέει η αιτιολογική έκθεση, θα αποτιμώνται όχι μόνο η συμβολή εκάστου υποψηφίο</w:t>
      </w:r>
      <w:r>
        <w:rPr>
          <w:rFonts w:eastAsia="Times New Roman"/>
          <w:szCs w:val="24"/>
        </w:rPr>
        <w:t xml:space="preserve">υ στο εκπαιδευτικό έργο, αλλά και η γενικότερη συγκρότηση του, ακόμα και η προσωπικότητά του. </w:t>
      </w:r>
    </w:p>
    <w:p w14:paraId="6EA2C2A2" w14:textId="77777777" w:rsidR="00E41DDC" w:rsidRDefault="007120B1">
      <w:pPr>
        <w:tabs>
          <w:tab w:val="left" w:pos="1800"/>
        </w:tabs>
        <w:spacing w:after="0" w:line="600" w:lineRule="auto"/>
        <w:ind w:firstLine="720"/>
        <w:jc w:val="both"/>
        <w:rPr>
          <w:rFonts w:eastAsia="Times New Roman"/>
          <w:szCs w:val="24"/>
        </w:rPr>
      </w:pPr>
      <w:r>
        <w:rPr>
          <w:rFonts w:eastAsia="Times New Roman"/>
          <w:szCs w:val="24"/>
        </w:rPr>
        <w:t>Και πείτε μου εσείς τώρα πώς θα τα μετρήσετε όλα αυτά. Ποιο όργανο θα αναλάβει, τέλος πάντων, αυτό το σύνθετο και απαιτητικό έργο; Απαντάτε: Τα κατά τόπους υπηρε</w:t>
      </w:r>
      <w:r>
        <w:rPr>
          <w:rFonts w:eastAsia="Times New Roman"/>
          <w:szCs w:val="24"/>
        </w:rPr>
        <w:t>σιακά συμβούλια των διευθύνσεων εκπαίδευσης, όχι όμως με τη συνήθη πενταμελή τους σύνθεση, αλλά με τη διευρυμένη επταμελή, στα οποία οι κυβερνητικές επιλογές είναι εγγυημένες από χέρι, αφού τα τέσσερα από τα επτά μέλη τους είναι πολύ απλά διορισμένα από τη</w:t>
      </w:r>
      <w:r>
        <w:rPr>
          <w:rFonts w:eastAsia="Times New Roman"/>
          <w:szCs w:val="24"/>
        </w:rPr>
        <w:t>ν ίδια την Κυβέρνηση. Κι όλα αυτά, γράφετε, θα εξασφαλίσουν την ισότητα και την αξιοκρατία.</w:t>
      </w:r>
    </w:p>
    <w:p w14:paraId="6EA2C2A3" w14:textId="77777777" w:rsidR="00E41DDC" w:rsidRDefault="007120B1">
      <w:pPr>
        <w:tabs>
          <w:tab w:val="left" w:pos="1800"/>
        </w:tabs>
        <w:spacing w:after="0" w:line="600" w:lineRule="auto"/>
        <w:ind w:firstLine="720"/>
        <w:jc w:val="both"/>
        <w:rPr>
          <w:rFonts w:eastAsia="Times New Roman" w:cs="Times New Roman"/>
          <w:szCs w:val="24"/>
        </w:rPr>
      </w:pPr>
      <w:r>
        <w:rPr>
          <w:rFonts w:eastAsia="Times New Roman"/>
          <w:szCs w:val="24"/>
        </w:rPr>
        <w:t>Κι όμως, κανονικά δεν θα έπρεπε να μας κάνουν εντύπωση όλα αυτά, γιατί το άρθρο αυτό για την επιλογή των διευθυντών το τιτλοφορείτε ως «Τροποποιήσεις του ν.3848/201</w:t>
      </w:r>
      <w:r>
        <w:rPr>
          <w:rFonts w:eastAsia="Times New Roman"/>
          <w:szCs w:val="24"/>
        </w:rPr>
        <w:t xml:space="preserve">0», ο </w:t>
      </w:r>
      <w:r>
        <w:rPr>
          <w:rFonts w:eastAsia="Times New Roman"/>
          <w:szCs w:val="24"/>
        </w:rPr>
        <w:lastRenderedPageBreak/>
        <w:t>γνωστός νόμος Διαμαντοπούλου, νόμος ο οποίος έβαλε το πλαίσιο, το περιεχόμενο και τους όρους λειτουργίας του λεγόμενου «νέου σχολείου της αγοράς», νόμος στρατηγικής σημασίας για την εκπαίδευση, ο οποίος ενσωματώνει όλη τη φιλοσοφία της Ευρωπαϊκής Ένω</w:t>
      </w:r>
      <w:r>
        <w:rPr>
          <w:rFonts w:eastAsia="Times New Roman"/>
          <w:szCs w:val="24"/>
        </w:rPr>
        <w:t>σης και του κεφαλαίου για τον ρόλο της εκπαίδευσης στην εξυπηρέτηση των σημερινών αναγκών των μεγάλων επιχειρηματικών ομίλων και του βάρβαρου συστήματός τους.</w:t>
      </w:r>
    </w:p>
    <w:p w14:paraId="6EA2C2A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Είναι ένας νόμος ο οποίος -ας σημειωθεί και έχει αυτό αξία να ειπωθεί- ψηφίστηκε πριν ακόμα ψηφισ</w:t>
      </w:r>
      <w:r>
        <w:rPr>
          <w:rFonts w:eastAsia="Times New Roman" w:cs="Times New Roman"/>
          <w:szCs w:val="24"/>
        </w:rPr>
        <w:t xml:space="preserve">τεί το πρώτο μνημόνιο του ΠΑΣΟΚ. Και αυτόν τον νόμο τον οποίο το κίνημα τον έχει απορρίψει, έχει καταδικαστεί στη λαϊκή συνείδηση, όχι μόνο δεν τον καταργεί η σημερινή Κυβέρνηση, αλλά τον διατηρεί, τον </w:t>
      </w:r>
      <w:proofErr w:type="spellStart"/>
      <w:r>
        <w:rPr>
          <w:rFonts w:eastAsia="Times New Roman" w:cs="Times New Roman"/>
          <w:szCs w:val="24"/>
        </w:rPr>
        <w:t>επικαιροποιεί</w:t>
      </w:r>
      <w:proofErr w:type="spellEnd"/>
      <w:r>
        <w:rPr>
          <w:rFonts w:eastAsia="Times New Roman" w:cs="Times New Roman"/>
          <w:szCs w:val="24"/>
        </w:rPr>
        <w:t xml:space="preserve"> και, βεβαίως, τον εφαρμόζει.</w:t>
      </w:r>
    </w:p>
    <w:p w14:paraId="6EA2C2A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Δεν υπάρχει</w:t>
      </w:r>
      <w:r>
        <w:rPr>
          <w:rFonts w:eastAsia="Times New Roman" w:cs="Times New Roman"/>
          <w:szCs w:val="24"/>
        </w:rPr>
        <w:t xml:space="preserve"> μεγαλύτερη, κατά τη γνώμη μας, απόδειξη για τη στρατηγική σύμπλευση όλων των αστικών κομμάτων στα ζητήματα της παιδείας. Τόσες και τόσες κυβερνήσεις άλλαξαν από το 2010, αυτός ο νόμος εκεί.</w:t>
      </w:r>
    </w:p>
    <w:p w14:paraId="6EA2C2A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Μέσα, λοιπόν, σε αυτό το νομικό πλαίσιο καθορίζεται όχι μόνο η δι</w:t>
      </w:r>
      <w:r>
        <w:rPr>
          <w:rFonts w:eastAsia="Times New Roman" w:cs="Times New Roman"/>
          <w:szCs w:val="24"/>
        </w:rPr>
        <w:t xml:space="preserve">αδικασία επιλογής, αλλά και ο ρόλος των διευθυντών </w:t>
      </w:r>
      <w:r>
        <w:rPr>
          <w:rFonts w:eastAsia="Times New Roman" w:cs="Times New Roman"/>
          <w:szCs w:val="24"/>
        </w:rPr>
        <w:lastRenderedPageBreak/>
        <w:t>των σχολικών μονάδων και αυτό ας το προσέξουν, ανεξάρτητα από τις ευγενικές τους προθέσεις ή ακόμη-ακόμη και τις όποιες αυταπάτες τους, γιατί το κύριο είναι το πιο σχολείο υλοποιείται για τις ανάγκες τίνος</w:t>
      </w:r>
      <w:r>
        <w:rPr>
          <w:rFonts w:eastAsia="Times New Roman" w:cs="Times New Roman"/>
          <w:szCs w:val="24"/>
        </w:rPr>
        <w:t xml:space="preserve"> και σε ποια κοινωνία. Διότι ο ρόλος, το περιεχόμενο και ο ίδιος ο υπέρτατος σκοπός του σχολείου στην καπιταλιστική κοινωνία που ζούμε από τη μία είναι η αναπαραγωγή της κυρίαρχης ιδεολογίας και από την άλλη η προετοιμασία του φθηνού, κατάλληλου, ευέλικτου</w:t>
      </w:r>
      <w:r>
        <w:rPr>
          <w:rFonts w:eastAsia="Times New Roman" w:cs="Times New Roman"/>
          <w:szCs w:val="24"/>
        </w:rPr>
        <w:t>, πειθήνιου, αυριανού εργαζόμενου. Εδώ η κυβερνητική πολιτική νομίζουμε ότι δεν χωράει ούτε παρερμηνείες ούτε ψευδαισθήσεις.</w:t>
      </w:r>
    </w:p>
    <w:p w14:paraId="6EA2C2A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Τέτοιο και τόσο ταξικό είναι και το σχολείο που </w:t>
      </w:r>
      <w:proofErr w:type="spellStart"/>
      <w:r>
        <w:rPr>
          <w:rFonts w:eastAsia="Times New Roman" w:cs="Times New Roman"/>
          <w:szCs w:val="24"/>
        </w:rPr>
        <w:t>οικοδομεί</w:t>
      </w:r>
      <w:proofErr w:type="spellEnd"/>
      <w:r>
        <w:rPr>
          <w:rFonts w:eastAsia="Times New Roman" w:cs="Times New Roman"/>
          <w:szCs w:val="24"/>
        </w:rPr>
        <w:t xml:space="preserve"> σιγά-σιγά η Κυβέρνηση και τα κόμματα του </w:t>
      </w:r>
      <w:proofErr w:type="spellStart"/>
      <w:r>
        <w:rPr>
          <w:rFonts w:eastAsia="Times New Roman" w:cs="Times New Roman"/>
          <w:szCs w:val="24"/>
        </w:rPr>
        <w:t>ευρωμονόδρομου</w:t>
      </w:r>
      <w:proofErr w:type="spellEnd"/>
      <w:r>
        <w:rPr>
          <w:rFonts w:eastAsia="Times New Roman" w:cs="Times New Roman"/>
          <w:szCs w:val="24"/>
        </w:rPr>
        <w:t xml:space="preserve"> με τη συνεργασία </w:t>
      </w:r>
      <w:r>
        <w:rPr>
          <w:rFonts w:eastAsia="Times New Roman" w:cs="Times New Roman"/>
          <w:szCs w:val="24"/>
        </w:rPr>
        <w:t xml:space="preserve">μεγάλων καπιταλιστικών οργανισμών, όπως η Ευρωπαϊκή Ένωση και ο ΟΟΣΑ, όσο και αν το στολίζετε με τα φανταχτερά μπιχλιμπίδια της αποκέντρωσης και της σχολικής αυτονομίας. </w:t>
      </w:r>
    </w:p>
    <w:p w14:paraId="6EA2C2A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Ό,τι και αν πείτε, το αντιδραστικό του περιεχόμενο δεν μπορείτε να το κρύψετε. Το μαρ</w:t>
      </w:r>
      <w:r>
        <w:rPr>
          <w:rFonts w:eastAsia="Times New Roman" w:cs="Times New Roman"/>
          <w:szCs w:val="24"/>
        </w:rPr>
        <w:t xml:space="preserve">τυρούν, άλλωστε, η ακριβοπληρωμένη αμάθεια που γενικεύεται, το τσάκισμα των δικαιωμάτων </w:t>
      </w:r>
      <w:r>
        <w:rPr>
          <w:rFonts w:eastAsia="Times New Roman" w:cs="Times New Roman"/>
          <w:szCs w:val="24"/>
        </w:rPr>
        <w:lastRenderedPageBreak/>
        <w:t xml:space="preserve">των εκπαιδευτικών, η συνεχής υποβάθμιση της τόσο απαραίτητης σήμερα γενικής παιδείας για όλα τα παιδιά, στο όνομα φθηνών και ληξιπρόθεσμων καταρτίσεων. </w:t>
      </w:r>
    </w:p>
    <w:p w14:paraId="6EA2C2A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Στην πραγματικό</w:t>
      </w:r>
      <w:r>
        <w:rPr>
          <w:rFonts w:eastAsia="Times New Roman" w:cs="Times New Roman"/>
          <w:szCs w:val="24"/>
        </w:rPr>
        <w:t>τητα και εν κατακλείδι, το υπέρτατο κριτήριο στη διαδικασία επιλογής των διευθυντών των σχολικών μονάδων είναι τελικά ο βαθμός συμφωνίας και αποδοχής αυτού του ταξικού «νέου σχολείου της αγοράς» και η ικανότητά τους να το υπηρετήσουν αποτελεσματικά.</w:t>
      </w:r>
    </w:p>
    <w:p w14:paraId="6EA2C2A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Είπε η</w:t>
      </w:r>
      <w:r>
        <w:rPr>
          <w:rFonts w:eastAsia="Times New Roman" w:cs="Times New Roman"/>
          <w:szCs w:val="24"/>
        </w:rPr>
        <w:t xml:space="preserve"> κ. </w:t>
      </w:r>
      <w:proofErr w:type="spellStart"/>
      <w:r>
        <w:rPr>
          <w:rFonts w:eastAsia="Times New Roman" w:cs="Times New Roman"/>
          <w:szCs w:val="24"/>
        </w:rPr>
        <w:t>Κεραμέως</w:t>
      </w:r>
      <w:proofErr w:type="spellEnd"/>
      <w:r>
        <w:rPr>
          <w:rFonts w:eastAsia="Times New Roman" w:cs="Times New Roman"/>
          <w:szCs w:val="24"/>
        </w:rPr>
        <w:t xml:space="preserve"> για τους δύο κόσμους που συγκρούονται.</w:t>
      </w:r>
    </w:p>
    <w:p w14:paraId="6EA2C2A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«Είμαστε δύο διαφορετικοί κόσμοι», είπατε, κυρία </w:t>
      </w:r>
      <w:proofErr w:type="spellStart"/>
      <w:r>
        <w:rPr>
          <w:rFonts w:eastAsia="Times New Roman" w:cs="Times New Roman"/>
          <w:szCs w:val="24"/>
        </w:rPr>
        <w:t>Κεραμέως</w:t>
      </w:r>
      <w:proofErr w:type="spellEnd"/>
      <w:r>
        <w:rPr>
          <w:rFonts w:eastAsia="Times New Roman" w:cs="Times New Roman"/>
          <w:szCs w:val="24"/>
        </w:rPr>
        <w:t>, «με τον ΣΥΡΙΖΑ». Είστε στον ίδιο κόσμο. Υπηρετείτε τις ανάγκες του ίδιου κόσμου, του καπιταλιστικού, τη βαρβαρότητά του.</w:t>
      </w:r>
    </w:p>
    <w:p w14:paraId="6EA2C2A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Το άρθρο 2 για τα ΑΕΙ </w:t>
      </w:r>
      <w:r>
        <w:rPr>
          <w:rFonts w:eastAsia="Times New Roman" w:cs="Times New Roman"/>
          <w:szCs w:val="24"/>
        </w:rPr>
        <w:t>μάλλον μοιάζει ως προαναγγελία θυελλωδών ανέμων στην τριτοβάθμια εκπαίδευση με το νομοσχέδιο που έρχεται σε λίγες μέρες.</w:t>
      </w:r>
    </w:p>
    <w:p w14:paraId="6EA2C2A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Στο άρθρο 3 επεκτείνετε την κινητικότητα και στο ειδικό προσωπικό της ειδικής αγωγής και, βεβαίως, με το ίδιο άρθρο, </w:t>
      </w:r>
      <w:r>
        <w:rPr>
          <w:rFonts w:eastAsia="Times New Roman" w:cs="Times New Roman"/>
          <w:szCs w:val="24"/>
        </w:rPr>
        <w:lastRenderedPageBreak/>
        <w:t>το άρθρο 3 -το οπο</w:t>
      </w:r>
      <w:r>
        <w:rPr>
          <w:rFonts w:eastAsia="Times New Roman" w:cs="Times New Roman"/>
          <w:szCs w:val="24"/>
        </w:rPr>
        <w:t xml:space="preserve">ίο εμείς καταψηφίζουμε, φυσικά- δίνετε ένα ακόμη </w:t>
      </w:r>
      <w:r>
        <w:rPr>
          <w:rFonts w:eastAsia="Times New Roman" w:cs="Times New Roman"/>
          <w:szCs w:val="24"/>
        </w:rPr>
        <w:t>κ</w:t>
      </w:r>
      <w:r>
        <w:rPr>
          <w:rFonts w:eastAsia="Times New Roman" w:cs="Times New Roman"/>
          <w:szCs w:val="24"/>
        </w:rPr>
        <w:t>τύπημα στην ειδική αγωγή. Εκτός του ότι διατηρείτε την απαράδεκτη αντιεπιστημονική ρύθμιση, σύμφωνα με την οποία στην ειδική αγωγή μπορούν να διδάξουν οι πάντες -δεν χρειάζεται να έχουν ειδικές γνώσεις- περ</w:t>
      </w:r>
      <w:r>
        <w:rPr>
          <w:rFonts w:eastAsia="Times New Roman" w:cs="Times New Roman"/>
          <w:szCs w:val="24"/>
        </w:rPr>
        <w:t xml:space="preserve">ιορίζετε το πεδίο των αποσπάσεων με το άρθρο αυτό των μονίμων εκπαιδευτικών της ειδικής αγωγής στα ειδικά σχολεία, στα ΚΕΔΔΥ και στα τμήματα ένταξης. Τι βγάζετε απ’ έξω; Τα προγράμματα </w:t>
      </w:r>
      <w:r>
        <w:rPr>
          <w:rFonts w:eastAsia="Times New Roman" w:cs="Times New Roman"/>
          <w:szCs w:val="24"/>
        </w:rPr>
        <w:t>π</w:t>
      </w:r>
      <w:r>
        <w:rPr>
          <w:rFonts w:eastAsia="Times New Roman" w:cs="Times New Roman"/>
          <w:szCs w:val="24"/>
        </w:rPr>
        <w:t xml:space="preserve">αράλληλης </w:t>
      </w:r>
      <w:r>
        <w:rPr>
          <w:rFonts w:eastAsia="Times New Roman" w:cs="Times New Roman"/>
          <w:szCs w:val="24"/>
        </w:rPr>
        <w:t>σ</w:t>
      </w:r>
      <w:r>
        <w:rPr>
          <w:rFonts w:eastAsia="Times New Roman" w:cs="Times New Roman"/>
          <w:szCs w:val="24"/>
        </w:rPr>
        <w:t xml:space="preserve">τήριξης, </w:t>
      </w:r>
      <w:r>
        <w:rPr>
          <w:rFonts w:eastAsia="Times New Roman" w:cs="Times New Roman"/>
          <w:szCs w:val="24"/>
        </w:rPr>
        <w:t>π</w:t>
      </w:r>
      <w:r>
        <w:rPr>
          <w:rFonts w:eastAsia="Times New Roman" w:cs="Times New Roman"/>
          <w:szCs w:val="24"/>
        </w:rPr>
        <w:t xml:space="preserve">ρώιμης </w:t>
      </w:r>
      <w:r>
        <w:rPr>
          <w:rFonts w:eastAsia="Times New Roman" w:cs="Times New Roman"/>
          <w:szCs w:val="24"/>
        </w:rPr>
        <w:t>π</w:t>
      </w:r>
      <w:r>
        <w:rPr>
          <w:rFonts w:eastAsia="Times New Roman" w:cs="Times New Roman"/>
          <w:szCs w:val="24"/>
        </w:rPr>
        <w:t>αρέμβασης και παροχής διδασκαλίας στο σπί</w:t>
      </w:r>
      <w:r>
        <w:rPr>
          <w:rFonts w:eastAsia="Times New Roman" w:cs="Times New Roman"/>
          <w:szCs w:val="24"/>
        </w:rPr>
        <w:t>τι, πράγματα που υπήρχαν στον δικό σας, τον περ</w:t>
      </w:r>
      <w:r>
        <w:rPr>
          <w:rFonts w:eastAsia="Times New Roman" w:cs="Times New Roman"/>
          <w:szCs w:val="24"/>
        </w:rPr>
        <w:t>υ</w:t>
      </w:r>
      <w:r>
        <w:rPr>
          <w:rFonts w:eastAsia="Times New Roman" w:cs="Times New Roman"/>
          <w:szCs w:val="24"/>
        </w:rPr>
        <w:t>σινό νόμο.</w:t>
      </w:r>
    </w:p>
    <w:p w14:paraId="6EA2C2A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Σας ρωτάμε, σας ρωτήσαμε και χθες: Τι πάτε να κάνετε, κύριε Υπουργέ; Πάτε να τα καταργήσετε αυτά; Πάτε να καταργήσετε, δηλαδή, τη δυνατότητα της κατ’ </w:t>
      </w:r>
      <w:proofErr w:type="spellStart"/>
      <w:r>
        <w:rPr>
          <w:rFonts w:eastAsia="Times New Roman" w:cs="Times New Roman"/>
          <w:szCs w:val="24"/>
        </w:rPr>
        <w:t>οίκον</w:t>
      </w:r>
      <w:proofErr w:type="spellEnd"/>
      <w:r>
        <w:rPr>
          <w:rFonts w:eastAsia="Times New Roman" w:cs="Times New Roman"/>
          <w:szCs w:val="24"/>
        </w:rPr>
        <w:t xml:space="preserve"> διδασκαλίας για παιδιά που δεν μπορούν να</w:t>
      </w:r>
      <w:r>
        <w:rPr>
          <w:rFonts w:eastAsia="Times New Roman" w:cs="Times New Roman"/>
          <w:szCs w:val="24"/>
        </w:rPr>
        <w:t xml:space="preserve"> μετακινηθούν από το σπίτι τους;</w:t>
      </w:r>
    </w:p>
    <w:p w14:paraId="6EA2C2AF" w14:textId="77777777" w:rsidR="00E41DDC" w:rsidRDefault="007120B1">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EA2C2B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Θα ζητήσω μία μικρή ανοχή, κύριε Πρόεδρε. Ευχαριστώ.</w:t>
      </w:r>
    </w:p>
    <w:p w14:paraId="6EA2C2B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Στο άρθρο 4 έχουμε ρυθμίσεις για τη μαθητεία στη λογική της τροποποίησης του νόμου Αρβ</w:t>
      </w:r>
      <w:r>
        <w:rPr>
          <w:rFonts w:eastAsia="Times New Roman" w:cs="Times New Roman"/>
          <w:szCs w:val="24"/>
        </w:rPr>
        <w:t>ανιτόπουλου. Την ίδια ώρα, βέ</w:t>
      </w:r>
      <w:r>
        <w:rPr>
          <w:rFonts w:eastAsia="Times New Roman" w:cs="Times New Roman"/>
          <w:szCs w:val="24"/>
        </w:rPr>
        <w:lastRenderedPageBreak/>
        <w:t>βαια, δεν σταματάτε να κλείνετε συνεχώς τομείς στα επαγγελματικά λύκεια και να γενικεύετε την κινητικότητα των εκπαιδευτικών χωρίς σταματημό. Εδώ να πούμε ότι βεβαίως και δεν είμαστε αντίθετοι, βεβαίως και συμφωνούμε με τη λειτ</w:t>
      </w:r>
      <w:r>
        <w:rPr>
          <w:rFonts w:eastAsia="Times New Roman" w:cs="Times New Roman"/>
          <w:szCs w:val="24"/>
        </w:rPr>
        <w:t>ουργία παραρτημάτων επαγγελματικών λυκείων στα νησιά και με τα ζητήματα αποζημιώσεων των εκπαιδευτικών.</w:t>
      </w:r>
    </w:p>
    <w:p w14:paraId="6EA2C2B2" w14:textId="77777777" w:rsidR="00E41DDC" w:rsidRDefault="007120B1">
      <w:pPr>
        <w:spacing w:after="0" w:line="600" w:lineRule="auto"/>
        <w:ind w:firstLine="720"/>
        <w:jc w:val="both"/>
        <w:rPr>
          <w:rFonts w:eastAsia="Times New Roman"/>
          <w:szCs w:val="24"/>
        </w:rPr>
      </w:pPr>
      <w:r>
        <w:rPr>
          <w:rFonts w:eastAsia="Times New Roman"/>
          <w:szCs w:val="24"/>
        </w:rPr>
        <w:t xml:space="preserve">Σε σχέση με το άρθρο 5 για το ισλαμικό </w:t>
      </w:r>
      <w:r>
        <w:rPr>
          <w:rFonts w:eastAsia="Times New Roman"/>
          <w:szCs w:val="24"/>
        </w:rPr>
        <w:t>τ</w:t>
      </w:r>
      <w:r>
        <w:rPr>
          <w:rFonts w:eastAsia="Times New Roman"/>
          <w:szCs w:val="24"/>
        </w:rPr>
        <w:t xml:space="preserve">έμενος, είπαμε και εχθές ότι ως Κομμουνιστικό Κόμμα είμαστε υπέρ της ανέγερσης αυτού του ισλαμικού </w:t>
      </w:r>
      <w:r>
        <w:rPr>
          <w:rFonts w:eastAsia="Times New Roman"/>
          <w:szCs w:val="24"/>
        </w:rPr>
        <w:t>τ</w:t>
      </w:r>
      <w:r>
        <w:rPr>
          <w:rFonts w:eastAsia="Times New Roman"/>
          <w:szCs w:val="24"/>
        </w:rPr>
        <w:t xml:space="preserve">εμένους. </w:t>
      </w:r>
      <w:r>
        <w:rPr>
          <w:rFonts w:eastAsia="Times New Roman"/>
          <w:szCs w:val="24"/>
        </w:rPr>
        <w:t xml:space="preserve">Αυτό το αίτημα το είχαμε διατυπώσει αρκετά πριν από την ψήφιση του ν.3512/2006, λαμβάνοντας υπ’ </w:t>
      </w:r>
      <w:proofErr w:type="spellStart"/>
      <w:r>
        <w:rPr>
          <w:rFonts w:eastAsia="Times New Roman"/>
          <w:szCs w:val="24"/>
        </w:rPr>
        <w:t>όψιν</w:t>
      </w:r>
      <w:proofErr w:type="spellEnd"/>
      <w:r>
        <w:rPr>
          <w:rFonts w:eastAsia="Times New Roman"/>
          <w:szCs w:val="24"/>
        </w:rPr>
        <w:t xml:space="preserve"> την πραγματικότητα που λέει ότι ένας πολύ μεγάλος αριθμός μεταναστών και προσφύγων που πιστεύουν στην ισλαμική θρησκεία θα το χρειαζόταν. </w:t>
      </w:r>
    </w:p>
    <w:p w14:paraId="6EA2C2B3" w14:textId="77777777" w:rsidR="00E41DDC" w:rsidRDefault="007120B1">
      <w:pPr>
        <w:spacing w:after="0" w:line="600" w:lineRule="auto"/>
        <w:ind w:firstLine="720"/>
        <w:jc w:val="both"/>
        <w:rPr>
          <w:rFonts w:eastAsia="Times New Roman"/>
          <w:szCs w:val="24"/>
        </w:rPr>
      </w:pPr>
      <w:r>
        <w:rPr>
          <w:rFonts w:eastAsia="Times New Roman"/>
          <w:szCs w:val="24"/>
        </w:rPr>
        <w:t>Όλα αυτά, βέβαια</w:t>
      </w:r>
      <w:r>
        <w:rPr>
          <w:rFonts w:eastAsia="Times New Roman"/>
          <w:szCs w:val="24"/>
        </w:rPr>
        <w:t>, είναι ανεξάρτητα από τη δική μας άποψη και κοσμοθεωρία περί θεοτήτων, θρησκειών,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Μάλιστα, είχαμε πει ότι ίσως θα πρέπει να δούμε και τη λειτουργία ακόμα περισσότερων και στην </w:t>
      </w:r>
      <w:r>
        <w:rPr>
          <w:rFonts w:eastAsia="Times New Roman"/>
          <w:szCs w:val="24"/>
        </w:rPr>
        <w:t>α</w:t>
      </w:r>
      <w:r>
        <w:rPr>
          <w:rFonts w:eastAsia="Times New Roman"/>
          <w:szCs w:val="24"/>
        </w:rPr>
        <w:t xml:space="preserve">νατολική Αττική και στη </w:t>
      </w:r>
      <w:r>
        <w:rPr>
          <w:rFonts w:eastAsia="Times New Roman"/>
          <w:szCs w:val="24"/>
        </w:rPr>
        <w:t>δ</w:t>
      </w:r>
      <w:r>
        <w:rPr>
          <w:rFonts w:eastAsia="Times New Roman"/>
          <w:szCs w:val="24"/>
        </w:rPr>
        <w:t>υτική Αττική, εκεί όπου συγκεντρώνεται ο αριθμ</w:t>
      </w:r>
      <w:r>
        <w:rPr>
          <w:rFonts w:eastAsia="Times New Roman"/>
          <w:szCs w:val="24"/>
        </w:rPr>
        <w:t xml:space="preserve">ός αυτών των ανθρώπων, για να </w:t>
      </w:r>
      <w:proofErr w:type="spellStart"/>
      <w:r>
        <w:rPr>
          <w:rFonts w:eastAsia="Times New Roman"/>
          <w:szCs w:val="24"/>
        </w:rPr>
        <w:t>αποσυμφορηθεί</w:t>
      </w:r>
      <w:proofErr w:type="spellEnd"/>
      <w:r>
        <w:rPr>
          <w:rFonts w:eastAsia="Times New Roman"/>
          <w:szCs w:val="24"/>
        </w:rPr>
        <w:t xml:space="preserve"> ως ένα βαθμό ίσως και ο Βοτανικός με το </w:t>
      </w:r>
      <w:r>
        <w:rPr>
          <w:rFonts w:eastAsia="Times New Roman"/>
          <w:szCs w:val="24"/>
        </w:rPr>
        <w:t>τ</w:t>
      </w:r>
      <w:r>
        <w:rPr>
          <w:rFonts w:eastAsia="Times New Roman"/>
          <w:szCs w:val="24"/>
        </w:rPr>
        <w:t>έμενος εκεί.</w:t>
      </w:r>
    </w:p>
    <w:p w14:paraId="6EA2C2B4" w14:textId="77777777" w:rsidR="00E41DDC" w:rsidRDefault="007120B1">
      <w:pPr>
        <w:spacing w:after="0" w:line="600" w:lineRule="auto"/>
        <w:ind w:firstLine="720"/>
        <w:jc w:val="both"/>
        <w:rPr>
          <w:rFonts w:eastAsia="Times New Roman"/>
          <w:szCs w:val="24"/>
        </w:rPr>
      </w:pPr>
      <w:r>
        <w:rPr>
          <w:rFonts w:eastAsia="Times New Roman"/>
          <w:szCs w:val="24"/>
        </w:rPr>
        <w:lastRenderedPageBreak/>
        <w:t xml:space="preserve">Εχθές διατυπώσαμε ορισμένα ερωτήματα, αλλά δεν μπήκε στον κόπο –ή απέφυγε- να απαντήσει ο εκπρόσωπος του Υπουργείου. Με την ευκαιρία, θέλουμε απ’ αυτό εδώ το </w:t>
      </w:r>
      <w:r>
        <w:rPr>
          <w:rFonts w:eastAsia="Times New Roman"/>
          <w:szCs w:val="24"/>
        </w:rPr>
        <w:t xml:space="preserve">Βήμα να δηλώσουμε ότι παρά τις όποιες διαφωνίες μας ή τις επιφυλάξεις μας –όπως, για παράδειγμα, με τους πόρους της χρηματοδότησης αυτού του νομικού προσώπου από κράτη και διεθνείς οργανισμούς ή σχετικά με τους διορισμένους στο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υμβούλιο ή με το</w:t>
      </w:r>
      <w:r>
        <w:rPr>
          <w:rFonts w:eastAsia="Times New Roman"/>
          <w:szCs w:val="24"/>
        </w:rPr>
        <w:t xml:space="preserve">υς διορισμένους ιμάμηδες κ.λπ.- το ΚΚΕ θα ψηφίσει «υπέρ» του άρθρου 5, γιατί πολύ απλά θέλουμε να λειτουργήσει, επιτέλους, αυτό το </w:t>
      </w:r>
      <w:r>
        <w:rPr>
          <w:rFonts w:eastAsia="Times New Roman"/>
          <w:szCs w:val="24"/>
        </w:rPr>
        <w:t>τ</w:t>
      </w:r>
      <w:r>
        <w:rPr>
          <w:rFonts w:eastAsia="Times New Roman"/>
          <w:szCs w:val="24"/>
        </w:rPr>
        <w:t>έμενος.</w:t>
      </w:r>
    </w:p>
    <w:p w14:paraId="6EA2C2B5" w14:textId="77777777" w:rsidR="00E41DDC" w:rsidRDefault="007120B1">
      <w:pPr>
        <w:spacing w:after="0" w:line="600" w:lineRule="auto"/>
        <w:ind w:firstLine="720"/>
        <w:jc w:val="both"/>
        <w:rPr>
          <w:rFonts w:eastAsia="Times New Roman"/>
          <w:szCs w:val="24"/>
        </w:rPr>
      </w:pPr>
      <w:r>
        <w:rPr>
          <w:rFonts w:eastAsia="Times New Roman"/>
          <w:szCs w:val="24"/>
        </w:rPr>
        <w:t xml:space="preserve">Θα ήθελα, κύριε Πρόεδρε, να πω και μία κουβέντα για το </w:t>
      </w:r>
      <w:proofErr w:type="spellStart"/>
      <w:r>
        <w:rPr>
          <w:rFonts w:eastAsia="Times New Roman"/>
          <w:szCs w:val="24"/>
        </w:rPr>
        <w:t>Σικιαρίδειο</w:t>
      </w:r>
      <w:proofErr w:type="spellEnd"/>
      <w:r>
        <w:rPr>
          <w:rFonts w:eastAsia="Times New Roman"/>
          <w:szCs w:val="24"/>
        </w:rPr>
        <w:t xml:space="preserve"> Ίδρυμα. Εντάξει, θα το ψηφίσουμε –ήταν τροπολογία</w:t>
      </w:r>
      <w:r>
        <w:rPr>
          <w:rFonts w:eastAsia="Times New Roman"/>
          <w:szCs w:val="24"/>
        </w:rPr>
        <w:t xml:space="preserve"> και έγινε το άρθρο 7- προκειμένου να δοθεί μία άμεση λύση. Όμως, έτσι θα πάμε, δηλαδή με προσωρινά μπαλώματα; Είναι βέβαιο ότι θα επανέλθει το πρόβλημα, από τη στιγμή που συνεχίζεται η κρατική χρηματοδότηση. Θα επανέλθει και θα ενταθεί μάλιστα. </w:t>
      </w:r>
    </w:p>
    <w:p w14:paraId="6EA2C2B6" w14:textId="77777777" w:rsidR="00E41DDC" w:rsidRDefault="007120B1">
      <w:pPr>
        <w:spacing w:after="0" w:line="600" w:lineRule="auto"/>
        <w:ind w:firstLine="720"/>
        <w:jc w:val="both"/>
        <w:rPr>
          <w:rFonts w:eastAsia="Times New Roman"/>
          <w:szCs w:val="24"/>
        </w:rPr>
      </w:pPr>
      <w:r>
        <w:rPr>
          <w:rFonts w:eastAsia="Times New Roman"/>
          <w:szCs w:val="24"/>
        </w:rPr>
        <w:t>Η λύση, λ</w:t>
      </w:r>
      <w:r>
        <w:rPr>
          <w:rFonts w:eastAsia="Times New Roman"/>
          <w:szCs w:val="24"/>
        </w:rPr>
        <w:t xml:space="preserve">οιπόν –κι εμείς αυτό λέμε- θα πρέπει να έρθει από την Κυβέρνηση με μία γενναία χρηματοδότηση όχι μονάχα </w:t>
      </w:r>
      <w:r>
        <w:rPr>
          <w:rFonts w:eastAsia="Times New Roman"/>
          <w:szCs w:val="24"/>
        </w:rPr>
        <w:lastRenderedPageBreak/>
        <w:t xml:space="preserve">του </w:t>
      </w:r>
      <w:proofErr w:type="spellStart"/>
      <w:r>
        <w:rPr>
          <w:rFonts w:eastAsia="Times New Roman"/>
          <w:szCs w:val="24"/>
        </w:rPr>
        <w:t>Σικιαρίδειου</w:t>
      </w:r>
      <w:proofErr w:type="spellEnd"/>
      <w:r>
        <w:rPr>
          <w:rFonts w:eastAsia="Times New Roman"/>
          <w:szCs w:val="24"/>
        </w:rPr>
        <w:t xml:space="preserve"> Ιδρύματος, αλλά και όλων των ιδρυμάτων ειδικής αγωγής, έτσι ώστε να λειτουργήσουν σωστά, να ξεφύγουν από το δέλεαρ της ανταποδοτικότητα</w:t>
      </w:r>
      <w:r>
        <w:rPr>
          <w:rFonts w:eastAsia="Times New Roman"/>
          <w:szCs w:val="24"/>
        </w:rPr>
        <w:t>ς, το κράτος να τα χρηματοδοτεί, οι εργαζόμενοι να έχουν μόνιμη και σταθερή δουλειά και, βεβαίως, οι υπηρεσίες απέναντι σε παιδιά που έχουν ιδιαίτερες ανάγκες να είναι απολύτως δωρεάν.</w:t>
      </w:r>
    </w:p>
    <w:p w14:paraId="6EA2C2B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w:t>
      </w:r>
      <w:r>
        <w:rPr>
          <w:rFonts w:eastAsia="Times New Roman" w:cs="Times New Roman"/>
          <w:szCs w:val="24"/>
        </w:rPr>
        <w:t>ου Βουλευτή)</w:t>
      </w:r>
    </w:p>
    <w:p w14:paraId="6EA2C2B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Κλείνοντας, κύριε Πρόεδρε, θα ήθελα να πω ότι δεν έχουμε απλώς τεχνικού χαρακτήρα ή διαδικαστικές διαφωνίες με την πολιτική σας, όπως έχουν τα άλλα κόμματα. Σας αντιμαχόμαστε με όρους στρατηγικής στην υγεία και στην παιδεία, προτάσσοντας το εν</w:t>
      </w:r>
      <w:r>
        <w:rPr>
          <w:rFonts w:eastAsia="Times New Roman" w:cs="Times New Roman"/>
          <w:szCs w:val="24"/>
        </w:rPr>
        <w:t xml:space="preserve">ιαίο δωδεκάχρονο σχολείο της σύγχρονης γενικής παιδείας απέναντι στο σχολείο της αγοράς που εσείς </w:t>
      </w:r>
      <w:proofErr w:type="spellStart"/>
      <w:r>
        <w:rPr>
          <w:rFonts w:eastAsia="Times New Roman" w:cs="Times New Roman"/>
          <w:szCs w:val="24"/>
        </w:rPr>
        <w:t>οικοδομείτε</w:t>
      </w:r>
      <w:proofErr w:type="spellEnd"/>
      <w:r>
        <w:rPr>
          <w:rFonts w:eastAsia="Times New Roman" w:cs="Times New Roman"/>
          <w:szCs w:val="24"/>
        </w:rPr>
        <w:t>. Αυτό το σχολείο με τους αγώνες του λαού, με τη δική του εξουσία, θα γίνει πράξη, γιατί το έχει ανάγκη και το αξίζει ο λαός μας.</w:t>
      </w:r>
    </w:p>
    <w:p w14:paraId="6EA2C2B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Ευχαριστώ.</w:t>
      </w:r>
    </w:p>
    <w:p w14:paraId="6EA2C2BA" w14:textId="77777777" w:rsidR="00E41DDC" w:rsidRDefault="007120B1">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 xml:space="preserve">ΕΥΩΝ (Δημήτριος Κρεμαστινός): </w:t>
      </w:r>
      <w:r>
        <w:rPr>
          <w:rFonts w:eastAsia="Times New Roman"/>
          <w:szCs w:val="24"/>
        </w:rPr>
        <w:t>Κι εγώ ευχαριστώ.</w:t>
      </w:r>
    </w:p>
    <w:p w14:paraId="6EA2C2BB" w14:textId="77777777" w:rsidR="00E41DDC" w:rsidRDefault="007120B1">
      <w:pPr>
        <w:spacing w:after="0" w:line="600" w:lineRule="auto"/>
        <w:ind w:firstLine="720"/>
        <w:jc w:val="both"/>
        <w:rPr>
          <w:rFonts w:eastAsia="Times New Roman"/>
          <w:szCs w:val="24"/>
        </w:rPr>
      </w:pPr>
      <w:r>
        <w:rPr>
          <w:rFonts w:eastAsia="Times New Roman"/>
          <w:szCs w:val="24"/>
        </w:rPr>
        <w:lastRenderedPageBreak/>
        <w:t xml:space="preserve">Προχωρούμε με τον επόμενο ειδικό αγορητή των ΑΝΕΛ κ. </w:t>
      </w:r>
      <w:proofErr w:type="spellStart"/>
      <w:r>
        <w:rPr>
          <w:rFonts w:eastAsia="Times New Roman"/>
          <w:szCs w:val="24"/>
        </w:rPr>
        <w:t>Κατσίκη</w:t>
      </w:r>
      <w:proofErr w:type="spellEnd"/>
      <w:r>
        <w:rPr>
          <w:rFonts w:eastAsia="Times New Roman"/>
          <w:szCs w:val="24"/>
        </w:rPr>
        <w:t>.</w:t>
      </w:r>
    </w:p>
    <w:p w14:paraId="6EA2C2BC" w14:textId="77777777" w:rsidR="00E41DDC" w:rsidRDefault="007120B1">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Κατσίκη</w:t>
      </w:r>
      <w:proofErr w:type="spellEnd"/>
      <w:r>
        <w:rPr>
          <w:rFonts w:eastAsia="Times New Roman"/>
          <w:szCs w:val="24"/>
        </w:rPr>
        <w:t>, ορίστε, έχετε τον λόγο για δεκαπέντε λεπτά.</w:t>
      </w:r>
    </w:p>
    <w:p w14:paraId="6EA2C2BD" w14:textId="77777777" w:rsidR="00E41DDC" w:rsidRDefault="007120B1">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Ευχαριστώ, κύριε Πρόεδρε.</w:t>
      </w:r>
    </w:p>
    <w:p w14:paraId="6EA2C2BE" w14:textId="77777777" w:rsidR="00E41DDC" w:rsidRDefault="007120B1">
      <w:pPr>
        <w:spacing w:after="0" w:line="600" w:lineRule="auto"/>
        <w:ind w:firstLine="720"/>
        <w:jc w:val="both"/>
        <w:rPr>
          <w:rFonts w:eastAsia="Times New Roman"/>
          <w:szCs w:val="24"/>
        </w:rPr>
      </w:pPr>
      <w:r>
        <w:rPr>
          <w:rFonts w:eastAsia="Times New Roman"/>
          <w:szCs w:val="24"/>
        </w:rPr>
        <w:t>Κύριε Υπουργέ, κυρίες και κύριοι συνάδ</w:t>
      </w:r>
      <w:r>
        <w:rPr>
          <w:rFonts w:eastAsia="Times New Roman"/>
          <w:szCs w:val="24"/>
        </w:rPr>
        <w:t xml:space="preserve">ελφοι, το παρόν νομοσχέδιο, όπως είναι γνωστό και από την επεξεργασία του στις </w:t>
      </w:r>
      <w:r>
        <w:rPr>
          <w:rFonts w:eastAsia="Times New Roman"/>
          <w:szCs w:val="24"/>
        </w:rPr>
        <w:t>ε</w:t>
      </w:r>
      <w:r>
        <w:rPr>
          <w:rFonts w:eastAsia="Times New Roman"/>
          <w:szCs w:val="24"/>
        </w:rPr>
        <w:t>πιτροπές, αποτελείται από δύο μέρη και συνολικά επτά άρθρα. Ο διάλογος με τους εξωκοινοβουλευτικούς φορείς αποδείχθηκε άκρως εποικοδομητικός και έγιναν αρκετές νομοτεχνικές βελ</w:t>
      </w:r>
      <w:r>
        <w:rPr>
          <w:rFonts w:eastAsia="Times New Roman"/>
          <w:szCs w:val="24"/>
        </w:rPr>
        <w:t>τιώσεις από την πλευρά του Υπουργείου Παιδείας.</w:t>
      </w:r>
    </w:p>
    <w:p w14:paraId="6EA2C2BF" w14:textId="77777777" w:rsidR="00E41DDC" w:rsidRDefault="007120B1">
      <w:pPr>
        <w:spacing w:after="0" w:line="600" w:lineRule="auto"/>
        <w:ind w:firstLine="720"/>
        <w:jc w:val="both"/>
        <w:rPr>
          <w:rFonts w:eastAsia="Times New Roman"/>
          <w:szCs w:val="24"/>
        </w:rPr>
      </w:pPr>
      <w:r>
        <w:rPr>
          <w:rFonts w:eastAsia="Times New Roman"/>
          <w:szCs w:val="24"/>
        </w:rPr>
        <w:t>Με το υπό ψήφιση νομοσχέδιο, η Κυβέρνηση ανταποκρίθηκε στην ανάγκη που προέκυψε να νομοθετήσει σχετικά με την επιλογή διευθυντών πρωτοβάθμιας και δευτεροβάθμιας εκπαίδευσης μετά την απόφαση του Απριλίου του Σ</w:t>
      </w:r>
      <w:r>
        <w:rPr>
          <w:rFonts w:eastAsia="Times New Roman"/>
          <w:szCs w:val="24"/>
        </w:rPr>
        <w:t>υμβουλίου της Επικρατείας, την υπ’ αριθμόν 711/2016, η οποία έκρινε αντισυνταγματικό τον προηγούμενο ν.4327/2015, νόμος που αφορούσε την επιλογή στελεχών στην εκπαίδευση.</w:t>
      </w:r>
    </w:p>
    <w:p w14:paraId="6EA2C2C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Μια αέναη προσπάθεια της Κυβέρνησης ΣΥΡΙΖΑ-ΑΝΕΛ είναι η αντιμετώπιση των παθογενειών </w:t>
      </w:r>
      <w:r>
        <w:rPr>
          <w:rFonts w:eastAsia="Times New Roman" w:cs="Times New Roman"/>
          <w:szCs w:val="24"/>
        </w:rPr>
        <w:t xml:space="preserve">που ανάγονται σε δεκαετίες πριν. Η επιλεγόμενη ρύθμιση κινείται μέσα στα όρια που διαγράφονται από την αρχή της ισότητας και τα οποία αποκλείουν την άνιση μεταχείριση με τη μορφή χαριστικών μέτρων, μη συνδεόμενων με αξιολογικά κριτήρια. </w:t>
      </w:r>
    </w:p>
    <w:p w14:paraId="6EA2C2C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Ο τρόπος που ρυθμί</w:t>
      </w:r>
      <w:r>
        <w:rPr>
          <w:rFonts w:eastAsia="Times New Roman" w:cs="Times New Roman"/>
          <w:szCs w:val="24"/>
        </w:rPr>
        <w:t xml:space="preserve">ζεται η επιλογή και η τοποθέτηση των διευθυντών σχολικών μονάδων πρωτοβάθμιας και δευτεροβάθμιας εκπαίδευσης, καθώς και των εργαστηριακών κέντρων, είναι απόλυτα δημοκρατικός, αξιοκρατικός και διαφανής. </w:t>
      </w:r>
    </w:p>
    <w:p w14:paraId="6EA2C2C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Ωστόσο, όπως έκανα και κατά τη συνεδρίαση των </w:t>
      </w:r>
      <w:r>
        <w:rPr>
          <w:rFonts w:eastAsia="Times New Roman" w:cs="Times New Roman"/>
          <w:szCs w:val="24"/>
        </w:rPr>
        <w:t>ε</w:t>
      </w:r>
      <w:r>
        <w:rPr>
          <w:rFonts w:eastAsia="Times New Roman" w:cs="Times New Roman"/>
          <w:szCs w:val="24"/>
        </w:rPr>
        <w:t>πιτροπ</w:t>
      </w:r>
      <w:r>
        <w:rPr>
          <w:rFonts w:eastAsia="Times New Roman" w:cs="Times New Roman"/>
          <w:szCs w:val="24"/>
        </w:rPr>
        <w:t xml:space="preserve">ών, τοιουτοτρόπως θα πράξω και τώρα και θα επισημάνω εκείνα τα οποία, κατά τη γνώμη μας, θα μπορούσαν να αποτελέσουν προτάσεις βελτίωσης, </w:t>
      </w:r>
      <w:r>
        <w:rPr>
          <w:rFonts w:eastAsia="Times New Roman"/>
          <w:szCs w:val="24"/>
        </w:rPr>
        <w:t>οι οποίες</w:t>
      </w:r>
      <w:r>
        <w:rPr>
          <w:rFonts w:eastAsia="Times New Roman" w:cs="Times New Roman"/>
          <w:szCs w:val="24"/>
        </w:rPr>
        <w:t xml:space="preserve"> είναι αναγκαίες και απαραίτητες για τη διασφάλιση της αξιοπιστίας του νομοθετήματος.</w:t>
      </w:r>
    </w:p>
    <w:p w14:paraId="6EA2C2C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Δεν είμαστε αρνητικοί, </w:t>
      </w:r>
      <w:r>
        <w:rPr>
          <w:rFonts w:eastAsia="Times New Roman" w:cs="Times New Roman"/>
          <w:szCs w:val="24"/>
        </w:rPr>
        <w:t>όπως είπαμε και επαναλαμβάνουμε, στην ψήφιση αυτού του άρθρου και άλλων, βεβαίως. Ο ρόλος μας είναι εκείνος ο οποίος πιστεύουμε πως συμβάλλει στη βελτίωση του νομοθετήματος, γι’ αυτό και προβαίνουμε σε αυτές τις επισημάνσεις για μία ακόμη φορά.</w:t>
      </w:r>
    </w:p>
    <w:p w14:paraId="6EA2C2C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Όπως είπα κ</w:t>
      </w:r>
      <w:r>
        <w:rPr>
          <w:rFonts w:eastAsia="Times New Roman" w:cs="Times New Roman"/>
          <w:szCs w:val="24"/>
        </w:rPr>
        <w:t xml:space="preserve">αι χθες, κύριε Υπουργέ, υπάρχουν σημεία στα οποία επανέρχομαι και τώρα επισημαίνοντας εκ νέου τα παρακάτω, μιας και παρατήρησα ότι δεν συμπεριλαμβάνονται σε καμμιά από τις νομοτεχνικές σας βελτιώσεις. </w:t>
      </w:r>
    </w:p>
    <w:p w14:paraId="6EA2C2C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Η πρώτη μου, λοιπόν, παρατήρηση αφορά και πάλι τη διαδ</w:t>
      </w:r>
      <w:r>
        <w:rPr>
          <w:rFonts w:eastAsia="Times New Roman" w:cs="Times New Roman"/>
          <w:szCs w:val="24"/>
        </w:rPr>
        <w:t xml:space="preserve">ικασία αξιολόγησης των υποψηφίων για θέσεις διευθυντών και ειδικότερα τη διατύπωση γνώμης των </w:t>
      </w:r>
      <w:proofErr w:type="spellStart"/>
      <w:r>
        <w:rPr>
          <w:rFonts w:eastAsia="Times New Roman" w:cs="Times New Roman"/>
          <w:szCs w:val="24"/>
        </w:rPr>
        <w:t>συνυπηρετούντων</w:t>
      </w:r>
      <w:proofErr w:type="spellEnd"/>
      <w:r>
        <w:rPr>
          <w:rFonts w:eastAsia="Times New Roman" w:cs="Times New Roman"/>
          <w:szCs w:val="24"/>
        </w:rPr>
        <w:t xml:space="preserve"> με των υποψήφιων μόνιμων εκπαιδευτικών. Προκύπτουν πολλά ερωτήματα σχετικά με τη διασφάλιση της ισότιμης μεταχείρισης των υποψηφίων. </w:t>
      </w:r>
    </w:p>
    <w:p w14:paraId="6EA2C2C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Για παράδειγ</w:t>
      </w:r>
      <w:r>
        <w:rPr>
          <w:rFonts w:eastAsia="Times New Roman" w:cs="Times New Roman"/>
          <w:szCs w:val="24"/>
        </w:rPr>
        <w:t>μα, έχουμε έναν αποσπασμένο σε άλλη υπηρεσία εκπαιδευτικό, όπως, παραδείγματος χάρ</w:t>
      </w:r>
      <w:r>
        <w:rPr>
          <w:rFonts w:eastAsia="Times New Roman" w:cs="Times New Roman"/>
          <w:szCs w:val="24"/>
        </w:rPr>
        <w:t>ιν</w:t>
      </w:r>
      <w:r>
        <w:rPr>
          <w:rFonts w:eastAsia="Times New Roman" w:cs="Times New Roman"/>
          <w:szCs w:val="24"/>
        </w:rPr>
        <w:t>, στην κεντρική υπηρεσία του Υπουργείου Παιδείας ή σε φορείς του, ο οποίος θα εκδηλώσει ενδιαφέρον για θέσεις διευθυντών σχολικών μονάδων. Ποιος σύλλογος διδασκόντων θα συν</w:t>
      </w:r>
      <w:r>
        <w:rPr>
          <w:rFonts w:eastAsia="Times New Roman" w:cs="Times New Roman"/>
          <w:szCs w:val="24"/>
        </w:rPr>
        <w:t xml:space="preserve">τάξει το πρακτικό προς το υπηρεσιακό συμβούλιο, εάν και εφόσον δεχθούμε ότι σε άλλες περιπτώσεις οι υποψήφιοι για διευθυντές σχολικών μονάδων θα πρέπει να απαντήσουν επί των σχολίων των </w:t>
      </w:r>
      <w:proofErr w:type="spellStart"/>
      <w:r>
        <w:rPr>
          <w:rFonts w:eastAsia="Times New Roman" w:cs="Times New Roman"/>
          <w:szCs w:val="24"/>
        </w:rPr>
        <w:t>συνυπηρετούντων</w:t>
      </w:r>
      <w:proofErr w:type="spellEnd"/>
      <w:r>
        <w:rPr>
          <w:rFonts w:eastAsia="Times New Roman" w:cs="Times New Roman"/>
          <w:szCs w:val="24"/>
        </w:rPr>
        <w:t xml:space="preserve"> με αυτούς; Αυτό είναι από τη μία. Από την άλλη, όπως ε</w:t>
      </w:r>
      <w:r>
        <w:rPr>
          <w:rFonts w:eastAsia="Times New Roman" w:cs="Times New Roman"/>
          <w:szCs w:val="24"/>
        </w:rPr>
        <w:t xml:space="preserve">ίπατε, δεν θα υπολογίζεται και δεν θα </w:t>
      </w:r>
      <w:proofErr w:type="spellStart"/>
      <w:r>
        <w:rPr>
          <w:rFonts w:eastAsia="Times New Roman" w:cs="Times New Roman"/>
          <w:szCs w:val="24"/>
        </w:rPr>
        <w:t>προσμετράται</w:t>
      </w:r>
      <w:proofErr w:type="spellEnd"/>
      <w:r>
        <w:rPr>
          <w:rFonts w:eastAsia="Times New Roman" w:cs="Times New Roman"/>
          <w:szCs w:val="24"/>
        </w:rPr>
        <w:t xml:space="preserve"> αυτό για την </w:t>
      </w:r>
      <w:r>
        <w:rPr>
          <w:rFonts w:eastAsia="Times New Roman" w:cs="Times New Roman"/>
          <w:szCs w:val="24"/>
        </w:rPr>
        <w:lastRenderedPageBreak/>
        <w:t>τελική αξιολόγηση του υποψηφίου για θέση διευθυντού σχολικών μονάδων.</w:t>
      </w:r>
    </w:p>
    <w:p w14:paraId="6EA2C2C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Άλλο ερώτημα: Εκπαιδευτικός που ασκεί καθήκοντα σχολικού συμβούλου και γενικά όποιος δεν υπηρετεί σε σχολική μονάδα, με πο</w:t>
      </w:r>
      <w:r>
        <w:rPr>
          <w:rFonts w:eastAsia="Times New Roman" w:cs="Times New Roman"/>
          <w:szCs w:val="24"/>
        </w:rPr>
        <w:t>ιόν τρόπο θα εξασφαλίζει την παράμετρο αυτή της αξιολόγησής του, κύριε Υπουργέ;</w:t>
      </w:r>
    </w:p>
    <w:p w14:paraId="6EA2C2C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Επιμένουμε, λοιπόν, στην πρότασή μας να μην υπάρχει εμπλοκή των συλλόγων διδασκόντων στη διαδικασία επιλογής των διευθυντών σχολικών μονάδων, φοβούμενοι ότι αυτό θα οδηγήσει σε συγκρούσεις μεταξύ των εκπαιδευτικών, </w:t>
      </w:r>
      <w:r>
        <w:rPr>
          <w:rFonts w:eastAsia="Times New Roman"/>
          <w:szCs w:val="24"/>
        </w:rPr>
        <w:t>οι οποίες</w:t>
      </w:r>
      <w:r>
        <w:rPr>
          <w:rFonts w:eastAsia="Times New Roman" w:cs="Times New Roman"/>
          <w:szCs w:val="24"/>
        </w:rPr>
        <w:t xml:space="preserve"> θα διαταράξουν το σχολικό περιβάλλον και τη συνεργατική δράση, με μοναδικούς χαμένους, ίσως, τα παιδιά όλων μας.</w:t>
      </w:r>
    </w:p>
    <w:p w14:paraId="6EA2C2C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Μια επόμενη παρατήρηση, την οποία και εχθές σημείωσα, αφορά την απαγόρευση υποψηφιότητας στην ίδια σχολική μονάδα σε όσους έχουν ήδη δύο θητεί</w:t>
      </w:r>
      <w:r>
        <w:rPr>
          <w:rFonts w:eastAsia="Times New Roman" w:cs="Times New Roman"/>
          <w:szCs w:val="24"/>
        </w:rPr>
        <w:t>ες σε αυτή. Και να σημειώσω πως η απαγόρευση αυτή αντίκειται στις αρχές της ισότητας και της αξιοκρατίας. Αν και είχατε δεσμευτεί πως θα το επιλύατε, κύριε Υπουργέ, καταθέτοντας νομοτεχνική βελτίωση, εντούτοις παρατηρώ πως δεν έχει συμπεριληφθεί στις νομοτ</w:t>
      </w:r>
      <w:r>
        <w:rPr>
          <w:rFonts w:eastAsia="Times New Roman" w:cs="Times New Roman"/>
          <w:szCs w:val="24"/>
        </w:rPr>
        <w:t xml:space="preserve">εχνικές βελτιώσεις στις οποίες καταθέσατε. </w:t>
      </w:r>
    </w:p>
    <w:p w14:paraId="6EA2C2C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Ακόμα, ο περιορισμός υποβολής αιτήσεων σε ένα μόνο περιφερειακό υπηρεσιακό συμβούλιο πρωτοβάθμιας ή δευτεροβάθμιας εκπαίδευσης στερεί τη δυνατότητα σε στελέχη της εκπαίδευσης να ασκήσουν διοίκηση και σε σχολικές </w:t>
      </w:r>
      <w:r>
        <w:rPr>
          <w:rFonts w:eastAsia="Times New Roman" w:cs="Times New Roman"/>
          <w:szCs w:val="24"/>
        </w:rPr>
        <w:t>μονάδες άλλης περιφέρειας της προτιμήσεώς τους.</w:t>
      </w:r>
    </w:p>
    <w:p w14:paraId="6EA2C2C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Θα ήθελα ακόμα να προσθέσω πως θα πρέπει να </w:t>
      </w:r>
      <w:proofErr w:type="spellStart"/>
      <w:r>
        <w:rPr>
          <w:rFonts w:eastAsia="Times New Roman" w:cs="Times New Roman"/>
          <w:szCs w:val="24"/>
        </w:rPr>
        <w:t>μοριοδοτείται</w:t>
      </w:r>
      <w:proofErr w:type="spellEnd"/>
      <w:r>
        <w:rPr>
          <w:rFonts w:eastAsia="Times New Roman" w:cs="Times New Roman"/>
          <w:szCs w:val="24"/>
        </w:rPr>
        <w:t xml:space="preserve"> η πιστοποίηση των τεχνολογιών της πληροφορίας και της επικοινωνίας δευτέρου βαθμού. Κάποιοι εκπαιδευτικοί έχουν καταφέρει και έχουν πάρει την συγκεκρι</w:t>
      </w:r>
      <w:r>
        <w:rPr>
          <w:rFonts w:eastAsia="Times New Roman" w:cs="Times New Roman"/>
          <w:szCs w:val="24"/>
        </w:rPr>
        <w:t xml:space="preserve">μένη πιστοποίηση. Συνεπώς θα ήταν άδικο να μην </w:t>
      </w:r>
      <w:proofErr w:type="spellStart"/>
      <w:r>
        <w:rPr>
          <w:rFonts w:eastAsia="Times New Roman" w:cs="Times New Roman"/>
          <w:szCs w:val="24"/>
        </w:rPr>
        <w:t>μοριοδοτηθούν</w:t>
      </w:r>
      <w:proofErr w:type="spellEnd"/>
      <w:r>
        <w:rPr>
          <w:rFonts w:eastAsia="Times New Roman" w:cs="Times New Roman"/>
          <w:szCs w:val="24"/>
        </w:rPr>
        <w:t xml:space="preserve"> τη στιγμή που υπάρχει πρόβλεψη για </w:t>
      </w:r>
      <w:proofErr w:type="spellStart"/>
      <w:r>
        <w:rPr>
          <w:rFonts w:eastAsia="Times New Roman" w:cs="Times New Roman"/>
          <w:szCs w:val="24"/>
        </w:rPr>
        <w:t>μοριοδότηση</w:t>
      </w:r>
      <w:proofErr w:type="spellEnd"/>
      <w:r>
        <w:rPr>
          <w:rFonts w:eastAsia="Times New Roman" w:cs="Times New Roman"/>
          <w:szCs w:val="24"/>
        </w:rPr>
        <w:t xml:space="preserve"> στην πιστοποίηση πρώτου βαθμού. </w:t>
      </w:r>
    </w:p>
    <w:p w14:paraId="6EA2C2C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Επίσης, θα ήθελα να επισημάνω ότι </w:t>
      </w:r>
      <w:r>
        <w:rPr>
          <w:rFonts w:eastAsia="Times New Roman" w:cs="Times New Roman"/>
          <w:szCs w:val="24"/>
        </w:rPr>
        <w:t>-</w:t>
      </w:r>
      <w:r>
        <w:rPr>
          <w:rFonts w:eastAsia="Times New Roman" w:cs="Times New Roman"/>
          <w:szCs w:val="24"/>
        </w:rPr>
        <w:t>για λόγους αξιοκρατίας και ίσων ευκαιριών</w:t>
      </w:r>
      <w:r>
        <w:rPr>
          <w:rFonts w:eastAsia="Times New Roman" w:cs="Times New Roman"/>
          <w:szCs w:val="24"/>
        </w:rPr>
        <w:t>-</w:t>
      </w:r>
      <w:r>
        <w:rPr>
          <w:rFonts w:eastAsia="Times New Roman" w:cs="Times New Roman"/>
          <w:szCs w:val="24"/>
        </w:rPr>
        <w:t xml:space="preserve"> τα πιστοποιητικά ξένων γλωσσών επιπέδ</w:t>
      </w:r>
      <w:r>
        <w:rPr>
          <w:rFonts w:eastAsia="Times New Roman" w:cs="Times New Roman"/>
          <w:szCs w:val="24"/>
        </w:rPr>
        <w:t xml:space="preserve">ου Β2 θα πρέπει να παραμείνουν στη </w:t>
      </w:r>
      <w:proofErr w:type="spellStart"/>
      <w:r>
        <w:rPr>
          <w:rFonts w:eastAsia="Times New Roman" w:cs="Times New Roman"/>
          <w:szCs w:val="24"/>
        </w:rPr>
        <w:t>μοριοδότηση</w:t>
      </w:r>
      <w:proofErr w:type="spellEnd"/>
      <w:r>
        <w:rPr>
          <w:rFonts w:eastAsia="Times New Roman" w:cs="Times New Roman"/>
          <w:szCs w:val="24"/>
        </w:rPr>
        <w:t xml:space="preserve"> των 0,5 μονάδων, όπως σήμερα ισχύει και να μην αυξηθεί η </w:t>
      </w:r>
      <w:proofErr w:type="spellStart"/>
      <w:r>
        <w:rPr>
          <w:rFonts w:eastAsia="Times New Roman" w:cs="Times New Roman"/>
          <w:szCs w:val="24"/>
        </w:rPr>
        <w:t>μοριοδότηση</w:t>
      </w:r>
      <w:proofErr w:type="spellEnd"/>
      <w:r>
        <w:rPr>
          <w:rFonts w:eastAsia="Times New Roman" w:cs="Times New Roman"/>
          <w:szCs w:val="24"/>
        </w:rPr>
        <w:t xml:space="preserve"> τους στις 0,8 μονάδες, αφού δεν έχει προβλεφθεί στο υπό συζήτηση νομοσχέδιο αναλογική αύξηση μορίων και για τους κατόχους πιστοποιητικών ξέν</w:t>
      </w:r>
      <w:r>
        <w:rPr>
          <w:rFonts w:eastAsia="Times New Roman" w:cs="Times New Roman"/>
          <w:szCs w:val="24"/>
        </w:rPr>
        <w:t xml:space="preserve">ων γλωσσών επιπέδου ανώτερου του επιπέδου Β2, αλλά η </w:t>
      </w:r>
      <w:proofErr w:type="spellStart"/>
      <w:r>
        <w:rPr>
          <w:rFonts w:eastAsia="Times New Roman" w:cs="Times New Roman"/>
          <w:szCs w:val="24"/>
        </w:rPr>
        <w:t>μοριοδότηση</w:t>
      </w:r>
      <w:proofErr w:type="spellEnd"/>
      <w:r>
        <w:rPr>
          <w:rFonts w:eastAsia="Times New Roman" w:cs="Times New Roman"/>
          <w:szCs w:val="24"/>
        </w:rPr>
        <w:t xml:space="preserve"> αυτή παραμένει στη μια μονάδα όπως και ήταν. </w:t>
      </w:r>
    </w:p>
    <w:p w14:paraId="6EA2C2C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Ακόμα στο θέμα που προέκυψε με τον υπολογισμό της θητείας </w:t>
      </w:r>
      <w:r>
        <w:rPr>
          <w:rFonts w:eastAsia="Times New Roman" w:cs="Times New Roman"/>
          <w:szCs w:val="24"/>
        </w:rPr>
        <w:t>σ</w:t>
      </w:r>
      <w:r>
        <w:rPr>
          <w:rFonts w:eastAsia="Times New Roman" w:cs="Times New Roman"/>
          <w:szCs w:val="24"/>
        </w:rPr>
        <w:t xml:space="preserve">χολικών </w:t>
      </w:r>
      <w:r>
        <w:rPr>
          <w:rFonts w:eastAsia="Times New Roman" w:cs="Times New Roman"/>
          <w:szCs w:val="24"/>
        </w:rPr>
        <w:t>σ</w:t>
      </w:r>
      <w:r>
        <w:rPr>
          <w:rFonts w:eastAsia="Times New Roman" w:cs="Times New Roman"/>
          <w:szCs w:val="24"/>
        </w:rPr>
        <w:t>υμβούλων ως διδακτική υπηρεσία δεν παρατήρησα κάποια αλλαγή. Δεδομένου ότι οι</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χολικοί </w:t>
      </w:r>
      <w:r>
        <w:rPr>
          <w:rFonts w:eastAsia="Times New Roman" w:cs="Times New Roman"/>
          <w:szCs w:val="24"/>
        </w:rPr>
        <w:t>σ</w:t>
      </w:r>
      <w:r>
        <w:rPr>
          <w:rFonts w:eastAsia="Times New Roman" w:cs="Times New Roman"/>
          <w:szCs w:val="24"/>
        </w:rPr>
        <w:t xml:space="preserve">ύμβουλοι είναι ένας θεσμός διαχρονικά καταξιωμένος, στελεχωμένος με ανθρώπους εγνωσμένης υπηρεσιακής κατάρτισης που με τον τρόπο αυτό </w:t>
      </w:r>
      <w:proofErr w:type="spellStart"/>
      <w:r>
        <w:rPr>
          <w:rFonts w:eastAsia="Times New Roman" w:cs="Times New Roman"/>
          <w:szCs w:val="24"/>
        </w:rPr>
        <w:t>απομειούνται</w:t>
      </w:r>
      <w:proofErr w:type="spellEnd"/>
      <w:r>
        <w:rPr>
          <w:rFonts w:eastAsia="Times New Roman" w:cs="Times New Roman"/>
          <w:szCs w:val="24"/>
        </w:rPr>
        <w:t xml:space="preserve"> ολοκληρωτικά έχοντας μηδενική </w:t>
      </w:r>
      <w:proofErr w:type="spellStart"/>
      <w:r>
        <w:rPr>
          <w:rFonts w:eastAsia="Times New Roman" w:cs="Times New Roman"/>
          <w:szCs w:val="24"/>
        </w:rPr>
        <w:t>μοριοδότηση</w:t>
      </w:r>
      <w:proofErr w:type="spellEnd"/>
      <w:r>
        <w:rPr>
          <w:rFonts w:eastAsia="Times New Roman" w:cs="Times New Roman"/>
          <w:szCs w:val="24"/>
        </w:rPr>
        <w:t xml:space="preserve"> για όσα χρόνια υπηρετούν το</w:t>
      </w:r>
      <w:r>
        <w:rPr>
          <w:rFonts w:eastAsia="Times New Roman" w:cs="Times New Roman"/>
          <w:szCs w:val="24"/>
        </w:rPr>
        <w:t>ν</w:t>
      </w:r>
      <w:r>
        <w:rPr>
          <w:rFonts w:eastAsia="Times New Roman" w:cs="Times New Roman"/>
          <w:szCs w:val="24"/>
        </w:rPr>
        <w:t xml:space="preserve"> θεσμό αυτό. Θεωρούμε δίκαιο</w:t>
      </w:r>
      <w:r>
        <w:rPr>
          <w:rFonts w:eastAsia="Times New Roman" w:cs="Times New Roman"/>
          <w:szCs w:val="24"/>
        </w:rPr>
        <w:t xml:space="preserve"> το αίτημα των </w:t>
      </w:r>
      <w:r>
        <w:rPr>
          <w:rFonts w:eastAsia="Times New Roman" w:cs="Times New Roman"/>
          <w:szCs w:val="24"/>
        </w:rPr>
        <w:t>σ</w:t>
      </w:r>
      <w:r>
        <w:rPr>
          <w:rFonts w:eastAsia="Times New Roman" w:cs="Times New Roman"/>
          <w:szCs w:val="24"/>
        </w:rPr>
        <w:t xml:space="preserve">χολικών </w:t>
      </w:r>
      <w:r>
        <w:rPr>
          <w:rFonts w:eastAsia="Times New Roman" w:cs="Times New Roman"/>
          <w:szCs w:val="24"/>
        </w:rPr>
        <w:t>σ</w:t>
      </w:r>
      <w:r>
        <w:rPr>
          <w:rFonts w:eastAsia="Times New Roman" w:cs="Times New Roman"/>
          <w:szCs w:val="24"/>
        </w:rPr>
        <w:t>υμβούλων, όπως διατυπώθηκε και από το συνδικαλιστικό τους όργανο και δεν παρατηρήσαμε μέχρι τώρα κα</w:t>
      </w:r>
      <w:r>
        <w:rPr>
          <w:rFonts w:eastAsia="Times New Roman" w:cs="Times New Roman"/>
          <w:szCs w:val="24"/>
        </w:rPr>
        <w:t>μ</w:t>
      </w:r>
      <w:r>
        <w:rPr>
          <w:rFonts w:eastAsia="Times New Roman" w:cs="Times New Roman"/>
          <w:szCs w:val="24"/>
        </w:rPr>
        <w:t xml:space="preserve">μία αιτιολογημένη θέση σας για την απόρριψή του. </w:t>
      </w:r>
    </w:p>
    <w:p w14:paraId="6EA2C2C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Στο δεύτερο μέρος του νομοσχεδίου ρυθμίζονται θέματα που αφορούν τη διοίκηση των </w:t>
      </w:r>
      <w:r>
        <w:rPr>
          <w:rFonts w:eastAsia="Times New Roman" w:cs="Times New Roman"/>
          <w:szCs w:val="24"/>
        </w:rPr>
        <w:t>ανώτατων εκπαιδευτικών ιδρυμάτων, ειδικότερα, δεδομένου ότι επίκειται νομοθετική ρύθμιση που θα επιφέρει αλλαγές στον τρόπο εκλογής των οργάνων διοίκησης των ΑΕΙ. Και προκειμένου τα νέα όργανα να εκλεγούν βάσει των νέων διατάξεων με τις παραγράφους 1 και 2</w:t>
      </w:r>
      <w:r>
        <w:rPr>
          <w:rFonts w:eastAsia="Times New Roman" w:cs="Times New Roman"/>
          <w:szCs w:val="24"/>
        </w:rPr>
        <w:t xml:space="preserve"> του άρθρου αυτού, παρατείνεται η θητεία των εκλεγμένων με τις ισχύουσες διατάξεις οργάνων διοίκησης για τρεις ακόμα μήνες.</w:t>
      </w:r>
    </w:p>
    <w:p w14:paraId="6EA2C2C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Επίσης, προβλέπονται διατάξεις που αναφέρονται σε αποσπάσεις και διαθέσεις ειδικού βοηθητικού και επιστημονικού προσωπικού και προτε</w:t>
      </w:r>
      <w:r>
        <w:rPr>
          <w:rFonts w:eastAsia="Times New Roman" w:cs="Times New Roman"/>
          <w:szCs w:val="24"/>
        </w:rPr>
        <w:t xml:space="preserve">ίνονται ρυθμίσεις που έχουν ως στόχο να στελεχωθούν έγκαιρα οι </w:t>
      </w:r>
      <w:r>
        <w:rPr>
          <w:rFonts w:eastAsia="Times New Roman" w:cs="Times New Roman"/>
          <w:szCs w:val="24"/>
        </w:rPr>
        <w:t>σ</w:t>
      </w:r>
      <w:r>
        <w:rPr>
          <w:rFonts w:eastAsia="Times New Roman" w:cs="Times New Roman"/>
          <w:szCs w:val="24"/>
        </w:rPr>
        <w:t xml:space="preserve">χολικές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α</w:t>
      </w:r>
      <w:r>
        <w:rPr>
          <w:rFonts w:eastAsia="Times New Roman" w:cs="Times New Roman"/>
          <w:szCs w:val="24"/>
        </w:rPr>
        <w:t xml:space="preserve">γωγής και </w:t>
      </w:r>
      <w:r>
        <w:rPr>
          <w:rFonts w:eastAsia="Times New Roman" w:cs="Times New Roman"/>
          <w:szCs w:val="24"/>
        </w:rPr>
        <w:t>ε</w:t>
      </w:r>
      <w:r>
        <w:rPr>
          <w:rFonts w:eastAsia="Times New Roman" w:cs="Times New Roman"/>
          <w:szCs w:val="24"/>
        </w:rPr>
        <w:t>κπαίδευσης, καθώς και τα τμήματα ένταξης.</w:t>
      </w:r>
    </w:p>
    <w:p w14:paraId="6EA2C2D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Προβλέπεται ακόμα η λειτουργία παραρτημάτων </w:t>
      </w:r>
      <w:r>
        <w:rPr>
          <w:rFonts w:eastAsia="Times New Roman" w:cs="Times New Roman"/>
          <w:szCs w:val="24"/>
        </w:rPr>
        <w:t>ε</w:t>
      </w:r>
      <w:r>
        <w:rPr>
          <w:rFonts w:eastAsia="Times New Roman" w:cs="Times New Roman"/>
          <w:szCs w:val="24"/>
        </w:rPr>
        <w:t xml:space="preserve">παγγελματικών </w:t>
      </w:r>
      <w:r>
        <w:rPr>
          <w:rFonts w:eastAsia="Times New Roman" w:cs="Times New Roman"/>
          <w:szCs w:val="24"/>
        </w:rPr>
        <w:t>λ</w:t>
      </w:r>
      <w:r>
        <w:rPr>
          <w:rFonts w:eastAsia="Times New Roman" w:cs="Times New Roman"/>
          <w:szCs w:val="24"/>
        </w:rPr>
        <w:t xml:space="preserve">υκείων σε νησιά που δεν λειτουργεί </w:t>
      </w:r>
      <w:r>
        <w:rPr>
          <w:rFonts w:eastAsia="Times New Roman" w:cs="Times New Roman"/>
          <w:szCs w:val="24"/>
        </w:rPr>
        <w:t>ε</w:t>
      </w:r>
      <w:r>
        <w:rPr>
          <w:rFonts w:eastAsia="Times New Roman" w:cs="Times New Roman"/>
          <w:szCs w:val="24"/>
        </w:rPr>
        <w:t xml:space="preserve">παγγελματικό </w:t>
      </w:r>
      <w:r>
        <w:rPr>
          <w:rFonts w:eastAsia="Times New Roman" w:cs="Times New Roman"/>
          <w:szCs w:val="24"/>
        </w:rPr>
        <w:t>λ</w:t>
      </w:r>
      <w:r>
        <w:rPr>
          <w:rFonts w:eastAsia="Times New Roman" w:cs="Times New Roman"/>
          <w:szCs w:val="24"/>
        </w:rPr>
        <w:t>ύκει</w:t>
      </w:r>
      <w:r>
        <w:rPr>
          <w:rFonts w:eastAsia="Times New Roman" w:cs="Times New Roman"/>
          <w:szCs w:val="24"/>
        </w:rPr>
        <w:t xml:space="preserve">ο, διευκολύνοντας έτσι τους νησιώτες μαθητές στη φοίτησή τους και δίνοντας στους νέους επαγγελματική προοπτική, ώστε να παραμείνουν στον τόπο που κατοικούν. Διασφαλίζεται η συνταγματική δέσμευση για τη </w:t>
      </w:r>
      <w:proofErr w:type="spellStart"/>
      <w:r>
        <w:rPr>
          <w:rFonts w:eastAsia="Times New Roman" w:cs="Times New Roman"/>
          <w:szCs w:val="24"/>
        </w:rPr>
        <w:t>νησιωτικότητα</w:t>
      </w:r>
      <w:proofErr w:type="spellEnd"/>
      <w:r>
        <w:rPr>
          <w:rFonts w:eastAsia="Times New Roman" w:cs="Times New Roman"/>
          <w:szCs w:val="24"/>
        </w:rPr>
        <w:t xml:space="preserve"> και γίνεται σεβαστό το δικαίωμα των ίσων</w:t>
      </w:r>
      <w:r>
        <w:rPr>
          <w:rFonts w:eastAsia="Times New Roman" w:cs="Times New Roman"/>
          <w:szCs w:val="24"/>
        </w:rPr>
        <w:t xml:space="preserve"> ευκαιριών των παιδιών μας στη μόρφωση, ανεξαρτήτως της περιοχής στην οποία βρίσκονται και των κοινωνικών δυσκολιών που αντιμετωπίζουν.</w:t>
      </w:r>
    </w:p>
    <w:p w14:paraId="6EA2C2D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Επιμένουμε στην πρότασή μας για σύσταση και λειτουργία </w:t>
      </w:r>
      <w:r>
        <w:rPr>
          <w:rFonts w:eastAsia="Times New Roman" w:cs="Times New Roman"/>
          <w:szCs w:val="24"/>
        </w:rPr>
        <w:t>τ</w:t>
      </w:r>
      <w:r>
        <w:rPr>
          <w:rFonts w:eastAsia="Times New Roman" w:cs="Times New Roman"/>
          <w:szCs w:val="24"/>
        </w:rPr>
        <w:t xml:space="preserve">μημάτων </w:t>
      </w:r>
      <w:r>
        <w:rPr>
          <w:rFonts w:eastAsia="Times New Roman" w:cs="Times New Roman"/>
          <w:szCs w:val="24"/>
        </w:rPr>
        <w:t>τ</w:t>
      </w:r>
      <w:r>
        <w:rPr>
          <w:rFonts w:eastAsia="Times New Roman" w:cs="Times New Roman"/>
          <w:szCs w:val="24"/>
        </w:rPr>
        <w:t xml:space="preserve">ουριστικών </w:t>
      </w:r>
      <w:r>
        <w:rPr>
          <w:rFonts w:eastAsia="Times New Roman" w:cs="Times New Roman"/>
          <w:szCs w:val="24"/>
        </w:rPr>
        <w:t>ε</w:t>
      </w:r>
      <w:r>
        <w:rPr>
          <w:rFonts w:eastAsia="Times New Roman" w:cs="Times New Roman"/>
          <w:szCs w:val="24"/>
        </w:rPr>
        <w:t xml:space="preserve">παγγελμάτων στα </w:t>
      </w:r>
      <w:r>
        <w:rPr>
          <w:rFonts w:eastAsia="Times New Roman" w:cs="Times New Roman"/>
          <w:szCs w:val="24"/>
        </w:rPr>
        <w:t>ε</w:t>
      </w:r>
      <w:r>
        <w:rPr>
          <w:rFonts w:eastAsia="Times New Roman" w:cs="Times New Roman"/>
          <w:szCs w:val="24"/>
        </w:rPr>
        <w:t xml:space="preserve">παγγελματικά </w:t>
      </w:r>
      <w:r>
        <w:rPr>
          <w:rFonts w:eastAsia="Times New Roman" w:cs="Times New Roman"/>
          <w:szCs w:val="24"/>
        </w:rPr>
        <w:t>λ</w:t>
      </w:r>
      <w:r>
        <w:rPr>
          <w:rFonts w:eastAsia="Times New Roman" w:cs="Times New Roman"/>
          <w:szCs w:val="24"/>
        </w:rPr>
        <w:t>ύκεια σε περ</w:t>
      </w:r>
      <w:r>
        <w:rPr>
          <w:rFonts w:eastAsia="Times New Roman" w:cs="Times New Roman"/>
          <w:szCs w:val="24"/>
        </w:rPr>
        <w:t xml:space="preserve">ιοχές που παρουσιάζουν αυξημένη τουριστική κίνηση. Και όπως είπα άλλοτε και επαναλαμβάνω και σήμερα, είναι ένα μεγάλο κίνητρο βιοποριστικών προβλημάτων που επιλύονται από ανθρώπους που μένουν σε νησιωτικές και δη άγονες </w:t>
      </w:r>
      <w:r>
        <w:rPr>
          <w:rFonts w:eastAsia="Times New Roman" w:cs="Times New Roman"/>
          <w:szCs w:val="24"/>
        </w:rPr>
        <w:lastRenderedPageBreak/>
        <w:t>περιοχές, όταν μπορούν να σπουδάσουν</w:t>
      </w:r>
      <w:r>
        <w:rPr>
          <w:rFonts w:eastAsia="Times New Roman" w:cs="Times New Roman"/>
          <w:szCs w:val="24"/>
        </w:rPr>
        <w:t xml:space="preserve"> εκείνο το αντικείμενο που αναπτύσσεται περισσότερο στον τουρισμό, διότι τα νησιά είναι τουριστικός προορισμός. Συνεπώς τ</w:t>
      </w:r>
      <w:r>
        <w:rPr>
          <w:rFonts w:eastAsia="Times New Roman" w:cs="Times New Roman"/>
          <w:szCs w:val="24"/>
        </w:rPr>
        <w:t xml:space="preserve">α </w:t>
      </w:r>
      <w:r>
        <w:rPr>
          <w:rFonts w:eastAsia="Times New Roman" w:cs="Times New Roman"/>
          <w:szCs w:val="24"/>
        </w:rPr>
        <w:t>τουριστικ</w:t>
      </w:r>
      <w:r>
        <w:rPr>
          <w:rFonts w:eastAsia="Times New Roman" w:cs="Times New Roman"/>
          <w:szCs w:val="24"/>
        </w:rPr>
        <w:t>ά</w:t>
      </w:r>
      <w:r>
        <w:rPr>
          <w:rFonts w:eastAsia="Times New Roman" w:cs="Times New Roman"/>
          <w:szCs w:val="24"/>
        </w:rPr>
        <w:t xml:space="preserve"> επαγγ</w:t>
      </w:r>
      <w:r>
        <w:rPr>
          <w:rFonts w:eastAsia="Times New Roman" w:cs="Times New Roman"/>
          <w:szCs w:val="24"/>
        </w:rPr>
        <w:t>έ</w:t>
      </w:r>
      <w:r>
        <w:rPr>
          <w:rFonts w:eastAsia="Times New Roman" w:cs="Times New Roman"/>
          <w:szCs w:val="24"/>
        </w:rPr>
        <w:t>λμ</w:t>
      </w:r>
      <w:r>
        <w:rPr>
          <w:rFonts w:eastAsia="Times New Roman" w:cs="Times New Roman"/>
          <w:szCs w:val="24"/>
        </w:rPr>
        <w:t>α</w:t>
      </w:r>
      <w:r>
        <w:rPr>
          <w:rFonts w:eastAsia="Times New Roman" w:cs="Times New Roman"/>
          <w:szCs w:val="24"/>
        </w:rPr>
        <w:t>τ</w:t>
      </w:r>
      <w:r>
        <w:rPr>
          <w:rFonts w:eastAsia="Times New Roman" w:cs="Times New Roman"/>
          <w:szCs w:val="24"/>
        </w:rPr>
        <w:t>α</w:t>
      </w:r>
      <w:r>
        <w:rPr>
          <w:rFonts w:eastAsia="Times New Roman" w:cs="Times New Roman"/>
          <w:szCs w:val="24"/>
        </w:rPr>
        <w:t>, όταν διδάσκ</w:t>
      </w:r>
      <w:r>
        <w:rPr>
          <w:rFonts w:eastAsia="Times New Roman" w:cs="Times New Roman"/>
          <w:szCs w:val="24"/>
        </w:rPr>
        <w:t>ον</w:t>
      </w:r>
      <w:r>
        <w:rPr>
          <w:rFonts w:eastAsia="Times New Roman" w:cs="Times New Roman"/>
          <w:szCs w:val="24"/>
        </w:rPr>
        <w:t xml:space="preserve">ται από τα </w:t>
      </w:r>
      <w:r>
        <w:rPr>
          <w:rFonts w:eastAsia="Times New Roman" w:cs="Times New Roman"/>
          <w:szCs w:val="24"/>
        </w:rPr>
        <w:t>ε</w:t>
      </w:r>
      <w:r>
        <w:rPr>
          <w:rFonts w:eastAsia="Times New Roman" w:cs="Times New Roman"/>
          <w:szCs w:val="24"/>
        </w:rPr>
        <w:t xml:space="preserve">παγγελματικά </w:t>
      </w:r>
      <w:r>
        <w:rPr>
          <w:rFonts w:eastAsia="Times New Roman" w:cs="Times New Roman"/>
          <w:szCs w:val="24"/>
        </w:rPr>
        <w:t>λ</w:t>
      </w:r>
      <w:r>
        <w:rPr>
          <w:rFonts w:eastAsia="Times New Roman" w:cs="Times New Roman"/>
          <w:szCs w:val="24"/>
        </w:rPr>
        <w:t>ύκεια, θα δίν</w:t>
      </w:r>
      <w:r>
        <w:rPr>
          <w:rFonts w:eastAsia="Times New Roman" w:cs="Times New Roman"/>
          <w:szCs w:val="24"/>
        </w:rPr>
        <w:t>ουν</w:t>
      </w:r>
      <w:r>
        <w:rPr>
          <w:rFonts w:eastAsia="Times New Roman" w:cs="Times New Roman"/>
          <w:szCs w:val="24"/>
        </w:rPr>
        <w:t xml:space="preserve"> ένα κίνητρο παραμονής των ανθρώπων που αποκτούν έναν τίτλο σπουδών από εκεί, αλλά και ένα κίνητρο βιοποριστικό, το οποίο σε ένα μεγάλο βαθμό, κατά τη γνώμη μας, θα καταπολεμήσει και το θέμα της αστυφιλίας και της αναζήτησης σε άλλα μέρη καλύτερης επαγγελμ</w:t>
      </w:r>
      <w:r>
        <w:rPr>
          <w:rFonts w:eastAsia="Times New Roman" w:cs="Times New Roman"/>
          <w:szCs w:val="24"/>
        </w:rPr>
        <w:t xml:space="preserve">ατικής τύχης. </w:t>
      </w:r>
    </w:p>
    <w:p w14:paraId="6EA2C2D2" w14:textId="77777777" w:rsidR="00E41DDC" w:rsidRDefault="007120B1">
      <w:pPr>
        <w:spacing w:after="0" w:line="600" w:lineRule="auto"/>
        <w:ind w:firstLine="720"/>
        <w:jc w:val="both"/>
        <w:rPr>
          <w:rFonts w:eastAsia="Times New Roman"/>
          <w:szCs w:val="24"/>
        </w:rPr>
      </w:pPr>
      <w:r>
        <w:rPr>
          <w:rFonts w:eastAsia="Times New Roman"/>
          <w:szCs w:val="24"/>
        </w:rPr>
        <w:t>Το σύνολο, λοιπόν, των παραπάνω ρυθμίσεων κινείται στην κατεύθυνση της επίλυσης χρόνιων προβλημάτων στην παιδεία και στην αποκατάσταση της εύρυθμης λειτουργίας των εκπαιδευτικών μονάδων.</w:t>
      </w:r>
    </w:p>
    <w:p w14:paraId="6EA2C2D3" w14:textId="77777777" w:rsidR="00E41DDC" w:rsidRDefault="007120B1">
      <w:pPr>
        <w:spacing w:after="0" w:line="600" w:lineRule="auto"/>
        <w:ind w:firstLine="720"/>
        <w:jc w:val="both"/>
        <w:rPr>
          <w:rFonts w:eastAsia="Times New Roman"/>
          <w:szCs w:val="24"/>
        </w:rPr>
      </w:pPr>
      <w:r>
        <w:rPr>
          <w:rFonts w:eastAsia="Times New Roman"/>
          <w:szCs w:val="24"/>
        </w:rPr>
        <w:t>Τώρα σε ό,τι αφορά το άρθρο 5, με το οποίο αντικαθίστα</w:t>
      </w:r>
      <w:r>
        <w:rPr>
          <w:rFonts w:eastAsia="Times New Roman"/>
          <w:szCs w:val="24"/>
        </w:rPr>
        <w:t>νται διατάξεις του ν.3512/2006 που αφορούν τη διοικητική λειτουργία του ισλαμικού τεμένους Αθηνών και πιο συγκεκριμένα, αποφασίζεται η ίδρυση ενός νέου νομικού προσώπου ιδιωτικού δικαίου, εποπτευόμενου και χρηματοδοτούμενου από το Υπουργείο Παιδείας και συ</w:t>
      </w:r>
      <w:r>
        <w:rPr>
          <w:rFonts w:eastAsia="Times New Roman"/>
          <w:szCs w:val="24"/>
        </w:rPr>
        <w:t xml:space="preserve">γκεκριμένα της διοικούσας επιτροπής ισλαμικού τεμένους Αθηνών, με σκοπό τη διοίκηση, διαχείριση και </w:t>
      </w:r>
      <w:r>
        <w:rPr>
          <w:rFonts w:eastAsia="Times New Roman"/>
          <w:szCs w:val="24"/>
        </w:rPr>
        <w:lastRenderedPageBreak/>
        <w:t>συντήρηση του ισλαμικού τεμένους, η θέση μας είναι σαφής και σταθερή. Την διατυπώσαμε διαχρονικά και, αν μη τι άλλο, θα ήταν ασυμβίβαστο να υπερψηφίσουμε το</w:t>
      </w:r>
      <w:r>
        <w:rPr>
          <w:rFonts w:eastAsia="Times New Roman"/>
          <w:szCs w:val="24"/>
        </w:rPr>
        <w:t xml:space="preserve"> πέμπτο άρθρο που αφορά τη λειτουργία του τεμένους, όταν το 2016 είχαμε καταψηφίσει την ίδρυση και την κατασκευή του.</w:t>
      </w:r>
    </w:p>
    <w:p w14:paraId="6EA2C2D4" w14:textId="77777777" w:rsidR="00E41DDC" w:rsidRDefault="007120B1">
      <w:pPr>
        <w:spacing w:after="0" w:line="600" w:lineRule="auto"/>
        <w:ind w:firstLine="720"/>
        <w:jc w:val="both"/>
        <w:rPr>
          <w:rFonts w:eastAsia="Times New Roman"/>
          <w:szCs w:val="24"/>
        </w:rPr>
      </w:pPr>
      <w:r>
        <w:rPr>
          <w:rFonts w:eastAsia="Times New Roman"/>
          <w:szCs w:val="24"/>
        </w:rPr>
        <w:t>Επίσης, ένας σημαντικός λόγος που καταψηφίζουμε τη διάταξη αυτή αποτελεί το γεγονός της επιχορήγησης του λατρευτικού αυτού χώρου από τον ε</w:t>
      </w:r>
      <w:r>
        <w:rPr>
          <w:rFonts w:eastAsia="Times New Roman"/>
          <w:szCs w:val="24"/>
        </w:rPr>
        <w:t>λληνικό κρατικό προϋπολογισμό και από τα λιγοστά χρήματα των Ελλήνων φορολογουμένων. Να σημειώσω δε πως σε κανένα κράτος και κυρίως μουσουλμανικό, δεν προβλέπεται η επιχορήγηση λατρευτικών χώρων της Ορθοδοξίας.</w:t>
      </w:r>
    </w:p>
    <w:p w14:paraId="6EA2C2D5" w14:textId="77777777" w:rsidR="00E41DDC" w:rsidRDefault="007120B1">
      <w:pPr>
        <w:spacing w:after="0" w:line="600" w:lineRule="auto"/>
        <w:ind w:firstLine="720"/>
        <w:jc w:val="both"/>
        <w:rPr>
          <w:rFonts w:eastAsia="Times New Roman"/>
          <w:szCs w:val="24"/>
        </w:rPr>
      </w:pPr>
      <w:r>
        <w:rPr>
          <w:rFonts w:eastAsia="Times New Roman"/>
          <w:szCs w:val="24"/>
        </w:rPr>
        <w:t>Και βέβαια, δεν μπορώ να μην σχολιάσω τους συ</w:t>
      </w:r>
      <w:r>
        <w:rPr>
          <w:rFonts w:eastAsia="Times New Roman"/>
          <w:szCs w:val="24"/>
        </w:rPr>
        <w:t xml:space="preserve">ναδέλφους </w:t>
      </w:r>
      <w:r>
        <w:rPr>
          <w:rFonts w:eastAsia="Times New Roman"/>
          <w:szCs w:val="24"/>
        </w:rPr>
        <w:t>ε</w:t>
      </w:r>
      <w:r>
        <w:rPr>
          <w:rFonts w:eastAsia="Times New Roman"/>
          <w:szCs w:val="24"/>
        </w:rPr>
        <w:t xml:space="preserve">ισηγητές, μεταξύ των άλλων και σε αυτό το άρθρο, οι οποίοι κατά την τοποθέτησή τους, αρχής γενομένης από της </w:t>
      </w:r>
      <w:r>
        <w:rPr>
          <w:rFonts w:eastAsia="Times New Roman"/>
          <w:szCs w:val="24"/>
        </w:rPr>
        <w:t>ε</w:t>
      </w:r>
      <w:r>
        <w:rPr>
          <w:rFonts w:eastAsia="Times New Roman"/>
          <w:szCs w:val="24"/>
        </w:rPr>
        <w:t>ισηγήτριας της Νέας Δημοκρατίας, καυτηρίασαν το θέμα της μεταξύ των ΑΝΕΛ διαφοροποίησης για το συγκεκριμένο άρθρο. Θέλω, λοιπόν, σε αυτ</w:t>
      </w:r>
      <w:r>
        <w:rPr>
          <w:rFonts w:eastAsia="Times New Roman"/>
          <w:szCs w:val="24"/>
        </w:rPr>
        <w:t xml:space="preserve">ό το σημείο να σημειώσω ότι ο κ. </w:t>
      </w:r>
      <w:proofErr w:type="spellStart"/>
      <w:r>
        <w:rPr>
          <w:rFonts w:eastAsia="Times New Roman"/>
          <w:szCs w:val="24"/>
        </w:rPr>
        <w:t>Ζουράρις</w:t>
      </w:r>
      <w:proofErr w:type="spellEnd"/>
      <w:r>
        <w:rPr>
          <w:rFonts w:eastAsia="Times New Roman"/>
          <w:szCs w:val="24"/>
        </w:rPr>
        <w:t xml:space="preserve"> παραμένει συνεπής στην προηγούμενη άποψη και θέση του για το </w:t>
      </w:r>
      <w:r>
        <w:rPr>
          <w:rFonts w:eastAsia="Times New Roman"/>
          <w:szCs w:val="24"/>
        </w:rPr>
        <w:lastRenderedPageBreak/>
        <w:t>μουσουλμανικό τέμενος, αφού και τότε είχε υπερψηφίσει, και υπογράφει και σήμερα το νομοσχέδιο το οποίο εισήχθη και αυτή τη στιγμή συζητάμε.</w:t>
      </w:r>
    </w:p>
    <w:p w14:paraId="6EA2C2D6" w14:textId="77777777" w:rsidR="00E41DDC" w:rsidRDefault="007120B1">
      <w:pPr>
        <w:spacing w:after="0" w:line="600" w:lineRule="auto"/>
        <w:ind w:firstLine="720"/>
        <w:jc w:val="both"/>
        <w:rPr>
          <w:rFonts w:eastAsia="Times New Roman"/>
          <w:szCs w:val="24"/>
        </w:rPr>
      </w:pPr>
      <w:r>
        <w:rPr>
          <w:rFonts w:eastAsia="Times New Roman"/>
          <w:szCs w:val="24"/>
        </w:rPr>
        <w:t>Και ξέρετε, ε</w:t>
      </w:r>
      <w:r>
        <w:rPr>
          <w:rFonts w:eastAsia="Times New Roman"/>
          <w:szCs w:val="24"/>
        </w:rPr>
        <w:t>μείς στους Ανεξάρτητους Έλληνες έχουμε το προνόμιο του να ψηφίζουμε και να λειτουργούμε κατά συνείδηση, κάτι που ίσως από άλλες παρατάξεις αυτό λείπει, διότι πρέπει απαρεγκλίτως να τηρείται εκείνη η κοινή γραμμή, αντίθετη πολλές φορές από τη θέληση, την πο</w:t>
      </w:r>
      <w:r>
        <w:rPr>
          <w:rFonts w:eastAsia="Times New Roman"/>
          <w:szCs w:val="24"/>
        </w:rPr>
        <w:t>λιτική βούληση και τη συνείδηση των συναδέλφων Βουλευτών.</w:t>
      </w:r>
    </w:p>
    <w:p w14:paraId="6EA2C2D7" w14:textId="77777777" w:rsidR="00E41DDC" w:rsidRDefault="007120B1">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w:t>
      </w:r>
      <w:r>
        <w:rPr>
          <w:rFonts w:eastAsia="Times New Roman"/>
          <w:szCs w:val="24"/>
        </w:rPr>
        <w:t>υρίου</w:t>
      </w:r>
      <w:r>
        <w:rPr>
          <w:rFonts w:eastAsia="Times New Roman"/>
          <w:szCs w:val="24"/>
        </w:rPr>
        <w:t xml:space="preserve"> Βουλευτή)</w:t>
      </w:r>
    </w:p>
    <w:p w14:paraId="6EA2C2D8" w14:textId="77777777" w:rsidR="00E41DDC" w:rsidRDefault="007120B1">
      <w:pPr>
        <w:spacing w:after="0" w:line="600" w:lineRule="auto"/>
        <w:ind w:firstLine="720"/>
        <w:jc w:val="both"/>
        <w:rPr>
          <w:rFonts w:eastAsia="Times New Roman"/>
          <w:szCs w:val="24"/>
        </w:rPr>
      </w:pPr>
      <w:r>
        <w:rPr>
          <w:rFonts w:eastAsia="Times New Roman"/>
          <w:szCs w:val="24"/>
        </w:rPr>
        <w:t>Σε ένα λεπτό τελειώνω, κύριε Πρόεδρε.</w:t>
      </w:r>
    </w:p>
    <w:p w14:paraId="6EA2C2D9" w14:textId="77777777" w:rsidR="00E41DDC" w:rsidRDefault="007120B1">
      <w:pPr>
        <w:spacing w:after="0" w:line="600" w:lineRule="auto"/>
        <w:ind w:firstLine="720"/>
        <w:jc w:val="both"/>
        <w:rPr>
          <w:rFonts w:eastAsia="Times New Roman"/>
          <w:szCs w:val="24"/>
        </w:rPr>
      </w:pPr>
      <w:r>
        <w:rPr>
          <w:rFonts w:eastAsia="Times New Roman"/>
          <w:szCs w:val="24"/>
        </w:rPr>
        <w:t>Είναι ένας λόγος να επισημάνω ότι η δική μας η παράταξη και για αυτόν τον λό</w:t>
      </w:r>
      <w:r>
        <w:rPr>
          <w:rFonts w:eastAsia="Times New Roman"/>
          <w:szCs w:val="24"/>
        </w:rPr>
        <w:t>γο διαφέρει από εκείνες οι οποίες καυτηριάζουν τη δική μας στάση και χρησιμοποιούν την όποια διαφοροποίηση μεταξύ μας</w:t>
      </w:r>
      <w:r>
        <w:rPr>
          <w:rFonts w:eastAsia="Times New Roman"/>
          <w:b/>
          <w:szCs w:val="24"/>
        </w:rPr>
        <w:t xml:space="preserve">, </w:t>
      </w:r>
      <w:r>
        <w:rPr>
          <w:rFonts w:eastAsia="Times New Roman"/>
          <w:szCs w:val="24"/>
        </w:rPr>
        <w:t>στη βάση τη συνείδησή μας. Το ότι ο δικός μας ο Αρχηγός μας δίδει το δικαίωμα πολλές φορές να πράττουμε και να ψηφίζουμε κατά συνείδηση α</w:t>
      </w:r>
      <w:r>
        <w:rPr>
          <w:rFonts w:eastAsia="Times New Roman"/>
          <w:szCs w:val="24"/>
        </w:rPr>
        <w:t>ποτελεί για μας τη διαφορά, σε σύγκριση με άλλους και μας δίνει και το συγκριτικό πλεονέκτημα.</w:t>
      </w:r>
    </w:p>
    <w:p w14:paraId="6EA2C2DA" w14:textId="77777777" w:rsidR="00E41DDC" w:rsidRDefault="007120B1">
      <w:pPr>
        <w:spacing w:after="0" w:line="600" w:lineRule="auto"/>
        <w:ind w:firstLine="720"/>
        <w:jc w:val="both"/>
        <w:rPr>
          <w:rFonts w:eastAsia="Times New Roman"/>
          <w:szCs w:val="24"/>
        </w:rPr>
      </w:pPr>
      <w:r>
        <w:rPr>
          <w:rFonts w:eastAsia="Times New Roman"/>
          <w:szCs w:val="24"/>
        </w:rPr>
        <w:lastRenderedPageBreak/>
        <w:t>Περαιτέρω, ήθελα να πω ότι η κατασκευή και η λειτουργία του τεμένους -γιατί θέλω να εξηγήσω τη στάση μας σε ένα βαθμό και σε σχέση και με τους συναδέλφους του ΣΥ</w:t>
      </w:r>
      <w:r>
        <w:rPr>
          <w:rFonts w:eastAsia="Times New Roman"/>
          <w:szCs w:val="24"/>
        </w:rPr>
        <w:t>ΡΙΖΑ- είναι ευθυγραμμισμένη στο ιδεολογικό περίγραμμα των συναδέλφων του ΣΥΡΙΖΑ και αυτό είναι απόλυτα σεβαστό. Οι προσεγγίσεις τους στην ανεξιθρησκία και στον ουμανισμό είναι συμβατές με τη σημερινή τους στάση. Σεβόμαστε τις απόψεις τους και κατανοούμε τη</w:t>
      </w:r>
      <w:r>
        <w:rPr>
          <w:rFonts w:eastAsia="Times New Roman"/>
          <w:szCs w:val="24"/>
        </w:rPr>
        <w:t>ν προσέγγισή τους.</w:t>
      </w:r>
    </w:p>
    <w:p w14:paraId="6EA2C2DB" w14:textId="77777777" w:rsidR="00E41DDC" w:rsidRDefault="007120B1">
      <w:pPr>
        <w:spacing w:after="0" w:line="600" w:lineRule="auto"/>
        <w:ind w:firstLine="720"/>
        <w:jc w:val="both"/>
        <w:rPr>
          <w:rFonts w:eastAsia="Times New Roman"/>
          <w:szCs w:val="24"/>
        </w:rPr>
      </w:pPr>
      <w:r>
        <w:rPr>
          <w:rFonts w:eastAsia="Times New Roman"/>
          <w:szCs w:val="24"/>
        </w:rPr>
        <w:t>Αντίθετα, όμως, εσείς, κύριοι της Νέας Δημοκρατίας, με τη χριστιανική παιδεία και την προσήλωσή σας στα χριστιανικά ιδεώδη, πώς δέχεστε τη συγκεκριμένη διάταξη;</w:t>
      </w:r>
    </w:p>
    <w:p w14:paraId="6EA2C2DC" w14:textId="77777777" w:rsidR="00E41DDC" w:rsidRDefault="007120B1">
      <w:pPr>
        <w:spacing w:after="0" w:line="600" w:lineRule="auto"/>
        <w:ind w:firstLine="720"/>
        <w:jc w:val="both"/>
        <w:rPr>
          <w:rFonts w:eastAsia="Times New Roman"/>
          <w:szCs w:val="24"/>
        </w:rPr>
      </w:pPr>
      <w:r>
        <w:rPr>
          <w:rFonts w:eastAsia="Times New Roman"/>
          <w:szCs w:val="24"/>
        </w:rPr>
        <w:t xml:space="preserve">Πώς δεχτήκατε και ψηφίσατε μια πολυδάπανη κατασκευή και σήμερα υπερψηφίζετε </w:t>
      </w:r>
      <w:r>
        <w:rPr>
          <w:rFonts w:eastAsia="Times New Roman"/>
          <w:szCs w:val="24"/>
        </w:rPr>
        <w:t xml:space="preserve">και τη λειτουργία αυτής της κατασκευής; Πώς εκφράζετε, λοιπόν, τις αντιρρήσεις σας και ποιο είναι αυτό το μεγαλείο της υποκρισίας σας, το οποίο σήμερα από αυτό το Βήμα αναπτύξατε; </w:t>
      </w:r>
    </w:p>
    <w:p w14:paraId="6EA2C2DD" w14:textId="77777777" w:rsidR="00E41DDC" w:rsidRDefault="007120B1">
      <w:pPr>
        <w:spacing w:after="0" w:line="600" w:lineRule="auto"/>
        <w:ind w:firstLine="720"/>
        <w:jc w:val="both"/>
        <w:rPr>
          <w:rFonts w:eastAsia="Times New Roman"/>
          <w:szCs w:val="24"/>
        </w:rPr>
      </w:pPr>
      <w:r>
        <w:rPr>
          <w:rFonts w:eastAsia="Times New Roman"/>
          <w:szCs w:val="24"/>
        </w:rPr>
        <w:t>Μέχρι πρότινος, κατακρίνατε τη συγκυβέρνηση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για το πολυνομοσχ</w:t>
      </w:r>
      <w:r>
        <w:rPr>
          <w:rFonts w:eastAsia="Times New Roman"/>
          <w:szCs w:val="24"/>
        </w:rPr>
        <w:t xml:space="preserve">έδιο, το οποίο υπερψηφίστηκε στη Βουλή και αφορούσε τα μέτρα. «Πονάγατε» για το πόσο ο ελληνικός λαός υποφέρει και το πόσο οικονομικά επιβαρύνεται, για </w:t>
      </w:r>
      <w:r>
        <w:rPr>
          <w:rFonts w:eastAsia="Times New Roman"/>
          <w:szCs w:val="24"/>
        </w:rPr>
        <w:lastRenderedPageBreak/>
        <w:t>να μπορέσουμε να κλείσουμε μια συμφωνία. Σήμερα, όμως, δεν λαμβάνετε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πόσο ο ελληνικός λαός </w:t>
      </w:r>
      <w:r>
        <w:rPr>
          <w:rFonts w:eastAsia="Times New Roman"/>
          <w:szCs w:val="24"/>
        </w:rPr>
        <w:t>επιβαρύνεται, ώστε να καλυφθούν από τον κρατικό προϋπολογισμό οι δαπάνες λειτουργίας του μουσουλμανικού τεμένους. Το ίδιο κάνει και η Δημοκρατική Συμπαράταξη.</w:t>
      </w:r>
    </w:p>
    <w:p w14:paraId="6EA2C2DE" w14:textId="77777777" w:rsidR="00E41DDC" w:rsidRDefault="007120B1">
      <w:pPr>
        <w:spacing w:after="0"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Βουλευτή)</w:t>
      </w:r>
    </w:p>
    <w:p w14:paraId="6EA2C2DF" w14:textId="77777777" w:rsidR="00E41DDC" w:rsidRDefault="007120B1">
      <w:pPr>
        <w:spacing w:after="0" w:line="600" w:lineRule="auto"/>
        <w:ind w:firstLine="720"/>
        <w:jc w:val="both"/>
        <w:rPr>
          <w:rFonts w:eastAsia="Times New Roman"/>
          <w:szCs w:val="24"/>
        </w:rPr>
      </w:pPr>
      <w:r>
        <w:rPr>
          <w:rFonts w:eastAsia="Times New Roman"/>
          <w:szCs w:val="24"/>
        </w:rPr>
        <w:t>Ήθελα να πω περισσότερα, αλλά δυστυχώς, δεν έχω τον χρόνο.</w:t>
      </w:r>
    </w:p>
    <w:p w14:paraId="6EA2C2E0" w14:textId="77777777" w:rsidR="00E41DDC" w:rsidRDefault="007120B1">
      <w:pPr>
        <w:spacing w:after="0" w:line="600" w:lineRule="auto"/>
        <w:ind w:firstLine="720"/>
        <w:jc w:val="both"/>
        <w:rPr>
          <w:rFonts w:eastAsia="Times New Roman"/>
          <w:szCs w:val="24"/>
        </w:rPr>
      </w:pPr>
      <w:r>
        <w:rPr>
          <w:rFonts w:eastAsia="Times New Roman"/>
          <w:szCs w:val="24"/>
        </w:rPr>
        <w:t>Σας ευχαριστώ.</w:t>
      </w:r>
    </w:p>
    <w:p w14:paraId="6EA2C2E1" w14:textId="77777777" w:rsidR="00E41DDC" w:rsidRDefault="007120B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6EA2C2E2" w14:textId="77777777" w:rsidR="00E41DDC" w:rsidRDefault="007120B1">
      <w:pPr>
        <w:spacing w:after="0" w:line="600" w:lineRule="auto"/>
        <w:ind w:firstLine="720"/>
        <w:jc w:val="both"/>
        <w:rPr>
          <w:rFonts w:eastAsia="Times New Roman"/>
        </w:rPr>
      </w:pPr>
      <w:r>
        <w:rPr>
          <w:rFonts w:eastAsia="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rPr>
        <w:t>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επτά μαθητές και μαθήτριες και δύο εκπαιδευτικοί συνοδοί τους από το 1</w:t>
      </w:r>
      <w:r>
        <w:rPr>
          <w:rFonts w:eastAsia="Times New Roman"/>
          <w:vertAlign w:val="superscript"/>
        </w:rPr>
        <w:t>ο</w:t>
      </w:r>
      <w:r>
        <w:rPr>
          <w:rFonts w:eastAsia="Times New Roman"/>
        </w:rPr>
        <w:t xml:space="preserve"> Γυμνάσ</w:t>
      </w:r>
      <w:r>
        <w:rPr>
          <w:rFonts w:eastAsia="Times New Roman"/>
        </w:rPr>
        <w:t xml:space="preserve">ιο Μαρκόπουλου. </w:t>
      </w:r>
    </w:p>
    <w:p w14:paraId="6EA2C2E3" w14:textId="77777777" w:rsidR="00E41DDC" w:rsidRDefault="007120B1">
      <w:pPr>
        <w:spacing w:after="0" w:line="600" w:lineRule="auto"/>
        <w:ind w:left="360" w:firstLine="360"/>
        <w:jc w:val="both"/>
        <w:rPr>
          <w:rFonts w:eastAsia="Times New Roman"/>
        </w:rPr>
      </w:pPr>
      <w:r>
        <w:rPr>
          <w:rFonts w:eastAsia="Times New Roman"/>
        </w:rPr>
        <w:t xml:space="preserve">Η Βουλή τούς καλωσορίζει. </w:t>
      </w:r>
    </w:p>
    <w:p w14:paraId="6EA2C2E4" w14:textId="77777777" w:rsidR="00E41DDC" w:rsidRDefault="007120B1">
      <w:pPr>
        <w:spacing w:after="0" w:line="600" w:lineRule="auto"/>
        <w:ind w:left="360"/>
        <w:jc w:val="center"/>
        <w:rPr>
          <w:rFonts w:eastAsia="Times New Roman"/>
        </w:rPr>
      </w:pPr>
      <w:r>
        <w:rPr>
          <w:rFonts w:eastAsia="Times New Roman"/>
        </w:rPr>
        <w:lastRenderedPageBreak/>
        <w:t>(Χειροκροτήματα απ’ όλες τις πτέρυγες της Βουλής)</w:t>
      </w:r>
    </w:p>
    <w:p w14:paraId="6EA2C2E5" w14:textId="77777777" w:rsidR="00E41DDC" w:rsidRDefault="007120B1">
      <w:pPr>
        <w:spacing w:after="0" w:line="600" w:lineRule="auto"/>
        <w:ind w:firstLine="720"/>
        <w:jc w:val="both"/>
        <w:rPr>
          <w:rFonts w:eastAsia="Times New Roman"/>
          <w:szCs w:val="24"/>
        </w:rPr>
      </w:pPr>
      <w:r>
        <w:rPr>
          <w:rFonts w:eastAsia="Times New Roman"/>
          <w:szCs w:val="24"/>
        </w:rPr>
        <w:t xml:space="preserve">Προχωρούμε στην </w:t>
      </w:r>
      <w:r>
        <w:rPr>
          <w:rFonts w:eastAsia="Times New Roman"/>
          <w:szCs w:val="24"/>
        </w:rPr>
        <w:t>ε</w:t>
      </w:r>
      <w:r>
        <w:rPr>
          <w:rFonts w:eastAsia="Times New Roman"/>
          <w:szCs w:val="24"/>
        </w:rPr>
        <w:t xml:space="preserve">ιδική </w:t>
      </w:r>
      <w:r>
        <w:rPr>
          <w:rFonts w:eastAsia="Times New Roman"/>
          <w:szCs w:val="24"/>
        </w:rPr>
        <w:t>α</w:t>
      </w:r>
      <w:r>
        <w:rPr>
          <w:rFonts w:eastAsia="Times New Roman"/>
          <w:szCs w:val="24"/>
        </w:rPr>
        <w:t xml:space="preserve">γορήτρια της Ένωσης Κεντρώων κ. </w:t>
      </w:r>
      <w:proofErr w:type="spellStart"/>
      <w:r>
        <w:rPr>
          <w:rFonts w:eastAsia="Times New Roman"/>
          <w:szCs w:val="24"/>
        </w:rPr>
        <w:t>Μεγαλοοικονόμου</w:t>
      </w:r>
      <w:proofErr w:type="spellEnd"/>
      <w:r>
        <w:rPr>
          <w:rFonts w:eastAsia="Times New Roman"/>
          <w:szCs w:val="24"/>
        </w:rPr>
        <w:t>.</w:t>
      </w:r>
    </w:p>
    <w:p w14:paraId="6EA2C2E6" w14:textId="77777777" w:rsidR="00E41DDC" w:rsidRDefault="007120B1">
      <w:pPr>
        <w:spacing w:after="0"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Μεγαλοοικονόμου</w:t>
      </w:r>
      <w:proofErr w:type="spellEnd"/>
      <w:r>
        <w:rPr>
          <w:rFonts w:eastAsia="Times New Roman"/>
          <w:szCs w:val="24"/>
        </w:rPr>
        <w:t>, έχετε τον λόγο.</w:t>
      </w:r>
    </w:p>
    <w:p w14:paraId="6EA2C2E7" w14:textId="77777777" w:rsidR="00E41DDC" w:rsidRDefault="007120B1">
      <w:pPr>
        <w:spacing w:after="0" w:line="600" w:lineRule="auto"/>
        <w:ind w:firstLine="720"/>
        <w:jc w:val="both"/>
        <w:rPr>
          <w:rFonts w:eastAsia="Times New Roman"/>
          <w:szCs w:val="24"/>
        </w:rPr>
      </w:pPr>
      <w:r>
        <w:rPr>
          <w:rFonts w:eastAsia="Times New Roman"/>
          <w:b/>
          <w:szCs w:val="24"/>
        </w:rPr>
        <w:t>ΘΕΟΔΩΡΑ ΜΕΓΑΛΟΟΙΚΟΝΟΜΟΥ:</w:t>
      </w:r>
      <w:r>
        <w:rPr>
          <w:rFonts w:eastAsia="Times New Roman"/>
          <w:szCs w:val="24"/>
        </w:rPr>
        <w:t xml:space="preserve"> Σας ευχαριστώ, κύριε Πρόεδρε.</w:t>
      </w:r>
    </w:p>
    <w:p w14:paraId="6EA2C2E8" w14:textId="77777777" w:rsidR="00E41DDC" w:rsidRDefault="007120B1">
      <w:pPr>
        <w:spacing w:after="0" w:line="600" w:lineRule="auto"/>
        <w:ind w:firstLine="720"/>
        <w:jc w:val="both"/>
        <w:rPr>
          <w:rFonts w:eastAsia="Times New Roman"/>
          <w:szCs w:val="24"/>
        </w:rPr>
      </w:pPr>
      <w:r>
        <w:rPr>
          <w:rFonts w:eastAsia="Times New Roman"/>
          <w:szCs w:val="24"/>
        </w:rPr>
        <w:t>Κύριε Υπουργέ, κυρίες και κύριοι συνάδελφοι, η σημερινή συζήτηση έρχεται μετά από μόλις δύο ημέρες συνεδριάσεων στην αντίστοιχη επιτροπή και πάλι με τη μορφή του επείγοντος, χωρίς να προηγηθεί διαβούλευση. Δυστυχώς έχει γίνει</w:t>
      </w:r>
      <w:r>
        <w:rPr>
          <w:rFonts w:eastAsia="Times New Roman"/>
          <w:szCs w:val="24"/>
        </w:rPr>
        <w:t xml:space="preserve"> πια σύνηθες να συζητάμε σε επείγουσες και κατεπείγουσες διαδικασίες, αντί αυτές να είναι η εξαίρεση του κανόνα, όπως θα έπρεπε.</w:t>
      </w:r>
    </w:p>
    <w:p w14:paraId="6EA2C2E9" w14:textId="77777777" w:rsidR="00E41DDC" w:rsidRDefault="007120B1">
      <w:pPr>
        <w:spacing w:after="0" w:line="600" w:lineRule="auto"/>
        <w:ind w:firstLine="720"/>
        <w:jc w:val="both"/>
        <w:rPr>
          <w:rFonts w:eastAsia="Times New Roman"/>
          <w:szCs w:val="24"/>
        </w:rPr>
      </w:pPr>
      <w:r>
        <w:rPr>
          <w:rFonts w:eastAsia="Times New Roman"/>
          <w:szCs w:val="24"/>
        </w:rPr>
        <w:t>Στην προκειμένη περίπτωση, η ταχεία διαδικασία δεν είχε μόνο ως αποτέλεσμα να μην προλάβουμε να συζητήσουμε, όπως έπρεπε, με το</w:t>
      </w:r>
      <w:r>
        <w:rPr>
          <w:rFonts w:eastAsia="Times New Roman"/>
          <w:szCs w:val="24"/>
        </w:rPr>
        <w:t>υς αρμόδιους φορείς, αλλά το βασικό της πρόβλημα είναι ότι ήδη οι εκπαιδευτικοί, τους οποίους αφορά κατά κύριο λόγο το νομοσχέδιο, δεν είχαν τον απαιτούμενο χρόνο στη διάθεσή τους, να καταλήξουν για όλα τα θέματα σε συγκεκριμένες προτάσεις. Διότι, φυσικά</w:t>
      </w:r>
      <w:r>
        <w:rPr>
          <w:rFonts w:eastAsia="Times New Roman"/>
          <w:szCs w:val="24"/>
        </w:rPr>
        <w:t>,</w:t>
      </w:r>
      <w:r>
        <w:rPr>
          <w:rFonts w:eastAsia="Times New Roman"/>
          <w:szCs w:val="24"/>
        </w:rPr>
        <w:t xml:space="preserve"> </w:t>
      </w:r>
      <w:r>
        <w:rPr>
          <w:rFonts w:eastAsia="Times New Roman"/>
          <w:szCs w:val="24"/>
        </w:rPr>
        <w:t>το ζητούμενο δεν είναι μόνο να ερχόμα</w:t>
      </w:r>
      <w:r>
        <w:rPr>
          <w:rFonts w:eastAsia="Times New Roman"/>
          <w:szCs w:val="24"/>
        </w:rPr>
        <w:lastRenderedPageBreak/>
        <w:t xml:space="preserve">στε στο Κοινοβούλιο και να έχουμε αρνητική σκέψη στα κυβερνητικά νομοσχέδια. Η κοινοβουλευτική διαδικασία έχει πρωτίστως ως νόημα να μπορούμε να εισφέρουμε βελτιωμένες προτάσεις και όχι να είμαστε τελείως αρνητικοί. Αν </w:t>
      </w:r>
      <w:r>
        <w:rPr>
          <w:rFonts w:eastAsia="Times New Roman"/>
          <w:szCs w:val="24"/>
        </w:rPr>
        <w:t>μπορούμε, να προσφέρουμε κι εμείς. Αυτή είναι η έννοια του ελληνικού Κοινοβουλίου.</w:t>
      </w:r>
    </w:p>
    <w:p w14:paraId="6EA2C2EA" w14:textId="77777777" w:rsidR="00E41DDC" w:rsidRDefault="007120B1">
      <w:pPr>
        <w:spacing w:after="0" w:line="600" w:lineRule="auto"/>
        <w:ind w:firstLine="720"/>
        <w:jc w:val="both"/>
        <w:rPr>
          <w:rFonts w:eastAsia="Times New Roman"/>
          <w:szCs w:val="24"/>
        </w:rPr>
      </w:pPr>
      <w:r>
        <w:rPr>
          <w:rFonts w:eastAsia="Times New Roman"/>
          <w:szCs w:val="24"/>
        </w:rPr>
        <w:t xml:space="preserve">Το σημερινό νομοσχέδιο ουσιαστικά χωρίζεται σε δύο μέρη, εκ των οποίων το πρώτο τμήμα αναφέρεται στον τρόπο ανάδειξης των διευθυντών των σχολικών μονάδων. Μπορεί κάποιος σε </w:t>
      </w:r>
      <w:r>
        <w:rPr>
          <w:rFonts w:eastAsia="Times New Roman"/>
          <w:szCs w:val="24"/>
        </w:rPr>
        <w:t>πρώτη φάση να θεωρήσει ότι το θέμα είναι τελείως τυπικό και διοικητικό. Όμως, στην πραγματικότητα είναι ένας ρόλος που ο εκάστοτε διευθυντής είναι εξαιρετικά κρίσιμος για την εύρυθμη λειτουργία, αλλά και για την εξέλιξη του σχολείου.</w:t>
      </w:r>
    </w:p>
    <w:p w14:paraId="6EA2C2EB" w14:textId="77777777" w:rsidR="00E41DDC" w:rsidRDefault="007120B1">
      <w:pPr>
        <w:spacing w:after="0" w:line="600" w:lineRule="auto"/>
        <w:ind w:firstLine="720"/>
        <w:jc w:val="both"/>
        <w:rPr>
          <w:rFonts w:eastAsia="Times New Roman"/>
          <w:szCs w:val="24"/>
        </w:rPr>
      </w:pPr>
      <w:r>
        <w:rPr>
          <w:rFonts w:eastAsia="Times New Roman"/>
          <w:szCs w:val="24"/>
        </w:rPr>
        <w:t>Ειδικότερα κάθε σχολικ</w:t>
      </w:r>
      <w:r>
        <w:rPr>
          <w:rFonts w:eastAsia="Times New Roman"/>
          <w:szCs w:val="24"/>
        </w:rPr>
        <w:t>ή μονάδα είναι ένας μεγάλος, πολυπληθής, ζωντανός οργανισμός, που δεν λείπουν καθημερινά προβλήματα, εντάσεις, αντιθέσεις και στο πλαίσιο αυτό είναι άκρως σημαντική η διοίκηση του σχολείου και κυρίως ο διευθυντής. Επομένως, είναι αντιστοίχως άκρως καθοριστ</w:t>
      </w:r>
      <w:r>
        <w:rPr>
          <w:rFonts w:eastAsia="Times New Roman"/>
          <w:szCs w:val="24"/>
        </w:rPr>
        <w:t>ικό να επιλέγουμε για τη θέση του διευθυντή, ανθρώπους ικανούς και άξιους.</w:t>
      </w:r>
    </w:p>
    <w:p w14:paraId="6EA2C2EC" w14:textId="77777777" w:rsidR="00E41DDC" w:rsidRDefault="007120B1">
      <w:pPr>
        <w:spacing w:after="0" w:line="600" w:lineRule="auto"/>
        <w:ind w:firstLine="720"/>
        <w:jc w:val="both"/>
        <w:rPr>
          <w:rFonts w:eastAsia="Times New Roman"/>
          <w:szCs w:val="24"/>
        </w:rPr>
      </w:pPr>
      <w:r>
        <w:rPr>
          <w:rFonts w:eastAsia="Times New Roman"/>
          <w:szCs w:val="24"/>
        </w:rPr>
        <w:lastRenderedPageBreak/>
        <w:t>Η διεύθυνση απαιτεί ταυτοχρόνως, διοικητικές και εκπαιδευτικές ικανότητες. Έτσι, με το σημερινό νομοσχέδιο αλλάζει σημαντικά ο τρόπος επιλογής των διευθυντών. Ένας παράγοντας, που τ</w:t>
      </w:r>
      <w:r>
        <w:rPr>
          <w:rFonts w:eastAsia="Times New Roman"/>
          <w:szCs w:val="24"/>
        </w:rPr>
        <w:t>ονίσαμε εξαρχής, είναι αυτό που γίνεται κυριολεκτικά την τελευταία στιγμή και ουσιαστικά φέρνει όλη την εκπαιδευτική κοινότητα, για τους υπάρχοντες διευθυντές, προ νέων</w:t>
      </w:r>
      <w:r w:rsidRPr="007A037C">
        <w:rPr>
          <w:rFonts w:eastAsia="Times New Roman"/>
          <w:szCs w:val="24"/>
        </w:rPr>
        <w:t>,</w:t>
      </w:r>
      <w:r>
        <w:rPr>
          <w:rFonts w:eastAsia="Times New Roman"/>
          <w:szCs w:val="24"/>
        </w:rPr>
        <w:t xml:space="preserve"> </w:t>
      </w:r>
      <w:proofErr w:type="spellStart"/>
      <w:r>
        <w:rPr>
          <w:rFonts w:eastAsia="Times New Roman"/>
          <w:szCs w:val="24"/>
        </w:rPr>
        <w:t>αιφνιδίων</w:t>
      </w:r>
      <w:proofErr w:type="spellEnd"/>
      <w:r>
        <w:rPr>
          <w:rFonts w:eastAsia="Times New Roman"/>
          <w:szCs w:val="24"/>
        </w:rPr>
        <w:t xml:space="preserve"> αλλαγών.</w:t>
      </w:r>
    </w:p>
    <w:p w14:paraId="6EA2C2ED" w14:textId="77777777" w:rsidR="00E41DDC" w:rsidRDefault="007120B1">
      <w:pPr>
        <w:spacing w:after="0" w:line="600" w:lineRule="auto"/>
        <w:ind w:firstLine="720"/>
        <w:jc w:val="both"/>
        <w:rPr>
          <w:rFonts w:eastAsia="Times New Roman"/>
          <w:szCs w:val="24"/>
        </w:rPr>
      </w:pPr>
      <w:r>
        <w:rPr>
          <w:rFonts w:eastAsia="Times New Roman"/>
          <w:szCs w:val="24"/>
        </w:rPr>
        <w:t>Το ζητούμενο στην παιδεία συνολικά είναι κάποια στιγμή να πετύχουμε</w:t>
      </w:r>
      <w:r>
        <w:rPr>
          <w:rFonts w:eastAsia="Times New Roman"/>
          <w:szCs w:val="24"/>
        </w:rPr>
        <w:t xml:space="preserve"> το συγκερασμό των απόψεων και να λάβουμε αποφάσεις που θα έχουν διάρκεια και όχι κάθε φορά που αλλάζει μια Κυβέρνηση να αλλάζουμε το νομοθετικό πλαίσιο για την παιδεία.</w:t>
      </w:r>
    </w:p>
    <w:p w14:paraId="6EA2C2EE" w14:textId="77777777" w:rsidR="00E41DDC" w:rsidRDefault="007120B1">
      <w:pPr>
        <w:spacing w:after="0" w:line="600" w:lineRule="auto"/>
        <w:ind w:firstLine="720"/>
        <w:jc w:val="both"/>
        <w:rPr>
          <w:rFonts w:eastAsia="Times New Roman" w:cs="Times New Roman"/>
          <w:szCs w:val="24"/>
        </w:rPr>
      </w:pPr>
      <w:r>
        <w:rPr>
          <w:rFonts w:eastAsia="Times New Roman"/>
          <w:szCs w:val="24"/>
        </w:rPr>
        <w:t xml:space="preserve"> </w:t>
      </w:r>
      <w:r>
        <w:rPr>
          <w:rFonts w:eastAsia="Times New Roman" w:cs="Times New Roman"/>
          <w:szCs w:val="24"/>
        </w:rPr>
        <w:t>Είναι κάτι αδιανόητο. Και οι γονείς και τα παιδιά και οι καθηγητές ταλαιπωρούνται αφά</w:t>
      </w:r>
      <w:r>
        <w:rPr>
          <w:rFonts w:eastAsia="Times New Roman" w:cs="Times New Roman"/>
          <w:szCs w:val="24"/>
        </w:rPr>
        <w:t>νταστα, μη ξέροντας τι θα γίνει την επόμενη μέρα.</w:t>
      </w:r>
    </w:p>
    <w:p w14:paraId="6EA2C2E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Μόνο έτσι θα μπορέσει κάθε μέλος της εκπαιδευτικής κοινότητας να κάνει τον προγραμματισμό του, είτε αυτός είναι εκπαιδευτικός, γονιός ή μαθητής. Έχουμε βαρεθεί ειλικρινώς να ακούμε ότι η παιδεία είναι ζήτημ</w:t>
      </w:r>
      <w:r>
        <w:rPr>
          <w:rFonts w:eastAsia="Times New Roman" w:cs="Times New Roman"/>
          <w:szCs w:val="24"/>
        </w:rPr>
        <w:t>α στο οποίο δεν χωρούν μικροπο</w:t>
      </w:r>
      <w:r>
        <w:rPr>
          <w:rFonts w:eastAsia="Times New Roman" w:cs="Times New Roman"/>
          <w:szCs w:val="24"/>
        </w:rPr>
        <w:lastRenderedPageBreak/>
        <w:t>λιτικές, αντιπαραθέσεις και ότι για όλες τις τυχόν αναγκαίες αλλαγές θα πρέπει να ακολουθήσει εξαντλητικός διάλογος. Δυστυχώς δεν τον βλέπω αυτόν τον διάλογο. Έχουμε βαρεθεί να διαψεύδονται κάθε τόσο οι ελπίδες μας.</w:t>
      </w:r>
    </w:p>
    <w:p w14:paraId="6EA2C2F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Εν προκειμ</w:t>
      </w:r>
      <w:r>
        <w:rPr>
          <w:rFonts w:eastAsia="Times New Roman" w:cs="Times New Roman"/>
          <w:szCs w:val="24"/>
        </w:rPr>
        <w:t xml:space="preserve">ένω, ο τρόπος </w:t>
      </w:r>
      <w:proofErr w:type="spellStart"/>
      <w:r>
        <w:rPr>
          <w:rFonts w:eastAsia="Times New Roman" w:cs="Times New Roman"/>
          <w:szCs w:val="24"/>
        </w:rPr>
        <w:t>μοριοδότησης</w:t>
      </w:r>
      <w:proofErr w:type="spellEnd"/>
      <w:r>
        <w:rPr>
          <w:rFonts w:eastAsia="Times New Roman" w:cs="Times New Roman"/>
          <w:szCs w:val="24"/>
        </w:rPr>
        <w:t xml:space="preserve"> της ανάδειξης των διευθυντών στο άρθρο 1 έχουμε όλες τις αλλαγές σε σχέση με την επιλογή των διευθυντών των σχολικών μονάδων. Οι εκπρόσωποι των εκπαιδευτικών στο σύνολό τους διατύπωσαν αρκετές αμφιβολίες ως και αντιδράσεις για τι</w:t>
      </w:r>
      <w:r>
        <w:rPr>
          <w:rFonts w:eastAsia="Times New Roman" w:cs="Times New Roman"/>
          <w:szCs w:val="24"/>
        </w:rPr>
        <w:t>ς επιμέρους ρυθμίσεις. Το καλύτερο θα ήταν να υπάρξουν όσο το δυνατόν περισσότερες βελτιώσεις στο κείμενο του νομοσχεδίου</w:t>
      </w:r>
      <w:r>
        <w:rPr>
          <w:rFonts w:eastAsia="Times New Roman" w:cs="Times New Roman"/>
          <w:szCs w:val="24"/>
        </w:rPr>
        <w:t>,</w:t>
      </w:r>
      <w:r>
        <w:rPr>
          <w:rFonts w:eastAsia="Times New Roman" w:cs="Times New Roman"/>
          <w:szCs w:val="24"/>
        </w:rPr>
        <w:t xml:space="preserve"> ώστε να βρεθεί τελικά η χρυσή τομή. </w:t>
      </w:r>
    </w:p>
    <w:p w14:paraId="6EA2C2F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Συγκεκριμένα, στο άρθρο 1 παράγραφος 4 καταγράφεται ποια θεωρείται ως διδακτική υπηρεσία. Και σε</w:t>
      </w:r>
      <w:r>
        <w:rPr>
          <w:rFonts w:eastAsia="Times New Roman" w:cs="Times New Roman"/>
          <w:szCs w:val="24"/>
        </w:rPr>
        <w:t xml:space="preserve"> αυτό το σημείο έχουν αλλάξει αρκετά πράγματα. Καταργούνται από τον κατάλογο των περιπτώσεων που υπολογίζονται ως διδακτική υπηρεσία η θητεία του σχολικού συμβούλου, των υπευθύνων περιβαλλοντικής εκπαίδευσης, αγωγής υγείας, πολιτιστικών θεμάτων και άλλα. </w:t>
      </w:r>
    </w:p>
    <w:p w14:paraId="6EA2C2F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Θα ήθελα να κάνω μια ιδιαίτερη αναφορά στους σχολικούς συμβούλους και τον αποκλεισμό τους, αφού μέχρι τώρα δεν υπάρχει κα</w:t>
      </w:r>
      <w:r>
        <w:rPr>
          <w:rFonts w:eastAsia="Times New Roman" w:cs="Times New Roman"/>
          <w:szCs w:val="24"/>
        </w:rPr>
        <w:t>μ</w:t>
      </w:r>
      <w:r>
        <w:rPr>
          <w:rFonts w:eastAsia="Times New Roman" w:cs="Times New Roman"/>
          <w:szCs w:val="24"/>
        </w:rPr>
        <w:t>μιά ουσιαστική εξήγηση από την πλευρά του Υπουργείου για ποι</w:t>
      </w:r>
      <w:r>
        <w:rPr>
          <w:rFonts w:eastAsia="Times New Roman" w:cs="Times New Roman"/>
          <w:szCs w:val="24"/>
        </w:rPr>
        <w:t>ο</w:t>
      </w:r>
      <w:r>
        <w:rPr>
          <w:rFonts w:eastAsia="Times New Roman" w:cs="Times New Roman"/>
          <w:szCs w:val="24"/>
        </w:rPr>
        <w:t>ν λόγο συμβαίνει αυτό. Αντιθέτως, από την πρώτη στιγμή τονίσαμε ότι τουλά</w:t>
      </w:r>
      <w:r>
        <w:rPr>
          <w:rFonts w:eastAsia="Times New Roman" w:cs="Times New Roman"/>
          <w:szCs w:val="24"/>
        </w:rPr>
        <w:t>χιστον οι σχολικοί σύμβουλοι διενεργούν ενημερωτικά σεμινάρια -προβλέπονται εκ του νόμου- τα οποία είναι μέσα στα διδακτικά τους καθήκοντα. Επομένως είναι τελείως παράλογο ξαφνικά και απότομα να μην τους αναγνωρίζεται αυτή η θητεία. Το θεωρώ απαράδεκτο, κύ</w:t>
      </w:r>
      <w:r>
        <w:rPr>
          <w:rFonts w:eastAsia="Times New Roman" w:cs="Times New Roman"/>
          <w:szCs w:val="24"/>
        </w:rPr>
        <w:t xml:space="preserve">ριε Υπουργέ. Δεν μπορείτε να τους το στερείτε. Δηλαδή, αυτοί που ελέγχουν τα σχολεία, που κάνουν σεμινάρια, που εκπονούν καινούργια προγράμματα δεν έχουν το δικαίωμα να γίνουν διευθυντές; Δεν μπορώ να καταλάβω τη σκέψη σας. </w:t>
      </w:r>
    </w:p>
    <w:p w14:paraId="6EA2C2F3"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w:t>
      </w:r>
      <w:r>
        <w:rPr>
          <w:rFonts w:eastAsia="Times New Roman" w:cs="Times New Roman"/>
          <w:b/>
          <w:szCs w:val="24"/>
        </w:rPr>
        <w:t>ς Παιδείας, Έρευνας και Θρησκευμάτων):</w:t>
      </w:r>
      <w:r>
        <w:rPr>
          <w:rFonts w:eastAsia="Times New Roman" w:cs="Times New Roman"/>
          <w:szCs w:val="24"/>
        </w:rPr>
        <w:t xml:space="preserve"> Τι εννοείτε ότι δεν έχουν το δικαίωμα; </w:t>
      </w:r>
    </w:p>
    <w:p w14:paraId="6EA2C2F4"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Αφορά τους σχολικούς συμβούλους. Λέτε ότι δεν μπορούν να λάβουν μέρος σαν διευθυντές. </w:t>
      </w:r>
    </w:p>
    <w:p w14:paraId="6EA2C2F5"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ΓΑΒΡΟΓΛΟΥ (Υπουργός Παιδείας, Έρευνας και Θρησκευμάτ</w:t>
      </w:r>
      <w:r>
        <w:rPr>
          <w:rFonts w:eastAsia="Times New Roman" w:cs="Times New Roman"/>
          <w:b/>
          <w:szCs w:val="24"/>
        </w:rPr>
        <w:t>ων):</w:t>
      </w:r>
      <w:r>
        <w:rPr>
          <w:rFonts w:eastAsia="Times New Roman" w:cs="Times New Roman"/>
          <w:szCs w:val="24"/>
        </w:rPr>
        <w:t xml:space="preserve"> Τη </w:t>
      </w:r>
      <w:proofErr w:type="spellStart"/>
      <w:r>
        <w:rPr>
          <w:rFonts w:eastAsia="Times New Roman" w:cs="Times New Roman"/>
          <w:szCs w:val="24"/>
        </w:rPr>
        <w:t>μοριοδότηση</w:t>
      </w:r>
      <w:proofErr w:type="spellEnd"/>
      <w:r>
        <w:rPr>
          <w:rFonts w:eastAsia="Times New Roman" w:cs="Times New Roman"/>
          <w:szCs w:val="24"/>
        </w:rPr>
        <w:t>…</w:t>
      </w:r>
    </w:p>
    <w:p w14:paraId="6EA2C2F6"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Τη </w:t>
      </w:r>
      <w:proofErr w:type="spellStart"/>
      <w:r>
        <w:rPr>
          <w:rFonts w:eastAsia="Times New Roman" w:cs="Times New Roman"/>
          <w:szCs w:val="24"/>
        </w:rPr>
        <w:t>μοριοδότηση</w:t>
      </w:r>
      <w:proofErr w:type="spellEnd"/>
      <w:r>
        <w:rPr>
          <w:rFonts w:eastAsia="Times New Roman" w:cs="Times New Roman"/>
          <w:szCs w:val="24"/>
        </w:rPr>
        <w:t xml:space="preserve">, ναι. </w:t>
      </w:r>
    </w:p>
    <w:p w14:paraId="6EA2C2F7"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 (</w:t>
      </w:r>
      <w:r>
        <w:rPr>
          <w:rFonts w:eastAsia="Times New Roman" w:cs="Times New Roman"/>
          <w:szCs w:val="24"/>
        </w:rPr>
        <w:t>δ</w:t>
      </w:r>
      <w:r>
        <w:rPr>
          <w:rFonts w:eastAsia="Times New Roman" w:cs="Times New Roman"/>
          <w:szCs w:val="24"/>
        </w:rPr>
        <w:t>εν ακούστηκε)</w:t>
      </w:r>
    </w:p>
    <w:p w14:paraId="6EA2C2F8"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Όταν έρθει η σειρά του κυρίου Υπουργού μπορεί να απαντήσει. </w:t>
      </w:r>
    </w:p>
    <w:p w14:paraId="6EA2C2F9"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ΠΡΟΕΔΡΕΥΩΝ (Δημήτριο</w:t>
      </w:r>
      <w:r>
        <w:rPr>
          <w:rFonts w:eastAsia="Times New Roman" w:cs="Times New Roman"/>
          <w:b/>
          <w:szCs w:val="24"/>
        </w:rPr>
        <w:t>ς Κρεμαστινός):</w:t>
      </w:r>
      <w:r>
        <w:rPr>
          <w:rFonts w:eastAsia="Times New Roman" w:cs="Times New Roman"/>
          <w:szCs w:val="24"/>
        </w:rPr>
        <w:t xml:space="preserve"> Δεν μιλάτε στο μικρόφωνο, κύριε Υπουργέ. Δεν γράφεται η συζήτηση. </w:t>
      </w:r>
    </w:p>
    <w:p w14:paraId="6EA2C2FA"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Αφορά τη </w:t>
      </w:r>
      <w:proofErr w:type="spellStart"/>
      <w:r>
        <w:rPr>
          <w:rFonts w:eastAsia="Times New Roman" w:cs="Times New Roman"/>
          <w:szCs w:val="24"/>
        </w:rPr>
        <w:t>μοριοδότηση</w:t>
      </w:r>
      <w:proofErr w:type="spellEnd"/>
      <w:r>
        <w:rPr>
          <w:rFonts w:eastAsia="Times New Roman" w:cs="Times New Roman"/>
          <w:szCs w:val="24"/>
        </w:rPr>
        <w:t xml:space="preserve">, αλλά γιατί να μην τους δίνετε μόρια και τους αποκλείετε; </w:t>
      </w:r>
    </w:p>
    <w:p w14:paraId="6EA2C2F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κομμάτι της </w:t>
      </w:r>
      <w:proofErr w:type="spellStart"/>
      <w:r>
        <w:rPr>
          <w:rFonts w:eastAsia="Times New Roman" w:cs="Times New Roman"/>
          <w:szCs w:val="24"/>
        </w:rPr>
        <w:t>μοριοδότησης</w:t>
      </w:r>
      <w:proofErr w:type="spellEnd"/>
      <w:r>
        <w:rPr>
          <w:rFonts w:eastAsia="Times New Roman" w:cs="Times New Roman"/>
          <w:szCs w:val="24"/>
        </w:rPr>
        <w:t>, όσοι θέτουν υποψ</w:t>
      </w:r>
      <w:r>
        <w:rPr>
          <w:rFonts w:eastAsia="Times New Roman" w:cs="Times New Roman"/>
          <w:szCs w:val="24"/>
        </w:rPr>
        <w:t>ηφιότητα</w:t>
      </w:r>
      <w:r>
        <w:rPr>
          <w:rFonts w:eastAsia="Times New Roman" w:cs="Times New Roman"/>
          <w:szCs w:val="24"/>
        </w:rPr>
        <w:t xml:space="preserve"> </w:t>
      </w:r>
      <w:r>
        <w:rPr>
          <w:rFonts w:eastAsia="Times New Roman" w:cs="Times New Roman"/>
          <w:szCs w:val="24"/>
        </w:rPr>
        <w:t>για διευθυντές –τώρα θα το έλεγα- έχουν αρκετές ενστάσεις για τον αριθμό των μορίων που δίνονται κατά περίπτωση. Κατά την άποψή μου, η σοβαρότερη παράβλεψη του νομοσχεδίου είναι το να μην υπάρχει πουθενά κάποια αναφορά σε υποχρεωτική καλή γνώση του χειρισμ</w:t>
      </w:r>
      <w:r>
        <w:rPr>
          <w:rFonts w:eastAsia="Times New Roman" w:cs="Times New Roman"/>
          <w:szCs w:val="24"/>
        </w:rPr>
        <w:t xml:space="preserve">ού των ηλεκτρονικών υπολογιστών. Είναι μάλλον αυτονόητο ότι η χρήση ενός υπολογιστή </w:t>
      </w:r>
      <w:r>
        <w:rPr>
          <w:rFonts w:eastAsia="Times New Roman" w:cs="Times New Roman"/>
          <w:szCs w:val="24"/>
        </w:rPr>
        <w:lastRenderedPageBreak/>
        <w:t xml:space="preserve">στην καθημερινότητα είναι άκρως απαραίτητη. Δεν υπάρχει ουσιαστικά εργασία γραφείου και διοικητική θέση που μπορεί να γίνει χωρίς ηλεκτρονικό υπολογιστή. </w:t>
      </w:r>
    </w:p>
    <w:p w14:paraId="6EA2C2F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Επομένως, αν μη τ</w:t>
      </w:r>
      <w:r>
        <w:rPr>
          <w:rFonts w:eastAsia="Times New Roman" w:cs="Times New Roman"/>
          <w:szCs w:val="24"/>
        </w:rPr>
        <w:t xml:space="preserve">ι άλλο, ο διευθυντής ενός σχολείου θα πρέπει πιστοποιημένα να γνωρίζει να χειρίζεται υπολογιστές. Όπως λέμε για τις ξένες γλώσσες, να έχει πιστοποιημένη απόδειξη ότι γνωρίζει ξένες γλώσσες έτσι και στους υπολογιστές. </w:t>
      </w:r>
    </w:p>
    <w:p w14:paraId="6EA2C2F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Έρχομαι τώρα σε ένα από τα πιο ακανθώδ</w:t>
      </w:r>
      <w:r>
        <w:rPr>
          <w:rFonts w:eastAsia="Times New Roman" w:cs="Times New Roman"/>
          <w:szCs w:val="24"/>
        </w:rPr>
        <w:t xml:space="preserve">η ζητήματα του νομοσχέδιου που είναι ο τρόπος που θα γίνεται η συνέντευξη και ο ρόλος που θα έχει πια το </w:t>
      </w:r>
      <w:r>
        <w:rPr>
          <w:rFonts w:eastAsia="Times New Roman" w:cs="Times New Roman"/>
          <w:szCs w:val="24"/>
        </w:rPr>
        <w:t>σ</w:t>
      </w:r>
      <w:r>
        <w:rPr>
          <w:rFonts w:eastAsia="Times New Roman" w:cs="Times New Roman"/>
          <w:szCs w:val="24"/>
        </w:rPr>
        <w:t xml:space="preserve">υμβούλιο </w:t>
      </w:r>
      <w:r>
        <w:rPr>
          <w:rFonts w:eastAsia="Times New Roman" w:cs="Times New Roman"/>
          <w:szCs w:val="24"/>
        </w:rPr>
        <w:t>δ</w:t>
      </w:r>
      <w:r>
        <w:rPr>
          <w:rFonts w:eastAsia="Times New Roman" w:cs="Times New Roman"/>
          <w:szCs w:val="24"/>
        </w:rPr>
        <w:t>ιδασκόντων. Όπως είναι γνωστό, το μεγάλο πρόβλημα προέκυψε όταν το Συμβούλιο της Επικρατείας έκρινε πως η διαδικασία που τηρείται μέχρι σήμε</w:t>
      </w:r>
      <w:r>
        <w:rPr>
          <w:rFonts w:eastAsia="Times New Roman" w:cs="Times New Roman"/>
          <w:szCs w:val="24"/>
        </w:rPr>
        <w:t>ρα με νόμο που έχει φέρει η Κυβέρνησή σας ήταν αντισυνταγματική. Ειδικότερα το Συμβούλιο της Επικρατείας θεωρεί πως δεν μπορούν να έχουν αποφασιστική αρμοδιότητα για το ποιος θα είναι ο επόμενος διευθυντής και αναπληρωτές εκπαιδευτικοί που υπηρετούν σε ένα</w:t>
      </w:r>
      <w:r>
        <w:rPr>
          <w:rFonts w:eastAsia="Times New Roman" w:cs="Times New Roman"/>
          <w:szCs w:val="24"/>
        </w:rPr>
        <w:t xml:space="preserve"> σχολείο, αφού στερούνται νομιμότητας. Επίσης, οι αποφάσεις που λαμβάνονται μέχρι τώρα από τα συμβούλια διδασκόντων δεν είχαν καμ</w:t>
      </w:r>
      <w:r>
        <w:rPr>
          <w:rFonts w:eastAsia="Times New Roman" w:cs="Times New Roman"/>
          <w:szCs w:val="24"/>
        </w:rPr>
        <w:t>μ</w:t>
      </w:r>
      <w:r>
        <w:rPr>
          <w:rFonts w:eastAsia="Times New Roman" w:cs="Times New Roman"/>
          <w:szCs w:val="24"/>
        </w:rPr>
        <w:t xml:space="preserve">ιά αιτιολογία, με κίνδυνο να γίνονται εντελώς αυθαίρετες επιλογές. </w:t>
      </w:r>
    </w:p>
    <w:p w14:paraId="6EA2C2F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Έτσι, έρχεται το παρόν νομοσχέδιο και φέρνει κάποιες αλλαγ</w:t>
      </w:r>
      <w:r>
        <w:rPr>
          <w:rFonts w:eastAsia="Times New Roman" w:cs="Times New Roman"/>
          <w:szCs w:val="24"/>
        </w:rPr>
        <w:t xml:space="preserve">ές στο όλο σύστημα. Τον βασικό ρόλο στην επιλογή θα έχουν τα περιφερειακά συμβούλια τα οποία θα είναι υπεύθυνα για να κάνουν συνεντεύξεις με τους υποψήφιους διευθυντές. Πλέον η γνώμη των </w:t>
      </w:r>
      <w:proofErr w:type="spellStart"/>
      <w:r>
        <w:rPr>
          <w:rFonts w:eastAsia="Times New Roman" w:cs="Times New Roman"/>
          <w:szCs w:val="24"/>
        </w:rPr>
        <w:t>συνυπηρετούντων</w:t>
      </w:r>
      <w:proofErr w:type="spellEnd"/>
      <w:r>
        <w:rPr>
          <w:rFonts w:eastAsia="Times New Roman" w:cs="Times New Roman"/>
          <w:szCs w:val="24"/>
        </w:rPr>
        <w:t xml:space="preserve"> μονίμων εκπαιδευτικών θα είναι συμβουλευτική και όχι </w:t>
      </w:r>
      <w:r>
        <w:rPr>
          <w:rFonts w:eastAsia="Times New Roman" w:cs="Times New Roman"/>
          <w:szCs w:val="24"/>
        </w:rPr>
        <w:t xml:space="preserve">δεσμευτική για την τελική απόφαση. </w:t>
      </w:r>
    </w:p>
    <w:p w14:paraId="6EA2C2FF" w14:textId="77777777" w:rsidR="00E41DDC" w:rsidRDefault="007120B1">
      <w:pPr>
        <w:spacing w:after="0" w:line="600" w:lineRule="auto"/>
        <w:ind w:firstLine="720"/>
        <w:jc w:val="both"/>
        <w:rPr>
          <w:rFonts w:eastAsia="Times New Roman" w:cs="Times New Roman"/>
          <w:b/>
          <w:szCs w:val="24"/>
        </w:rPr>
      </w:pPr>
      <w:r>
        <w:rPr>
          <w:rFonts w:eastAsia="Times New Roman" w:cs="Times New Roman"/>
          <w:szCs w:val="24"/>
        </w:rPr>
        <w:t>Ως Ένωση Κεντρώων και εγώ προσωπικά δεν διαφωνούμε γενικώς με το να υπάρχουν συλλογικές διαδικασίες, όπως για παράδειγμα να διατυπώνει γνώμη ή να αποφασίζει συνολικά ένας σημαντικός αριθμός ανθρώπων.</w:t>
      </w:r>
    </w:p>
    <w:p w14:paraId="6EA2C30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Ίσα-ίσα, αυτός είναι</w:t>
      </w:r>
      <w:r>
        <w:rPr>
          <w:rFonts w:eastAsia="Times New Roman" w:cs="Times New Roman"/>
          <w:szCs w:val="24"/>
        </w:rPr>
        <w:t xml:space="preserve"> και ο πυρήνας της </w:t>
      </w:r>
      <w:r>
        <w:rPr>
          <w:rFonts w:eastAsia="Times New Roman" w:cs="Times New Roman"/>
          <w:szCs w:val="24"/>
        </w:rPr>
        <w:t>δ</w:t>
      </w:r>
      <w:r>
        <w:rPr>
          <w:rFonts w:eastAsia="Times New Roman" w:cs="Times New Roman"/>
          <w:szCs w:val="24"/>
        </w:rPr>
        <w:t xml:space="preserve">ημοκρατίας: το να συμμετέχουν σε αποφάσεις όλοι κι όχι ένας ή λίγοι. </w:t>
      </w:r>
    </w:p>
    <w:p w14:paraId="6EA2C30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Γενικώς, το πρόβλημα δεν είναι στο ότι θα έχουν και πάλι ρόλο όλοι οι καθηγητές του σχολ</w:t>
      </w:r>
      <w:r>
        <w:rPr>
          <w:rFonts w:eastAsia="Times New Roman" w:cs="Times New Roman"/>
          <w:szCs w:val="24"/>
        </w:rPr>
        <w:t>ε</w:t>
      </w:r>
      <w:r>
        <w:rPr>
          <w:rFonts w:eastAsia="Times New Roman" w:cs="Times New Roman"/>
          <w:szCs w:val="24"/>
        </w:rPr>
        <w:t>ίου του υποψηφίου, αλλά δημιουργείται το ερώτημα αν και κατά πόσον αυτό είναι</w:t>
      </w:r>
      <w:r>
        <w:rPr>
          <w:rFonts w:eastAsia="Times New Roman" w:cs="Times New Roman"/>
          <w:szCs w:val="24"/>
        </w:rPr>
        <w:t xml:space="preserve"> αντικειμενικό και αρκετό. Αντιθέτως, η Ένωση Κεντρώων, προτείνουμε ήδη από το στάδιο των επιτροπών διάφορες σκέψεις για να διευρύνουμε το σώμα των ανθρώπων που θα γνωμοδοτούν, ώστε τελικώς να είναι πιο δίκαιη η γνώμη που θα διαπιστωθεί. </w:t>
      </w:r>
    </w:p>
    <w:p w14:paraId="6EA2C30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Έτσι, προτείνουμε</w:t>
      </w:r>
      <w:r>
        <w:rPr>
          <w:rFonts w:eastAsia="Times New Roman" w:cs="Times New Roman"/>
          <w:szCs w:val="24"/>
        </w:rPr>
        <w:t xml:space="preserve"> μεταξύ άλλων να λαμβάν</w:t>
      </w:r>
      <w:r>
        <w:rPr>
          <w:rFonts w:eastAsia="Times New Roman" w:cs="Times New Roman"/>
          <w:szCs w:val="24"/>
        </w:rPr>
        <w:t>εται</w:t>
      </w:r>
      <w:r>
        <w:rPr>
          <w:rFonts w:eastAsia="Times New Roman" w:cs="Times New Roman"/>
          <w:szCs w:val="24"/>
        </w:rPr>
        <w:t xml:space="preserve">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w:t>
      </w:r>
      <w:r>
        <w:rPr>
          <w:rFonts w:eastAsia="Times New Roman" w:cs="Times New Roman"/>
          <w:szCs w:val="24"/>
        </w:rPr>
        <w:t>η γνώμη</w:t>
      </w:r>
      <w:r>
        <w:rPr>
          <w:rFonts w:eastAsia="Times New Roman" w:cs="Times New Roman"/>
          <w:szCs w:val="24"/>
        </w:rPr>
        <w:t xml:space="preserve"> των </w:t>
      </w:r>
      <w:proofErr w:type="spellStart"/>
      <w:r>
        <w:rPr>
          <w:rFonts w:eastAsia="Times New Roman" w:cs="Times New Roman"/>
          <w:szCs w:val="24"/>
        </w:rPr>
        <w:t>συνυπηρετούντων</w:t>
      </w:r>
      <w:proofErr w:type="spellEnd"/>
      <w:r>
        <w:rPr>
          <w:rFonts w:eastAsia="Times New Roman" w:cs="Times New Roman"/>
          <w:szCs w:val="24"/>
        </w:rPr>
        <w:t xml:space="preserve"> εκπαιδευτικών, παραδείγματος χάριν, τα τελευταία εφτά-οκτώ χρόνια, ή ακόμα και για κάποιον υποψήφιο που έχει διατελέσει διευθυντής σε ένα σχολείο στο παρελθόν να ζητείται η γνώμη των συναδέλφ</w:t>
      </w:r>
      <w:r>
        <w:rPr>
          <w:rFonts w:eastAsia="Times New Roman" w:cs="Times New Roman"/>
          <w:szCs w:val="24"/>
        </w:rPr>
        <w:t xml:space="preserve">ων του από εκείνο το σχολείο, αφού αυτοί τον είχαν γνωρίσει καλύτερα στην πράξη κατά την άσκηση των διοικητικών του καθηκόντων. Επομένως η διάταξη έχει περιθώρια για βελτίωση. </w:t>
      </w:r>
    </w:p>
    <w:p w14:paraId="6EA2C30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Ως προς τη συνέντευξη από την οποία περνά ο υποψήφιος σ</w:t>
      </w:r>
      <w:r>
        <w:rPr>
          <w:rFonts w:eastAsia="Times New Roman" w:cs="Times New Roman"/>
          <w:szCs w:val="24"/>
        </w:rPr>
        <w:t>ε</w:t>
      </w:r>
      <w:r>
        <w:rPr>
          <w:rFonts w:eastAsia="Times New Roman" w:cs="Times New Roman"/>
          <w:szCs w:val="24"/>
        </w:rPr>
        <w:t xml:space="preserve"> αυτό το στάδιο και παρ</w:t>
      </w:r>
      <w:r>
        <w:rPr>
          <w:rFonts w:eastAsia="Times New Roman" w:cs="Times New Roman"/>
          <w:szCs w:val="24"/>
        </w:rPr>
        <w:t>άλληλα με τη διατύπωση που έχουμε στο νομοσχέδιο, θέλω να πω ότι δεν έχουμε κα</w:t>
      </w:r>
      <w:r>
        <w:rPr>
          <w:rFonts w:eastAsia="Times New Roman" w:cs="Times New Roman"/>
          <w:szCs w:val="24"/>
        </w:rPr>
        <w:t>μ</w:t>
      </w:r>
      <w:r>
        <w:rPr>
          <w:rFonts w:eastAsia="Times New Roman" w:cs="Times New Roman"/>
          <w:szCs w:val="24"/>
        </w:rPr>
        <w:t>μιά εικόνα για τον τρόπο που θα γίνεται η συνέντευξη, για την ελάχιστη χρονική διάρκειά της, για τη θεματολογία της. Όλα αυτά, όπως καταλαβαίνουμε όλοι, είναι άκρως σημαντικά γι</w:t>
      </w:r>
      <w:r>
        <w:rPr>
          <w:rFonts w:eastAsia="Times New Roman" w:cs="Times New Roman"/>
          <w:szCs w:val="24"/>
        </w:rPr>
        <w:t xml:space="preserve">α να μπορούμε να δούμε κατά πόσο μιλάμε για μια αξιόπιστη διαδικασία. </w:t>
      </w:r>
    </w:p>
    <w:p w14:paraId="6EA2C30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Γενικώς, δεν θεωρώ ότι πρέπει να κατακεραυνώνουμε κάθε προσπάθεια να μπει η διαδικασία συνέντευξης στον δημόσιο τομέα. Το αντίθετο. Σε όλες τις δυτικές χώρες είναι σχεδόν αυτονόητο μια </w:t>
      </w:r>
      <w:r>
        <w:rPr>
          <w:rFonts w:eastAsia="Times New Roman" w:cs="Times New Roman"/>
          <w:szCs w:val="24"/>
        </w:rPr>
        <w:t xml:space="preserve">συνέντευξη. Κι αυτό είναι το πρότυπο που ακολουθείται και στον ιδιωτικό τομέα εδώ και δεκαετίες, κυρίως για </w:t>
      </w:r>
      <w:r>
        <w:rPr>
          <w:rFonts w:eastAsia="Times New Roman" w:cs="Times New Roman"/>
          <w:szCs w:val="24"/>
        </w:rPr>
        <w:lastRenderedPageBreak/>
        <w:t>έναν άνθρωπο που τον κρίνουμε ως σύνολο, ως προσωπικότητα και όχι ως προς τα τυπικά προσόντα του μόνο γραμμένα σε ένα χαρτί. Όμως επειδή στη χώρα μα</w:t>
      </w:r>
      <w:r>
        <w:rPr>
          <w:rFonts w:eastAsia="Times New Roman" w:cs="Times New Roman"/>
          <w:szCs w:val="24"/>
        </w:rPr>
        <w:t>ς βρισκόμαστε αρκετά πίσω σ</w:t>
      </w:r>
      <w:r>
        <w:rPr>
          <w:rFonts w:eastAsia="Times New Roman" w:cs="Times New Roman"/>
          <w:szCs w:val="24"/>
        </w:rPr>
        <w:t>ε</w:t>
      </w:r>
      <w:r>
        <w:rPr>
          <w:rFonts w:eastAsia="Times New Roman" w:cs="Times New Roman"/>
          <w:szCs w:val="24"/>
        </w:rPr>
        <w:t xml:space="preserve"> αυτά τα ζητήματα και υπάρχει ακόμα αρκετή καχυποψία για τις διαδικασίες που είναι πιο υποκειμενικές, όπως η συνέντευξη, γι’ αυτό τονίζουμε έντονα ότι όλα τα θέματα της συνέντευξης πρέπει να προβλέπονται αναλυτικά και με σαφήνει</w:t>
      </w:r>
      <w:r>
        <w:rPr>
          <w:rFonts w:eastAsia="Times New Roman" w:cs="Times New Roman"/>
          <w:szCs w:val="24"/>
        </w:rPr>
        <w:t xml:space="preserve">α στο νομοσχέδιο, ώστε να μην υπάρξει ίχνος αμφιβολίας, κύριε Υπουργέ, για αμφισβητήσεις. Το Υπουργείο έπρεπε να έχει προσέξει ιδιαιτέρως αυτό το ζήτημα. </w:t>
      </w:r>
    </w:p>
    <w:p w14:paraId="6EA2C30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Εν συνεχεία, στην παράγραφο 7, περίπτωση 2 περιορίζονται υπέρμετρα κατά γενική ομολογία οι θητείες πο</w:t>
      </w:r>
      <w:r>
        <w:rPr>
          <w:rFonts w:eastAsia="Times New Roman" w:cs="Times New Roman"/>
          <w:szCs w:val="24"/>
        </w:rPr>
        <w:t>υ μπορεί να έχει κάποιος ως διευθυντής σε μόλις δ</w:t>
      </w:r>
      <w:r>
        <w:rPr>
          <w:rFonts w:eastAsia="Times New Roman" w:cs="Times New Roman"/>
          <w:szCs w:val="24"/>
        </w:rPr>
        <w:t>ύ</w:t>
      </w:r>
      <w:r>
        <w:rPr>
          <w:rFonts w:eastAsia="Times New Roman" w:cs="Times New Roman"/>
          <w:szCs w:val="24"/>
        </w:rPr>
        <w:t>ο. Υπήρξε δέσμευση του κυρίου Υπουργού σ</w:t>
      </w:r>
      <w:r>
        <w:rPr>
          <w:rFonts w:eastAsia="Times New Roman" w:cs="Times New Roman"/>
          <w:szCs w:val="24"/>
        </w:rPr>
        <w:t>ε</w:t>
      </w:r>
      <w:r>
        <w:rPr>
          <w:rFonts w:eastAsia="Times New Roman" w:cs="Times New Roman"/>
          <w:szCs w:val="24"/>
        </w:rPr>
        <w:t xml:space="preserve"> αυτή τη διάταξη ότι θα αποσυρθεί ή έστω θα βελτιωθεί. Όμως ακόμα μέχρι αυτή τη στιγμή δεν έχουμε διαπιστώσει καμ</w:t>
      </w:r>
      <w:r>
        <w:rPr>
          <w:rFonts w:eastAsia="Times New Roman" w:cs="Times New Roman"/>
          <w:szCs w:val="24"/>
        </w:rPr>
        <w:t>μ</w:t>
      </w:r>
      <w:r>
        <w:rPr>
          <w:rFonts w:eastAsia="Times New Roman" w:cs="Times New Roman"/>
          <w:szCs w:val="24"/>
        </w:rPr>
        <w:t>ία αλλαγή. Όλες νομίζω οι πλευρές αντιλαμβάνονται ό</w:t>
      </w:r>
      <w:r>
        <w:rPr>
          <w:rFonts w:eastAsia="Times New Roman" w:cs="Times New Roman"/>
          <w:szCs w:val="24"/>
        </w:rPr>
        <w:t>τι είναι μάλλον απίθανο να έχει καταφέρει κάποιος από τη θέση του διευθυντή να φέρει σοβαρές αλλαγές στο σχολείο σε μόνο δ</w:t>
      </w:r>
      <w:r>
        <w:rPr>
          <w:rFonts w:eastAsia="Times New Roman" w:cs="Times New Roman"/>
          <w:szCs w:val="24"/>
        </w:rPr>
        <w:t>ύ</w:t>
      </w:r>
      <w:r>
        <w:rPr>
          <w:rFonts w:eastAsia="Times New Roman" w:cs="Times New Roman"/>
          <w:szCs w:val="24"/>
        </w:rPr>
        <w:t xml:space="preserve">ο θητείες. Και σε κάθε περίπτωση δεν υπάρχει κάποιος </w:t>
      </w:r>
      <w:r>
        <w:rPr>
          <w:rFonts w:eastAsia="Times New Roman" w:cs="Times New Roman"/>
          <w:szCs w:val="24"/>
        </w:rPr>
        <w:lastRenderedPageBreak/>
        <w:t>ιδιαίτερος και άκρως σημαντικός λόγος που να μας αναγκάζει να κρατάμε κάποιον δι</w:t>
      </w:r>
      <w:r>
        <w:rPr>
          <w:rFonts w:eastAsia="Times New Roman" w:cs="Times New Roman"/>
          <w:szCs w:val="24"/>
        </w:rPr>
        <w:t>ευθυντή για τόσο λίγο χρόνο.</w:t>
      </w:r>
    </w:p>
    <w:p w14:paraId="6EA2C30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Με το άρθρο 3 αλλάζουν τα κριτήρια για την απόσπαση μονίμων εκπαιδευτικών σε δομές ειδικής αγωγής. Πέραν των πρακτικών θεμάτων που προκύπτουν απ’ αυτό το άρθρο, θα ήθελα με αφορμή αυτή τη διάταξη να αναφερθώ στο ακανθώδες θέμα </w:t>
      </w:r>
      <w:r>
        <w:rPr>
          <w:rFonts w:eastAsia="Times New Roman" w:cs="Times New Roman"/>
          <w:szCs w:val="24"/>
        </w:rPr>
        <w:t xml:space="preserve">της </w:t>
      </w:r>
      <w:proofErr w:type="spellStart"/>
      <w:r>
        <w:rPr>
          <w:rFonts w:eastAsia="Times New Roman" w:cs="Times New Roman"/>
          <w:szCs w:val="24"/>
        </w:rPr>
        <w:t>υποστελέχωσης</w:t>
      </w:r>
      <w:proofErr w:type="spellEnd"/>
      <w:r>
        <w:rPr>
          <w:rFonts w:eastAsia="Times New Roman" w:cs="Times New Roman"/>
          <w:szCs w:val="24"/>
        </w:rPr>
        <w:t xml:space="preserve"> που υπάρχει στις δομές ειδικής αγωγής. Είχαμε την ευκαιρία να το δούμε στο περιθώριο του παρόντος νομοσχεδίου. Θεωρώ απαραίτητο να ενημερωθεί το Σώμα γι’ αυτό το ζήτημα. </w:t>
      </w:r>
    </w:p>
    <w:p w14:paraId="6EA2C30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Οι αρμόδιοι εκπρόσωποι των εκπαιδευτικών μάς πληροφόρησαν, κατόπιν </w:t>
      </w:r>
      <w:r>
        <w:rPr>
          <w:rFonts w:eastAsia="Times New Roman" w:cs="Times New Roman"/>
          <w:szCs w:val="24"/>
        </w:rPr>
        <w:t xml:space="preserve">ερωτήσεώς μου, ότι ο αριθμός των αναπληρωτών που προσελήφθηκαν τα τελευταία χρόνια είναι </w:t>
      </w:r>
      <w:proofErr w:type="spellStart"/>
      <w:r>
        <w:rPr>
          <w:rFonts w:eastAsia="Times New Roman" w:cs="Times New Roman"/>
          <w:szCs w:val="24"/>
        </w:rPr>
        <w:t>ηυξημένος</w:t>
      </w:r>
      <w:proofErr w:type="spellEnd"/>
      <w:r>
        <w:rPr>
          <w:rFonts w:eastAsia="Times New Roman" w:cs="Times New Roman"/>
          <w:szCs w:val="24"/>
        </w:rPr>
        <w:t>. Αυτό που επισημάνθηκε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είναι ότι ακόμα χρειάζονται πολλοί περισσότεροι. Απαιτείται σταθερότητα και μονιμότητα αναφορικά με τα στελέχη της ειδικής αγωγ</w:t>
      </w:r>
      <w:r>
        <w:rPr>
          <w:rFonts w:eastAsia="Times New Roman" w:cs="Times New Roman"/>
          <w:szCs w:val="24"/>
        </w:rPr>
        <w:t xml:space="preserve">ής. </w:t>
      </w:r>
    </w:p>
    <w:p w14:paraId="6EA2C30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Η πρόσληψη αναπληρωτών κάθε χρόνο προκαλεί πρόβλημα στους μαθητές. Μάλιστα, έχω επισκεφθεί όλα τα ειδικά σχολεία της περιφέρειάς μου. Αν κάθε χρόνο αλλάζουν δάσκαλοι </w:t>
      </w:r>
      <w:r>
        <w:rPr>
          <w:rFonts w:eastAsia="Times New Roman" w:cs="Times New Roman"/>
          <w:szCs w:val="24"/>
        </w:rPr>
        <w:lastRenderedPageBreak/>
        <w:t>τους οποίους τα παιδιά δεν γνωρίζουν, δεν μπορούν να προσαρμοστούν. Τους πειράζει ακό</w:t>
      </w:r>
      <w:r>
        <w:rPr>
          <w:rFonts w:eastAsia="Times New Roman" w:cs="Times New Roman"/>
          <w:szCs w:val="24"/>
        </w:rPr>
        <w:t xml:space="preserve">μα και ο φωτισμός που αλλάζει, ειδικά αν έχουν αυτισμό. Έτσι οι μαθητές παραμένουν στα σπίτια τους μέχρι να προσληφθεί το ειδικό προσωπικό, ενώ τη στιγμή η αλλαγή των καθηγητών, όπως </w:t>
      </w:r>
      <w:proofErr w:type="spellStart"/>
      <w:r>
        <w:rPr>
          <w:rFonts w:eastAsia="Times New Roman" w:cs="Times New Roman"/>
          <w:szCs w:val="24"/>
        </w:rPr>
        <w:t>προείπα</w:t>
      </w:r>
      <w:proofErr w:type="spellEnd"/>
      <w:r>
        <w:rPr>
          <w:rFonts w:eastAsia="Times New Roman" w:cs="Times New Roman"/>
          <w:szCs w:val="24"/>
        </w:rPr>
        <w:t>, προκαλεί μεγάλα προβλήματα στα παιδιά.</w:t>
      </w:r>
    </w:p>
    <w:p w14:paraId="6EA2C30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Γνωρίζουμε όλοι πόσο αργές είναι οι διαδικασίες στα ΚΕΔΥ λόγω της συνολικής έλλειψης εξειδικευμένου προσωπικού. Και αυτά τα ήλεγξα. Δεν είναι στελεχωμένα και κάνουν τρία χρόνια να περάσουν τα παιδιά από την επιτροπή. </w:t>
      </w:r>
    </w:p>
    <w:p w14:paraId="6EA2C30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Είναι, κατά την άποψή μου, μέγα θέμα τ</w:t>
      </w:r>
      <w:r>
        <w:rPr>
          <w:rFonts w:eastAsia="Times New Roman" w:cs="Times New Roman"/>
          <w:szCs w:val="24"/>
        </w:rPr>
        <w:t xml:space="preserve">ης ειδικής αγωγής που χρήζει αντιμετώπισης, αφού ανάγεται στην παρεχόμενη ποιότητα της εκπαίδευσης. </w:t>
      </w:r>
    </w:p>
    <w:p w14:paraId="6EA2C30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Στο άρθρο 4 προβλέπονται κάποιες ρυθμίσεις για τη διά βίου μάθηση, την επαγγελματική εκπαίδευση και τη μαθητεία. Γενικώς η διάταξη αυτή φαίνεται να κινείτα</w:t>
      </w:r>
      <w:r>
        <w:rPr>
          <w:rFonts w:eastAsia="Times New Roman" w:cs="Times New Roman"/>
          <w:szCs w:val="24"/>
        </w:rPr>
        <w:t xml:space="preserve">ι σε θετική κατεύθυνση και δίνει κάποιες σημαντικές πληροφορίες για τη διαδικασία εγγραφής στο </w:t>
      </w:r>
      <w:proofErr w:type="spellStart"/>
      <w:r>
        <w:rPr>
          <w:rFonts w:eastAsia="Times New Roman" w:cs="Times New Roman"/>
          <w:szCs w:val="24"/>
        </w:rPr>
        <w:t>μεταλυκειακό</w:t>
      </w:r>
      <w:proofErr w:type="spellEnd"/>
      <w:r>
        <w:rPr>
          <w:rFonts w:eastAsia="Times New Roman" w:cs="Times New Roman"/>
          <w:szCs w:val="24"/>
        </w:rPr>
        <w:t xml:space="preserve"> έτος τάξης μαθητείας. </w:t>
      </w:r>
    </w:p>
    <w:p w14:paraId="6EA2C30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Τέλος, θα ήθελα να σχολιάσω κάποια θέματα για το άρθρο 5 και για το ισλαμικό τέμενος των Αθηνών. Όπως γνωρίζουμε όλοι, το ζήτ</w:t>
      </w:r>
      <w:r>
        <w:rPr>
          <w:rFonts w:eastAsia="Times New Roman" w:cs="Times New Roman"/>
          <w:szCs w:val="24"/>
        </w:rPr>
        <w:t xml:space="preserve">ημα του τεμένους έχει ουσιαστικά λυθεί εδώ και καιρό. Αρχικώς με τον ν.3512/2006, ο οποίος ήδη από το 2006 έχει καθορίσει τις βασικές αρχές για τη σύσταση και τη λειτουργία του τεμένους. Επομένως τα βασικά ζητήματα έχουν καθοριστεί προ πολλού. Έτσι, με το </w:t>
      </w:r>
      <w:r>
        <w:rPr>
          <w:rFonts w:eastAsia="Times New Roman" w:cs="Times New Roman"/>
          <w:szCs w:val="24"/>
        </w:rPr>
        <w:t xml:space="preserve">παρόν νομοσχέδιο καθορίζεται κατ’ αρχάς ότι η διοικούσα επιτροπή του τεμένους είναι νομικό πρόσωπο ιδιωτικού δικαίου μη κερδοσκοπικού χαρακτήρα και επιπλέον επεκτείνονται και καταγράφονται αναλυτικά οι πιθανοί πόροι και τα εισοδήματα του τεμένους. </w:t>
      </w:r>
    </w:p>
    <w:p w14:paraId="6EA2C30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Οι βασι</w:t>
      </w:r>
      <w:r>
        <w:rPr>
          <w:rFonts w:eastAsia="Times New Roman" w:cs="Times New Roman"/>
          <w:szCs w:val="24"/>
        </w:rPr>
        <w:t>κές αλλαγές σε σχέση με τον αρχικό νόμο αφορούν τη σύνθεση του επταμελούς διοικητικού συμβουλίου. Κατ’ αρχάς, η θέση του γενικού διευθυντή θρησκευμάτων δημιούργησε την αντικειμενική ανάγκη να αντικατασταθεί από άτομα με άλλη θέση και ειδικότητα. Επίσης, μι</w:t>
      </w:r>
      <w:r>
        <w:rPr>
          <w:rFonts w:eastAsia="Times New Roman" w:cs="Times New Roman"/>
          <w:szCs w:val="24"/>
        </w:rPr>
        <w:t>α επιπλέον αλλαγή αφορά στο ότι προσδιορίζονται πιο συγκεκριμένα δύο εκπρόσωποι του Δήμου Αθηναίων</w:t>
      </w:r>
      <w:r>
        <w:rPr>
          <w:rFonts w:eastAsia="Times New Roman" w:cs="Times New Roman"/>
          <w:szCs w:val="24"/>
        </w:rPr>
        <w:t>,</w:t>
      </w:r>
      <w:r>
        <w:rPr>
          <w:rFonts w:eastAsia="Times New Roman" w:cs="Times New Roman"/>
          <w:szCs w:val="24"/>
        </w:rPr>
        <w:t xml:space="preserve"> οι οποίοι συμμετέχουν στο διοικητικό συμβούλιο. Θεωρώ εύλογη και δικαιολογημένη την ανάγκη ο ένας να είναι δημόσιος υπάλληλος, προκειμένου να αποτελεί καλό </w:t>
      </w:r>
      <w:r>
        <w:rPr>
          <w:rFonts w:eastAsia="Times New Roman" w:cs="Times New Roman"/>
          <w:szCs w:val="24"/>
        </w:rPr>
        <w:t xml:space="preserve">παράγοντα </w:t>
      </w:r>
      <w:r>
        <w:rPr>
          <w:rFonts w:eastAsia="Times New Roman" w:cs="Times New Roman"/>
          <w:szCs w:val="24"/>
        </w:rPr>
        <w:lastRenderedPageBreak/>
        <w:t xml:space="preserve">διασύνδεσης ανάμεσα στο διοικητικό συμβούλιο του τεμένους για τον Δήμο Αθηναίων. </w:t>
      </w:r>
    </w:p>
    <w:p w14:paraId="6EA2C30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Γενικώς το συγκεκριμένο ζήτημα είναι ιδιαίτερα ευαίσθητο και διαπιστώνω πως οι επιλογές προσώπων που έχουν γίνει για τη διοίκηση του τεμένους είναι λογικές και κατε</w:t>
      </w:r>
      <w:r>
        <w:rPr>
          <w:rFonts w:eastAsia="Times New Roman" w:cs="Times New Roman"/>
          <w:szCs w:val="24"/>
        </w:rPr>
        <w:t>υθύνονται με γνώμονα το να συμμετέχουν πρόσωπα που έχουν πρωτίστως εμπειρία από διοικητικές διαδικασίες.</w:t>
      </w:r>
    </w:p>
    <w:p w14:paraId="6EA2C30F" w14:textId="77777777" w:rsidR="00E41DDC" w:rsidRDefault="007120B1">
      <w:pPr>
        <w:spacing w:after="0" w:line="600" w:lineRule="auto"/>
        <w:ind w:firstLine="709"/>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EA2C31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Παρακαλώ για ένα λεπτό την ανοχή σας, κύριε Πρόεδρε. </w:t>
      </w:r>
    </w:p>
    <w:p w14:paraId="6EA2C31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Αυτός εξάλλο</w:t>
      </w:r>
      <w:r>
        <w:rPr>
          <w:rFonts w:eastAsia="Times New Roman" w:cs="Times New Roman"/>
          <w:szCs w:val="24"/>
        </w:rPr>
        <w:t>υ πρέπει να είναι και ο βασικός στόχος να υπάρξει εύρυθμη και ομαλή διοίκηση και λειτουργία του τεμένους, ώστε να τηρείται απόλυτα ο σεβασμός στην ανεξιθρησκεία που προβλέπει το Σύνταγμά μας, χωρίς όμως να προκαλείται και το θρησκευτικό συναίσθημα της πλει</w:t>
      </w:r>
      <w:r>
        <w:rPr>
          <w:rFonts w:eastAsia="Times New Roman" w:cs="Times New Roman"/>
          <w:szCs w:val="24"/>
        </w:rPr>
        <w:t xml:space="preserve">ονότητας των Ελλήνων πολιτών. Κάθε άλλη ρητορική που στοχεύει απλώς και μόνο στο λαϊκό αίσθημα, χωρίς να υπολογίζει το συνολικό καλό της Ελλάδας, δεν μπορεί να γίνει αποδεκτή από μέρους μας και εξυπηρετεί μόνο μικροπολιτικά συμφέροντα. </w:t>
      </w:r>
    </w:p>
    <w:p w14:paraId="6EA2C31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Συνολικά το νομοσχέ</w:t>
      </w:r>
      <w:r>
        <w:rPr>
          <w:rFonts w:eastAsia="Times New Roman" w:cs="Times New Roman"/>
          <w:szCs w:val="24"/>
        </w:rPr>
        <w:t xml:space="preserve">διο περιλαμβάνει, ταυτόχρονα, ρυθμίσεις με τις οποίες δεν είμαστε σύμφωνοι, ρυθμίσεις που συμφωνούμε και διατάξεις που χρήζουν βελτίωσης, αναπροσαρμογής, για να μπορέσουν να εφαρμοστούν χωρίς αντιδράσεις από τον εκπαιδευτικό κόσμο. </w:t>
      </w:r>
    </w:p>
    <w:p w14:paraId="6EA2C31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Θα ήθελα να αναφερθώ στ</w:t>
      </w:r>
      <w:r>
        <w:rPr>
          <w:rFonts w:eastAsia="Times New Roman" w:cs="Times New Roman"/>
          <w:szCs w:val="24"/>
        </w:rPr>
        <w:t>ους ΑΝΕΛ και δεν εννοώ προσωπικά. Αλλά, τώρα σας έπιασε να έχετε τύψεις συνειδήσεως για το τέμενος; Δηλαδή δεν μπορούν να ασκούν τα θρησκευτικά τους δικαιώματα οι μουσουλμάνοι; Όταν ψηφίζετε τα μέτρα και τα μνημόνια και κατακεραυνώνετε τον ελληνικό λαό και</w:t>
      </w:r>
      <w:r>
        <w:rPr>
          <w:rFonts w:eastAsia="Times New Roman" w:cs="Times New Roman"/>
          <w:szCs w:val="24"/>
        </w:rPr>
        <w:t xml:space="preserve"> τον θάβετε σε ένα μέτρο γη, δεν σας πιάνει η συναισθηματική συνείδηση; Δεν έχετε τύψεις; Τώρα έχετε για το τέμενος; Αλλά βέβαια, το κάνετε για να μην χάσετε την Εκκλησία. Το είπατε κιόλας, αν θέλουμε να κατεβάσουμε την Κυβέρνηση, μας λέει η Εκκλησία και τ</w:t>
      </w:r>
      <w:r>
        <w:rPr>
          <w:rFonts w:eastAsia="Times New Roman" w:cs="Times New Roman"/>
          <w:szCs w:val="24"/>
        </w:rPr>
        <w:t xml:space="preserve">ην κατεβάζουμε. </w:t>
      </w:r>
    </w:p>
    <w:p w14:paraId="6EA2C31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Η ανεξιθρησκεία πρέπει να φαίνεται. Λοιπόν, δεν το δέχομαι αυτό. Κάνετε μια μικροπολιτική. Είστε με την Κυβέρνηση, αλλά δεν ψηφίζετε αυτά που δεν σας συμφέρουν για να μην χάσετε τους ψηφοφόρους σας. Λοιπόν, παραδεχτείτε το και δεχτείτε το.</w:t>
      </w:r>
      <w:r>
        <w:rPr>
          <w:rFonts w:eastAsia="Times New Roman" w:cs="Times New Roman"/>
          <w:szCs w:val="24"/>
        </w:rPr>
        <w:t xml:space="preserve"> Αυτό είναι μικροπολιτική των ΑΝΕΛ. Αν δεν θέλετε και δεν </w:t>
      </w:r>
      <w:r>
        <w:rPr>
          <w:rFonts w:eastAsia="Times New Roman" w:cs="Times New Roman"/>
          <w:szCs w:val="24"/>
        </w:rPr>
        <w:lastRenderedPageBreak/>
        <w:t>σας αρέσει, να φύγετε από την Κυβέρνηση. Σας το λέω και σημειώστε το.</w:t>
      </w:r>
    </w:p>
    <w:p w14:paraId="6EA2C31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Συνεχίζω. Ως Ένωση Κεντρώων, πιστοί πάντοτε στις αρχές μας, θα στηρίξουμε τα άρθρα τα οποία είναι σύμφωνα με τις απόψεις μας και φυσικά θα καταψηφίσουμε όσα θεωρούμε παράλογα και ενάντια στο συμφέρον της πατρίδας μας. </w:t>
      </w:r>
    </w:p>
    <w:p w14:paraId="6EA2C31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Ευχαριστώ.</w:t>
      </w:r>
    </w:p>
    <w:p w14:paraId="6EA2C317"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w:t>
      </w:r>
      <w:r>
        <w:rPr>
          <w:rFonts w:eastAsia="Times New Roman" w:cs="Times New Roman"/>
          <w:szCs w:val="24"/>
        </w:rPr>
        <w:t>έρυγα της Ένωσης Κεντρώων)</w:t>
      </w:r>
    </w:p>
    <w:p w14:paraId="6EA2C318"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w:t>
      </w:r>
    </w:p>
    <w:p w14:paraId="6EA2C31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Μαυρωτάς</w:t>
      </w:r>
      <w:proofErr w:type="spellEnd"/>
      <w:r>
        <w:rPr>
          <w:rFonts w:eastAsia="Times New Roman" w:cs="Times New Roman"/>
          <w:szCs w:val="24"/>
        </w:rPr>
        <w:t>, ειδικός αγορητής του Ποταμιού, έχει τώρα τον λόγο για δεκαπέντε λεπτά.</w:t>
      </w:r>
    </w:p>
    <w:p w14:paraId="6EA2C31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Μαυρωτά</w:t>
      </w:r>
      <w:proofErr w:type="spellEnd"/>
      <w:r>
        <w:rPr>
          <w:rFonts w:eastAsia="Times New Roman" w:cs="Times New Roman"/>
          <w:szCs w:val="24"/>
        </w:rPr>
        <w:t>.</w:t>
      </w:r>
    </w:p>
    <w:p w14:paraId="6EA2C31B"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 κύριε Πρόεδρε. </w:t>
      </w:r>
    </w:p>
    <w:p w14:paraId="6EA2C31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Το παρόν νομοσχέδιο </w:t>
      </w:r>
      <w:r>
        <w:rPr>
          <w:rFonts w:eastAsia="Times New Roman" w:cs="Times New Roman"/>
          <w:szCs w:val="24"/>
        </w:rPr>
        <w:t>ήρθε με τη διαδικασία του επείγοντος λόγω του ότι κρίθηκε αντισυνταγματικός ο νόμος «Μπαλτά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Κουράκη» για τη επιλογή στελεχών εκπαίδευσης. Έρχεται να διορθώσει βιαστικά, δηλαδή, ένα προηγούμενο λάθος. «Νομοθε</w:t>
      </w:r>
      <w:r>
        <w:rPr>
          <w:rFonts w:eastAsia="Times New Roman" w:cs="Times New Roman"/>
          <w:szCs w:val="24"/>
        </w:rPr>
        <w:lastRenderedPageBreak/>
        <w:t>σία με τη μέθοδο δοκιμής και σφάλματος». Χρήσιμ</w:t>
      </w:r>
      <w:r>
        <w:rPr>
          <w:rFonts w:eastAsia="Times New Roman" w:cs="Times New Roman"/>
          <w:szCs w:val="24"/>
        </w:rPr>
        <w:t xml:space="preserve">η ως μαθηματική μέθοδος, όχι όμως ως νομοθετική. Και αυτό αδικεί το κομβικό αυτό ζήτημα για τη βελτίωση της εκπαίδευσης της χώρας μας, δηλαδή της επιλογής των στελεχών εκπαίδευσης, της επιλογής των ηγετών. </w:t>
      </w:r>
    </w:p>
    <w:p w14:paraId="6EA2C31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Κανονικά θα έπρεπε να το συζητήσουμε, να συμφωνήσ</w:t>
      </w:r>
      <w:r>
        <w:rPr>
          <w:rFonts w:eastAsia="Times New Roman" w:cs="Times New Roman"/>
          <w:szCs w:val="24"/>
        </w:rPr>
        <w:t xml:space="preserve">ουμε, να διαφωνήσουμε για δύο ή και περισσότερους μήνες και όχι για δύο μέρες. Εδώ θα ήθελα να κάνω μια παρατήρηση, κύριε Υπουργέ, που έκανα και στην </w:t>
      </w:r>
      <w:r>
        <w:rPr>
          <w:rFonts w:eastAsia="Times New Roman" w:cs="Times New Roman"/>
          <w:szCs w:val="24"/>
        </w:rPr>
        <w:t>ε</w:t>
      </w:r>
      <w:r>
        <w:rPr>
          <w:rFonts w:eastAsia="Times New Roman" w:cs="Times New Roman"/>
          <w:szCs w:val="24"/>
        </w:rPr>
        <w:t>πιτροπή, δείτε μήπως στον τίτλο χρειάζεται να βάλουμε και το «και άλλες διατάξεις», γιατί μέσα στο νομοσχ</w:t>
      </w:r>
      <w:r>
        <w:rPr>
          <w:rFonts w:eastAsia="Times New Roman" w:cs="Times New Roman"/>
          <w:szCs w:val="24"/>
        </w:rPr>
        <w:t>έδιο δεν αναφέρονται μόνο θέματα εκπαίδευσης, υπάρχει και πέμπτο το άρθρο με το ισλαμικό τέμενος.</w:t>
      </w:r>
    </w:p>
    <w:p w14:paraId="6EA2C31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Ας ξεκινήσουμε από το άρθρο 1. Αφορά στην επιλογή των στελεχών εκπαίδευσης. Υπάρχουν τρία βασικά κριτήρια που βαθμολογούνται: Η επιστημονική επάρκεια, με τους</w:t>
      </w:r>
      <w:r>
        <w:rPr>
          <w:rFonts w:eastAsia="Times New Roman" w:cs="Times New Roman"/>
          <w:szCs w:val="24"/>
        </w:rPr>
        <w:t xml:space="preserve"> διάφορους τίτλους που έχει ο καθένας δηλαδή, η εμπειρία, η προϋπηρεσία, η επετηρίδα και τέλος η προσωπικότητα, η οποία ουσιαστικά αξιολογείται με τη συνέντευξη.</w:t>
      </w:r>
    </w:p>
    <w:p w14:paraId="6EA2C31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Ενώ παλαιότερα ο νόμος έδινε μεγαλύτερη βαρύτητα στην επιστημονική επάρκεια, μετά στην προσωπι</w:t>
      </w:r>
      <w:r>
        <w:rPr>
          <w:rFonts w:eastAsia="Times New Roman" w:cs="Times New Roman"/>
          <w:szCs w:val="24"/>
        </w:rPr>
        <w:t xml:space="preserve">κότητα και στο τέλος </w:t>
      </w:r>
      <w:r>
        <w:rPr>
          <w:rFonts w:eastAsia="Times New Roman" w:cs="Times New Roman"/>
          <w:szCs w:val="24"/>
        </w:rPr>
        <w:lastRenderedPageBreak/>
        <w:t xml:space="preserve">στην προϋπηρεσία, τώρα αλλάζουν τα πράγματα. Βασικότερο ρόλο παίζει η προϋπηρεσία, μετά τα επιστημονικά προσόντα και στο τέλος η προσωπικότητα. </w:t>
      </w:r>
    </w:p>
    <w:p w14:paraId="6EA2C32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Όλη η υπόθεση σε μια τέτοια κατάσταση αξιολόγησης στελεχών εκπαίδευσης είναι τι συντελεστέ</w:t>
      </w:r>
      <w:r>
        <w:rPr>
          <w:rFonts w:eastAsia="Times New Roman" w:cs="Times New Roman"/>
          <w:szCs w:val="24"/>
        </w:rPr>
        <w:t xml:space="preserve">ς βαρύτητας θα δώσουμε σε αυτά τα τρία κριτήρια, ποια θα είναι δηλαδή η μεταξύ τους σχέση και αυτό εκφράζεται με τη </w:t>
      </w:r>
      <w:proofErr w:type="spellStart"/>
      <w:r>
        <w:rPr>
          <w:rFonts w:eastAsia="Times New Roman" w:cs="Times New Roman"/>
          <w:szCs w:val="24"/>
        </w:rPr>
        <w:t>μοριοδότηση</w:t>
      </w:r>
      <w:proofErr w:type="spellEnd"/>
      <w:r>
        <w:rPr>
          <w:rFonts w:eastAsia="Times New Roman" w:cs="Times New Roman"/>
          <w:szCs w:val="24"/>
        </w:rPr>
        <w:t>. Θέλουμε δηλαδή τα τέσσερα χρόνια προϋπηρεσίας να ισοδυναμούν με ένα διδακτορικό; Τέσσερα μόρια τα ένα, τέσσερα μόρια και το άλλ</w:t>
      </w:r>
      <w:r>
        <w:rPr>
          <w:rFonts w:eastAsia="Times New Roman" w:cs="Times New Roman"/>
          <w:szCs w:val="24"/>
        </w:rPr>
        <w:t>ο. Αυτό θα πρέπει να το συζητήσουμε και να το συμφωνήσουμε.</w:t>
      </w:r>
    </w:p>
    <w:p w14:paraId="6EA2C32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Θα πρέπει επίσης να αποφασίσουμε τι διευθυντές θέλουμε στα σχολεία μας και όχι ποιοι είναι πιο κοντά στα α</w:t>
      </w:r>
      <w:r>
        <w:rPr>
          <w:rFonts w:eastAsia="Times New Roman" w:cs="Times New Roman"/>
          <w:szCs w:val="24"/>
        </w:rPr>
        <w:t>υ</w:t>
      </w:r>
      <w:r>
        <w:rPr>
          <w:rFonts w:eastAsia="Times New Roman" w:cs="Times New Roman"/>
          <w:szCs w:val="24"/>
        </w:rPr>
        <w:t>τιά της εξουσίας. Έτσι θα πρέπει να καθορίσουμε τα κριτήρια. Θέλουμε δηλαδή διευθυντές δι</w:t>
      </w:r>
      <w:r>
        <w:rPr>
          <w:rFonts w:eastAsia="Times New Roman" w:cs="Times New Roman"/>
          <w:szCs w:val="24"/>
        </w:rPr>
        <w:t>εκπεραιωτές ή διευθυντές εμπνευστές της σχολικής κοινότητας;</w:t>
      </w:r>
    </w:p>
    <w:p w14:paraId="6EA2C32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Ας τα πάρουμε ένα-ένα. Σε ό,τι αφορά την προϋπηρεσία, μετράμε ουσιαστικά μόνο τα χρόνια στην τάξη, ανεξάρτητα αν κάποιος είναι φιλότιμος και δίνει και την ψυχή του μέσα στην τάξη και αν κάποιος ε</w:t>
      </w:r>
      <w:r>
        <w:rPr>
          <w:rFonts w:eastAsia="Times New Roman" w:cs="Times New Roman"/>
          <w:szCs w:val="24"/>
        </w:rPr>
        <w:t xml:space="preserve">ίναι αδιάφορος και βλέπει το ρολόι του πότε θα </w:t>
      </w:r>
      <w:r>
        <w:rPr>
          <w:rFonts w:eastAsia="Times New Roman" w:cs="Times New Roman"/>
          <w:szCs w:val="24"/>
        </w:rPr>
        <w:lastRenderedPageBreak/>
        <w:t>περάσει η ώρα. Αν υπηρετούν δεκαπέντε χρόνια, παίρνουν τα ίδια μόρια και ο αδιάφορος μάλιστα πιο ξεκούραστα. Μπορεί, όμως, ο αδιάφορος να γίνει καλός διευθυντής; Όχι. Τι σημαίνει αυτό; Σημαίνει ότι πρέπει να σ</w:t>
      </w:r>
      <w:r>
        <w:rPr>
          <w:rFonts w:eastAsia="Times New Roman" w:cs="Times New Roman"/>
          <w:szCs w:val="24"/>
        </w:rPr>
        <w:t xml:space="preserve">πάσουμε το ταμπού της αξιολόγησης των εκπαιδευτικών. Χωρίς ακρότητες και αφορισμούς δεν είναι ανάγκη να ξαναανακαλύψουμε τον τροχό. Υπάρχει η διεθνής εμπειρία και σήμερα και η κοινωνική συναίνεση. Το θέλει η κοινωνία, το θέλουν οι φιλότιμοι εκπαιδευτικοί. </w:t>
      </w:r>
      <w:r>
        <w:rPr>
          <w:rFonts w:eastAsia="Times New Roman" w:cs="Times New Roman"/>
          <w:szCs w:val="24"/>
        </w:rPr>
        <w:t>Οι μόνοι που δεν το θέλουν ίσως είναι οι συνδικαλιστές.</w:t>
      </w:r>
    </w:p>
    <w:p w14:paraId="6EA2C32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Το κριτήριο της </w:t>
      </w:r>
      <w:proofErr w:type="spellStart"/>
      <w:r>
        <w:rPr>
          <w:rFonts w:eastAsia="Times New Roman" w:cs="Times New Roman"/>
          <w:szCs w:val="24"/>
        </w:rPr>
        <w:t>μοριοδότησης</w:t>
      </w:r>
      <w:proofErr w:type="spellEnd"/>
      <w:r>
        <w:rPr>
          <w:rFonts w:eastAsia="Times New Roman" w:cs="Times New Roman"/>
          <w:szCs w:val="24"/>
        </w:rPr>
        <w:t xml:space="preserve"> της διδακτικής υπηρεσίας, που είναι το δεύτερο, θα πρέπει να ουσιαστικά να αναθεωρηθεί, γιατί υπάρχει μια αδικία στο να αλλάζεις τους κανόνες στη μέση του παιχνιδιού, στο </w:t>
      </w:r>
      <w:r>
        <w:rPr>
          <w:rFonts w:eastAsia="Times New Roman" w:cs="Times New Roman"/>
          <w:szCs w:val="24"/>
        </w:rPr>
        <w:t>ημίχρονο. Δηλαδή άνθρωποι που ήξεραν ότι μετράει ως διδακτική υπηρεσία η θητεία τους σε διάφορες θέσεις και πήραν την απόφασή τους με γνώμονα αυτό -όπως οι σχολικοί σύμβουλοι, οι πάρεδροι, εργαζόμενοι σε κέντρα περιβαλλοντικής εκπαίδευσης και άλλους φορείς</w:t>
      </w:r>
      <w:r>
        <w:rPr>
          <w:rFonts w:eastAsia="Times New Roman" w:cs="Times New Roman"/>
          <w:szCs w:val="24"/>
        </w:rPr>
        <w:t xml:space="preserve">- ή θα πρέπει να τους δοθεί λοιπόν μια μεταβατική περίοδος ή με κάποιον τρόπο να υπάρχει και εδώ ένας συντελεστής </w:t>
      </w:r>
      <w:proofErr w:type="spellStart"/>
      <w:r>
        <w:rPr>
          <w:rFonts w:eastAsia="Times New Roman" w:cs="Times New Roman"/>
          <w:szCs w:val="24"/>
        </w:rPr>
        <w:t>μοριοδότησης</w:t>
      </w:r>
      <w:proofErr w:type="spellEnd"/>
      <w:r>
        <w:rPr>
          <w:rFonts w:eastAsia="Times New Roman" w:cs="Times New Roman"/>
          <w:szCs w:val="24"/>
        </w:rPr>
        <w:t xml:space="preserve">. Ας μην είναι δηλαδή </w:t>
      </w:r>
      <w:r>
        <w:rPr>
          <w:rFonts w:eastAsia="Times New Roman" w:cs="Times New Roman"/>
          <w:szCs w:val="24"/>
        </w:rPr>
        <w:lastRenderedPageBreak/>
        <w:t xml:space="preserve">ίδια τα μόρια με κάποια θητεία στην τάξη, αλλά να μην πετιούνται και στον κάλαθο των </w:t>
      </w:r>
      <w:proofErr w:type="spellStart"/>
      <w:r>
        <w:rPr>
          <w:rFonts w:eastAsia="Times New Roman" w:cs="Times New Roman"/>
          <w:szCs w:val="24"/>
        </w:rPr>
        <w:t>αχρήστων</w:t>
      </w:r>
      <w:proofErr w:type="spellEnd"/>
      <w:r>
        <w:rPr>
          <w:rFonts w:eastAsia="Times New Roman" w:cs="Times New Roman"/>
          <w:szCs w:val="24"/>
        </w:rPr>
        <w:t xml:space="preserve"> αυτά τα χρόνια</w:t>
      </w:r>
      <w:r>
        <w:rPr>
          <w:rFonts w:eastAsia="Times New Roman" w:cs="Times New Roman"/>
          <w:szCs w:val="24"/>
        </w:rPr>
        <w:t>.</w:t>
      </w:r>
    </w:p>
    <w:p w14:paraId="6EA2C32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Επίσης, όσοι διδάσκουν σε πανεπιστήμια με το </w:t>
      </w:r>
      <w:r>
        <w:rPr>
          <w:rFonts w:eastAsia="Times New Roman" w:cs="Times New Roman"/>
          <w:szCs w:val="24"/>
        </w:rPr>
        <w:t>π.δ.</w:t>
      </w:r>
      <w:r>
        <w:rPr>
          <w:rFonts w:eastAsia="Times New Roman" w:cs="Times New Roman"/>
          <w:szCs w:val="24"/>
        </w:rPr>
        <w:t>407, που γίνεται κατόπιν απόφασης τμήματος, και όχι αυτοί που είναι απλώς αποσπασμένοι στα πανεπιστήμια, θα πρέπει να τους αναγνωριστεί πραγματικά η προϋπηρεσία. Και όχι βέβαια με το αστείο ένα μόριο μάξιμ</w:t>
      </w:r>
      <w:r>
        <w:rPr>
          <w:rFonts w:eastAsia="Times New Roman" w:cs="Times New Roman"/>
          <w:szCs w:val="24"/>
        </w:rPr>
        <w:t>ουμ για όσα χρόνια έχεις διδάξει. Πάντα μένω στη διδακτική υπηρεσία.</w:t>
      </w:r>
    </w:p>
    <w:p w14:paraId="6EA2C32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Τέλος, είναι ασαφές αν το παρόν νομοσχέδιο αναφέρεται σε προϋπηρεσία και στον ιδιωτικό τομέα για τη </w:t>
      </w:r>
      <w:proofErr w:type="spellStart"/>
      <w:r>
        <w:rPr>
          <w:rFonts w:eastAsia="Times New Roman" w:cs="Times New Roman"/>
          <w:szCs w:val="24"/>
        </w:rPr>
        <w:t>μοριοδότηση</w:t>
      </w:r>
      <w:proofErr w:type="spellEnd"/>
      <w:r>
        <w:rPr>
          <w:rFonts w:eastAsia="Times New Roman" w:cs="Times New Roman"/>
          <w:szCs w:val="24"/>
        </w:rPr>
        <w:t xml:space="preserve"> ή μήπως αυτό θα έπρεπε να μπει ρητά.</w:t>
      </w:r>
    </w:p>
    <w:p w14:paraId="6EA2C32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Ένα άλλο κομμάτι έχει να κάνει με τα ε</w:t>
      </w:r>
      <w:r>
        <w:rPr>
          <w:rFonts w:eastAsia="Times New Roman" w:cs="Times New Roman"/>
          <w:szCs w:val="24"/>
        </w:rPr>
        <w:t>πιστημονικά προσόντα. Υπάρχει μια, όχι αδικαιολόγητη, καχυποψία απέναντι στους μεταπτυχιακούς τίτλους, κάποιοι μπορεί να είναι απλώς χαρτιά, χωρίς πραγματικό περιεχόμενο. Όμως, έτσι όπως το κάνουμε, μαζί με τα χλωρά καίγονται και τα ξερά. Αυτό που χρειάζετ</w:t>
      </w:r>
      <w:r>
        <w:rPr>
          <w:rFonts w:eastAsia="Times New Roman" w:cs="Times New Roman"/>
          <w:szCs w:val="24"/>
        </w:rPr>
        <w:t xml:space="preserve">αι είναι αυστηρός έλεγχος, μπορεί να τον κάνει το ΔΟΑΤΑΠ, και όχι επειδή δεν μπορούμε να ελέγξουμε κάτι, να το καταργούμε. </w:t>
      </w:r>
      <w:r>
        <w:rPr>
          <w:rFonts w:eastAsia="Times New Roman" w:cs="Times New Roman"/>
          <w:szCs w:val="24"/>
        </w:rPr>
        <w:lastRenderedPageBreak/>
        <w:t xml:space="preserve">Απαξιώνεται έτσι η προσπάθεια του κάθε εκπαιδευτικού για επιμόρφωση και βελτίωση. Πετάμε μαζί με τα </w:t>
      </w:r>
      <w:proofErr w:type="spellStart"/>
      <w:r>
        <w:rPr>
          <w:rFonts w:eastAsia="Times New Roman" w:cs="Times New Roman"/>
          <w:szCs w:val="24"/>
        </w:rPr>
        <w:t>απόνερα</w:t>
      </w:r>
      <w:proofErr w:type="spellEnd"/>
      <w:r>
        <w:rPr>
          <w:rFonts w:eastAsia="Times New Roman" w:cs="Times New Roman"/>
          <w:szCs w:val="24"/>
        </w:rPr>
        <w:t xml:space="preserve"> του μπάνιου και το παιδί.</w:t>
      </w:r>
    </w:p>
    <w:p w14:paraId="6EA2C32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Όπως επίσης θα πρέπει να τονιστεί και το θέμα της συνάφειας των τίτλων σε σχέση με τον ρόλο που καλείται να παίξει ο διευθυντής. Οι τίτλοι που έχουν συνάφεια με το αντικείμενο της οργάνωσης και διοίκησης της εκπαίδευσης θα πρέπει να </w:t>
      </w:r>
      <w:proofErr w:type="spellStart"/>
      <w:r>
        <w:rPr>
          <w:rFonts w:eastAsia="Times New Roman" w:cs="Times New Roman"/>
          <w:szCs w:val="24"/>
        </w:rPr>
        <w:t>μοριοδοτούνται</w:t>
      </w:r>
      <w:proofErr w:type="spellEnd"/>
      <w:r>
        <w:rPr>
          <w:rFonts w:eastAsia="Times New Roman" w:cs="Times New Roman"/>
          <w:szCs w:val="24"/>
        </w:rPr>
        <w:t xml:space="preserve"> και να </w:t>
      </w:r>
      <w:proofErr w:type="spellStart"/>
      <w:r>
        <w:rPr>
          <w:rFonts w:eastAsia="Times New Roman" w:cs="Times New Roman"/>
          <w:szCs w:val="24"/>
        </w:rPr>
        <w:t>μοριοδοτούνται</w:t>
      </w:r>
      <w:proofErr w:type="spellEnd"/>
      <w:r>
        <w:rPr>
          <w:rFonts w:eastAsia="Times New Roman" w:cs="Times New Roman"/>
          <w:szCs w:val="24"/>
        </w:rPr>
        <w:t xml:space="preserve"> περισσότερο από άσχετους με την οργάνωση και τη διοίκηση τίτλους.</w:t>
      </w:r>
    </w:p>
    <w:p w14:paraId="6EA2C328" w14:textId="77777777" w:rsidR="00E41DDC" w:rsidRDefault="007120B1">
      <w:pPr>
        <w:spacing w:after="0" w:line="600" w:lineRule="auto"/>
        <w:ind w:firstLine="720"/>
        <w:jc w:val="both"/>
        <w:rPr>
          <w:rFonts w:eastAsia="Times New Roman"/>
          <w:szCs w:val="24"/>
        </w:rPr>
      </w:pPr>
      <w:r>
        <w:rPr>
          <w:rFonts w:eastAsia="Times New Roman"/>
          <w:szCs w:val="24"/>
        </w:rPr>
        <w:t xml:space="preserve">Δεν πρέπει να </w:t>
      </w:r>
      <w:proofErr w:type="spellStart"/>
      <w:r>
        <w:rPr>
          <w:rFonts w:eastAsia="Times New Roman"/>
          <w:szCs w:val="24"/>
        </w:rPr>
        <w:t>μοριοδοτείται</w:t>
      </w:r>
      <w:proofErr w:type="spellEnd"/>
      <w:r>
        <w:rPr>
          <w:rFonts w:eastAsia="Times New Roman"/>
          <w:szCs w:val="24"/>
        </w:rPr>
        <w:t xml:space="preserve"> το ίδιο ένα διδακτορικό στην οργάνωση και διοίκηση της εκπαίδευσης με ένα διδακτορικό, για παράδειγμα, στη γεωλογία ή στην αστροφυσική για τη </w:t>
      </w:r>
      <w:r>
        <w:rPr>
          <w:rFonts w:eastAsia="Times New Roman"/>
          <w:szCs w:val="24"/>
        </w:rPr>
        <w:t>συγκεκριμένη δουλειά που το θέλουμε, δηλαδή για επιλογή στελεχών εκπαίδευσης, διευθυντών εκπαίδευσης. Ας παίρνει, για παράδειγμα, έξι μόρια ο σχετικός τίτλος και τρία μόρια ο μη σχετικός.</w:t>
      </w:r>
    </w:p>
    <w:p w14:paraId="6EA2C329" w14:textId="77777777" w:rsidR="00E41DDC" w:rsidRDefault="007120B1">
      <w:pPr>
        <w:spacing w:after="0" w:line="600" w:lineRule="auto"/>
        <w:ind w:firstLine="720"/>
        <w:jc w:val="both"/>
        <w:rPr>
          <w:rFonts w:eastAsia="Times New Roman"/>
          <w:szCs w:val="24"/>
        </w:rPr>
      </w:pPr>
      <w:r>
        <w:rPr>
          <w:rFonts w:eastAsia="Times New Roman"/>
          <w:szCs w:val="24"/>
        </w:rPr>
        <w:t>Επιμορφώσεις. Και βέβαια δεν θα πρέπει να συνεχίσουμε να κάνουμε εκπ</w:t>
      </w:r>
      <w:r>
        <w:rPr>
          <w:rFonts w:eastAsia="Times New Roman"/>
          <w:szCs w:val="24"/>
        </w:rPr>
        <w:t xml:space="preserve">τώσεις στα προσόντα των διαφόρων εκπαιδευτικών. Επιμένετε στο ανώτατο όριο στην ύπαρξη πιστοποιητικών </w:t>
      </w:r>
      <w:r>
        <w:rPr>
          <w:rFonts w:eastAsia="Times New Roman"/>
          <w:szCs w:val="24"/>
        </w:rPr>
        <w:lastRenderedPageBreak/>
        <w:t>επιμόρφωσης μέχρι μία μονάδα το ανώτερο, ενώ στον παλαιότερο νόμο αθροίζονταν όσα είχε κανείς ανά κατηγορία επιμόρφωσης.</w:t>
      </w:r>
    </w:p>
    <w:p w14:paraId="6EA2C32A" w14:textId="77777777" w:rsidR="00E41DDC" w:rsidRDefault="007120B1">
      <w:pPr>
        <w:spacing w:after="0" w:line="600" w:lineRule="auto"/>
        <w:ind w:firstLine="720"/>
        <w:jc w:val="both"/>
        <w:rPr>
          <w:rFonts w:eastAsia="Times New Roman"/>
          <w:szCs w:val="24"/>
        </w:rPr>
      </w:pPr>
      <w:r>
        <w:rPr>
          <w:rFonts w:eastAsia="Times New Roman"/>
          <w:szCs w:val="24"/>
        </w:rPr>
        <w:t xml:space="preserve">Και εδώ πέρα αυτό που χρειάζεται </w:t>
      </w:r>
      <w:r>
        <w:rPr>
          <w:rFonts w:eastAsia="Times New Roman"/>
          <w:szCs w:val="24"/>
        </w:rPr>
        <w:t>είναι ο έλεγχος ποιότητας, να δούμε δηλαδή εάν οι επιμορφώσεις έχουν πραγματικό περιεχόμενο, γιατί αλλιώς άμα τις υποβαθμίζουμε, ουσιαστικά είναι ένα αντικίνητρο στην επιμόρφωση των στελεχών και υπονομεύεται έτσι η σύγχρονη τάση που υπάρχει για διά βίου εκ</w:t>
      </w:r>
      <w:r>
        <w:rPr>
          <w:rFonts w:eastAsia="Times New Roman"/>
          <w:szCs w:val="24"/>
        </w:rPr>
        <w:t>παίδευση.</w:t>
      </w:r>
    </w:p>
    <w:p w14:paraId="6EA2C32B" w14:textId="77777777" w:rsidR="00E41DDC" w:rsidRDefault="007120B1">
      <w:pPr>
        <w:spacing w:after="0" w:line="600" w:lineRule="auto"/>
        <w:ind w:firstLine="720"/>
        <w:jc w:val="both"/>
        <w:rPr>
          <w:rFonts w:eastAsia="Times New Roman"/>
          <w:szCs w:val="24"/>
        </w:rPr>
      </w:pPr>
      <w:r>
        <w:rPr>
          <w:rFonts w:eastAsia="Times New Roman"/>
          <w:szCs w:val="24"/>
        </w:rPr>
        <w:t>Πάμε στη ξένη γλώσσα και στις τεχνολογίες πληροφορικής και επικοινωνιών. Εμείς προτείνουμε να υπάρχει διαφοροποίηση ανά επίπεδο γλωσσομάθειας, όπως υπήρχε στον παλαιότερο νόμο, όπως υπάρχει και στο ΑΣΕΠ. Το Υπουργείο στο θέμα των τεχνολογιών πληρ</w:t>
      </w:r>
      <w:r>
        <w:rPr>
          <w:rFonts w:eastAsia="Times New Roman"/>
          <w:szCs w:val="24"/>
        </w:rPr>
        <w:t>οφορικής και επικοινωνιών επιλέγει να τηρήσει σε ισχύ την παράγραφο 2 του άρθρου 19 του ν.4327/2017 βάσει της οποίας οι επιμορφωμένοι σε τεχνολογίες πληροφορικής και επικοινωνιών α΄ επιπέδου, που είναι η βασική χρήση υπολογιστή, παίρνουν μισό μόριο, ενώ απ</w:t>
      </w:r>
      <w:r>
        <w:rPr>
          <w:rFonts w:eastAsia="Times New Roman"/>
          <w:szCs w:val="24"/>
        </w:rPr>
        <w:t xml:space="preserve">οκλείονται βάσει νόμου οι πληροφορικοί από την </w:t>
      </w:r>
      <w:proofErr w:type="spellStart"/>
      <w:r>
        <w:rPr>
          <w:rFonts w:eastAsia="Times New Roman"/>
          <w:szCs w:val="24"/>
        </w:rPr>
        <w:t>μοριοδότηση</w:t>
      </w:r>
      <w:proofErr w:type="spellEnd"/>
      <w:r>
        <w:rPr>
          <w:rFonts w:eastAsia="Times New Roman"/>
          <w:szCs w:val="24"/>
        </w:rPr>
        <w:t xml:space="preserve"> αυτή.</w:t>
      </w:r>
    </w:p>
    <w:p w14:paraId="6EA2C32C" w14:textId="77777777" w:rsidR="00E41DDC" w:rsidRDefault="007120B1">
      <w:pPr>
        <w:spacing w:after="0" w:line="600" w:lineRule="auto"/>
        <w:ind w:firstLine="720"/>
        <w:jc w:val="both"/>
        <w:rPr>
          <w:rFonts w:eastAsia="Times New Roman"/>
          <w:szCs w:val="24"/>
        </w:rPr>
      </w:pPr>
      <w:r>
        <w:rPr>
          <w:rFonts w:eastAsia="Times New Roman"/>
          <w:szCs w:val="24"/>
        </w:rPr>
        <w:lastRenderedPageBreak/>
        <w:t xml:space="preserve">Όμως, ο διευθυντής του σχολείου του εικοστού πρώτου αιώνα πρέπει να έχει ψηφιακές δεξιότητες. Δεν λέω μόνο να στέλνει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ή να μπορεί να μπαίνει στο διαδίκτυο, αλλά να χειρίζεται το </w:t>
      </w:r>
      <w:r>
        <w:rPr>
          <w:rFonts w:eastAsia="Times New Roman"/>
          <w:szCs w:val="24"/>
          <w:lang w:val="en-US"/>
        </w:rPr>
        <w:t>my</w:t>
      </w:r>
      <w:r>
        <w:rPr>
          <w:rFonts w:eastAsia="Times New Roman"/>
          <w:szCs w:val="24"/>
        </w:rPr>
        <w:t xml:space="preserve"> </w:t>
      </w:r>
      <w:r>
        <w:rPr>
          <w:rFonts w:eastAsia="Times New Roman"/>
          <w:szCs w:val="24"/>
          <w:lang w:val="en-US"/>
        </w:rPr>
        <w:t>sch</w:t>
      </w:r>
      <w:r>
        <w:rPr>
          <w:rFonts w:eastAsia="Times New Roman"/>
          <w:szCs w:val="24"/>
          <w:lang w:val="en-US"/>
        </w:rPr>
        <w:t>ool</w:t>
      </w:r>
      <w:r>
        <w:rPr>
          <w:rFonts w:eastAsia="Times New Roman"/>
          <w:szCs w:val="24"/>
        </w:rPr>
        <w:t xml:space="preserve">, να έχει λόγο στη δημιουργία και την λειτουργία της ιστοσελίδας του σχολείου. Οι ψηφιακές δεξιότητες δεν είναι, λοιπόν, πολυτέλεια σήμερα, αλλά είναι μια αδήριτη αναγκαιότητα. </w:t>
      </w:r>
    </w:p>
    <w:p w14:paraId="6EA2C32D" w14:textId="77777777" w:rsidR="00E41DDC" w:rsidRDefault="007120B1">
      <w:pPr>
        <w:spacing w:after="0" w:line="600" w:lineRule="auto"/>
        <w:ind w:firstLine="720"/>
        <w:jc w:val="both"/>
        <w:rPr>
          <w:rFonts w:eastAsia="Times New Roman"/>
          <w:szCs w:val="24"/>
        </w:rPr>
      </w:pPr>
      <w:r>
        <w:rPr>
          <w:rFonts w:eastAsia="Times New Roman"/>
          <w:szCs w:val="24"/>
        </w:rPr>
        <w:t>(Στο σημείο αυτό την Προεδρική Έδρα καταλαμβάνει ο Δ΄ Αντιπρόεδρος της Βουλ</w:t>
      </w:r>
      <w:r>
        <w:rPr>
          <w:rFonts w:eastAsia="Times New Roman"/>
          <w:szCs w:val="24"/>
        </w:rPr>
        <w:t xml:space="preserve">ής κ. </w:t>
      </w:r>
      <w:r w:rsidRPr="00301448">
        <w:rPr>
          <w:rFonts w:eastAsia="Times New Roman"/>
          <w:b/>
          <w:szCs w:val="24"/>
        </w:rPr>
        <w:t>ΝΙΚΗΤΑΣ ΚΑΚΛΑΜΑΝΗΣ</w:t>
      </w:r>
      <w:r>
        <w:rPr>
          <w:rFonts w:eastAsia="Times New Roman"/>
          <w:szCs w:val="24"/>
        </w:rPr>
        <w:t>)</w:t>
      </w:r>
    </w:p>
    <w:p w14:paraId="6EA2C32E" w14:textId="77777777" w:rsidR="00E41DDC" w:rsidRDefault="007120B1">
      <w:pPr>
        <w:spacing w:after="0" w:line="600" w:lineRule="auto"/>
        <w:ind w:firstLine="720"/>
        <w:jc w:val="both"/>
        <w:rPr>
          <w:rFonts w:eastAsia="Times New Roman"/>
          <w:szCs w:val="24"/>
        </w:rPr>
      </w:pPr>
      <w:r>
        <w:rPr>
          <w:rFonts w:eastAsia="Times New Roman"/>
          <w:szCs w:val="24"/>
        </w:rPr>
        <w:t xml:space="preserve">Πάμε στα θέματα της συνέντευξης, για τα οποία έχουμε ακούσει αρκετά. Η συνέντευξη δεν είναι κακό πράγμα, αρκεί να έχει μια αξιοπιστία και αντικειμενικότητα. Πρέπει να είναι δομημένη και μαγνητοφωνημένη, όπως σε όλο το </w:t>
      </w:r>
      <w:r>
        <w:rPr>
          <w:rFonts w:eastAsia="Times New Roman"/>
          <w:szCs w:val="24"/>
        </w:rPr>
        <w:t>δ</w:t>
      </w:r>
      <w:r>
        <w:rPr>
          <w:rFonts w:eastAsia="Times New Roman"/>
          <w:szCs w:val="24"/>
        </w:rPr>
        <w:t>ημόσιο με β</w:t>
      </w:r>
      <w:r>
        <w:rPr>
          <w:rFonts w:eastAsia="Times New Roman"/>
          <w:szCs w:val="24"/>
        </w:rPr>
        <w:t>άση τον ν.4369/2016 για τη διασφάλιση της αντικειμενικότητας.</w:t>
      </w:r>
    </w:p>
    <w:p w14:paraId="6EA2C32F" w14:textId="77777777" w:rsidR="00E41DDC" w:rsidRDefault="007120B1">
      <w:pPr>
        <w:spacing w:after="0" w:line="600" w:lineRule="auto"/>
        <w:ind w:firstLine="720"/>
        <w:jc w:val="both"/>
        <w:rPr>
          <w:rFonts w:eastAsia="Times New Roman"/>
          <w:szCs w:val="24"/>
        </w:rPr>
      </w:pPr>
      <w:r>
        <w:rPr>
          <w:rFonts w:eastAsia="Times New Roman"/>
          <w:szCs w:val="24"/>
        </w:rPr>
        <w:t>Επίσης, στο θέμα του συμβουλίου της επιλογής των στελεχών θα πρέπει να δούμε το θέμα των αιρετών. Οι αιρετοί τελικά μήπως θα πρέπει να έχουν τον ρόλο του τοποτηρητή των διαδικασιών</w:t>
      </w:r>
      <w:r w:rsidRPr="005875B2">
        <w:rPr>
          <w:rFonts w:eastAsia="Times New Roman"/>
          <w:szCs w:val="24"/>
        </w:rPr>
        <w:t>,</w:t>
      </w:r>
      <w:r>
        <w:rPr>
          <w:rFonts w:eastAsia="Times New Roman"/>
          <w:szCs w:val="24"/>
        </w:rPr>
        <w:t xml:space="preserve"> ώστε να μην αδικείται κανένας και όχι να συμμετέχουν στις ψηφοφορίες; Πρέπει να το ανοίξουμε και αυτό το ζήτημα.</w:t>
      </w:r>
    </w:p>
    <w:p w14:paraId="6EA2C330" w14:textId="77777777" w:rsidR="00E41DDC" w:rsidRDefault="007120B1">
      <w:pPr>
        <w:spacing w:after="0" w:line="600" w:lineRule="auto"/>
        <w:ind w:firstLine="720"/>
        <w:jc w:val="both"/>
        <w:rPr>
          <w:rFonts w:eastAsia="Times New Roman"/>
          <w:szCs w:val="24"/>
        </w:rPr>
      </w:pPr>
      <w:r>
        <w:rPr>
          <w:rFonts w:eastAsia="Times New Roman"/>
          <w:szCs w:val="24"/>
        </w:rPr>
        <w:t xml:space="preserve">Ένα άλλο θέμα που μας απασχόλησε στις </w:t>
      </w:r>
      <w:r>
        <w:rPr>
          <w:rFonts w:eastAsia="Times New Roman"/>
          <w:szCs w:val="24"/>
        </w:rPr>
        <w:t>ε</w:t>
      </w:r>
      <w:r>
        <w:rPr>
          <w:rFonts w:eastAsia="Times New Roman"/>
          <w:szCs w:val="24"/>
        </w:rPr>
        <w:t xml:space="preserve">πιτροπές και το ακούσαμε από πολλούς φορείς είναι ο χρόνος υποβολής της </w:t>
      </w:r>
      <w:r>
        <w:rPr>
          <w:rFonts w:eastAsia="Times New Roman"/>
          <w:szCs w:val="24"/>
        </w:rPr>
        <w:lastRenderedPageBreak/>
        <w:t>δήλωσης των σχολικών μονάδων, δ</w:t>
      </w:r>
      <w:r>
        <w:rPr>
          <w:rFonts w:eastAsia="Times New Roman"/>
          <w:szCs w:val="24"/>
        </w:rPr>
        <w:t>ηλαδή των προτιμήσεων των υποψήφιων διευθυντών. Το ακούσαμε και από τους φορείς, καταθέσαμε και εμείς σχετική τροπολογία. Οι υποψήφιοι διευθυντές να δηλώνουν σχολεία αφού ολοκληρωθεί η αξιολόγηση και ξέρουν τη βαθμολογία τους, δηλαδή μετά τη συνέντευξη, όπ</w:t>
      </w:r>
      <w:r>
        <w:rPr>
          <w:rFonts w:eastAsia="Times New Roman"/>
          <w:szCs w:val="24"/>
        </w:rPr>
        <w:t xml:space="preserve">ως δηλαδή γίνεται και στις πανελλαδικές εξετάσεις, πρώτα βλέπουν τη βαθμολογία τους οι μαθητές και μετά δηλώνουν σχολές, έτσι ώστε να μην υπάρχει η δυνατότητα «μαγειρέματος» της συνέντευξης. </w:t>
      </w:r>
    </w:p>
    <w:p w14:paraId="6EA2C331" w14:textId="77777777" w:rsidR="00E41DDC" w:rsidRDefault="007120B1">
      <w:pPr>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w:t>
      </w:r>
      <w:r>
        <w:rPr>
          <w:rFonts w:eastAsia="Times New Roman"/>
          <w:b/>
          <w:szCs w:val="24"/>
        </w:rPr>
        <w:t xml:space="preserve">των): </w:t>
      </w:r>
      <w:r>
        <w:rPr>
          <w:rFonts w:eastAsia="Times New Roman"/>
          <w:szCs w:val="24"/>
        </w:rPr>
        <w:t xml:space="preserve">Έγινε αυτό, κύριε </w:t>
      </w:r>
      <w:proofErr w:type="spellStart"/>
      <w:r>
        <w:rPr>
          <w:rFonts w:eastAsia="Times New Roman"/>
          <w:szCs w:val="24"/>
        </w:rPr>
        <w:t>Μαυρωτά</w:t>
      </w:r>
      <w:proofErr w:type="spellEnd"/>
      <w:r>
        <w:rPr>
          <w:rFonts w:eastAsia="Times New Roman"/>
          <w:szCs w:val="24"/>
        </w:rPr>
        <w:t>.</w:t>
      </w:r>
    </w:p>
    <w:p w14:paraId="6EA2C332" w14:textId="77777777" w:rsidR="00E41DDC" w:rsidRDefault="007120B1">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Χαίρομαι που το ακούω, κύριε Υπουργέ. Μάλιστα, είχα σημειώσει εδώ πέρα ότι νόμιζα πως θα το δείτε θετικά. Ήδη, το είδατε θετικά.</w:t>
      </w:r>
    </w:p>
    <w:p w14:paraId="6EA2C333" w14:textId="77777777" w:rsidR="00E41DDC" w:rsidRDefault="007120B1">
      <w:pPr>
        <w:spacing w:after="0" w:line="600" w:lineRule="auto"/>
        <w:ind w:firstLine="720"/>
        <w:jc w:val="both"/>
        <w:rPr>
          <w:rFonts w:eastAsia="Times New Roman"/>
          <w:szCs w:val="24"/>
        </w:rPr>
      </w:pPr>
      <w:r>
        <w:rPr>
          <w:rFonts w:eastAsia="Times New Roman"/>
          <w:szCs w:val="24"/>
        </w:rPr>
        <w:t>Πάμε στο άρθρο 3. Εδώ στη μεγάλη λίστα με τις υπηρεσίες που διατηρούν τις γ</w:t>
      </w:r>
      <w:r>
        <w:rPr>
          <w:rFonts w:eastAsia="Times New Roman"/>
          <w:szCs w:val="24"/>
        </w:rPr>
        <w:t xml:space="preserve">ενικές ή ειδικές διατάξεις αποσπάσεων μεταθέσεων του προσωπικού κατ’ </w:t>
      </w:r>
      <w:proofErr w:type="spellStart"/>
      <w:r>
        <w:rPr>
          <w:rFonts w:eastAsia="Times New Roman"/>
          <w:szCs w:val="24"/>
        </w:rPr>
        <w:t>εξαίρεσιν</w:t>
      </w:r>
      <w:proofErr w:type="spellEnd"/>
      <w:r>
        <w:rPr>
          <w:rFonts w:eastAsia="Times New Roman"/>
          <w:szCs w:val="24"/>
        </w:rPr>
        <w:t xml:space="preserve"> του ενιαίου συστήματος κινητικότητας προστίθενται και άλλες υπηρεσίες του Υπουργείου Παιδείας, νομικά πρόσωπα δημοσίου και ιδιωτικού δικαίου και </w:t>
      </w:r>
      <w:r>
        <w:rPr>
          <w:rFonts w:eastAsia="Times New Roman"/>
          <w:szCs w:val="24"/>
        </w:rPr>
        <w:lastRenderedPageBreak/>
        <w:t>υπηρεσίες ΟΑΕΔ. Θα θέλαμε λίγο π</w:t>
      </w:r>
      <w:r>
        <w:rPr>
          <w:rFonts w:eastAsia="Times New Roman"/>
          <w:szCs w:val="24"/>
        </w:rPr>
        <w:t>αραπάνω να μας αιτιολογήσετε γιατί γίνεται αυτό, γιατί δεν είναι πλήρως κατανοητό.</w:t>
      </w:r>
    </w:p>
    <w:p w14:paraId="6EA2C334" w14:textId="77777777" w:rsidR="00E41DDC" w:rsidRDefault="007120B1">
      <w:pPr>
        <w:spacing w:after="0" w:line="600" w:lineRule="auto"/>
        <w:ind w:firstLine="720"/>
        <w:jc w:val="both"/>
        <w:rPr>
          <w:rFonts w:eastAsia="Times New Roman"/>
          <w:szCs w:val="24"/>
        </w:rPr>
      </w:pPr>
      <w:r>
        <w:rPr>
          <w:rFonts w:eastAsia="Times New Roman"/>
          <w:szCs w:val="24"/>
        </w:rPr>
        <w:t xml:space="preserve">Επίσης, θα θέλαμε </w:t>
      </w:r>
      <w:r>
        <w:rPr>
          <w:rFonts w:eastAsia="Times New Roman"/>
          <w:szCs w:val="24"/>
        </w:rPr>
        <w:t>διακαώς</w:t>
      </w:r>
      <w:r>
        <w:rPr>
          <w:rFonts w:eastAsia="Times New Roman"/>
          <w:szCs w:val="24"/>
        </w:rPr>
        <w:t xml:space="preserve"> να μας απαντήσετε σε μια ερώτηση που έχουμε κάνει από τον Σεπτέμβριο του 2016, όταν Υπουργός ήταν ο κ. Φίλης για το πόσοι είναι οι αποσπασμένοι εκπ</w:t>
      </w:r>
      <w:r>
        <w:rPr>
          <w:rFonts w:eastAsia="Times New Roman"/>
          <w:szCs w:val="24"/>
        </w:rPr>
        <w:t>αιδευτικοί σε κόμματα, Υπουργεία και σε άλλους φορείς. Δεν νομίζουμε ότι αυτό είναι κρατικό μυστικό για να μην μας το αποκαλύπτετε.</w:t>
      </w:r>
    </w:p>
    <w:p w14:paraId="6EA2C335" w14:textId="77777777" w:rsidR="00E41DDC" w:rsidRDefault="007120B1">
      <w:pPr>
        <w:spacing w:after="0" w:line="600" w:lineRule="auto"/>
        <w:ind w:firstLine="720"/>
        <w:jc w:val="both"/>
        <w:rPr>
          <w:rFonts w:eastAsia="Times New Roman"/>
          <w:szCs w:val="24"/>
        </w:rPr>
      </w:pPr>
      <w:r>
        <w:rPr>
          <w:rFonts w:eastAsia="Times New Roman"/>
          <w:szCs w:val="24"/>
        </w:rPr>
        <w:t xml:space="preserve">Πάμε τώρα στην παράγραφο 2 του άρθρου 3, που αφορά την ειδική αγωγή. Η συγκεκριμένη διάταξη θεωρούμε ότι είναι αρκετά </w:t>
      </w:r>
      <w:r>
        <w:rPr>
          <w:rFonts w:eastAsia="Times New Roman"/>
          <w:szCs w:val="24"/>
        </w:rPr>
        <w:t>α</w:t>
      </w:r>
      <w:r>
        <w:rPr>
          <w:rFonts w:eastAsia="Times New Roman"/>
          <w:szCs w:val="24"/>
        </w:rPr>
        <w:t>σαφής</w:t>
      </w:r>
      <w:r>
        <w:rPr>
          <w:rFonts w:eastAsia="Times New Roman"/>
          <w:szCs w:val="24"/>
        </w:rPr>
        <w:t>, όπως θα αναφέρανε και οι φορείς</w:t>
      </w:r>
      <w:r>
        <w:rPr>
          <w:rFonts w:eastAsia="Times New Roman"/>
          <w:szCs w:val="24"/>
        </w:rPr>
        <w:t>,</w:t>
      </w:r>
      <w:r>
        <w:rPr>
          <w:rFonts w:eastAsia="Times New Roman"/>
          <w:szCs w:val="24"/>
        </w:rPr>
        <w:t xml:space="preserve"> και προβληματίζει το γεγονός ότι σε περιπτώσεις που υφίστανται ανάγκες ειδικής αγωγής τότε δύναται να τοποθετούνται εκπαιδευτικοί άλλων ειδικοτήτων της ίδιας διεύθυνσης. Το θέμα δεν είναι μόνο να καλυφθούν τα κενά στην ει</w:t>
      </w:r>
      <w:r>
        <w:rPr>
          <w:rFonts w:eastAsia="Times New Roman"/>
          <w:szCs w:val="24"/>
        </w:rPr>
        <w:t>δική αγωγή, αλλά και η ποιότητα της εκπαίδευσης, αλλιώς τα αποτελέσματα θα είναι αμφίβολα.</w:t>
      </w:r>
    </w:p>
    <w:p w14:paraId="6EA2C336" w14:textId="77777777" w:rsidR="00E41DDC" w:rsidRDefault="007120B1">
      <w:pPr>
        <w:spacing w:after="0" w:line="600" w:lineRule="auto"/>
        <w:ind w:firstLine="720"/>
        <w:jc w:val="both"/>
        <w:rPr>
          <w:rFonts w:eastAsia="Times New Roman"/>
          <w:szCs w:val="24"/>
        </w:rPr>
      </w:pPr>
      <w:r>
        <w:rPr>
          <w:rFonts w:eastAsia="Times New Roman"/>
          <w:szCs w:val="24"/>
        </w:rPr>
        <w:t>Το άρθρο 4 αφορά την επαγγελματική εκπαίδευση. Είναι ένα κομβικό θέμα η επαγγελματική εκπαίδευση, στο οποίο η χώρα μας θα πρέπει να μετεξελιχθεί και να το αναβαθμίσε</w:t>
      </w:r>
      <w:r>
        <w:rPr>
          <w:rFonts w:eastAsia="Times New Roman"/>
          <w:szCs w:val="24"/>
        </w:rPr>
        <w:t>ι.</w:t>
      </w:r>
    </w:p>
    <w:p w14:paraId="6EA2C337" w14:textId="77777777" w:rsidR="00E41DDC" w:rsidRDefault="007120B1">
      <w:pPr>
        <w:spacing w:after="0" w:line="600" w:lineRule="auto"/>
        <w:ind w:firstLine="720"/>
        <w:jc w:val="both"/>
        <w:rPr>
          <w:rFonts w:eastAsia="Times New Roman" w:cs="Times New Roman"/>
          <w:szCs w:val="24"/>
        </w:rPr>
      </w:pPr>
      <w:r w:rsidRPr="00203558">
        <w:rPr>
          <w:rFonts w:eastAsia="Times New Roman" w:cs="Times New Roman"/>
          <w:color w:val="000000" w:themeColor="text1"/>
          <w:szCs w:val="24"/>
        </w:rPr>
        <w:lastRenderedPageBreak/>
        <w:t>Κάθε βήμα, λοιπόν, πρέπει να είναι μελετημένο καλά. Η διατύπωση της διάταξης, έτσι όπως είναι, θεωρούμε ότι είναι ασαφής για το ποιοι εκπαιδευτικοί θα χρησιμοποιηθούν κατά προτεραιότητα στις δραστηριότητες που αναφέρονται, μαθητεία κ</w:t>
      </w:r>
      <w:r w:rsidRPr="00203558">
        <w:rPr>
          <w:rFonts w:eastAsia="Times New Roman" w:cs="Times New Roman"/>
          <w:color w:val="000000" w:themeColor="text1"/>
          <w:szCs w:val="24"/>
        </w:rPr>
        <w:t>.</w:t>
      </w:r>
      <w:r w:rsidRPr="00203558">
        <w:rPr>
          <w:rFonts w:eastAsia="Times New Roman" w:cs="Times New Roman"/>
          <w:color w:val="000000" w:themeColor="text1"/>
          <w:szCs w:val="24"/>
        </w:rPr>
        <w:t>λπ</w:t>
      </w:r>
      <w:r w:rsidRPr="00203558">
        <w:rPr>
          <w:rFonts w:eastAsia="Times New Roman" w:cs="Times New Roman"/>
          <w:color w:val="000000" w:themeColor="text1"/>
          <w:szCs w:val="24"/>
        </w:rPr>
        <w:t>.</w:t>
      </w:r>
      <w:r w:rsidRPr="00203558">
        <w:rPr>
          <w:rFonts w:eastAsia="Times New Roman" w:cs="Times New Roman"/>
          <w:color w:val="000000" w:themeColor="text1"/>
          <w:szCs w:val="24"/>
        </w:rPr>
        <w:t xml:space="preserve">. Δεν είμαστε, όμως, αρνητικοί στην προσπάθεια </w:t>
      </w:r>
      <w:r>
        <w:rPr>
          <w:rFonts w:eastAsia="Times New Roman" w:cs="Times New Roman"/>
          <w:szCs w:val="24"/>
        </w:rPr>
        <w:t>αυτή που γίνεται για την αναβάθμιση</w:t>
      </w:r>
      <w:r>
        <w:rPr>
          <w:rFonts w:eastAsia="Times New Roman" w:cs="Times New Roman"/>
          <w:szCs w:val="24"/>
        </w:rPr>
        <w:t>,</w:t>
      </w:r>
      <w:r>
        <w:rPr>
          <w:rFonts w:eastAsia="Times New Roman" w:cs="Times New Roman"/>
          <w:szCs w:val="24"/>
        </w:rPr>
        <w:t xml:space="preserve"> όσο γίνεται</w:t>
      </w:r>
      <w:r>
        <w:rPr>
          <w:rFonts w:eastAsia="Times New Roman" w:cs="Times New Roman"/>
          <w:szCs w:val="24"/>
        </w:rPr>
        <w:t>,</w:t>
      </w:r>
      <w:r>
        <w:rPr>
          <w:rFonts w:eastAsia="Times New Roman" w:cs="Times New Roman"/>
          <w:szCs w:val="24"/>
        </w:rPr>
        <w:t xml:space="preserve"> της επαγγελματικής και τεχνικής εκπαίδευσης. </w:t>
      </w:r>
    </w:p>
    <w:p w14:paraId="6EA2C33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Τέλος, θα ήθελα από τον Υπουργό να δώσει στην ομιλία του κάποιες διευκριν</w:t>
      </w:r>
      <w:r>
        <w:rPr>
          <w:rFonts w:eastAsia="Times New Roman" w:cs="Times New Roman"/>
          <w:szCs w:val="24"/>
        </w:rPr>
        <w:t>ί</w:t>
      </w:r>
      <w:r>
        <w:rPr>
          <w:rFonts w:eastAsia="Times New Roman" w:cs="Times New Roman"/>
          <w:szCs w:val="24"/>
        </w:rPr>
        <w:t>σεις παραπάνω για το θέμα που έχει προκ</w:t>
      </w:r>
      <w:r>
        <w:rPr>
          <w:rFonts w:eastAsia="Times New Roman" w:cs="Times New Roman"/>
          <w:szCs w:val="24"/>
        </w:rPr>
        <w:t>ύψει με τους ΕΔΙΠ και τους ΕΕΠ, ώστε να αποσαφηνιστεί, γιατί υπάρχει μια ανησυχία</w:t>
      </w:r>
      <w:r>
        <w:rPr>
          <w:rFonts w:eastAsia="Times New Roman" w:cs="Times New Roman"/>
          <w:szCs w:val="24"/>
        </w:rPr>
        <w:t>,</w:t>
      </w:r>
      <w:r>
        <w:rPr>
          <w:rFonts w:eastAsia="Times New Roman" w:cs="Times New Roman"/>
          <w:szCs w:val="24"/>
        </w:rPr>
        <w:t xml:space="preserve"> για το αν δικαιούνται την αμοιβή από ερευνητικά προγράμματα και το επίδομα διδακτορικού. </w:t>
      </w:r>
    </w:p>
    <w:p w14:paraId="6EA2C33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Επίσης, το πλαίσιο των Ανωτάτων Στρατιωτικών Εκπαιδευτικών Ιδρυμάτων, Σχολή Ικάρων,</w:t>
      </w:r>
      <w:r>
        <w:rPr>
          <w:rFonts w:eastAsia="Times New Roman" w:cs="Times New Roman"/>
          <w:szCs w:val="24"/>
        </w:rPr>
        <w:t xml:space="preserve"> Δοκίμων, </w:t>
      </w:r>
      <w:proofErr w:type="spellStart"/>
      <w:r>
        <w:rPr>
          <w:rFonts w:eastAsia="Times New Roman" w:cs="Times New Roman"/>
          <w:szCs w:val="24"/>
        </w:rPr>
        <w:t>Ευελπίδων</w:t>
      </w:r>
      <w:proofErr w:type="spellEnd"/>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θα πρέπει και αυτό, κατά τη γνώμη μας, να εναρμονιστεί με το πλαίσιο των πανεπιστημίων, κάτι που έχει τον αντίκτυπό του σε αυτό που ψηφίσαμε την περασμένη εβδομάδα. </w:t>
      </w:r>
    </w:p>
    <w:p w14:paraId="6EA2C33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Τα τελευταία πέντε λεπτά επιτρέψτε μου να αναφερθώ στο άρθρο 5 </w:t>
      </w:r>
      <w:r>
        <w:rPr>
          <w:rFonts w:eastAsia="Times New Roman" w:cs="Times New Roman"/>
          <w:szCs w:val="24"/>
        </w:rPr>
        <w:t xml:space="preserve">για το ισλαμικό </w:t>
      </w:r>
      <w:r>
        <w:rPr>
          <w:rFonts w:eastAsia="Times New Roman" w:cs="Times New Roman"/>
          <w:szCs w:val="24"/>
        </w:rPr>
        <w:t>τ</w:t>
      </w:r>
      <w:r>
        <w:rPr>
          <w:rFonts w:eastAsia="Times New Roman" w:cs="Times New Roman"/>
          <w:szCs w:val="24"/>
        </w:rPr>
        <w:t>έμενος. Παραδίδεται μάλλον τον άλλο</w:t>
      </w:r>
      <w:r>
        <w:rPr>
          <w:rFonts w:eastAsia="Times New Roman" w:cs="Times New Roman"/>
          <w:szCs w:val="24"/>
        </w:rPr>
        <w:t>ν</w:t>
      </w:r>
      <w:r>
        <w:rPr>
          <w:rFonts w:eastAsia="Times New Roman" w:cs="Times New Roman"/>
          <w:szCs w:val="24"/>
        </w:rPr>
        <w:t xml:space="preserve"> </w:t>
      </w:r>
      <w:r>
        <w:rPr>
          <w:rFonts w:eastAsia="Times New Roman" w:cs="Times New Roman"/>
          <w:szCs w:val="24"/>
        </w:rPr>
        <w:lastRenderedPageBreak/>
        <w:t xml:space="preserve">μήνα και πρέπει να υπάρχει ένα διοικητικό συμβούλιο που θα το παραλάβει. </w:t>
      </w:r>
    </w:p>
    <w:p w14:paraId="6EA2C33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Σε σχέση με το</w:t>
      </w:r>
      <w:r>
        <w:rPr>
          <w:rFonts w:eastAsia="Times New Roman" w:cs="Times New Roman"/>
          <w:szCs w:val="24"/>
        </w:rPr>
        <w:t>ν</w:t>
      </w:r>
      <w:r>
        <w:rPr>
          <w:rFonts w:eastAsia="Times New Roman" w:cs="Times New Roman"/>
          <w:szCs w:val="24"/>
        </w:rPr>
        <w:t xml:space="preserve"> ν.3512/2006 της κ. Γιαννάκου, έναν προοδευτικό </w:t>
      </w:r>
      <w:r>
        <w:rPr>
          <w:rFonts w:eastAsia="Times New Roman" w:cs="Times New Roman"/>
          <w:szCs w:val="24"/>
        </w:rPr>
        <w:t>-</w:t>
      </w:r>
      <w:r>
        <w:rPr>
          <w:rFonts w:eastAsia="Times New Roman" w:cs="Times New Roman"/>
          <w:szCs w:val="24"/>
        </w:rPr>
        <w:t xml:space="preserve">ειλικρινά- για την εποχή του νόμο, γίνονται κάποιες αλλαγές στη </w:t>
      </w:r>
      <w:r>
        <w:rPr>
          <w:rFonts w:eastAsia="Times New Roman" w:cs="Times New Roman"/>
          <w:szCs w:val="24"/>
        </w:rPr>
        <w:t xml:space="preserve">στελέχωση. Κάποιες από τις αλλαγές αυτές υπαγορεύονται από τις συνθήκες, όπως η αλλαγή του οργανογράμματος του Υπουργείου Παιδείας και Θρησκευμάτων, ενώ κάποιες άλλες είναι επιλογές της Κυβέρνησης, όπως η αλλαγή στα δύο μέλη που προτείνει ο Δήμος Αθηναίων </w:t>
      </w:r>
      <w:r>
        <w:rPr>
          <w:rFonts w:eastAsia="Times New Roman" w:cs="Times New Roman"/>
          <w:szCs w:val="24"/>
        </w:rPr>
        <w:t xml:space="preserve">και αυτά που προτείνουν οι μουσουλμανικές κοινότητες. </w:t>
      </w:r>
    </w:p>
    <w:p w14:paraId="6EA2C33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Επίσης, θα θέλαμε -και το αναφέραμε στις </w:t>
      </w:r>
      <w:r>
        <w:rPr>
          <w:rFonts w:eastAsia="Times New Roman" w:cs="Times New Roman"/>
          <w:szCs w:val="24"/>
        </w:rPr>
        <w:t>ε</w:t>
      </w:r>
      <w:r>
        <w:rPr>
          <w:rFonts w:eastAsia="Times New Roman" w:cs="Times New Roman"/>
          <w:szCs w:val="24"/>
        </w:rPr>
        <w:t xml:space="preserve">πιτροπές-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που αφορά τον </w:t>
      </w:r>
      <w:r>
        <w:rPr>
          <w:rFonts w:eastAsia="Times New Roman" w:cs="Times New Roman"/>
          <w:szCs w:val="24"/>
        </w:rPr>
        <w:t>ο</w:t>
      </w:r>
      <w:r>
        <w:rPr>
          <w:rFonts w:eastAsia="Times New Roman" w:cs="Times New Roman"/>
          <w:szCs w:val="24"/>
        </w:rPr>
        <w:t xml:space="preserve">ργανισμό λειτουργίας του ισλαμικού </w:t>
      </w:r>
      <w:r>
        <w:rPr>
          <w:rFonts w:eastAsia="Times New Roman" w:cs="Times New Roman"/>
          <w:szCs w:val="24"/>
        </w:rPr>
        <w:t>τ</w:t>
      </w:r>
      <w:r>
        <w:rPr>
          <w:rFonts w:eastAsia="Times New Roman" w:cs="Times New Roman"/>
          <w:szCs w:val="24"/>
        </w:rPr>
        <w:t xml:space="preserve">εμένους να βγει σε δημόσια διαβούλευση, ώστε να μεγιστοποιηθεί ο κοινωνικός </w:t>
      </w:r>
      <w:r>
        <w:rPr>
          <w:rFonts w:eastAsia="Times New Roman" w:cs="Times New Roman"/>
          <w:szCs w:val="24"/>
        </w:rPr>
        <w:t xml:space="preserve">διάλογος πάνω στο θέμα. </w:t>
      </w:r>
    </w:p>
    <w:p w14:paraId="6EA2C33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Το θέμα του τεμένους είναι ένα θέμα ανθρωπίνων δικαιωμάτων, για το οποίο η χώρα μας είναι ήδη εκτεθειμένη. Αν φτάσει μέχρι τη Βουλή και κολλήσει, τότε το μήνυμα που περνάει είναι ότι η ελληνική </w:t>
      </w:r>
      <w:r>
        <w:rPr>
          <w:rFonts w:eastAsia="Times New Roman" w:cs="Times New Roman"/>
          <w:szCs w:val="24"/>
        </w:rPr>
        <w:t>π</w:t>
      </w:r>
      <w:r>
        <w:rPr>
          <w:rFonts w:eastAsia="Times New Roman" w:cs="Times New Roman"/>
          <w:szCs w:val="24"/>
        </w:rPr>
        <w:t xml:space="preserve">ολιτεία αρνείται βασικά δικαιώματα. </w:t>
      </w:r>
      <w:r>
        <w:rPr>
          <w:rFonts w:eastAsia="Times New Roman" w:cs="Times New Roman"/>
          <w:szCs w:val="24"/>
        </w:rPr>
        <w:t>Γι’ αυτό, ό</w:t>
      </w:r>
      <w:r>
        <w:rPr>
          <w:rFonts w:eastAsia="Times New Roman" w:cs="Times New Roman"/>
          <w:szCs w:val="24"/>
        </w:rPr>
        <w:lastRenderedPageBreak/>
        <w:t xml:space="preserve">πως είπα εμφατικά ως </w:t>
      </w:r>
      <w:r>
        <w:rPr>
          <w:rFonts w:eastAsia="Times New Roman" w:cs="Times New Roman"/>
          <w:szCs w:val="24"/>
        </w:rPr>
        <w:t>ε</w:t>
      </w:r>
      <w:r>
        <w:rPr>
          <w:rFonts w:eastAsia="Times New Roman" w:cs="Times New Roman"/>
          <w:szCs w:val="24"/>
        </w:rPr>
        <w:t xml:space="preserve">ισηγητής και στις </w:t>
      </w:r>
      <w:r>
        <w:rPr>
          <w:rFonts w:eastAsia="Times New Roman" w:cs="Times New Roman"/>
          <w:szCs w:val="24"/>
        </w:rPr>
        <w:t>ε</w:t>
      </w:r>
      <w:r>
        <w:rPr>
          <w:rFonts w:eastAsia="Times New Roman" w:cs="Times New Roman"/>
          <w:szCs w:val="24"/>
        </w:rPr>
        <w:t xml:space="preserve">πιτροπές, θα το υπερψηφίσουμε χωρίς ενδοιασμούς. Στα θέματα των δικαιωμάτων δεν κάνουμε εκπτώσεις ούτε παιχνίδια. </w:t>
      </w:r>
    </w:p>
    <w:p w14:paraId="6EA2C33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Όμως, υπάρχει ένα θέμα. Όταν συνεργάζεσαι, </w:t>
      </w:r>
      <w:proofErr w:type="spellStart"/>
      <w:r>
        <w:rPr>
          <w:rFonts w:eastAsia="Times New Roman" w:cs="Times New Roman"/>
          <w:szCs w:val="24"/>
        </w:rPr>
        <w:t>πόσ</w:t>
      </w:r>
      <w:r>
        <w:rPr>
          <w:rFonts w:eastAsia="Times New Roman" w:cs="Times New Roman"/>
          <w:szCs w:val="24"/>
        </w:rPr>
        <w:t>ω</w:t>
      </w:r>
      <w:proofErr w:type="spellEnd"/>
      <w:r>
        <w:rPr>
          <w:rFonts w:eastAsia="Times New Roman" w:cs="Times New Roman"/>
          <w:szCs w:val="24"/>
        </w:rPr>
        <w:t xml:space="preserve"> μάλλον όταν συγκυβερνάς με κάποιον, δεν ε</w:t>
      </w:r>
      <w:r>
        <w:rPr>
          <w:rFonts w:eastAsia="Times New Roman" w:cs="Times New Roman"/>
          <w:szCs w:val="24"/>
        </w:rPr>
        <w:t xml:space="preserve">ίναι ανάγκη να συμφωνείς σε όλα. Πρέπει να συμφωνείς στα βασικά και να κρατάς τις διαφοροποιήσεις σου για τα θέματα θεωρητικά ήσσονος σημασίας. </w:t>
      </w:r>
    </w:p>
    <w:p w14:paraId="6EA2C33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Είναι για εσάς της Κυβέρνησης, κύριοι του ΣΥΡΙΖΑ, το θέμα των ανθρωπίνων δικαιωμάτων ήσσονος σημασίας; Ποια είν</w:t>
      </w:r>
      <w:r>
        <w:rPr>
          <w:rFonts w:eastAsia="Times New Roman" w:cs="Times New Roman"/>
          <w:szCs w:val="24"/>
        </w:rPr>
        <w:t>αι τα σημαντικότερα θέματα</w:t>
      </w:r>
      <w:r>
        <w:rPr>
          <w:rFonts w:eastAsia="Times New Roman" w:cs="Times New Roman"/>
          <w:szCs w:val="24"/>
        </w:rPr>
        <w:t>,</w:t>
      </w:r>
      <w:r>
        <w:rPr>
          <w:rFonts w:eastAsia="Times New Roman" w:cs="Times New Roman"/>
          <w:szCs w:val="24"/>
        </w:rPr>
        <w:t xml:space="preserve"> με τα οποία συμφωνείτε με τους ΑΝΕΛ και συγκυβερνάτε, έτσι ώστε να το ξεπεράσετε αυτό; Η εξουσία είναι η συγκολλητική ουσία; Ο πόλεμος κατά της διαπλοκής; Της διαπλοκής των άλλων, βέβαια, γιατί έχουν αρχίσει να αναδύονται φαινόμ</w:t>
      </w:r>
      <w:r>
        <w:rPr>
          <w:rFonts w:eastAsia="Times New Roman" w:cs="Times New Roman"/>
          <w:szCs w:val="24"/>
        </w:rPr>
        <w:t xml:space="preserve">ενα διαπλοκής και στις μέρες σας. </w:t>
      </w:r>
    </w:p>
    <w:p w14:paraId="6EA2C34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Εδώ οφείλετε μια μεγάλη «συγγνώμη» στο Ποτάμι, που από τότε που ήρθε στο προσκήνιο το κατασυκοφαντήσατε, το λασπολογήσατε, μαζί με τα </w:t>
      </w:r>
      <w:r>
        <w:rPr>
          <w:rFonts w:eastAsia="Times New Roman" w:cs="Times New Roman"/>
          <w:szCs w:val="24"/>
        </w:rPr>
        <w:t>μέσα μαζικής ενημέρωσης</w:t>
      </w:r>
      <w:r>
        <w:rPr>
          <w:rFonts w:eastAsia="Times New Roman" w:cs="Times New Roman"/>
          <w:szCs w:val="24"/>
        </w:rPr>
        <w:t xml:space="preserve"> και τα </w:t>
      </w:r>
      <w:r>
        <w:rPr>
          <w:rFonts w:eastAsia="Times New Roman" w:cs="Times New Roman"/>
          <w:szCs w:val="24"/>
        </w:rPr>
        <w:t>«</w:t>
      </w:r>
      <w:proofErr w:type="spellStart"/>
      <w:r>
        <w:rPr>
          <w:rFonts w:eastAsia="Times New Roman" w:cs="Times New Roman"/>
          <w:szCs w:val="24"/>
        </w:rPr>
        <w:t>τρολ</w:t>
      </w:r>
      <w:proofErr w:type="spellEnd"/>
      <w:r>
        <w:rPr>
          <w:rFonts w:eastAsia="Times New Roman" w:cs="Times New Roman"/>
          <w:szCs w:val="24"/>
        </w:rPr>
        <w:t>»</w:t>
      </w:r>
      <w:r>
        <w:rPr>
          <w:rFonts w:eastAsia="Times New Roman" w:cs="Times New Roman"/>
          <w:szCs w:val="24"/>
        </w:rPr>
        <w:t xml:space="preserve"> σας. Γιατί ήταν το μόνο που δεν είχε σκελετούς στη ντουλάπα. Το είπατε «κόμμα του Μπόμπολα», «κόμμα της διαπλοκής», «κόμμα </w:t>
      </w:r>
      <w:r>
        <w:rPr>
          <w:rFonts w:eastAsia="Times New Roman" w:cs="Times New Roman"/>
          <w:szCs w:val="24"/>
        </w:rPr>
        <w:lastRenderedPageBreak/>
        <w:t xml:space="preserve">των </w:t>
      </w:r>
      <w:proofErr w:type="spellStart"/>
      <w:r>
        <w:rPr>
          <w:rFonts w:eastAsia="Times New Roman" w:cs="Times New Roman"/>
          <w:szCs w:val="24"/>
        </w:rPr>
        <w:t>καναλαρχών</w:t>
      </w:r>
      <w:proofErr w:type="spellEnd"/>
      <w:r>
        <w:rPr>
          <w:rFonts w:eastAsia="Times New Roman" w:cs="Times New Roman"/>
          <w:szCs w:val="24"/>
        </w:rPr>
        <w:t>». Τι έχετε να πείτε τώρα, όταν αυτά</w:t>
      </w:r>
      <w:r>
        <w:rPr>
          <w:rFonts w:eastAsia="Times New Roman" w:cs="Times New Roman"/>
          <w:szCs w:val="24"/>
        </w:rPr>
        <w:t>,</w:t>
      </w:r>
      <w:r>
        <w:rPr>
          <w:rFonts w:eastAsia="Times New Roman" w:cs="Times New Roman"/>
          <w:szCs w:val="24"/>
        </w:rPr>
        <w:t xml:space="preserve"> για τα οποία μας συκοφαντούσατε</w:t>
      </w:r>
      <w:r>
        <w:rPr>
          <w:rFonts w:eastAsia="Times New Roman" w:cs="Times New Roman"/>
          <w:szCs w:val="24"/>
        </w:rPr>
        <w:t>,</w:t>
      </w:r>
      <w:r>
        <w:rPr>
          <w:rFonts w:eastAsia="Times New Roman" w:cs="Times New Roman"/>
          <w:szCs w:val="24"/>
        </w:rPr>
        <w:t xml:space="preserve"> τα βλέπουμε στην αυλή σας; </w:t>
      </w:r>
    </w:p>
    <w:p w14:paraId="6EA2C34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Στο θέμα του </w:t>
      </w:r>
      <w:r>
        <w:rPr>
          <w:rFonts w:eastAsia="Times New Roman" w:cs="Times New Roman"/>
          <w:szCs w:val="24"/>
        </w:rPr>
        <w:t>τ</w:t>
      </w:r>
      <w:r>
        <w:rPr>
          <w:rFonts w:eastAsia="Times New Roman" w:cs="Times New Roman"/>
          <w:szCs w:val="24"/>
        </w:rPr>
        <w:t>εμένο</w:t>
      </w:r>
      <w:r>
        <w:rPr>
          <w:rFonts w:eastAsia="Times New Roman" w:cs="Times New Roman"/>
          <w:szCs w:val="24"/>
        </w:rPr>
        <w:t>υς θα μπορούσαμε να υποκύψουμε στον πειρασμό να δημιουργήσουμε μια μίνι κυβερνητική κρίση, χωρίς να μας νοιάζει αν θα εκτεθούμε ως χώρα. Δεν το κάνουμε, όπως δεν το κάναμε και σε άλλες περιπτώσεις. Ποτέ δεν φορέσαμε την κομματική φανέλα πάνω από την εθνική</w:t>
      </w:r>
      <w:r>
        <w:rPr>
          <w:rFonts w:eastAsia="Times New Roman" w:cs="Times New Roman"/>
          <w:szCs w:val="24"/>
        </w:rPr>
        <w:t xml:space="preserve">. Ποτέ δεν βάλαμε τα κόμματα πάνω από τα δικαιώματα. Γι’ αυτό είμαστε άλλωστε </w:t>
      </w:r>
      <w:r>
        <w:rPr>
          <w:rFonts w:eastAsia="Times New Roman" w:cs="Times New Roman"/>
          <w:szCs w:val="24"/>
        </w:rPr>
        <w:t>τ</w:t>
      </w:r>
      <w:r>
        <w:rPr>
          <w:rFonts w:eastAsia="Times New Roman" w:cs="Times New Roman"/>
          <w:szCs w:val="24"/>
        </w:rPr>
        <w:t xml:space="preserve">ο </w:t>
      </w:r>
      <w:r>
        <w:rPr>
          <w:rFonts w:eastAsia="Times New Roman" w:cs="Times New Roman"/>
          <w:szCs w:val="24"/>
        </w:rPr>
        <w:t>«</w:t>
      </w:r>
      <w:r>
        <w:rPr>
          <w:rFonts w:eastAsia="Times New Roman" w:cs="Times New Roman"/>
          <w:szCs w:val="24"/>
        </w:rPr>
        <w:t>Ποτάμι</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6EA2C34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EA2C343" w14:textId="77777777" w:rsidR="00E41DDC" w:rsidRDefault="007120B1">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Ποταμιού)</w:t>
      </w:r>
    </w:p>
    <w:p w14:paraId="6EA2C344"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έχω την τιμή να ανακοινώσω στο Σώμα το</w:t>
      </w:r>
      <w:r>
        <w:rPr>
          <w:rFonts w:eastAsia="Times New Roman" w:cs="Times New Roman"/>
          <w:szCs w:val="24"/>
        </w:rPr>
        <w:t xml:space="preserve"> </w:t>
      </w:r>
      <w:r>
        <w:rPr>
          <w:rFonts w:eastAsia="Times New Roman" w:cs="Times New Roman"/>
          <w:szCs w:val="24"/>
        </w:rPr>
        <w:t>δελτίο επικαίρων ε</w:t>
      </w:r>
      <w:r>
        <w:rPr>
          <w:rFonts w:eastAsia="Times New Roman" w:cs="Times New Roman"/>
          <w:szCs w:val="24"/>
        </w:rPr>
        <w:t>ρωτήσεων της Παρασκευής 26</w:t>
      </w:r>
      <w:r w:rsidRPr="00C4071D">
        <w:rPr>
          <w:rFonts w:eastAsia="Times New Roman" w:cs="Times New Roman"/>
          <w:szCs w:val="24"/>
        </w:rPr>
        <w:t xml:space="preserve"> </w:t>
      </w:r>
      <w:r>
        <w:rPr>
          <w:rFonts w:eastAsia="Times New Roman" w:cs="Times New Roman"/>
          <w:szCs w:val="24"/>
        </w:rPr>
        <w:t>Μαΐου 2017.</w:t>
      </w:r>
    </w:p>
    <w:p w14:paraId="6EA2C345" w14:textId="77777777" w:rsidR="00E41DDC" w:rsidRDefault="007120B1">
      <w:pPr>
        <w:spacing w:after="0" w:line="600" w:lineRule="auto"/>
        <w:ind w:firstLine="720"/>
        <w:jc w:val="center"/>
        <w:rPr>
          <w:rFonts w:eastAsia="Times New Roman" w:cs="Times New Roman"/>
          <w:szCs w:val="24"/>
        </w:rPr>
      </w:pPr>
      <w:r w:rsidRPr="008D180D">
        <w:rPr>
          <w:rFonts w:eastAsia="Times New Roman" w:cs="Times New Roman"/>
          <w:szCs w:val="24"/>
        </w:rPr>
        <w:t>Α</w:t>
      </w:r>
      <w:r w:rsidRPr="00477AAC">
        <w:rPr>
          <w:rFonts w:eastAsia="Times New Roman" w:cs="Times New Roman"/>
          <w:szCs w:val="24"/>
        </w:rPr>
        <w:t>΄</w:t>
      </w:r>
    </w:p>
    <w:p w14:paraId="6EA2C346" w14:textId="77777777" w:rsidR="00E41DDC" w:rsidRDefault="007120B1">
      <w:pPr>
        <w:spacing w:after="0" w:line="600" w:lineRule="auto"/>
        <w:ind w:firstLine="720"/>
        <w:jc w:val="both"/>
        <w:rPr>
          <w:rFonts w:eastAsia="Times New Roman" w:cs="Times New Roman"/>
          <w:szCs w:val="24"/>
        </w:rPr>
      </w:pPr>
      <w:r w:rsidRPr="008D180D">
        <w:rPr>
          <w:rFonts w:eastAsia="Times New Roman" w:cs="Times New Roman"/>
          <w:szCs w:val="24"/>
        </w:rPr>
        <w:t xml:space="preserve">Α. </w:t>
      </w:r>
      <w:r w:rsidRPr="00477AAC">
        <w:rPr>
          <w:rFonts w:eastAsia="Times New Roman" w:cs="Times New Roman"/>
          <w:szCs w:val="24"/>
        </w:rPr>
        <w:t>ΕΠΙΚΑΙΡΕΣ ΕΡΩΤΗΣΕΙΣ</w:t>
      </w:r>
      <w:r w:rsidRPr="00C4071D">
        <w:rPr>
          <w:rFonts w:eastAsia="Times New Roman" w:cs="Times New Roman"/>
          <w:szCs w:val="24"/>
        </w:rPr>
        <w:t xml:space="preserve"> Πρώτου Κύκλου (Άρθρο 130 παρ</w:t>
      </w:r>
      <w:r w:rsidRPr="00C4071D">
        <w:rPr>
          <w:rFonts w:eastAsia="Times New Roman" w:cs="Times New Roman"/>
          <w:szCs w:val="24"/>
        </w:rPr>
        <w:t>άγραφοι</w:t>
      </w:r>
      <w:r w:rsidRPr="00C4071D">
        <w:rPr>
          <w:rFonts w:eastAsia="Times New Roman" w:cs="Times New Roman"/>
          <w:szCs w:val="24"/>
        </w:rPr>
        <w:t xml:space="preserve"> </w:t>
      </w:r>
      <w:r w:rsidRPr="00C4071D">
        <w:rPr>
          <w:rFonts w:eastAsia="Times New Roman" w:cs="Times New Roman"/>
          <w:szCs w:val="24"/>
        </w:rPr>
        <w:t xml:space="preserve">2 και 3 </w:t>
      </w:r>
      <w:r w:rsidRPr="00C4071D">
        <w:rPr>
          <w:rFonts w:eastAsia="Times New Roman" w:cs="Times New Roman"/>
          <w:szCs w:val="24"/>
        </w:rPr>
        <w:t xml:space="preserve">του </w:t>
      </w:r>
      <w:r w:rsidRPr="00C4071D">
        <w:rPr>
          <w:rFonts w:eastAsia="Times New Roman" w:cs="Times New Roman"/>
          <w:szCs w:val="24"/>
        </w:rPr>
        <w:t>Καν</w:t>
      </w:r>
      <w:r w:rsidRPr="00C4071D">
        <w:rPr>
          <w:rFonts w:eastAsia="Times New Roman" w:cs="Times New Roman"/>
          <w:szCs w:val="24"/>
        </w:rPr>
        <w:t>ονισμού της</w:t>
      </w:r>
      <w:r w:rsidRPr="00C4071D">
        <w:rPr>
          <w:rFonts w:eastAsia="Times New Roman" w:cs="Times New Roman"/>
          <w:szCs w:val="24"/>
        </w:rPr>
        <w:t xml:space="preserve"> Βουλής)</w:t>
      </w:r>
    </w:p>
    <w:p w14:paraId="6EA2C347"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 xml:space="preserve">1. Η με αριθμό 858/19-5-2017 επίκαιρη ερώτηση του Βουλευτή Αιτωλοακαρνανίας της Νέας Δημοκρατίας κ. </w:t>
      </w:r>
      <w:r w:rsidRPr="00C4071D">
        <w:rPr>
          <w:rFonts w:eastAsia="Times New Roman" w:cs="Times New Roman"/>
          <w:szCs w:val="24"/>
        </w:rPr>
        <w:t xml:space="preserve">Μάριου </w:t>
      </w:r>
      <w:proofErr w:type="spellStart"/>
      <w:r w:rsidRPr="00C4071D">
        <w:rPr>
          <w:rFonts w:eastAsia="Times New Roman" w:cs="Times New Roman"/>
          <w:szCs w:val="24"/>
        </w:rPr>
        <w:t>Σαλμά</w:t>
      </w:r>
      <w:proofErr w:type="spellEnd"/>
      <w:r w:rsidRPr="00C4071D">
        <w:rPr>
          <w:rFonts w:eastAsia="Times New Roman" w:cs="Times New Roman"/>
          <w:szCs w:val="24"/>
        </w:rPr>
        <w:t xml:space="preserve"> προς τον Υπουργό Αγροτικής Ανάπτυξης και Τροφίμων, </w:t>
      </w:r>
      <w:r w:rsidRPr="00C4071D">
        <w:rPr>
          <w:rFonts w:eastAsia="Times New Roman" w:cs="Times New Roman"/>
          <w:szCs w:val="24"/>
        </w:rPr>
        <w:lastRenderedPageBreak/>
        <w:t xml:space="preserve">σχετικά με τους </w:t>
      </w:r>
      <w:proofErr w:type="spellStart"/>
      <w:r w:rsidRPr="00C4071D">
        <w:rPr>
          <w:rFonts w:eastAsia="Times New Roman" w:cs="Times New Roman"/>
          <w:szCs w:val="24"/>
        </w:rPr>
        <w:t>Διασταυρωτικούς</w:t>
      </w:r>
      <w:proofErr w:type="spellEnd"/>
      <w:r w:rsidRPr="00C4071D">
        <w:rPr>
          <w:rFonts w:eastAsia="Times New Roman" w:cs="Times New Roman"/>
          <w:szCs w:val="24"/>
        </w:rPr>
        <w:t xml:space="preserve"> Ελέγχους ΟΠΕΚΕΠΕ στη </w:t>
      </w:r>
      <w:proofErr w:type="spellStart"/>
      <w:r w:rsidRPr="00C4071D">
        <w:rPr>
          <w:rFonts w:eastAsia="Times New Roman" w:cs="Times New Roman"/>
          <w:szCs w:val="24"/>
        </w:rPr>
        <w:t>Λεπενού</w:t>
      </w:r>
      <w:proofErr w:type="spellEnd"/>
      <w:r w:rsidRPr="00C4071D">
        <w:rPr>
          <w:rFonts w:eastAsia="Times New Roman" w:cs="Times New Roman"/>
          <w:szCs w:val="24"/>
        </w:rPr>
        <w:t xml:space="preserve"> Αιτωλοακαρνανίας.</w:t>
      </w:r>
    </w:p>
    <w:p w14:paraId="6EA2C348"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 xml:space="preserve">2. Η με αριθμό 863/22-5-2017 επίκαιρη ερώτηση του Βουλευτή Ηρακλείου της Δημοκρατικής Συμπαράταξης ΠΑΣΟΚ – ΔΗΜΑΡ </w:t>
      </w:r>
      <w:r w:rsidRPr="00C4071D">
        <w:rPr>
          <w:rFonts w:eastAsia="Times New Roman" w:cs="Times New Roman"/>
          <w:szCs w:val="24"/>
        </w:rPr>
        <w:t xml:space="preserve">κ. Βασιλείου </w:t>
      </w:r>
      <w:proofErr w:type="spellStart"/>
      <w:r w:rsidRPr="00C4071D">
        <w:rPr>
          <w:rFonts w:eastAsia="Times New Roman" w:cs="Times New Roman"/>
          <w:szCs w:val="24"/>
        </w:rPr>
        <w:t>Κεγκέρογλου</w:t>
      </w:r>
      <w:proofErr w:type="spellEnd"/>
      <w:r w:rsidRPr="00C4071D">
        <w:rPr>
          <w:rFonts w:eastAsia="Times New Roman" w:cs="Times New Roman"/>
          <w:szCs w:val="24"/>
        </w:rPr>
        <w:t xml:space="preserve"> προς τον Υπουργό Εσωτερικών, σχετικά με την άμεση αντιμετώπιση του προβλήματος που έχει προκύψει με τους συμβασιούχους στην καθαριότητα των ΟΤΑ.</w:t>
      </w:r>
    </w:p>
    <w:p w14:paraId="6EA2C349"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3. Η με αριθμό 856/17-5-2017 επίκαιρη ερώτηση του Βουλευτή Α΄ Πειραιά του Λαϊκού Συνδέ</w:t>
      </w:r>
      <w:r w:rsidRPr="00C4071D">
        <w:rPr>
          <w:rFonts w:eastAsia="Times New Roman" w:cs="Times New Roman"/>
          <w:szCs w:val="24"/>
        </w:rPr>
        <w:t xml:space="preserve">σμου - Χρυσή Αυγή κ. Νικολάου </w:t>
      </w:r>
      <w:proofErr w:type="spellStart"/>
      <w:r w:rsidRPr="00C4071D">
        <w:rPr>
          <w:rFonts w:eastAsia="Times New Roman" w:cs="Times New Roman"/>
          <w:szCs w:val="24"/>
        </w:rPr>
        <w:t>Κούζηλου</w:t>
      </w:r>
      <w:proofErr w:type="spellEnd"/>
      <w:r w:rsidRPr="00C4071D">
        <w:rPr>
          <w:rFonts w:eastAsia="Times New Roman" w:cs="Times New Roman"/>
          <w:szCs w:val="24"/>
        </w:rPr>
        <w:t xml:space="preserve"> προς την Υπουργό Εργασίας, Κοινωνικής Ασφάλισης και Κοινωνικής Αλληλεγγύης, με θέμα «περί κύριας συντάξεως Ελλήνων ναυτικών».</w:t>
      </w:r>
    </w:p>
    <w:p w14:paraId="6EA2C34A"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4. Η με αριθμό 861/22-5-2017 επίκαιρη ερώτηση του Βουλευτή Ηρακλείου του Κομμουνιστικού Κόμ</w:t>
      </w:r>
      <w:r w:rsidRPr="00C4071D">
        <w:rPr>
          <w:rFonts w:eastAsia="Times New Roman" w:cs="Times New Roman"/>
          <w:szCs w:val="24"/>
        </w:rPr>
        <w:t>ματος Ελλάδ</w:t>
      </w:r>
      <w:r w:rsidRPr="00C4071D">
        <w:rPr>
          <w:rFonts w:eastAsia="Times New Roman" w:cs="Times New Roman"/>
          <w:szCs w:val="24"/>
        </w:rPr>
        <w:t>α</w:t>
      </w:r>
      <w:r w:rsidRPr="00C4071D">
        <w:rPr>
          <w:rFonts w:eastAsia="Times New Roman" w:cs="Times New Roman"/>
          <w:szCs w:val="24"/>
        </w:rPr>
        <w:t>ς κ. Εμμανουήλ Συντυχάκη προς την Υπουργό Εργασίας, Κοινωνικής Ασφάλισης και Κοινωνικής Αλληλεγγύης, σχετικά με την ακύρωση των πιστοποιητικών των ατόμων με χρόνιες παθήσεις από τα Κέντρα Πιστοποίησης Αναπηρίας (ΚΕΠΑ).</w:t>
      </w:r>
    </w:p>
    <w:p w14:paraId="6EA2C34B"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lastRenderedPageBreak/>
        <w:t xml:space="preserve">5. Η με αριθμό 857/18-5-2017 επίκαιρη ερώτηση του Βουλευτή Β΄ Αθηνών του Ποταμιού κ. Γεωργίου </w:t>
      </w:r>
      <w:proofErr w:type="spellStart"/>
      <w:r w:rsidRPr="00C4071D">
        <w:rPr>
          <w:rFonts w:eastAsia="Times New Roman" w:cs="Times New Roman"/>
          <w:szCs w:val="24"/>
        </w:rPr>
        <w:t>Αμυρά</w:t>
      </w:r>
      <w:proofErr w:type="spellEnd"/>
      <w:r w:rsidRPr="00C4071D">
        <w:rPr>
          <w:rFonts w:eastAsia="Times New Roman" w:cs="Times New Roman"/>
          <w:szCs w:val="24"/>
        </w:rPr>
        <w:t xml:space="preserve"> προς την Υπουργό Πολιτισμού και Αθλητισμού, σχετικά με τα ωράρια μουσείων και αρχαιολογικών χώρων κατά τη θερινή περίοδο.</w:t>
      </w:r>
    </w:p>
    <w:p w14:paraId="6EA2C34C"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 xml:space="preserve">Β. </w:t>
      </w:r>
      <w:r w:rsidRPr="00C4071D">
        <w:rPr>
          <w:rFonts w:eastAsia="Times New Roman" w:cs="Times New Roman"/>
          <w:szCs w:val="24"/>
        </w:rPr>
        <w:t xml:space="preserve">ΕΠΙΚΑΙΡΕΣ ΕΡΩΤΗΣΕΙΣ </w:t>
      </w:r>
      <w:r w:rsidRPr="00C4071D">
        <w:rPr>
          <w:rFonts w:eastAsia="Times New Roman" w:cs="Times New Roman"/>
          <w:szCs w:val="24"/>
        </w:rPr>
        <w:t>Δεύτερου Κύ</w:t>
      </w:r>
      <w:r w:rsidRPr="00C4071D">
        <w:rPr>
          <w:rFonts w:eastAsia="Times New Roman" w:cs="Times New Roman"/>
          <w:szCs w:val="24"/>
        </w:rPr>
        <w:t>κλου (Άρθρο 130 παρ</w:t>
      </w:r>
      <w:r w:rsidRPr="00C4071D">
        <w:rPr>
          <w:rFonts w:eastAsia="Times New Roman" w:cs="Times New Roman"/>
          <w:szCs w:val="24"/>
        </w:rPr>
        <w:t xml:space="preserve">άγραφοι </w:t>
      </w:r>
      <w:r w:rsidRPr="00C4071D">
        <w:rPr>
          <w:rFonts w:eastAsia="Times New Roman" w:cs="Times New Roman"/>
          <w:szCs w:val="24"/>
        </w:rPr>
        <w:t xml:space="preserve">2 και 3 </w:t>
      </w:r>
      <w:r w:rsidRPr="00C4071D">
        <w:rPr>
          <w:rFonts w:eastAsia="Times New Roman" w:cs="Times New Roman"/>
          <w:szCs w:val="24"/>
        </w:rPr>
        <w:t xml:space="preserve">του </w:t>
      </w:r>
      <w:r w:rsidRPr="00C4071D">
        <w:rPr>
          <w:rFonts w:eastAsia="Times New Roman" w:cs="Times New Roman"/>
          <w:szCs w:val="24"/>
        </w:rPr>
        <w:t>Καν</w:t>
      </w:r>
      <w:r w:rsidRPr="00C4071D">
        <w:rPr>
          <w:rFonts w:eastAsia="Times New Roman" w:cs="Times New Roman"/>
          <w:szCs w:val="24"/>
        </w:rPr>
        <w:t>ονισμού της</w:t>
      </w:r>
      <w:r w:rsidRPr="00C4071D">
        <w:rPr>
          <w:rFonts w:eastAsia="Times New Roman" w:cs="Times New Roman"/>
          <w:szCs w:val="24"/>
        </w:rPr>
        <w:t xml:space="preserve"> Βουλής)</w:t>
      </w:r>
    </w:p>
    <w:p w14:paraId="6EA2C34D"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 xml:space="preserve">1. Η με αριθμό 859/19-5-2017 επίκαιρη ερώτηση του Βουλευτή Μαγνησίας της Νέας Δημοκρατίας κ. Χρήστου </w:t>
      </w:r>
      <w:proofErr w:type="spellStart"/>
      <w:r w:rsidRPr="00C4071D">
        <w:rPr>
          <w:rFonts w:eastAsia="Times New Roman" w:cs="Times New Roman"/>
          <w:szCs w:val="24"/>
        </w:rPr>
        <w:t>Μπουκώρου</w:t>
      </w:r>
      <w:proofErr w:type="spellEnd"/>
      <w:r w:rsidRPr="00C4071D">
        <w:rPr>
          <w:rFonts w:eastAsia="Times New Roman" w:cs="Times New Roman"/>
          <w:szCs w:val="24"/>
        </w:rPr>
        <w:t xml:space="preserve"> προς τον Υπουργό Υποδομών και Μεταφορών, σχετικά με τον τουρισμό με ελαφρά αεροπλάν</w:t>
      </w:r>
      <w:r w:rsidRPr="00C4071D">
        <w:rPr>
          <w:rFonts w:eastAsia="Times New Roman" w:cs="Times New Roman"/>
          <w:szCs w:val="24"/>
        </w:rPr>
        <w:t>α. </w:t>
      </w:r>
    </w:p>
    <w:p w14:paraId="6EA2C34E"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 xml:space="preserve">2. Η με αριθμό 860/22-5-2017 επίκαιρη ερώτηση του Βουλευτή Α΄ Θεσσαλονίκης του Λαϊκού Συνδέσμου - Χρυσή Αυγή κ. Αντωνίου Γρέγου προς τον Υπουργό Εσωτερικών, με θέμα «βεβήλωση του ιερού μνημείου του “Αγνώστου </w:t>
      </w:r>
      <w:proofErr w:type="spellStart"/>
      <w:r w:rsidRPr="00C4071D">
        <w:rPr>
          <w:rFonts w:eastAsia="Times New Roman" w:cs="Times New Roman"/>
          <w:szCs w:val="24"/>
        </w:rPr>
        <w:t>Στρατιώτου</w:t>
      </w:r>
      <w:proofErr w:type="spellEnd"/>
      <w:r w:rsidRPr="00C4071D">
        <w:rPr>
          <w:rFonts w:eastAsia="Times New Roman" w:cs="Times New Roman"/>
          <w:szCs w:val="24"/>
        </w:rPr>
        <w:t>”, ως αποτέλεσμα συνεχούς ατιμωρησ</w:t>
      </w:r>
      <w:r w:rsidRPr="00C4071D">
        <w:rPr>
          <w:rFonts w:eastAsia="Times New Roman" w:cs="Times New Roman"/>
          <w:szCs w:val="24"/>
        </w:rPr>
        <w:t>ίας».</w:t>
      </w:r>
    </w:p>
    <w:p w14:paraId="6EA2C34F"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3. Η με αριθμό 862/22-5-2017 επίκαιρη ερώτηση του ΣΤ΄ Αντιπροέδρου της Βουλής και Βουλευτή Λάρισας του Κομμουνιστικού Κόμματος Ελλάδ</w:t>
      </w:r>
      <w:r w:rsidRPr="00C4071D">
        <w:rPr>
          <w:rFonts w:eastAsia="Times New Roman" w:cs="Times New Roman"/>
          <w:szCs w:val="24"/>
        </w:rPr>
        <w:t>α</w:t>
      </w:r>
      <w:r w:rsidRPr="00C4071D">
        <w:rPr>
          <w:rFonts w:eastAsia="Times New Roman" w:cs="Times New Roman"/>
          <w:szCs w:val="24"/>
        </w:rPr>
        <w:t xml:space="preserve">ς κ. Γεωργίου </w:t>
      </w:r>
      <w:proofErr w:type="spellStart"/>
      <w:r w:rsidRPr="00C4071D">
        <w:rPr>
          <w:rFonts w:eastAsia="Times New Roman" w:cs="Times New Roman"/>
          <w:szCs w:val="24"/>
        </w:rPr>
        <w:t>Λαμπρούλη</w:t>
      </w:r>
      <w:proofErr w:type="spellEnd"/>
      <w:r w:rsidRPr="00C4071D">
        <w:rPr>
          <w:rFonts w:eastAsia="Times New Roman" w:cs="Times New Roman"/>
          <w:szCs w:val="24"/>
        </w:rPr>
        <w:t xml:space="preserve"> προς την Υπουργό Εργασίας, Κοινωνικής Ασφάλισης και Κοινωνικής Αλληλεγγύης, σχετικά με τα προ</w:t>
      </w:r>
      <w:r w:rsidRPr="00C4071D">
        <w:rPr>
          <w:rFonts w:eastAsia="Times New Roman" w:cs="Times New Roman"/>
          <w:szCs w:val="24"/>
        </w:rPr>
        <w:t xml:space="preserve">βλήματα λειτουργίας και το σχέδιο </w:t>
      </w:r>
      <w:r w:rsidRPr="00C4071D">
        <w:rPr>
          <w:rFonts w:eastAsia="Times New Roman" w:cs="Times New Roman"/>
          <w:szCs w:val="24"/>
        </w:rPr>
        <w:lastRenderedPageBreak/>
        <w:t xml:space="preserve">κλεισίματος του Θεραπευτηρίου Χρόνιων Παθήσεων </w:t>
      </w:r>
      <w:proofErr w:type="spellStart"/>
      <w:r w:rsidRPr="00C4071D">
        <w:rPr>
          <w:rFonts w:eastAsia="Times New Roman" w:cs="Times New Roman"/>
          <w:szCs w:val="24"/>
        </w:rPr>
        <w:t>Παίδων</w:t>
      </w:r>
      <w:proofErr w:type="spellEnd"/>
      <w:r w:rsidRPr="00C4071D">
        <w:rPr>
          <w:rFonts w:eastAsia="Times New Roman" w:cs="Times New Roman"/>
          <w:szCs w:val="24"/>
        </w:rPr>
        <w:t xml:space="preserve"> Σκαραμαγκά.</w:t>
      </w:r>
    </w:p>
    <w:p w14:paraId="6EA2C350" w14:textId="77777777" w:rsidR="00E41DDC" w:rsidRDefault="007120B1">
      <w:pPr>
        <w:spacing w:after="0" w:line="600" w:lineRule="auto"/>
        <w:ind w:firstLine="720"/>
        <w:jc w:val="center"/>
        <w:rPr>
          <w:rFonts w:eastAsia="Times New Roman" w:cs="Times New Roman"/>
          <w:szCs w:val="24"/>
        </w:rPr>
      </w:pPr>
      <w:r w:rsidRPr="008D180D">
        <w:rPr>
          <w:rFonts w:eastAsia="Times New Roman" w:cs="Times New Roman"/>
          <w:szCs w:val="24"/>
        </w:rPr>
        <w:t>Β</w:t>
      </w:r>
      <w:r>
        <w:rPr>
          <w:rFonts w:eastAsia="Times New Roman" w:cs="Times New Roman"/>
          <w:szCs w:val="24"/>
        </w:rPr>
        <w:t>΄</w:t>
      </w:r>
    </w:p>
    <w:p w14:paraId="6EA2C351" w14:textId="77777777" w:rsidR="00E41DDC" w:rsidRDefault="007120B1">
      <w:pPr>
        <w:spacing w:after="0" w:line="600" w:lineRule="auto"/>
        <w:ind w:firstLine="720"/>
        <w:jc w:val="both"/>
        <w:rPr>
          <w:rFonts w:eastAsia="Times New Roman" w:cs="Times New Roman"/>
          <w:szCs w:val="24"/>
        </w:rPr>
      </w:pPr>
      <w:r w:rsidRPr="00477AAC">
        <w:rPr>
          <w:rFonts w:eastAsia="Times New Roman" w:cs="Times New Roman"/>
          <w:szCs w:val="24"/>
        </w:rPr>
        <w:t xml:space="preserve">Α. </w:t>
      </w:r>
      <w:r w:rsidRPr="00C4071D">
        <w:rPr>
          <w:rFonts w:eastAsia="Times New Roman" w:cs="Times New Roman"/>
          <w:szCs w:val="24"/>
        </w:rPr>
        <w:t xml:space="preserve">ΕΠΙΚΑΙΡΕΣ ΕΡΩΤΗΣΕΙΣ </w:t>
      </w:r>
      <w:r w:rsidRPr="00C4071D">
        <w:rPr>
          <w:rFonts w:eastAsia="Times New Roman" w:cs="Times New Roman"/>
          <w:szCs w:val="24"/>
        </w:rPr>
        <w:t>Πρώτου Κύκλου (Άρθρο 130 παρ</w:t>
      </w:r>
      <w:r w:rsidRPr="00C4071D">
        <w:rPr>
          <w:rFonts w:eastAsia="Times New Roman" w:cs="Times New Roman"/>
          <w:szCs w:val="24"/>
        </w:rPr>
        <w:t xml:space="preserve">άγραφοι </w:t>
      </w:r>
      <w:r w:rsidRPr="00C4071D">
        <w:rPr>
          <w:rFonts w:eastAsia="Times New Roman" w:cs="Times New Roman"/>
          <w:szCs w:val="24"/>
        </w:rPr>
        <w:t xml:space="preserve">2 και 3 </w:t>
      </w:r>
      <w:r w:rsidRPr="00C4071D">
        <w:rPr>
          <w:rFonts w:eastAsia="Times New Roman" w:cs="Times New Roman"/>
          <w:szCs w:val="24"/>
        </w:rPr>
        <w:t xml:space="preserve">του </w:t>
      </w:r>
      <w:r w:rsidRPr="00C4071D">
        <w:rPr>
          <w:rFonts w:eastAsia="Times New Roman" w:cs="Times New Roman"/>
          <w:szCs w:val="24"/>
        </w:rPr>
        <w:t>Καν</w:t>
      </w:r>
      <w:r w:rsidRPr="00C4071D">
        <w:rPr>
          <w:rFonts w:eastAsia="Times New Roman" w:cs="Times New Roman"/>
          <w:szCs w:val="24"/>
        </w:rPr>
        <w:t xml:space="preserve">ονισμού της </w:t>
      </w:r>
      <w:r w:rsidRPr="00C4071D">
        <w:rPr>
          <w:rFonts w:eastAsia="Times New Roman" w:cs="Times New Roman"/>
          <w:szCs w:val="24"/>
        </w:rPr>
        <w:t>Βουλής)</w:t>
      </w:r>
    </w:p>
    <w:p w14:paraId="6EA2C352"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 xml:space="preserve">1. Η με αριθμό 869/23-5-2017 επίκαιρη ερώτηση του Βουλευτή </w:t>
      </w:r>
      <w:r w:rsidRPr="00C4071D">
        <w:rPr>
          <w:rFonts w:eastAsia="Times New Roman" w:cs="Times New Roman"/>
          <w:szCs w:val="24"/>
        </w:rPr>
        <w:t>Δωδεκανήσου του Συνασπισμού Ριζοσπαστικής Αριστεράς κ. Ηλία Καματερού προς τον Υπουργό Περιβάλλοντος και Ενέργειας, με θέμα: «ίδρυση ΠΟΑΥ (Περιοχή Οργανωμένης Ανάπτυξης Υδατοκαλλιεργειών) στην Κάλυμνο».</w:t>
      </w:r>
    </w:p>
    <w:p w14:paraId="6EA2C353"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2. Η με αριθμό 864/22-5-2017 επίκαιρη ερώτηση του Βου</w:t>
      </w:r>
      <w:r w:rsidRPr="00C4071D">
        <w:rPr>
          <w:rFonts w:eastAsia="Times New Roman" w:cs="Times New Roman"/>
          <w:szCs w:val="24"/>
        </w:rPr>
        <w:t>λευτή Κοζάνης της Νέας Δημοκρατίας κ. Γεωργίου Κασαπίδη προς τον Υπουργό Αγροτικής Ανάπτυξης και Τροφίμων, με θέμα: «επιδημικές προσβολές εντόμου σε δασικά οικοσυστήματα προξενούν απώλεια εισοδήματος σε κτηνοτρόφους του νομού Κοζάνης.  Αναξιοποίητα 100 εκ.</w:t>
      </w:r>
      <w:r w:rsidRPr="00C4071D">
        <w:rPr>
          <w:rFonts w:eastAsia="Times New Roman" w:cs="Times New Roman"/>
          <w:szCs w:val="24"/>
        </w:rPr>
        <w:t xml:space="preserve"> ευρώ σχετικού μέτρου του ΠΑΑ 2014-2020».</w:t>
      </w:r>
    </w:p>
    <w:p w14:paraId="6EA2C354"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3. Η με αριθμό 874/23-5-2017 επίκαιρη ερώτηση του Βουλευτή Β΄ Θεσσαλονίκης του Κομμουνιστικού Κόμματος Ελλάδ</w:t>
      </w:r>
      <w:r w:rsidRPr="00C4071D">
        <w:rPr>
          <w:rFonts w:eastAsia="Times New Roman" w:cs="Times New Roman"/>
          <w:szCs w:val="24"/>
        </w:rPr>
        <w:t>α</w:t>
      </w:r>
      <w:r w:rsidRPr="00C4071D">
        <w:rPr>
          <w:rFonts w:eastAsia="Times New Roman" w:cs="Times New Roman"/>
          <w:szCs w:val="24"/>
        </w:rPr>
        <w:t xml:space="preserve">ς </w:t>
      </w:r>
      <w:r w:rsidRPr="00C4071D">
        <w:rPr>
          <w:rFonts w:eastAsia="Times New Roman" w:cs="Times New Roman"/>
          <w:szCs w:val="24"/>
        </w:rPr>
        <w:lastRenderedPageBreak/>
        <w:t xml:space="preserve">κ. Σάκη </w:t>
      </w:r>
      <w:proofErr w:type="spellStart"/>
      <w:r w:rsidRPr="00C4071D">
        <w:rPr>
          <w:rFonts w:eastAsia="Times New Roman" w:cs="Times New Roman"/>
          <w:szCs w:val="24"/>
        </w:rPr>
        <w:t>Βαρδαλή</w:t>
      </w:r>
      <w:proofErr w:type="spellEnd"/>
      <w:r w:rsidRPr="00C4071D">
        <w:rPr>
          <w:rFonts w:eastAsia="Times New Roman" w:cs="Times New Roman"/>
          <w:szCs w:val="24"/>
        </w:rPr>
        <w:t xml:space="preserve"> προς τους Υπουργούς Οικονομικών και Εθνικής Άμυνας, σχετικά με την Ελληνική Βιομηχανία </w:t>
      </w:r>
      <w:r w:rsidRPr="00C4071D">
        <w:rPr>
          <w:rFonts w:eastAsia="Times New Roman" w:cs="Times New Roman"/>
          <w:szCs w:val="24"/>
        </w:rPr>
        <w:t xml:space="preserve">Οχημάτων «ΕΛΒΟ ΑΒΕ». </w:t>
      </w:r>
    </w:p>
    <w:p w14:paraId="6EA2C355"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 xml:space="preserve">Β. </w:t>
      </w:r>
      <w:r w:rsidRPr="00C4071D">
        <w:rPr>
          <w:rFonts w:eastAsia="Times New Roman" w:cs="Times New Roman"/>
          <w:szCs w:val="24"/>
        </w:rPr>
        <w:t>ΕΠΙΚΑΙΡΕΣ ΕΡΩΤΗΣΕΙΣ</w:t>
      </w:r>
      <w:r w:rsidRPr="00C4071D">
        <w:rPr>
          <w:rFonts w:eastAsia="Times New Roman" w:cs="Times New Roman"/>
          <w:szCs w:val="24"/>
        </w:rPr>
        <w:t xml:space="preserve"> Δεύτερου Κύκλου (Άρθρο 130 παρ</w:t>
      </w:r>
      <w:r w:rsidRPr="00C4071D">
        <w:rPr>
          <w:rFonts w:eastAsia="Times New Roman" w:cs="Times New Roman"/>
          <w:szCs w:val="24"/>
        </w:rPr>
        <w:t xml:space="preserve">άγραφοι </w:t>
      </w:r>
      <w:r w:rsidRPr="00C4071D">
        <w:rPr>
          <w:rFonts w:eastAsia="Times New Roman" w:cs="Times New Roman"/>
          <w:szCs w:val="24"/>
        </w:rPr>
        <w:t xml:space="preserve">2 και 3 </w:t>
      </w:r>
      <w:r w:rsidRPr="00C4071D">
        <w:rPr>
          <w:rFonts w:eastAsia="Times New Roman" w:cs="Times New Roman"/>
          <w:szCs w:val="24"/>
        </w:rPr>
        <w:t xml:space="preserve">του </w:t>
      </w:r>
      <w:r w:rsidRPr="00C4071D">
        <w:rPr>
          <w:rFonts w:eastAsia="Times New Roman" w:cs="Times New Roman"/>
          <w:szCs w:val="24"/>
        </w:rPr>
        <w:t>Καν</w:t>
      </w:r>
      <w:r w:rsidRPr="00C4071D">
        <w:rPr>
          <w:rFonts w:eastAsia="Times New Roman" w:cs="Times New Roman"/>
          <w:szCs w:val="24"/>
        </w:rPr>
        <w:t>ονισμού της</w:t>
      </w:r>
      <w:r w:rsidRPr="00C4071D">
        <w:rPr>
          <w:rFonts w:eastAsia="Times New Roman" w:cs="Times New Roman"/>
          <w:szCs w:val="24"/>
        </w:rPr>
        <w:t xml:space="preserve"> Βουλής)</w:t>
      </w:r>
    </w:p>
    <w:p w14:paraId="6EA2C356"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 xml:space="preserve">1. Η με αριθμό 870/23-5-2017 επίκαιρη ερώτηση του Βουλευτή Κυκλάδων του Συνασπισμού Ριζοσπαστικής Αριστεράς κ. Νικολάου </w:t>
      </w:r>
      <w:proofErr w:type="spellStart"/>
      <w:r w:rsidRPr="00C4071D">
        <w:rPr>
          <w:rFonts w:eastAsia="Times New Roman" w:cs="Times New Roman"/>
          <w:szCs w:val="24"/>
        </w:rPr>
        <w:t>Συρμαλένιου</w:t>
      </w:r>
      <w:proofErr w:type="spellEnd"/>
      <w:r w:rsidRPr="00C4071D">
        <w:rPr>
          <w:rFonts w:eastAsia="Times New Roman" w:cs="Times New Roman"/>
          <w:szCs w:val="24"/>
        </w:rPr>
        <w:t xml:space="preserve"> προς τ</w:t>
      </w:r>
      <w:r w:rsidRPr="00C4071D">
        <w:rPr>
          <w:rFonts w:eastAsia="Times New Roman" w:cs="Times New Roman"/>
          <w:szCs w:val="24"/>
        </w:rPr>
        <w:t>ον Υπουργό Περιβάλλοντος και Ενέργειας, με θέμα: «Αυθαίρετες κατασκευές και καταπατήσεις παραλιών στη Μύκονο».</w:t>
      </w:r>
    </w:p>
    <w:p w14:paraId="6EA2C357"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2. Η με αριθμό 865/22-5-2017 επίκαιρη ερώτηση της Βουλευτού Β΄ Αθηνών της Νέας Δημοκρατίας κ</w:t>
      </w:r>
      <w:r w:rsidRPr="00C4071D">
        <w:rPr>
          <w:rFonts w:eastAsia="Times New Roman" w:cs="Times New Roman"/>
          <w:szCs w:val="24"/>
        </w:rPr>
        <w:t>.</w:t>
      </w:r>
      <w:r w:rsidRPr="00C4071D">
        <w:rPr>
          <w:rFonts w:eastAsia="Times New Roman" w:cs="Times New Roman"/>
          <w:szCs w:val="24"/>
        </w:rPr>
        <w:t xml:space="preserve"> Άννας – Μισέλ Ασημακοπούλου προς τον Υπουργό </w:t>
      </w:r>
      <w:r w:rsidRPr="00C4071D">
        <w:rPr>
          <w:rFonts w:eastAsia="Times New Roman" w:cs="Times New Roman"/>
          <w:szCs w:val="24"/>
        </w:rPr>
        <w:t>Ψηφιακής Πολιτικής, Τηλεπικοινωνιών και Ενημέρωσης, σχετικά με το τηλεοπτικό σήμα σε απομακρυσμένες περιοχές.</w:t>
      </w:r>
    </w:p>
    <w:p w14:paraId="6EA2C358"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3. Η με αριθμό 888/23-5-2017 επίκαιρη ερώτηση του Ανεξάρτητου Βουλευτή Αχαΐας κ. Νικολάου Νικολόπουλου προς τον Υπουργό</w:t>
      </w:r>
      <w:r w:rsidRPr="00C4071D">
        <w:rPr>
          <w:rFonts w:eastAsia="Times New Roman" w:cs="Times New Roman"/>
          <w:szCs w:val="24"/>
        </w:rPr>
        <w:t xml:space="preserve"> </w:t>
      </w:r>
      <w:r w:rsidRPr="00C4071D">
        <w:rPr>
          <w:rFonts w:eastAsia="Times New Roman" w:cs="Times New Roman"/>
          <w:szCs w:val="24"/>
        </w:rPr>
        <w:t>Οικονομικών, με θέμα: «Στο</w:t>
      </w:r>
      <w:r w:rsidRPr="00C4071D">
        <w:rPr>
          <w:rFonts w:eastAsia="Times New Roman" w:cs="Times New Roman"/>
          <w:szCs w:val="24"/>
        </w:rPr>
        <w:t xml:space="preserve"> “Φέρτε πίσω τα λεφτά”, τι απάντησε η </w:t>
      </w:r>
      <w:r w:rsidRPr="00C4071D">
        <w:rPr>
          <w:rFonts w:eastAsia="Times New Roman" w:cs="Times New Roman"/>
          <w:szCs w:val="24"/>
        </w:rPr>
        <w:t>Π</w:t>
      </w:r>
      <w:r w:rsidRPr="00C4071D">
        <w:rPr>
          <w:rFonts w:eastAsia="Times New Roman" w:cs="Times New Roman"/>
          <w:szCs w:val="24"/>
        </w:rPr>
        <w:t xml:space="preserve">ρόεδρος της Ελβετίας </w:t>
      </w:r>
      <w:proofErr w:type="spellStart"/>
      <w:r w:rsidRPr="00C4071D">
        <w:rPr>
          <w:rFonts w:eastAsia="Times New Roman" w:cs="Times New Roman"/>
          <w:szCs w:val="24"/>
        </w:rPr>
        <w:t>Ντ</w:t>
      </w:r>
      <w:proofErr w:type="spellEnd"/>
      <w:r w:rsidRPr="00C4071D">
        <w:rPr>
          <w:rFonts w:eastAsia="Times New Roman" w:cs="Times New Roman"/>
          <w:szCs w:val="24"/>
        </w:rPr>
        <w:t xml:space="preserve">. </w:t>
      </w:r>
      <w:proofErr w:type="spellStart"/>
      <w:r w:rsidRPr="00C4071D">
        <w:rPr>
          <w:rFonts w:eastAsia="Times New Roman" w:cs="Times New Roman"/>
          <w:szCs w:val="24"/>
        </w:rPr>
        <w:t>Λόιτκαρντ</w:t>
      </w:r>
      <w:proofErr w:type="spellEnd"/>
      <w:r w:rsidRPr="00C4071D">
        <w:rPr>
          <w:rFonts w:eastAsia="Times New Roman" w:cs="Times New Roman"/>
          <w:szCs w:val="24"/>
        </w:rPr>
        <w:t>;»</w:t>
      </w:r>
    </w:p>
    <w:p w14:paraId="6EA2C359"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lastRenderedPageBreak/>
        <w:t xml:space="preserve">4. Η με αριθμό 622/20-3-2017 επίκαιρη ερώτηση του Βουλευτή Μαγνησίας της Νέας Δημοκρατίας κ. Χρήστου </w:t>
      </w:r>
      <w:proofErr w:type="spellStart"/>
      <w:r w:rsidRPr="00C4071D">
        <w:rPr>
          <w:rFonts w:eastAsia="Times New Roman" w:cs="Times New Roman"/>
          <w:szCs w:val="24"/>
        </w:rPr>
        <w:t>Μπουκώρου</w:t>
      </w:r>
      <w:proofErr w:type="spellEnd"/>
      <w:r w:rsidRPr="00C4071D">
        <w:rPr>
          <w:rFonts w:eastAsia="Times New Roman" w:cs="Times New Roman"/>
          <w:szCs w:val="24"/>
        </w:rPr>
        <w:t xml:space="preserve"> προς τον Υπουργό Εσωτερικών, σχετικά με την πληρωμή της μεταφοράς μαθ</w:t>
      </w:r>
      <w:r w:rsidRPr="00C4071D">
        <w:rPr>
          <w:rFonts w:eastAsia="Times New Roman" w:cs="Times New Roman"/>
          <w:szCs w:val="24"/>
        </w:rPr>
        <w:t>ητών μέσω ειδικών μαθητικών δελτίων με δημόσια συγκοινωνία.</w:t>
      </w:r>
    </w:p>
    <w:p w14:paraId="6EA2C35A"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 xml:space="preserve">5. Η με αριθμό 699/6-4-2017 επίκαιρη ερώτηση του Βουλευτή Λακωνίας της Νέας Δημοκρατίας κ. Αθανασίου Δαβάκη προς τον Υπουργό Υγείας, σχετικά με την περαιτέρω αποδυνάμωση του Κέντρου Υγείας </w:t>
      </w:r>
      <w:proofErr w:type="spellStart"/>
      <w:r w:rsidRPr="00C4071D">
        <w:rPr>
          <w:rFonts w:eastAsia="Times New Roman" w:cs="Times New Roman"/>
          <w:szCs w:val="24"/>
        </w:rPr>
        <w:t>Καστορε</w:t>
      </w:r>
      <w:r w:rsidRPr="00C4071D">
        <w:rPr>
          <w:rFonts w:eastAsia="Times New Roman" w:cs="Times New Roman"/>
          <w:szCs w:val="24"/>
        </w:rPr>
        <w:t>ίου</w:t>
      </w:r>
      <w:proofErr w:type="spellEnd"/>
      <w:r w:rsidRPr="00C4071D">
        <w:rPr>
          <w:rFonts w:eastAsia="Times New Roman" w:cs="Times New Roman"/>
          <w:szCs w:val="24"/>
        </w:rPr>
        <w:t xml:space="preserve"> του Δήμου Σπάρτης.</w:t>
      </w:r>
    </w:p>
    <w:p w14:paraId="6EA2C35B"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6. Η με αριθμό 711/10-4-2017 επίκαιρη ερώτηση του Βουλευτή Δράμας της Νέας Δημοκρατίας κ. Δημητρίου Κυριαζίδη προς τον Υπουργό Υποδομών και Μεταφορών, σχετικά με την υλοποίηση του έργου της κατασκευής του οδικού άξονα «Δράμα – Αμφίπο</w:t>
      </w:r>
      <w:r w:rsidRPr="00C4071D">
        <w:rPr>
          <w:rFonts w:eastAsia="Times New Roman" w:cs="Times New Roman"/>
          <w:szCs w:val="24"/>
        </w:rPr>
        <w:t>λη».</w:t>
      </w:r>
    </w:p>
    <w:p w14:paraId="6EA2C35C"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 xml:space="preserve">7. Η με αριθμό 660/28-3-2017 επίκαιρη ερώτηση του Βουλευτή Σάμου του Συνασπισμού Ριζοσπαστικής Αριστεράς κ. Δημητρίου </w:t>
      </w:r>
      <w:proofErr w:type="spellStart"/>
      <w:r w:rsidRPr="00C4071D">
        <w:rPr>
          <w:rFonts w:eastAsia="Times New Roman" w:cs="Times New Roman"/>
          <w:szCs w:val="24"/>
        </w:rPr>
        <w:t>Σεβαστάκη</w:t>
      </w:r>
      <w:proofErr w:type="spellEnd"/>
      <w:r w:rsidRPr="00C4071D">
        <w:rPr>
          <w:rFonts w:eastAsia="Times New Roman" w:cs="Times New Roman"/>
          <w:szCs w:val="24"/>
        </w:rPr>
        <w:t xml:space="preserve"> προς τον Υπουργό Ψηφιακής Πολιτικής, Τηλεπικοινωνιών και Ενημέρωσης, σχετικά με την επαναλειτουργία της Σαμιακής Τηλεόρασης</w:t>
      </w:r>
      <w:r w:rsidRPr="00C4071D">
        <w:rPr>
          <w:rFonts w:eastAsia="Times New Roman" w:cs="Times New Roman"/>
          <w:szCs w:val="24"/>
        </w:rPr>
        <w:t xml:space="preserve"> και το πλαίσιο εύρυθμης λειτουργίας των περιφερειακών ΜΜΕ.</w:t>
      </w:r>
    </w:p>
    <w:p w14:paraId="6EA2C35D"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lastRenderedPageBreak/>
        <w:t>8. Η με αριθμό 741/21-4-2017 επίκαιρη ερώτηση του Βουλευτή Κιλκίς της Νέας Δημοκρατίας κ. Γεωργίου Γεωργαντά προς τον Υπουργό</w:t>
      </w:r>
      <w:r w:rsidRPr="00C4071D">
        <w:rPr>
          <w:rFonts w:eastAsia="Times New Roman" w:cs="Times New Roman"/>
          <w:szCs w:val="24"/>
        </w:rPr>
        <w:t xml:space="preserve"> </w:t>
      </w:r>
      <w:r w:rsidRPr="00C4071D">
        <w:rPr>
          <w:rFonts w:eastAsia="Times New Roman" w:cs="Times New Roman"/>
          <w:szCs w:val="24"/>
        </w:rPr>
        <w:t>Μεταναστευτικής Πολιτικής, σχετικά με την έλλειψη ενημέρωσης για τη στ</w:t>
      </w:r>
      <w:r w:rsidRPr="00C4071D">
        <w:rPr>
          <w:rFonts w:eastAsia="Times New Roman" w:cs="Times New Roman"/>
          <w:szCs w:val="24"/>
        </w:rPr>
        <w:t xml:space="preserve">έγαση προσφύγων στο Κιλκίς. </w:t>
      </w:r>
    </w:p>
    <w:p w14:paraId="6EA2C35E"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 xml:space="preserve">9. Η με αριθμό 737/11-4-2017 επίκαιρη ερώτηση του Βουλευτή Β΄ Αθηνών του Ποταμιού κ. Γεωργίου </w:t>
      </w:r>
      <w:proofErr w:type="spellStart"/>
      <w:r w:rsidRPr="00C4071D">
        <w:rPr>
          <w:rFonts w:eastAsia="Times New Roman" w:cs="Times New Roman"/>
          <w:szCs w:val="24"/>
        </w:rPr>
        <w:t>Αμυρά</w:t>
      </w:r>
      <w:proofErr w:type="spellEnd"/>
      <w:r w:rsidRPr="00C4071D">
        <w:rPr>
          <w:rFonts w:eastAsia="Times New Roman" w:cs="Times New Roman"/>
          <w:szCs w:val="24"/>
        </w:rPr>
        <w:t xml:space="preserve"> προς τον Υπουργό Οικονομικών, σχετικά με την υπόθεση «</w:t>
      </w:r>
      <w:r w:rsidRPr="00C4071D">
        <w:rPr>
          <w:rFonts w:eastAsia="Times New Roman" w:cs="Times New Roman"/>
          <w:szCs w:val="24"/>
        </w:rPr>
        <w:t>SIEMENS</w:t>
      </w:r>
      <w:r w:rsidRPr="00C4071D">
        <w:rPr>
          <w:rFonts w:eastAsia="Times New Roman" w:cs="Times New Roman"/>
          <w:szCs w:val="24"/>
        </w:rPr>
        <w:t xml:space="preserve">». </w:t>
      </w:r>
    </w:p>
    <w:p w14:paraId="6EA2C35F"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10. Η με αριθμό 738/11-4-2017 επίκαιρη ερώτηση του Βουλευτή Ευ</w:t>
      </w:r>
      <w:r w:rsidRPr="00C4071D">
        <w:rPr>
          <w:rFonts w:eastAsia="Times New Roman" w:cs="Times New Roman"/>
          <w:szCs w:val="24"/>
        </w:rPr>
        <w:t>βοίας του Λαϊκού Συνδέσμου - Χρυσή Αυγή κ. Νικολάου Μίχου προς τον Υπουργό Παιδείας, Έρευνας και Θρησκευμάτων, με θέμα: «Χωρίς κα</w:t>
      </w:r>
      <w:r w:rsidRPr="00C4071D">
        <w:rPr>
          <w:rFonts w:eastAsia="Times New Roman" w:cs="Times New Roman"/>
          <w:szCs w:val="24"/>
        </w:rPr>
        <w:t>μ</w:t>
      </w:r>
      <w:r w:rsidRPr="00C4071D">
        <w:rPr>
          <w:rFonts w:eastAsia="Times New Roman" w:cs="Times New Roman"/>
          <w:szCs w:val="24"/>
        </w:rPr>
        <w:t>μία ενημέρωση εγκαταστάθηκαν λαθρομετανάστες στο Γυμνάσιο Πεντέλης».</w:t>
      </w:r>
    </w:p>
    <w:p w14:paraId="6EA2C360"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11. Η με αριθμό 742/21-4-2017 επίκαιρη ερώτηση του Βουλευ</w:t>
      </w:r>
      <w:r w:rsidRPr="00C4071D">
        <w:rPr>
          <w:rFonts w:eastAsia="Times New Roman" w:cs="Times New Roman"/>
          <w:szCs w:val="24"/>
        </w:rPr>
        <w:t>τή Β΄ Πειραι</w:t>
      </w:r>
      <w:r w:rsidRPr="00C4071D">
        <w:rPr>
          <w:rFonts w:eastAsia="Times New Roman" w:cs="Times New Roman"/>
          <w:szCs w:val="24"/>
        </w:rPr>
        <w:t xml:space="preserve">ώς </w:t>
      </w:r>
      <w:r w:rsidRPr="00C4071D">
        <w:rPr>
          <w:rFonts w:eastAsia="Times New Roman" w:cs="Times New Roman"/>
          <w:szCs w:val="24"/>
        </w:rPr>
        <w:t>των Ανεξαρτήτων Ελλήνων κ. Δημητρίου Καμμένου προς τον Υπουργό Περιβάλλοντος και Ενέργειας, σχετικά με τις υπέρογκες χρεώσεις σε λογαριασμούς της ΔΕΗ.</w:t>
      </w:r>
    </w:p>
    <w:p w14:paraId="6EA2C361"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 xml:space="preserve">12. Η με αριθμό 747/24-4-2017 επίκαιρη ερώτηση του Βουλευτή Ηρακλείου του Κομμουνιστικού </w:t>
      </w:r>
      <w:r w:rsidRPr="00C4071D">
        <w:rPr>
          <w:rFonts w:eastAsia="Times New Roman" w:cs="Times New Roman"/>
          <w:szCs w:val="24"/>
        </w:rPr>
        <w:t>Κόμματος Ελλάδ</w:t>
      </w:r>
      <w:r w:rsidRPr="00C4071D">
        <w:rPr>
          <w:rFonts w:eastAsia="Times New Roman" w:cs="Times New Roman"/>
          <w:szCs w:val="24"/>
        </w:rPr>
        <w:t>α</w:t>
      </w:r>
      <w:r w:rsidRPr="00C4071D">
        <w:rPr>
          <w:rFonts w:eastAsia="Times New Roman" w:cs="Times New Roman"/>
          <w:szCs w:val="24"/>
        </w:rPr>
        <w:t xml:space="preserve">ς κ. Εμμανουήλ Συντυχάκη προς τον Υπουργό Υγείας, σχετικά με τη </w:t>
      </w:r>
      <w:r w:rsidRPr="00C4071D">
        <w:rPr>
          <w:rFonts w:eastAsia="Times New Roman" w:cs="Times New Roman"/>
          <w:szCs w:val="24"/>
        </w:rPr>
        <w:lastRenderedPageBreak/>
        <w:t>λειτουργία της Ψυχιατρικής Κλινικής του Γενικού Νοσοκομείου Χανίων «Ο ΑΓΙΟΣ ΓΕΩΡΓΙΟΣ».</w:t>
      </w:r>
    </w:p>
    <w:p w14:paraId="6EA2C362"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13. Η με αριθμό 740/21-4-2017 επίκαιρη ερώτηση του Βουλευτή Ηρακλείου της Νέας Δημοκρατίας</w:t>
      </w:r>
      <w:r w:rsidRPr="00C4071D">
        <w:rPr>
          <w:rFonts w:eastAsia="Times New Roman" w:cs="Times New Roman"/>
          <w:szCs w:val="24"/>
        </w:rPr>
        <w:t xml:space="preserve"> κ. Ελευθερίου </w:t>
      </w:r>
      <w:proofErr w:type="spellStart"/>
      <w:r w:rsidRPr="00C4071D">
        <w:rPr>
          <w:rFonts w:eastAsia="Times New Roman" w:cs="Times New Roman"/>
          <w:szCs w:val="24"/>
        </w:rPr>
        <w:t>Αυγενάκη</w:t>
      </w:r>
      <w:proofErr w:type="spellEnd"/>
      <w:r w:rsidRPr="00C4071D">
        <w:rPr>
          <w:rFonts w:eastAsia="Times New Roman" w:cs="Times New Roman"/>
          <w:szCs w:val="24"/>
        </w:rPr>
        <w:t xml:space="preserve"> προς τον Υπουργό Υποδομών και Μεταφορών, με θέμα: «Δημιουργία νέων υπηρεσιών δημοσίων έργων – αποδυνάμωση του Οργανισμού Ανάπτυξης Κρήτης (ΟΑΚ) – σε τέλμα τα δημόσια έργα στην Κρήτη».</w:t>
      </w:r>
    </w:p>
    <w:p w14:paraId="6EA2C36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ΑΝΑΦΟΡΕΣ </w:t>
      </w:r>
      <w:r w:rsidRPr="008D180D">
        <w:rPr>
          <w:rFonts w:eastAsia="Times New Roman" w:cs="Times New Roman"/>
          <w:szCs w:val="24"/>
        </w:rPr>
        <w:t>-</w:t>
      </w:r>
      <w:r>
        <w:rPr>
          <w:rFonts w:eastAsia="Times New Roman" w:cs="Times New Roman"/>
          <w:szCs w:val="24"/>
        </w:rPr>
        <w:t xml:space="preserve"> </w:t>
      </w:r>
      <w:r w:rsidRPr="008D180D">
        <w:rPr>
          <w:rFonts w:eastAsia="Times New Roman" w:cs="Times New Roman"/>
          <w:szCs w:val="24"/>
        </w:rPr>
        <w:t>Ε</w:t>
      </w:r>
      <w:r>
        <w:rPr>
          <w:rFonts w:eastAsia="Times New Roman" w:cs="Times New Roman"/>
          <w:szCs w:val="24"/>
        </w:rPr>
        <w:t>ΡΩΤΗΣΕΙΣ</w:t>
      </w:r>
      <w:r w:rsidRPr="00477AAC">
        <w:rPr>
          <w:rFonts w:eastAsia="Times New Roman" w:cs="Times New Roman"/>
          <w:szCs w:val="24"/>
        </w:rPr>
        <w:t xml:space="preserve"> (Άρθρο 130 παρ</w:t>
      </w:r>
      <w:r w:rsidRPr="00C4071D">
        <w:rPr>
          <w:rFonts w:eastAsia="Times New Roman" w:cs="Times New Roman"/>
          <w:szCs w:val="24"/>
        </w:rPr>
        <w:t xml:space="preserve">άγραφος </w:t>
      </w:r>
      <w:r w:rsidRPr="00C4071D">
        <w:rPr>
          <w:rFonts w:eastAsia="Times New Roman" w:cs="Times New Roman"/>
          <w:szCs w:val="24"/>
        </w:rPr>
        <w:t xml:space="preserve">5 </w:t>
      </w:r>
      <w:r w:rsidRPr="00C4071D">
        <w:rPr>
          <w:rFonts w:eastAsia="Times New Roman" w:cs="Times New Roman"/>
          <w:szCs w:val="24"/>
        </w:rPr>
        <w:t>του</w:t>
      </w:r>
      <w:r w:rsidRPr="00C4071D">
        <w:rPr>
          <w:rFonts w:eastAsia="Times New Roman" w:cs="Times New Roman"/>
          <w:szCs w:val="24"/>
        </w:rPr>
        <w:t xml:space="preserve"> </w:t>
      </w:r>
      <w:r w:rsidRPr="00C4071D">
        <w:rPr>
          <w:rFonts w:eastAsia="Times New Roman" w:cs="Times New Roman"/>
          <w:szCs w:val="24"/>
        </w:rPr>
        <w:t>Καν</w:t>
      </w:r>
      <w:r w:rsidRPr="00C4071D">
        <w:rPr>
          <w:rFonts w:eastAsia="Times New Roman" w:cs="Times New Roman"/>
          <w:szCs w:val="24"/>
        </w:rPr>
        <w:t>ονισμού της</w:t>
      </w:r>
      <w:r w:rsidRPr="00C4071D">
        <w:rPr>
          <w:rFonts w:eastAsia="Times New Roman" w:cs="Times New Roman"/>
          <w:szCs w:val="24"/>
        </w:rPr>
        <w:t xml:space="preserve"> Βουλής)</w:t>
      </w:r>
    </w:p>
    <w:p w14:paraId="6EA2C364" w14:textId="77777777" w:rsidR="00E41DDC" w:rsidRDefault="007120B1">
      <w:pPr>
        <w:spacing w:after="0" w:line="600" w:lineRule="auto"/>
        <w:ind w:firstLine="720"/>
        <w:jc w:val="both"/>
        <w:rPr>
          <w:rFonts w:eastAsia="Times New Roman" w:cs="Times New Roman"/>
          <w:szCs w:val="24"/>
        </w:rPr>
      </w:pPr>
      <w:r w:rsidRPr="00477AAC">
        <w:rPr>
          <w:rFonts w:eastAsia="Times New Roman" w:cs="Times New Roman"/>
          <w:szCs w:val="24"/>
        </w:rPr>
        <w:t>1. Η με αριθμό 2885/25-1-2017 ερώτηση του Βουλευτή Δράμας της Νέας Δημοκρα</w:t>
      </w:r>
      <w:r w:rsidRPr="00C4071D">
        <w:rPr>
          <w:rFonts w:eastAsia="Times New Roman" w:cs="Times New Roman"/>
          <w:szCs w:val="24"/>
        </w:rPr>
        <w:t>τίας κ. Δημητρίου Κυριαζίδη προς τον Υπουργό Παιδείας, Έρευνας και Θρησκευμάτων, σχετικά με τις προθέσεις της κυβέρνησης σε ότι αφορά τη λειτουργία και το μέλ</w:t>
      </w:r>
      <w:r w:rsidRPr="00C4071D">
        <w:rPr>
          <w:rFonts w:eastAsia="Times New Roman" w:cs="Times New Roman"/>
          <w:szCs w:val="24"/>
        </w:rPr>
        <w:t>λον του Τμήματος Αρχιτεκτονικής Τοπίου του ΤΕΙ Ανατολικής Μακεδονίας και Θράκης που εδρεύει στη Δράμα.</w:t>
      </w:r>
    </w:p>
    <w:p w14:paraId="6EA2C365"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 xml:space="preserve">2. Η με αριθμό 3933/6-3-2017 ερώτηση του Βουλευτή Α΄ Θεσσαλονίκης της Ένωσης Κεντρώων κ. Ιωάννη </w:t>
      </w:r>
      <w:proofErr w:type="spellStart"/>
      <w:r w:rsidRPr="00C4071D">
        <w:rPr>
          <w:rFonts w:eastAsia="Times New Roman" w:cs="Times New Roman"/>
          <w:szCs w:val="24"/>
        </w:rPr>
        <w:t>Σαρίδη</w:t>
      </w:r>
      <w:proofErr w:type="spellEnd"/>
      <w:r w:rsidRPr="00C4071D">
        <w:rPr>
          <w:rFonts w:eastAsia="Times New Roman" w:cs="Times New Roman"/>
          <w:szCs w:val="24"/>
        </w:rPr>
        <w:t xml:space="preserve"> προς τον Υπουργό Οικονομίας και Ανάπτυξης, σχετικά</w:t>
      </w:r>
      <w:r w:rsidRPr="00C4071D">
        <w:rPr>
          <w:rFonts w:eastAsia="Times New Roman" w:cs="Times New Roman"/>
          <w:szCs w:val="24"/>
        </w:rPr>
        <w:t xml:space="preserve"> με την ιδιωτικοποίηση περιφερειακών αεροδρομίων.</w:t>
      </w:r>
    </w:p>
    <w:p w14:paraId="6EA2C366"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lastRenderedPageBreak/>
        <w:t>3. Η με αριθμό 2795/23-1-2017 ερώτηση του Βουλευτή Δράμας της Νέας Δημοκρατίας κ. Δημητρίου Κυριαζίδη προς την Υπουργό Εργασίας, Κοινωνικής Ασφάλισης και Κοινωνικής Αλληλεγγύης, με θέμα: «Υπεξαίρεση στην οι</w:t>
      </w:r>
      <w:r w:rsidRPr="00C4071D">
        <w:rPr>
          <w:rFonts w:eastAsia="Times New Roman" w:cs="Times New Roman"/>
          <w:szCs w:val="24"/>
        </w:rPr>
        <w:t>κονομική διαχείριση του Θεραπευτηρίου Χρόνιων Παθήσεων Δράμας».</w:t>
      </w:r>
    </w:p>
    <w:p w14:paraId="6EA2C367"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Συνεχίζουμε τη συζήτηση επί του νομοσχεδίου.</w:t>
      </w:r>
    </w:p>
    <w:p w14:paraId="6EA2C368"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 xml:space="preserve">Το λόγο έχει ο Υπουργός κ. </w:t>
      </w:r>
      <w:proofErr w:type="spellStart"/>
      <w:r w:rsidRPr="00C4071D">
        <w:rPr>
          <w:rFonts w:eastAsia="Times New Roman" w:cs="Times New Roman"/>
          <w:szCs w:val="24"/>
        </w:rPr>
        <w:t>Γαβρόγλου</w:t>
      </w:r>
      <w:proofErr w:type="spellEnd"/>
      <w:r w:rsidRPr="00C4071D">
        <w:rPr>
          <w:rFonts w:eastAsia="Times New Roman" w:cs="Times New Roman"/>
          <w:szCs w:val="24"/>
        </w:rPr>
        <w:t xml:space="preserve">. </w:t>
      </w:r>
    </w:p>
    <w:p w14:paraId="6EA2C369"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Κύριε Υπουργέ, αν είστε έτοιμος, δηλαδή στο τέλος της ομιλίας σας –αλλιώς να κάνετε μια παρέμβαση- να μας πε</w:t>
      </w:r>
      <w:r w:rsidRPr="00C4071D">
        <w:rPr>
          <w:rFonts w:eastAsia="Times New Roman" w:cs="Times New Roman"/>
          <w:szCs w:val="24"/>
        </w:rPr>
        <w:t xml:space="preserve">ίτε από τις βουλευτικές τροπολογίες ποιες κάνετε δεκτές. Αν δεν είστε έτοιμος τώρα, όσο θα προχωράει η συζήτηση, θα μας το πείτε. </w:t>
      </w:r>
    </w:p>
    <w:p w14:paraId="6EA2C36A" w14:textId="77777777" w:rsidR="00E41DDC" w:rsidRDefault="007120B1">
      <w:pPr>
        <w:spacing w:after="0" w:line="600" w:lineRule="auto"/>
        <w:ind w:firstLine="720"/>
        <w:jc w:val="both"/>
        <w:rPr>
          <w:rFonts w:eastAsia="Times New Roman" w:cs="Times New Roman"/>
          <w:szCs w:val="24"/>
        </w:rPr>
      </w:pPr>
      <w:r w:rsidRPr="00C4071D">
        <w:rPr>
          <w:rFonts w:eastAsia="Times New Roman" w:cs="Times New Roman"/>
          <w:szCs w:val="24"/>
        </w:rPr>
        <w:t>Ορίστε, έ</w:t>
      </w:r>
      <w:r w:rsidRPr="00C4071D">
        <w:rPr>
          <w:rFonts w:eastAsia="Times New Roman" w:cs="Times New Roman"/>
          <w:szCs w:val="24"/>
        </w:rPr>
        <w:t xml:space="preserve">χετε τον λόγο. </w:t>
      </w:r>
    </w:p>
    <w:p w14:paraId="6EA2C36B" w14:textId="77777777" w:rsidR="00E41DDC" w:rsidRDefault="007120B1">
      <w:pPr>
        <w:spacing w:after="0"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Σας ευχαριστώ, κύριε Πρόεδρε.</w:t>
      </w:r>
    </w:p>
    <w:p w14:paraId="6EA2C36C" w14:textId="77777777" w:rsidR="00E41DDC" w:rsidRDefault="007120B1">
      <w:pPr>
        <w:spacing w:after="0" w:line="600" w:lineRule="auto"/>
        <w:ind w:firstLine="720"/>
        <w:jc w:val="both"/>
        <w:rPr>
          <w:rFonts w:eastAsia="Times New Roman"/>
          <w:szCs w:val="24"/>
        </w:rPr>
      </w:pPr>
      <w:r>
        <w:rPr>
          <w:rFonts w:eastAsia="Times New Roman"/>
          <w:szCs w:val="24"/>
        </w:rPr>
        <w:t xml:space="preserve">Υπάρχει μια μανία της Αντιπολίτευσης να μιλάει για πολύ ώρα για τα διαδικαστικά, άλλες φορές δικαιολογημένα, άλλες φορές δεν είναι δικαιολογημένα. </w:t>
      </w:r>
    </w:p>
    <w:p w14:paraId="6EA2C36D" w14:textId="77777777" w:rsidR="00E41DDC" w:rsidRDefault="007120B1">
      <w:pPr>
        <w:spacing w:after="0" w:line="600" w:lineRule="auto"/>
        <w:ind w:firstLine="720"/>
        <w:jc w:val="both"/>
        <w:rPr>
          <w:rFonts w:eastAsia="Times New Roman"/>
          <w:szCs w:val="24"/>
        </w:rPr>
      </w:pPr>
      <w:r>
        <w:rPr>
          <w:rFonts w:eastAsia="Times New Roman"/>
          <w:szCs w:val="24"/>
        </w:rPr>
        <w:t>Εδώ θα πρέπει να διευκρινίσουμε ότι ο λόγος που το νομοσχέδιο είναι επείγον έχει σχέση με το πότε μας κοινοπ</w:t>
      </w:r>
      <w:r>
        <w:rPr>
          <w:rFonts w:eastAsia="Times New Roman"/>
          <w:szCs w:val="24"/>
        </w:rPr>
        <w:t xml:space="preserve">οιήθηκε η απόφαση του Συμβουλίου της Επικρατείας. Δεν είναι το αν την </w:t>
      </w:r>
      <w:r>
        <w:rPr>
          <w:rFonts w:eastAsia="Times New Roman"/>
          <w:szCs w:val="24"/>
        </w:rPr>
        <w:lastRenderedPageBreak/>
        <w:t xml:space="preserve">ξέραμε ή όχι, αν ξέραμε τι λέει ο </w:t>
      </w:r>
      <w:r>
        <w:rPr>
          <w:rFonts w:eastAsia="Times New Roman"/>
          <w:szCs w:val="24"/>
        </w:rPr>
        <w:t>ε</w:t>
      </w:r>
      <w:r>
        <w:rPr>
          <w:rFonts w:eastAsia="Times New Roman"/>
          <w:szCs w:val="24"/>
        </w:rPr>
        <w:t xml:space="preserve">ισηγητής. Είναι η ακριβής διατύπωση, βάσει </w:t>
      </w:r>
      <w:r>
        <w:rPr>
          <w:rFonts w:eastAsia="Times New Roman"/>
          <w:szCs w:val="24"/>
        </w:rPr>
        <w:t>της</w:t>
      </w:r>
      <w:r>
        <w:rPr>
          <w:rFonts w:eastAsia="Times New Roman"/>
          <w:szCs w:val="24"/>
        </w:rPr>
        <w:t xml:space="preserve"> οποία</w:t>
      </w:r>
      <w:r>
        <w:rPr>
          <w:rFonts w:eastAsia="Times New Roman"/>
          <w:szCs w:val="24"/>
        </w:rPr>
        <w:t>ς</w:t>
      </w:r>
      <w:r>
        <w:rPr>
          <w:rFonts w:eastAsia="Times New Roman"/>
          <w:szCs w:val="24"/>
        </w:rPr>
        <w:t xml:space="preserve"> γίνεται ο νόμος. Εμείς, λοιπόν, δεν γνωρίζαμε την ακριβή διατύπωση. Αν άλλα κόμματα την γνώριζαν,</w:t>
      </w:r>
      <w:r>
        <w:rPr>
          <w:rFonts w:eastAsia="Times New Roman"/>
          <w:szCs w:val="24"/>
        </w:rPr>
        <w:t xml:space="preserve"> να μας το πουν, για να δούμε και με ποιον τρόπο τη γνώριζαν. </w:t>
      </w:r>
    </w:p>
    <w:p w14:paraId="6EA2C36E" w14:textId="77777777" w:rsidR="00E41DDC" w:rsidRDefault="007120B1">
      <w:pPr>
        <w:spacing w:after="0" w:line="600" w:lineRule="auto"/>
        <w:ind w:firstLine="720"/>
        <w:jc w:val="both"/>
        <w:rPr>
          <w:rFonts w:eastAsia="Times New Roman"/>
          <w:szCs w:val="24"/>
        </w:rPr>
      </w:pPr>
      <w:r>
        <w:rPr>
          <w:rFonts w:eastAsia="Times New Roman"/>
          <w:szCs w:val="24"/>
        </w:rPr>
        <w:t xml:space="preserve">Τώρα θέλω λίγο να αναλύσουμε το περιεχόμενο του κάθε πυλώνα, με βάση τον οποίο γίνεται η </w:t>
      </w:r>
      <w:proofErr w:type="spellStart"/>
      <w:r>
        <w:rPr>
          <w:rFonts w:eastAsia="Times New Roman"/>
          <w:szCs w:val="24"/>
        </w:rPr>
        <w:t>μοριοδότηση</w:t>
      </w:r>
      <w:proofErr w:type="spellEnd"/>
      <w:r>
        <w:rPr>
          <w:rFonts w:eastAsia="Times New Roman"/>
          <w:szCs w:val="24"/>
        </w:rPr>
        <w:t xml:space="preserve"> και κάποιος επιλέγεται ή δεν επιλέγεται ως διευθυντής ή διευθύντρια. Πρώτα, είναι το θέμα τη</w:t>
      </w:r>
      <w:r>
        <w:rPr>
          <w:rFonts w:eastAsia="Times New Roman"/>
          <w:szCs w:val="24"/>
        </w:rPr>
        <w:t>ς επιστημονικής επάρκειας. Το θέμα της επιστημονικής επάρκειας πρέπει να το δούμε με έναν τρόπο ώστε να καταλάβουμε ποιο είναι το κυρίαρχο στοιχείο. Το κυρίαρχο στοιχείο δεν είναι η πληθώρα των διπλωμάτων. Το κυρίαρχο στοιχείο είναι μια συστηματικότητα στη</w:t>
      </w:r>
      <w:r>
        <w:rPr>
          <w:rFonts w:eastAsia="Times New Roman"/>
          <w:szCs w:val="24"/>
        </w:rPr>
        <w:t xml:space="preserve">ν επιστημονική ανέλιξη του υποψηφίου. Είναι κακό να υπάρχουν άτομα τα οποία έχουν ένα δεύτερο πτυχίο από το πανεπιστήμιο, ένα δεύτερο μεταπτυχιακό; Προφανώς και δεν είναι και υπάρχουν πολλά τέτοια άτομα. </w:t>
      </w:r>
    </w:p>
    <w:p w14:paraId="6EA2C36F" w14:textId="77777777" w:rsidR="00E41DDC" w:rsidRDefault="007120B1">
      <w:pPr>
        <w:spacing w:after="0" w:line="600" w:lineRule="auto"/>
        <w:ind w:firstLine="720"/>
        <w:jc w:val="both"/>
        <w:rPr>
          <w:rFonts w:eastAsia="Times New Roman"/>
          <w:szCs w:val="24"/>
        </w:rPr>
      </w:pPr>
      <w:r>
        <w:rPr>
          <w:rFonts w:eastAsia="Times New Roman"/>
          <w:szCs w:val="24"/>
        </w:rPr>
        <w:t>Αυτό, όμως, που πρέπει να ξεκαθαρίσουμε –και το λέω</w:t>
      </w:r>
      <w:r>
        <w:rPr>
          <w:rFonts w:eastAsia="Times New Roman"/>
          <w:szCs w:val="24"/>
        </w:rPr>
        <w:t xml:space="preserve"> για απ’ εδώ και στο εξής- είναι ότι αυτό που ενδιαφέρει πάρα πολύ την εκπαίδευση είναι πώς κανείς, με τα πτυχία που έχει, μπορεί και ενσωματώνει στην καθημερινότητά του αυτά που έχει </w:t>
      </w:r>
      <w:r>
        <w:rPr>
          <w:rFonts w:eastAsia="Times New Roman"/>
          <w:szCs w:val="24"/>
        </w:rPr>
        <w:lastRenderedPageBreak/>
        <w:t>μάθει. Κι εκεί πάντα είναι η μεγάλη δυσκολία. Εμείς προτείνουμε κάτι, νο</w:t>
      </w:r>
      <w:r>
        <w:rPr>
          <w:rFonts w:eastAsia="Times New Roman"/>
          <w:szCs w:val="24"/>
        </w:rPr>
        <w:t xml:space="preserve">μίζω γενικά έχει γίνει αποδεκτό, αλλά ας το συζητήσουμε και για το μέλλον.  </w:t>
      </w:r>
    </w:p>
    <w:p w14:paraId="6EA2C370" w14:textId="77777777" w:rsidR="00E41DDC" w:rsidRDefault="007120B1">
      <w:pPr>
        <w:spacing w:after="0" w:line="600" w:lineRule="auto"/>
        <w:ind w:firstLine="720"/>
        <w:jc w:val="both"/>
        <w:rPr>
          <w:rFonts w:eastAsia="Times New Roman"/>
          <w:szCs w:val="24"/>
        </w:rPr>
      </w:pPr>
      <w:r>
        <w:rPr>
          <w:rFonts w:eastAsia="Times New Roman"/>
          <w:szCs w:val="24"/>
        </w:rPr>
        <w:t>Αυτό που είναι πολύ πιο σύνθετο είναι το θέμα της προϋπηρεσίας. Στο θέμα της προϋπηρεσίας πάλι πρέπει να δούμε ποιο είναι το κυρίαρχο στοιχείο, ποιος είναι ο πυρήνας του προβληματ</w:t>
      </w:r>
      <w:r>
        <w:rPr>
          <w:rFonts w:eastAsia="Times New Roman"/>
          <w:szCs w:val="24"/>
        </w:rPr>
        <w:t>ισμού, όταν λέμε ότι η προϋπηρεσία παίζει μεγάλο ρόλο. Για εμάς, κυρίαρχο στοιχείο είναι η λειτουργία μέσα στην τάξη, το έχουμε πει και το ξαναλέμε. Η λειτουργία, όμως, μέσα στην τάξη υπερβαίνει τη λειτουργία με κιμωλία και πίνακα. Η λειτουργία μέσα στην τ</w:t>
      </w:r>
      <w:r>
        <w:rPr>
          <w:rFonts w:eastAsia="Times New Roman"/>
          <w:szCs w:val="24"/>
        </w:rPr>
        <w:t>άξη είναι ένα εξαιρετικά σύνθετο λειτούργημα. Είναι ένα λειτούργημα που απαιτεί από τον εκπαιδευτικό να παίζει και τον ρόλο του συμβούλου και τον ρόλο, πολλές φορές, του γονέα και τον ρόλο, πολλές φορές, του ψυχολόγου και ρόλους που, πολλές φορές, δεν είνα</w:t>
      </w:r>
      <w:r>
        <w:rPr>
          <w:rFonts w:eastAsia="Times New Roman"/>
          <w:szCs w:val="24"/>
        </w:rPr>
        <w:t xml:space="preserve">ι έτοιμος να παίξει, αλλά βλέπει στα μάτια των παιδιών ότι υποχρεούται να τον παίξει. </w:t>
      </w:r>
    </w:p>
    <w:p w14:paraId="6EA2C371" w14:textId="77777777" w:rsidR="00E41DDC" w:rsidRDefault="007120B1">
      <w:pPr>
        <w:spacing w:after="0" w:line="600" w:lineRule="auto"/>
        <w:ind w:firstLine="720"/>
        <w:jc w:val="both"/>
        <w:rPr>
          <w:rFonts w:eastAsia="Times New Roman"/>
          <w:szCs w:val="24"/>
        </w:rPr>
      </w:pPr>
      <w:r>
        <w:rPr>
          <w:rFonts w:eastAsia="Times New Roman"/>
          <w:szCs w:val="24"/>
        </w:rPr>
        <w:t>Είναι η εμπειρία όλων μας, χιλιάδες εκπαιδευτικοί να μην ησυχάζουν στα διαλείμματα, να μην πηγαίνουν στο σπίτι τους στην ώρα τους, γιατί θέλουν να καθίσουν με ένα παιδί,</w:t>
      </w:r>
      <w:r>
        <w:rPr>
          <w:rFonts w:eastAsia="Times New Roman"/>
          <w:szCs w:val="24"/>
        </w:rPr>
        <w:t xml:space="preserve"> έναν έφηβο και να μιλήσουν μαζί του. Αυτό δεν </w:t>
      </w:r>
      <w:proofErr w:type="spellStart"/>
      <w:r>
        <w:rPr>
          <w:rFonts w:eastAsia="Times New Roman"/>
          <w:szCs w:val="24"/>
        </w:rPr>
        <w:t>μοριοδοτείται</w:t>
      </w:r>
      <w:proofErr w:type="spellEnd"/>
      <w:r>
        <w:rPr>
          <w:rFonts w:eastAsia="Times New Roman"/>
          <w:szCs w:val="24"/>
        </w:rPr>
        <w:t>,</w:t>
      </w:r>
      <w:r>
        <w:rPr>
          <w:rFonts w:eastAsia="Times New Roman"/>
          <w:szCs w:val="24"/>
        </w:rPr>
        <w:t xml:space="preserve"> που να </w:t>
      </w:r>
      <w:r>
        <w:rPr>
          <w:rFonts w:eastAsia="Times New Roman"/>
          <w:szCs w:val="24"/>
        </w:rPr>
        <w:lastRenderedPageBreak/>
        <w:t xml:space="preserve">σπάμε το κεφάλι μας. Γι’ αυτό και λέμε ότι η διδασκαλία στην τάξη </w:t>
      </w:r>
      <w:proofErr w:type="spellStart"/>
      <w:r>
        <w:rPr>
          <w:rFonts w:eastAsia="Times New Roman"/>
          <w:szCs w:val="24"/>
        </w:rPr>
        <w:t>μοριοδοτείται</w:t>
      </w:r>
      <w:proofErr w:type="spellEnd"/>
      <w:r>
        <w:rPr>
          <w:rFonts w:eastAsia="Times New Roman"/>
          <w:szCs w:val="24"/>
        </w:rPr>
        <w:t xml:space="preserve"> με έναν τυπικό τρόπο</w:t>
      </w:r>
      <w:r>
        <w:rPr>
          <w:rFonts w:eastAsia="Times New Roman"/>
          <w:szCs w:val="24"/>
        </w:rPr>
        <w:t>,</w:t>
      </w:r>
      <w:r>
        <w:rPr>
          <w:rFonts w:eastAsia="Times New Roman"/>
          <w:szCs w:val="24"/>
        </w:rPr>
        <w:t xml:space="preserve"> ανάλογα με το πόσα χρόνια έχεις, αλλά να μην υποβαθμίσουμε λέγοντας ότι η λειτουργία </w:t>
      </w:r>
      <w:r>
        <w:rPr>
          <w:rFonts w:eastAsia="Times New Roman"/>
          <w:szCs w:val="24"/>
        </w:rPr>
        <w:t>μέσα στην τάξη είναι απλώς να κάνεις το μάθημά σου, ενώ σε άλλους θεσμούς που έχεις υπηρετήσει κάνεις κι εκεί το μάθημά σου, άρα γιατί να μη συγκρίνονται τα δύο είδη «κάνω μάθημα». Το κάνω μάθημα στην τάξη είναι πολύ απαιτητικό, είναι πολύ υπεύθυνο. Το κάν</w:t>
      </w:r>
      <w:r>
        <w:rPr>
          <w:rFonts w:eastAsia="Times New Roman"/>
          <w:szCs w:val="24"/>
        </w:rPr>
        <w:t xml:space="preserve">ω μάθημα στην τάξη </w:t>
      </w:r>
      <w:r>
        <w:rPr>
          <w:rFonts w:eastAsia="Times New Roman"/>
          <w:szCs w:val="24"/>
        </w:rPr>
        <w:t>-</w:t>
      </w:r>
      <w:r>
        <w:rPr>
          <w:rFonts w:eastAsia="Times New Roman"/>
          <w:szCs w:val="24"/>
        </w:rPr>
        <w:t>επιμένω</w:t>
      </w:r>
      <w:r>
        <w:rPr>
          <w:rFonts w:eastAsia="Times New Roman"/>
          <w:szCs w:val="24"/>
        </w:rPr>
        <w:t>-</w:t>
      </w:r>
      <w:r>
        <w:rPr>
          <w:rFonts w:eastAsia="Times New Roman"/>
          <w:szCs w:val="24"/>
        </w:rPr>
        <w:t xml:space="preserve"> υπερβαίνει το θέμα μετάδοσης της γνώσης. Εμείς, αυτό θέλουμε, αυτό υπογραμμίζουμε και αυτό είναι το κυρίαρχο. </w:t>
      </w:r>
    </w:p>
    <w:p w14:paraId="6EA2C372" w14:textId="77777777" w:rsidR="00E41DDC" w:rsidRDefault="007120B1">
      <w:pPr>
        <w:spacing w:after="0" w:line="600" w:lineRule="auto"/>
        <w:ind w:firstLine="720"/>
        <w:jc w:val="both"/>
        <w:rPr>
          <w:rFonts w:eastAsia="Times New Roman"/>
          <w:szCs w:val="24"/>
        </w:rPr>
      </w:pPr>
      <w:r>
        <w:rPr>
          <w:rFonts w:eastAsia="Times New Roman"/>
          <w:szCs w:val="24"/>
        </w:rPr>
        <w:t xml:space="preserve">Τώρα, εκεί, προφανώς, θα πρέπει να </w:t>
      </w:r>
      <w:proofErr w:type="spellStart"/>
      <w:r>
        <w:rPr>
          <w:rFonts w:eastAsia="Times New Roman"/>
          <w:szCs w:val="24"/>
        </w:rPr>
        <w:t>μοριοδοτηθούν</w:t>
      </w:r>
      <w:proofErr w:type="spellEnd"/>
      <w:r>
        <w:rPr>
          <w:rFonts w:eastAsia="Times New Roman"/>
          <w:szCs w:val="24"/>
        </w:rPr>
        <w:t xml:space="preserve"> και πρόσθετες δυνατότητες ή εμπειρίες διδασκαλίας. Γιατί, πράγματι,</w:t>
      </w:r>
      <w:r>
        <w:rPr>
          <w:rFonts w:eastAsia="Times New Roman"/>
          <w:szCs w:val="24"/>
        </w:rPr>
        <w:t xml:space="preserve"> η διδασκαλία είναι ένα πολύπλευρο πράγμα, δεν είναι μόνο η διδασκαλία μέσα στην τάξη. Είναι ανάλογα και με την ηλικία των ατόμων, που μπορεί να μην είναι μόνο παιδιά, μπορεί να είναι άλλου τύπου επιμόρφωση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Αυτό που λέμε εμείς, ειδικά για τα </w:t>
      </w:r>
      <w:r>
        <w:rPr>
          <w:rFonts w:eastAsia="Times New Roman"/>
          <w:szCs w:val="24"/>
        </w:rPr>
        <w:t xml:space="preserve">κέντρα </w:t>
      </w:r>
      <w:r>
        <w:rPr>
          <w:rFonts w:eastAsia="Times New Roman"/>
          <w:szCs w:val="24"/>
        </w:rPr>
        <w:t>περιβαλλοντικής</w:t>
      </w:r>
      <w:r>
        <w:rPr>
          <w:rFonts w:eastAsia="Times New Roman"/>
          <w:szCs w:val="24"/>
        </w:rPr>
        <w:t xml:space="preserve">, είναι να μπορεί να θεωρείται και αυτό διδασκαλία, μόνο που να έχει ένα ανώτατο όριο. </w:t>
      </w:r>
    </w:p>
    <w:p w14:paraId="6EA2C37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Το ίδιο –έφυγε η κ. </w:t>
      </w:r>
      <w:proofErr w:type="spellStart"/>
      <w:r>
        <w:rPr>
          <w:rFonts w:eastAsia="Times New Roman" w:cs="Times New Roman"/>
          <w:szCs w:val="24"/>
        </w:rPr>
        <w:t>Μεγαλοοικονόμου</w:t>
      </w:r>
      <w:proofErr w:type="spellEnd"/>
      <w:r>
        <w:rPr>
          <w:rFonts w:eastAsia="Times New Roman" w:cs="Times New Roman"/>
          <w:szCs w:val="24"/>
        </w:rPr>
        <w:t xml:space="preserve">- ισχύει και για τους σχολικούς συμβούλους. Εκείνο, όμως, που δεν ισχύει, εκείνο </w:t>
      </w:r>
      <w:r>
        <w:rPr>
          <w:rFonts w:eastAsia="Times New Roman" w:cs="Times New Roman"/>
          <w:szCs w:val="24"/>
        </w:rPr>
        <w:lastRenderedPageBreak/>
        <w:t>που δεν πρέπει να ισχύει είναι κάποιο</w:t>
      </w:r>
      <w:r>
        <w:rPr>
          <w:rFonts w:eastAsia="Times New Roman" w:cs="Times New Roman"/>
          <w:szCs w:val="24"/>
        </w:rPr>
        <w:t xml:space="preserve">ς να μετράει δύο φορές αυτό που έχει κάνει. </w:t>
      </w:r>
      <w:r>
        <w:rPr>
          <w:rFonts w:eastAsia="Times New Roman" w:cs="Times New Roman"/>
          <w:szCs w:val="24"/>
        </w:rPr>
        <w:t>Ελπίζω</w:t>
      </w:r>
      <w:r>
        <w:rPr>
          <w:rFonts w:eastAsia="Times New Roman" w:cs="Times New Roman"/>
          <w:szCs w:val="24"/>
        </w:rPr>
        <w:t xml:space="preserve"> να συμφωνούμε όλοι σε αυτό. Δηλαδή, δεν μπορείς να παίρνεις και κάτι από αυτό που έχεις υπηρετήσει και κάτι για την ειδική λειτουργία αυτού που έχεις υπηρετήσει. Δεν γίνεται μονά-ζυγά δικά μας. Νομίζουμε ό</w:t>
      </w:r>
      <w:r>
        <w:rPr>
          <w:rFonts w:eastAsia="Times New Roman" w:cs="Times New Roman"/>
          <w:szCs w:val="24"/>
        </w:rPr>
        <w:t xml:space="preserve">τι μετά τις συζητήσεις, η πρόταση </w:t>
      </w:r>
      <w:proofErr w:type="spellStart"/>
      <w:r>
        <w:rPr>
          <w:rFonts w:eastAsia="Times New Roman" w:cs="Times New Roman"/>
          <w:szCs w:val="24"/>
        </w:rPr>
        <w:t>ορθολογικοποιείται</w:t>
      </w:r>
      <w:proofErr w:type="spellEnd"/>
      <w:r>
        <w:rPr>
          <w:rFonts w:eastAsia="Times New Roman" w:cs="Times New Roman"/>
          <w:szCs w:val="24"/>
        </w:rPr>
        <w:t xml:space="preserve"> περισσότερο από ό,τι ήταν πριν. Και αυτό νομίζω είναι κάτι που πρέπει να βάλουμε στα θετικά, διότι η συζήτηση έβγαλε αυτά τα θέματα. </w:t>
      </w:r>
    </w:p>
    <w:p w14:paraId="6EA2C374"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Δηλαδή, κάνατε αλλαγές, κύριε Υπουργέ, σε αυτό; </w:t>
      </w:r>
    </w:p>
    <w:p w14:paraId="6EA2C375"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ΚΩΝΣΤ</w:t>
      </w:r>
      <w:r>
        <w:rPr>
          <w:rFonts w:eastAsia="Times New Roman" w:cs="Times New Roman"/>
          <w:b/>
          <w:szCs w:val="24"/>
        </w:rPr>
        <w:t>ΑΝΤΙΝΟΣ ΓΑΒΡΟΓΛΟΥ (Υπουργός Παιδείας, Έρευνας και Θρησκευμάτων):</w:t>
      </w:r>
      <w:r>
        <w:rPr>
          <w:rFonts w:eastAsia="Times New Roman" w:cs="Times New Roman"/>
          <w:szCs w:val="24"/>
        </w:rPr>
        <w:t xml:space="preserve"> Ναι, στις νομοτεχνικές θα το δείτε ως προς τη </w:t>
      </w:r>
      <w:proofErr w:type="spellStart"/>
      <w:r>
        <w:rPr>
          <w:rFonts w:eastAsia="Times New Roman" w:cs="Times New Roman"/>
          <w:szCs w:val="24"/>
        </w:rPr>
        <w:t>μοριοδότηση</w:t>
      </w:r>
      <w:proofErr w:type="spellEnd"/>
      <w:r>
        <w:rPr>
          <w:rFonts w:eastAsia="Times New Roman" w:cs="Times New Roman"/>
          <w:szCs w:val="24"/>
        </w:rPr>
        <w:t xml:space="preserve"> των ΚΠΕ και των άλλων. Να μη χάνουμε την ώρα μας, αυτό είναι ένα τεχνικό ζήτημα. Όμως, επιμένω ότι η ουσία πρέπει να διατηρηθεί. Αλλι</w:t>
      </w:r>
      <w:r>
        <w:rPr>
          <w:rFonts w:eastAsia="Times New Roman" w:cs="Times New Roman"/>
          <w:szCs w:val="24"/>
        </w:rPr>
        <w:t>ώτικα καταλαβαίνω ότι υπάρχουν και κοινωνικές ομάδες που η μια πιέζει από εδώ η άλλη πιέζει απ’ αλλού. Δεν μπορεί κανείς να βρει άκρη αν είναι αυτό το μόνο κριτήριο να πάμε μπροστά.</w:t>
      </w:r>
    </w:p>
    <w:p w14:paraId="6EA2C37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Τρίτο θέμα είναι η συνέντευξη. Κοιτάξτε, η συνέντευξη έχει ένα αμαρτωλό πα</w:t>
      </w:r>
      <w:r>
        <w:rPr>
          <w:rFonts w:eastAsia="Times New Roman" w:cs="Times New Roman"/>
          <w:szCs w:val="24"/>
        </w:rPr>
        <w:t>ρελθόν. Μάλιστα, θα έλεγα ότι έχει ένα πολύ αμαρτωλό παρελθόν. Εμείς την επαναφέρουμε</w:t>
      </w:r>
      <w:r>
        <w:rPr>
          <w:rFonts w:eastAsia="Times New Roman" w:cs="Times New Roman"/>
          <w:szCs w:val="24"/>
        </w:rPr>
        <w:t>,</w:t>
      </w:r>
      <w:r>
        <w:rPr>
          <w:rFonts w:eastAsia="Times New Roman" w:cs="Times New Roman"/>
          <w:szCs w:val="24"/>
        </w:rPr>
        <w:t xml:space="preserve"> γιατί θεωρούμε ότι η συνέντευξη είναι ένα σημαντικό εργαλείο, είναι μια σημαντική διαδικασία. Την επαναφέρουμε με χαμηλά μόρια. Επίσης, στη συνέντευξη ένα από τα πράγματ</w:t>
      </w:r>
      <w:r>
        <w:rPr>
          <w:rFonts w:eastAsia="Times New Roman" w:cs="Times New Roman"/>
          <w:szCs w:val="24"/>
        </w:rPr>
        <w:t xml:space="preserve">α που θα γίνεται είναι να συνεκτιμάται και η γνώμη του συλλόγου. </w:t>
      </w:r>
    </w:p>
    <w:p w14:paraId="6EA2C37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Εδώ ακούσαμε διάφορα πράγματα, όπως ότι πρέπει να είναι αντικειμενική η συνέντευξη. Ξέρετε, ανάμεσα στο αντικειμενικό και το υποκειμενικό υπάρχει τεράστιος χώρος. Δεν τελειώνει το αντικειμεν</w:t>
      </w:r>
      <w:r>
        <w:rPr>
          <w:rFonts w:eastAsia="Times New Roman" w:cs="Times New Roman"/>
          <w:szCs w:val="24"/>
        </w:rPr>
        <w:t>ικό κάπου και αρχίζει το υποκειμενικό αμέσως μετά. Όταν υπάρχουν άνθρωποι και όχι μηχανήματα, τότε θεσμοί όπως είναι η συνέντευξη, θεσμοί όπως είναι η γνώμη του συλλόγου αποκτούν έναν πλούτο, αποκτούν έναν πλουραλισμό</w:t>
      </w:r>
      <w:r>
        <w:rPr>
          <w:rFonts w:eastAsia="Times New Roman" w:cs="Times New Roman"/>
          <w:szCs w:val="24"/>
        </w:rPr>
        <w:t>,</w:t>
      </w:r>
      <w:r>
        <w:rPr>
          <w:rFonts w:eastAsia="Times New Roman" w:cs="Times New Roman"/>
          <w:szCs w:val="24"/>
        </w:rPr>
        <w:t xml:space="preserve"> διότι κρίνουν οι άνθρωποι. </w:t>
      </w:r>
    </w:p>
    <w:p w14:paraId="6EA2C37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Αυτό, </w:t>
      </w:r>
      <w:r>
        <w:rPr>
          <w:rFonts w:eastAsia="Times New Roman" w:cs="Times New Roman"/>
          <w:szCs w:val="24"/>
        </w:rPr>
        <w:t>λοιπόν, που λέμε είναι</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να υπάρχουν όλοι οι έλεγχοι, για να μη γίνεται καμμία απολύτως αυθαιρεσία –να θυμίσω αμαρτωλό παρελθόν- αλλά ταυτοχρόνως να πάμε όλοι μαζί γενναιόδωρα σε ένα δυναμικό βήμα προς τα μπροστά, να διεκδικήσουμε και να </w:t>
      </w:r>
      <w:proofErr w:type="spellStart"/>
      <w:r>
        <w:rPr>
          <w:rFonts w:eastAsia="Times New Roman" w:cs="Times New Roman"/>
          <w:szCs w:val="24"/>
        </w:rPr>
        <w:t>ανανοηματ</w:t>
      </w:r>
      <w:r>
        <w:rPr>
          <w:rFonts w:eastAsia="Times New Roman" w:cs="Times New Roman"/>
          <w:szCs w:val="24"/>
        </w:rPr>
        <w:t>οδοτήσουμε</w:t>
      </w:r>
      <w:proofErr w:type="spellEnd"/>
      <w:r>
        <w:rPr>
          <w:rFonts w:eastAsia="Times New Roman" w:cs="Times New Roman"/>
          <w:szCs w:val="24"/>
        </w:rPr>
        <w:t xml:space="preserve"> τη συνέντευξη. </w:t>
      </w:r>
    </w:p>
    <w:p w14:paraId="6EA2C37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το πράγμα -το οποίο είναι στη συνείδηση πολλών, γιατί έχουν υποφέρει οι άνθρωποι- που είναι τόσο </w:t>
      </w:r>
      <w:proofErr w:type="spellStart"/>
      <w:r>
        <w:rPr>
          <w:rFonts w:eastAsia="Times New Roman" w:cs="Times New Roman"/>
          <w:szCs w:val="24"/>
        </w:rPr>
        <w:t>απαξιωμένο</w:t>
      </w:r>
      <w:proofErr w:type="spellEnd"/>
      <w:r>
        <w:rPr>
          <w:rFonts w:eastAsia="Times New Roman" w:cs="Times New Roman"/>
          <w:szCs w:val="24"/>
        </w:rPr>
        <w:t xml:space="preserve">, το ξαναφέρνουμε δειλά λέγοντας ότι πρέπει όλοι μαζί να το προφυλάξουμε. Όμως, η προφύλαξή του θα πρέπει ταυτόχρονα </w:t>
      </w:r>
      <w:r>
        <w:rPr>
          <w:rFonts w:eastAsia="Times New Roman" w:cs="Times New Roman"/>
          <w:szCs w:val="24"/>
        </w:rPr>
        <w:t xml:space="preserve">να είναι και η </w:t>
      </w:r>
      <w:proofErr w:type="spellStart"/>
      <w:r>
        <w:rPr>
          <w:rFonts w:eastAsia="Times New Roman" w:cs="Times New Roman"/>
          <w:szCs w:val="24"/>
        </w:rPr>
        <w:t>ανανοηματοδότησή</w:t>
      </w:r>
      <w:proofErr w:type="spellEnd"/>
      <w:r>
        <w:rPr>
          <w:rFonts w:eastAsia="Times New Roman" w:cs="Times New Roman"/>
          <w:szCs w:val="24"/>
        </w:rPr>
        <w:t xml:space="preserve"> του, διότι η </w:t>
      </w:r>
      <w:proofErr w:type="spellStart"/>
      <w:r>
        <w:rPr>
          <w:rFonts w:eastAsia="Times New Roman" w:cs="Times New Roman"/>
          <w:szCs w:val="24"/>
        </w:rPr>
        <w:t>ανανοηματοδότηση</w:t>
      </w:r>
      <w:proofErr w:type="spellEnd"/>
      <w:r>
        <w:rPr>
          <w:rFonts w:eastAsia="Times New Roman" w:cs="Times New Roman"/>
          <w:szCs w:val="24"/>
        </w:rPr>
        <w:t xml:space="preserve"> αυτών σημαίνει </w:t>
      </w:r>
      <w:proofErr w:type="spellStart"/>
      <w:r>
        <w:rPr>
          <w:rFonts w:eastAsia="Times New Roman" w:cs="Times New Roman"/>
          <w:szCs w:val="24"/>
        </w:rPr>
        <w:t>ανανοηματοδότηση</w:t>
      </w:r>
      <w:proofErr w:type="spellEnd"/>
      <w:r>
        <w:rPr>
          <w:rFonts w:eastAsia="Times New Roman" w:cs="Times New Roman"/>
          <w:szCs w:val="24"/>
        </w:rPr>
        <w:t xml:space="preserve"> καθημερινών πρακτικών και κυρίως πρακτικών κρίσης, πρακτικών έκφρασης γνώμης κ.λπ.</w:t>
      </w:r>
      <w:r>
        <w:rPr>
          <w:rFonts w:eastAsia="Times New Roman" w:cs="Times New Roman"/>
          <w:szCs w:val="24"/>
        </w:rPr>
        <w:t>.</w:t>
      </w:r>
      <w:r>
        <w:rPr>
          <w:rFonts w:eastAsia="Times New Roman" w:cs="Times New Roman"/>
          <w:szCs w:val="24"/>
        </w:rPr>
        <w:t xml:space="preserve"> </w:t>
      </w:r>
    </w:p>
    <w:p w14:paraId="6EA2C37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Γι’ αυτό και νομίζουμε ότι δεν υπάρχει ένας τρόπος έκφρασης της γνώμης των συ</w:t>
      </w:r>
      <w:r>
        <w:rPr>
          <w:rFonts w:eastAsia="Times New Roman" w:cs="Times New Roman"/>
          <w:szCs w:val="24"/>
        </w:rPr>
        <w:t xml:space="preserve">λλόγων ούτε και ότι ο ένας τρόπος είναι πιο δημοκρατικός από τον άλλον. Η συνεκτίμηση και η έκφραση γνώμης είναι μια πολύ δύσκολη διαδικασία, είναι μια διαδικασία που αναγκάζει κόσμο να συζητήσει. </w:t>
      </w:r>
    </w:p>
    <w:p w14:paraId="6EA2C37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Μπορώ να σας πω ότι υπάρχει ένας κίνδυνος να μη δίνουμε έμ</w:t>
      </w:r>
      <w:r>
        <w:rPr>
          <w:rFonts w:eastAsia="Times New Roman" w:cs="Times New Roman"/>
          <w:szCs w:val="24"/>
        </w:rPr>
        <w:t>φαση σε αυτά και να δίνουμε έμφαση μόνο στα τυπολατρικά</w:t>
      </w:r>
      <w:r>
        <w:rPr>
          <w:rFonts w:eastAsia="Times New Roman" w:cs="Times New Roman"/>
          <w:szCs w:val="24"/>
        </w:rPr>
        <w:t>,</w:t>
      </w:r>
      <w:r>
        <w:rPr>
          <w:rFonts w:eastAsia="Times New Roman" w:cs="Times New Roman"/>
          <w:szCs w:val="24"/>
        </w:rPr>
        <w:t xml:space="preserve"> όπου η δημοκρατία να εκφυλιστεί τελικά σε διαδικαστικά ζητήματα, ψηφίζω ή δεν ψηφίζω και φεύγω. Δεν είναι τόσο απλή η δημοκρατία. Είναι μια πιο σύνθετη εμπλοκή με την καθημερινότητα και με τους ανθρώ</w:t>
      </w:r>
      <w:r>
        <w:rPr>
          <w:rFonts w:eastAsia="Times New Roman" w:cs="Times New Roman"/>
          <w:szCs w:val="24"/>
        </w:rPr>
        <w:t xml:space="preserve">πους δίπλα μας. </w:t>
      </w:r>
    </w:p>
    <w:p w14:paraId="6EA2C37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Γι’ αυτό λέμε ότι κινούμαστε στο πλαίσιο των αποφάσεων του Συμβουλίου της Επικρατείας και νομίζουμε ότι κατοχυρώνουμε τη λειτουργία της δημοκρατίας και στο σχολείο, αλλά και στα όργανα που θα λάβουν τις αποφάσεις τους σε ένα επίπεδο δημοκρ</w:t>
      </w:r>
      <w:r>
        <w:rPr>
          <w:rFonts w:eastAsia="Times New Roman" w:cs="Times New Roman"/>
          <w:szCs w:val="24"/>
        </w:rPr>
        <w:t xml:space="preserve">ατίας </w:t>
      </w:r>
      <w:r>
        <w:rPr>
          <w:rFonts w:eastAsia="Times New Roman" w:cs="Times New Roman"/>
          <w:szCs w:val="24"/>
        </w:rPr>
        <w:t>-</w:t>
      </w:r>
      <w:r>
        <w:rPr>
          <w:rFonts w:eastAsia="Times New Roman" w:cs="Times New Roman"/>
          <w:szCs w:val="24"/>
        </w:rPr>
        <w:t>μπορώ να σας πω</w:t>
      </w:r>
      <w:r>
        <w:rPr>
          <w:rFonts w:eastAsia="Times New Roman" w:cs="Times New Roman"/>
          <w:szCs w:val="24"/>
        </w:rPr>
        <w:t>-</w:t>
      </w:r>
      <w:r>
        <w:rPr>
          <w:rFonts w:eastAsia="Times New Roman" w:cs="Times New Roman"/>
          <w:szCs w:val="24"/>
        </w:rPr>
        <w:t xml:space="preserve"> και ένα βήμα πιο μπροστά από την κατάσταση που ήδη υπάρχει. </w:t>
      </w:r>
    </w:p>
    <w:p w14:paraId="6EA2C37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Έχει γίνει ολόκληρη ιστορία για το θέμα της θητείας. </w:t>
      </w:r>
    </w:p>
    <w:p w14:paraId="6EA2C37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Ευτυχώς ο κ. Κωνσταντόπουλος πάει-έρχεται μπρος πίσω και δεν με διακόπτει. </w:t>
      </w:r>
    </w:p>
    <w:p w14:paraId="6EA2C37F"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Περιμένω να ακούσω τι θα πείτε για τη μεταβατικότητα που έχω ρωτήσει, κύριε Υπουργέ. </w:t>
      </w:r>
    </w:p>
    <w:p w14:paraId="6EA2C380" w14:textId="77777777" w:rsidR="00E41DDC" w:rsidRDefault="007120B1">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Κύριε συνάδελφε, παρακαλώ καθίστε κάτω. Σας τσίγκλησε και ο κύριος Υπουργός, αλλά εντάξει, ας ελαφρύνουμε λίγο το κλίμα.</w:t>
      </w:r>
    </w:p>
    <w:p w14:paraId="6EA2C381"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ΚΩΝΣΤΑΝΤΙΝΟΣ ΓΑΒ</w:t>
      </w:r>
      <w:r>
        <w:rPr>
          <w:rFonts w:eastAsia="Times New Roman" w:cs="Times New Roman"/>
          <w:b/>
          <w:szCs w:val="24"/>
        </w:rPr>
        <w:t>ΡΟΓΛΟΥ (Υπουργός Παιδείας, Έρευνας και Θρησκευμάτων):</w:t>
      </w:r>
      <w:r>
        <w:rPr>
          <w:rFonts w:eastAsia="Times New Roman" w:cs="Times New Roman"/>
          <w:szCs w:val="24"/>
        </w:rPr>
        <w:t xml:space="preserve"> Ελαφρύ είναι. Με </w:t>
      </w:r>
      <w:proofErr w:type="spellStart"/>
      <w:r>
        <w:rPr>
          <w:rFonts w:eastAsia="Times New Roman" w:cs="Times New Roman"/>
          <w:szCs w:val="24"/>
        </w:rPr>
        <w:t>συγχωρείτε</w:t>
      </w:r>
      <w:proofErr w:type="spellEnd"/>
      <w:r>
        <w:rPr>
          <w:rFonts w:eastAsia="Times New Roman" w:cs="Times New Roman"/>
          <w:szCs w:val="24"/>
        </w:rPr>
        <w:t xml:space="preserve">, κύριε Πρόεδρε. </w:t>
      </w:r>
    </w:p>
    <w:p w14:paraId="6EA2C38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Κοιτάξτε, όποιες και όποιοι είναι να κάνουν αίτηση τώρα</w:t>
      </w:r>
      <w:r>
        <w:rPr>
          <w:rFonts w:eastAsia="Times New Roman" w:cs="Times New Roman"/>
          <w:szCs w:val="24"/>
        </w:rPr>
        <w:t>,</w:t>
      </w:r>
      <w:r>
        <w:rPr>
          <w:rFonts w:eastAsia="Times New Roman" w:cs="Times New Roman"/>
          <w:szCs w:val="24"/>
        </w:rPr>
        <w:t xml:space="preserve"> δεν παίζει κανέναν απολύτως ρόλο πόσα χρόνια έχουν υπηρετήσει ως διευθυντές. Πάμε καλά; Πεντακάθαρο;</w:t>
      </w:r>
      <w:r>
        <w:rPr>
          <w:rFonts w:eastAsia="Times New Roman" w:cs="Times New Roman"/>
          <w:szCs w:val="24"/>
        </w:rPr>
        <w:t xml:space="preserve"> </w:t>
      </w:r>
    </w:p>
    <w:p w14:paraId="6EA2C38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 θέμα, όμως, της θητείας ταυτοχρόνως τίθεται προς συζήτηση. Εσείς δεν θέλατε συζητήσεις; Ας μη συζητήσουμε το θέμα της θητείας στο πλαίσιο μιας εβδομάδας. Ας το συζητήσουμε στο πλαίσιο κάποιων χρόνων που έρχονται. Όμως, ας συζητήσουμε τι σημαίνει το θε</w:t>
      </w:r>
      <w:r>
        <w:rPr>
          <w:rFonts w:eastAsia="Times New Roman" w:cs="Times New Roman"/>
          <w:szCs w:val="24"/>
        </w:rPr>
        <w:t>ωρητικό, κατ’ αρχ</w:t>
      </w:r>
      <w:r>
        <w:rPr>
          <w:rFonts w:eastAsia="Times New Roman" w:cs="Times New Roman"/>
          <w:szCs w:val="24"/>
        </w:rPr>
        <w:t>άς</w:t>
      </w:r>
      <w:r>
        <w:rPr>
          <w:rFonts w:eastAsia="Times New Roman" w:cs="Times New Roman"/>
          <w:szCs w:val="24"/>
        </w:rPr>
        <w:t>, ζήτημα. Όταν ασκείς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κοινωνικό λειτούργημα, πρέπει ή δεν πρέπει να έχεις θητείες; Διότι όλοι θα πρέπει να δεχθούμε πως όταν είμαστε σε ένα πόστο, όταν κάνουμε μια δουλειά, η τάση είναι να </w:t>
      </w:r>
      <w:proofErr w:type="spellStart"/>
      <w:r>
        <w:rPr>
          <w:rFonts w:eastAsia="Times New Roman" w:cs="Times New Roman"/>
          <w:szCs w:val="24"/>
        </w:rPr>
        <w:t>γραφειοκρατικοποιηθούμε</w:t>
      </w:r>
      <w:proofErr w:type="spellEnd"/>
      <w:r>
        <w:rPr>
          <w:rFonts w:eastAsia="Times New Roman" w:cs="Times New Roman"/>
          <w:szCs w:val="24"/>
        </w:rPr>
        <w:t>. Όσοι εδώ είστε</w:t>
      </w:r>
      <w:r>
        <w:rPr>
          <w:rFonts w:eastAsia="Times New Roman" w:cs="Times New Roman"/>
          <w:szCs w:val="24"/>
        </w:rPr>
        <w:t xml:space="preserve"> παλαιότεροι Βουλευτές</w:t>
      </w:r>
      <w:r>
        <w:rPr>
          <w:rFonts w:eastAsia="Times New Roman" w:cs="Times New Roman"/>
          <w:szCs w:val="24"/>
        </w:rPr>
        <w:t>,</w:t>
      </w:r>
      <w:r>
        <w:rPr>
          <w:rFonts w:eastAsia="Times New Roman" w:cs="Times New Roman"/>
          <w:szCs w:val="24"/>
        </w:rPr>
        <w:t xml:space="preserve"> το ξέρετε αυτό, ξέρετε ότι υπάρχει μια τέτοια τάση. Υπάρχουν ειδικές σχέσεις με άτομα, οι οποίες αναπτύσσονται λόγω φιλίας, χημείας, οτιδήποτε. Αυτά δεν είναι καλά πράγματα. Άλλο είναι ο διευθυντής να τους σέβεται όλους και άλλο είν</w:t>
      </w:r>
      <w:r>
        <w:rPr>
          <w:rFonts w:eastAsia="Times New Roman" w:cs="Times New Roman"/>
          <w:szCs w:val="24"/>
        </w:rPr>
        <w:t xml:space="preserve">αι ο διευθυντής μέσα από μια καθημερινότητα και μετά από πολλά χρόνια να δημιουργεί κάποιες καταστάσεις που δεν είναι καλές για το σχολείο. </w:t>
      </w:r>
    </w:p>
    <w:p w14:paraId="6EA2C38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Αυτό σημαίνει ότι πρέπει να υπάρχουν θητείες; Όχι υποχρεωτικά. Ή δεν πρέπει να υπάρχουν θητείες; Αυτό</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λέμε είναι να το συζητήσουμε. Εμείς δεν δεσμευόμαστε για την επόμενη θητεία. Έχουμε πολύ καιρό μπροστά μας για να το συζητήσουμε ψύχραιμα, ήρεμα κ.λπ</w:t>
      </w:r>
      <w:r>
        <w:rPr>
          <w:rFonts w:eastAsia="Times New Roman" w:cs="Times New Roman"/>
          <w:szCs w:val="24"/>
        </w:rPr>
        <w:t>.</w:t>
      </w:r>
      <w:r>
        <w:rPr>
          <w:rFonts w:eastAsia="Times New Roman" w:cs="Times New Roman"/>
          <w:szCs w:val="24"/>
        </w:rPr>
        <w:t xml:space="preserve">. </w:t>
      </w:r>
    </w:p>
    <w:p w14:paraId="6EA2C38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Αυτό που μου έχει κάνει εντύπωση –το είπαμε και στην Επιτροπή Μορφωτικών Υποθέσεων τις περασμένες δύο η</w:t>
      </w:r>
      <w:r>
        <w:rPr>
          <w:rFonts w:eastAsia="Times New Roman" w:cs="Times New Roman"/>
          <w:szCs w:val="24"/>
        </w:rPr>
        <w:t xml:space="preserve">μέρες αλλά και σήμερα εδώ- είναι η άρνηση συναδέλφων να πάρουν θέση για το αν θεωρούν τη γνώμη του συλλόγου κάτι το θετικό ή όχι. </w:t>
      </w:r>
    </w:p>
    <w:p w14:paraId="6EA2C386"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Το είπαμε, κύριε Υπουργέ. </w:t>
      </w:r>
    </w:p>
    <w:p w14:paraId="6EA2C387" w14:textId="77777777" w:rsidR="00E41DDC" w:rsidRDefault="007120B1">
      <w:pPr>
        <w:spacing w:after="0" w:line="600" w:lineRule="auto"/>
        <w:ind w:firstLine="720"/>
        <w:jc w:val="both"/>
        <w:rPr>
          <w:rFonts w:eastAsia="Times New Roman" w:cs="Times New Roman"/>
          <w:b/>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Ναι ή όχι, κυρία </w:t>
      </w:r>
      <w:proofErr w:type="spellStart"/>
      <w:r>
        <w:rPr>
          <w:rFonts w:eastAsia="Times New Roman" w:cs="Times New Roman"/>
          <w:szCs w:val="24"/>
        </w:rPr>
        <w:t>Κεραμέως</w:t>
      </w:r>
      <w:proofErr w:type="spellEnd"/>
      <w:r>
        <w:rPr>
          <w:rFonts w:eastAsia="Times New Roman" w:cs="Times New Roman"/>
          <w:szCs w:val="24"/>
        </w:rPr>
        <w:t>;</w:t>
      </w:r>
      <w:r>
        <w:rPr>
          <w:rFonts w:eastAsia="Times New Roman" w:cs="Times New Roman"/>
          <w:b/>
          <w:szCs w:val="24"/>
        </w:rPr>
        <w:t xml:space="preserve"> </w:t>
      </w:r>
    </w:p>
    <w:p w14:paraId="6EA2C388"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w:t>
      </w:r>
      <w:proofErr w:type="spellStart"/>
      <w:r>
        <w:rPr>
          <w:rFonts w:eastAsia="Times New Roman" w:cs="Times New Roman"/>
          <w:szCs w:val="24"/>
        </w:rPr>
        <w:t>Μοριοδοτείται</w:t>
      </w:r>
      <w:proofErr w:type="spellEnd"/>
      <w:r>
        <w:rPr>
          <w:rFonts w:eastAsia="Times New Roman" w:cs="Times New Roman"/>
          <w:szCs w:val="24"/>
        </w:rPr>
        <w:t>;</w:t>
      </w:r>
    </w:p>
    <w:p w14:paraId="6EA2C389"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Αν </w:t>
      </w:r>
      <w:proofErr w:type="spellStart"/>
      <w:r>
        <w:rPr>
          <w:rFonts w:eastAsia="Times New Roman" w:cs="Times New Roman"/>
          <w:szCs w:val="24"/>
        </w:rPr>
        <w:t>μοριοδοτείται</w:t>
      </w:r>
      <w:proofErr w:type="spellEnd"/>
      <w:r>
        <w:rPr>
          <w:rFonts w:eastAsia="Times New Roman" w:cs="Times New Roman"/>
          <w:szCs w:val="24"/>
        </w:rPr>
        <w:t xml:space="preserve">; Όχι, αυτό απαντάει στο ερώτημα αν </w:t>
      </w:r>
      <w:proofErr w:type="spellStart"/>
      <w:r>
        <w:rPr>
          <w:rFonts w:eastAsia="Times New Roman" w:cs="Times New Roman"/>
          <w:szCs w:val="24"/>
        </w:rPr>
        <w:t>μοριοδοτείται</w:t>
      </w:r>
      <w:proofErr w:type="spellEnd"/>
      <w:r>
        <w:rPr>
          <w:rFonts w:eastAsia="Times New Roman" w:cs="Times New Roman"/>
          <w:szCs w:val="24"/>
        </w:rPr>
        <w:t xml:space="preserve">. Εγώ σας κάνω ένα άλλο ερώτημα. </w:t>
      </w:r>
    </w:p>
    <w:p w14:paraId="6EA2C38A"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Δεν θέλουμε </w:t>
      </w:r>
      <w:r>
        <w:rPr>
          <w:rFonts w:eastAsia="Times New Roman" w:cs="Times New Roman"/>
          <w:szCs w:val="24"/>
        </w:rPr>
        <w:t xml:space="preserve">τον δημοφιλή, θέλουμε τον άξιο. </w:t>
      </w:r>
    </w:p>
    <w:p w14:paraId="6EA2C38B"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Ναι, γιατί όμως η γνώμη του </w:t>
      </w:r>
      <w:r>
        <w:rPr>
          <w:rFonts w:eastAsia="Times New Roman" w:cs="Times New Roman"/>
          <w:szCs w:val="24"/>
        </w:rPr>
        <w:lastRenderedPageBreak/>
        <w:t xml:space="preserve">συλλόγου; Βλέπετε, αυτό υποτιμά βαθύτατα τους συναδέλφους. Είπε η κ. </w:t>
      </w:r>
      <w:proofErr w:type="spellStart"/>
      <w:r>
        <w:rPr>
          <w:rFonts w:eastAsia="Times New Roman" w:cs="Times New Roman"/>
          <w:szCs w:val="24"/>
        </w:rPr>
        <w:t>Κεραμέως</w:t>
      </w:r>
      <w:proofErr w:type="spellEnd"/>
      <w:r>
        <w:rPr>
          <w:rFonts w:eastAsia="Times New Roman" w:cs="Times New Roman"/>
          <w:szCs w:val="24"/>
        </w:rPr>
        <w:t xml:space="preserve"> ότι θέλουμε τον άξιο, όχι τον δημοφιλή. Αυτό όμ</w:t>
      </w:r>
      <w:r>
        <w:rPr>
          <w:rFonts w:eastAsia="Times New Roman" w:cs="Times New Roman"/>
          <w:szCs w:val="24"/>
        </w:rPr>
        <w:t>ως δεν υποτιμά την κρίση των ανθρώπων; Γιατί</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οι άνθρωποι πρέπει να προτείνουν μόνο τους δημοφιλείς και όχι τους άξιους και όχι τους άξιους και δημοφιλείς; Γιατί</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 προνόμιο της αξιοσύνης το έχουν ορισμένοι μόνο σε αυτή την κοινωνία; Εμείς</w:t>
      </w:r>
      <w:r>
        <w:rPr>
          <w:rFonts w:eastAsia="Times New Roman" w:cs="Times New Roman"/>
          <w:szCs w:val="24"/>
        </w:rPr>
        <w:t xml:space="preserve"> θεωρούμε ότι οι σύλλογοι έχουν απόλυτη ελευθερία και ωριμότητα να προτείνουν αυτούς που θα προτείνουν. Είμαι σίγουρος ότι ορισμένοι δεν θα προτείνουν τους άξιους. </w:t>
      </w:r>
    </w:p>
    <w:p w14:paraId="6EA2C38C"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Αξιολόγηση, λέξη «</w:t>
      </w:r>
      <w:proofErr w:type="spellStart"/>
      <w:r>
        <w:rPr>
          <w:rFonts w:eastAsia="Times New Roman" w:cs="Times New Roman"/>
          <w:szCs w:val="24"/>
        </w:rPr>
        <w:t>τζιζ</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6EA2C38D" w14:textId="77777777" w:rsidR="00E41DDC" w:rsidRDefault="007120B1">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Μην κάνουμε τώρα </w:t>
      </w:r>
      <w:r>
        <w:rPr>
          <w:rFonts w:eastAsia="Times New Roman"/>
          <w:bCs/>
          <w:szCs w:val="24"/>
        </w:rPr>
        <w:t xml:space="preserve">τέτοια διαλογική κουβέντα. Δεν θα τελειώσουμε ποτέ. </w:t>
      </w:r>
    </w:p>
    <w:p w14:paraId="6EA2C38E" w14:textId="77777777" w:rsidR="00E41DDC" w:rsidRDefault="007120B1">
      <w:pPr>
        <w:spacing w:after="0" w:line="600" w:lineRule="auto"/>
        <w:ind w:firstLine="720"/>
        <w:jc w:val="both"/>
        <w:rPr>
          <w:rFonts w:eastAsia="Times New Roman"/>
          <w:bCs/>
          <w:szCs w:val="24"/>
        </w:rPr>
      </w:pPr>
      <w:r>
        <w:rPr>
          <w:rFonts w:eastAsia="Times New Roman"/>
          <w:b/>
          <w:bCs/>
          <w:szCs w:val="24"/>
        </w:rPr>
        <w:t>ΚΩΝΣΤΑΝΤΙΝΟΣ ΓΑΒΡΟΓΛΟΥ (Υπουργός Παιδείας, Έρευνας και Θρησκευμάτων):</w:t>
      </w:r>
      <w:r>
        <w:rPr>
          <w:rFonts w:eastAsia="Times New Roman"/>
          <w:bCs/>
          <w:szCs w:val="24"/>
        </w:rPr>
        <w:t xml:space="preserve"> Εγώ λέω ότι ορισμένοι δεν θα είναι άξιοι, αλλά ας μην υπονομεύουμε από την αρχή τις διαδικασίες. Και είμαστε σίγουροι ότι θα αναδειχθ</w:t>
      </w:r>
      <w:r>
        <w:rPr>
          <w:rFonts w:eastAsia="Times New Roman"/>
          <w:bCs/>
          <w:szCs w:val="24"/>
        </w:rPr>
        <w:t xml:space="preserve">ούν αυτοί που είναι άξιοι να αναλάβουν αυτά τα καθήκοντα. </w:t>
      </w:r>
    </w:p>
    <w:p w14:paraId="6EA2C38F" w14:textId="77777777" w:rsidR="00E41DDC" w:rsidRDefault="007120B1">
      <w:pPr>
        <w:spacing w:after="0" w:line="600" w:lineRule="auto"/>
        <w:ind w:firstLine="720"/>
        <w:jc w:val="both"/>
        <w:rPr>
          <w:rFonts w:eastAsia="Times New Roman"/>
          <w:bCs/>
          <w:szCs w:val="24"/>
        </w:rPr>
      </w:pPr>
      <w:r>
        <w:rPr>
          <w:rFonts w:eastAsia="Times New Roman"/>
          <w:bCs/>
          <w:szCs w:val="24"/>
        </w:rPr>
        <w:t>Προσέξτε, τώρα, όμως. Οι άξιοι δεν είναι άξιοι λόγω κάποιας αξιολόγησης που γίνεται με ένα φύλλο με άπειρες ερωτή</w:t>
      </w:r>
      <w:r>
        <w:rPr>
          <w:rFonts w:eastAsia="Times New Roman"/>
          <w:bCs/>
          <w:szCs w:val="24"/>
        </w:rPr>
        <w:lastRenderedPageBreak/>
        <w:t>σεις και ο ένας έχει μαζέψει τριάντα οκτώ μόρια και ο άλλος δώδεκα. Αυτό δεν είναι δ</w:t>
      </w:r>
      <w:r>
        <w:rPr>
          <w:rFonts w:eastAsia="Times New Roman"/>
          <w:bCs/>
          <w:szCs w:val="24"/>
        </w:rPr>
        <w:t xml:space="preserve">ήλωση αξιοσύνης. Διότι ουσιαστικά αυτό λέτε. Λέτε να </w:t>
      </w:r>
      <w:proofErr w:type="spellStart"/>
      <w:r>
        <w:rPr>
          <w:rFonts w:eastAsia="Times New Roman"/>
          <w:bCs/>
          <w:szCs w:val="24"/>
        </w:rPr>
        <w:t>ποσοτικοποιήσουμε</w:t>
      </w:r>
      <w:proofErr w:type="spellEnd"/>
      <w:r>
        <w:rPr>
          <w:rFonts w:eastAsia="Times New Roman"/>
          <w:bCs/>
          <w:szCs w:val="24"/>
        </w:rPr>
        <w:t xml:space="preserve"> την κοινωνική ζωή. Αυτό γίνεται. Μπορώ να σας πω ότι οι τρομακτικές πιέσεις που έχουμε πολλές φορές και για το θέμα της </w:t>
      </w:r>
      <w:proofErr w:type="spellStart"/>
      <w:r>
        <w:rPr>
          <w:rFonts w:eastAsia="Times New Roman"/>
          <w:bCs/>
          <w:szCs w:val="24"/>
        </w:rPr>
        <w:t>μοριοδότησης</w:t>
      </w:r>
      <w:proofErr w:type="spellEnd"/>
      <w:r>
        <w:rPr>
          <w:rFonts w:eastAsia="Times New Roman"/>
          <w:bCs/>
          <w:szCs w:val="24"/>
        </w:rPr>
        <w:t xml:space="preserve"> δεν βοηθούν τη δημοκρατία. </w:t>
      </w:r>
    </w:p>
    <w:p w14:paraId="6EA2C390" w14:textId="77777777" w:rsidR="00E41DDC" w:rsidRDefault="007120B1">
      <w:pPr>
        <w:spacing w:after="0" w:line="600" w:lineRule="auto"/>
        <w:ind w:firstLine="720"/>
        <w:jc w:val="both"/>
        <w:rPr>
          <w:rFonts w:eastAsia="Times New Roman"/>
          <w:bCs/>
          <w:szCs w:val="24"/>
        </w:rPr>
      </w:pPr>
      <w:r>
        <w:rPr>
          <w:rFonts w:eastAsia="Times New Roman"/>
          <w:bCs/>
          <w:szCs w:val="24"/>
        </w:rPr>
        <w:t>Από την άλλη μεριά, προφ</w:t>
      </w:r>
      <w:r>
        <w:rPr>
          <w:rFonts w:eastAsia="Times New Roman"/>
          <w:bCs/>
          <w:szCs w:val="24"/>
        </w:rPr>
        <w:t xml:space="preserve">ανώς η ποσοτικοποίηση </w:t>
      </w:r>
      <w:proofErr w:type="spellStart"/>
      <w:r>
        <w:rPr>
          <w:rFonts w:eastAsia="Times New Roman"/>
          <w:bCs/>
          <w:szCs w:val="24"/>
        </w:rPr>
        <w:t>κανονικοποιεί</w:t>
      </w:r>
      <w:proofErr w:type="spellEnd"/>
      <w:r>
        <w:rPr>
          <w:rFonts w:eastAsia="Times New Roman"/>
          <w:bCs/>
          <w:szCs w:val="24"/>
        </w:rPr>
        <w:t xml:space="preserve"> καταστάσεις, σου δίνει τη δυνατότητα να μπορέσεις να προχωρήσεις. </w:t>
      </w:r>
    </w:p>
    <w:p w14:paraId="6EA2C39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Όμως, αυτό που λέει η Νέα Δημοκρατία και αυτό που λέει και το ΚΚΕ είναι: Καταργείστε πρώτα το </w:t>
      </w:r>
      <w:proofErr w:type="spellStart"/>
      <w:r>
        <w:rPr>
          <w:rFonts w:eastAsia="Times New Roman" w:cs="Times New Roman"/>
          <w:szCs w:val="24"/>
        </w:rPr>
        <w:t>καθηκοντολόγιο</w:t>
      </w:r>
      <w:proofErr w:type="spellEnd"/>
      <w:r>
        <w:rPr>
          <w:rFonts w:eastAsia="Times New Roman" w:cs="Times New Roman"/>
          <w:szCs w:val="24"/>
        </w:rPr>
        <w:t xml:space="preserve"> και μετά βλέπουμε για τον </w:t>
      </w:r>
      <w:r>
        <w:rPr>
          <w:rFonts w:eastAsia="Times New Roman" w:cs="Times New Roman"/>
          <w:szCs w:val="24"/>
        </w:rPr>
        <w:t>σ</w:t>
      </w:r>
      <w:r>
        <w:rPr>
          <w:rFonts w:eastAsia="Times New Roman" w:cs="Times New Roman"/>
          <w:szCs w:val="24"/>
        </w:rPr>
        <w:t xml:space="preserve">ύλλογο. </w:t>
      </w:r>
    </w:p>
    <w:p w14:paraId="6EA2C392"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ΔΕΛΗΣ:</w:t>
      </w:r>
      <w:r>
        <w:rPr>
          <w:rFonts w:eastAsia="Times New Roman" w:cs="Times New Roman"/>
          <w:szCs w:val="24"/>
        </w:rPr>
        <w:t xml:space="preserve"> Η Νέα Δημοκρατία δεν ζητάει την κατάργηση. </w:t>
      </w:r>
    </w:p>
    <w:p w14:paraId="6EA2C393"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Όχι, λέω το ΚΚΕ. </w:t>
      </w:r>
    </w:p>
    <w:p w14:paraId="6EA2C39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Κατ’ αρχάς, εμείς -ενδεχομένως να το γνωρίζετε- ήδη προχωράμε στην αλλαγή του </w:t>
      </w:r>
      <w:proofErr w:type="spellStart"/>
      <w:r>
        <w:rPr>
          <w:rFonts w:eastAsia="Times New Roman" w:cs="Times New Roman"/>
          <w:szCs w:val="24"/>
        </w:rPr>
        <w:t>καθηκοντολογίου</w:t>
      </w:r>
      <w:proofErr w:type="spellEnd"/>
      <w:r>
        <w:rPr>
          <w:rFonts w:eastAsia="Times New Roman" w:cs="Times New Roman"/>
          <w:szCs w:val="24"/>
        </w:rPr>
        <w:t>. Αυτό είναι το πρώτο. Δ</w:t>
      </w:r>
      <w:r>
        <w:rPr>
          <w:rFonts w:eastAsia="Times New Roman" w:cs="Times New Roman"/>
          <w:szCs w:val="24"/>
        </w:rPr>
        <w:t xml:space="preserve">εύτερον, προχωράμε στη σύνταξη του </w:t>
      </w:r>
      <w:r>
        <w:rPr>
          <w:rFonts w:eastAsia="Times New Roman" w:cs="Times New Roman"/>
          <w:szCs w:val="24"/>
        </w:rPr>
        <w:t>προεδρικού διατάγματος</w:t>
      </w:r>
      <w:r>
        <w:rPr>
          <w:rFonts w:eastAsia="Times New Roman" w:cs="Times New Roman"/>
          <w:szCs w:val="24"/>
        </w:rPr>
        <w:t xml:space="preserve"> </w:t>
      </w:r>
      <w:r>
        <w:rPr>
          <w:rFonts w:eastAsia="Times New Roman" w:cs="Times New Roman"/>
          <w:szCs w:val="24"/>
        </w:rPr>
        <w:lastRenderedPageBreak/>
        <w:t>για τη σχολική μονάδα. Ήδη έχει πάει στο Συμβούλιο της Επικρατείας. Τρίτον, έχουμε συζητήσεις με τον Συνήγορο του Παιδιού για να δούμε πώς θα προχωρήσουμε με καλύτερο τρόπο σε θέματα των μαθητικών κ</w:t>
      </w:r>
      <w:r>
        <w:rPr>
          <w:rFonts w:eastAsia="Times New Roman" w:cs="Times New Roman"/>
          <w:szCs w:val="24"/>
        </w:rPr>
        <w:t xml:space="preserve">οινοτήτων. </w:t>
      </w:r>
    </w:p>
    <w:p w14:paraId="6EA2C39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Όμως, κοιτάξτε, το ΚΚΕ είχε αυτό το πρόβλημα: εν</w:t>
      </w:r>
      <w:r>
        <w:rPr>
          <w:rFonts w:eastAsia="Times New Roman" w:cs="Times New Roman"/>
          <w:szCs w:val="24"/>
        </w:rPr>
        <w:t xml:space="preserve"> </w:t>
      </w:r>
      <w:r>
        <w:rPr>
          <w:rFonts w:eastAsia="Times New Roman" w:cs="Times New Roman"/>
          <w:szCs w:val="24"/>
        </w:rPr>
        <w:t>όψει ενός παραδείσου, που κάποια στιγμή θα έρθει, θεωρεί ότι δεν πειράζει, η σημερινή κόλαση είναι μια χαρά. Δεν υπάρχει καμμία προσπάθεια να ενισχυθούν χαραμάδες, ρωγμές, νέες πρωτοβουλίες σε δη</w:t>
      </w:r>
      <w:r>
        <w:rPr>
          <w:rFonts w:eastAsia="Times New Roman" w:cs="Times New Roman"/>
          <w:szCs w:val="24"/>
        </w:rPr>
        <w:t>μοκρατικότερη κατεύθυνση. Η επίκληση του γενικού για να μην πάρουμε θέση στο ειδικό, δεν βοηθάει</w:t>
      </w:r>
      <w:r>
        <w:rPr>
          <w:rFonts w:eastAsia="Times New Roman" w:cs="Times New Roman"/>
          <w:szCs w:val="24"/>
        </w:rPr>
        <w:t>,</w:t>
      </w:r>
      <w:r>
        <w:rPr>
          <w:rFonts w:eastAsia="Times New Roman" w:cs="Times New Roman"/>
          <w:szCs w:val="24"/>
        </w:rPr>
        <w:t xml:space="preserve"> νομίζω</w:t>
      </w:r>
      <w:r>
        <w:rPr>
          <w:rFonts w:eastAsia="Times New Roman" w:cs="Times New Roman"/>
          <w:szCs w:val="24"/>
        </w:rPr>
        <w:t>,</w:t>
      </w:r>
      <w:r>
        <w:rPr>
          <w:rFonts w:eastAsia="Times New Roman" w:cs="Times New Roman"/>
          <w:szCs w:val="24"/>
        </w:rPr>
        <w:t xml:space="preserve"> κανέναν. </w:t>
      </w:r>
    </w:p>
    <w:p w14:paraId="6EA2C39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Λέχθηκαν διάφορα, όπως ότι περιμένουμε τον χαμό που πρόκειται </w:t>
      </w:r>
      <w:r>
        <w:rPr>
          <w:rFonts w:eastAsia="Times New Roman" w:cs="Times New Roman"/>
          <w:szCs w:val="24"/>
        </w:rPr>
        <w:t xml:space="preserve">να </w:t>
      </w:r>
      <w:r>
        <w:rPr>
          <w:rFonts w:eastAsia="Times New Roman" w:cs="Times New Roman"/>
          <w:szCs w:val="24"/>
        </w:rPr>
        <w:t>γίνει με το νομοσχέδιο που θα κατεβάσουμε για την τριτοβάθμια εκπαίδευση κ.</w:t>
      </w:r>
      <w:r>
        <w:rPr>
          <w:rFonts w:eastAsia="Times New Roman" w:cs="Times New Roman"/>
          <w:szCs w:val="24"/>
        </w:rPr>
        <w:t>λπ</w:t>
      </w:r>
      <w:r>
        <w:rPr>
          <w:rFonts w:eastAsia="Times New Roman" w:cs="Times New Roman"/>
          <w:szCs w:val="24"/>
        </w:rPr>
        <w:t>.</w:t>
      </w:r>
      <w:r>
        <w:rPr>
          <w:rFonts w:eastAsia="Times New Roman" w:cs="Times New Roman"/>
          <w:szCs w:val="24"/>
        </w:rPr>
        <w:t>. Θα το δείτε το νομοσχέδιο. Νομίζουμε ότι φέρνει ιδιαίτερα θετικές διατάξεις. Μ</w:t>
      </w:r>
      <w:r>
        <w:rPr>
          <w:rFonts w:eastAsia="Times New Roman" w:cs="Times New Roman"/>
          <w:szCs w:val="24"/>
        </w:rPr>
        <w:t>ί</w:t>
      </w:r>
      <w:r>
        <w:rPr>
          <w:rFonts w:eastAsia="Times New Roman" w:cs="Times New Roman"/>
          <w:szCs w:val="24"/>
        </w:rPr>
        <w:t xml:space="preserve">α απ’ αυτές θα ήθελα σήμερα να την ανακοινώσω. Τα πενταετή πτυχία να είναι το ενοποιημένο </w:t>
      </w:r>
      <w:r>
        <w:rPr>
          <w:rFonts w:eastAsia="Times New Roman" w:cs="Times New Roman"/>
          <w:szCs w:val="24"/>
          <w:lang w:val="en-US"/>
        </w:rPr>
        <w:t>master</w:t>
      </w:r>
      <w:r>
        <w:rPr>
          <w:rFonts w:eastAsia="Times New Roman" w:cs="Times New Roman"/>
          <w:szCs w:val="24"/>
        </w:rPr>
        <w:t xml:space="preserve">. </w:t>
      </w:r>
    </w:p>
    <w:p w14:paraId="6EA2C39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Όμως, προσέξτε: Προχθές το βράδυ το Τεχνικό Επιμελητήριο με ομόφωνη </w:t>
      </w:r>
      <w:r>
        <w:rPr>
          <w:rFonts w:eastAsia="Times New Roman" w:cs="Times New Roman"/>
          <w:szCs w:val="24"/>
        </w:rPr>
        <w:t xml:space="preserve">απόφαση αποφάσισε να προχωρήσει στη δημιουργία ενός τμήματος εγγραφής αποφοίτων μηχανικών των </w:t>
      </w:r>
      <w:r>
        <w:rPr>
          <w:rFonts w:eastAsia="Times New Roman" w:cs="Times New Roman"/>
          <w:szCs w:val="24"/>
        </w:rPr>
        <w:lastRenderedPageBreak/>
        <w:t>ΤΕΙ. Να χαιρετήσουμε αυτή την πρωτοβουλία. Ανοίγει την πόρτα για να λυθούν επαγγελματικά ζητήματα, που χρονίζουν επί εξήντα χρόνια ανάμεσα σε μηχανικούς των πολυτ</w:t>
      </w:r>
      <w:r>
        <w:rPr>
          <w:rFonts w:eastAsia="Times New Roman" w:cs="Times New Roman"/>
          <w:szCs w:val="24"/>
        </w:rPr>
        <w:t xml:space="preserve">εχνικών σχολών και μηχανικούς των ΤΕΙ. </w:t>
      </w:r>
    </w:p>
    <w:p w14:paraId="6EA2C39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6EA2C39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Πρέπει να χαιρετήσουμε την πρωτοβουλία του Τεχνικού Επιμελητηρίου και όλων των παρατάξεων, γιατί ήταν ομόφωνη. Και ο νόμος, το νομοσχέδιο, θα πρέπει να κατοχυρώσει αυτή τη διαφορά που υπάρχει ανάμεσα στο </w:t>
      </w:r>
      <w:r>
        <w:rPr>
          <w:rFonts w:eastAsia="Times New Roman" w:cs="Times New Roman"/>
          <w:szCs w:val="24"/>
        </w:rPr>
        <w:t>π</w:t>
      </w:r>
      <w:r>
        <w:rPr>
          <w:rFonts w:eastAsia="Times New Roman" w:cs="Times New Roman"/>
          <w:szCs w:val="24"/>
        </w:rPr>
        <w:t>ολυτεχνείο και στα ΤΕΙ, ώστε να ανοίξει η λύση ενός</w:t>
      </w:r>
      <w:r>
        <w:rPr>
          <w:rFonts w:eastAsia="Times New Roman" w:cs="Times New Roman"/>
          <w:szCs w:val="24"/>
        </w:rPr>
        <w:t xml:space="preserve"> τόσου σοβαρού κοινωνικού προβλήματος. Τέτοια πράγματα πάμε να κάνουμε. Αν νομίζετε ότι αυτά είναι δευτερεύοντα ή είναι θυελλώδεις άνεμοι…</w:t>
      </w:r>
    </w:p>
    <w:p w14:paraId="6EA2C39A"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Το ΤΕΕ το έκανε αυτό.</w:t>
      </w:r>
    </w:p>
    <w:p w14:paraId="6EA2C39B" w14:textId="77777777" w:rsidR="00E41DDC" w:rsidRDefault="007120B1">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Μη διακόπτουμε, γιατί ο Υπουργός συμπλήρωσε</w:t>
      </w:r>
      <w:r>
        <w:rPr>
          <w:rFonts w:eastAsia="Times New Roman" w:cs="Times New Roman"/>
          <w:szCs w:val="24"/>
        </w:rPr>
        <w:t xml:space="preserve"> τον χρόνο. Θα υπάρξει μια μικρή ανοχή, αλλά όχι μεγάλη. </w:t>
      </w:r>
    </w:p>
    <w:p w14:paraId="6EA2C39C"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Σας ευχαριστώ, κύριε Πρόεδρε.</w:t>
      </w:r>
    </w:p>
    <w:p w14:paraId="6EA2C39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Κοιτάξτε, προφανώς δεν θέλω να ιδιοποιηθώ τι έκανε το ΤΕΕ, αλλά σας λέω πώς συνδυάζεται με το νομο</w:t>
      </w:r>
      <w:r>
        <w:rPr>
          <w:rFonts w:eastAsia="Times New Roman" w:cs="Times New Roman"/>
          <w:szCs w:val="24"/>
        </w:rPr>
        <w:t>σχέδιο η κατοχύρωση του πενταετούς. Νομίζω ότι το καταλάβ</w:t>
      </w:r>
      <w:r>
        <w:rPr>
          <w:rFonts w:eastAsia="Times New Roman" w:cs="Times New Roman"/>
          <w:szCs w:val="24"/>
        </w:rPr>
        <w:t>α</w:t>
      </w:r>
      <w:r>
        <w:rPr>
          <w:rFonts w:eastAsia="Times New Roman" w:cs="Times New Roman"/>
          <w:szCs w:val="24"/>
        </w:rPr>
        <w:t xml:space="preserve">τε. Επίσης, και οι γιατροί νομίζω ότι θα τύχουν μιας ευνοϊκότερης αντιμετώπισης. </w:t>
      </w:r>
    </w:p>
    <w:p w14:paraId="6EA2C39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Τελειώνω, λοιπόν, πολύ γρήγορα με δύο θέματα.</w:t>
      </w:r>
    </w:p>
    <w:p w14:paraId="6EA2C39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Στον νόμο που ψηφίστηκε πριν κάποιες μέρες</w:t>
      </w:r>
      <w:r>
        <w:rPr>
          <w:rFonts w:eastAsia="Times New Roman" w:cs="Times New Roman"/>
          <w:szCs w:val="24"/>
        </w:rPr>
        <w:t>,</w:t>
      </w:r>
      <w:r>
        <w:rPr>
          <w:rFonts w:eastAsia="Times New Roman" w:cs="Times New Roman"/>
          <w:szCs w:val="24"/>
        </w:rPr>
        <w:t xml:space="preserve"> σχετικά με την ιδιωτική εκ</w:t>
      </w:r>
      <w:r>
        <w:rPr>
          <w:rFonts w:eastAsia="Times New Roman" w:cs="Times New Roman"/>
          <w:szCs w:val="24"/>
        </w:rPr>
        <w:t>παίδευση</w:t>
      </w:r>
      <w:r>
        <w:rPr>
          <w:rFonts w:eastAsia="Times New Roman" w:cs="Times New Roman"/>
          <w:szCs w:val="24"/>
        </w:rPr>
        <w:t>,</w:t>
      </w:r>
      <w:r>
        <w:rPr>
          <w:rFonts w:eastAsia="Times New Roman" w:cs="Times New Roman"/>
          <w:szCs w:val="24"/>
        </w:rPr>
        <w:t xml:space="preserve"> πρέπει να είναι σαφές –και το διευκρινίζω γιατί είναι μια βουλευτική τροπολογία, που έχει έρθει- ότι η κρίση για την τέλεση ή μη των πειθαρχικών παραπτωμάτων εκ μέρους των εκπαιδευτικών της ιδιωτικής εκπαίδευσης και η επιβολή των προβλεπόμενων πε</w:t>
      </w:r>
      <w:r>
        <w:rPr>
          <w:rFonts w:eastAsia="Times New Roman" w:cs="Times New Roman"/>
          <w:szCs w:val="24"/>
        </w:rPr>
        <w:t xml:space="preserve">ιθαρχικών ποινών ανήκουν στην αποκλειστική αρμοδιότητα των </w:t>
      </w:r>
      <w:proofErr w:type="spellStart"/>
      <w:r>
        <w:rPr>
          <w:rFonts w:eastAsia="Times New Roman" w:cs="Times New Roman"/>
          <w:szCs w:val="24"/>
        </w:rPr>
        <w:t>προβλεπομένων</w:t>
      </w:r>
      <w:proofErr w:type="spellEnd"/>
      <w:r>
        <w:rPr>
          <w:rFonts w:eastAsia="Times New Roman" w:cs="Times New Roman"/>
          <w:szCs w:val="24"/>
        </w:rPr>
        <w:t xml:space="preserve"> από τις κείμενες διατάξεις πειθαρχικών οργάνων και σε καμμία περίπτωση δεν ανήκουν στην αρμοδιότητα της τριμελούς επιτροπής δικαστών. Να το διευκρινίσουμε αυτό. Υπάρχει νόμος και αυτο</w:t>
      </w:r>
      <w:r>
        <w:rPr>
          <w:rFonts w:eastAsia="Times New Roman" w:cs="Times New Roman"/>
          <w:szCs w:val="24"/>
        </w:rPr>
        <w:t>ύ του είδους τα παραπτώματα τα διαχειριζόμαστε με βάση αυτόν τον νόμο. Άρα δεν έχουν καμμία σχέση με τη διαδικασία παραπομπής στην τριμελή επιτροπή δικαστών κλπ.</w:t>
      </w:r>
    </w:p>
    <w:p w14:paraId="6EA2C3A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τελευταίο θέμα αφορά το </w:t>
      </w:r>
      <w:r>
        <w:rPr>
          <w:rFonts w:eastAsia="Times New Roman" w:cs="Times New Roman"/>
          <w:szCs w:val="24"/>
        </w:rPr>
        <w:t>τ</w:t>
      </w:r>
      <w:r>
        <w:rPr>
          <w:rFonts w:eastAsia="Times New Roman" w:cs="Times New Roman"/>
          <w:szCs w:val="24"/>
        </w:rPr>
        <w:t xml:space="preserve">έμενος. Έχει μια σημασία η οικοδόμηση του </w:t>
      </w:r>
      <w:r>
        <w:rPr>
          <w:rFonts w:eastAsia="Times New Roman" w:cs="Times New Roman"/>
          <w:szCs w:val="24"/>
        </w:rPr>
        <w:t>τ</w:t>
      </w:r>
      <w:r>
        <w:rPr>
          <w:rFonts w:eastAsia="Times New Roman" w:cs="Times New Roman"/>
          <w:szCs w:val="24"/>
        </w:rPr>
        <w:t xml:space="preserve">εμένους, όπως έχει και </w:t>
      </w:r>
      <w:r>
        <w:rPr>
          <w:rFonts w:eastAsia="Times New Roman" w:cs="Times New Roman"/>
          <w:szCs w:val="24"/>
        </w:rPr>
        <w:t xml:space="preserve">μια σημασία η λειτουργία του </w:t>
      </w:r>
      <w:r>
        <w:rPr>
          <w:rFonts w:eastAsia="Times New Roman" w:cs="Times New Roman"/>
          <w:szCs w:val="24"/>
        </w:rPr>
        <w:t>τ</w:t>
      </w:r>
      <w:r>
        <w:rPr>
          <w:rFonts w:eastAsia="Times New Roman" w:cs="Times New Roman"/>
          <w:szCs w:val="24"/>
        </w:rPr>
        <w:t xml:space="preserve">εμένους. </w:t>
      </w:r>
    </w:p>
    <w:p w14:paraId="6EA2C3A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Η οικοδόμηση του </w:t>
      </w:r>
      <w:r>
        <w:rPr>
          <w:rFonts w:eastAsia="Times New Roman" w:cs="Times New Roman"/>
          <w:szCs w:val="24"/>
        </w:rPr>
        <w:t>τ</w:t>
      </w:r>
      <w:r>
        <w:rPr>
          <w:rFonts w:eastAsia="Times New Roman" w:cs="Times New Roman"/>
          <w:szCs w:val="24"/>
        </w:rPr>
        <w:t>εμένους δεν ταυτίζεται με τη λειτουργία του. Για τη λειτουργία του πρέπει να γίνουν διάφορα πράγματα.</w:t>
      </w:r>
    </w:p>
    <w:p w14:paraId="6EA2C3A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Θα παρακαλούσα να δείξουμε μια πολιτική και κοινωνική ωριμότητα για τη λειτουργία –επιμένω- του </w:t>
      </w:r>
      <w:r>
        <w:rPr>
          <w:rFonts w:eastAsia="Times New Roman" w:cs="Times New Roman"/>
          <w:szCs w:val="24"/>
        </w:rPr>
        <w:t>τ</w:t>
      </w:r>
      <w:r>
        <w:rPr>
          <w:rFonts w:eastAsia="Times New Roman" w:cs="Times New Roman"/>
          <w:szCs w:val="24"/>
        </w:rPr>
        <w:t xml:space="preserve">εμένους, όταν έχουμε τόσον κόσμο και στο </w:t>
      </w:r>
      <w:r>
        <w:rPr>
          <w:rFonts w:eastAsia="Times New Roman" w:cs="Times New Roman"/>
          <w:szCs w:val="24"/>
        </w:rPr>
        <w:t>λ</w:t>
      </w:r>
      <w:r>
        <w:rPr>
          <w:rFonts w:eastAsia="Times New Roman" w:cs="Times New Roman"/>
          <w:szCs w:val="24"/>
        </w:rPr>
        <w:t xml:space="preserve">εκανοπέδιο Αττικής και στη χώρα μας που είναι μουσουλμάνοι. </w:t>
      </w:r>
    </w:p>
    <w:p w14:paraId="6EA2C3A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Και επιπλέον του </w:t>
      </w:r>
      <w:r>
        <w:rPr>
          <w:rFonts w:eastAsia="Times New Roman" w:cs="Times New Roman"/>
          <w:szCs w:val="24"/>
        </w:rPr>
        <w:t>τ</w:t>
      </w:r>
      <w:r>
        <w:rPr>
          <w:rFonts w:eastAsia="Times New Roman" w:cs="Times New Roman"/>
          <w:szCs w:val="24"/>
        </w:rPr>
        <w:t>εμένους, θα παρακαλούσα να εκφραστεί και μια βούληση από τους επόμενους ομιλητές για να λυθεί το θέμα του μουσουλμανικού νεκροταφείου.</w:t>
      </w:r>
      <w:r>
        <w:rPr>
          <w:rFonts w:eastAsia="Times New Roman" w:cs="Times New Roman"/>
          <w:szCs w:val="24"/>
        </w:rPr>
        <w:t xml:space="preserve"> Διότι ενώ η Εκκλησία της Ελλάδος ομόφωνα παραχώρησε είκοσι στρέμματα στο Σχιστό, η εταιρεία που έχει τις εργολαβίες, λόγω οικονομικών προβλημάτων, έχει φαλιρίσει. Όλα τα μηχανήματά της είναι σε αυτά τα είκοσι στρέμματα που είναι για να γίνει το νεκροταφεί</w:t>
      </w:r>
      <w:r>
        <w:rPr>
          <w:rFonts w:eastAsia="Times New Roman" w:cs="Times New Roman"/>
          <w:szCs w:val="24"/>
        </w:rPr>
        <w:t xml:space="preserve">ο των </w:t>
      </w:r>
      <w:r>
        <w:rPr>
          <w:rFonts w:eastAsia="Times New Roman" w:cs="Times New Roman"/>
          <w:szCs w:val="24"/>
        </w:rPr>
        <w:t>μ</w:t>
      </w:r>
      <w:r>
        <w:rPr>
          <w:rFonts w:eastAsia="Times New Roman" w:cs="Times New Roman"/>
          <w:szCs w:val="24"/>
        </w:rPr>
        <w:t xml:space="preserve">ουσουλμάνων. Υπάρχουν δίκες και περιμένουμε τις αποφάσεις. Ελπίζουμε, λοιπόν, αυτό το πολύ ιδιαίτερο δικαίωμα που </w:t>
      </w:r>
      <w:r>
        <w:rPr>
          <w:rFonts w:eastAsia="Times New Roman" w:cs="Times New Roman"/>
          <w:szCs w:val="24"/>
        </w:rPr>
        <w:lastRenderedPageBreak/>
        <w:t>έχει ο κάθε άνθρωπος, να μπορεί δηλαδή να ταφεί εκεί που θέλουν οι δικοί του, να μπορέσουμε πολύ σύντομα να το έχουμε και για τους μουσ</w:t>
      </w:r>
      <w:r>
        <w:rPr>
          <w:rFonts w:eastAsia="Times New Roman" w:cs="Times New Roman"/>
          <w:szCs w:val="24"/>
        </w:rPr>
        <w:t>ουλμάνους στην Αθήνα.</w:t>
      </w:r>
    </w:p>
    <w:p w14:paraId="6EA2C3A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EA2C3A5"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A2C3A6"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szCs w:val="24"/>
        </w:rPr>
        <w:t>ΕΛΕΥΘΕΡΙΟΣ ΒΕΝΙΖΕΛΟΣ</w:t>
      </w:r>
      <w:r>
        <w:rPr>
          <w:rFonts w:eastAsia="Times New Roman" w:cs="Times New Roman"/>
          <w:szCs w:val="24"/>
        </w:rPr>
        <w:t>» και ενημερώθηκαν για την ιστορία του κτηρίου και</w:t>
      </w:r>
      <w:r>
        <w:rPr>
          <w:rFonts w:eastAsia="Times New Roman" w:cs="Times New Roman"/>
          <w:szCs w:val="24"/>
        </w:rPr>
        <w:t xml:space="preserve"> τον τρόπο οργάνωσης και λειτουργίας της Βουλής, σαράντα τρεις μαθητές και μαθήτριες και έξι εκπαιδευτικοί συνοδοί τους από το 4</w:t>
      </w:r>
      <w:r>
        <w:rPr>
          <w:rFonts w:eastAsia="Times New Roman" w:cs="Times New Roman"/>
          <w:szCs w:val="24"/>
          <w:vertAlign w:val="superscript"/>
        </w:rPr>
        <w:t>ο</w:t>
      </w:r>
      <w:r>
        <w:rPr>
          <w:rFonts w:eastAsia="Times New Roman" w:cs="Times New Roman"/>
          <w:szCs w:val="24"/>
        </w:rPr>
        <w:t xml:space="preserve"> Δημοτικό Σχολείο Σπάρτης. </w:t>
      </w:r>
    </w:p>
    <w:p w14:paraId="6EA2C3A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Η Βουλή σάς καλωσορίζει. </w:t>
      </w:r>
    </w:p>
    <w:p w14:paraId="6EA2C3A8"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EA2C3A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Ακούστε, λοιπόν, τώρα π</w:t>
      </w:r>
      <w:r>
        <w:rPr>
          <w:rFonts w:eastAsia="Times New Roman" w:cs="Times New Roman"/>
          <w:szCs w:val="24"/>
        </w:rPr>
        <w:t>ώ</w:t>
      </w:r>
      <w:r>
        <w:rPr>
          <w:rFonts w:eastAsia="Times New Roman" w:cs="Times New Roman"/>
          <w:szCs w:val="24"/>
        </w:rPr>
        <w:t xml:space="preserve">ς θα γίνει η διαδικασία. Ξεκινάμε ως εξής: Θα μιλάει ένας Κοινοβουλευτικός Εκπρόσωπος και τρεις συνάδελφοι Βουλευτές, για να κλείσουμε με εναλλαγές. </w:t>
      </w:r>
    </w:p>
    <w:p w14:paraId="6EA2C3A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Θα μιλήσει τώρα ο κ. Τζαβάρας και μετά θα μιλήσουν οι Βουλευτές. Έχει ζητήσει δεύτερος τον λόγο ο κ. Θεοχ</w:t>
      </w:r>
      <w:r>
        <w:rPr>
          <w:rFonts w:eastAsia="Times New Roman" w:cs="Times New Roman"/>
          <w:szCs w:val="24"/>
        </w:rPr>
        <w:t xml:space="preserve">αρόπουλος. </w:t>
      </w:r>
      <w:r>
        <w:rPr>
          <w:rFonts w:eastAsia="Times New Roman" w:cs="Times New Roman"/>
          <w:szCs w:val="24"/>
        </w:rPr>
        <w:lastRenderedPageBreak/>
        <w:t xml:space="preserve">Στη συνέχεια θα μιλήσει ο κ. Παππάς, αφού μιλήσουν τρεις Βουλευτές. Επίσης, ενημερώθηκα ότι η κ. </w:t>
      </w:r>
      <w:proofErr w:type="spellStart"/>
      <w:r>
        <w:rPr>
          <w:rFonts w:eastAsia="Times New Roman" w:cs="Times New Roman"/>
          <w:szCs w:val="24"/>
        </w:rPr>
        <w:t>Βάκη</w:t>
      </w:r>
      <w:proofErr w:type="spellEnd"/>
      <w:r>
        <w:rPr>
          <w:rFonts w:eastAsia="Times New Roman" w:cs="Times New Roman"/>
          <w:szCs w:val="24"/>
        </w:rPr>
        <w:t xml:space="preserve"> θέλει να κλείσει τη σειρά των Κοινοβουλευτικών. Οπότε, μένουν και οι άλλοι τέσσερις με τη σειρά των </w:t>
      </w:r>
      <w:r>
        <w:rPr>
          <w:rFonts w:eastAsia="Times New Roman" w:cs="Times New Roman"/>
          <w:szCs w:val="24"/>
        </w:rPr>
        <w:t>κ</w:t>
      </w:r>
      <w:r>
        <w:rPr>
          <w:rFonts w:eastAsia="Times New Roman" w:cs="Times New Roman"/>
          <w:szCs w:val="24"/>
        </w:rPr>
        <w:t xml:space="preserve">ομμάτων. </w:t>
      </w:r>
    </w:p>
    <w:p w14:paraId="6EA2C3A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Επίσης, έχουμε ενημερωθεί </w:t>
      </w:r>
      <w:r>
        <w:rPr>
          <w:rFonts w:eastAsia="Times New Roman" w:cs="Times New Roman"/>
          <w:szCs w:val="24"/>
        </w:rPr>
        <w:t xml:space="preserve">μέχρι </w:t>
      </w:r>
      <w:r>
        <w:rPr>
          <w:rFonts w:eastAsia="Times New Roman" w:cs="Times New Roman"/>
          <w:szCs w:val="24"/>
        </w:rPr>
        <w:t xml:space="preserve">στιγμής </w:t>
      </w:r>
      <w:r>
        <w:rPr>
          <w:rFonts w:eastAsia="Times New Roman" w:cs="Times New Roman"/>
          <w:szCs w:val="24"/>
        </w:rPr>
        <w:t xml:space="preserve">για τουλάχιστον δύο Προέδρους Κοινοβουλευτικών Ομάδων που θα μιλήσουν, ο κ. Μητσοτάκης από τη Νέα Δημοκρατία και ο κ. </w:t>
      </w:r>
      <w:proofErr w:type="spellStart"/>
      <w:r>
        <w:rPr>
          <w:rFonts w:eastAsia="Times New Roman" w:cs="Times New Roman"/>
          <w:szCs w:val="24"/>
        </w:rPr>
        <w:t>Μιχαλολιάκος</w:t>
      </w:r>
      <w:proofErr w:type="spellEnd"/>
      <w:r>
        <w:rPr>
          <w:rFonts w:eastAsia="Times New Roman" w:cs="Times New Roman"/>
          <w:szCs w:val="24"/>
        </w:rPr>
        <w:t xml:space="preserve"> από τη Χρυσή Αυγή. Αυτονόητο είναι ότι οι Αρχηγοί οποιουδήποτε </w:t>
      </w:r>
      <w:r>
        <w:rPr>
          <w:rFonts w:eastAsia="Times New Roman" w:cs="Times New Roman"/>
          <w:szCs w:val="24"/>
        </w:rPr>
        <w:t>κ</w:t>
      </w:r>
      <w:r>
        <w:rPr>
          <w:rFonts w:eastAsia="Times New Roman" w:cs="Times New Roman"/>
          <w:szCs w:val="24"/>
        </w:rPr>
        <w:t>όμματος, όταν έρθουν στην Αίθουσα, θα παρεμβληθούν αν</w:t>
      </w:r>
      <w:r>
        <w:rPr>
          <w:rFonts w:eastAsia="Times New Roman" w:cs="Times New Roman"/>
          <w:szCs w:val="24"/>
        </w:rPr>
        <w:t>άμεσα στους ομιλητές, από τη στιγμή που θα ζητήσουν τον λόγο.</w:t>
      </w:r>
    </w:p>
    <w:p w14:paraId="6EA2C3A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Κύριε Τζαβάρα, έχετε τον λόγο.</w:t>
      </w:r>
    </w:p>
    <w:p w14:paraId="6EA2C3AD"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Ευχαριστώ πολύ, κύριε Πρόεδρε.</w:t>
      </w:r>
    </w:p>
    <w:p w14:paraId="6EA2C3A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Κύριοι συνάδελφοι, νομίζω πια ότι έχουμε μια διαδικασία διαλόγου της Κυβέρνησης, όχι τόσο με το Κοινοβούλιο ό</w:t>
      </w:r>
      <w:r>
        <w:rPr>
          <w:rFonts w:eastAsia="Times New Roman" w:cs="Times New Roman"/>
          <w:szCs w:val="24"/>
        </w:rPr>
        <w:t>σο με το Συμβούλιο της Επικρατείας</w:t>
      </w:r>
      <w:r>
        <w:rPr>
          <w:rFonts w:eastAsia="Times New Roman" w:cs="Times New Roman"/>
          <w:szCs w:val="24"/>
        </w:rPr>
        <w:t>,</w:t>
      </w:r>
      <w:r>
        <w:rPr>
          <w:rFonts w:eastAsia="Times New Roman" w:cs="Times New Roman"/>
          <w:szCs w:val="24"/>
        </w:rPr>
        <w:t xml:space="preserve"> για τα ζητήματα τα οποία το τελευταίο, τουλάχιστον, χρονικό διάστημα, ενώ είχαν γίνει αντικείμενο πολύ σκληρής και πάρα πολύ έντονης συζήτησης και αφορού</w:t>
      </w:r>
      <w:r>
        <w:rPr>
          <w:rFonts w:eastAsia="Times New Roman" w:cs="Times New Roman"/>
          <w:szCs w:val="24"/>
        </w:rPr>
        <w:lastRenderedPageBreak/>
        <w:t>σαν την αντισυνταγματικότητα των διατάξεων, που σε πολλά νομοσχέδια</w:t>
      </w:r>
      <w:r>
        <w:rPr>
          <w:rFonts w:eastAsia="Times New Roman" w:cs="Times New Roman"/>
          <w:szCs w:val="24"/>
        </w:rPr>
        <w:t xml:space="preserve"> έχει φέρει για συζήτηση και ψήφιση η Βουλή στο Κοινοβούλιο, εντούτοις, και κατά τρόπο ο οποίος δεν συνάδει με τη δημοκρατική ευαισθησία που πρέπει να έχει η Κυβέρνηση απέναντι στο Κοινοβούλιο, αλλά και κατά τρόπο που δεν συμμορφώνεται με τις επιταγές του </w:t>
      </w:r>
      <w:r>
        <w:rPr>
          <w:rFonts w:eastAsia="Times New Roman" w:cs="Times New Roman"/>
          <w:szCs w:val="24"/>
        </w:rPr>
        <w:t>Επιστημονικού Συμβουλίου της Βουλής, έχει οδηγήσει σε αυτή την κατάσταση.</w:t>
      </w:r>
    </w:p>
    <w:p w14:paraId="6EA2C3A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Πράγματι, κύριε Υπουργέ, τώρα είστε υποχρεωμένος να φέρετε με αυτή τη διάταξη του άρθρου 1 ρυθμίσεις που ανταποκρίνονται στην απόφαση της </w:t>
      </w:r>
      <w:r>
        <w:rPr>
          <w:rFonts w:eastAsia="Times New Roman" w:cs="Times New Roman"/>
          <w:szCs w:val="24"/>
        </w:rPr>
        <w:t>ο</w:t>
      </w:r>
      <w:r>
        <w:rPr>
          <w:rFonts w:eastAsia="Times New Roman" w:cs="Times New Roman"/>
          <w:szCs w:val="24"/>
        </w:rPr>
        <w:t>λομ</w:t>
      </w:r>
      <w:r>
        <w:rPr>
          <w:rFonts w:eastAsia="Times New Roman" w:cs="Times New Roman"/>
          <w:szCs w:val="24"/>
        </w:rPr>
        <w:t>έλει</w:t>
      </w:r>
      <w:r>
        <w:rPr>
          <w:rFonts w:eastAsia="Times New Roman" w:cs="Times New Roman"/>
          <w:szCs w:val="24"/>
        </w:rPr>
        <w:t>ας του Συμβουλίου της Επικρατείας, τ</w:t>
      </w:r>
      <w:r>
        <w:rPr>
          <w:rFonts w:eastAsia="Times New Roman" w:cs="Times New Roman"/>
          <w:szCs w:val="24"/>
        </w:rPr>
        <w:t>ην 711/2017.</w:t>
      </w:r>
    </w:p>
    <w:p w14:paraId="6EA2C3B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Το χειρότερο, όμως, δεν είναι ότι πλέον έχουμε φτάσει στο σημείο να νομοθετούμε με βάση τη νομολογία του </w:t>
      </w:r>
      <w:proofErr w:type="spellStart"/>
      <w:r>
        <w:rPr>
          <w:rFonts w:eastAsia="Times New Roman" w:cs="Times New Roman"/>
          <w:szCs w:val="24"/>
        </w:rPr>
        <w:t>ανωτάτου</w:t>
      </w:r>
      <w:proofErr w:type="spellEnd"/>
      <w:r>
        <w:rPr>
          <w:rFonts w:eastAsia="Times New Roman" w:cs="Times New Roman"/>
          <w:szCs w:val="24"/>
        </w:rPr>
        <w:t xml:space="preserve"> δ</w:t>
      </w:r>
      <w:r>
        <w:rPr>
          <w:rFonts w:eastAsia="Times New Roman" w:cs="Times New Roman"/>
          <w:szCs w:val="24"/>
        </w:rPr>
        <w:t xml:space="preserve">ικαστηρίου. Θα έπρεπε να τα έχουμε προλάβει όλα αυτά τα ζητήματα. Το χείριστο είναι, δυστυχώς, ότι ενώ </w:t>
      </w:r>
      <w:proofErr w:type="spellStart"/>
      <w:r>
        <w:rPr>
          <w:rFonts w:eastAsia="Times New Roman" w:cs="Times New Roman"/>
          <w:szCs w:val="24"/>
        </w:rPr>
        <w:t>προσποιούμεθα</w:t>
      </w:r>
      <w:proofErr w:type="spellEnd"/>
      <w:r>
        <w:rPr>
          <w:rFonts w:eastAsia="Times New Roman" w:cs="Times New Roman"/>
          <w:szCs w:val="24"/>
        </w:rPr>
        <w:t xml:space="preserve"> ότι αυτή τη</w:t>
      </w:r>
      <w:r>
        <w:rPr>
          <w:rFonts w:eastAsia="Times New Roman" w:cs="Times New Roman"/>
          <w:szCs w:val="24"/>
        </w:rPr>
        <w:t xml:space="preserve"> νομολογία τη σεβόμαστε, στο τέλος αποδεικνύεται ότι και με αυτές τις διατάξεις πάλι προβλήματα θα έχετε. </w:t>
      </w:r>
    </w:p>
    <w:p w14:paraId="6EA2C3B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Άκουσα προηγουμένως έναν διάλογο που είχατε σχετικά με την αξιοσύνη. Η έννοια της αξιοσύνης, βεβαίως, υπάρχει στη διάταξη του άρθρου 2 του Συντάγματο</w:t>
      </w:r>
      <w:r>
        <w:rPr>
          <w:rFonts w:eastAsia="Times New Roman" w:cs="Times New Roman"/>
          <w:szCs w:val="24"/>
        </w:rPr>
        <w:t xml:space="preserve">ς, αλλά όχι με τον τρόπο </w:t>
      </w:r>
      <w:r>
        <w:rPr>
          <w:rFonts w:eastAsia="Times New Roman" w:cs="Times New Roman"/>
          <w:szCs w:val="24"/>
        </w:rPr>
        <w:lastRenderedPageBreak/>
        <w:t>που ενδιαφέρει την εφαρμογή και την προστασία θεμελιωδών δικαιωμάτων. Γιατί αυτή η έννοια, την οποία είστε υποχρεωμένος να τη σεβαστείτε και να την περιφρουρήσετε στις ρυθμίσεις που φέρνετε, είναι η έννοια της αξιοκρατίας. Άλλο αξι</w:t>
      </w:r>
      <w:r>
        <w:rPr>
          <w:rFonts w:eastAsia="Times New Roman" w:cs="Times New Roman"/>
          <w:szCs w:val="24"/>
        </w:rPr>
        <w:t xml:space="preserve">οσύνη, άλλο αξιοκρατία με την έννοια των διατάξεων 4 και 5 του Συντάγματος. Γιατί με βάση αυτές τις διατάξεις η αξιοκρατία συνδέεται με μια άλλη αρχή που λέγεται «ισότητα». </w:t>
      </w:r>
    </w:p>
    <w:p w14:paraId="6EA2C3B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Έτσι, λοιπόν, πολύ ορθά, όχι μόνο η </w:t>
      </w:r>
      <w:r>
        <w:rPr>
          <w:rFonts w:eastAsia="Times New Roman" w:cs="Times New Roman"/>
          <w:szCs w:val="24"/>
        </w:rPr>
        <w:t>α</w:t>
      </w:r>
      <w:r>
        <w:rPr>
          <w:rFonts w:eastAsia="Times New Roman" w:cs="Times New Roman"/>
          <w:szCs w:val="24"/>
        </w:rPr>
        <w:t>πόφαση 711/2017, αλλά και πληθώρα άλλων αποφά</w:t>
      </w:r>
      <w:r>
        <w:rPr>
          <w:rFonts w:eastAsia="Times New Roman" w:cs="Times New Roman"/>
          <w:szCs w:val="24"/>
        </w:rPr>
        <w:t xml:space="preserve">σεων λένε ότι εν </w:t>
      </w:r>
      <w:proofErr w:type="spellStart"/>
      <w:r>
        <w:rPr>
          <w:rFonts w:eastAsia="Times New Roman" w:cs="Times New Roman"/>
          <w:szCs w:val="24"/>
        </w:rPr>
        <w:t>ονόματι</w:t>
      </w:r>
      <w:proofErr w:type="spellEnd"/>
      <w:r>
        <w:rPr>
          <w:rFonts w:eastAsia="Times New Roman" w:cs="Times New Roman"/>
          <w:szCs w:val="24"/>
        </w:rPr>
        <w:t xml:space="preserve"> και εις εφαρμογή των συνταγματικά κατοχυρωμένων αρχών της ισότητας και της αξιοκρατίας, η </w:t>
      </w:r>
      <w:r>
        <w:rPr>
          <w:rFonts w:eastAsia="Times New Roman" w:cs="Times New Roman"/>
          <w:szCs w:val="24"/>
        </w:rPr>
        <w:t>δ</w:t>
      </w:r>
      <w:r>
        <w:rPr>
          <w:rFonts w:eastAsia="Times New Roman" w:cs="Times New Roman"/>
          <w:szCs w:val="24"/>
        </w:rPr>
        <w:t>ιοίκηση και η Κυβέρνηση, αλλά και το Κοινοβούλιο είναι υποχρεωμένοι να φέρουν διατάξεις, που όταν ρυθμίζουν ζητήματα πρόσβασης των πολιτών σ</w:t>
      </w:r>
      <w:r>
        <w:rPr>
          <w:rFonts w:eastAsia="Times New Roman" w:cs="Times New Roman"/>
          <w:szCs w:val="24"/>
        </w:rPr>
        <w:t xml:space="preserve">ε κρατικές θέσεις, αυτό να το κάνουν ανεμπόδιστα και μόνο κατά τον λόγο της προσωπικής αξίας και ικανότητας του ενδιαφερομένου σε πλαίσιο διαδικασίας αμερόληπτης και αντικειμενικής. </w:t>
      </w:r>
    </w:p>
    <w:p w14:paraId="6EA2C3B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Αυτές είναι λέξεις-κλειδιά. Αυτές δεν έχουν να κάνουν με την αξιοσύνη, όπως την εκτιμούν και όπως την αποδέχονται οι συνάδελφοι που θα κληθούν στο πλαίσιο του συλλόγου των δι</w:t>
      </w:r>
      <w:r>
        <w:rPr>
          <w:rFonts w:eastAsia="Times New Roman" w:cs="Times New Roman"/>
          <w:szCs w:val="24"/>
        </w:rPr>
        <w:lastRenderedPageBreak/>
        <w:t>δασκόντων να εκφέρουν άποψη για τη συμβολή στο εκπαιδευτικό έργο ή για την προσωπι</w:t>
      </w:r>
      <w:r>
        <w:rPr>
          <w:rFonts w:eastAsia="Times New Roman" w:cs="Times New Roman"/>
          <w:szCs w:val="24"/>
        </w:rPr>
        <w:t xml:space="preserve">κότητα ή για την εν γένει συγκρότηση του ενδιαφερομένου να αναλάβει θέση διευθυντού σχολικής μονάδας. </w:t>
      </w:r>
    </w:p>
    <w:p w14:paraId="6EA2C3B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Εδώ υπάρχει ένα ζήτημα. Και αυτό το ζήτημα δεν είναι λόγια που θα πρέπει να τα χρησιμοποιούμε, για να αποδεικνύουμε ότι μας ενδιαφέρει η σχέση της οικειό</w:t>
      </w:r>
      <w:r>
        <w:rPr>
          <w:rFonts w:eastAsia="Times New Roman" w:cs="Times New Roman"/>
          <w:szCs w:val="24"/>
        </w:rPr>
        <w:t xml:space="preserve">τητας που υπάρχει μεταξύ συναδέλφων ή η σχέση της συντροφικότητας ή η σχέση της </w:t>
      </w:r>
      <w:proofErr w:type="spellStart"/>
      <w:r>
        <w:rPr>
          <w:rFonts w:eastAsia="Times New Roman" w:cs="Times New Roman"/>
          <w:szCs w:val="24"/>
        </w:rPr>
        <w:t>δημοφιλίας</w:t>
      </w:r>
      <w:proofErr w:type="spellEnd"/>
      <w:r>
        <w:rPr>
          <w:rFonts w:eastAsia="Times New Roman" w:cs="Times New Roman"/>
          <w:szCs w:val="24"/>
        </w:rPr>
        <w:t>, όπως είπε η εισηγήτρια μας. Αυτά τα θέματα, είτε τα δέχεστε είτε τα απορρίπτετε, ως κριτήρια δεν έχουν καμμία αξία και καμμία σημασία για τις διατάξεις που εισάγετε</w:t>
      </w:r>
      <w:r>
        <w:rPr>
          <w:rFonts w:eastAsia="Times New Roman" w:cs="Times New Roman"/>
          <w:szCs w:val="24"/>
        </w:rPr>
        <w:t xml:space="preserve"> και στις οποίες θέλετε να έχετε το αποτύπωμα της πρόσφατης νομολογίας της </w:t>
      </w:r>
      <w:r>
        <w:rPr>
          <w:rFonts w:eastAsia="Times New Roman" w:cs="Times New Roman"/>
          <w:szCs w:val="24"/>
        </w:rPr>
        <w:t>ο</w:t>
      </w:r>
      <w:r>
        <w:rPr>
          <w:rFonts w:eastAsia="Times New Roman" w:cs="Times New Roman"/>
          <w:szCs w:val="24"/>
        </w:rPr>
        <w:t xml:space="preserve">λομέλειας του Συμβουλίου της Επικρατείας. </w:t>
      </w:r>
    </w:p>
    <w:p w14:paraId="6EA2C3B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Γι’ αυτό, λοιπόν, εδώ, όπως έχει πει σε πολλές αποφάσεις το Συμβούλιο της Επικρατείας -το λέει μάλιστα και το Επιστημονικό Συμβούλιο της Βουλής- η ανάδειξη της διοίκησης των σχολικών μονάδων στην πρωτοβάθμια και στη δευτεροβάθμια εκπαίδευση θα πρέπει να γί</w:t>
      </w:r>
      <w:r>
        <w:rPr>
          <w:rFonts w:eastAsia="Times New Roman" w:cs="Times New Roman"/>
          <w:szCs w:val="24"/>
        </w:rPr>
        <w:t xml:space="preserve">νεται από όργανα που είναι κατάλληλα και τα οποία συγκροτούνται και λειτουργούν με βάση διασφαλίσεις των αρχών της αξιοκρατίας, της αντικειμενικότητας και της </w:t>
      </w:r>
      <w:r>
        <w:rPr>
          <w:rFonts w:eastAsia="Times New Roman" w:cs="Times New Roman"/>
          <w:szCs w:val="24"/>
        </w:rPr>
        <w:lastRenderedPageBreak/>
        <w:t xml:space="preserve">αμεροληψίας, σε πλαίσιο διαδικασίας, που αυτές ακριβώς τις διαδικασίες τις καθιστά ελέγξιμες από </w:t>
      </w:r>
      <w:r>
        <w:rPr>
          <w:rFonts w:eastAsia="Times New Roman" w:cs="Times New Roman"/>
          <w:szCs w:val="24"/>
        </w:rPr>
        <w:t xml:space="preserve">τον ακυρωτικό δικαστή. </w:t>
      </w:r>
    </w:p>
    <w:p w14:paraId="6EA2C3B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Εσείς, λοιπόν, με τη ρύθμιση που φέρνετε λέτε ότι συνεκτιμάται η γνώμη. Δεν προσδιορίζετε, όμως, πώς συνεκτιμάται και εάν </w:t>
      </w:r>
      <w:proofErr w:type="spellStart"/>
      <w:r>
        <w:rPr>
          <w:rFonts w:eastAsia="Times New Roman" w:cs="Times New Roman"/>
          <w:szCs w:val="24"/>
        </w:rPr>
        <w:t>μοριοδοτείται</w:t>
      </w:r>
      <w:proofErr w:type="spellEnd"/>
      <w:r>
        <w:rPr>
          <w:rFonts w:eastAsia="Times New Roman" w:cs="Times New Roman"/>
          <w:szCs w:val="24"/>
        </w:rPr>
        <w:t xml:space="preserve">. Και κατ’ αυτόν τον τρόπο, εμποδίζετε τον έλεγχο του ακυρωτικού δικαστή. </w:t>
      </w:r>
    </w:p>
    <w:p w14:paraId="6EA2C3B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 δεύτερο και σπουδαι</w:t>
      </w:r>
      <w:r>
        <w:rPr>
          <w:rFonts w:eastAsia="Times New Roman" w:cs="Times New Roman"/>
          <w:szCs w:val="24"/>
        </w:rPr>
        <w:t xml:space="preserve">ότερο είναι το εξής ζήτημα, ότι σ’ αυτό το πρακτικό που θα συνταχθεί για τη συνέντευξη που θα δώσει ο ενδιαφερόμενος δεν λέτε εάν θα περιλαμβάνεται, έστω και εν </w:t>
      </w:r>
      <w:proofErr w:type="spellStart"/>
      <w:r>
        <w:rPr>
          <w:rFonts w:eastAsia="Times New Roman" w:cs="Times New Roman"/>
          <w:szCs w:val="24"/>
        </w:rPr>
        <w:t>περιλήψει</w:t>
      </w:r>
      <w:proofErr w:type="spellEnd"/>
      <w:r>
        <w:rPr>
          <w:rFonts w:eastAsia="Times New Roman" w:cs="Times New Roman"/>
          <w:szCs w:val="24"/>
        </w:rPr>
        <w:t xml:space="preserve">, το περιεχόμενο της συνέντευξης. </w:t>
      </w:r>
    </w:p>
    <w:p w14:paraId="6EA2C3B8" w14:textId="77777777" w:rsidR="00E41DDC" w:rsidRDefault="007120B1">
      <w:pPr>
        <w:spacing w:after="0" w:line="600" w:lineRule="auto"/>
        <w:ind w:firstLine="720"/>
        <w:jc w:val="both"/>
        <w:rPr>
          <w:rFonts w:eastAsia="Times New Roman"/>
          <w:szCs w:val="24"/>
        </w:rPr>
      </w:pPr>
      <w:r>
        <w:rPr>
          <w:rFonts w:eastAsia="Times New Roman"/>
          <w:szCs w:val="24"/>
        </w:rPr>
        <w:t xml:space="preserve">Οι αποφάσεις του </w:t>
      </w:r>
      <w:r>
        <w:rPr>
          <w:rFonts w:eastAsia="Times New Roman"/>
          <w:bCs/>
          <w:shd w:val="clear" w:color="auto" w:fill="FFFFFF"/>
        </w:rPr>
        <w:t>Συμβουλίου της Επικρατείας</w:t>
      </w:r>
      <w:r>
        <w:rPr>
          <w:rFonts w:eastAsia="Times New Roman"/>
          <w:szCs w:val="24"/>
        </w:rPr>
        <w:t xml:space="preserve"> λένε ότ</w:t>
      </w:r>
      <w:r>
        <w:rPr>
          <w:rFonts w:eastAsia="Times New Roman"/>
          <w:szCs w:val="24"/>
        </w:rPr>
        <w:t xml:space="preserve">ι για να </w:t>
      </w:r>
      <w:r>
        <w:rPr>
          <w:rFonts w:eastAsia="Times New Roman"/>
          <w:bCs/>
        </w:rPr>
        <w:t>είναι</w:t>
      </w:r>
      <w:r>
        <w:rPr>
          <w:rFonts w:eastAsia="Times New Roman"/>
          <w:szCs w:val="24"/>
        </w:rPr>
        <w:t xml:space="preserve"> δυνατή η ακυρωτική διαδικασία και ο έλεγχος του </w:t>
      </w:r>
      <w:r>
        <w:rPr>
          <w:rFonts w:eastAsia="Times New Roman"/>
          <w:bCs/>
          <w:shd w:val="clear" w:color="auto" w:fill="FFFFFF"/>
        </w:rPr>
        <w:t>Συμβουλίου της Επικρατείας,</w:t>
      </w:r>
      <w:r>
        <w:rPr>
          <w:rFonts w:eastAsia="Times New Roman"/>
          <w:szCs w:val="24"/>
        </w:rPr>
        <w:t xml:space="preserve"> θα πρέπει σε αυτά ακριβώς τα έγγραφα, τα Πρακτικά, να </w:t>
      </w:r>
      <w:r>
        <w:rPr>
          <w:rFonts w:eastAsia="Times New Roman"/>
          <w:bCs/>
        </w:rPr>
        <w:t>έχει</w:t>
      </w:r>
      <w:r>
        <w:rPr>
          <w:rFonts w:eastAsia="Times New Roman"/>
          <w:szCs w:val="24"/>
        </w:rPr>
        <w:t xml:space="preserve"> συμπεριληφθεί όχι μόνο περίληψη αλλά και μνεία των ερωτήσεων και των απαντήσεων. </w:t>
      </w:r>
    </w:p>
    <w:p w14:paraId="6EA2C3B9" w14:textId="77777777" w:rsidR="00E41DDC" w:rsidRDefault="007120B1">
      <w:pPr>
        <w:spacing w:after="0" w:line="600" w:lineRule="auto"/>
        <w:ind w:firstLine="720"/>
        <w:jc w:val="both"/>
        <w:rPr>
          <w:rFonts w:eastAsia="Times New Roman"/>
          <w:szCs w:val="24"/>
        </w:rPr>
      </w:pPr>
      <w:r>
        <w:rPr>
          <w:rFonts w:eastAsia="Times New Roman"/>
          <w:szCs w:val="24"/>
        </w:rPr>
        <w:t>Δεν προκύπτει από τη ρύθ</w:t>
      </w:r>
      <w:r>
        <w:rPr>
          <w:rFonts w:eastAsia="Times New Roman"/>
          <w:szCs w:val="24"/>
        </w:rPr>
        <w:t xml:space="preserve">μιση που φέρνετε εάν κάτι τέτοιο το έχετε υπ’ </w:t>
      </w:r>
      <w:proofErr w:type="spellStart"/>
      <w:r>
        <w:rPr>
          <w:rFonts w:eastAsia="Times New Roman"/>
          <w:szCs w:val="24"/>
        </w:rPr>
        <w:t>όψιν</w:t>
      </w:r>
      <w:proofErr w:type="spellEnd"/>
      <w:r>
        <w:rPr>
          <w:rFonts w:eastAsia="Times New Roman"/>
          <w:szCs w:val="24"/>
        </w:rPr>
        <w:t xml:space="preserve"> σας. Απλώς, λέτε ότι θα ληφθεί υπ’ </w:t>
      </w:r>
      <w:proofErr w:type="spellStart"/>
      <w:r>
        <w:rPr>
          <w:rFonts w:eastAsia="Times New Roman"/>
          <w:szCs w:val="24"/>
        </w:rPr>
        <w:t>όψιν</w:t>
      </w:r>
      <w:proofErr w:type="spellEnd"/>
      <w:r>
        <w:rPr>
          <w:rFonts w:eastAsia="Times New Roman"/>
          <w:szCs w:val="24"/>
        </w:rPr>
        <w:t xml:space="preserve"> η γνώμη του Συλλόγου των Διδασκόντων, πλην </w:t>
      </w:r>
      <w:r>
        <w:rPr>
          <w:rFonts w:eastAsia="Times New Roman"/>
          <w:bCs/>
          <w:shd w:val="clear" w:color="auto" w:fill="FFFFFF"/>
        </w:rPr>
        <w:t>όμως</w:t>
      </w:r>
      <w:r>
        <w:rPr>
          <w:rFonts w:eastAsia="Times New Roman"/>
          <w:szCs w:val="24"/>
        </w:rPr>
        <w:t xml:space="preserve"> λέτε ότι πρέπει να </w:t>
      </w:r>
      <w:r>
        <w:rPr>
          <w:rFonts w:eastAsia="Times New Roman"/>
          <w:bCs/>
        </w:rPr>
        <w:t>είναι</w:t>
      </w:r>
      <w:r>
        <w:rPr>
          <w:rFonts w:eastAsia="Times New Roman"/>
          <w:szCs w:val="24"/>
        </w:rPr>
        <w:t xml:space="preserve"> αιτιολογημένη. Αυτό δεν λέει τίποτα. Το «αιτιολογη</w:t>
      </w:r>
      <w:r>
        <w:rPr>
          <w:rFonts w:eastAsia="Times New Roman"/>
          <w:szCs w:val="24"/>
        </w:rPr>
        <w:lastRenderedPageBreak/>
        <w:t>μένη» δεν λέει τίποτα, γιατί εδώ μιλάμε γι</w:t>
      </w:r>
      <w:r>
        <w:rPr>
          <w:rFonts w:eastAsia="Times New Roman"/>
          <w:szCs w:val="24"/>
        </w:rPr>
        <w:t xml:space="preserve">α αποτίμηση </w:t>
      </w:r>
      <w:r>
        <w:rPr>
          <w:rFonts w:eastAsia="Times New Roman"/>
          <w:bCs/>
        </w:rPr>
        <w:t>συγκεκριμένων</w:t>
      </w:r>
      <w:r>
        <w:rPr>
          <w:rFonts w:eastAsia="Times New Roman"/>
          <w:szCs w:val="24"/>
        </w:rPr>
        <w:t xml:space="preserve"> προσόντων, </w:t>
      </w:r>
      <w:r>
        <w:rPr>
          <w:rFonts w:eastAsia="Times New Roman"/>
          <w:bCs/>
        </w:rPr>
        <w:t>συγκεκριμένων</w:t>
      </w:r>
      <w:r>
        <w:rPr>
          <w:rFonts w:eastAsia="Times New Roman"/>
          <w:szCs w:val="24"/>
        </w:rPr>
        <w:t xml:space="preserve"> κριτηρίων, τα οποία όχι απλώς </w:t>
      </w:r>
      <w:proofErr w:type="spellStart"/>
      <w:r>
        <w:rPr>
          <w:rFonts w:eastAsia="Times New Roman"/>
          <w:szCs w:val="24"/>
        </w:rPr>
        <w:t>ποσοτικοποιούνται</w:t>
      </w:r>
      <w:proofErr w:type="spellEnd"/>
      <w:r>
        <w:rPr>
          <w:rFonts w:eastAsia="Times New Roman"/>
          <w:szCs w:val="24"/>
        </w:rPr>
        <w:t xml:space="preserve">, αλλά θα πρέπει τουλάχιστον να </w:t>
      </w:r>
      <w:r>
        <w:rPr>
          <w:rFonts w:eastAsia="Times New Roman"/>
          <w:bCs/>
        </w:rPr>
        <w:t>είναι</w:t>
      </w:r>
      <w:r>
        <w:rPr>
          <w:rFonts w:eastAsia="Times New Roman"/>
          <w:szCs w:val="24"/>
        </w:rPr>
        <w:t xml:space="preserve"> αντικείμενο εξατομικευμένης κρίσης. Αυτό δεν το διευκολύνει η ρύθμιση. </w:t>
      </w:r>
    </w:p>
    <w:p w14:paraId="6EA2C3BA" w14:textId="77777777" w:rsidR="00E41DDC" w:rsidRDefault="007120B1">
      <w:pPr>
        <w:spacing w:after="0" w:line="600" w:lineRule="auto"/>
        <w:ind w:firstLine="720"/>
        <w:jc w:val="both"/>
        <w:rPr>
          <w:rFonts w:eastAsia="Times New Roman"/>
          <w:szCs w:val="24"/>
        </w:rPr>
      </w:pPr>
      <w:r>
        <w:rPr>
          <w:rFonts w:eastAsia="Times New Roman"/>
          <w:szCs w:val="24"/>
        </w:rPr>
        <w:t>Θα δείτε ότι μετά από άλλους δύο μήνες θα μας φέ</w:t>
      </w:r>
      <w:r>
        <w:rPr>
          <w:rFonts w:eastAsia="Times New Roman"/>
          <w:szCs w:val="24"/>
        </w:rPr>
        <w:t xml:space="preserve">ρετε εδώ μια άλλη ρύθμιση, που θα ανταποκρίνεται πιο σωστά και με μεγαλύτερη ακρίβεια σε αυτές τις αρχές που </w:t>
      </w:r>
      <w:r>
        <w:rPr>
          <w:rFonts w:eastAsia="Times New Roman"/>
          <w:bCs/>
        </w:rPr>
        <w:t>έχει</w:t>
      </w:r>
      <w:r>
        <w:rPr>
          <w:rFonts w:eastAsia="Times New Roman"/>
          <w:szCs w:val="24"/>
        </w:rPr>
        <w:t xml:space="preserve"> καθιερώσει η νομολογία του </w:t>
      </w:r>
      <w:r>
        <w:rPr>
          <w:rFonts w:eastAsia="Times New Roman"/>
          <w:szCs w:val="24"/>
        </w:rPr>
        <w:t>ακυρωτικού δ</w:t>
      </w:r>
      <w:r>
        <w:rPr>
          <w:rFonts w:eastAsia="Times New Roman"/>
          <w:szCs w:val="24"/>
        </w:rPr>
        <w:t xml:space="preserve">ικαστηρίου. </w:t>
      </w:r>
    </w:p>
    <w:p w14:paraId="6EA2C3BB" w14:textId="77777777" w:rsidR="00E41DDC" w:rsidRDefault="007120B1">
      <w:pPr>
        <w:spacing w:after="0" w:line="600" w:lineRule="auto"/>
        <w:ind w:firstLine="720"/>
        <w:jc w:val="both"/>
        <w:rPr>
          <w:rFonts w:eastAsia="Times New Roman"/>
          <w:szCs w:val="24"/>
        </w:rPr>
      </w:pPr>
      <w:r>
        <w:rPr>
          <w:rFonts w:eastAsia="Times New Roman"/>
          <w:szCs w:val="24"/>
        </w:rPr>
        <w:t>Γι’ αυτό, λοιπόν, εμείς και πάλι σας κρούουμε τον κώδωνα με διάθεση εποικοδομητικής κριτικ</w:t>
      </w:r>
      <w:r>
        <w:rPr>
          <w:rFonts w:eastAsia="Times New Roman"/>
          <w:szCs w:val="24"/>
        </w:rPr>
        <w:t xml:space="preserve">ής. Γιατί μας ενδιαφέρει σε αυτόν τον τόπο, επιτέλους, να </w:t>
      </w:r>
      <w:r>
        <w:rPr>
          <w:rFonts w:eastAsia="Times New Roman"/>
          <w:bCs/>
          <w:shd w:val="clear" w:color="auto" w:fill="FFFFFF"/>
        </w:rPr>
        <w:t>υπάρχουν</w:t>
      </w:r>
      <w:r>
        <w:rPr>
          <w:rFonts w:eastAsia="Times New Roman"/>
          <w:szCs w:val="24"/>
        </w:rPr>
        <w:t xml:space="preserve"> σχολικές μονάδες, που θα διοικούνται από άξιους. Και οι άξιοι, σύμφωνα με το Σύνταγμα, όπως σας προανέφερα, έχουν μια και μόνο εκδοχή, την αναφορά σε προσόντα που συγκροτούν την προσωπική ι</w:t>
      </w:r>
      <w:r>
        <w:rPr>
          <w:rFonts w:eastAsia="Times New Roman"/>
          <w:szCs w:val="24"/>
        </w:rPr>
        <w:t xml:space="preserve">κανότητα του καθενός και άρα την αξία του. </w:t>
      </w:r>
    </w:p>
    <w:p w14:paraId="6EA2C3BC" w14:textId="77777777" w:rsidR="00E41DDC" w:rsidRDefault="007120B1">
      <w:pPr>
        <w:spacing w:after="0" w:line="600" w:lineRule="auto"/>
        <w:ind w:firstLine="720"/>
        <w:jc w:val="both"/>
        <w:rPr>
          <w:rFonts w:eastAsia="Times New Roman"/>
          <w:szCs w:val="24"/>
        </w:rPr>
      </w:pPr>
      <w:r>
        <w:rPr>
          <w:rFonts w:eastAsia="Times New Roman"/>
          <w:szCs w:val="24"/>
        </w:rPr>
        <w:t xml:space="preserve">Δεν </w:t>
      </w:r>
      <w:r>
        <w:rPr>
          <w:rFonts w:eastAsia="Times New Roman"/>
          <w:bCs/>
        </w:rPr>
        <w:t>είναι,</w:t>
      </w:r>
      <w:r>
        <w:rPr>
          <w:rFonts w:eastAsia="Times New Roman"/>
          <w:szCs w:val="24"/>
        </w:rPr>
        <w:t xml:space="preserve"> λοιπόν, γενικά και αόριστα η αξιοσύνη. </w:t>
      </w:r>
      <w:r>
        <w:rPr>
          <w:rFonts w:eastAsia="Times New Roman"/>
          <w:bCs/>
        </w:rPr>
        <w:t>Είναι</w:t>
      </w:r>
      <w:r>
        <w:rPr>
          <w:rFonts w:eastAsia="Times New Roman"/>
          <w:szCs w:val="24"/>
        </w:rPr>
        <w:t xml:space="preserve"> η αντικειμενική και η αμερόληπτη διαπίστωση με εξατομικευμένη κρίση αυτών των </w:t>
      </w:r>
      <w:r>
        <w:rPr>
          <w:rFonts w:eastAsia="Times New Roman"/>
          <w:bCs/>
        </w:rPr>
        <w:t>συγκεκριμένων</w:t>
      </w:r>
      <w:r>
        <w:rPr>
          <w:rFonts w:eastAsia="Times New Roman"/>
          <w:szCs w:val="24"/>
        </w:rPr>
        <w:t xml:space="preserve"> κριτηρίων. Σε αυτό, λοιπόν, πάλι έχετε πρόβλημα. </w:t>
      </w:r>
    </w:p>
    <w:p w14:paraId="6EA2C3BD" w14:textId="77777777" w:rsidR="00E41DDC" w:rsidRDefault="007120B1">
      <w:pPr>
        <w:spacing w:after="0" w:line="600" w:lineRule="auto"/>
        <w:ind w:firstLine="720"/>
        <w:jc w:val="both"/>
        <w:rPr>
          <w:rFonts w:eastAsia="Times New Roman"/>
          <w:szCs w:val="24"/>
        </w:rPr>
      </w:pPr>
      <w:r>
        <w:rPr>
          <w:rFonts w:eastAsia="Times New Roman"/>
          <w:szCs w:val="24"/>
        </w:rPr>
        <w:lastRenderedPageBreak/>
        <w:t xml:space="preserve">Επιτέλους, </w:t>
      </w:r>
      <w:r>
        <w:rPr>
          <w:rFonts w:eastAsia="Times New Roman"/>
          <w:bCs/>
          <w:shd w:val="clear" w:color="auto" w:fill="FFFFFF"/>
        </w:rPr>
        <w:t>όμω</w:t>
      </w:r>
      <w:r>
        <w:rPr>
          <w:rFonts w:eastAsia="Times New Roman"/>
          <w:bCs/>
          <w:shd w:val="clear" w:color="auto" w:fill="FFFFFF"/>
        </w:rPr>
        <w:t>ς,</w:t>
      </w:r>
      <w:r>
        <w:rPr>
          <w:rFonts w:eastAsia="Times New Roman"/>
          <w:szCs w:val="24"/>
        </w:rPr>
        <w:t xml:space="preserve"> κύριε Υπουργέ, είστε Υπουργός της Παιδείας και μάλιστα είστε ακαδημαϊκός δάσκαλος. Το είπα απευθυνόμενος σε εσάς και σε μια άλλη ευκαιρία: Από εσάς περιμένουμε περισσότερο και δημιουργικότερο έργο. Εσείς ανακυκλώνετε καταστάσεις του παρελθόντος, αυτές π</w:t>
      </w:r>
      <w:r>
        <w:rPr>
          <w:rFonts w:eastAsia="Times New Roman"/>
          <w:szCs w:val="24"/>
        </w:rPr>
        <w:t>ου η ίδια η κρίση των θεσμών, η κρίση η ίδια της εμπιστοσύνης των πολιτών στους θεσμούς δημιούργησε.</w:t>
      </w:r>
    </w:p>
    <w:p w14:paraId="6EA2C3BE" w14:textId="77777777" w:rsidR="00E41DDC" w:rsidRDefault="007120B1">
      <w:pPr>
        <w:spacing w:after="0" w:line="600" w:lineRule="auto"/>
        <w:ind w:firstLine="720"/>
        <w:jc w:val="both"/>
        <w:rPr>
          <w:rFonts w:eastAsia="Times New Roman"/>
          <w:szCs w:val="24"/>
        </w:rPr>
      </w:pPr>
      <w:r>
        <w:rPr>
          <w:rFonts w:eastAsia="Times New Roman"/>
          <w:szCs w:val="24"/>
        </w:rPr>
        <w:t>Μπορεί τώρα να βιώνουμε το πιο σκληρό πρόσωπο της κρίσης με τη μορφή της οικονομικής κρίσης, αλλά κάτω από αυτή την κρίση ή πάνω από αυτή την κρίση –εξαρτά</w:t>
      </w:r>
      <w:r>
        <w:rPr>
          <w:rFonts w:eastAsia="Times New Roman"/>
          <w:szCs w:val="24"/>
        </w:rPr>
        <w:t xml:space="preserve">ται αν το βλέπει κανένας ως μαρξιστής ή ως φιλελεύθερος– </w:t>
      </w:r>
      <w:r>
        <w:rPr>
          <w:rFonts w:eastAsia="Times New Roman"/>
          <w:bCs/>
          <w:shd w:val="clear" w:color="auto" w:fill="FFFFFF"/>
        </w:rPr>
        <w:t>υπάρχουν</w:t>
      </w:r>
      <w:r>
        <w:rPr>
          <w:rFonts w:eastAsia="Times New Roman"/>
          <w:szCs w:val="24"/>
        </w:rPr>
        <w:t xml:space="preserve"> στοιχεία τα οποία οδηγούν σε διάλυση και αποσύνθεση την κοινωνία και την τάξη που υπάρχει σε αυτή την κοινωνία και κυρίως τη διοίκηση με όλους τους θεσμούς, που </w:t>
      </w:r>
      <w:r>
        <w:rPr>
          <w:rFonts w:eastAsia="Times New Roman"/>
          <w:bCs/>
        </w:rPr>
        <w:t>είναι</w:t>
      </w:r>
      <w:r>
        <w:rPr>
          <w:rFonts w:eastAsia="Times New Roman"/>
          <w:szCs w:val="24"/>
        </w:rPr>
        <w:t xml:space="preserve"> από το Σύνταγμα οργανωμ</w:t>
      </w:r>
      <w:r>
        <w:rPr>
          <w:rFonts w:eastAsia="Times New Roman"/>
          <w:szCs w:val="24"/>
        </w:rPr>
        <w:t xml:space="preserve">ένοι για να εξυπηρετούν την όλο και καλύτερη, όλο και μεγαλύτερη, όλο και περισσότερη πρόοδο αυτού του τόπου. </w:t>
      </w:r>
    </w:p>
    <w:p w14:paraId="6EA2C3BF" w14:textId="77777777" w:rsidR="00E41DDC" w:rsidRDefault="007120B1">
      <w:pPr>
        <w:spacing w:after="0" w:line="600" w:lineRule="auto"/>
        <w:ind w:firstLine="720"/>
        <w:jc w:val="both"/>
        <w:rPr>
          <w:rFonts w:eastAsia="Times New Roman"/>
          <w:szCs w:val="24"/>
        </w:rPr>
      </w:pPr>
      <w:r>
        <w:rPr>
          <w:rFonts w:eastAsia="Times New Roman"/>
          <w:bCs/>
        </w:rPr>
        <w:t>Β</w:t>
      </w:r>
      <w:r>
        <w:rPr>
          <w:rFonts w:eastAsia="Times New Roman"/>
          <w:szCs w:val="24"/>
        </w:rPr>
        <w:t>λέπω ότι έχετε την τάση να διαρρυθμίζετε τα σχετικά με την εκπαίδευση και μάλιστα τα σχετικά με την ανώτατη εκπαίδευση, ώστε να περιμένετε να σα</w:t>
      </w:r>
      <w:r>
        <w:rPr>
          <w:rFonts w:eastAsia="Times New Roman"/>
          <w:szCs w:val="24"/>
        </w:rPr>
        <w:t xml:space="preserve">ς πει κάποιος «μπράβο» γιατί καθιστάτε όλο και λιγότερο δυσχερές, άρα όλο και πιο εύκολο το </w:t>
      </w:r>
      <w:r>
        <w:rPr>
          <w:rFonts w:eastAsia="Times New Roman"/>
          <w:szCs w:val="24"/>
        </w:rPr>
        <w:lastRenderedPageBreak/>
        <w:t xml:space="preserve">έργο τού να </w:t>
      </w:r>
      <w:r>
        <w:rPr>
          <w:rFonts w:eastAsia="Times New Roman"/>
          <w:bCs/>
        </w:rPr>
        <w:t>είναι</w:t>
      </w:r>
      <w:r>
        <w:rPr>
          <w:rFonts w:eastAsia="Times New Roman"/>
          <w:szCs w:val="24"/>
        </w:rPr>
        <w:t xml:space="preserve"> κάποιος μαθητής. Παλιά έλεγαν -και το πήραμε και εμείς από τους δασκάλους μας και από τους πατεράδες μας- ότι «τα αγαθά </w:t>
      </w:r>
      <w:proofErr w:type="spellStart"/>
      <w:r>
        <w:rPr>
          <w:rFonts w:eastAsia="Times New Roman"/>
          <w:szCs w:val="24"/>
        </w:rPr>
        <w:t>κόποις</w:t>
      </w:r>
      <w:proofErr w:type="spellEnd"/>
      <w:r>
        <w:rPr>
          <w:rFonts w:eastAsia="Times New Roman"/>
          <w:szCs w:val="24"/>
        </w:rPr>
        <w:t xml:space="preserve"> </w:t>
      </w:r>
      <w:proofErr w:type="spellStart"/>
      <w:r>
        <w:rPr>
          <w:rFonts w:eastAsia="Times New Roman"/>
          <w:szCs w:val="24"/>
        </w:rPr>
        <w:t>κτώνται</w:t>
      </w:r>
      <w:proofErr w:type="spellEnd"/>
      <w:r>
        <w:rPr>
          <w:rFonts w:eastAsia="Times New Roman"/>
          <w:szCs w:val="24"/>
        </w:rPr>
        <w:t>». Κύριε Υπο</w:t>
      </w:r>
      <w:r>
        <w:rPr>
          <w:rFonts w:eastAsia="Times New Roman"/>
          <w:szCs w:val="24"/>
        </w:rPr>
        <w:t xml:space="preserve">υργέ, και εσείς έχετε κάνει μια διαδρομή σπουδών και </w:t>
      </w:r>
      <w:r>
        <w:rPr>
          <w:rFonts w:eastAsia="Times New Roman"/>
          <w:bCs/>
          <w:shd w:val="clear" w:color="auto" w:fill="FFFFFF"/>
        </w:rPr>
        <w:t>βεβαίως</w:t>
      </w:r>
      <w:r>
        <w:rPr>
          <w:rFonts w:eastAsia="Times New Roman"/>
          <w:szCs w:val="24"/>
        </w:rPr>
        <w:t xml:space="preserve"> είστε από εκείνους που γνωρίζουν ότι </w:t>
      </w:r>
      <w:r>
        <w:rPr>
          <w:rFonts w:eastAsia="Times New Roman"/>
        </w:rPr>
        <w:t>χωρίς</w:t>
      </w:r>
      <w:r>
        <w:rPr>
          <w:rFonts w:eastAsia="Times New Roman"/>
          <w:szCs w:val="24"/>
        </w:rPr>
        <w:t xml:space="preserve"> κόπο δεν αποκτάται τίποτα. </w:t>
      </w:r>
    </w:p>
    <w:p w14:paraId="6EA2C3C0" w14:textId="77777777" w:rsidR="00E41DDC" w:rsidRDefault="007120B1">
      <w:pPr>
        <w:spacing w:after="0" w:line="600" w:lineRule="auto"/>
        <w:ind w:firstLine="720"/>
        <w:jc w:val="both"/>
        <w:rPr>
          <w:rFonts w:eastAsia="Times New Roman"/>
          <w:szCs w:val="24"/>
        </w:rPr>
      </w:pPr>
      <w:r>
        <w:rPr>
          <w:rFonts w:eastAsia="Times New Roman"/>
          <w:szCs w:val="24"/>
        </w:rPr>
        <w:t xml:space="preserve">Άλλωστε, τι άλλο θα πρέπει να </w:t>
      </w:r>
      <w:r>
        <w:rPr>
          <w:rFonts w:eastAsia="Times New Roman"/>
          <w:bCs/>
        </w:rPr>
        <w:t>είναι</w:t>
      </w:r>
      <w:r>
        <w:rPr>
          <w:rFonts w:eastAsia="Times New Roman"/>
          <w:szCs w:val="24"/>
        </w:rPr>
        <w:t xml:space="preserve"> μια προσπάθεια ανασυγκρότησης του τόπου από αυτό που προκύπτει -δεν είμαι φυσικός αλλά θ</w:t>
      </w:r>
      <w:r>
        <w:rPr>
          <w:rFonts w:eastAsia="Times New Roman"/>
          <w:szCs w:val="24"/>
        </w:rPr>
        <w:t xml:space="preserve">α το πω- από το δεύτερο αξίωμα της θερμοδυναμικής, το οποίο μας </w:t>
      </w:r>
      <w:r>
        <w:rPr>
          <w:rFonts w:eastAsia="Times New Roman"/>
          <w:bCs/>
        </w:rPr>
        <w:t>έχει</w:t>
      </w:r>
      <w:r>
        <w:rPr>
          <w:rFonts w:eastAsia="Times New Roman"/>
          <w:szCs w:val="24"/>
        </w:rPr>
        <w:t xml:space="preserve"> διδάξει ότι όχι μόνο η φύση, αλλά και οι θεσμοί ρέπουν κατά έναν τρόπο αδυσώπητο και αυθόρμητο στην αταξία; </w:t>
      </w:r>
    </w:p>
    <w:p w14:paraId="6EA2C3C1" w14:textId="77777777" w:rsidR="00E41DDC" w:rsidRDefault="007120B1">
      <w:pPr>
        <w:spacing w:after="0" w:line="600" w:lineRule="auto"/>
        <w:ind w:firstLine="720"/>
        <w:jc w:val="both"/>
        <w:rPr>
          <w:rFonts w:eastAsia="Times New Roman"/>
          <w:szCs w:val="24"/>
        </w:rPr>
      </w:pPr>
      <w:r>
        <w:rPr>
          <w:rFonts w:eastAsia="Times New Roman"/>
          <w:szCs w:val="24"/>
        </w:rPr>
        <w:t xml:space="preserve">Αυτό που πρέπει να κάνει μια </w:t>
      </w:r>
      <w:r>
        <w:rPr>
          <w:rFonts w:eastAsia="Times New Roman"/>
          <w:bCs/>
        </w:rPr>
        <w:t>Κυβέρνηση</w:t>
      </w:r>
      <w:r>
        <w:rPr>
          <w:rFonts w:eastAsia="Times New Roman"/>
          <w:szCs w:val="24"/>
        </w:rPr>
        <w:t xml:space="preserve"> που σέβεται τις αρχές του </w:t>
      </w:r>
      <w:r>
        <w:rPr>
          <w:rFonts w:eastAsia="Times New Roman"/>
          <w:bCs/>
          <w:shd w:val="clear" w:color="auto" w:fill="FFFFFF"/>
        </w:rPr>
        <w:t xml:space="preserve">Συντάγματος, </w:t>
      </w:r>
      <w:r>
        <w:rPr>
          <w:rFonts w:eastAsia="Times New Roman"/>
          <w:bCs/>
          <w:shd w:val="clear" w:color="auto" w:fill="FFFFFF"/>
        </w:rPr>
        <w:t xml:space="preserve">που σέβεται τις αρχές και τις αγωνίες του λαού για προκοπή, είναι μέσα σε αυτά τα συστήματα να βάνει από τα έξω ενέργεια.  </w:t>
      </w:r>
    </w:p>
    <w:p w14:paraId="6EA2C3C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Και αυτή την ενέργεια πρέπει να τη χρησιμοποιούμε για να επανέλθουμε σε κάποιες καλές αρχικές καταστάσεις, οι οποίες λόγω της κρίσης</w:t>
      </w:r>
      <w:r>
        <w:rPr>
          <w:rFonts w:eastAsia="Times New Roman" w:cs="Times New Roman"/>
          <w:szCs w:val="24"/>
        </w:rPr>
        <w:t xml:space="preserve"> έχουν εγκαταλειφθεί. Αυτή είναι η υποχρέωση τού να κυβερνάει κάποιος τον τόπο σε συνθήκες οικονομικής κρίσης και σε συνθήκες θεσμικής αποσύνθεσης. </w:t>
      </w:r>
    </w:p>
    <w:p w14:paraId="6EA2C3C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Πρέπει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όλοι μαζί να κάνουμε προσπάθεια. Η ζωή είναι δύσκολη. Δεν είναι εύκολη. Όταν προσπαθούμε στα παιδιά να την </w:t>
      </w:r>
      <w:proofErr w:type="spellStart"/>
      <w:r>
        <w:rPr>
          <w:rFonts w:eastAsia="Times New Roman" w:cs="Times New Roman"/>
          <w:szCs w:val="24"/>
        </w:rPr>
        <w:t>παραστήσουμε</w:t>
      </w:r>
      <w:proofErr w:type="spellEnd"/>
      <w:r>
        <w:rPr>
          <w:rFonts w:eastAsia="Times New Roman" w:cs="Times New Roman"/>
          <w:szCs w:val="24"/>
        </w:rPr>
        <w:t xml:space="preserve"> ότι είναι μια απλή διαδρομή μεταξύ παιχνιδιού, χαράς και ευφροσύνης, αυτό που κάνουμε είναι να βάζουμε για τις επόμενες γενιές μια πολύ</w:t>
      </w:r>
      <w:r>
        <w:rPr>
          <w:rFonts w:eastAsia="Times New Roman" w:cs="Times New Roman"/>
          <w:szCs w:val="24"/>
        </w:rPr>
        <w:t xml:space="preserve"> βαθιά νάρκη στο μέλλον. Γι’ αυτό</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θα θυμηθώ κι εγώ τα λόγια του ποιητή: Έτσι όπως καταντήσαμε κι έτσι όπως έχετε τα πράγματα εξοικονομήσει, «το μέλλον θα έχει πολλή ξηρασία. Να πάρετε μαζί σας αρκετό νερό».</w:t>
      </w:r>
    </w:p>
    <w:p w14:paraId="6EA2C3C4"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w:t>
      </w:r>
      <w:r>
        <w:rPr>
          <w:rFonts w:eastAsia="Times New Roman" w:cs="Times New Roman"/>
          <w:szCs w:val="24"/>
        </w:rPr>
        <w:t>ς Δημοκρατίας)</w:t>
      </w:r>
    </w:p>
    <w:p w14:paraId="6EA2C3C5"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Πρόεδρος της Νέας Δημοκρατίας </w:t>
      </w:r>
      <w:proofErr w:type="spellStart"/>
      <w:r>
        <w:rPr>
          <w:rFonts w:eastAsia="Times New Roman" w:cs="Times New Roman"/>
          <w:szCs w:val="24"/>
        </w:rPr>
        <w:t>εδέχθη</w:t>
      </w:r>
      <w:proofErr w:type="spellEnd"/>
      <w:r>
        <w:rPr>
          <w:rFonts w:eastAsia="Times New Roman" w:cs="Times New Roman"/>
          <w:szCs w:val="24"/>
        </w:rPr>
        <w:t xml:space="preserve"> την πρόταση του Προεδρείο</w:t>
      </w:r>
      <w:r>
        <w:rPr>
          <w:rFonts w:eastAsia="Times New Roman" w:cs="Times New Roman"/>
          <w:szCs w:val="24"/>
        </w:rPr>
        <w:t>υ</w:t>
      </w:r>
      <w:r>
        <w:rPr>
          <w:rFonts w:eastAsia="Times New Roman" w:cs="Times New Roman"/>
          <w:szCs w:val="24"/>
        </w:rPr>
        <w:t xml:space="preserve"> ευγενικά και θα μεσολαβήσει μεταξύ του κ. Τζαβάρα και της δικής του ομιλίας η συνάδελφος κ. Παναγιώτα </w:t>
      </w:r>
      <w:proofErr w:type="spellStart"/>
      <w:r>
        <w:rPr>
          <w:rFonts w:eastAsia="Times New Roman" w:cs="Times New Roman"/>
          <w:szCs w:val="24"/>
        </w:rPr>
        <w:t>Βράντζα</w:t>
      </w:r>
      <w:proofErr w:type="spellEnd"/>
      <w:r>
        <w:rPr>
          <w:rFonts w:eastAsia="Times New Roman" w:cs="Times New Roman"/>
          <w:szCs w:val="24"/>
        </w:rPr>
        <w:t>. Μετά θα δώσουμε τον λόγο στον κ</w:t>
      </w:r>
      <w:r>
        <w:rPr>
          <w:rFonts w:eastAsia="Times New Roman" w:cs="Times New Roman"/>
          <w:szCs w:val="24"/>
        </w:rPr>
        <w:t xml:space="preserve">. Μητσοτάκη. </w:t>
      </w:r>
    </w:p>
    <w:p w14:paraId="6EA2C3C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Ορίστε, κυρία συνάδελφε, έχετε τον λόγο. </w:t>
      </w:r>
    </w:p>
    <w:p w14:paraId="6EA2C3C7"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ΠΑΝΑΓΙΩΤΑ ΒΡΑΝΤΖΑ: </w:t>
      </w:r>
      <w:r>
        <w:rPr>
          <w:rFonts w:eastAsia="Times New Roman" w:cs="Times New Roman"/>
          <w:szCs w:val="24"/>
        </w:rPr>
        <w:t xml:space="preserve">Ευχαριστώ, κύριε Πρόεδρε. </w:t>
      </w:r>
    </w:p>
    <w:p w14:paraId="6EA2C3C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διαχρονικά προβλήματα της εκπαίδευσης στη χώρα μας είναι γνωστά. Οι άνθρωποι της </w:t>
      </w:r>
      <w:r>
        <w:rPr>
          <w:rFonts w:eastAsia="Times New Roman" w:cs="Times New Roman"/>
          <w:szCs w:val="24"/>
        </w:rPr>
        <w:lastRenderedPageBreak/>
        <w:t xml:space="preserve">εκπαιδευτικής κοινότητας γνωρίζουν πολύ </w:t>
      </w:r>
      <w:r>
        <w:rPr>
          <w:rFonts w:eastAsia="Times New Roman" w:cs="Times New Roman"/>
          <w:szCs w:val="24"/>
        </w:rPr>
        <w:t>καλά τις δυσκολίες και τις στρεβλώσεις</w:t>
      </w:r>
      <w:r>
        <w:rPr>
          <w:rFonts w:eastAsia="Times New Roman" w:cs="Times New Roman"/>
          <w:szCs w:val="24"/>
        </w:rPr>
        <w:t>,</w:t>
      </w:r>
      <w:r>
        <w:rPr>
          <w:rFonts w:eastAsia="Times New Roman" w:cs="Times New Roman"/>
          <w:szCs w:val="24"/>
        </w:rPr>
        <w:t xml:space="preserve"> τόσο σε οικονομικό όσο και σε θεσμικό επίπεδο, στρεβλώσεις που έχουν συσσωρευθεί τις προηγούμενες δεκαετίες λόγω των εφαρμοσμένων πολιτικών όλων των προηγούμενων κυβερνήσεων του παλαιοκομματικού κατεστημένου. </w:t>
      </w:r>
    </w:p>
    <w:p w14:paraId="6EA2C3C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Αλλεπά</w:t>
      </w:r>
      <w:r>
        <w:rPr>
          <w:rFonts w:eastAsia="Times New Roman" w:cs="Times New Roman"/>
          <w:szCs w:val="24"/>
        </w:rPr>
        <w:t>λληλες δήθεν μεταρρυθμίσεις, συντεχνιακές εξυπηρετήσεις κομματικών ημετέρων, «πάρτι» με τα κοινοτικά κονδύλια, που κατασπαταλήθηκαν και σε μεγάλο βαθμό τα έργα τα οποία έγιναν δεν είχαν σχέση με τη δημόσια εκπαίδευση, οδήγησαν ουσιαστικά τη δημόσια εκπαίδε</w:t>
      </w:r>
      <w:r>
        <w:rPr>
          <w:rFonts w:eastAsia="Times New Roman" w:cs="Times New Roman"/>
          <w:szCs w:val="24"/>
        </w:rPr>
        <w:t xml:space="preserve">υση σε κατάρρευση. </w:t>
      </w:r>
    </w:p>
    <w:p w14:paraId="6EA2C3C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Σε απάντηση αυτών έρχεται σήμερα ένα καινοτόμο νομοσχέδιο που επιχειρεί να βάλει τάξη, υπό το φως και της πρόσφατης νομολογίας του Συμβουλίου της Επικρατείας, σε επιμέρους ζητήματα εκπαιδευτικής πολιτικής. </w:t>
      </w:r>
    </w:p>
    <w:p w14:paraId="6EA2C3C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οι εισαγόμενες </w:t>
      </w:r>
      <w:r>
        <w:rPr>
          <w:rFonts w:eastAsia="Times New Roman" w:cs="Times New Roman"/>
          <w:szCs w:val="24"/>
        </w:rPr>
        <w:t>ρυθμίσεις έρχονται να βελτιώσουν τις διατάξεις του ν.4327/2015</w:t>
      </w:r>
      <w:r>
        <w:rPr>
          <w:rFonts w:eastAsia="Times New Roman" w:cs="Times New Roman"/>
          <w:szCs w:val="24"/>
        </w:rPr>
        <w:t>,</w:t>
      </w:r>
      <w:r>
        <w:rPr>
          <w:rFonts w:eastAsia="Times New Roman" w:cs="Times New Roman"/>
          <w:szCs w:val="24"/>
        </w:rPr>
        <w:t xml:space="preserve"> με τις οποίες για πρώτη φορά στα εκπαιδευτικά χρονικά θεσπίστηκε η συμμετοχή των συλλόγων των διδασκόντων στις διαδικασίες επιλογής των διευθυντών των οικείων σχολικών μονάδων. </w:t>
      </w:r>
    </w:p>
    <w:p w14:paraId="6EA2C3C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Είναι εξαιρετι</w:t>
      </w:r>
      <w:r>
        <w:rPr>
          <w:rFonts w:eastAsia="Times New Roman" w:cs="Times New Roman"/>
          <w:szCs w:val="24"/>
        </w:rPr>
        <w:t xml:space="preserve">κά σημαντικό το ότι διατηρείται στο πλαίσιο της διαδικασίας επιλογής διευθυντών η διατύπωση γνώμης των </w:t>
      </w:r>
      <w:proofErr w:type="spellStart"/>
      <w:r>
        <w:rPr>
          <w:rFonts w:eastAsia="Times New Roman" w:cs="Times New Roman"/>
          <w:szCs w:val="24"/>
        </w:rPr>
        <w:t>συνυπηρετούντων</w:t>
      </w:r>
      <w:proofErr w:type="spellEnd"/>
      <w:r>
        <w:rPr>
          <w:rFonts w:eastAsia="Times New Roman" w:cs="Times New Roman"/>
          <w:szCs w:val="24"/>
        </w:rPr>
        <w:t xml:space="preserve"> εκπαιδευτικών, όπως αυτή προκύπτει μέσα από την άμεση γνώση των συνθηκών λειτουργίας κάθε σχολικής μονάδας. Η επιλογή αυτή δεν σχετίζεται</w:t>
      </w:r>
      <w:r>
        <w:rPr>
          <w:rFonts w:eastAsia="Times New Roman" w:cs="Times New Roman"/>
          <w:szCs w:val="24"/>
        </w:rPr>
        <w:t xml:space="preserve"> μόνο με το εκπαιδευτικό έργο του δασκάλου αλλά και με την προσωπικότητά του και με τη γενικότερη συγκρότηση των υποψηφίων. Έτσι έχουμε έναν ισορροπημένο συνδυασμό αξιοκρατικού συστήματος </w:t>
      </w:r>
      <w:proofErr w:type="spellStart"/>
      <w:r>
        <w:rPr>
          <w:rFonts w:eastAsia="Times New Roman" w:cs="Times New Roman"/>
          <w:szCs w:val="24"/>
        </w:rPr>
        <w:t>μοριοδότησης</w:t>
      </w:r>
      <w:proofErr w:type="spellEnd"/>
      <w:r>
        <w:rPr>
          <w:rFonts w:eastAsia="Times New Roman" w:cs="Times New Roman"/>
          <w:szCs w:val="24"/>
        </w:rPr>
        <w:t>, μέσα από την εκτίμηση αντικειμενικών στοιχείων του υπη</w:t>
      </w:r>
      <w:r>
        <w:rPr>
          <w:rFonts w:eastAsia="Times New Roman" w:cs="Times New Roman"/>
          <w:szCs w:val="24"/>
        </w:rPr>
        <w:t xml:space="preserve">ρεσιακού φακέλου των υποψηφίων και δημοκρατικών διαδικασιών συμμετοχής της εκπαιδευτικής κοινότητας. </w:t>
      </w:r>
    </w:p>
    <w:p w14:paraId="6EA2C3C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Θα ήθελα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στην τοποθέτησή μου να αναφερθώ και στο άρθρο 5 του νομοσχεδίου, που αφορά την ανέγερση του </w:t>
      </w:r>
      <w:r>
        <w:rPr>
          <w:rFonts w:eastAsia="Times New Roman" w:cs="Times New Roman"/>
          <w:szCs w:val="24"/>
        </w:rPr>
        <w:t>ισλαμικού τεμένους</w:t>
      </w:r>
      <w:r>
        <w:rPr>
          <w:rFonts w:eastAsia="Times New Roman" w:cs="Times New Roman"/>
          <w:szCs w:val="24"/>
        </w:rPr>
        <w:t xml:space="preserve"> στην Αθήνα. Άκουσα τις εισηγήσεις όλων των εισηγητών των κομμάτων. Άκουσα και την τοποθέτηση του εισηγητή της Χρυσής Αυγής, ένα μνημείο σκοταδισμού και μισαλλοδοξίας. Ο εισηγητής της Χρυσής Αυγής -και δεν θα προσέξω τις λέξεις που θα χρησιμοποιήσω- είχε τ</w:t>
      </w:r>
      <w:r>
        <w:rPr>
          <w:rFonts w:eastAsia="Times New Roman" w:cs="Times New Roman"/>
          <w:szCs w:val="24"/>
        </w:rPr>
        <w:t xml:space="preserve">ο θράσος να αναφέρει ότι θα βάψουμε τα χέρια μας με αίμα όλοι όσοι ψηφίσουμε σήμερα την ανέγερση του </w:t>
      </w:r>
      <w:r>
        <w:rPr>
          <w:rFonts w:eastAsia="Times New Roman" w:cs="Times New Roman"/>
          <w:szCs w:val="24"/>
        </w:rPr>
        <w:t>ισλαμικού τεμένους</w:t>
      </w:r>
      <w:r>
        <w:rPr>
          <w:rFonts w:eastAsia="Times New Roman" w:cs="Times New Roman"/>
          <w:szCs w:val="24"/>
        </w:rPr>
        <w:t xml:space="preserve">. Η Χρυσή Αυγή διώκεται </w:t>
      </w:r>
      <w:r>
        <w:rPr>
          <w:rFonts w:eastAsia="Times New Roman" w:cs="Times New Roman"/>
          <w:szCs w:val="24"/>
        </w:rPr>
        <w:lastRenderedPageBreak/>
        <w:t xml:space="preserve">ως εγκληματική οργάνωση. Έχουν βάψει τα χέρια τους με αίμα αθώων ανθρώπων, Ελλήνων και μουσουλμάνων. </w:t>
      </w:r>
    </w:p>
    <w:p w14:paraId="6EA2C3C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Συνεχίζω</w:t>
      </w:r>
      <w:r>
        <w:rPr>
          <w:rFonts w:eastAsia="Times New Roman" w:cs="Times New Roman"/>
          <w:szCs w:val="24"/>
        </w:rPr>
        <w:t>,</w:t>
      </w:r>
      <w:r>
        <w:rPr>
          <w:rFonts w:eastAsia="Times New Roman" w:cs="Times New Roman"/>
          <w:szCs w:val="24"/>
        </w:rPr>
        <w:t xml:space="preserve"> λ</w:t>
      </w:r>
      <w:r>
        <w:rPr>
          <w:rFonts w:eastAsia="Times New Roman" w:cs="Times New Roman"/>
          <w:szCs w:val="24"/>
        </w:rPr>
        <w:t>οιπόν</w:t>
      </w:r>
      <w:r>
        <w:rPr>
          <w:rFonts w:eastAsia="Times New Roman" w:cs="Times New Roman"/>
          <w:szCs w:val="24"/>
        </w:rPr>
        <w:t>,</w:t>
      </w:r>
      <w:r>
        <w:rPr>
          <w:rFonts w:eastAsia="Times New Roman" w:cs="Times New Roman"/>
          <w:szCs w:val="24"/>
        </w:rPr>
        <w:t xml:space="preserve"> και λέω ότι με αίσθημα δημοκρατίας ψηφίζουμε σήμερα τις αναγκαίες ρυθμίσεις για την οργάνωση και λειτουργία επιτέλους της διοίκησης του </w:t>
      </w:r>
      <w:r>
        <w:rPr>
          <w:rFonts w:eastAsia="Times New Roman" w:cs="Times New Roman"/>
          <w:szCs w:val="24"/>
        </w:rPr>
        <w:t>ισλαμικού τεμένους</w:t>
      </w:r>
      <w:r>
        <w:rPr>
          <w:rFonts w:eastAsia="Times New Roman" w:cs="Times New Roman"/>
          <w:szCs w:val="24"/>
        </w:rPr>
        <w:t xml:space="preserve"> στην Αθήνα. Ένα σύγχρονο, δημοκρατικό δυτικό κράτος, που σέβεται τα ανθρώπινα δικαιώματα και τ</w:t>
      </w:r>
      <w:r>
        <w:rPr>
          <w:rFonts w:eastAsia="Times New Roman" w:cs="Times New Roman"/>
          <w:szCs w:val="24"/>
        </w:rPr>
        <w:t xml:space="preserve">ις θρησκευτικές ελευθερίες ενός εκάστου, οφείλει να ανταποκρίνεται ουσιαστικά στο πάγιο αίτημα των θρησκευτικών μειονοτήτων να καλύπτουν με ανθρώπινο, αξιοπρεπές και πολιτισμένο τρόπο τις λατρευτικές τους ανάγκες. </w:t>
      </w:r>
    </w:p>
    <w:p w14:paraId="6EA2C3C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Για τον ίδιο λόγο πρόσφατα -το ανέφερε κα</w:t>
      </w:r>
      <w:r>
        <w:rPr>
          <w:rFonts w:eastAsia="Times New Roman" w:cs="Times New Roman"/>
          <w:szCs w:val="24"/>
        </w:rPr>
        <w:t>ι ο Υπουργός- αρκετοί Βουλευτές του ΣΥΡΙΖΑ συνυπογράψαμε ερώτημα</w:t>
      </w:r>
      <w:r>
        <w:rPr>
          <w:rFonts w:eastAsia="Times New Roman" w:cs="Times New Roman"/>
          <w:szCs w:val="24"/>
        </w:rPr>
        <w:t>,</w:t>
      </w:r>
      <w:r>
        <w:rPr>
          <w:rFonts w:eastAsia="Times New Roman" w:cs="Times New Roman"/>
          <w:szCs w:val="24"/>
        </w:rPr>
        <w:t xml:space="preserve"> το οποίο απευθύνουμε στον Υπουργό Παιδείας και στον Υπουργό Εσωτερικών, αναφορικά με τη δημιουργία του μουσουλμανικού νεκροταφείου στην Αθήνα. Είναι προφανές ότι πέραν της διατήρησης των καλ</w:t>
      </w:r>
      <w:r>
        <w:rPr>
          <w:rFonts w:eastAsia="Times New Roman" w:cs="Times New Roman"/>
          <w:szCs w:val="24"/>
        </w:rPr>
        <w:t xml:space="preserve">ών διεθνών σχέσεων, κυρίως με τα αραβικά κράτη, οφείλουμε να σεβόμαστε την ισότιμη και ελεύθερη πρόσβαση όλων των πιστών, ανεξαρτήτως εθνικότητας και δόγματος, στο πεδίο άσκησης των λατρευτικών τους καθηκόντων. </w:t>
      </w:r>
    </w:p>
    <w:p w14:paraId="6EA2C3D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κάποια στιγμή </w:t>
      </w:r>
      <w:r>
        <w:rPr>
          <w:rFonts w:eastAsia="Times New Roman" w:cs="Times New Roman"/>
          <w:szCs w:val="24"/>
        </w:rPr>
        <w:t xml:space="preserve">σε αυτή τη χώρα θα πρέπει να ξεφύγουμε από την εύκολη, επιφανειακή προσέγγιση των πραγμάτων και να αναζητήσουμε τα πραγματικά αίτια των γεγονότων. Το πρόσφατο τραγικό, τυφλό τρομοκρατικό χτύπημα στο Μάντσεστερ από ένα </w:t>
      </w:r>
      <w:proofErr w:type="spellStart"/>
      <w:r>
        <w:rPr>
          <w:rFonts w:eastAsia="Times New Roman" w:cs="Times New Roman"/>
          <w:szCs w:val="24"/>
        </w:rPr>
        <w:t>εικοσιδυάχρονο</w:t>
      </w:r>
      <w:proofErr w:type="spellEnd"/>
      <w:r>
        <w:rPr>
          <w:rFonts w:eastAsia="Times New Roman" w:cs="Times New Roman"/>
          <w:szCs w:val="24"/>
        </w:rPr>
        <w:t xml:space="preserve"> παιδί μεταναστών</w:t>
      </w:r>
      <w:r>
        <w:rPr>
          <w:rFonts w:eastAsia="Times New Roman" w:cs="Times New Roman"/>
          <w:szCs w:val="24"/>
        </w:rPr>
        <w:t>,</w:t>
      </w:r>
      <w:r>
        <w:rPr>
          <w:rFonts w:eastAsia="Times New Roman" w:cs="Times New Roman"/>
          <w:szCs w:val="24"/>
        </w:rPr>
        <w:t xml:space="preserve"> που α</w:t>
      </w:r>
      <w:r>
        <w:rPr>
          <w:rFonts w:eastAsia="Times New Roman" w:cs="Times New Roman"/>
          <w:szCs w:val="24"/>
        </w:rPr>
        <w:t xml:space="preserve">ποφάσισε να δώσει τέλος στη ζωή του, παίρνοντας μαζί του όσο πιο πολλά άλλα παιδιά μπορούσε, δεν στηρίζεται στις αρχές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μιάς</w:t>
      </w:r>
      <w:proofErr w:type="spellEnd"/>
      <w:r>
        <w:rPr>
          <w:rFonts w:eastAsia="Times New Roman" w:cs="Times New Roman"/>
          <w:szCs w:val="24"/>
        </w:rPr>
        <w:t xml:space="preserve"> θρησκείας αλλά και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μιάς</w:t>
      </w:r>
      <w:proofErr w:type="spellEnd"/>
      <w:r>
        <w:rPr>
          <w:rFonts w:eastAsia="Times New Roman" w:cs="Times New Roman"/>
          <w:szCs w:val="24"/>
        </w:rPr>
        <w:t xml:space="preserve"> λογικής. </w:t>
      </w:r>
    </w:p>
    <w:p w14:paraId="6EA2C3D1" w14:textId="77777777" w:rsidR="00E41DDC" w:rsidRDefault="007120B1">
      <w:pPr>
        <w:tabs>
          <w:tab w:val="left" w:pos="2820"/>
        </w:tabs>
        <w:spacing w:after="0" w:line="600" w:lineRule="auto"/>
        <w:ind w:firstLine="709"/>
        <w:jc w:val="both"/>
        <w:rPr>
          <w:rFonts w:eastAsia="Times New Roman"/>
          <w:szCs w:val="24"/>
        </w:rPr>
      </w:pPr>
      <w:r>
        <w:rPr>
          <w:rFonts w:eastAsia="Times New Roman"/>
          <w:szCs w:val="24"/>
        </w:rPr>
        <w:t>Οι συνθήκες που μεγαλώνουν αυτά τα παιδιά, τα βιώματα, ο κοινωνικός αποκλεισμός, η ανέχεια σ</w:t>
      </w:r>
      <w:r>
        <w:rPr>
          <w:rFonts w:eastAsia="Times New Roman"/>
          <w:szCs w:val="24"/>
        </w:rPr>
        <w:t>ε πολλές περιπτώσεις είναι οι παράγοντες εκείνοι που τα κάνουν ευάλωτα θύματα αυτών που χρησιμοποιούν τις θρησκείες, το «όπιο του λαού» όπως είπε ο Μαρξ, για την επίτευξη των δικών τους ιδιοτελών στόχων και συμφερόντων.</w:t>
      </w:r>
    </w:p>
    <w:p w14:paraId="6EA2C3D2" w14:textId="77777777" w:rsidR="00E41DDC" w:rsidRDefault="007120B1">
      <w:pPr>
        <w:tabs>
          <w:tab w:val="left" w:pos="2820"/>
        </w:tabs>
        <w:spacing w:after="0" w:line="600" w:lineRule="auto"/>
        <w:ind w:firstLine="720"/>
        <w:jc w:val="both"/>
        <w:rPr>
          <w:rFonts w:eastAsia="Times New Roman"/>
          <w:szCs w:val="24"/>
        </w:rPr>
      </w:pPr>
      <w:r>
        <w:rPr>
          <w:rFonts w:eastAsia="Times New Roman"/>
          <w:szCs w:val="24"/>
        </w:rPr>
        <w:t>Σε μια εποχή που η γνώση βρίσκεται σ</w:t>
      </w:r>
      <w:r>
        <w:rPr>
          <w:rFonts w:eastAsia="Times New Roman"/>
          <w:szCs w:val="24"/>
        </w:rPr>
        <w:t xml:space="preserve">τα υψηλότερα επίπεδα από ποτέ για την ανθρωπότητα και η πληροφορία είναι διαθέσιμη παντού και </w:t>
      </w:r>
      <w:proofErr w:type="spellStart"/>
      <w:r>
        <w:rPr>
          <w:rFonts w:eastAsia="Times New Roman"/>
          <w:szCs w:val="24"/>
        </w:rPr>
        <w:t>προσβάσιμη</w:t>
      </w:r>
      <w:proofErr w:type="spellEnd"/>
      <w:r>
        <w:rPr>
          <w:rFonts w:eastAsia="Times New Roman"/>
          <w:szCs w:val="24"/>
        </w:rPr>
        <w:t xml:space="preserve"> από τους περισσότερους στον κόσμο, πραγματικά</w:t>
      </w:r>
      <w:r>
        <w:rPr>
          <w:rFonts w:eastAsia="Times New Roman"/>
          <w:szCs w:val="24"/>
        </w:rPr>
        <w:t>,</w:t>
      </w:r>
      <w:r>
        <w:rPr>
          <w:rFonts w:eastAsia="Times New Roman"/>
          <w:szCs w:val="24"/>
        </w:rPr>
        <w:t xml:space="preserve"> δυσκολεύομαι να κατανοήσω τον κάθε λο</w:t>
      </w:r>
      <w:r>
        <w:rPr>
          <w:rFonts w:eastAsia="Times New Roman"/>
          <w:szCs w:val="24"/>
        </w:rPr>
        <w:lastRenderedPageBreak/>
        <w:t xml:space="preserve">γής θρησκευτικό φανατισμό, από την ακραία τρομοκρατία των </w:t>
      </w:r>
      <w:proofErr w:type="spellStart"/>
      <w:r>
        <w:rPr>
          <w:rFonts w:eastAsia="Times New Roman"/>
          <w:szCs w:val="24"/>
        </w:rPr>
        <w:t>τζιχαντιστών</w:t>
      </w:r>
      <w:proofErr w:type="spellEnd"/>
      <w:r>
        <w:rPr>
          <w:rFonts w:eastAsia="Times New Roman"/>
          <w:szCs w:val="24"/>
        </w:rPr>
        <w:t xml:space="preserve"> μέχρι την απόδοση τιμών αρχηγού κράτους σε λείψανα.</w:t>
      </w:r>
    </w:p>
    <w:p w14:paraId="6EA2C3D3" w14:textId="77777777" w:rsidR="00E41DDC" w:rsidRDefault="007120B1">
      <w:pPr>
        <w:tabs>
          <w:tab w:val="left" w:pos="2820"/>
        </w:tabs>
        <w:spacing w:after="0" w:line="600" w:lineRule="auto"/>
        <w:ind w:firstLine="720"/>
        <w:jc w:val="both"/>
        <w:rPr>
          <w:rFonts w:eastAsia="Times New Roman"/>
          <w:szCs w:val="24"/>
        </w:rPr>
      </w:pPr>
      <w:r>
        <w:rPr>
          <w:rFonts w:eastAsia="Times New Roman"/>
          <w:szCs w:val="24"/>
        </w:rPr>
        <w:t>Η υποκρισία είναι παντού. Ποιος από εμάς δεν γνωρίζει περιπτώσεις «ευυπόληπτων» μελών της κοινω</w:t>
      </w:r>
      <w:r>
        <w:rPr>
          <w:rFonts w:eastAsia="Times New Roman"/>
          <w:szCs w:val="24"/>
        </w:rPr>
        <w:t xml:space="preserve">νίας μας, που ενώ είναι κοινό μυστικό ότι δεν διάγουν «χριστιανικό βίο», κάθε Κυριακή βρίσκονται πρώτοι στις εκκλησίες; </w:t>
      </w:r>
      <w:proofErr w:type="spellStart"/>
      <w:r>
        <w:rPr>
          <w:rFonts w:eastAsia="Times New Roman"/>
          <w:szCs w:val="24"/>
        </w:rPr>
        <w:t>Ειρήσθω</w:t>
      </w:r>
      <w:proofErr w:type="spellEnd"/>
      <w:r>
        <w:rPr>
          <w:rFonts w:eastAsia="Times New Roman"/>
          <w:szCs w:val="24"/>
        </w:rPr>
        <w:t xml:space="preserve"> εν </w:t>
      </w:r>
      <w:proofErr w:type="spellStart"/>
      <w:r>
        <w:rPr>
          <w:rFonts w:eastAsia="Times New Roman"/>
          <w:szCs w:val="24"/>
        </w:rPr>
        <w:t>παρόδω</w:t>
      </w:r>
      <w:proofErr w:type="spellEnd"/>
      <w:r>
        <w:rPr>
          <w:rFonts w:eastAsia="Times New Roman"/>
          <w:szCs w:val="24"/>
        </w:rPr>
        <w:t>, το φαινόμενο είναι πολύ συχνό στις προεκλογικές περιόδους, προς άγραν ψήφων φυσικά και όχι από θρησκευτικό συναίσθημα</w:t>
      </w:r>
      <w:r>
        <w:rPr>
          <w:rFonts w:eastAsia="Times New Roman"/>
          <w:szCs w:val="24"/>
        </w:rPr>
        <w:t>.</w:t>
      </w:r>
    </w:p>
    <w:p w14:paraId="6EA2C3D4" w14:textId="77777777" w:rsidR="00E41DDC" w:rsidRDefault="007120B1">
      <w:pPr>
        <w:tabs>
          <w:tab w:val="left" w:pos="2820"/>
        </w:tabs>
        <w:spacing w:after="0" w:line="600" w:lineRule="auto"/>
        <w:ind w:firstLine="720"/>
        <w:jc w:val="both"/>
        <w:rPr>
          <w:rFonts w:eastAsia="Times New Roman"/>
          <w:szCs w:val="24"/>
        </w:rPr>
      </w:pPr>
      <w:r>
        <w:rPr>
          <w:rFonts w:eastAsia="Times New Roman"/>
          <w:szCs w:val="24"/>
        </w:rPr>
        <w:t>Ο ρόλος μιας συντεταγμένης και σοβαρής πολιτείας δεν μπορεί παρά να στηριχθεί στις αρχές της δημοκρατίας και του ανθρωπισμού, προσπαθώντας να αμβλύνει αντί να οξύνει τα μίση, τα πάθη και τις ακρότητες του σκοταδισμού που, δυστυχώς, υπάρχουν και σήμερα κα</w:t>
      </w:r>
      <w:r>
        <w:rPr>
          <w:rFonts w:eastAsia="Times New Roman"/>
          <w:szCs w:val="24"/>
        </w:rPr>
        <w:t xml:space="preserve">ι να συμβάλλει στη δημιουργία κοινωνιών με σεβασμό στον άνθρωπο. </w:t>
      </w:r>
    </w:p>
    <w:p w14:paraId="6EA2C3D5" w14:textId="77777777" w:rsidR="00E41DDC" w:rsidRDefault="007120B1">
      <w:pPr>
        <w:tabs>
          <w:tab w:val="left" w:pos="2820"/>
        </w:tabs>
        <w:spacing w:after="0" w:line="600" w:lineRule="auto"/>
        <w:ind w:firstLine="720"/>
        <w:jc w:val="both"/>
        <w:rPr>
          <w:rFonts w:eastAsia="Times New Roman"/>
          <w:szCs w:val="24"/>
        </w:rPr>
      </w:pPr>
      <w:r>
        <w:rPr>
          <w:rFonts w:eastAsia="Times New Roman"/>
          <w:szCs w:val="24"/>
        </w:rPr>
        <w:t xml:space="preserve">Βεβαίως, λαμβάνοντας υπ’ </w:t>
      </w:r>
      <w:proofErr w:type="spellStart"/>
      <w:r>
        <w:rPr>
          <w:rFonts w:eastAsia="Times New Roman"/>
          <w:szCs w:val="24"/>
        </w:rPr>
        <w:t>όψιν</w:t>
      </w:r>
      <w:proofErr w:type="spellEnd"/>
      <w:r>
        <w:rPr>
          <w:rFonts w:eastAsia="Times New Roman"/>
          <w:szCs w:val="24"/>
        </w:rPr>
        <w:t xml:space="preserve"> και τη </w:t>
      </w:r>
      <w:proofErr w:type="spellStart"/>
      <w:r>
        <w:rPr>
          <w:rFonts w:eastAsia="Times New Roman"/>
          <w:szCs w:val="24"/>
        </w:rPr>
        <w:t>γεωστρατηγική</w:t>
      </w:r>
      <w:proofErr w:type="spellEnd"/>
      <w:r>
        <w:rPr>
          <w:rFonts w:eastAsia="Times New Roman"/>
          <w:szCs w:val="24"/>
        </w:rPr>
        <w:t xml:space="preserve"> θέση της Ελλάδας αλλά και τις γεωπολιτικές συνθήκες που έχουν διαμορφωθεί στην ευρύτερη περιοχή, με το υπό ψήφιση νομοσχέδιο θέτουμε ταυτοχ</w:t>
      </w:r>
      <w:r>
        <w:rPr>
          <w:rFonts w:eastAsia="Times New Roman"/>
          <w:szCs w:val="24"/>
        </w:rPr>
        <w:t xml:space="preserve">ρόνως θεσμικά εμπόδια σε κάθε είδους </w:t>
      </w:r>
      <w:r>
        <w:rPr>
          <w:rFonts w:eastAsia="Times New Roman"/>
          <w:szCs w:val="24"/>
        </w:rPr>
        <w:lastRenderedPageBreak/>
        <w:t xml:space="preserve">θρησκευτικό φανατισμό ή μισαλλόδοξη προοπτική, δεδομένου ότι το νομικό πρόσωπο του </w:t>
      </w:r>
      <w:r>
        <w:rPr>
          <w:rFonts w:eastAsia="Times New Roman"/>
          <w:szCs w:val="24"/>
        </w:rPr>
        <w:t>τ</w:t>
      </w:r>
      <w:r>
        <w:rPr>
          <w:rFonts w:eastAsia="Times New Roman"/>
          <w:szCs w:val="24"/>
        </w:rPr>
        <w:t xml:space="preserve">εμένους στην Αθήνα θα τελεί κατ’ </w:t>
      </w:r>
      <w:proofErr w:type="spellStart"/>
      <w:r>
        <w:rPr>
          <w:rFonts w:eastAsia="Times New Roman"/>
          <w:szCs w:val="24"/>
        </w:rPr>
        <w:t>ουσίαν</w:t>
      </w:r>
      <w:proofErr w:type="spellEnd"/>
      <w:r>
        <w:rPr>
          <w:rFonts w:eastAsia="Times New Roman"/>
          <w:szCs w:val="24"/>
        </w:rPr>
        <w:t xml:space="preserve"> υπό τον απόλυτο έλεγχο της ελληνικής πολιτείας, μιας ώριμης ελληνικής πολιτείας η οποία σέβεται</w:t>
      </w:r>
      <w:r>
        <w:rPr>
          <w:rFonts w:eastAsia="Times New Roman"/>
          <w:szCs w:val="24"/>
        </w:rPr>
        <w:t xml:space="preserve"> τα δικαιώματα των πολιτών της χωρίς αποκλεισμούς με βάση το χρώμα, το δόγμα ή τα θρησκευτικά πιστεύω του καθενός.</w:t>
      </w:r>
    </w:p>
    <w:p w14:paraId="6EA2C3D6" w14:textId="77777777" w:rsidR="00E41DDC" w:rsidRDefault="007120B1">
      <w:pPr>
        <w:tabs>
          <w:tab w:val="left" w:pos="2820"/>
        </w:tabs>
        <w:spacing w:after="0" w:line="600" w:lineRule="auto"/>
        <w:ind w:firstLine="720"/>
        <w:jc w:val="both"/>
        <w:rPr>
          <w:rFonts w:eastAsia="Times New Roman"/>
          <w:szCs w:val="24"/>
        </w:rPr>
      </w:pPr>
      <w:r>
        <w:rPr>
          <w:rFonts w:eastAsia="Times New Roman"/>
          <w:szCs w:val="24"/>
        </w:rPr>
        <w:t>Ευχαριστώ.</w:t>
      </w:r>
    </w:p>
    <w:p w14:paraId="6EA2C3D7" w14:textId="77777777" w:rsidR="00E41DDC" w:rsidRDefault="007120B1">
      <w:pPr>
        <w:tabs>
          <w:tab w:val="left" w:pos="2820"/>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EA2C3D8" w14:textId="77777777" w:rsidR="00E41DDC" w:rsidRDefault="007120B1">
      <w:pPr>
        <w:tabs>
          <w:tab w:val="left" w:pos="2820"/>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Κι εγώ ευχαριστώ για την τήρηση του χρόνου.</w:t>
      </w:r>
    </w:p>
    <w:p w14:paraId="6EA2C3D9" w14:textId="77777777" w:rsidR="00E41DDC" w:rsidRDefault="007120B1">
      <w:pPr>
        <w:tabs>
          <w:tab w:val="left" w:pos="2820"/>
        </w:tabs>
        <w:spacing w:after="0" w:line="600" w:lineRule="auto"/>
        <w:ind w:firstLine="720"/>
        <w:jc w:val="both"/>
        <w:rPr>
          <w:rFonts w:eastAsia="Times New Roman"/>
          <w:szCs w:val="24"/>
        </w:rPr>
      </w:pPr>
      <w:r>
        <w:rPr>
          <w:rFonts w:eastAsia="Times New Roman"/>
          <w:szCs w:val="24"/>
        </w:rPr>
        <w:t>Κύριε Πρό</w:t>
      </w:r>
      <w:r>
        <w:rPr>
          <w:rFonts w:eastAsia="Times New Roman"/>
          <w:szCs w:val="24"/>
        </w:rPr>
        <w:t>εδρε της Νέας Δημοκρατίας, καλείσθε εις το Βήμα.</w:t>
      </w:r>
    </w:p>
    <w:p w14:paraId="6EA2C3DA" w14:textId="77777777" w:rsidR="00E41DDC" w:rsidRDefault="007120B1">
      <w:pPr>
        <w:tabs>
          <w:tab w:val="left" w:pos="2820"/>
        </w:tabs>
        <w:spacing w:after="0" w:line="600" w:lineRule="auto"/>
        <w:ind w:firstLine="720"/>
        <w:jc w:val="both"/>
        <w:rPr>
          <w:rFonts w:eastAsia="Times New Roman"/>
          <w:szCs w:val="24"/>
        </w:rPr>
      </w:pPr>
      <w:r>
        <w:rPr>
          <w:rFonts w:eastAsia="Times New Roman"/>
          <w:szCs w:val="24"/>
        </w:rPr>
        <w:t>Τον λόγο έχει ο Πρόεδρος της Κοινοβουλευτικής Ομάδας της Νέας Δημοκρατίας κ. Μητσοτάκης.</w:t>
      </w:r>
    </w:p>
    <w:p w14:paraId="6EA2C3DB" w14:textId="77777777" w:rsidR="00E41DDC" w:rsidRDefault="007120B1">
      <w:pPr>
        <w:tabs>
          <w:tab w:val="left" w:pos="2820"/>
        </w:tabs>
        <w:spacing w:after="0"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Ευχαριστώ, κύριε Πρόεδρε.</w:t>
      </w:r>
    </w:p>
    <w:p w14:paraId="6EA2C3DC" w14:textId="77777777" w:rsidR="00E41DDC" w:rsidRDefault="007120B1">
      <w:pPr>
        <w:tabs>
          <w:tab w:val="left" w:pos="2820"/>
        </w:tabs>
        <w:spacing w:after="0" w:line="600" w:lineRule="auto"/>
        <w:ind w:firstLine="720"/>
        <w:jc w:val="both"/>
        <w:rPr>
          <w:rFonts w:eastAsia="Times New Roman"/>
          <w:szCs w:val="24"/>
        </w:rPr>
      </w:pPr>
      <w:r>
        <w:rPr>
          <w:rFonts w:eastAsia="Times New Roman"/>
          <w:szCs w:val="24"/>
        </w:rPr>
        <w:t>Κυρίες και κύριοι Βουλευτές, επέλεξα να</w:t>
      </w:r>
      <w:r>
        <w:rPr>
          <w:rFonts w:eastAsia="Times New Roman"/>
          <w:szCs w:val="24"/>
        </w:rPr>
        <w:t xml:space="preserve"> μιλήσω και σήμερα για τα θέματα της </w:t>
      </w:r>
      <w:r>
        <w:rPr>
          <w:rFonts w:eastAsia="Times New Roman"/>
          <w:szCs w:val="24"/>
        </w:rPr>
        <w:t>π</w:t>
      </w:r>
      <w:r>
        <w:rPr>
          <w:rFonts w:eastAsia="Times New Roman"/>
          <w:szCs w:val="24"/>
        </w:rPr>
        <w:t xml:space="preserve">αιδείας, διότι δεν πρόκειται να εξέλθουμε από την πολύχρονη κρίση, αν δεν αναγεννήσουμε το εκπαιδευτικό μας περιβάλλον σε όλες τις βαθμίδες. </w:t>
      </w:r>
    </w:p>
    <w:p w14:paraId="6EA2C3DD" w14:textId="77777777" w:rsidR="00E41DDC" w:rsidRDefault="007120B1">
      <w:pPr>
        <w:tabs>
          <w:tab w:val="left" w:pos="2820"/>
        </w:tabs>
        <w:spacing w:after="0" w:line="600" w:lineRule="auto"/>
        <w:ind w:firstLine="720"/>
        <w:jc w:val="both"/>
        <w:rPr>
          <w:rFonts w:eastAsia="Times New Roman"/>
          <w:szCs w:val="24"/>
        </w:rPr>
      </w:pPr>
      <w:r>
        <w:rPr>
          <w:rFonts w:eastAsia="Times New Roman"/>
          <w:szCs w:val="24"/>
        </w:rPr>
        <w:lastRenderedPageBreak/>
        <w:t>Βραχυπρόθεσμα η οικονομία είναι αναμφίβολα το βασικό πεδίο για την πορεία τη</w:t>
      </w:r>
      <w:r>
        <w:rPr>
          <w:rFonts w:eastAsia="Times New Roman"/>
          <w:szCs w:val="24"/>
        </w:rPr>
        <w:t xml:space="preserve">ς χώρας. Μακροπρόθεσμα, όμως, ο ρόλος της </w:t>
      </w:r>
      <w:r>
        <w:rPr>
          <w:rFonts w:eastAsia="Times New Roman"/>
          <w:szCs w:val="24"/>
        </w:rPr>
        <w:t>π</w:t>
      </w:r>
      <w:r>
        <w:rPr>
          <w:rFonts w:eastAsia="Times New Roman"/>
          <w:szCs w:val="24"/>
        </w:rPr>
        <w:t xml:space="preserve">αιδείας είναι καθοριστικός. Ούτως ή </w:t>
      </w:r>
      <w:r>
        <w:rPr>
          <w:rFonts w:eastAsia="Times New Roman"/>
          <w:szCs w:val="24"/>
        </w:rPr>
        <w:t>άλλω</w:t>
      </w:r>
      <w:r>
        <w:rPr>
          <w:rFonts w:eastAsia="Times New Roman"/>
          <w:szCs w:val="24"/>
        </w:rPr>
        <w:t>ς έχει ήδη καταστεί κρίσιμος μέσα από τις δοκιμασίες που περνάει η ελληνική κοινωνία.</w:t>
      </w:r>
    </w:p>
    <w:p w14:paraId="6EA2C3DE" w14:textId="77777777" w:rsidR="00E41DDC" w:rsidRDefault="007120B1">
      <w:pPr>
        <w:tabs>
          <w:tab w:val="left" w:pos="2820"/>
        </w:tabs>
        <w:spacing w:after="0" w:line="600" w:lineRule="auto"/>
        <w:ind w:firstLine="720"/>
        <w:jc w:val="both"/>
        <w:rPr>
          <w:rFonts w:eastAsia="Times New Roman"/>
          <w:szCs w:val="24"/>
        </w:rPr>
      </w:pPr>
      <w:r>
        <w:rPr>
          <w:rFonts w:eastAsia="Times New Roman"/>
          <w:szCs w:val="24"/>
        </w:rPr>
        <w:t>Πριν μερικούς μήνες, κύριε Υπουργέ, τον Σεπτέμβριο του 2016, η Νέα Δημοκρατία προκάλεσε</w:t>
      </w:r>
      <w:r>
        <w:rPr>
          <w:rFonts w:eastAsia="Times New Roman"/>
          <w:szCs w:val="24"/>
        </w:rPr>
        <w:t xml:space="preserve"> μία προ ημερησίας διάταξης συζήτηση στη Βουλή με θέμα την </w:t>
      </w:r>
      <w:r>
        <w:rPr>
          <w:rFonts w:eastAsia="Times New Roman"/>
          <w:szCs w:val="24"/>
        </w:rPr>
        <w:t>π</w:t>
      </w:r>
      <w:r>
        <w:rPr>
          <w:rFonts w:eastAsia="Times New Roman"/>
          <w:szCs w:val="24"/>
        </w:rPr>
        <w:t xml:space="preserve">αιδεία. Είχα επισημάνει τότε ότι η </w:t>
      </w:r>
      <w:r>
        <w:rPr>
          <w:rFonts w:eastAsia="Times New Roman"/>
          <w:szCs w:val="24"/>
        </w:rPr>
        <w:t>π</w:t>
      </w:r>
      <w:r>
        <w:rPr>
          <w:rFonts w:eastAsia="Times New Roman"/>
          <w:szCs w:val="24"/>
        </w:rPr>
        <w:t>αιδεία πρέπει να είναι πεδίο εθνικής συνεννόησης και είχα τονίσει ότι δε</w:t>
      </w:r>
      <w:r>
        <w:rPr>
          <w:rFonts w:eastAsia="Times New Roman"/>
          <w:szCs w:val="24"/>
        </w:rPr>
        <w:t>ν</w:t>
      </w:r>
      <w:r>
        <w:rPr>
          <w:rFonts w:eastAsia="Times New Roman"/>
          <w:szCs w:val="24"/>
        </w:rPr>
        <w:t xml:space="preserve"> μπορούν να γίνονται πειράματα με το μέλλον των παιδιών μας. </w:t>
      </w:r>
    </w:p>
    <w:p w14:paraId="6EA2C3DF" w14:textId="77777777" w:rsidR="00E41DDC" w:rsidRDefault="007120B1">
      <w:pPr>
        <w:tabs>
          <w:tab w:val="left" w:pos="2820"/>
        </w:tabs>
        <w:spacing w:after="0" w:line="600" w:lineRule="auto"/>
        <w:ind w:firstLine="720"/>
        <w:jc w:val="both"/>
        <w:rPr>
          <w:rFonts w:eastAsia="Times New Roman"/>
          <w:szCs w:val="24"/>
        </w:rPr>
      </w:pPr>
      <w:r>
        <w:rPr>
          <w:rFonts w:eastAsia="Times New Roman"/>
          <w:szCs w:val="24"/>
        </w:rPr>
        <w:t>Από τότε μέχρι σήμερα επι</w:t>
      </w:r>
      <w:r>
        <w:rPr>
          <w:rFonts w:eastAsia="Times New Roman"/>
          <w:szCs w:val="24"/>
        </w:rPr>
        <w:t>βεβαιώνονται, δυστυχώς, καθημερινά οι χειρότεροι φόβοι μου, γιατί κάνετε ό,τι περνάει από το χέρι σας να μεταφυτέψετε μία διχαστική, σκληρά κομματική λογική στον ευαίσθητο χώρο της εκπαίδευσης. Ό,τι κάνετε παντού δηλαδή</w:t>
      </w:r>
      <w:r>
        <w:rPr>
          <w:rFonts w:eastAsia="Times New Roman"/>
          <w:szCs w:val="24"/>
        </w:rPr>
        <w:t>!</w:t>
      </w:r>
      <w:r>
        <w:rPr>
          <w:rFonts w:eastAsia="Times New Roman"/>
          <w:szCs w:val="24"/>
        </w:rPr>
        <w:t xml:space="preserve"> Όλα αυτά</w:t>
      </w:r>
      <w:r>
        <w:rPr>
          <w:rFonts w:eastAsia="Times New Roman"/>
          <w:szCs w:val="24"/>
        </w:rPr>
        <w:t>,</w:t>
      </w:r>
      <w:r>
        <w:rPr>
          <w:rFonts w:eastAsia="Times New Roman"/>
          <w:szCs w:val="24"/>
        </w:rPr>
        <w:t xml:space="preserve"> ενώ δεν έχετε κάποιο συγκ</w:t>
      </w:r>
      <w:r>
        <w:rPr>
          <w:rFonts w:eastAsia="Times New Roman"/>
          <w:szCs w:val="24"/>
        </w:rPr>
        <w:t xml:space="preserve">ροτημένο σχέδιο για το πώς θέλετε να προχωρήσει το εκπαιδευτικό μας σύστημα. Ξέρετε, δηλαδή, τι θέλετε να ελέγξετε, αλλά δεν ξέρετε τι θέλετε να φτιάξετε. </w:t>
      </w:r>
    </w:p>
    <w:p w14:paraId="6EA2C3E0" w14:textId="77777777" w:rsidR="00E41DDC" w:rsidRDefault="007120B1">
      <w:pPr>
        <w:tabs>
          <w:tab w:val="left" w:pos="2820"/>
        </w:tabs>
        <w:spacing w:after="0" w:line="600" w:lineRule="auto"/>
        <w:ind w:firstLine="720"/>
        <w:jc w:val="both"/>
        <w:rPr>
          <w:rFonts w:eastAsia="Times New Roman"/>
          <w:szCs w:val="24"/>
        </w:rPr>
      </w:pPr>
      <w:r>
        <w:rPr>
          <w:rFonts w:eastAsia="Times New Roman"/>
          <w:szCs w:val="24"/>
        </w:rPr>
        <w:lastRenderedPageBreak/>
        <w:t>Σε δύο χρόνια έχουν αλλάξει τρεις Υπουργοί Παιδείας, με τον έναν να αναιρεί τις επιλογές του προκατό</w:t>
      </w:r>
      <w:r>
        <w:rPr>
          <w:rFonts w:eastAsia="Times New Roman"/>
          <w:szCs w:val="24"/>
        </w:rPr>
        <w:t xml:space="preserve">χου του. Καθένας κάνει τις δικές του επιτροπές, υποεπιτροπές, βγάζει τα δικά του πορίσματα, προχωράει στις δικές του εξαγγελίες. Καθένας, δηλαδή, κάνει τη δικιά του πολιτική στην πλάτη της κοινωνίας και της </w:t>
      </w:r>
      <w:r>
        <w:rPr>
          <w:rFonts w:eastAsia="Times New Roman"/>
          <w:szCs w:val="24"/>
        </w:rPr>
        <w:t>π</w:t>
      </w:r>
      <w:r>
        <w:rPr>
          <w:rFonts w:eastAsia="Times New Roman"/>
          <w:szCs w:val="24"/>
        </w:rPr>
        <w:t>αιδείας. Πότε η εκπαίδευση προσφέρει υλικό για «</w:t>
      </w:r>
      <w:r>
        <w:rPr>
          <w:rFonts w:eastAsia="Times New Roman"/>
          <w:szCs w:val="24"/>
        </w:rPr>
        <w:t>πυροτεχνήματα», πότε εκτίθεται σε προσωπικές ιδεοληψίες και αντιμετωπίζεται</w:t>
      </w:r>
      <w:r>
        <w:rPr>
          <w:rFonts w:eastAsia="Times New Roman"/>
          <w:szCs w:val="24"/>
        </w:rPr>
        <w:t>,</w:t>
      </w:r>
      <w:r>
        <w:rPr>
          <w:rFonts w:eastAsia="Times New Roman"/>
          <w:szCs w:val="24"/>
        </w:rPr>
        <w:t xml:space="preserve"> εν γένει</w:t>
      </w:r>
      <w:r>
        <w:rPr>
          <w:rFonts w:eastAsia="Times New Roman"/>
          <w:szCs w:val="24"/>
        </w:rPr>
        <w:t>,</w:t>
      </w:r>
      <w:r>
        <w:rPr>
          <w:rFonts w:eastAsia="Times New Roman"/>
          <w:szCs w:val="24"/>
        </w:rPr>
        <w:t xml:space="preserve"> με πολύ μεγάλη προχειρότητα.</w:t>
      </w:r>
    </w:p>
    <w:p w14:paraId="6EA2C3E1" w14:textId="77777777" w:rsidR="00E41DDC" w:rsidRDefault="007120B1">
      <w:pPr>
        <w:tabs>
          <w:tab w:val="left" w:pos="2820"/>
        </w:tabs>
        <w:spacing w:after="0" w:line="600" w:lineRule="auto"/>
        <w:ind w:firstLine="720"/>
        <w:jc w:val="both"/>
        <w:rPr>
          <w:rFonts w:eastAsia="Times New Roman"/>
          <w:szCs w:val="24"/>
        </w:rPr>
      </w:pPr>
      <w:r>
        <w:rPr>
          <w:rFonts w:eastAsia="Times New Roman"/>
          <w:szCs w:val="24"/>
        </w:rPr>
        <w:t>Σταχυολογώ από την πολιτική επικαιρότητα των τελευταίων μηνών και ετών. Η υποβάθμιση της πρωτοβάθμιας εκπαίδευσης βαφτίζεται ξαφνικά ως ολοή</w:t>
      </w:r>
      <w:r>
        <w:rPr>
          <w:rFonts w:eastAsia="Times New Roman"/>
          <w:szCs w:val="24"/>
        </w:rPr>
        <w:t>μερο σχολείο νέου τύπου. Νομοσχέδια παρουσιασμένα και ψηφισμένα με τυμπανοκρουσίες, αποσύρονται μέσα σε λίγους μήνες, όπως αυτά για την ιδιωτική εκπαίδευση ή για τα μεταπτυχιακά.</w:t>
      </w:r>
    </w:p>
    <w:p w14:paraId="6EA2C3E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Χιλιάδες προσλήψεις ανακοινώνονται με κάθε αφορμή και στη συνέχεια η </w:t>
      </w:r>
      <w:r>
        <w:rPr>
          <w:rFonts w:eastAsia="Times New Roman" w:cs="Times New Roman"/>
          <w:szCs w:val="24"/>
        </w:rPr>
        <w:t>Κυβέρνηση τις παίρνει πίσω, γιατί πολύ απλά δεν υπάρχει κανένας κεντρικός προγραμματισμός.</w:t>
      </w:r>
    </w:p>
    <w:p w14:paraId="6EA2C3E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Και, βέβαια, η κατάργηση των πανελληνίων εξετάσεων ανακοινώνεται από τον Πρωθυπουργό σε ειδική φιέστα και την επόμενη εσείς, ο αρμόδιος Υπουργός, ανακοινώνετε ότι δε</w:t>
      </w:r>
      <w:r>
        <w:rPr>
          <w:rFonts w:eastAsia="Times New Roman" w:cs="Times New Roman"/>
          <w:szCs w:val="24"/>
        </w:rPr>
        <w:t>ν ξέρετε πώς θα το υλοποιήσετε αυτό το σχέδιο.</w:t>
      </w:r>
    </w:p>
    <w:p w14:paraId="6EA2C3E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Αυτό δεν είναι Κυβέρνηση, είναι πολιτικός στρατός </w:t>
      </w:r>
      <w:proofErr w:type="spellStart"/>
      <w:r>
        <w:rPr>
          <w:rFonts w:eastAsia="Times New Roman" w:cs="Times New Roman"/>
          <w:szCs w:val="24"/>
        </w:rPr>
        <w:t>ατάκτων</w:t>
      </w:r>
      <w:proofErr w:type="spellEnd"/>
      <w:r>
        <w:rPr>
          <w:rFonts w:eastAsia="Times New Roman" w:cs="Times New Roman"/>
          <w:szCs w:val="24"/>
        </w:rPr>
        <w:t>!</w:t>
      </w:r>
    </w:p>
    <w:p w14:paraId="6EA2C3E5"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A2C3E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Η αναστάτωση σήμερα στον χώρο της </w:t>
      </w:r>
      <w:r>
        <w:rPr>
          <w:rFonts w:eastAsia="Times New Roman" w:cs="Times New Roman"/>
          <w:szCs w:val="24"/>
        </w:rPr>
        <w:t>π</w:t>
      </w:r>
      <w:r>
        <w:rPr>
          <w:rFonts w:eastAsia="Times New Roman" w:cs="Times New Roman"/>
          <w:szCs w:val="24"/>
        </w:rPr>
        <w:t xml:space="preserve">αιδείας είναι διαρκής. Ταλαιπωρεί μαθητές, ταλαιπωρεί γονείς και ταλαιπωρεί, φυσικά, και τους ανθρώπους της εκπαίδευσης. </w:t>
      </w:r>
    </w:p>
    <w:p w14:paraId="6EA2C3E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 σημερινό νομοσχέδιο, παρ</w:t>
      </w:r>
      <w:r>
        <w:rPr>
          <w:rFonts w:eastAsia="Times New Roman" w:cs="Times New Roman"/>
          <w:szCs w:val="24"/>
        </w:rPr>
        <w:t xml:space="preserve">’ </w:t>
      </w:r>
      <w:r>
        <w:rPr>
          <w:rFonts w:eastAsia="Times New Roman" w:cs="Times New Roman"/>
          <w:szCs w:val="24"/>
        </w:rPr>
        <w:t>ότι σύντομο, μικρό, είναι ένας ακόμα κρίκος σε μια σπασμένη αλυσίδα ιδεοληψίας και προχειρότητας. Είναι έ</w:t>
      </w:r>
      <w:r>
        <w:rPr>
          <w:rFonts w:eastAsia="Times New Roman" w:cs="Times New Roman"/>
          <w:szCs w:val="24"/>
        </w:rPr>
        <w:t xml:space="preserve">να νομοσχέδιο το οποίο πάει να θεραπεύσει μια αντισυνταγματική ρύθμιση. Η Κυβέρνηση, που υποσχέθηκε ότι θα είναι κάθε λέξη του Συντάγματος, έχει γράψει βιβλία ολόκληρα με αντισυνταγματικές ρυθμίσεις: τέσσερις μέχρι τώρα, μία για κάθε εξάμηνο. </w:t>
      </w:r>
    </w:p>
    <w:p w14:paraId="6EA2C3E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 νομοσχέδι</w:t>
      </w:r>
      <w:r>
        <w:rPr>
          <w:rFonts w:eastAsia="Times New Roman" w:cs="Times New Roman"/>
          <w:szCs w:val="24"/>
        </w:rPr>
        <w:t xml:space="preserve">ο που συζητάμε σήμερα έρχεται με τη διαδικασία του επείγοντος να ψηφιστεί εντός δύο ημερών. Γιατί, κύριε </w:t>
      </w:r>
      <w:r>
        <w:rPr>
          <w:rFonts w:eastAsia="Times New Roman" w:cs="Times New Roman"/>
          <w:szCs w:val="24"/>
        </w:rPr>
        <w:lastRenderedPageBreak/>
        <w:t>Υπουργέ; Από τον Δεκέμβριο γνωρίζατε ότι η απόφαση του Συμβουλίου της Επικρατείας έκρινε αντισυνταγματικό τον προηγούμενο νόμο Μπαλτά-Κουράκη. Και μη μ</w:t>
      </w:r>
      <w:r>
        <w:rPr>
          <w:rFonts w:eastAsia="Times New Roman" w:cs="Times New Roman"/>
          <w:szCs w:val="24"/>
        </w:rPr>
        <w:t>ας πείτε ότι δεν σας είχαμε προειδοποιήσει στη Βουλή για την κατάφωρη αντισυνταγματικότητα της διάταξης</w:t>
      </w:r>
      <w:r>
        <w:rPr>
          <w:rFonts w:eastAsia="Times New Roman" w:cs="Times New Roman"/>
          <w:szCs w:val="24"/>
        </w:rPr>
        <w:t>,</w:t>
      </w:r>
      <w:r>
        <w:rPr>
          <w:rFonts w:eastAsia="Times New Roman" w:cs="Times New Roman"/>
          <w:szCs w:val="24"/>
        </w:rPr>
        <w:t xml:space="preserve"> την οποία είχατε εισηγηθεί. Επί πέντε μήνες δεν μπορούσατε να φέρετε μια ρύθμιση που να θεραπεύει το πρόβλημα της αντισυνταγματικότητας; Γιατί πρέπει ν</w:t>
      </w:r>
      <w:r>
        <w:rPr>
          <w:rFonts w:eastAsia="Times New Roman" w:cs="Times New Roman"/>
          <w:szCs w:val="24"/>
        </w:rPr>
        <w:t>α το κάνετε σε τόσο μεγάλη ταχύτητα και χρησιμοποιώντας τη διαδικασία του επείγοντος;</w:t>
      </w:r>
    </w:p>
    <w:p w14:paraId="6EA2C3E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Φυσικά δεν είναι η πρώτη φορά που συμβαίνει αυτό στη σημερινή Βουλή. Αποτελεί πλέον πάγια πρακτική της Κυβέρνησης και της κυβερνητικής πλειοψηφίας να καλείται η Ολομέλεια</w:t>
      </w:r>
      <w:r>
        <w:rPr>
          <w:rFonts w:eastAsia="Times New Roman" w:cs="Times New Roman"/>
          <w:szCs w:val="24"/>
        </w:rPr>
        <w:t xml:space="preserve"> να συμμαζέψει αυτοσχεδιασμούς, πασαλείμματα, κουτοπονηριές της Κυβέρνησης, όταν κρίνονται αντισυνταγματικά.</w:t>
      </w:r>
    </w:p>
    <w:p w14:paraId="6EA2C3E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Όμως, στα ζητήματα της </w:t>
      </w:r>
      <w:r>
        <w:rPr>
          <w:rFonts w:eastAsia="Times New Roman" w:cs="Times New Roman"/>
          <w:szCs w:val="24"/>
        </w:rPr>
        <w:t>π</w:t>
      </w:r>
      <w:r>
        <w:rPr>
          <w:rFonts w:eastAsia="Times New Roman" w:cs="Times New Roman"/>
          <w:szCs w:val="24"/>
        </w:rPr>
        <w:t>αιδείας, που έχουν τόσο μεγάλη σημασία, θα μπορούσατε να κάνετε μια εξαίρεση, να δείξετε μεγαλύτερη σοβαρότητα.</w:t>
      </w:r>
    </w:p>
    <w:p w14:paraId="6EA2C3E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Αντ’ αυτού </w:t>
      </w:r>
      <w:r>
        <w:rPr>
          <w:rFonts w:eastAsia="Times New Roman" w:cs="Times New Roman"/>
          <w:szCs w:val="24"/>
        </w:rPr>
        <w:t xml:space="preserve">φέρνετε σήμερα ένα νομοσχέδιο για ένα από τα πιο ευαίσθητα ζητήματα, που αφορούν στην πρωτοβάθμια και δευτεροβάθμια εκπαίδευση, την επιλογή διευθυντών. Πάτε να το </w:t>
      </w:r>
      <w:r>
        <w:rPr>
          <w:rFonts w:eastAsia="Times New Roman" w:cs="Times New Roman"/>
          <w:szCs w:val="24"/>
        </w:rPr>
        <w:lastRenderedPageBreak/>
        <w:t xml:space="preserve">περάσετε όσο πιο γρήγορα γίνεται, χωρίς να δίνεται χρόνος για ουσιαστική συζήτηση. </w:t>
      </w:r>
    </w:p>
    <w:p w14:paraId="6EA2C3E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Πέραν όμω</w:t>
      </w:r>
      <w:r>
        <w:rPr>
          <w:rFonts w:eastAsia="Times New Roman" w:cs="Times New Roman"/>
          <w:szCs w:val="24"/>
        </w:rPr>
        <w:t>ς της διαδικασίας –κι έχουμε ασκήσει επανειλημμένως κριτική για τον τρόπο με τον οποίον η Κυβέρνηση αλλά και η κυβερνητική πλειοψηφία νομοθετεί- υπάρχει η ουσία</w:t>
      </w:r>
      <w:r>
        <w:rPr>
          <w:rFonts w:eastAsia="Times New Roman" w:cs="Times New Roman"/>
          <w:szCs w:val="24"/>
        </w:rPr>
        <w:t xml:space="preserve">, η οποία </w:t>
      </w:r>
      <w:r>
        <w:rPr>
          <w:rFonts w:eastAsia="Times New Roman" w:cs="Times New Roman"/>
          <w:szCs w:val="24"/>
        </w:rPr>
        <w:t xml:space="preserve">είναι ότι το νομοσχέδιο αυτό μας οδηγεί πολλά βήματα πίσω. Σε μια εποχή που πρέπει να </w:t>
      </w:r>
      <w:r>
        <w:rPr>
          <w:rFonts w:eastAsia="Times New Roman" w:cs="Times New Roman"/>
          <w:szCs w:val="24"/>
        </w:rPr>
        <w:t xml:space="preserve">ψάχνουμε τρόπο να αναδείξουμε τα ικανά και καταρτισμένα στελέχη της εκπαίδευσης, σε μια εποχή που θα πρέπει να επενδύσουμε στην αξιολόγηση -άλλη μια λέξη που φαίνεται ότι είναι απαγορευμένη για εσάς- και στην επιμόρφωση των εκπαιδευτικών, εσείς τι ακριβώς </w:t>
      </w:r>
      <w:r>
        <w:rPr>
          <w:rFonts w:eastAsia="Times New Roman" w:cs="Times New Roman"/>
          <w:szCs w:val="24"/>
        </w:rPr>
        <w:t xml:space="preserve">κάνετε; Φέρνετε ένα νομοσχέδιο το οποίο επαναφέρει την αρχαιότητα ως σημαντικό κριτήριο επιλογής των διευθυντών. Πίσω, λοιπόν, στην επετηρίδα. Πίσω στις πεπαλαιωμένες αντιλήψεις, που δεν </w:t>
      </w:r>
      <w:r>
        <w:rPr>
          <w:rFonts w:eastAsia="Times New Roman" w:cs="Times New Roman"/>
          <w:szCs w:val="24"/>
        </w:rPr>
        <w:t>λαμβάνουν</w:t>
      </w:r>
      <w:r>
        <w:rPr>
          <w:rFonts w:eastAsia="Times New Roman" w:cs="Times New Roman"/>
          <w:szCs w:val="24"/>
        </w:rPr>
        <w:t xml:space="preserve"> υπ’ </w:t>
      </w:r>
      <w:proofErr w:type="spellStart"/>
      <w:r>
        <w:rPr>
          <w:rFonts w:eastAsia="Times New Roman" w:cs="Times New Roman"/>
          <w:szCs w:val="24"/>
        </w:rPr>
        <w:t>όψιν</w:t>
      </w:r>
      <w:proofErr w:type="spellEnd"/>
      <w:r>
        <w:rPr>
          <w:rFonts w:eastAsia="Times New Roman" w:cs="Times New Roman"/>
          <w:szCs w:val="24"/>
        </w:rPr>
        <w:t xml:space="preserve"> στον βαθμό</w:t>
      </w:r>
      <w:r>
        <w:rPr>
          <w:rFonts w:eastAsia="Times New Roman" w:cs="Times New Roman"/>
          <w:szCs w:val="24"/>
        </w:rPr>
        <w:t>,</w:t>
      </w:r>
      <w:r>
        <w:rPr>
          <w:rFonts w:eastAsia="Times New Roman" w:cs="Times New Roman"/>
          <w:szCs w:val="24"/>
        </w:rPr>
        <w:t xml:space="preserve"> που θα έπρεπε</w:t>
      </w:r>
      <w:r>
        <w:rPr>
          <w:rFonts w:eastAsia="Times New Roman" w:cs="Times New Roman"/>
          <w:szCs w:val="24"/>
        </w:rPr>
        <w:t>,</w:t>
      </w:r>
      <w:r>
        <w:rPr>
          <w:rFonts w:eastAsia="Times New Roman" w:cs="Times New Roman"/>
          <w:szCs w:val="24"/>
        </w:rPr>
        <w:t xml:space="preserve"> τα υψηλά προσόντα, την </w:t>
      </w:r>
      <w:r>
        <w:rPr>
          <w:rFonts w:eastAsia="Times New Roman" w:cs="Times New Roman"/>
          <w:szCs w:val="24"/>
        </w:rPr>
        <w:t>εκπαίδευση, τις δεξιότητες, ναι, τα πτυχία.</w:t>
      </w:r>
    </w:p>
    <w:p w14:paraId="6EA2C3E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Μου κάνει εντύπωση και ήθελα να το επιβεβαιώσω, καθώς άκουγα την </w:t>
      </w:r>
      <w:proofErr w:type="spellStart"/>
      <w:r>
        <w:rPr>
          <w:rFonts w:eastAsia="Times New Roman" w:cs="Times New Roman"/>
          <w:szCs w:val="24"/>
        </w:rPr>
        <w:t>εισηγήτριά</w:t>
      </w:r>
      <w:proofErr w:type="spellEnd"/>
      <w:r>
        <w:rPr>
          <w:rFonts w:eastAsia="Times New Roman" w:cs="Times New Roman"/>
          <w:szCs w:val="24"/>
        </w:rPr>
        <w:t xml:space="preserve"> μας να λέει ότι δεν υπάρχει, κύριε Υπουργέ, πρόβλεψη να υπάρχουν βασικές γνώσεις πληροφορι</w:t>
      </w:r>
      <w:r>
        <w:rPr>
          <w:rFonts w:eastAsia="Times New Roman" w:cs="Times New Roman"/>
          <w:szCs w:val="24"/>
        </w:rPr>
        <w:lastRenderedPageBreak/>
        <w:t>κής ως απαραίτητο κριτήριο για να κάνει κανείς</w:t>
      </w:r>
      <w:r>
        <w:rPr>
          <w:rFonts w:eastAsia="Times New Roman" w:cs="Times New Roman"/>
          <w:szCs w:val="24"/>
        </w:rPr>
        <w:t xml:space="preserve"> αίτηση για να γίνει διευθυντής. Και μη μου πείτε ότι αυτό </w:t>
      </w:r>
      <w:proofErr w:type="spellStart"/>
      <w:r>
        <w:rPr>
          <w:rFonts w:eastAsia="Times New Roman" w:cs="Times New Roman"/>
          <w:szCs w:val="24"/>
        </w:rPr>
        <w:t>μοριοδοτείται</w:t>
      </w:r>
      <w:proofErr w:type="spellEnd"/>
      <w:r>
        <w:rPr>
          <w:rFonts w:eastAsia="Times New Roman" w:cs="Times New Roman"/>
          <w:szCs w:val="24"/>
        </w:rPr>
        <w:t>, διότι αυτό θα έπρεπε να είναι κριτήριο αποκλεισμού για κάποιον</w:t>
      </w:r>
      <w:r>
        <w:rPr>
          <w:rFonts w:eastAsia="Times New Roman" w:cs="Times New Roman"/>
          <w:szCs w:val="24"/>
        </w:rPr>
        <w:t>,</w:t>
      </w:r>
      <w:r>
        <w:rPr>
          <w:rFonts w:eastAsia="Times New Roman" w:cs="Times New Roman"/>
          <w:szCs w:val="24"/>
        </w:rPr>
        <w:t xml:space="preserve"> αν θέλει να διεκδικήσει πραγματικά τη θέση αυτή.</w:t>
      </w:r>
    </w:p>
    <w:p w14:paraId="6EA2C3EE" w14:textId="77777777" w:rsidR="00E41DDC" w:rsidRDefault="007120B1">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A2C3E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Είναι δυνατόν σ</w:t>
      </w:r>
      <w:r>
        <w:rPr>
          <w:rFonts w:eastAsia="Times New Roman" w:cs="Times New Roman"/>
          <w:szCs w:val="24"/>
        </w:rPr>
        <w:t>την εποχή που μεταπηδούμε στο ψηφιακό σχολείο, που υπάρχουν εργαλεία, ο διευθυντής σχολείου να μην έχει βασικές γνώσεις πληροφορικής;</w:t>
      </w:r>
    </w:p>
    <w:p w14:paraId="6EA2C3F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Μια κουβέντα για τη συνέντευξη θέλω να πω. Σας άκουσα να λέτε ότι η συνέντευξη έχει μια πονεμένη ιστορία. Ρωτήστε εμένα τι</w:t>
      </w:r>
      <w:r>
        <w:rPr>
          <w:rFonts w:eastAsia="Times New Roman" w:cs="Times New Roman"/>
          <w:szCs w:val="24"/>
        </w:rPr>
        <w:t xml:space="preserve"> κριτική μού ασκούσατε τότε ως </w:t>
      </w:r>
      <w:r>
        <w:rPr>
          <w:rFonts w:eastAsia="Times New Roman" w:cs="Times New Roman"/>
          <w:szCs w:val="24"/>
        </w:rPr>
        <w:t>α</w:t>
      </w:r>
      <w:r>
        <w:rPr>
          <w:rFonts w:eastAsia="Times New Roman" w:cs="Times New Roman"/>
          <w:szCs w:val="24"/>
        </w:rPr>
        <w:t>ντιπολίτευση, όταν εισηγήθηκα τη δομημένη συνέντευξη για την επιλογή γενικών διευθυντών, διευθυντών και τμηματαρχών στη δημόσια διοίκηση.</w:t>
      </w:r>
    </w:p>
    <w:p w14:paraId="6EA2C3F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Βεβαίως και χρειαζόμαστε συνεντεύξεις, αλλά συνεντεύξεις δομημένες, οργανωμένες, στο π</w:t>
      </w:r>
      <w:r>
        <w:rPr>
          <w:rFonts w:eastAsia="Times New Roman" w:cs="Times New Roman"/>
          <w:szCs w:val="24"/>
        </w:rPr>
        <w:t xml:space="preserve">λαίσιο του ν.3848, ο οποίος -λυπάμαι που το λέω για εσάς, κύριε Υπουργέ- είχε ένα πολύ πιο αυστηρό πλαίσιο για τον τρόπο με τον οποίο πρέπει να διεξάγονται οι συνεντεύξεις. </w:t>
      </w:r>
    </w:p>
    <w:p w14:paraId="6EA2C3F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Δεν θέλουμε συνεντεύξεις που να είναι απλά αφορμή η διοίκηση να επιλέξει τελικά αυ</w:t>
      </w:r>
      <w:r>
        <w:rPr>
          <w:rFonts w:eastAsia="Times New Roman" w:cs="Times New Roman"/>
          <w:szCs w:val="24"/>
        </w:rPr>
        <w:t xml:space="preserve">τούς που προτιμά και όχι αυτούς που πραγματικά αξίζουν. </w:t>
      </w:r>
    </w:p>
    <w:p w14:paraId="6EA2C3F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Όλα αυτά είναι αποδείξεις τού πόσο βαθύς και αξεπέραστος είναι τελικά ο συντηρητισμός σας. Το ίδιο ξεπερασμένος</w:t>
      </w:r>
      <w:r>
        <w:rPr>
          <w:rFonts w:eastAsia="Times New Roman" w:cs="Times New Roman"/>
          <w:szCs w:val="24"/>
        </w:rPr>
        <w:t>,</w:t>
      </w:r>
      <w:r>
        <w:rPr>
          <w:rFonts w:eastAsia="Times New Roman" w:cs="Times New Roman"/>
          <w:szCs w:val="24"/>
        </w:rPr>
        <w:t xml:space="preserve"> όσο παρωχημένες είναι και οι ιδεολογίες σας. Αντί να πηγαίνουμε το δημόσιο σχολείο μπρ</w:t>
      </w:r>
      <w:r>
        <w:rPr>
          <w:rFonts w:eastAsia="Times New Roman" w:cs="Times New Roman"/>
          <w:szCs w:val="24"/>
        </w:rPr>
        <w:t>οστά, αντί να χτίζουμε την εκπαίδευση του 21</w:t>
      </w:r>
      <w:r>
        <w:rPr>
          <w:rFonts w:eastAsia="Times New Roman" w:cs="Times New Roman"/>
          <w:szCs w:val="24"/>
          <w:vertAlign w:val="superscript"/>
        </w:rPr>
        <w:t>ου</w:t>
      </w:r>
      <w:r>
        <w:rPr>
          <w:rFonts w:eastAsia="Times New Roman" w:cs="Times New Roman"/>
          <w:szCs w:val="24"/>
        </w:rPr>
        <w:t xml:space="preserve"> αιώνα, ξαναγυρίζουμε σε λογικές του προηγούμενου αιώνα. Και δεν είναι η πρώτη φορά. </w:t>
      </w:r>
    </w:p>
    <w:p w14:paraId="6EA2C3F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Μάχες οπισθοφυλακής στην </w:t>
      </w:r>
      <w:r>
        <w:rPr>
          <w:rFonts w:eastAsia="Times New Roman" w:cs="Times New Roman"/>
          <w:szCs w:val="24"/>
        </w:rPr>
        <w:t>π</w:t>
      </w:r>
      <w:r>
        <w:rPr>
          <w:rFonts w:eastAsia="Times New Roman" w:cs="Times New Roman"/>
          <w:szCs w:val="24"/>
        </w:rPr>
        <w:t xml:space="preserve">αιδεία δίνετε </w:t>
      </w:r>
      <w:r>
        <w:rPr>
          <w:rFonts w:eastAsia="Times New Roman" w:cs="Times New Roman"/>
          <w:szCs w:val="24"/>
        </w:rPr>
        <w:t>όπως-</w:t>
      </w:r>
      <w:r>
        <w:rPr>
          <w:rFonts w:eastAsia="Times New Roman" w:cs="Times New Roman"/>
          <w:szCs w:val="24"/>
        </w:rPr>
        <w:t>όπως και όπου μπορείτε. Προσπαθείτε να επιβάλετε απόψεις τελείως παρωχημένες, χ</w:t>
      </w:r>
      <w:r>
        <w:rPr>
          <w:rFonts w:eastAsia="Times New Roman" w:cs="Times New Roman"/>
          <w:szCs w:val="24"/>
        </w:rPr>
        <w:t xml:space="preserve">ωρίς κοινωνική νομιμοποίηση και αντιδρώντας σε κάθε βήμα που είχε γίνει προς τα εμπρός. </w:t>
      </w:r>
    </w:p>
    <w:p w14:paraId="6EA2C3F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Θα σας θυμίσω τι κάνατε με τον ν.4009 για τα </w:t>
      </w:r>
      <w:r>
        <w:rPr>
          <w:rFonts w:eastAsia="Times New Roman" w:cs="Times New Roman"/>
          <w:szCs w:val="24"/>
        </w:rPr>
        <w:t>ανώτατα εκπαιδευτικά ιδρ</w:t>
      </w:r>
      <w:r>
        <w:rPr>
          <w:rFonts w:eastAsia="Times New Roman" w:cs="Times New Roman"/>
          <w:szCs w:val="24"/>
        </w:rPr>
        <w:t xml:space="preserve">ύματα. Από την πρώτη ημέρα επιδιώξατε να τον ακυρώσετε. Ως </w:t>
      </w:r>
      <w:r>
        <w:rPr>
          <w:rFonts w:eastAsia="Times New Roman" w:cs="Times New Roman"/>
          <w:szCs w:val="24"/>
        </w:rPr>
        <w:t>α</w:t>
      </w:r>
      <w:r>
        <w:rPr>
          <w:rFonts w:eastAsia="Times New Roman" w:cs="Times New Roman"/>
          <w:szCs w:val="24"/>
        </w:rPr>
        <w:t>ντιπολίτευση το κάνατε με τραμπουκισμο</w:t>
      </w:r>
      <w:r>
        <w:rPr>
          <w:rFonts w:eastAsia="Times New Roman" w:cs="Times New Roman"/>
          <w:szCs w:val="24"/>
        </w:rPr>
        <w:t>ύς και ως Κυβέρνηση με καινούρ</w:t>
      </w:r>
      <w:r>
        <w:rPr>
          <w:rFonts w:eastAsia="Times New Roman" w:cs="Times New Roman"/>
          <w:szCs w:val="24"/>
        </w:rPr>
        <w:t>γ</w:t>
      </w:r>
      <w:r>
        <w:rPr>
          <w:rFonts w:eastAsia="Times New Roman" w:cs="Times New Roman"/>
          <w:szCs w:val="24"/>
        </w:rPr>
        <w:t>ιους νόμους, παραμερίζοντας προκλητικά τη συναίνεση</w:t>
      </w:r>
      <w:r>
        <w:rPr>
          <w:rFonts w:eastAsia="Times New Roman" w:cs="Times New Roman"/>
          <w:szCs w:val="24"/>
        </w:rPr>
        <w:t>,</w:t>
      </w:r>
      <w:r>
        <w:rPr>
          <w:rFonts w:eastAsia="Times New Roman" w:cs="Times New Roman"/>
          <w:szCs w:val="24"/>
        </w:rPr>
        <w:t xml:space="preserve"> από την οποία </w:t>
      </w:r>
      <w:proofErr w:type="spellStart"/>
      <w:r>
        <w:rPr>
          <w:rFonts w:eastAsia="Times New Roman" w:cs="Times New Roman"/>
          <w:szCs w:val="24"/>
        </w:rPr>
        <w:t>οικοδομήθηκαν</w:t>
      </w:r>
      <w:proofErr w:type="spellEnd"/>
      <w:r>
        <w:rPr>
          <w:rFonts w:eastAsia="Times New Roman" w:cs="Times New Roman"/>
          <w:szCs w:val="24"/>
        </w:rPr>
        <w:t xml:space="preserve"> οι πλειοψηφίες που στήριξαν αυτόν τον νόμο. </w:t>
      </w:r>
    </w:p>
    <w:p w14:paraId="6EA2C3F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θυμίσω σε αυτή την Αίθουσα ότι ο νόμος αυτός ψηφίστηκε </w:t>
      </w:r>
      <w:r>
        <w:rPr>
          <w:rFonts w:eastAsia="Times New Roman" w:cs="Times New Roman"/>
          <w:szCs w:val="24"/>
        </w:rPr>
        <w:t>-</w:t>
      </w:r>
      <w:r>
        <w:rPr>
          <w:rFonts w:eastAsia="Times New Roman" w:cs="Times New Roman"/>
          <w:szCs w:val="24"/>
        </w:rPr>
        <w:t xml:space="preserve">για πρώτη φορά στα χρονικά του </w:t>
      </w:r>
      <w:r>
        <w:rPr>
          <w:rFonts w:eastAsia="Times New Roman" w:cs="Times New Roman"/>
          <w:szCs w:val="24"/>
        </w:rPr>
        <w:t>Κοινοβουλίου</w:t>
      </w:r>
      <w:r>
        <w:rPr>
          <w:rFonts w:eastAsia="Times New Roman" w:cs="Times New Roman"/>
          <w:szCs w:val="24"/>
        </w:rPr>
        <w:t>-</w:t>
      </w:r>
      <w:r>
        <w:rPr>
          <w:rFonts w:eastAsia="Times New Roman" w:cs="Times New Roman"/>
          <w:szCs w:val="24"/>
        </w:rPr>
        <w:t xml:space="preserve"> με μία ευρύτατη πλειοψηφία διακοσίων πενήντα πέντε Βουλευτών. Ο νόμος αυτός κρίθηκε συνταγματικός, κύριε Υπουργέ, σε αντίθεση με τους δικούς σας νόμους, και στηρίχθηκε στην εφαρμογή του από το 70% των καθηγητών. Μάλιστα, η αποδοχή του δεν τον</w:t>
      </w:r>
      <w:r>
        <w:rPr>
          <w:rFonts w:eastAsia="Times New Roman" w:cs="Times New Roman"/>
          <w:szCs w:val="24"/>
        </w:rPr>
        <w:t>ίστηκε μόνο από εμάς. Τονίστηκε και από εσάς σε ένα πολύ ενδιαφέρον άρθρο, το οποίο βρήκα και το οποίο χρονολογείται από το 2014, όταν αρθρογραφήσατε στην «</w:t>
      </w:r>
      <w:r>
        <w:rPr>
          <w:rFonts w:eastAsia="Times New Roman" w:cs="Times New Roman"/>
          <w:szCs w:val="24"/>
        </w:rPr>
        <w:t>ΑΥΓΗ</w:t>
      </w:r>
      <w:r>
        <w:rPr>
          <w:rFonts w:eastAsia="Times New Roman" w:cs="Times New Roman"/>
          <w:szCs w:val="24"/>
        </w:rPr>
        <w:t>», με τίτλο</w:t>
      </w:r>
      <w:r>
        <w:rPr>
          <w:rFonts w:eastAsia="Times New Roman" w:cs="Times New Roman"/>
          <w:szCs w:val="24"/>
        </w:rPr>
        <w:t>:</w:t>
      </w:r>
      <w:r>
        <w:rPr>
          <w:rFonts w:eastAsia="Times New Roman" w:cs="Times New Roman"/>
          <w:szCs w:val="24"/>
        </w:rPr>
        <w:t xml:space="preserve"> «Μία σοβαρή ήττα της Αριστεράς στα πανεπιστήμια».</w:t>
      </w:r>
    </w:p>
    <w:p w14:paraId="6EA2C3F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Τι λέγατε, λοιπόν, τότε; Διαβάζω </w:t>
      </w:r>
      <w:r>
        <w:rPr>
          <w:rFonts w:eastAsia="Times New Roman" w:cs="Times New Roman"/>
          <w:szCs w:val="24"/>
        </w:rPr>
        <w:t>και έχει ενδιαφέρον να το ακούσετε: «Όταν, όμως, το περασμένο φθινόπωρο οι υποψήφιοι για τα Συμβούλια Ιδρυμάτων ψηφίστηκαν κατά μέσο όρο από το 70% των συναδέλφων -από εκεί προήλθε το ποσοστό- εμείς -η Αριστερά δηλαδή, αυτή που ήταν απέναντι- δεν θορυβηθήκ</w:t>
      </w:r>
      <w:r>
        <w:rPr>
          <w:rFonts w:eastAsia="Times New Roman" w:cs="Times New Roman"/>
          <w:szCs w:val="24"/>
        </w:rPr>
        <w:t xml:space="preserve">αμε. Βρήκαμε εκ των υστέρων διάφορες δικαιολογίες για την τόσο μεγάλη συμμετοχή, παρά το ότι είχαμε επιχειρηματολογήσει πολύ πειστικά υπέρ της αποχής». </w:t>
      </w:r>
    </w:p>
    <w:p w14:paraId="6EA2C3F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Και συνεχίζετε: «Οι πανεπιστημιακοί, ως κοινωνική κατηγορία, φαίνεται να έχουν γίνει ένα εξαιρετικά συν</w:t>
      </w:r>
      <w:r>
        <w:rPr>
          <w:rFonts w:eastAsia="Times New Roman" w:cs="Times New Roman"/>
          <w:szCs w:val="24"/>
        </w:rPr>
        <w:t xml:space="preserve">τηρητικό σώμα». </w:t>
      </w:r>
      <w:r>
        <w:rPr>
          <w:rFonts w:eastAsia="Times New Roman" w:cs="Times New Roman"/>
          <w:szCs w:val="24"/>
        </w:rPr>
        <w:lastRenderedPageBreak/>
        <w:t>Προφανώς έγιναν συντηρητικοί γιατί συμμετείχαν στην εκλογή. «Ένα σώμα φοβισμένων» -γιατί εκφράζουν την άποψή τους- «ένα σώμα λειτουργών</w:t>
      </w:r>
      <w:r>
        <w:rPr>
          <w:rFonts w:eastAsia="Times New Roman" w:cs="Times New Roman"/>
          <w:szCs w:val="24"/>
        </w:rPr>
        <w:t>,</w:t>
      </w:r>
      <w:r>
        <w:rPr>
          <w:rFonts w:eastAsia="Times New Roman" w:cs="Times New Roman"/>
          <w:szCs w:val="24"/>
        </w:rPr>
        <w:t xml:space="preserve"> που αρνείται πεισματικά να αποδεχθεί το λειτούργημά του και να αποτελέσει μία φωνή δημιουργικής κριτική</w:t>
      </w:r>
      <w:r>
        <w:rPr>
          <w:rFonts w:eastAsia="Times New Roman" w:cs="Times New Roman"/>
          <w:szCs w:val="24"/>
        </w:rPr>
        <w:t>ς για όσα συμβαίνουν στο πανεπιστήμιο».</w:t>
      </w:r>
    </w:p>
    <w:p w14:paraId="6EA2C3F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Αυτές ήταν οι απόψεις σας, κύριε Υπουργέ, πριν από τρία χρόνια ακριβώς. Εξηγήστε μου, γιατί θέλετε να επιβάλετε </w:t>
      </w:r>
      <w:r>
        <w:rPr>
          <w:rFonts w:eastAsia="Times New Roman" w:cs="Times New Roman"/>
          <w:szCs w:val="24"/>
        </w:rPr>
        <w:t>-</w:t>
      </w:r>
      <w:r>
        <w:rPr>
          <w:rFonts w:eastAsia="Times New Roman" w:cs="Times New Roman"/>
          <w:szCs w:val="24"/>
        </w:rPr>
        <w:t>ντε και καλά</w:t>
      </w:r>
      <w:r>
        <w:rPr>
          <w:rFonts w:eastAsia="Times New Roman" w:cs="Times New Roman"/>
          <w:szCs w:val="24"/>
        </w:rPr>
        <w:t>-</w:t>
      </w:r>
      <w:r>
        <w:rPr>
          <w:rFonts w:eastAsia="Times New Roman" w:cs="Times New Roman"/>
          <w:szCs w:val="24"/>
        </w:rPr>
        <w:t xml:space="preserve"> τη βούληση του 30% στο 70%, με την κατάργηση των </w:t>
      </w:r>
      <w:r>
        <w:rPr>
          <w:rFonts w:eastAsia="Times New Roman" w:cs="Times New Roman"/>
          <w:szCs w:val="24"/>
        </w:rPr>
        <w:t>σ</w:t>
      </w:r>
      <w:r>
        <w:rPr>
          <w:rFonts w:eastAsia="Times New Roman" w:cs="Times New Roman"/>
          <w:szCs w:val="24"/>
        </w:rPr>
        <w:t xml:space="preserve">υμβουλίων και τις αλλαγές στις εκλογές </w:t>
      </w:r>
      <w:r>
        <w:rPr>
          <w:rFonts w:eastAsia="Times New Roman" w:cs="Times New Roman"/>
          <w:szCs w:val="24"/>
        </w:rPr>
        <w:t xml:space="preserve">των </w:t>
      </w:r>
      <w:r>
        <w:rPr>
          <w:rFonts w:eastAsia="Times New Roman" w:cs="Times New Roman"/>
          <w:szCs w:val="24"/>
        </w:rPr>
        <w:t>π</w:t>
      </w:r>
      <w:r>
        <w:rPr>
          <w:rFonts w:eastAsia="Times New Roman" w:cs="Times New Roman"/>
          <w:szCs w:val="24"/>
        </w:rPr>
        <w:t>ρυτάνεων; Σας φαίνεται πολύ δημοκρατικό αυτό;</w:t>
      </w:r>
    </w:p>
    <w:p w14:paraId="6EA2C3FA"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A2C3F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Καταθέτω το σχετικό άρθρο. </w:t>
      </w:r>
    </w:p>
    <w:p w14:paraId="6EA2C3F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Νέας Δημοκρατίας κ. Κυριάκος Μητσοτάκης καταθέτει για τα Πρακτικά το προαναφερθέν άρθρο,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EA2C3F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Είναι πολύ ενδιαφέρουσα η </w:t>
      </w:r>
      <w:r>
        <w:rPr>
          <w:rFonts w:eastAsia="Times New Roman" w:cs="Times New Roman"/>
          <w:szCs w:val="24"/>
        </w:rPr>
        <w:t xml:space="preserve">αυτοκριτική, την οποία κάνατε για την ήττα σας στον νόμο εκείνη την εποχή. Όμως, τώρα είστε Κυβέρνηση και έχετε άγχος να δώσετε παράταση στις θητείες </w:t>
      </w:r>
      <w:r>
        <w:rPr>
          <w:rFonts w:eastAsia="Times New Roman" w:cs="Times New Roman"/>
          <w:szCs w:val="24"/>
        </w:rPr>
        <w:lastRenderedPageBreak/>
        <w:t>των οργάνων διοίκησης των ΑΕΙ, μήπως και προλάβετε να υλοποιήσετε πλήρως την αποδόμηση της τριτοβάθμιας εκ</w:t>
      </w:r>
      <w:r>
        <w:rPr>
          <w:rFonts w:eastAsia="Times New Roman" w:cs="Times New Roman"/>
          <w:szCs w:val="24"/>
        </w:rPr>
        <w:t xml:space="preserve">παίδευσης. </w:t>
      </w:r>
    </w:p>
    <w:p w14:paraId="6EA2C3F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του ΣΥΡΙΖΑ και των ΑΝΕΛ -θα έρθω και στους ΑΝΕΛ στη συνέχεια- το κράτος δεν σας ανήκει, όπως δεν ανήκει σε κανέναν. Ανήκει στους πολίτες και το δικό τους συμφέρον πρέπει να υπηρετούμε. Τα πανεπιστήμια πρέπει να λειτ</w:t>
      </w:r>
      <w:r>
        <w:rPr>
          <w:rFonts w:eastAsia="Times New Roman" w:cs="Times New Roman"/>
          <w:szCs w:val="24"/>
        </w:rPr>
        <w:t>ουργούν αυτόνομα, όπως ζητά το Σύνταγμα και όπως επιβάλλει η διεθνής πρακτική. Και όσο και εάν προσπαθείτε να στήσετε παντού μηχανισμούς επιρροής, οι θεσμοί δεν είναι τόσο αδύναμοι όσο νομίζετε. Έχουν εδραιωθεί με κόπο και η φθορά τους δεν είναι εύκολη. Εσ</w:t>
      </w:r>
      <w:r>
        <w:rPr>
          <w:rFonts w:eastAsia="Times New Roman" w:cs="Times New Roman"/>
          <w:szCs w:val="24"/>
        </w:rPr>
        <w:t>είς να τα ακούτε αυτά!</w:t>
      </w:r>
    </w:p>
    <w:p w14:paraId="6EA2C3F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Νέα Δημοκρατία έχει και όραμα και σχέδιο για την </w:t>
      </w:r>
      <w:r>
        <w:rPr>
          <w:rFonts w:eastAsia="Times New Roman" w:cs="Times New Roman"/>
          <w:szCs w:val="24"/>
        </w:rPr>
        <w:t>π</w:t>
      </w:r>
      <w:r>
        <w:rPr>
          <w:rFonts w:eastAsia="Times New Roman" w:cs="Times New Roman"/>
          <w:szCs w:val="24"/>
        </w:rPr>
        <w:t>αιδεία. Ένα όραμα που ορίζεται από τις αξίες που θέλουμε να διαπνέουν όλους τους διοικητικούς θεσμούς της χώρας: Ελευθερία, αυτονομία, αξιοκρατία, αξιολ</w:t>
      </w:r>
      <w:r>
        <w:rPr>
          <w:rFonts w:eastAsia="Times New Roman" w:cs="Times New Roman"/>
          <w:szCs w:val="24"/>
        </w:rPr>
        <w:t xml:space="preserve">όγηση, διαφάνεια. Και ένα σχέδιο με το οποίο θα ξαναφτιάξουμε την πρωτοβάθμια και δευτεροβάθμια εκπαίδευση, με πυρήνα το ελεύθερο και αυτόνομο σχολείο, που θα είναι μία δημιουργική κυψέλη γνώσης και καινοτομίας. </w:t>
      </w:r>
    </w:p>
    <w:p w14:paraId="6EA2C40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lastRenderedPageBreak/>
        <w:t>Εμείς θα προχωρήσουμε σε παρεμβάσεις που θα</w:t>
      </w:r>
      <w:r>
        <w:rPr>
          <w:rFonts w:eastAsia="Times New Roman" w:cs="Times New Roman"/>
          <w:szCs w:val="24"/>
        </w:rPr>
        <w:t xml:space="preserve"> απελευθερώσουν κάθε σχολείο από τον ασφυκτικό εναγκαλισμό ενός </w:t>
      </w:r>
      <w:proofErr w:type="spellStart"/>
      <w:r>
        <w:rPr>
          <w:rFonts w:eastAsia="Times New Roman" w:cs="Times New Roman"/>
          <w:szCs w:val="24"/>
        </w:rPr>
        <w:t>υπερσυγκεντρωτικού</w:t>
      </w:r>
      <w:proofErr w:type="spellEnd"/>
      <w:r>
        <w:rPr>
          <w:rFonts w:eastAsia="Times New Roman" w:cs="Times New Roman"/>
          <w:szCs w:val="24"/>
        </w:rPr>
        <w:t xml:space="preserve"> κεντρικού κράτους και ενός Υπουργείου Παιδείας το οποίο επιμένει να ελέγχει τα πάντα στην εκπαίδευση. </w:t>
      </w:r>
    </w:p>
    <w:p w14:paraId="6EA2C401" w14:textId="77777777" w:rsidR="00E41DDC" w:rsidRDefault="007120B1">
      <w:pPr>
        <w:tabs>
          <w:tab w:val="left" w:pos="2738"/>
          <w:tab w:val="center" w:pos="4753"/>
          <w:tab w:val="left" w:pos="5723"/>
        </w:tabs>
        <w:spacing w:after="0" w:line="600" w:lineRule="auto"/>
        <w:ind w:firstLine="709"/>
        <w:jc w:val="both"/>
        <w:rPr>
          <w:rFonts w:eastAsia="Times New Roman" w:cs="Times New Roman"/>
          <w:szCs w:val="24"/>
        </w:rPr>
      </w:pPr>
      <w:r>
        <w:rPr>
          <w:rFonts w:eastAsia="Times New Roman" w:cs="Times New Roman"/>
          <w:szCs w:val="24"/>
        </w:rPr>
        <w:t xml:space="preserve">Στο εγχείρημα αυτό οι εκπαιδευτικοί πρέπει να έχουν κυρίαρχο ρόλο και </w:t>
      </w:r>
      <w:r>
        <w:rPr>
          <w:rFonts w:eastAsia="Times New Roman" w:cs="Times New Roman"/>
          <w:szCs w:val="24"/>
        </w:rPr>
        <w:t xml:space="preserve">θα αναδεικνύεται η σημασία, η αξία και η προσφορά τους. </w:t>
      </w:r>
    </w:p>
    <w:p w14:paraId="6EA2C402"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 εμάς οι άνθρωποι της εκπαίδευσης είναι πλούτος για τα σχολεία μας και πρέπει όλοι να έχουν την ελευθερία να κάνουν καλά τη δουλειά τους. Εμείς θέλουμε να τους ενθαρρύνουμε να δημιουργούν, να καιν</w:t>
      </w:r>
      <w:r>
        <w:rPr>
          <w:rFonts w:eastAsia="Times New Roman" w:cs="Times New Roman"/>
          <w:szCs w:val="24"/>
        </w:rPr>
        <w:t>οτομούν, να φέρνουν νέες ιδέες, να μην κινούνται μέσα σε ένα στενό καλούπι, ένα προκαθορισμένο πλαίσιο. Στα σχολεία παράγεται η γνώση</w:t>
      </w:r>
      <w:r>
        <w:rPr>
          <w:rFonts w:eastAsia="Times New Roman" w:cs="Times New Roman"/>
          <w:szCs w:val="24"/>
        </w:rPr>
        <w:t xml:space="preserve"> και</w:t>
      </w:r>
      <w:r>
        <w:rPr>
          <w:rFonts w:eastAsia="Times New Roman" w:cs="Times New Roman"/>
          <w:szCs w:val="24"/>
        </w:rPr>
        <w:t xml:space="preserve"> όχι στις διευθύνσεις της γραφειοκρατίας. </w:t>
      </w:r>
    </w:p>
    <w:p w14:paraId="6EA2C403"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 αυτό και τα στελέχη της διοίκησης, ειδικά τα διοικητικά στελέχη, ειδικά </w:t>
      </w:r>
      <w:r>
        <w:rPr>
          <w:rFonts w:eastAsia="Times New Roman" w:cs="Times New Roman"/>
          <w:szCs w:val="24"/>
        </w:rPr>
        <w:t xml:space="preserve">οι διευθυντές των σχολείων, πρέπει να έχουν την ανάλογη ποιότητα, ώστε να μπορούν να εμπνεύσουν και η επιλογή τους θα πρέπει να γίνεται σύμφωνα με τις βέλτιστες διεθνείς πρακτικές, μακριά από μικροπολιτική και πελατειακές λογικές. </w:t>
      </w:r>
    </w:p>
    <w:p w14:paraId="6EA2C404"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Τον περασμένο Σεπτέμβριο</w:t>
      </w:r>
      <w:r>
        <w:rPr>
          <w:rFonts w:eastAsia="Times New Roman" w:cs="Times New Roman"/>
          <w:szCs w:val="24"/>
        </w:rPr>
        <w:t xml:space="preserve"> είχα την ευκαιρία να καταθέσω συγκεκριμένες προτάσεις για το πώς πρέπει να γίνεται η επιλογή των διευθυντικών στελεχών της εκπαίδευσης. Ήλπιζα ότι κάποιες από αυτές θα μπορούσατε να τις είχατε αξιοποιήσει, αλλά είναι σαφές ότι δεν έχουμε τις ίδιες προτερα</w:t>
      </w:r>
      <w:r>
        <w:rPr>
          <w:rFonts w:eastAsia="Times New Roman" w:cs="Times New Roman"/>
          <w:szCs w:val="24"/>
        </w:rPr>
        <w:t xml:space="preserve">ιότητες. </w:t>
      </w:r>
    </w:p>
    <w:p w14:paraId="6EA2C405"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ήθελα να τις επαναλάβω σύντομα, για να ακούσει η κοινωνία ότι και στην παιδεία υπάρχει ένας διαφορετικός δρόμος από αυτόν που ακολουθείται για να πάμε επιτέλους μπροστά, ένας δρόμος που περνά μέσα από την αξιοκρατία, τη διαφάνεια αλλά και τη μ</w:t>
      </w:r>
      <w:r>
        <w:rPr>
          <w:rFonts w:eastAsia="Times New Roman" w:cs="Times New Roman"/>
          <w:szCs w:val="24"/>
        </w:rPr>
        <w:t xml:space="preserve">εθοδικότητα. </w:t>
      </w:r>
    </w:p>
    <w:p w14:paraId="6EA2C406"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Τα κριτήρια επιλογής των διευθυντών-στελεχών της εκπαίδευσης πρέπει να </w:t>
      </w:r>
      <w:proofErr w:type="spellStart"/>
      <w:r>
        <w:rPr>
          <w:rFonts w:eastAsia="Times New Roman" w:cs="Times New Roman"/>
          <w:szCs w:val="24"/>
        </w:rPr>
        <w:t>υπακούουν</w:t>
      </w:r>
      <w:proofErr w:type="spellEnd"/>
      <w:r>
        <w:rPr>
          <w:rFonts w:eastAsia="Times New Roman" w:cs="Times New Roman"/>
          <w:szCs w:val="24"/>
        </w:rPr>
        <w:t xml:space="preserve"> σε αυτές τις αξίες και σίγουρα απόλυτη αξιοκρατία πρέπει να υπάρχει στα στελέχη που διευθύνουν την παιδεία στο ανώτερο επίπεδο, δηλαδή στους δεκατρείς περιφερεια</w:t>
      </w:r>
      <w:r>
        <w:rPr>
          <w:rFonts w:eastAsia="Times New Roman" w:cs="Times New Roman"/>
          <w:szCs w:val="24"/>
        </w:rPr>
        <w:t xml:space="preserve">κούς διευθυντές εκπαίδευσης και στους διευθυντές εκπαίδευσης. Δεν μπορεί πλέον να συζητάμε για την εφαρμογή μιας τόσο σημαντικής δημόσιας πολιτικής με κομματικά τοποθετημένα στελέχη. Πρέπει να πάμε ένα βήμα παραπέρα. </w:t>
      </w:r>
    </w:p>
    <w:p w14:paraId="6EA2C407"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Η </w:t>
      </w:r>
      <w:proofErr w:type="spellStart"/>
      <w:r>
        <w:rPr>
          <w:rFonts w:eastAsia="Times New Roman" w:cs="Times New Roman"/>
          <w:szCs w:val="24"/>
        </w:rPr>
        <w:t>αποκομματικοποίηση</w:t>
      </w:r>
      <w:proofErr w:type="spellEnd"/>
      <w:r>
        <w:rPr>
          <w:rFonts w:eastAsia="Times New Roman" w:cs="Times New Roman"/>
          <w:szCs w:val="24"/>
        </w:rPr>
        <w:t xml:space="preserve"> της εκπαίδευσης κ</w:t>
      </w:r>
      <w:r>
        <w:rPr>
          <w:rFonts w:eastAsia="Times New Roman" w:cs="Times New Roman"/>
          <w:szCs w:val="24"/>
        </w:rPr>
        <w:t xml:space="preserve">αι συνολικά της </w:t>
      </w:r>
      <w:r>
        <w:rPr>
          <w:rFonts w:eastAsia="Times New Roman" w:cs="Times New Roman"/>
          <w:szCs w:val="24"/>
        </w:rPr>
        <w:t>δημόσιας διοίκ</w:t>
      </w:r>
      <w:r>
        <w:rPr>
          <w:rFonts w:eastAsia="Times New Roman" w:cs="Times New Roman"/>
          <w:szCs w:val="24"/>
        </w:rPr>
        <w:t>ησης είναι βασική, είναι κεντρική προτεραιότητα, γι’ αυτό και η επιλογή περιφερειακών διευθυντών θα πρέπει να γίνεται από το ΑΣΕΠ με συγκεκριμένα επιστημονικά και ποιοτικά κριτήρια και ο ρόλος των διευθυντικών στελεχών δεν μπο</w:t>
      </w:r>
      <w:r>
        <w:rPr>
          <w:rFonts w:eastAsia="Times New Roman" w:cs="Times New Roman"/>
          <w:szCs w:val="24"/>
        </w:rPr>
        <w:t xml:space="preserve">ρεί να είναι ένας ρόλος στάσιμος. </w:t>
      </w:r>
    </w:p>
    <w:p w14:paraId="6EA2C408"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Ένας διευθυντής </w:t>
      </w:r>
      <w:r>
        <w:rPr>
          <w:rFonts w:eastAsia="Times New Roman" w:cs="Times New Roman"/>
          <w:szCs w:val="24"/>
        </w:rPr>
        <w:t>-</w:t>
      </w:r>
      <w:r>
        <w:rPr>
          <w:rFonts w:eastAsia="Times New Roman" w:cs="Times New Roman"/>
          <w:szCs w:val="24"/>
        </w:rPr>
        <w:t>ή μια διευθύντρια</w:t>
      </w:r>
      <w:r>
        <w:rPr>
          <w:rFonts w:eastAsia="Times New Roman" w:cs="Times New Roman"/>
          <w:szCs w:val="24"/>
        </w:rPr>
        <w:t>-</w:t>
      </w:r>
      <w:r>
        <w:rPr>
          <w:rFonts w:eastAsia="Times New Roman" w:cs="Times New Roman"/>
          <w:szCs w:val="24"/>
        </w:rPr>
        <w:t xml:space="preserve"> σχολικής μονάδ</w:t>
      </w:r>
      <w:r>
        <w:rPr>
          <w:rFonts w:eastAsia="Times New Roman" w:cs="Times New Roman"/>
          <w:szCs w:val="24"/>
        </w:rPr>
        <w:t>α</w:t>
      </w:r>
      <w:r>
        <w:rPr>
          <w:rFonts w:eastAsia="Times New Roman" w:cs="Times New Roman"/>
          <w:szCs w:val="24"/>
        </w:rPr>
        <w:t>ς δεν μπορεί να περιορίζεται σήμερα, στο σχολείο του 21</w:t>
      </w:r>
      <w:r>
        <w:rPr>
          <w:rFonts w:eastAsia="Times New Roman" w:cs="Times New Roman"/>
          <w:szCs w:val="24"/>
          <w:vertAlign w:val="superscript"/>
        </w:rPr>
        <w:t>ου</w:t>
      </w:r>
      <w:r>
        <w:rPr>
          <w:rFonts w:eastAsia="Times New Roman" w:cs="Times New Roman"/>
          <w:szCs w:val="24"/>
        </w:rPr>
        <w:t xml:space="preserve"> αιώνα, μόνο στα τυπικά του καθήκοντα. Πρέπει να μπορεί, να είναι σε θέση να αναλαμβάνει μια σειρά από πρωτοβουλίες για την καλύτερη αξιοποίηση ανθρωπίνων και υλικών πόρων, να συμβάλλει στις διαδικασίες αξιολόγησης του εκπαιδευτικού προσωπικού και της </w:t>
      </w:r>
      <w:proofErr w:type="spellStart"/>
      <w:r>
        <w:rPr>
          <w:rFonts w:eastAsia="Times New Roman" w:cs="Times New Roman"/>
          <w:szCs w:val="24"/>
        </w:rPr>
        <w:t>αυτο</w:t>
      </w:r>
      <w:r>
        <w:rPr>
          <w:rFonts w:eastAsia="Times New Roman" w:cs="Times New Roman"/>
          <w:szCs w:val="24"/>
        </w:rPr>
        <w:t>αξιολόγησης</w:t>
      </w:r>
      <w:proofErr w:type="spellEnd"/>
      <w:r>
        <w:rPr>
          <w:rFonts w:eastAsia="Times New Roman" w:cs="Times New Roman"/>
          <w:szCs w:val="24"/>
        </w:rPr>
        <w:t xml:space="preserve"> της σχολικής </w:t>
      </w:r>
      <w:proofErr w:type="spellStart"/>
      <w:r>
        <w:rPr>
          <w:rFonts w:eastAsia="Times New Roman" w:cs="Times New Roman"/>
          <w:szCs w:val="24"/>
        </w:rPr>
        <w:t>μονάδος</w:t>
      </w:r>
      <w:proofErr w:type="spellEnd"/>
      <w:r>
        <w:rPr>
          <w:rFonts w:eastAsia="Times New Roman" w:cs="Times New Roman"/>
          <w:szCs w:val="24"/>
        </w:rPr>
        <w:t>. Δεν μπορώ να φανταστώ πώς θα επιλέγουμε διευθυντές</w:t>
      </w:r>
      <w:r>
        <w:rPr>
          <w:rFonts w:eastAsia="Times New Roman" w:cs="Times New Roman"/>
          <w:szCs w:val="24"/>
        </w:rPr>
        <w:t>,</w:t>
      </w:r>
      <w:r>
        <w:rPr>
          <w:rFonts w:eastAsia="Times New Roman" w:cs="Times New Roman"/>
          <w:szCs w:val="24"/>
        </w:rPr>
        <w:t xml:space="preserve"> οι οποίοι δεν πιστεύουν στην έννοια της αξιολόγησης και της </w:t>
      </w:r>
      <w:proofErr w:type="spellStart"/>
      <w:r>
        <w:rPr>
          <w:rFonts w:eastAsia="Times New Roman" w:cs="Times New Roman"/>
          <w:szCs w:val="24"/>
        </w:rPr>
        <w:t>αυτοαξιολόγησης</w:t>
      </w:r>
      <w:proofErr w:type="spellEnd"/>
      <w:r>
        <w:rPr>
          <w:rFonts w:eastAsia="Times New Roman" w:cs="Times New Roman"/>
          <w:szCs w:val="24"/>
        </w:rPr>
        <w:t>. Θα πρέπει να διευρύνει τις επιμορφωτικές δράσεις, να έχει τη δυνατότητα να αναπτύσσει σχέσεις</w:t>
      </w:r>
      <w:r>
        <w:rPr>
          <w:rFonts w:eastAsia="Times New Roman" w:cs="Times New Roman"/>
          <w:szCs w:val="24"/>
        </w:rPr>
        <w:t xml:space="preserve"> συνεργασίας με την τοπική κοινωνία, να εμπλέκεται</w:t>
      </w:r>
      <w:r>
        <w:rPr>
          <w:rFonts w:eastAsia="Times New Roman" w:cs="Times New Roman"/>
          <w:szCs w:val="24"/>
        </w:rPr>
        <w:t>,</w:t>
      </w:r>
      <w:r>
        <w:rPr>
          <w:rFonts w:eastAsia="Times New Roman" w:cs="Times New Roman"/>
          <w:szCs w:val="24"/>
        </w:rPr>
        <w:t xml:space="preserve"> εν ολίγοις</w:t>
      </w:r>
      <w:r>
        <w:rPr>
          <w:rFonts w:eastAsia="Times New Roman" w:cs="Times New Roman"/>
          <w:szCs w:val="24"/>
        </w:rPr>
        <w:t>,</w:t>
      </w:r>
      <w:r>
        <w:rPr>
          <w:rFonts w:eastAsia="Times New Roman" w:cs="Times New Roman"/>
          <w:szCs w:val="24"/>
        </w:rPr>
        <w:t xml:space="preserve"> σε ένα φάσμα δραστηριοτήτων που επανακαθορίζουν συνολικά τη φυσιογνωμία της εργασίας του. </w:t>
      </w:r>
      <w:r>
        <w:rPr>
          <w:rFonts w:eastAsia="Times New Roman" w:cs="Times New Roman"/>
          <w:szCs w:val="24"/>
        </w:rPr>
        <w:lastRenderedPageBreak/>
        <w:t xml:space="preserve">Γνωρίζω πολλούς διευθυντές οι οποίοι πληρούν αυτά τα κριτήρια και έχουν τη δυνατότητα να ξεφύγουν από </w:t>
      </w:r>
      <w:r>
        <w:rPr>
          <w:rFonts w:eastAsia="Times New Roman" w:cs="Times New Roman"/>
          <w:szCs w:val="24"/>
        </w:rPr>
        <w:t>τον σφιχτό εναγκαλισμό του πλαισίου που τους έχετε βάλει. Χρειαζόμαστε παραπάνω τέτοιους ανθρώπου</w:t>
      </w:r>
      <w:r>
        <w:rPr>
          <w:rFonts w:eastAsia="Times New Roman" w:cs="Times New Roman"/>
          <w:szCs w:val="24"/>
        </w:rPr>
        <w:t>ς</w:t>
      </w:r>
      <w:r>
        <w:rPr>
          <w:rFonts w:eastAsia="Times New Roman" w:cs="Times New Roman"/>
          <w:szCs w:val="24"/>
        </w:rPr>
        <w:t xml:space="preserve"> και η διαδικασία επιλογής τους θα πρέπει ακριβώς να κατατείνει στην επιλογή ανθρώπων με αυτά τα χαρακτηριστικά. </w:t>
      </w:r>
    </w:p>
    <w:p w14:paraId="6EA2C409"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για να γίνει αυτό, χρειάζεται σαφέστατ</w:t>
      </w:r>
      <w:r>
        <w:rPr>
          <w:rFonts w:eastAsia="Times New Roman" w:cs="Times New Roman"/>
          <w:szCs w:val="24"/>
        </w:rPr>
        <w:t>η περιγραφή θέσης ευθύνης, προσδιορισμός των καθηκόντων και φυσικά μια αντικειμενική διαδικασία επιλογής</w:t>
      </w:r>
      <w:r>
        <w:rPr>
          <w:rFonts w:eastAsia="Times New Roman" w:cs="Times New Roman"/>
          <w:szCs w:val="24"/>
        </w:rPr>
        <w:t>,</w:t>
      </w:r>
      <w:r>
        <w:rPr>
          <w:rFonts w:eastAsia="Times New Roman" w:cs="Times New Roman"/>
          <w:szCs w:val="24"/>
        </w:rPr>
        <w:t xml:space="preserve"> που δεν θα δίνει τόσο βάρος -όσο δίνετε εσείς- στην αρχαιότητα, αλλά στις ευρύτερες γνώσεις και φυσικά στις διοικητικές ικανότητες. </w:t>
      </w:r>
    </w:p>
    <w:p w14:paraId="6EA2C40A"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Δεν υποτιμάμε σε </w:t>
      </w:r>
      <w:r>
        <w:rPr>
          <w:rFonts w:eastAsia="Times New Roman" w:cs="Times New Roman"/>
          <w:szCs w:val="24"/>
        </w:rPr>
        <w:t xml:space="preserve">καμμία περίπτωση την εμπειρία στην εκπαίδευση. Ασφαλώς είναι σημαντικό προσόν. Δεν μπορεί να είναι το βασικό προσόν. Χρειαζόμαστε φρεσκάδα ιδεών και πιστοποιημένη διοικητική ικανότητα. </w:t>
      </w:r>
    </w:p>
    <w:p w14:paraId="6EA2C40B"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 αυτό και εμείς δεσμευόμαστε για τη θεσμοθέτηση μιας νέας διαδικασί</w:t>
      </w:r>
      <w:r>
        <w:rPr>
          <w:rFonts w:eastAsia="Times New Roman" w:cs="Times New Roman"/>
          <w:szCs w:val="24"/>
        </w:rPr>
        <w:t>ας επιλογής</w:t>
      </w:r>
      <w:r>
        <w:rPr>
          <w:rFonts w:eastAsia="Times New Roman" w:cs="Times New Roman"/>
          <w:szCs w:val="24"/>
        </w:rPr>
        <w:t>,</w:t>
      </w:r>
      <w:r>
        <w:rPr>
          <w:rFonts w:eastAsia="Times New Roman" w:cs="Times New Roman"/>
          <w:szCs w:val="24"/>
        </w:rPr>
        <w:t xml:space="preserve"> που θα εξειδικεύει τη λογική την οποία σας περιέγραψα. Και όλα αυτά –επαναλαμβάνω- θα γίνονται μέσω του ΑΣΕΠ για τις κορυφαίες θέσεις και με την επίβλεψη του ΑΣΕΠ για όλη την υπόλοιπη διαδικασία. </w:t>
      </w:r>
    </w:p>
    <w:p w14:paraId="6EA2C40C"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Αυτό θα είναι ένα πρώτο βήμα για να μπορέσουμε</w:t>
      </w:r>
      <w:r>
        <w:rPr>
          <w:rFonts w:eastAsia="Times New Roman" w:cs="Times New Roman"/>
          <w:szCs w:val="24"/>
        </w:rPr>
        <w:t xml:space="preserve"> να δώσουμε τελικά στα σχολεία τη μεγαλύτερη ευελιξία και αυτονομία που χρειάζονται. Μόνο έτσι θα γίνει πραγματικότητα η αυτονομία της σχολικής μονάδ</w:t>
      </w:r>
      <w:r>
        <w:rPr>
          <w:rFonts w:eastAsia="Times New Roman" w:cs="Times New Roman"/>
          <w:szCs w:val="24"/>
        </w:rPr>
        <w:t>α</w:t>
      </w:r>
      <w:r>
        <w:rPr>
          <w:rFonts w:eastAsia="Times New Roman" w:cs="Times New Roman"/>
          <w:szCs w:val="24"/>
        </w:rPr>
        <w:t>ς, της μονάδ</w:t>
      </w:r>
      <w:r>
        <w:rPr>
          <w:rFonts w:eastAsia="Times New Roman" w:cs="Times New Roman"/>
          <w:szCs w:val="24"/>
        </w:rPr>
        <w:t>α</w:t>
      </w:r>
      <w:r>
        <w:rPr>
          <w:rFonts w:eastAsia="Times New Roman" w:cs="Times New Roman"/>
          <w:szCs w:val="24"/>
        </w:rPr>
        <w:t xml:space="preserve">ς που θέλουμε να κάνουμε κύτταρο της εκπαιδευτικής μας αναγέννησης. </w:t>
      </w:r>
    </w:p>
    <w:p w14:paraId="6EA2C40D"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Κυρίες και κύριοι Βουλευ</w:t>
      </w:r>
      <w:r>
        <w:rPr>
          <w:rFonts w:eastAsia="Times New Roman" w:cs="Times New Roman"/>
          <w:szCs w:val="24"/>
        </w:rPr>
        <w:t>τές, στο σημείο που βρισκόμαστε σήμερα πρέπει να κοιτάξουμε τολμηρά μπροστά, να αποφασίσουμε επιτέλους τι είδους σχολεία και τι εκπαίδευση θέλουμε για τα παιδιά μας, να αποφασίσουμε τι πρέπει να τα διδάσκουμε και ποιες είναι οι δεξιότητες και οι ικανότητες</w:t>
      </w:r>
      <w:r>
        <w:rPr>
          <w:rFonts w:eastAsia="Times New Roman" w:cs="Times New Roman"/>
          <w:szCs w:val="24"/>
        </w:rPr>
        <w:t xml:space="preserve"> που χρειάζονται σήμερα τα παιδιά μας για να επιβιώσουν και να διακριθούν σε έναν κόσμο που αλλάζει με πάρα πολύ μεγάλη ταχύτητα. </w:t>
      </w:r>
    </w:p>
    <w:p w14:paraId="6EA2C40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Πρέπει, όμως, να αποφασίσουμε και ποια φυσιογνωμία εκπαιδευτικού χρειαζόμαστε</w:t>
      </w:r>
      <w:r>
        <w:rPr>
          <w:rFonts w:eastAsia="Times New Roman" w:cs="Times New Roman"/>
          <w:szCs w:val="24"/>
        </w:rPr>
        <w:t>,</w:t>
      </w:r>
      <w:r>
        <w:rPr>
          <w:rFonts w:eastAsia="Times New Roman" w:cs="Times New Roman"/>
          <w:szCs w:val="24"/>
        </w:rPr>
        <w:t xml:space="preserve"> για να διοικήσει αυτό το εκπαιδευτικό σύστημα,</w:t>
      </w:r>
      <w:r>
        <w:rPr>
          <w:rFonts w:eastAsia="Times New Roman" w:cs="Times New Roman"/>
          <w:szCs w:val="24"/>
        </w:rPr>
        <w:t xml:space="preserve"> το οποίο οραματιζόμαστε. </w:t>
      </w:r>
    </w:p>
    <w:p w14:paraId="6EA2C40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Δεν θα προχωρήσουμε με μία </w:t>
      </w:r>
      <w:r>
        <w:rPr>
          <w:rFonts w:eastAsia="Times New Roman" w:cs="Times New Roman"/>
          <w:szCs w:val="24"/>
        </w:rPr>
        <w:t>κ</w:t>
      </w:r>
      <w:r>
        <w:rPr>
          <w:rFonts w:eastAsia="Times New Roman" w:cs="Times New Roman"/>
          <w:szCs w:val="24"/>
        </w:rPr>
        <w:t>υβέρνηση που δίνει μάχες οπισθοφυλακής, που συντηρεί τον κρατισμό, που δεν μπορεί να απαλλαγεί από ιδεοληπτικές εμμονές αλλά και από μία επικίνδυνη νοοτροπία ελέγχου του κράτους.</w:t>
      </w:r>
    </w:p>
    <w:p w14:paraId="6EA2C41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Θα προχωρήσουμε μόνο </w:t>
      </w:r>
      <w:r>
        <w:rPr>
          <w:rFonts w:eastAsia="Times New Roman" w:cs="Times New Roman"/>
          <w:szCs w:val="24"/>
        </w:rPr>
        <w:t>μέσα από μία μεγάλη πολιτική αλλαγή</w:t>
      </w:r>
      <w:r>
        <w:rPr>
          <w:rFonts w:eastAsia="Times New Roman" w:cs="Times New Roman"/>
          <w:szCs w:val="24"/>
        </w:rPr>
        <w:t>,</w:t>
      </w:r>
      <w:r>
        <w:rPr>
          <w:rFonts w:eastAsia="Times New Roman" w:cs="Times New Roman"/>
          <w:szCs w:val="24"/>
        </w:rPr>
        <w:t xml:space="preserve"> που θα ξαναφέρει στο προσκήνιο τις ιδέες της ελευθερίας, της αξιοκρατίας, της διαφάνειας, της ακομμάτιστης </w:t>
      </w:r>
      <w:r>
        <w:rPr>
          <w:rFonts w:eastAsia="Times New Roman" w:cs="Times New Roman"/>
          <w:szCs w:val="24"/>
        </w:rPr>
        <w:t>δημόσιας δ</w:t>
      </w:r>
      <w:r>
        <w:rPr>
          <w:rFonts w:eastAsia="Times New Roman" w:cs="Times New Roman"/>
          <w:szCs w:val="24"/>
        </w:rPr>
        <w:t>ιοίκησης. Χρειαζόμαστε ελεύθερα, αυτόνομα και δημιουργικά σχολεία</w:t>
      </w:r>
      <w:r>
        <w:rPr>
          <w:rFonts w:eastAsia="Times New Roman" w:cs="Times New Roman"/>
          <w:szCs w:val="24"/>
        </w:rPr>
        <w:t>,</w:t>
      </w:r>
      <w:r>
        <w:rPr>
          <w:rFonts w:eastAsia="Times New Roman" w:cs="Times New Roman"/>
          <w:szCs w:val="24"/>
        </w:rPr>
        <w:t xml:space="preserve"> που θα δίνουν πραγματικά εφόδια σε </w:t>
      </w:r>
      <w:r>
        <w:rPr>
          <w:rFonts w:eastAsia="Times New Roman" w:cs="Times New Roman"/>
          <w:szCs w:val="24"/>
        </w:rPr>
        <w:t>κάθε παιδί να φτάσει εκεί που θέλει και μπορεί. Αυτό είναι το χρέος μας απέναντι στις επόμενες γενιές. Το ξέρουμε και θα το επιτελέσουμε.</w:t>
      </w:r>
    </w:p>
    <w:p w14:paraId="6EA2C41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Κλείνοντας, κύριε Υπουργέ, έρχομαι σύντομα στο ζήτημα του </w:t>
      </w:r>
      <w:r>
        <w:rPr>
          <w:rFonts w:eastAsia="Times New Roman" w:cs="Times New Roman"/>
          <w:szCs w:val="24"/>
        </w:rPr>
        <w:t>τ</w:t>
      </w:r>
      <w:r>
        <w:rPr>
          <w:rFonts w:eastAsia="Times New Roman" w:cs="Times New Roman"/>
          <w:szCs w:val="24"/>
        </w:rPr>
        <w:t xml:space="preserve">εμένους και θα ήθελα λίγο την προσοχή σας στο ζήτημα αυτό. </w:t>
      </w:r>
      <w:r>
        <w:rPr>
          <w:rFonts w:eastAsia="Times New Roman" w:cs="Times New Roman"/>
          <w:szCs w:val="24"/>
        </w:rPr>
        <w:t>Βέβαια, επιτρέψτε μου έναν πολιτικό σχολιασμό. Μόνο ως φάρσα μπορώ να εκλάβω τη στάση των Ανεξαρτήτων Ελλήνων, οι οποίοι καταψηφίζουν το σχετικό άρθρο, την ώρα που ο Υφυπουργός τους υπογράφει το νομοσχέδιο</w:t>
      </w:r>
      <w:r>
        <w:rPr>
          <w:rFonts w:eastAsia="Times New Roman" w:cs="Times New Roman"/>
          <w:szCs w:val="24"/>
        </w:rPr>
        <w:t>!</w:t>
      </w:r>
      <w:r>
        <w:rPr>
          <w:rFonts w:eastAsia="Times New Roman" w:cs="Times New Roman"/>
          <w:szCs w:val="24"/>
        </w:rPr>
        <w:t xml:space="preserve"> </w:t>
      </w:r>
    </w:p>
    <w:p w14:paraId="6EA2C412" w14:textId="77777777" w:rsidR="00E41DDC" w:rsidRDefault="007120B1">
      <w:pPr>
        <w:spacing w:after="0" w:line="600" w:lineRule="auto"/>
        <w:ind w:firstLine="720"/>
        <w:rPr>
          <w:rFonts w:eastAsia="Times New Roman" w:cs="Times New Roman"/>
          <w:szCs w:val="24"/>
        </w:rPr>
      </w:pPr>
      <w:r>
        <w:rPr>
          <w:rFonts w:eastAsia="Times New Roman" w:cs="Times New Roman"/>
          <w:szCs w:val="24"/>
        </w:rPr>
        <w:t>(Ζωηρά και παρατεταμένα χειροκροτήματα από την π</w:t>
      </w:r>
      <w:r>
        <w:rPr>
          <w:rFonts w:eastAsia="Times New Roman" w:cs="Times New Roman"/>
          <w:szCs w:val="24"/>
        </w:rPr>
        <w:t>τέρυγα της Νέας Δημοκρατίας)</w:t>
      </w:r>
    </w:p>
    <w:p w14:paraId="6EA2C41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Με τις αντιφάσεις της σημερινής Κυβέρνησης, όλα μπορούμε να τα δούμε! Καταθέτω τις υπογραφές.</w:t>
      </w:r>
    </w:p>
    <w:p w14:paraId="6EA2C41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(Στο σημείο αυτό ο Πρόεδρος της Νέας Δημοκρατίας κ. Κυριάκος Μητσοτάκης καταθέτει για τα Πρακτικά την προαναφερθείσα σελίδα με τις υπ</w:t>
      </w:r>
      <w:r>
        <w:rPr>
          <w:rFonts w:eastAsia="Times New Roman" w:cs="Times New Roman"/>
          <w:szCs w:val="24"/>
        </w:rPr>
        <w:t xml:space="preserve">ογραφές,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EA2C41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Κοιτάξτε, κύριε Υπουργέ: Υπάρχουν επιχειρήματα και υπέρ και κατά της αλλαγής στον τρόπο διοίκησης του </w:t>
      </w:r>
      <w:r>
        <w:rPr>
          <w:rFonts w:eastAsia="Times New Roman" w:cs="Times New Roman"/>
          <w:szCs w:val="24"/>
        </w:rPr>
        <w:t>τ</w:t>
      </w:r>
      <w:r>
        <w:rPr>
          <w:rFonts w:eastAsia="Times New Roman" w:cs="Times New Roman"/>
          <w:szCs w:val="24"/>
        </w:rPr>
        <w:t xml:space="preserve">εμένους και θα μπορούσα να δεχθώ τα </w:t>
      </w:r>
      <w:r>
        <w:rPr>
          <w:rFonts w:eastAsia="Times New Roman" w:cs="Times New Roman"/>
          <w:szCs w:val="24"/>
        </w:rPr>
        <w:t xml:space="preserve">επιχειρήματά σας και να συμφωνήσω με τη σχετική διάταξη, αλλά έχω μια σοβαρή επιφύλαξη -που θέλω να την εξετάσετε- στο ζήτημα της χρηματοδότησης. </w:t>
      </w:r>
    </w:p>
    <w:p w14:paraId="6EA2C41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Η διάταξη, έτσι όπως είναι διατυπωμένη, επιτρέπει σε νομικά πρόσωπα από την αλλοδαπή να χρηματοδοτήσουν αυτό </w:t>
      </w:r>
      <w:r>
        <w:rPr>
          <w:rFonts w:eastAsia="Times New Roman" w:cs="Times New Roman"/>
          <w:szCs w:val="24"/>
        </w:rPr>
        <w:t xml:space="preserve">το νομικό πρόσωπο ιδιωτικού δικαίου και θα πρέπει να είμαστε απολύτως σίγουροι ότι διασφαλίζουμε την πηγή χρηματοδότησης και την προέλευση αυτών των πόρων. </w:t>
      </w:r>
    </w:p>
    <w:p w14:paraId="6EA2C41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Δεν χρειάζεται να επεκταθώ περισσότερο, κύριε Υπουργέ. Νομίζω ότι καταλαβαίνετε ακριβώς τι εννοώ.</w:t>
      </w:r>
    </w:p>
    <w:p w14:paraId="6EA2C418" w14:textId="77777777" w:rsidR="00E41DDC" w:rsidRDefault="007120B1">
      <w:pPr>
        <w:spacing w:after="0" w:line="600" w:lineRule="auto"/>
        <w:ind w:firstLine="720"/>
        <w:jc w:val="both"/>
        <w:rPr>
          <w:rFonts w:eastAsia="Times New Roman" w:cs="Times New Roman"/>
          <w:color w:val="000000" w:themeColor="text1"/>
          <w:szCs w:val="24"/>
        </w:rPr>
      </w:pPr>
      <w:r w:rsidRPr="00863B9A">
        <w:rPr>
          <w:rFonts w:eastAsia="Times New Roman" w:cs="Times New Roman"/>
          <w:color w:val="000000" w:themeColor="text1"/>
          <w:szCs w:val="24"/>
        </w:rPr>
        <w:t>Θα σας ζητούσα, λοιπόν, να αποσύρετε τη σχετική διάταξη περί χρηματοδότησης, να την επαναφέρετε, να τη συζητήσουμε ξανά ή</w:t>
      </w:r>
      <w:r w:rsidRPr="00863B9A">
        <w:rPr>
          <w:rFonts w:eastAsia="Times New Roman" w:cs="Times New Roman"/>
          <w:color w:val="000000" w:themeColor="text1"/>
          <w:szCs w:val="24"/>
        </w:rPr>
        <w:t>,</w:t>
      </w:r>
      <w:r w:rsidRPr="00863B9A">
        <w:rPr>
          <w:rFonts w:eastAsia="Times New Roman" w:cs="Times New Roman"/>
          <w:color w:val="000000" w:themeColor="text1"/>
          <w:szCs w:val="24"/>
        </w:rPr>
        <w:t xml:space="preserve"> εν πάση </w:t>
      </w:r>
      <w:proofErr w:type="spellStart"/>
      <w:r w:rsidRPr="00863B9A">
        <w:rPr>
          <w:rFonts w:eastAsia="Times New Roman" w:cs="Times New Roman"/>
          <w:color w:val="000000" w:themeColor="text1"/>
          <w:szCs w:val="24"/>
        </w:rPr>
        <w:t>περιπτώσει</w:t>
      </w:r>
      <w:proofErr w:type="spellEnd"/>
      <w:r w:rsidRPr="00863B9A">
        <w:rPr>
          <w:rFonts w:eastAsia="Times New Roman" w:cs="Times New Roman"/>
          <w:color w:val="000000" w:themeColor="text1"/>
          <w:szCs w:val="24"/>
        </w:rPr>
        <w:t>,</w:t>
      </w:r>
      <w:r w:rsidRPr="00863B9A">
        <w:rPr>
          <w:rFonts w:eastAsia="Times New Roman" w:cs="Times New Roman"/>
          <w:color w:val="000000" w:themeColor="text1"/>
          <w:szCs w:val="24"/>
        </w:rPr>
        <w:t xml:space="preserve"> να την τροποποιήσετε με τέτοιο</w:t>
      </w:r>
      <w:r w:rsidRPr="00863B9A">
        <w:rPr>
          <w:rFonts w:eastAsia="Times New Roman" w:cs="Times New Roman"/>
          <w:color w:val="000000" w:themeColor="text1"/>
          <w:szCs w:val="24"/>
        </w:rPr>
        <w:t>ν</w:t>
      </w:r>
      <w:r w:rsidRPr="00863B9A">
        <w:rPr>
          <w:rFonts w:eastAsia="Times New Roman" w:cs="Times New Roman"/>
          <w:color w:val="000000" w:themeColor="text1"/>
          <w:szCs w:val="24"/>
        </w:rPr>
        <w:t xml:space="preserve"> τρόπο, ώστε να υπάρχει απόλυτη εξασφάλιση ότι ο κρατικός έλεγχος, ο οποίος είναι </w:t>
      </w:r>
      <w:r w:rsidRPr="00863B9A">
        <w:rPr>
          <w:rFonts w:eastAsia="Times New Roman" w:cs="Times New Roman"/>
          <w:color w:val="000000" w:themeColor="text1"/>
          <w:szCs w:val="24"/>
        </w:rPr>
        <w:t xml:space="preserve">απαραίτητος σε αυτή τη δομή, θα επεκτείνεται και στον έλεγχο των πηγών χρηματοδότησης του </w:t>
      </w:r>
      <w:r w:rsidRPr="00863B9A">
        <w:rPr>
          <w:rFonts w:eastAsia="Times New Roman" w:cs="Times New Roman"/>
          <w:color w:val="000000" w:themeColor="text1"/>
          <w:szCs w:val="24"/>
        </w:rPr>
        <w:t>τ</w:t>
      </w:r>
      <w:r w:rsidRPr="00863B9A">
        <w:rPr>
          <w:rFonts w:eastAsia="Times New Roman" w:cs="Times New Roman"/>
          <w:color w:val="000000" w:themeColor="text1"/>
          <w:szCs w:val="24"/>
        </w:rPr>
        <w:t>εμένους.</w:t>
      </w:r>
    </w:p>
    <w:p w14:paraId="6EA2C41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EA2C41A" w14:textId="77777777" w:rsidR="00E41DDC" w:rsidRDefault="007120B1">
      <w:pPr>
        <w:spacing w:after="0" w:line="600" w:lineRule="auto"/>
        <w:ind w:firstLine="720"/>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14:paraId="6EA2C41B" w14:textId="77777777" w:rsidR="00E41DDC" w:rsidRDefault="007120B1">
      <w:pPr>
        <w:spacing w:after="0" w:line="600" w:lineRule="auto"/>
        <w:ind w:firstLine="720"/>
        <w:jc w:val="both"/>
        <w:rPr>
          <w:rFonts w:eastAsia="Times New Roman" w:cs="Times New Roman"/>
          <w:szCs w:val="24"/>
        </w:rPr>
      </w:pPr>
      <w:r w:rsidRPr="00B62DE1">
        <w:rPr>
          <w:rFonts w:eastAsia="Times New Roman" w:cs="Times New Roman"/>
          <w:b/>
          <w:szCs w:val="24"/>
        </w:rPr>
        <w:t xml:space="preserve">ΠΡΟΕΔΡΕΥΩΝ (Νικήτας Κακλαμάνης): </w:t>
      </w:r>
      <w:r w:rsidRPr="00B62DE1">
        <w:rPr>
          <w:rFonts w:eastAsia="Times New Roman" w:cs="Times New Roman"/>
          <w:szCs w:val="24"/>
        </w:rPr>
        <w:t>Προχωράμε με δύο συναδέλφο</w:t>
      </w:r>
      <w:r w:rsidRPr="00B62DE1">
        <w:rPr>
          <w:rFonts w:eastAsia="Times New Roman" w:cs="Times New Roman"/>
          <w:szCs w:val="24"/>
        </w:rPr>
        <w:t>υς, τον κ. Ανδριανό και…</w:t>
      </w:r>
    </w:p>
    <w:p w14:paraId="6EA2C41C"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ΚΩΝΣΤΑΝΤΙΝΟΣ ΓΑΒΡΟΓΛΟΥ (Υπουργός Παιδείας, Έρευνας και Θρησκευμάτων): </w:t>
      </w:r>
      <w:r w:rsidRPr="00183D3B">
        <w:rPr>
          <w:rFonts w:eastAsia="Times New Roman" w:cs="Times New Roman"/>
          <w:szCs w:val="24"/>
        </w:rPr>
        <w:t>Κύριε Πρόεδρε, θα ήθελα τον λόγο.</w:t>
      </w:r>
    </w:p>
    <w:p w14:paraId="6EA2C41D"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ΠΡΟΕΔΡΕΥΩΝ (Νικήτας Κακλαμάνης): </w:t>
      </w:r>
      <w:r w:rsidRPr="00183D3B">
        <w:rPr>
          <w:rFonts w:eastAsia="Times New Roman" w:cs="Times New Roman"/>
          <w:szCs w:val="24"/>
        </w:rPr>
        <w:t>Κύριε Υπουργέ, για πέντε λεπτά μόνο.</w:t>
      </w:r>
    </w:p>
    <w:p w14:paraId="6EA2C41E"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ΚΩΝΣΤΑΝΤΙΝΟΣ ΓΑΒΡΟΓΛΟΥ (Υπουργός Παιδείας, Έρευνας και Θρ</w:t>
      </w:r>
      <w:r w:rsidRPr="00183D3B">
        <w:rPr>
          <w:rFonts w:eastAsia="Times New Roman" w:cs="Times New Roman"/>
          <w:b/>
          <w:szCs w:val="24"/>
        </w:rPr>
        <w:t xml:space="preserve">ησκευμάτων): </w:t>
      </w:r>
      <w:r w:rsidRPr="00183D3B">
        <w:rPr>
          <w:rFonts w:eastAsia="Times New Roman" w:cs="Times New Roman"/>
          <w:szCs w:val="24"/>
        </w:rPr>
        <w:t>Πέντε λεπτά δεν μπορώ.</w:t>
      </w:r>
    </w:p>
    <w:p w14:paraId="6EA2C41F"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ΠΡΟΕΔΡΕΥΩΝ (Νικήτας Κακλαμάνης): </w:t>
      </w:r>
      <w:r w:rsidRPr="00183D3B">
        <w:rPr>
          <w:rFonts w:eastAsia="Times New Roman" w:cs="Times New Roman"/>
          <w:szCs w:val="24"/>
        </w:rPr>
        <w:t>Αν θέλετε, μπορείτε</w:t>
      </w:r>
      <w:r w:rsidRPr="00183D3B">
        <w:rPr>
          <w:rFonts w:eastAsia="Times New Roman" w:cs="Times New Roman"/>
          <w:b/>
          <w:szCs w:val="24"/>
        </w:rPr>
        <w:t xml:space="preserve"> </w:t>
      </w:r>
      <w:r w:rsidRPr="00183D3B">
        <w:rPr>
          <w:rFonts w:eastAsia="Times New Roman" w:cs="Times New Roman"/>
          <w:szCs w:val="24"/>
        </w:rPr>
        <w:t xml:space="preserve">να πάρετε τη δευτερολογία σας αλλά όχι το βράδυ να ξαναζητάτε δευτερολογία. Έχετε </w:t>
      </w:r>
      <w:proofErr w:type="spellStart"/>
      <w:r w:rsidRPr="00183D3B">
        <w:rPr>
          <w:rFonts w:eastAsia="Times New Roman" w:cs="Times New Roman"/>
          <w:szCs w:val="24"/>
        </w:rPr>
        <w:t>τριτολογία</w:t>
      </w:r>
      <w:proofErr w:type="spellEnd"/>
      <w:r w:rsidRPr="00183D3B">
        <w:rPr>
          <w:rFonts w:eastAsia="Times New Roman" w:cs="Times New Roman"/>
          <w:szCs w:val="24"/>
        </w:rPr>
        <w:t>.</w:t>
      </w:r>
    </w:p>
    <w:p w14:paraId="6EA2C420"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ΚΩΝΣΤΑΝΤΙΝΟΣ ΓΑΒΡΟΓΛΟΥ (Υπουργός Παιδείας, Έρευνας και Θρησκευμάτων): </w:t>
      </w:r>
      <w:r w:rsidRPr="00183D3B">
        <w:rPr>
          <w:rFonts w:eastAsia="Times New Roman" w:cs="Times New Roman"/>
          <w:szCs w:val="24"/>
        </w:rPr>
        <w:t>Μάλ</w:t>
      </w:r>
      <w:r w:rsidRPr="00183D3B">
        <w:rPr>
          <w:rFonts w:eastAsia="Times New Roman" w:cs="Times New Roman"/>
          <w:szCs w:val="24"/>
        </w:rPr>
        <w:t>ιστα, κύριε Πρόεδρε.</w:t>
      </w:r>
    </w:p>
    <w:p w14:paraId="6EA2C421"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ΠΡΟΕΔΡΕΥΩΝ (Νικήτας Κακλαμάνης): </w:t>
      </w:r>
      <w:r w:rsidRPr="00183D3B">
        <w:rPr>
          <w:rFonts w:eastAsia="Times New Roman" w:cs="Times New Roman"/>
          <w:szCs w:val="24"/>
        </w:rPr>
        <w:t>Δικαιούστε εννέα λεπτά. Θέλω να ενημερώσω –συγγνώμη, κύριε Υπουργέ- ότι είμαι λίγο αυστηρός, γιατί ήδη έχω ενημερωθεί ότι θα ζητήσουν τον λόγο άλλοι δύο πολιτικοί Αρχηγοί. Γι’ αυτό με βλέπετε λίγο σφιχτ</w:t>
      </w:r>
      <w:r w:rsidRPr="00183D3B">
        <w:rPr>
          <w:rFonts w:eastAsia="Times New Roman" w:cs="Times New Roman"/>
          <w:szCs w:val="24"/>
        </w:rPr>
        <w:t xml:space="preserve">ό στους χρόνους. </w:t>
      </w:r>
    </w:p>
    <w:p w14:paraId="6EA2C422"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 xml:space="preserve">Ορίστε, κύριε </w:t>
      </w:r>
      <w:proofErr w:type="spellStart"/>
      <w:r w:rsidRPr="00183D3B">
        <w:rPr>
          <w:rFonts w:eastAsia="Times New Roman" w:cs="Times New Roman"/>
          <w:szCs w:val="24"/>
        </w:rPr>
        <w:t>Γαβρόγλου</w:t>
      </w:r>
      <w:proofErr w:type="spellEnd"/>
      <w:r w:rsidRPr="00183D3B">
        <w:rPr>
          <w:rFonts w:eastAsia="Times New Roman" w:cs="Times New Roman"/>
          <w:szCs w:val="24"/>
        </w:rPr>
        <w:t>, έχετε τον λόγο για εννέα λεπτά.</w:t>
      </w:r>
    </w:p>
    <w:p w14:paraId="6EA2C423"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ΚΩΝΣΤΑΝΤΙΝΟΣ ΓΑΒΡΟΓΛΟΥ (Υπουργός Παιδείας, Έρευνας και Θρησκευμάτων): </w:t>
      </w:r>
      <w:r w:rsidRPr="00183D3B">
        <w:rPr>
          <w:rFonts w:eastAsia="Times New Roman" w:cs="Times New Roman"/>
          <w:szCs w:val="24"/>
        </w:rPr>
        <w:t xml:space="preserve">Κύριε Μητσοτάκη, σας άκουσα πολύ προσεκτικά και κυρίως άκουσα αυτά που δεν είπατε, διότι αυτά που είπατε είναι </w:t>
      </w:r>
      <w:r w:rsidRPr="00183D3B">
        <w:rPr>
          <w:rFonts w:eastAsia="Times New Roman" w:cs="Times New Roman"/>
          <w:szCs w:val="24"/>
        </w:rPr>
        <w:t>τα απολύτως τετριμμένα. Αυτά που δεν είπατε είναι τα σοβαρά και εδώ θα ήθελα να υποβάλω ένα σύνολο ερωτημάτων, για να δούμε τι ακριβώς λέει ο Αρχηγός της Νέας Δημοκρατίας.</w:t>
      </w:r>
    </w:p>
    <w:p w14:paraId="6EA2C424"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Δεν θα αναφερθώ στο ότι η πολιτική σας είναι μια σκληρή και διχαστική κομματική γραμ</w:t>
      </w:r>
      <w:r w:rsidRPr="00183D3B">
        <w:rPr>
          <w:rFonts w:eastAsia="Times New Roman" w:cs="Times New Roman"/>
          <w:szCs w:val="24"/>
        </w:rPr>
        <w:t xml:space="preserve">μή. Θεωρώ ότι πρόκειται για μία ρητορεία που δεν έχει περιεχόμενο και θέλω να την αγνοήσω. </w:t>
      </w:r>
    </w:p>
    <w:p w14:paraId="6EA2C425"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Μας κατηγορείτε, όμως, ότι δεν έχουμε σχέδιο για την εκπαίδευση και ό</w:t>
      </w:r>
      <w:r>
        <w:rPr>
          <w:rFonts w:eastAsia="Times New Roman" w:cs="Times New Roman"/>
          <w:szCs w:val="24"/>
        </w:rPr>
        <w:t>τι υπάρχει κάτι που ανακαλύψατε</w:t>
      </w:r>
      <w:r w:rsidRPr="00183D3B">
        <w:rPr>
          <w:rFonts w:eastAsia="Times New Roman" w:cs="Times New Roman"/>
          <w:szCs w:val="24"/>
        </w:rPr>
        <w:t xml:space="preserve"> η μεγάλη διαφορά απόψεων ανάμεσα στον Πρωθυπουργό και τον Υπουρ</w:t>
      </w:r>
      <w:r w:rsidRPr="00183D3B">
        <w:rPr>
          <w:rFonts w:eastAsia="Times New Roman" w:cs="Times New Roman"/>
          <w:szCs w:val="24"/>
        </w:rPr>
        <w:t xml:space="preserve">γό Παιδείας ως προς την κατάργηση των εισαγωγικών εξετάσεων. </w:t>
      </w:r>
    </w:p>
    <w:p w14:paraId="6EA2C426"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Να το πούμε για χιλιοστή φορά; Θέλετε, κύριε Μητσοτάκη, εσείς και η Νέα Δημοκρατία, στο πλαίσιο της περίφημης εθνικής συνεννόησης που λέτε, να συμφωνήσουμε ότι το πρόβλημα είναι οι τελευταίες δύο τάξεις του λυκείου; Ξέρετε ότι είμαστε μια χώρα χωρίς λύκειο</w:t>
      </w:r>
      <w:r w:rsidRPr="00183D3B">
        <w:rPr>
          <w:rFonts w:eastAsia="Times New Roman" w:cs="Times New Roman"/>
          <w:szCs w:val="24"/>
        </w:rPr>
        <w:t xml:space="preserve">; Το ξέρουμε ή απομονωμένοι μέσα στα γραφεία σας δεν ξέρετε τι σας γίνεται; </w:t>
      </w:r>
    </w:p>
    <w:p w14:paraId="6EA2C427"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Αυτή τη στιγμή η μεγάλη πρόκληση στην κοινωνία μας είναι αν θα μπορέσουμε να καταφέρουμε να συγκροτήσουμε μια κοινωνία με λύκειο, κάτι δε για το οποίο δεν έχουν ευθύνη οι εκπαιδευ</w:t>
      </w:r>
      <w:r w:rsidRPr="00183D3B">
        <w:rPr>
          <w:rFonts w:eastAsia="Times New Roman" w:cs="Times New Roman"/>
          <w:szCs w:val="24"/>
        </w:rPr>
        <w:t xml:space="preserve">τικοί. Οι τελευταίες, όμως, δύο τάξεις του λυκείου δεν υφίστανται παιδαγωγικά και εκπαιδευτικά. Αυτό έχει τεράστιες επιπτώσεις στη νέα γενιά. Έχει τεράστιες ψυχολογικές και προσωπικές επιπτώσεις. Έχει τεράστιες παιδαγωγικές και εκπαιδευτικές επιπτώσεις. </w:t>
      </w:r>
    </w:p>
    <w:p w14:paraId="6EA2C428"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Ε</w:t>
      </w:r>
      <w:r w:rsidRPr="00183D3B">
        <w:rPr>
          <w:rFonts w:eastAsia="Times New Roman" w:cs="Times New Roman"/>
          <w:szCs w:val="24"/>
        </w:rPr>
        <w:t>πιτέλους θα πείτε ότι ναι αυτό είναι το πρόβλημα; Διότι αν πούμε ότι αυτό είναι το πρόβλημα, τότε από τη λύση του θα δούμε τι είδους εισαγωγικές εξετάσεις θα προκύψουν. Προφανώς αυτές οι εισαγωγικές εξετάσεις θα καταργηθούν και αυτό</w:t>
      </w:r>
      <w:r>
        <w:rPr>
          <w:rFonts w:eastAsia="Times New Roman" w:cs="Times New Roman"/>
          <w:szCs w:val="24"/>
        </w:rPr>
        <w:t>,</w:t>
      </w:r>
      <w:r w:rsidRPr="00183D3B">
        <w:rPr>
          <w:rFonts w:eastAsia="Times New Roman" w:cs="Times New Roman"/>
          <w:szCs w:val="24"/>
        </w:rPr>
        <w:t xml:space="preserve"> ακριβώς</w:t>
      </w:r>
      <w:r>
        <w:rPr>
          <w:rFonts w:eastAsia="Times New Roman" w:cs="Times New Roman"/>
          <w:szCs w:val="24"/>
        </w:rPr>
        <w:t>,</w:t>
      </w:r>
      <w:r w:rsidRPr="00183D3B">
        <w:rPr>
          <w:rFonts w:eastAsia="Times New Roman" w:cs="Times New Roman"/>
          <w:szCs w:val="24"/>
        </w:rPr>
        <w:t xml:space="preserve"> είπε ο Πρωθυπ</w:t>
      </w:r>
      <w:r w:rsidRPr="00183D3B">
        <w:rPr>
          <w:rFonts w:eastAsia="Times New Roman" w:cs="Times New Roman"/>
          <w:szCs w:val="24"/>
        </w:rPr>
        <w:t>ουργός, αυτές οι εισαγωγικές εξετάσεις που το μόνο τους στοιχείο είναι ότι είναι αδιάβλητες αλλά δεν είναι καθόλου αξιόπιστες. Καθόλου αξιόπιστες, λοιπόν. Είναι αυτές που τυραννούν τα δεκαοκτάχρονα, τα οποία δεν μπορούν χωρίς ενοχές να πάνε για ένα ποτό το</w:t>
      </w:r>
      <w:r w:rsidRPr="00183D3B">
        <w:rPr>
          <w:rFonts w:eastAsia="Times New Roman" w:cs="Times New Roman"/>
          <w:szCs w:val="24"/>
        </w:rPr>
        <w:t xml:space="preserve"> Σάββατο το βράδυ, δεν μπορούν να ερωτευτούν όταν είναι στην Γ΄ λυκείου, διότι όλη η οικογένεια παθαίνει μια τεράστια κρίση, αν τα παιδιά βγουν από αυτή την πορεία. Αυτές οι εξετάσεις καταστρέφουν γενιές ολόκλη</w:t>
      </w:r>
      <w:r>
        <w:rPr>
          <w:rFonts w:eastAsia="Times New Roman" w:cs="Times New Roman"/>
          <w:szCs w:val="24"/>
        </w:rPr>
        <w:t>ρες και γι’ αυτές τις εξετάσεις</w:t>
      </w:r>
      <w:r w:rsidRPr="00183D3B">
        <w:rPr>
          <w:rFonts w:eastAsia="Times New Roman" w:cs="Times New Roman"/>
          <w:szCs w:val="24"/>
        </w:rPr>
        <w:t xml:space="preserve"> δεν έχετε να π</w:t>
      </w:r>
      <w:r w:rsidRPr="00183D3B">
        <w:rPr>
          <w:rFonts w:eastAsia="Times New Roman" w:cs="Times New Roman"/>
          <w:szCs w:val="24"/>
        </w:rPr>
        <w:t>είτε τίποτα. Δεν έχετε να πείτε τίποτα, γιατί δεν θέλετε να αναβαθμιστεί το λύκειο.</w:t>
      </w:r>
    </w:p>
    <w:p w14:paraId="6EA2C429" w14:textId="77777777" w:rsidR="00E41DDC" w:rsidRDefault="007120B1">
      <w:pPr>
        <w:spacing w:after="0" w:line="600" w:lineRule="auto"/>
        <w:ind w:firstLine="720"/>
        <w:jc w:val="center"/>
        <w:rPr>
          <w:rFonts w:eastAsia="Times New Roman" w:cs="Times New Roman"/>
          <w:szCs w:val="24"/>
        </w:rPr>
      </w:pPr>
      <w:r w:rsidRPr="00183D3B">
        <w:rPr>
          <w:rFonts w:eastAsia="Times New Roman" w:cs="Times New Roman"/>
          <w:szCs w:val="24"/>
        </w:rPr>
        <w:t xml:space="preserve">(Θόρυβος από την πτέρυγα της </w:t>
      </w:r>
      <w:r w:rsidRPr="00183D3B">
        <w:rPr>
          <w:rFonts w:eastAsia="Times New Roman"/>
          <w:bCs/>
        </w:rPr>
        <w:t>Νέας Δημοκρατίας</w:t>
      </w:r>
      <w:r w:rsidRPr="00183D3B">
        <w:rPr>
          <w:rFonts w:eastAsia="Times New Roman" w:cs="Times New Roman"/>
          <w:szCs w:val="24"/>
        </w:rPr>
        <w:t>)</w:t>
      </w:r>
    </w:p>
    <w:p w14:paraId="6EA2C42A"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Εγώ δεν διέκοψα τον κ. Μητσοτάκη. Εσείς τον χειροκροτήσατε. Αυτά λέει.</w:t>
      </w:r>
    </w:p>
    <w:p w14:paraId="6EA2C42B"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ΙΩΑΝΝΗΣ ΑΝΔΡΙΑΝΟΣ:</w:t>
      </w:r>
      <w:r w:rsidRPr="00183D3B">
        <w:rPr>
          <w:rFonts w:eastAsia="Times New Roman" w:cs="Times New Roman"/>
          <w:szCs w:val="24"/>
        </w:rPr>
        <w:t xml:space="preserve"> Μα έχετε προτείνει κάτι, κύριε Υπουργέ;</w:t>
      </w:r>
    </w:p>
    <w:p w14:paraId="6EA2C42C"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ΚΩΝΣΤΑΝΤΙΝΟΣ ΓΑΒΡΟΓΛΟΥ (Υπουργός Παιδείας, Έρευνας και</w:t>
      </w:r>
      <w:r w:rsidRPr="00183D3B">
        <w:rPr>
          <w:rFonts w:eastAsia="Times New Roman" w:cs="Times New Roman"/>
          <w:szCs w:val="24"/>
        </w:rPr>
        <w:t xml:space="preserve"> </w:t>
      </w:r>
      <w:r w:rsidRPr="00183D3B">
        <w:rPr>
          <w:rFonts w:eastAsia="Times New Roman" w:cs="Times New Roman"/>
          <w:b/>
          <w:szCs w:val="24"/>
        </w:rPr>
        <w:t>Θρησκευμάτων):</w:t>
      </w:r>
      <w:r w:rsidRPr="00183D3B">
        <w:rPr>
          <w:rFonts w:eastAsia="Times New Roman" w:cs="Times New Roman"/>
          <w:szCs w:val="24"/>
        </w:rPr>
        <w:t xml:space="preserve"> Ως προς την υποβάθμιση, αν θεωρείτε ότι το ολοήμερο σχολείο, που γενικεύτηκε πέρυσι και το οποίο γενικεύουμε για τα ολιγοθέσια φέτος, είναι υποβά</w:t>
      </w:r>
      <w:r w:rsidRPr="00183D3B">
        <w:rPr>
          <w:rFonts w:eastAsia="Times New Roman" w:cs="Times New Roman"/>
          <w:szCs w:val="24"/>
        </w:rPr>
        <w:t>θμιση του σχολείου, με αυτόν τον τρόπο να βγείτε να το πείτε και όχι πάλι μέσω ρητορικής, εκτός πάλι αν δεν ξέρετε τι σημαίνει ολοήμερο σχολείο, το οποίο πάμε να καθιερώσουμε από τον Σεπτέμβριο που μας έρχεται στις εσχατιές της πατρίδας μας στα ολιγοθέσια.</w:t>
      </w:r>
      <w:r w:rsidRPr="00183D3B">
        <w:rPr>
          <w:rFonts w:eastAsia="Times New Roman" w:cs="Times New Roman"/>
          <w:szCs w:val="24"/>
        </w:rPr>
        <w:t xml:space="preserve"> Ενδεχομένως να μην τα ξέρετε κιόλας όλα αυτά.</w:t>
      </w:r>
    </w:p>
    <w:p w14:paraId="6EA2C42D"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 xml:space="preserve">Για τη θεματική εβδομάδα περιμέναμε, περιμέναμε, περιμέναμε. Φωνή </w:t>
      </w:r>
      <w:proofErr w:type="spellStart"/>
      <w:r w:rsidRPr="00183D3B">
        <w:rPr>
          <w:rFonts w:eastAsia="Times New Roman" w:cs="Times New Roman"/>
          <w:szCs w:val="24"/>
        </w:rPr>
        <w:t>βοώντος</w:t>
      </w:r>
      <w:proofErr w:type="spellEnd"/>
      <w:r w:rsidRPr="00183D3B">
        <w:rPr>
          <w:rFonts w:eastAsia="Times New Roman" w:cs="Times New Roman"/>
          <w:szCs w:val="24"/>
        </w:rPr>
        <w:t xml:space="preserve"> εν τη </w:t>
      </w:r>
      <w:proofErr w:type="spellStart"/>
      <w:r w:rsidRPr="00183D3B">
        <w:rPr>
          <w:rFonts w:eastAsia="Times New Roman" w:cs="Times New Roman"/>
          <w:szCs w:val="24"/>
        </w:rPr>
        <w:t>ερήμω</w:t>
      </w:r>
      <w:proofErr w:type="spellEnd"/>
      <w:r w:rsidRPr="00183D3B">
        <w:rPr>
          <w:rFonts w:eastAsia="Times New Roman" w:cs="Times New Roman"/>
          <w:szCs w:val="24"/>
        </w:rPr>
        <w:t xml:space="preserve">. Ξέρετε πόσες χιλιάδες σχολεία κάνουν θεματική εβδομάδα; Ξέρετε πόσο δημιουργική ήταν η θεματική εβδομάδα; Ξέρετε ότι </w:t>
      </w:r>
      <w:proofErr w:type="spellStart"/>
      <w:r w:rsidRPr="00183D3B">
        <w:rPr>
          <w:rFonts w:eastAsia="Times New Roman" w:cs="Times New Roman"/>
          <w:szCs w:val="24"/>
        </w:rPr>
        <w:t>εμπλα</w:t>
      </w:r>
      <w:r w:rsidRPr="00183D3B">
        <w:rPr>
          <w:rFonts w:eastAsia="Times New Roman" w:cs="Times New Roman"/>
          <w:szCs w:val="24"/>
        </w:rPr>
        <w:t>κήκατε</w:t>
      </w:r>
      <w:proofErr w:type="spellEnd"/>
      <w:r w:rsidRPr="00183D3B">
        <w:rPr>
          <w:rFonts w:eastAsia="Times New Roman" w:cs="Times New Roman"/>
          <w:szCs w:val="24"/>
        </w:rPr>
        <w:t xml:space="preserve"> σε μια μιζέρια ότι αυτή είναι μόνο για τις σχέσεις ανάμεσα στα δύο φύλα; Ξέρετε τι θαύματα έχουν γίνει στα σχολεία από τους εκπαιδευτικούς γύρω από αυτό το θέμα; Αναγνωρίστε το τουλάχιστον. Μη σιωπάτε. Γι’ αυτό και είπα ότι οι σιωπές του κ. Μητσοτάκ</w:t>
      </w:r>
      <w:r w:rsidRPr="00183D3B">
        <w:rPr>
          <w:rFonts w:eastAsia="Times New Roman" w:cs="Times New Roman"/>
          <w:szCs w:val="24"/>
        </w:rPr>
        <w:t>η ήταν πολύ πιο δηλωτικές.</w:t>
      </w:r>
    </w:p>
    <w:p w14:paraId="6EA2C42E"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Επίσης όσον αφορά τα ΕΠΑΛ και τη μαθητεία, αναγνωρίστε το τουλάχιστον. Είναι παιδιά από λαϊκές τάξεις, που έχουν αυτή τη δυνατότητα της μαθητείας τον τέταρτο χρόνο μετά τα ΕΠΑΛ. Εμείς θα προχωρήσουμε στην ίδρυση διετών δομών μέσα</w:t>
      </w:r>
      <w:r w:rsidRPr="00183D3B">
        <w:rPr>
          <w:rFonts w:eastAsia="Times New Roman" w:cs="Times New Roman"/>
          <w:szCs w:val="24"/>
        </w:rPr>
        <w:t xml:space="preserve"> στα ΤΕΙ και τα πανεπιστήμια, στα οποία θα έχουν πρόσβαση οι απόφοιτοι των ΕΠΑΛ και θα παίρνουν επαγγελματική πιστοποίηση με ευρωπαϊκά προσόντα. </w:t>
      </w:r>
    </w:p>
    <w:p w14:paraId="6EA2C42F"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Αυτή είναι η δική μας πολιτική αλλά αυτή την πολιτική ας τη δούμε ως τέτοια και ας την κριτικάρουμε ως τέτοια.</w:t>
      </w:r>
      <w:r w:rsidRPr="00183D3B">
        <w:rPr>
          <w:rFonts w:eastAsia="Times New Roman" w:cs="Times New Roman"/>
          <w:szCs w:val="24"/>
        </w:rPr>
        <w:t xml:space="preserve"> Μην αρχίσουμε πάλι με όλο αυτό το θέμα ότι πρέπει να συνεννοούμαστε μεν και την επόμενη στιγμή το τινάζουμε στον αέρα. </w:t>
      </w:r>
    </w:p>
    <w:p w14:paraId="6EA2C430"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Τώρα ως προς τη συνέντευξη εδώ ο λαός μας είναι –νομίζω- πολύ εκφραστικός. «Στο σπίτι του κρεμασμένου δεν μιλάνε για σχοινί». Οι είκοσι</w:t>
      </w:r>
      <w:r w:rsidRPr="00183D3B">
        <w:rPr>
          <w:rFonts w:eastAsia="Times New Roman" w:cs="Times New Roman"/>
          <w:szCs w:val="24"/>
        </w:rPr>
        <w:t xml:space="preserve"> χιλιάδες απολυμένοι με κάτι τέτοια κόλπα απολύθηκαν.</w:t>
      </w:r>
    </w:p>
    <w:p w14:paraId="6EA2C431" w14:textId="77777777" w:rsidR="00E41DDC" w:rsidRDefault="007120B1">
      <w:pPr>
        <w:tabs>
          <w:tab w:val="left" w:pos="1800"/>
        </w:tabs>
        <w:spacing w:after="0" w:line="600" w:lineRule="auto"/>
        <w:ind w:firstLine="720"/>
        <w:jc w:val="center"/>
        <w:rPr>
          <w:rFonts w:eastAsia="Times New Roman"/>
          <w:szCs w:val="24"/>
        </w:rPr>
      </w:pPr>
      <w:r w:rsidRPr="00183D3B">
        <w:rPr>
          <w:rFonts w:eastAsia="Times New Roman"/>
          <w:szCs w:val="24"/>
        </w:rPr>
        <w:t>(Χειροκροτήματα από την πτέρυγα του ΣΥΡΙΖΑ)</w:t>
      </w:r>
    </w:p>
    <w:p w14:paraId="6EA2C432"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 xml:space="preserve">Έτσι δεν είναι; Δεν έφταιγαν σε τίποτα οι άνθρωποι, αν πάνω σε αυτούς πήγατε να πειραματιστείτε με τέτοιους τρόπους </w:t>
      </w:r>
      <w:proofErr w:type="spellStart"/>
      <w:r w:rsidRPr="00183D3B">
        <w:rPr>
          <w:rFonts w:eastAsia="Times New Roman" w:cs="Times New Roman"/>
          <w:szCs w:val="24"/>
        </w:rPr>
        <w:t>μανατζαρίσματος</w:t>
      </w:r>
      <w:proofErr w:type="spellEnd"/>
      <w:r w:rsidRPr="00183D3B">
        <w:rPr>
          <w:rFonts w:eastAsia="Times New Roman" w:cs="Times New Roman"/>
          <w:szCs w:val="24"/>
        </w:rPr>
        <w:t xml:space="preserve"> μιας κοινωνίας.</w:t>
      </w:r>
    </w:p>
    <w:p w14:paraId="6EA2C433"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Με βλέπετε</w:t>
      </w:r>
      <w:r w:rsidRPr="00183D3B">
        <w:rPr>
          <w:rFonts w:eastAsia="Times New Roman" w:cs="Times New Roman"/>
          <w:szCs w:val="24"/>
        </w:rPr>
        <w:t xml:space="preserve"> και μιλάω πάρα πολύ αυστηρά και δεν είναι το στυλ μου, αλλά σε αυτά τα πράγματα πρέπει να είμαστε πάρα πολύ αυστηροί.</w:t>
      </w:r>
    </w:p>
    <w:p w14:paraId="6EA2C434"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Επίσης ξανασυζητήθηκε κάτι, που μάλλον δεν έγινε κατανοητό ότι ο ν.4009/2011 ψηφίστηκε με τεράστια πλειοψηφία σε αυτό το Κοινοβούλιο. Και</w:t>
      </w:r>
      <w:r w:rsidRPr="00183D3B">
        <w:rPr>
          <w:rFonts w:eastAsia="Times New Roman" w:cs="Times New Roman"/>
          <w:szCs w:val="24"/>
        </w:rPr>
        <w:t xml:space="preserve"> όντως έτσι έγινε. O λόγος που υπήρξε αυτή η πλειοψηφία, ο λόγος που συμφωνήθηκε ανάμεσα στα κόμματα να ψηφιστεί, ήταν γιατί υπήρχε μια ιδεολογική συμφωνία. Ήταν ότι ο ν.4009, προβλήθηκε ως ο νόμος που βάζει την ταφόπλακα στη Μεταπολίτευση.</w:t>
      </w:r>
    </w:p>
    <w:p w14:paraId="6EA2C435"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Ακούστε την αγό</w:t>
      </w:r>
      <w:r w:rsidRPr="00183D3B">
        <w:rPr>
          <w:rFonts w:eastAsia="Times New Roman" w:cs="Times New Roman"/>
          <w:szCs w:val="24"/>
        </w:rPr>
        <w:t>ρευση του κ. Βορίδη από αυτό το Βήμα. Είναι στα Πρακτικά της Βουλής. Ακούστε τι είπε ο κ. Βορίδης και τι είπαν πάρα πολλοί Βουλευτές</w:t>
      </w:r>
      <w:r>
        <w:rPr>
          <w:rFonts w:eastAsia="Times New Roman" w:cs="Times New Roman"/>
          <w:szCs w:val="24"/>
        </w:rPr>
        <w:t>,</w:t>
      </w:r>
      <w:r w:rsidRPr="00183D3B">
        <w:rPr>
          <w:rFonts w:eastAsia="Times New Roman" w:cs="Times New Roman"/>
          <w:szCs w:val="24"/>
        </w:rPr>
        <w:t xml:space="preserve"> που σήμερα είναι επίσης Βουλευτές, ότι με αυτόν τον νόμο επιτέλους σταματάει η ηγεμονία της Αριστεράς στα πανεπιστήμια. Εί</w:t>
      </w:r>
      <w:r w:rsidRPr="00183D3B">
        <w:rPr>
          <w:rFonts w:eastAsia="Times New Roman" w:cs="Times New Roman"/>
          <w:szCs w:val="24"/>
        </w:rPr>
        <w:t>ναι δυνατόν;</w:t>
      </w:r>
    </w:p>
    <w:p w14:paraId="6EA2C436"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Είναι ντροπή να ψηφιστεί ένας νόμος με αυτό το σκεπτικό. Είναι ντροπή να ψηφιστεί και ψηφίστηκε από διακόσιους πενήντα έναν Βουλευτές. Μπράβο τους!</w:t>
      </w:r>
    </w:p>
    <w:p w14:paraId="6EA2C437"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Όμως προσέξτε. Ο νόμος αυτός είχε και ένα στοιχείο αστικής αναξιοπρέπειας και μη γελάτε. Ποια ή</w:t>
      </w:r>
      <w:r w:rsidRPr="00183D3B">
        <w:rPr>
          <w:rFonts w:eastAsia="Times New Roman" w:cs="Times New Roman"/>
          <w:szCs w:val="24"/>
        </w:rPr>
        <w:t>ταν η αστική αναξιοπρέπεια; Το συμβούλιο του ιδρύματος αποφάσιζε ποιοι θα είναι οι υποψήφιοι πρυτάνεις. Νομίζω ότι ούτε σε φυλές, από ό,τι λένε οι ανθρωπολόγοι, δεν υπάρχουν τέτοιες διαδικασίες.</w:t>
      </w:r>
    </w:p>
    <w:p w14:paraId="6EA2C438"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Αυτός, λοιπόν, ο νόμος που ψηφίστηκε από τους διακόσιους πενή</w:t>
      </w:r>
      <w:r w:rsidRPr="00183D3B">
        <w:rPr>
          <w:rFonts w:eastAsia="Times New Roman" w:cs="Times New Roman"/>
          <w:szCs w:val="24"/>
        </w:rPr>
        <w:t xml:space="preserve">ντα έναν, είναι μια κατάρα για τη δημοκρατία, διότι διέλυσε τα πανεπιστήμια, διότι </w:t>
      </w:r>
      <w:proofErr w:type="spellStart"/>
      <w:r w:rsidRPr="00183D3B">
        <w:rPr>
          <w:rFonts w:eastAsia="Times New Roman" w:cs="Times New Roman"/>
          <w:szCs w:val="24"/>
        </w:rPr>
        <w:t>γραφειοκρατικοποίησε</w:t>
      </w:r>
      <w:proofErr w:type="spellEnd"/>
      <w:r w:rsidRPr="00183D3B">
        <w:rPr>
          <w:rFonts w:eastAsia="Times New Roman" w:cs="Times New Roman"/>
          <w:szCs w:val="24"/>
        </w:rPr>
        <w:t xml:space="preserve"> τα πανεπιστήμια, διότι </w:t>
      </w:r>
      <w:proofErr w:type="spellStart"/>
      <w:r w:rsidRPr="00183D3B">
        <w:rPr>
          <w:rFonts w:eastAsia="Times New Roman" w:cs="Times New Roman"/>
          <w:szCs w:val="24"/>
        </w:rPr>
        <w:t>ιδεολογικοποίησε</w:t>
      </w:r>
      <w:proofErr w:type="spellEnd"/>
      <w:r w:rsidRPr="00183D3B">
        <w:rPr>
          <w:rFonts w:eastAsia="Times New Roman" w:cs="Times New Roman"/>
          <w:szCs w:val="24"/>
        </w:rPr>
        <w:t xml:space="preserve"> τα πανεπιστήμια. Το αποτέλεσμα ήταν ότι τα συμβούλια ιδρυμάτων μαράθηκαν, έφυγαν, πέθαναν. Είναι αυτά που βγήκαν</w:t>
      </w:r>
      <w:r w:rsidRPr="00183D3B">
        <w:rPr>
          <w:rFonts w:eastAsia="Times New Roman" w:cs="Times New Roman"/>
          <w:szCs w:val="24"/>
        </w:rPr>
        <w:t xml:space="preserve"> με το 70%.</w:t>
      </w:r>
    </w:p>
    <w:p w14:paraId="6EA2C439"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 xml:space="preserve">Χαίρομαι που ο κ. Μητσοτάκης όχι μόνο διάβασε το άρθρο που είχα γράψει το 2014 αλλά είχε και τάσεις να το ερμηνεύσει. Με τιμά αυτό και το εννοώ. Κοιτάξτε όμως. Εκεί ακριβώς είπα ότι και εμείς, η Αριστερά, πρέπει να δούμε </w:t>
      </w:r>
      <w:proofErr w:type="spellStart"/>
      <w:r w:rsidRPr="00183D3B">
        <w:rPr>
          <w:rFonts w:eastAsia="Times New Roman" w:cs="Times New Roman"/>
          <w:szCs w:val="24"/>
        </w:rPr>
        <w:t>αυτοκριτικά</w:t>
      </w:r>
      <w:proofErr w:type="spellEnd"/>
      <w:r w:rsidRPr="00183D3B">
        <w:rPr>
          <w:rFonts w:eastAsia="Times New Roman" w:cs="Times New Roman"/>
          <w:szCs w:val="24"/>
        </w:rPr>
        <w:t xml:space="preserve"> ορισμένα πρ</w:t>
      </w:r>
      <w:r w:rsidRPr="00183D3B">
        <w:rPr>
          <w:rFonts w:eastAsia="Times New Roman" w:cs="Times New Roman"/>
          <w:szCs w:val="24"/>
        </w:rPr>
        <w:t>άγματα. Γιατί πήγε το 70% και ψήφισε, λοιπόν; Είναι ένα ερώτημα για την Αριστερά και τους πανεπιστημιακούς.</w:t>
      </w:r>
    </w:p>
    <w:p w14:paraId="6EA2C43A" w14:textId="77777777" w:rsidR="00E41DDC" w:rsidRDefault="007120B1">
      <w:pPr>
        <w:spacing w:after="0" w:line="600" w:lineRule="auto"/>
        <w:ind w:firstLine="720"/>
        <w:jc w:val="both"/>
        <w:rPr>
          <w:rFonts w:eastAsia="Times New Roman"/>
          <w:bCs/>
        </w:rPr>
      </w:pPr>
      <w:r w:rsidRPr="00183D3B">
        <w:rPr>
          <w:rFonts w:eastAsia="Times New Roman"/>
          <w:bCs/>
        </w:rPr>
        <w:t>(Στο σημείο αυτό κτυπάει το κουδούνι λήξεως του χρόνου ομιλίας του κυρίου Υπουργού)</w:t>
      </w:r>
    </w:p>
    <w:p w14:paraId="6EA2C43B"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Δεν θέλω να δώσω απαντήσεις. Αυτό, λοιπόν, το αν δημόσια εμείς λ</w:t>
      </w:r>
      <w:r w:rsidRPr="00183D3B">
        <w:rPr>
          <w:rFonts w:eastAsia="Times New Roman" w:cs="Times New Roman"/>
          <w:szCs w:val="24"/>
        </w:rPr>
        <w:t>έμε ότι θέλουμε να διερευνούμε ορισμένα προβλήματα, εσείς το θεωρείτε ότι είναι αυτό που είπε ο κ. Μητσοτάκης, εγώ σηκώνω τα χέρια ψηλά.</w:t>
      </w:r>
    </w:p>
    <w:p w14:paraId="6EA2C43C"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ΠΡΟΕΔΡΕΥΩΝ (Νικήτας Κακλαμάνης):</w:t>
      </w:r>
      <w:r w:rsidRPr="00183D3B">
        <w:rPr>
          <w:rFonts w:eastAsia="Times New Roman" w:cs="Times New Roman"/>
          <w:szCs w:val="24"/>
        </w:rPr>
        <w:t xml:space="preserve"> Κλείνετε, κύριε Υπουργέ.</w:t>
      </w:r>
    </w:p>
    <w:p w14:paraId="6EA2C43D"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ΚΩΝΣΤΑΝΤΙΝΟΣ ΓΑΒΡΟΓΛΟΥ (Υπουργός Παιδείας, Έρευνας και Θρησκε</w:t>
      </w:r>
      <w:r w:rsidRPr="00183D3B">
        <w:rPr>
          <w:rFonts w:eastAsia="Times New Roman" w:cs="Times New Roman"/>
          <w:b/>
          <w:szCs w:val="24"/>
        </w:rPr>
        <w:t>υμάτων):</w:t>
      </w:r>
      <w:r w:rsidRPr="00183D3B">
        <w:rPr>
          <w:rFonts w:eastAsia="Times New Roman" w:cs="Times New Roman"/>
          <w:szCs w:val="24"/>
        </w:rPr>
        <w:t xml:space="preserve"> Θα κλείσω με μια μικρή ανοχή, κύριε Πρόεδρε. Τελειώνω.</w:t>
      </w:r>
    </w:p>
    <w:p w14:paraId="6EA2C43E"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Να το ξέρετε αυτό. Εμείς θα πούμε τώρα ότι οι πρυτάνεις θα εκλέγονται από ένα ψηφοδέλτιο και οι αντιπρυτάνεις με μονοσταυρία από το άλλο ψηφοδέλτιο. Όλο λέτε: «Μα τι θα γίνει αν τσακωθούν μετά</w:t>
      </w:r>
      <w:r w:rsidRPr="00183D3B">
        <w:rPr>
          <w:rFonts w:eastAsia="Times New Roman" w:cs="Times New Roman"/>
          <w:szCs w:val="24"/>
        </w:rPr>
        <w:t>, γιατί δεν είναι της ίδιας ομάδας αυτοί που βγήκαν;».</w:t>
      </w:r>
    </w:p>
    <w:p w14:paraId="6EA2C43F"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Μα εσείς δεν λέτε για εθνική συνεννόηση; Έτσι άρχισε ο κ. Μητσοτάκης. Η κοινωνία ξέρετε τι λέει; Η κοινωνία λέει «βρείτε τα». Και εσείς ενώ λέτε γι’ αυτό, ενώ λέτε ότι πρέπει να υπάρχει συνεννόηση, εσε</w:t>
      </w:r>
      <w:r w:rsidRPr="00183D3B">
        <w:rPr>
          <w:rFonts w:eastAsia="Times New Roman" w:cs="Times New Roman"/>
          <w:szCs w:val="24"/>
        </w:rPr>
        <w:t>ίς οι ίδιοι θέλετε να τινάξετε στον αέρα ένα σύστημα το οποίο θα σπάσει τη διαπλοκή.</w:t>
      </w:r>
    </w:p>
    <w:p w14:paraId="6EA2C440"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ΣΟΦΙΑ ΒΟΥΛΤΕΨΗ:</w:t>
      </w:r>
      <w:r w:rsidRPr="00183D3B">
        <w:rPr>
          <w:rFonts w:eastAsia="Times New Roman" w:cs="Times New Roman"/>
          <w:szCs w:val="24"/>
        </w:rPr>
        <w:t xml:space="preserve"> «Βρείτε τα»;</w:t>
      </w:r>
    </w:p>
    <w:p w14:paraId="6EA2C441"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ΚΩΝΣΤΑΝΤΙΝΟΣ ΓΑΒΡΟΓΛΟΥ (Υπουργός Παιδείας, Έρευνας και Θρησκευμάτων):</w:t>
      </w:r>
      <w:r w:rsidRPr="00183D3B">
        <w:rPr>
          <w:rFonts w:eastAsia="Times New Roman" w:cs="Times New Roman"/>
          <w:szCs w:val="24"/>
        </w:rPr>
        <w:t xml:space="preserve"> Ναι «βρείτε τα». Είναι μια δύσκολη έννοια, κυρία </w:t>
      </w:r>
      <w:proofErr w:type="spellStart"/>
      <w:r w:rsidRPr="00183D3B">
        <w:rPr>
          <w:rFonts w:eastAsia="Times New Roman" w:cs="Times New Roman"/>
          <w:szCs w:val="24"/>
        </w:rPr>
        <w:t>Βούλτεψη</w:t>
      </w:r>
      <w:proofErr w:type="spellEnd"/>
      <w:r w:rsidRPr="00183D3B">
        <w:rPr>
          <w:rFonts w:eastAsia="Times New Roman" w:cs="Times New Roman"/>
          <w:szCs w:val="24"/>
        </w:rPr>
        <w:t>.</w:t>
      </w:r>
    </w:p>
    <w:p w14:paraId="6EA2C442"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ΠΡΟΕΔΡΕΥΩΝ </w:t>
      </w:r>
      <w:r w:rsidRPr="00183D3B">
        <w:rPr>
          <w:rFonts w:eastAsia="Times New Roman" w:cs="Times New Roman"/>
          <w:b/>
          <w:szCs w:val="24"/>
        </w:rPr>
        <w:t>(Νικήτας Κακλαμάνης):</w:t>
      </w:r>
      <w:r w:rsidRPr="00183D3B">
        <w:rPr>
          <w:rFonts w:eastAsia="Times New Roman" w:cs="Times New Roman"/>
          <w:szCs w:val="24"/>
        </w:rPr>
        <w:t xml:space="preserve"> Δεν θα αφήσω να χαλαρώσει περαιτέρω η κουβέντα. Δεν θα γίνει αυτό εις βάρος των Βουλευτών από όλες τις πτέρυγες.</w:t>
      </w:r>
    </w:p>
    <w:p w14:paraId="6EA2C443"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Κλείνετε, κύριε Υπουργέ, σας παρακαλώ.</w:t>
      </w:r>
    </w:p>
    <w:p w14:paraId="6EA2C444"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ΣΟΦΙΑ ΒΟΥΛΤΕΨΗ:</w:t>
      </w:r>
      <w:r w:rsidRPr="00183D3B">
        <w:rPr>
          <w:rFonts w:eastAsia="Times New Roman" w:cs="Times New Roman"/>
          <w:szCs w:val="24"/>
        </w:rPr>
        <w:t xml:space="preserve"> Πριν ήταν αγανακτισμένος.</w:t>
      </w:r>
    </w:p>
    <w:p w14:paraId="6EA2C445"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ΚΩΝΣΤΑΝΤΙΝΟΣ ΓΑΒΡΟΓΛΟΥ (Υπουργός Παιδεία</w:t>
      </w:r>
      <w:r w:rsidRPr="00183D3B">
        <w:rPr>
          <w:rFonts w:eastAsia="Times New Roman" w:cs="Times New Roman"/>
          <w:b/>
          <w:szCs w:val="24"/>
        </w:rPr>
        <w:t>ς, Έρευνας και Θρησκευμάτων):</w:t>
      </w:r>
      <w:r w:rsidRPr="00183D3B">
        <w:rPr>
          <w:rFonts w:eastAsia="Times New Roman" w:cs="Times New Roman"/>
          <w:szCs w:val="24"/>
        </w:rPr>
        <w:t xml:space="preserve"> Δεν είναι εδώ ο κ. Μητσοτάκης</w:t>
      </w:r>
      <w:r>
        <w:rPr>
          <w:rFonts w:eastAsia="Times New Roman" w:cs="Times New Roman"/>
          <w:szCs w:val="24"/>
        </w:rPr>
        <w:t>,</w:t>
      </w:r>
      <w:r w:rsidRPr="00183D3B">
        <w:rPr>
          <w:rFonts w:eastAsia="Times New Roman" w:cs="Times New Roman"/>
          <w:szCs w:val="24"/>
        </w:rPr>
        <w:t xml:space="preserve"> για να τον ρωτήσω αν γνωρίζει να χειρίζεται υπολογιστή. Εγώ είμαι σίγουρος ότι γνωρίζει και το γνωρίζει πολύ καλά. Είμαι δε σίγουρος ότι δεν έχει πάρει από πουθενά πιστοποιητικό. Άρα τι θέλετε να</w:t>
      </w:r>
      <w:r w:rsidRPr="00183D3B">
        <w:rPr>
          <w:rFonts w:eastAsia="Times New Roman" w:cs="Times New Roman"/>
          <w:szCs w:val="24"/>
        </w:rPr>
        <w:t xml:space="preserve"> πείτε; Ότι ο κ. Μητσοτάκης αν είχε και τα άλλα κριτήρια, δεν θα μπορούσε να είναι υποψήφιος διευθυντής;</w:t>
      </w:r>
    </w:p>
    <w:p w14:paraId="6EA2C446"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ΚΩΝΣΤΑΝΤΙΝΟΣ ΤΖΑΒΑΡΑΣ:</w:t>
      </w:r>
      <w:r w:rsidRPr="00183D3B">
        <w:rPr>
          <w:rFonts w:eastAsia="Times New Roman" w:cs="Times New Roman"/>
          <w:szCs w:val="24"/>
        </w:rPr>
        <w:t xml:space="preserve"> Αποστομωτικό, φοβερό επιχείρημα!</w:t>
      </w:r>
    </w:p>
    <w:p w14:paraId="6EA2C447"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ΚΩΝΣΤΑΝΤΙΝΟΣ ΓΑΒΡΟΓΛΟΥ (Υπουργός Παιδείας, Έρευνας και Θρησκευμάτων): </w:t>
      </w:r>
      <w:r w:rsidRPr="00183D3B">
        <w:rPr>
          <w:rFonts w:eastAsia="Times New Roman" w:cs="Times New Roman"/>
          <w:szCs w:val="24"/>
        </w:rPr>
        <w:t>Αφήστε, λοιπόν, την πλάκα</w:t>
      </w:r>
      <w:r w:rsidRPr="00183D3B">
        <w:rPr>
          <w:rFonts w:eastAsia="Times New Roman" w:cs="Times New Roman"/>
          <w:szCs w:val="24"/>
        </w:rPr>
        <w:t>. Τελειώνω. Αν εσείς θεωρείτε ότι εμείς ενισχύουμε την αρχαιότητα, κάνετε λάθος. Την εμπειρία ενισχύουμε. Άλλο είναι η αρχαιότητα, άλλο είναι η εμπειρία. Η ελληνική γλώσσα, δόξα τω θεώ, έχει πολλούς τρόπους να εκφράζεται.</w:t>
      </w:r>
    </w:p>
    <w:p w14:paraId="6EA2C448" w14:textId="77777777" w:rsidR="00E41DDC" w:rsidRDefault="007120B1">
      <w:pPr>
        <w:spacing w:after="0" w:line="600" w:lineRule="auto"/>
        <w:ind w:firstLine="720"/>
        <w:jc w:val="both"/>
        <w:rPr>
          <w:rFonts w:eastAsia="Times New Roman"/>
          <w:szCs w:val="24"/>
        </w:rPr>
      </w:pPr>
      <w:r w:rsidRPr="00183D3B">
        <w:rPr>
          <w:rFonts w:eastAsia="Times New Roman"/>
          <w:szCs w:val="24"/>
        </w:rPr>
        <w:t>Τελειώνω με δύο θέματα. Το ένα είν</w:t>
      </w:r>
      <w:r w:rsidRPr="00183D3B">
        <w:rPr>
          <w:rFonts w:eastAsia="Times New Roman"/>
          <w:szCs w:val="24"/>
        </w:rPr>
        <w:t>αι πάλι το θέμα της εθνικής συνεννόησης. Εγώ λέω, παρ’ όλες τις διαφορές μας, να κάνουμε προσπάθειες να συνεννοούμαστε και μάλιστα σε θέματα επί της ουσίας. Ξέρετε ότι έχουμε ολοκληρώσει με μεγάλη επιτυχία το εγχείρημα του βιβλίου για τα Θρησκευτικά; Πρόκε</w:t>
      </w:r>
      <w:r w:rsidRPr="00183D3B">
        <w:rPr>
          <w:rFonts w:eastAsia="Times New Roman"/>
          <w:szCs w:val="24"/>
        </w:rPr>
        <w:t>ιται για μία πρωτοβουλία που άρχισε επί υπουργίας κ. Φίλ</w:t>
      </w:r>
      <w:r>
        <w:rPr>
          <w:rFonts w:eastAsia="Times New Roman"/>
          <w:szCs w:val="24"/>
        </w:rPr>
        <w:t>η, συνεχίστηκε με τις επιτροπές</w:t>
      </w:r>
      <w:r w:rsidRPr="00183D3B">
        <w:rPr>
          <w:rFonts w:eastAsia="Times New Roman"/>
          <w:szCs w:val="24"/>
        </w:rPr>
        <w:t xml:space="preserve"> ολοκληρώθηκε και προχωράμε στο επόμενο βήμα. </w:t>
      </w:r>
    </w:p>
    <w:p w14:paraId="6EA2C449" w14:textId="77777777" w:rsidR="00E41DDC" w:rsidRDefault="007120B1">
      <w:pPr>
        <w:spacing w:after="0" w:line="600" w:lineRule="auto"/>
        <w:ind w:firstLine="720"/>
        <w:jc w:val="both"/>
        <w:rPr>
          <w:rFonts w:eastAsia="Times New Roman"/>
          <w:szCs w:val="24"/>
        </w:rPr>
      </w:pPr>
      <w:r w:rsidRPr="00183D3B">
        <w:rPr>
          <w:rFonts w:eastAsia="Times New Roman"/>
          <w:szCs w:val="24"/>
        </w:rPr>
        <w:t>Ξέρετε ότι έχουμε αρχίσει μία συζήτηση γύρω από την Ιστορία, στην οποία ο μόνος που διαφώνησε</w:t>
      </w:r>
      <w:r>
        <w:rPr>
          <w:rFonts w:eastAsia="Times New Roman"/>
          <w:szCs w:val="24"/>
        </w:rPr>
        <w:t>,</w:t>
      </w:r>
      <w:r w:rsidRPr="00183D3B">
        <w:rPr>
          <w:rFonts w:eastAsia="Times New Roman"/>
          <w:szCs w:val="24"/>
        </w:rPr>
        <w:t xml:space="preserve"> ήταν ένας εκπρόσωπος της Πα</w:t>
      </w:r>
      <w:r w:rsidRPr="00183D3B">
        <w:rPr>
          <w:rFonts w:eastAsia="Times New Roman"/>
          <w:szCs w:val="24"/>
        </w:rPr>
        <w:t>νελλήνιας Ένωσης Φιλολόγων, όταν κάναμε τη συζήτηση με όλους τους φορείς;</w:t>
      </w:r>
    </w:p>
    <w:p w14:paraId="6EA2C44A" w14:textId="77777777" w:rsidR="00E41DDC" w:rsidRDefault="007120B1">
      <w:pPr>
        <w:spacing w:after="0" w:line="600" w:lineRule="auto"/>
        <w:ind w:firstLine="720"/>
        <w:jc w:val="both"/>
        <w:rPr>
          <w:rFonts w:eastAsia="Times New Roman"/>
          <w:szCs w:val="24"/>
        </w:rPr>
      </w:pPr>
      <w:r w:rsidRPr="00183D3B">
        <w:rPr>
          <w:rFonts w:eastAsia="Times New Roman"/>
          <w:szCs w:val="24"/>
        </w:rPr>
        <w:t>Αυτά πρέπει να τα χειροκροτείτε, διότι αυτές είναι ουσιαστικές πρωτοβουλίες για εκσυγχρονισμό. Δεν είναι ουσιαστική πρωτοβουλία</w:t>
      </w:r>
      <w:r>
        <w:rPr>
          <w:rFonts w:eastAsia="Times New Roman"/>
          <w:szCs w:val="24"/>
        </w:rPr>
        <w:t>,</w:t>
      </w:r>
      <w:r w:rsidRPr="00183D3B">
        <w:rPr>
          <w:rFonts w:eastAsia="Times New Roman"/>
          <w:szCs w:val="24"/>
        </w:rPr>
        <w:t xml:space="preserve"> το να κρυβόμαστε πίσω από απίστευτα δημοσιεύματα και </w:t>
      </w:r>
      <w:r w:rsidRPr="00183D3B">
        <w:rPr>
          <w:rFonts w:eastAsia="Times New Roman"/>
          <w:szCs w:val="24"/>
        </w:rPr>
        <w:t>να μην προσπαθούμε να υπερασπιστούμε δημοκρατικά βήματα.</w:t>
      </w:r>
    </w:p>
    <w:p w14:paraId="6EA2C44B" w14:textId="77777777" w:rsidR="00E41DDC" w:rsidRDefault="007120B1">
      <w:pPr>
        <w:spacing w:after="0" w:line="600" w:lineRule="auto"/>
        <w:ind w:firstLine="720"/>
        <w:jc w:val="center"/>
        <w:rPr>
          <w:rFonts w:eastAsia="Times New Roman" w:cs="Times New Roman"/>
          <w:szCs w:val="24"/>
        </w:rPr>
      </w:pPr>
      <w:r w:rsidRPr="00183D3B">
        <w:rPr>
          <w:rFonts w:eastAsia="Times New Roman" w:cs="Times New Roman"/>
          <w:szCs w:val="24"/>
        </w:rPr>
        <w:t>(Χειροκροτήματα από την πτέρυγα του ΣΥΡΙΖΑ)</w:t>
      </w:r>
    </w:p>
    <w:p w14:paraId="6EA2C44C"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ΠΡΟΕΔΡΕΥΩΝ (Νικήτας Κακλαμάνης): </w:t>
      </w:r>
      <w:r w:rsidRPr="00183D3B">
        <w:rPr>
          <w:rFonts w:eastAsia="Times New Roman" w:cs="Times New Roman"/>
          <w:szCs w:val="24"/>
        </w:rPr>
        <w:t>Κύριε Υπουργέ, ολοκληρώστε, σας παρακαλώ.</w:t>
      </w:r>
    </w:p>
    <w:p w14:paraId="6EA2C44D"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ΚΩΝΣΤΑΝΤΙΝΟΣ ΓΑΒΡΟΓΛΟΥ: (Υπουργός Παιδείας, Έρευνας και Θρησκευμάτων): </w:t>
      </w:r>
      <w:r w:rsidRPr="00183D3B">
        <w:rPr>
          <w:rFonts w:eastAsia="Times New Roman" w:cs="Times New Roman"/>
          <w:szCs w:val="24"/>
        </w:rPr>
        <w:t>Όσον αφορ</w:t>
      </w:r>
      <w:r w:rsidRPr="00183D3B">
        <w:rPr>
          <w:rFonts w:eastAsia="Times New Roman" w:cs="Times New Roman"/>
          <w:szCs w:val="24"/>
        </w:rPr>
        <w:t>ά το τελευταίο που είπε ο κ. Μητσοτάκης για το τέμενος, νομίζω ότι εξέφρασε μία ειλικρινή ανησυχία. Ως το τέλος της συνεδρίασης θα ήθελα να το εξετάσουμε και να δούμε πώς θα το κάνουμε, διότι το είπε με τέτοιον τρόπο</w:t>
      </w:r>
      <w:r>
        <w:rPr>
          <w:rFonts w:eastAsia="Times New Roman" w:cs="Times New Roman"/>
          <w:szCs w:val="24"/>
        </w:rPr>
        <w:t>,</w:t>
      </w:r>
      <w:r w:rsidRPr="00183D3B">
        <w:rPr>
          <w:rFonts w:eastAsia="Times New Roman" w:cs="Times New Roman"/>
          <w:szCs w:val="24"/>
        </w:rPr>
        <w:t xml:space="preserve"> χωρίς να αφήσει κανένα υπονοούμενο ούτ</w:t>
      </w:r>
      <w:r w:rsidRPr="00183D3B">
        <w:rPr>
          <w:rFonts w:eastAsia="Times New Roman" w:cs="Times New Roman"/>
          <w:szCs w:val="24"/>
        </w:rPr>
        <w:t>ε κομματικό ούτε οτιδήποτε άλλο…</w:t>
      </w:r>
    </w:p>
    <w:p w14:paraId="6EA2C44E"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ΠΡΟΕΔΡΕΥΩΝ (Νικήτας Κακλαμάνης): </w:t>
      </w:r>
      <w:r w:rsidRPr="00183D3B">
        <w:rPr>
          <w:rFonts w:eastAsia="Times New Roman" w:cs="Times New Roman"/>
          <w:szCs w:val="24"/>
        </w:rPr>
        <w:t>Δεν χρειάζονται πολλές κουβέντες επ’ αυτού. Μαζευτείτε οι εκπρόσωποι των κομμάτων και βρείτε τη λύση μέχρι τις επτά η ώρα το απόγευμα που θα είμαστε εδώ.</w:t>
      </w:r>
    </w:p>
    <w:p w14:paraId="6EA2C44F"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ΚΩΝΣΤΑΝΤΙΝΟΣ ΓΑΒΡΟΓΛΟΥ: (Υπουργός Πα</w:t>
      </w:r>
      <w:r w:rsidRPr="00183D3B">
        <w:rPr>
          <w:rFonts w:eastAsia="Times New Roman" w:cs="Times New Roman"/>
          <w:b/>
          <w:szCs w:val="24"/>
        </w:rPr>
        <w:t xml:space="preserve">ιδείας, Έρευνας και Θρησκευμάτων): </w:t>
      </w:r>
      <w:r w:rsidRPr="00183D3B">
        <w:rPr>
          <w:rFonts w:eastAsia="Times New Roman" w:cs="Times New Roman"/>
          <w:szCs w:val="24"/>
        </w:rPr>
        <w:t>Κύριε Πρόεδρε, έχω αυτή την τύχη κάθε φορά να προεδρεύετε εσείς, όταν μιλώ εγώ.</w:t>
      </w:r>
    </w:p>
    <w:p w14:paraId="6EA2C450" w14:textId="77777777" w:rsidR="00E41DDC" w:rsidRDefault="007120B1">
      <w:pPr>
        <w:spacing w:after="0" w:line="600" w:lineRule="auto"/>
        <w:ind w:firstLine="720"/>
        <w:jc w:val="center"/>
        <w:rPr>
          <w:rFonts w:eastAsia="Times New Roman" w:cs="Times New Roman"/>
          <w:szCs w:val="24"/>
        </w:rPr>
      </w:pPr>
      <w:r w:rsidRPr="00183D3B">
        <w:rPr>
          <w:rFonts w:eastAsia="Times New Roman" w:cs="Times New Roman"/>
          <w:szCs w:val="24"/>
        </w:rPr>
        <w:t>(Γέλωτες στην Αίθουσα)</w:t>
      </w:r>
    </w:p>
    <w:p w14:paraId="6EA2C451" w14:textId="77777777" w:rsidR="00E41DDC" w:rsidRDefault="007120B1">
      <w:pPr>
        <w:spacing w:after="0" w:line="600" w:lineRule="auto"/>
        <w:ind w:firstLine="720"/>
        <w:jc w:val="center"/>
        <w:rPr>
          <w:rFonts w:eastAsia="Times New Roman" w:cs="Times New Roman"/>
          <w:szCs w:val="24"/>
        </w:rPr>
      </w:pPr>
      <w:r w:rsidRPr="00183D3B">
        <w:rPr>
          <w:rFonts w:eastAsia="Times New Roman" w:cs="Times New Roman"/>
          <w:szCs w:val="24"/>
        </w:rPr>
        <w:t>(Χειροκροτήματα από την πτέρυγα του ΣΥΡΙΖΑ)</w:t>
      </w:r>
    </w:p>
    <w:p w14:paraId="6EA2C452" w14:textId="77777777" w:rsidR="00E41DDC" w:rsidRDefault="007120B1">
      <w:pPr>
        <w:spacing w:after="0" w:line="600" w:lineRule="auto"/>
        <w:ind w:firstLine="720"/>
        <w:rPr>
          <w:rFonts w:eastAsia="Times New Roman" w:cs="Times New Roman"/>
          <w:szCs w:val="24"/>
        </w:rPr>
      </w:pPr>
      <w:r w:rsidRPr="00183D3B">
        <w:rPr>
          <w:rFonts w:eastAsia="Times New Roman" w:cs="Times New Roman"/>
          <w:b/>
          <w:szCs w:val="24"/>
        </w:rPr>
        <w:t xml:space="preserve">ΠΡΟΕΔΡΕΥΩΝ (Νικήτας Κακλαμάνης): </w:t>
      </w:r>
      <w:r w:rsidRPr="00183D3B">
        <w:rPr>
          <w:rFonts w:eastAsia="Times New Roman" w:cs="Times New Roman"/>
          <w:szCs w:val="24"/>
        </w:rPr>
        <w:t>Είναι λόγω προσωπικής αγάπης, το ξέρετε.</w:t>
      </w:r>
    </w:p>
    <w:p w14:paraId="6EA2C453" w14:textId="77777777" w:rsidR="00E41DDC" w:rsidRDefault="007120B1">
      <w:pPr>
        <w:spacing w:after="0" w:line="600" w:lineRule="auto"/>
        <w:ind w:firstLine="720"/>
        <w:rPr>
          <w:rFonts w:eastAsia="Times New Roman" w:cs="Times New Roman"/>
          <w:szCs w:val="24"/>
        </w:rPr>
      </w:pPr>
      <w:r w:rsidRPr="00183D3B">
        <w:rPr>
          <w:rFonts w:eastAsia="Times New Roman" w:cs="Times New Roman"/>
          <w:b/>
          <w:szCs w:val="24"/>
        </w:rPr>
        <w:t xml:space="preserve">ΚΩΝΣΤΑΝΤΙΝΟΣ ΤΖΑΒΑΡΑΣ: </w:t>
      </w:r>
      <w:r w:rsidRPr="00183D3B">
        <w:rPr>
          <w:rFonts w:eastAsia="Times New Roman" w:cs="Times New Roman"/>
          <w:szCs w:val="24"/>
        </w:rPr>
        <w:t>Κύριε Πρόεδρε, θα ήθελα τον λόγο, παρακαλώ.</w:t>
      </w:r>
    </w:p>
    <w:p w14:paraId="6EA2C454" w14:textId="77777777" w:rsidR="00E41DDC" w:rsidRDefault="007120B1">
      <w:pPr>
        <w:spacing w:after="0" w:line="600" w:lineRule="auto"/>
        <w:ind w:firstLine="720"/>
        <w:rPr>
          <w:rFonts w:eastAsia="Times New Roman" w:cs="Times New Roman"/>
          <w:szCs w:val="24"/>
        </w:rPr>
      </w:pPr>
      <w:r w:rsidRPr="00183D3B">
        <w:rPr>
          <w:rFonts w:eastAsia="Times New Roman" w:cs="Times New Roman"/>
          <w:b/>
          <w:szCs w:val="24"/>
        </w:rPr>
        <w:t xml:space="preserve">ΠΡΟΕΔΡΕΥΩΝ (Νικήτας Κακλαμάνης): </w:t>
      </w:r>
      <w:r w:rsidRPr="00183D3B">
        <w:rPr>
          <w:rFonts w:eastAsia="Times New Roman" w:cs="Times New Roman"/>
          <w:szCs w:val="24"/>
        </w:rPr>
        <w:t>Κύριε Τζαβάρα, έχετε τον λόγο για ένα λεπτό μετρημένο. Μη μου κάνετε ηθικό εκβιασμό φιλίας. Έχετε τον λόγο μόνο για ένα λεπτό.</w:t>
      </w:r>
    </w:p>
    <w:p w14:paraId="6EA2C455"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ΚΩΝΣΤΑΝΤΙΝΟΣ ΤΖΑΒΑΡΑΣ: </w:t>
      </w:r>
      <w:r w:rsidRPr="00183D3B">
        <w:rPr>
          <w:rFonts w:eastAsia="Times New Roman" w:cs="Times New Roman"/>
          <w:szCs w:val="24"/>
        </w:rPr>
        <w:t xml:space="preserve">Κύριε </w:t>
      </w:r>
      <w:r w:rsidRPr="00183D3B">
        <w:rPr>
          <w:rFonts w:eastAsia="Times New Roman" w:cs="Times New Roman"/>
          <w:szCs w:val="24"/>
        </w:rPr>
        <w:t>Πρόεδρε, κύριοι συνάδελφοι, θα περιμέναμε, πράγματι, ο Υπουργός να απαντήσει στα θέματα που έθεσε ο Αρχηγός της Αξιωματικής Αντιπολίτευσης.</w:t>
      </w:r>
    </w:p>
    <w:p w14:paraId="6EA2C456"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Κύριε Υπουργέ, θα ήταν για σας πολύ πιο τιμ</w:t>
      </w:r>
      <w:r>
        <w:rPr>
          <w:rFonts w:eastAsia="Times New Roman" w:cs="Times New Roman"/>
          <w:szCs w:val="24"/>
        </w:rPr>
        <w:t>ητικό</w:t>
      </w:r>
      <w:r w:rsidRPr="00183D3B">
        <w:rPr>
          <w:rFonts w:eastAsia="Times New Roman" w:cs="Times New Roman"/>
          <w:szCs w:val="24"/>
        </w:rPr>
        <w:t xml:space="preserve"> να μας απαντήσετε σ’ αυτά τα πολύ σπουδαία ζητήματα που έθεσε ο Αρχ</w:t>
      </w:r>
      <w:r w:rsidRPr="00183D3B">
        <w:rPr>
          <w:rFonts w:eastAsia="Times New Roman" w:cs="Times New Roman"/>
          <w:szCs w:val="24"/>
        </w:rPr>
        <w:t>ηγός. Συμφωνείτε με την εκλογή των περιφερειακών διευθυντών από το ΑΣΕΠ; Αυτό σημαίνει «</w:t>
      </w:r>
      <w:proofErr w:type="spellStart"/>
      <w:r w:rsidRPr="00183D3B">
        <w:rPr>
          <w:rFonts w:eastAsia="Times New Roman" w:cs="Times New Roman"/>
          <w:szCs w:val="24"/>
        </w:rPr>
        <w:t>αποκομματικοποίηση</w:t>
      </w:r>
      <w:proofErr w:type="spellEnd"/>
      <w:r w:rsidRPr="00183D3B">
        <w:rPr>
          <w:rFonts w:eastAsia="Times New Roman" w:cs="Times New Roman"/>
          <w:szCs w:val="24"/>
        </w:rPr>
        <w:t xml:space="preserve"> της εκπαίδευσης». Αυτό σημαίνει «</w:t>
      </w:r>
      <w:proofErr w:type="spellStart"/>
      <w:r w:rsidRPr="00183D3B">
        <w:rPr>
          <w:rFonts w:eastAsia="Times New Roman" w:cs="Times New Roman"/>
          <w:szCs w:val="24"/>
        </w:rPr>
        <w:t>αποκομματικοποίηση</w:t>
      </w:r>
      <w:proofErr w:type="spellEnd"/>
      <w:r w:rsidRPr="00183D3B">
        <w:rPr>
          <w:rFonts w:eastAsia="Times New Roman" w:cs="Times New Roman"/>
          <w:szCs w:val="24"/>
        </w:rPr>
        <w:t xml:space="preserve"> του κράτους». Παίρνετε θέση σ’ αυτό; Δυστυχώς δεν σας ακούσαμε να τοποθετείστε. </w:t>
      </w:r>
    </w:p>
    <w:p w14:paraId="6EA2C457"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 xml:space="preserve">Με τα κριτήρια </w:t>
      </w:r>
      <w:r w:rsidRPr="00183D3B">
        <w:rPr>
          <w:rFonts w:eastAsia="Times New Roman" w:cs="Times New Roman"/>
          <w:szCs w:val="24"/>
        </w:rPr>
        <w:t>ΑΣΕΠ για τα άλλα στελέχη έχετε αντίρρηση; Αυτός</w:t>
      </w:r>
      <w:r>
        <w:rPr>
          <w:rFonts w:eastAsia="Times New Roman" w:cs="Times New Roman"/>
          <w:szCs w:val="24"/>
        </w:rPr>
        <w:t xml:space="preserve"> είναι ο θεσμός του Συντάγματος</w:t>
      </w:r>
      <w:r w:rsidRPr="00183D3B">
        <w:rPr>
          <w:rFonts w:eastAsia="Times New Roman" w:cs="Times New Roman"/>
          <w:szCs w:val="24"/>
        </w:rPr>
        <w:t xml:space="preserve"> που διασφαλίζει –και το ξέρετε πολύ καλά- αμερόληπτες και αντικειμενικές διαδικασίες. Γιατί δεν τοποθετηθήκατε σ’ αυτό; </w:t>
      </w:r>
    </w:p>
    <w:p w14:paraId="6EA2C458"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Όμω</w:t>
      </w:r>
      <w:r>
        <w:rPr>
          <w:rFonts w:eastAsia="Times New Roman" w:cs="Times New Roman"/>
          <w:szCs w:val="24"/>
        </w:rPr>
        <w:t>ς, δυστυχώς, βλέπω ότι κι εσείς</w:t>
      </w:r>
      <w:r w:rsidRPr="00183D3B">
        <w:rPr>
          <w:rFonts w:eastAsia="Times New Roman" w:cs="Times New Roman"/>
          <w:szCs w:val="24"/>
        </w:rPr>
        <w:t xml:space="preserve"> παρ’ όλο που έχετε τι</w:t>
      </w:r>
      <w:r w:rsidRPr="00183D3B">
        <w:rPr>
          <w:rFonts w:eastAsia="Times New Roman" w:cs="Times New Roman"/>
          <w:szCs w:val="24"/>
        </w:rPr>
        <w:t>ς δυνατότητες να μας δώσετε απαντήσεις, ακολουθείτε αυτό που έκανε ο Πρωθυπουργός και δυστυχώς σας παρέσυρε. Τη μία ημέρα εξήγγειλε ότι καταργούνται οι εξετάσεις και στη συνέχεια όταν ρωτηθήκατε με ποιον τρόπο θα αντικατασταθεί το σύστημα της εισαγωγής, εί</w:t>
      </w:r>
      <w:r w:rsidRPr="00183D3B">
        <w:rPr>
          <w:rFonts w:eastAsia="Times New Roman" w:cs="Times New Roman"/>
          <w:szCs w:val="24"/>
        </w:rPr>
        <w:t>πατε «δεν γνωρίζω». Αυτού του είδους, όμως, οι πειραματισμοί και οι λαϊκισμοί ειδικά στα θέματα της εκπαίδευσης κάνουν πολύ σοβαρή ζημιά στο έθνος και στην κοινωνία.</w:t>
      </w:r>
    </w:p>
    <w:p w14:paraId="6EA2C459"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Γι’ αυτό, λοιπόν, εμείς και τώρα ακόμα σας λέμε</w:t>
      </w:r>
      <w:r>
        <w:rPr>
          <w:rFonts w:eastAsia="Times New Roman" w:cs="Times New Roman"/>
          <w:szCs w:val="24"/>
        </w:rPr>
        <w:t>, να βάλετε ειδικά κριτήρια</w:t>
      </w:r>
      <w:r w:rsidRPr="00183D3B">
        <w:rPr>
          <w:rFonts w:eastAsia="Times New Roman" w:cs="Times New Roman"/>
          <w:szCs w:val="24"/>
        </w:rPr>
        <w:t xml:space="preserve"> όσον αφορά τα ά</w:t>
      </w:r>
      <w:r w:rsidRPr="00183D3B">
        <w:rPr>
          <w:rFonts w:eastAsia="Times New Roman" w:cs="Times New Roman"/>
          <w:szCs w:val="24"/>
        </w:rPr>
        <w:t>λλα ζητήματα και όχι την επετηρίδα. Υπάρχουν άλλες δεξιότητες τις οποίες πρέπει να αναδείξετε…</w:t>
      </w:r>
    </w:p>
    <w:p w14:paraId="6EA2C45A"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ΙΩΑΝΝΗΣ ΣΤΕΦΟΣ: </w:t>
      </w:r>
      <w:r w:rsidRPr="00183D3B">
        <w:rPr>
          <w:rFonts w:eastAsia="Times New Roman" w:cs="Times New Roman"/>
          <w:szCs w:val="24"/>
        </w:rPr>
        <w:t>Μα αφού δεν υπάρχει επετηρίδα! Τι λέτε τώρα; Σας παρακαλώ πολύ!</w:t>
      </w:r>
    </w:p>
    <w:p w14:paraId="6EA2C45B"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ΠΡΟΕΔΡΕΥΩΝ (Νικήτας Κακλαμάνης): </w:t>
      </w:r>
      <w:r w:rsidRPr="00183D3B">
        <w:rPr>
          <w:rFonts w:eastAsia="Times New Roman" w:cs="Times New Roman"/>
          <w:szCs w:val="24"/>
        </w:rPr>
        <w:t xml:space="preserve">Εντάξει θετική ήταν η παρέμβαση. Δεν ήταν </w:t>
      </w:r>
      <w:r w:rsidRPr="00183D3B">
        <w:rPr>
          <w:rFonts w:eastAsia="Times New Roman" w:cs="Times New Roman"/>
          <w:szCs w:val="24"/>
        </w:rPr>
        <w:t>αρνητική.</w:t>
      </w:r>
    </w:p>
    <w:p w14:paraId="6EA2C45C"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ΚΩΝΣΤΑΝΤΙΝΟΣ ΤΖΑΒΑΡΑΣ: </w:t>
      </w:r>
      <w:r w:rsidRPr="00183D3B">
        <w:rPr>
          <w:rFonts w:eastAsia="Times New Roman" w:cs="Times New Roman"/>
          <w:szCs w:val="24"/>
        </w:rPr>
        <w:t>Καταλάβατε τι είπα.</w:t>
      </w:r>
    </w:p>
    <w:p w14:paraId="6EA2C45D"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ΙΩΑΝΝΗΣ ΣΤΕΦΟΣ: </w:t>
      </w:r>
      <w:r w:rsidRPr="00183D3B">
        <w:rPr>
          <w:rFonts w:eastAsia="Times New Roman" w:cs="Times New Roman"/>
          <w:szCs w:val="24"/>
        </w:rPr>
        <w:t>Τι να καταλάβω;</w:t>
      </w:r>
    </w:p>
    <w:p w14:paraId="6EA2C45E"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ΚΩΝΣΤΑΝΤΙΝΟΣ ΤΖΑΒΑΡΑΣ: </w:t>
      </w:r>
      <w:r w:rsidRPr="00183D3B">
        <w:rPr>
          <w:rFonts w:eastAsia="Times New Roman" w:cs="Times New Roman"/>
          <w:szCs w:val="24"/>
        </w:rPr>
        <w:t>Για το ΑΣΕΠ έχετε αντίρρηση;</w:t>
      </w:r>
    </w:p>
    <w:p w14:paraId="6EA2C45F"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ΠΡΟΕΔΡΕΥΩΝ (Νικήτας Κακλαμάνης): </w:t>
      </w:r>
      <w:r w:rsidRPr="00183D3B">
        <w:rPr>
          <w:rFonts w:eastAsia="Times New Roman" w:cs="Times New Roman"/>
          <w:szCs w:val="24"/>
        </w:rPr>
        <w:t>Σας παρακαλώ!</w:t>
      </w:r>
    </w:p>
    <w:p w14:paraId="6EA2C460"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ΙΩΑΝΝΗΣ ΣΤΕΦΟΣ: </w:t>
      </w:r>
      <w:r w:rsidRPr="00183D3B">
        <w:rPr>
          <w:rFonts w:eastAsia="Times New Roman" w:cs="Times New Roman"/>
          <w:szCs w:val="24"/>
        </w:rPr>
        <w:t>Υπάρχει νομοθεσία…</w:t>
      </w:r>
    </w:p>
    <w:p w14:paraId="6EA2C461"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ΦΩΤΕΙΝΗ ΒΑΚΗ: </w:t>
      </w:r>
      <w:r w:rsidRPr="00183D3B">
        <w:rPr>
          <w:rFonts w:eastAsia="Times New Roman" w:cs="Times New Roman"/>
          <w:szCs w:val="24"/>
        </w:rPr>
        <w:t>Μα υπάρχει νομοθεσία!</w:t>
      </w:r>
    </w:p>
    <w:p w14:paraId="6EA2C462"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Κ</w:t>
      </w:r>
      <w:r w:rsidRPr="00183D3B">
        <w:rPr>
          <w:rFonts w:eastAsia="Times New Roman" w:cs="Times New Roman"/>
          <w:b/>
          <w:szCs w:val="24"/>
        </w:rPr>
        <w:t xml:space="preserve">ΩΝΣΤΑΝΤΙΝΟΣ ΤΖΑΒΑΡΑΣ: </w:t>
      </w:r>
      <w:r w:rsidRPr="00183D3B">
        <w:rPr>
          <w:rFonts w:eastAsia="Times New Roman" w:cs="Times New Roman"/>
          <w:szCs w:val="24"/>
        </w:rPr>
        <w:t>Ποια νομοθεσία υπάρχει; Η νομοθεσία…</w:t>
      </w:r>
    </w:p>
    <w:p w14:paraId="6EA2C463" w14:textId="77777777" w:rsidR="00E41DDC" w:rsidRDefault="007120B1">
      <w:pPr>
        <w:spacing w:after="0" w:line="600" w:lineRule="auto"/>
        <w:ind w:firstLine="720"/>
        <w:jc w:val="both"/>
        <w:rPr>
          <w:rFonts w:eastAsia="Times New Roman" w:cs="Times New Roman"/>
          <w:b/>
          <w:szCs w:val="24"/>
        </w:rPr>
      </w:pPr>
      <w:r w:rsidRPr="00183D3B">
        <w:rPr>
          <w:rFonts w:eastAsia="Times New Roman" w:cs="Times New Roman"/>
          <w:b/>
          <w:szCs w:val="24"/>
        </w:rPr>
        <w:t xml:space="preserve">ΠΡΟΕΔΡΕΥΩΝ (Νικήτας Κακλαμάνης): </w:t>
      </w:r>
      <w:r w:rsidRPr="00183D3B">
        <w:rPr>
          <w:rFonts w:eastAsia="Times New Roman" w:cs="Times New Roman"/>
          <w:szCs w:val="24"/>
        </w:rPr>
        <w:t>Κύριε Τζαβάρα, σας παρακαλώ.</w:t>
      </w:r>
      <w:r w:rsidRPr="00183D3B">
        <w:rPr>
          <w:rFonts w:eastAsia="Times New Roman" w:cs="Times New Roman"/>
          <w:b/>
          <w:szCs w:val="24"/>
        </w:rPr>
        <w:t xml:space="preserve"> </w:t>
      </w:r>
    </w:p>
    <w:p w14:paraId="6EA2C464"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 xml:space="preserve">Κυρία </w:t>
      </w:r>
      <w:proofErr w:type="spellStart"/>
      <w:r w:rsidRPr="00183D3B">
        <w:rPr>
          <w:rFonts w:eastAsia="Times New Roman" w:cs="Times New Roman"/>
          <w:szCs w:val="24"/>
        </w:rPr>
        <w:t>Βάκη</w:t>
      </w:r>
      <w:proofErr w:type="spellEnd"/>
      <w:r w:rsidRPr="00183D3B">
        <w:rPr>
          <w:rFonts w:eastAsia="Times New Roman" w:cs="Times New Roman"/>
          <w:szCs w:val="24"/>
        </w:rPr>
        <w:t>, να κατέβω από την Έδρα να μιλήσετε με τον συνάδελφο; Αφού θέλετε να είμαι εδώ στην Έδρα…</w:t>
      </w:r>
    </w:p>
    <w:p w14:paraId="6EA2C465"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ΚΩΝΣΤΑΝΤΙΝΟΣ ΤΖΑΒΑΡΑΣ: </w:t>
      </w:r>
      <w:r w:rsidRPr="00183D3B">
        <w:rPr>
          <w:rFonts w:eastAsia="Times New Roman" w:cs="Times New Roman"/>
          <w:szCs w:val="24"/>
        </w:rPr>
        <w:t>Κύριε Πρόε</w:t>
      </w:r>
      <w:r w:rsidRPr="00183D3B">
        <w:rPr>
          <w:rFonts w:eastAsia="Times New Roman" w:cs="Times New Roman"/>
          <w:szCs w:val="24"/>
        </w:rPr>
        <w:t>δρε, προκαλούμαι.</w:t>
      </w:r>
    </w:p>
    <w:p w14:paraId="6EA2C466"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ΦΩΤΕΙΝΗ ΒΑΚΗ: </w:t>
      </w:r>
      <w:r w:rsidRPr="00183D3B">
        <w:rPr>
          <w:rFonts w:eastAsia="Times New Roman" w:cs="Times New Roman"/>
          <w:szCs w:val="24"/>
        </w:rPr>
        <w:t>Εσείς προκαλείτε.</w:t>
      </w:r>
    </w:p>
    <w:p w14:paraId="6EA2C467"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ΚΩΝΣΤΑΝΤΙΝΟΣ ΤΖΑΒΑΡΑΣ: </w:t>
      </w:r>
      <w:r w:rsidRPr="00183D3B">
        <w:rPr>
          <w:rFonts w:eastAsia="Times New Roman" w:cs="Times New Roman"/>
          <w:szCs w:val="24"/>
        </w:rPr>
        <w:t>Απηύθυνα τον λόγο σε κανέναν;</w:t>
      </w:r>
    </w:p>
    <w:p w14:paraId="6EA2C468"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ΠΡΟΕΔΡΕΥΩΝ (Νικήτας Κακλαμάνης): </w:t>
      </w:r>
      <w:r w:rsidRPr="00183D3B">
        <w:rPr>
          <w:rFonts w:eastAsia="Times New Roman" w:cs="Times New Roman"/>
          <w:szCs w:val="24"/>
        </w:rPr>
        <w:t>Δεν προκαλεί κανείς. Διάλογο έξω στον καφέ!</w:t>
      </w:r>
    </w:p>
    <w:p w14:paraId="6EA2C469" w14:textId="77777777" w:rsidR="00E41DDC" w:rsidRDefault="007120B1">
      <w:pPr>
        <w:spacing w:after="0" w:line="600" w:lineRule="auto"/>
        <w:ind w:firstLine="720"/>
        <w:jc w:val="both"/>
        <w:rPr>
          <w:rFonts w:eastAsia="Times New Roman" w:cs="Times New Roman"/>
        </w:rPr>
      </w:pPr>
      <w:r w:rsidRPr="00183D3B">
        <w:rPr>
          <w:rFonts w:eastAsia="Times New Roman" w:cs="Times New Roman"/>
        </w:rPr>
        <w:t>Κυρίες και κύριοι συνάδελφοι, έχω την τιμή να ανακοινώσω στο Σώμα ότι τη συν</w:t>
      </w:r>
      <w:r w:rsidRPr="00183D3B">
        <w:rPr>
          <w:rFonts w:eastAsia="Times New Roman" w:cs="Times New Roman"/>
        </w:rPr>
        <w:t>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μαθήτριες και μα</w:t>
      </w:r>
      <w:r w:rsidRPr="00183D3B">
        <w:rPr>
          <w:rFonts w:eastAsia="Times New Roman" w:cs="Times New Roman"/>
        </w:rPr>
        <w:t>θητές και δύο εκπαιδευτικοί συνοδοί τους από το 1</w:t>
      </w:r>
      <w:r w:rsidRPr="00183D3B">
        <w:rPr>
          <w:rFonts w:eastAsia="Times New Roman" w:cs="Times New Roman"/>
          <w:vertAlign w:val="superscript"/>
        </w:rPr>
        <w:t>ο</w:t>
      </w:r>
      <w:r w:rsidRPr="00183D3B">
        <w:rPr>
          <w:rFonts w:eastAsia="Times New Roman" w:cs="Times New Roman"/>
        </w:rPr>
        <w:t xml:space="preserve"> Γυμνάσιο Μαρκόπουλου. </w:t>
      </w:r>
    </w:p>
    <w:p w14:paraId="6EA2C46A" w14:textId="77777777" w:rsidR="00E41DDC" w:rsidRDefault="007120B1">
      <w:pPr>
        <w:spacing w:after="0" w:line="600" w:lineRule="auto"/>
        <w:ind w:firstLine="720"/>
        <w:jc w:val="both"/>
        <w:rPr>
          <w:rFonts w:eastAsia="Times New Roman" w:cs="Times New Roman"/>
        </w:rPr>
      </w:pPr>
      <w:r w:rsidRPr="00183D3B">
        <w:rPr>
          <w:rFonts w:eastAsia="Times New Roman" w:cs="Times New Roman"/>
        </w:rPr>
        <w:t xml:space="preserve">Η Βουλή τούς καλωσορίζει. </w:t>
      </w:r>
    </w:p>
    <w:p w14:paraId="6EA2C46B" w14:textId="77777777" w:rsidR="00E41DDC" w:rsidRDefault="007120B1">
      <w:pPr>
        <w:spacing w:after="0" w:line="600" w:lineRule="auto"/>
        <w:ind w:firstLine="720"/>
        <w:jc w:val="center"/>
        <w:rPr>
          <w:rFonts w:eastAsia="Times New Roman" w:cs="Times New Roman"/>
        </w:rPr>
      </w:pPr>
      <w:r w:rsidRPr="00183D3B">
        <w:rPr>
          <w:rFonts w:eastAsia="Times New Roman" w:cs="Times New Roman"/>
        </w:rPr>
        <w:t>(Χειροκροτήματα απ</w:t>
      </w:r>
      <w:r>
        <w:rPr>
          <w:rFonts w:eastAsia="Times New Roman" w:cs="Times New Roman"/>
        </w:rPr>
        <w:t>’</w:t>
      </w:r>
      <w:r w:rsidRPr="00183D3B">
        <w:rPr>
          <w:rFonts w:eastAsia="Times New Roman" w:cs="Times New Roman"/>
        </w:rPr>
        <w:t xml:space="preserve"> όλες τις πτέρυγες της Βουλής)</w:t>
      </w:r>
    </w:p>
    <w:p w14:paraId="6EA2C46C"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Ακούστε τώρα. Τον λόγο θα πάρει ο κ. Θεοχαρόπουλος. Μετά οι δύο συνάδελφοι κύριοι Ανδριανός και Μανιάτης.</w:t>
      </w:r>
      <w:r w:rsidRPr="00183D3B">
        <w:rPr>
          <w:rFonts w:eastAsia="Times New Roman" w:cs="Times New Roman"/>
          <w:szCs w:val="24"/>
        </w:rPr>
        <w:t xml:space="preserve"> Μετά θα μιλήσει ο Κοινοβουλευτικός Εκπρόσωπος της Χρυσής Αυγής κ. Παππάς. Μετά θα μιλήσει ο κ. Γρέγος και ο κ. </w:t>
      </w:r>
      <w:proofErr w:type="spellStart"/>
      <w:r w:rsidRPr="00183D3B">
        <w:rPr>
          <w:rFonts w:eastAsia="Times New Roman" w:cs="Times New Roman"/>
          <w:szCs w:val="24"/>
        </w:rPr>
        <w:t>Σαρίδης</w:t>
      </w:r>
      <w:proofErr w:type="spellEnd"/>
      <w:r w:rsidRPr="00183D3B">
        <w:rPr>
          <w:rFonts w:eastAsia="Times New Roman" w:cs="Times New Roman"/>
          <w:szCs w:val="24"/>
        </w:rPr>
        <w:t>.</w:t>
      </w:r>
    </w:p>
    <w:p w14:paraId="6EA2C46D"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ΧΡΗΣΤΟΣ ΚΕΛΛΑΣ: </w:t>
      </w:r>
      <w:r w:rsidRPr="00183D3B">
        <w:rPr>
          <w:rFonts w:eastAsia="Times New Roman" w:cs="Times New Roman"/>
          <w:szCs w:val="24"/>
        </w:rPr>
        <w:t>Μα δεν μίλησαν οι τρεις Βουλευτές, κύριε Πρόεδρε! Πότε θα μιλήσουμε εμείς;</w:t>
      </w:r>
    </w:p>
    <w:p w14:paraId="6EA2C46E"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ΠΡΟΕΔΡΕΥΩΝ (Νικήτας Κακλαμάνης):</w:t>
      </w:r>
      <w:r w:rsidRPr="00183D3B">
        <w:rPr>
          <w:rFonts w:eastAsia="Times New Roman" w:cs="Times New Roman"/>
          <w:szCs w:val="24"/>
        </w:rPr>
        <w:t xml:space="preserve"> Είστε παρακ</w:t>
      </w:r>
      <w:r w:rsidRPr="00183D3B">
        <w:rPr>
          <w:rFonts w:eastAsia="Times New Roman" w:cs="Times New Roman"/>
          <w:szCs w:val="24"/>
        </w:rPr>
        <w:t xml:space="preserve">άτω, κύριε </w:t>
      </w:r>
      <w:proofErr w:type="spellStart"/>
      <w:r w:rsidRPr="00183D3B">
        <w:rPr>
          <w:rFonts w:eastAsia="Times New Roman" w:cs="Times New Roman"/>
          <w:szCs w:val="24"/>
        </w:rPr>
        <w:t>Κέλλα</w:t>
      </w:r>
      <w:proofErr w:type="spellEnd"/>
      <w:r w:rsidRPr="00183D3B">
        <w:rPr>
          <w:rFonts w:eastAsia="Times New Roman" w:cs="Times New Roman"/>
          <w:szCs w:val="24"/>
        </w:rPr>
        <w:t>.</w:t>
      </w:r>
    </w:p>
    <w:p w14:paraId="6EA2C46F"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ΧΡΗΣΤΟΣ ΚΕΛΛΑΣ: </w:t>
      </w:r>
      <w:r w:rsidRPr="00183D3B">
        <w:rPr>
          <w:rFonts w:eastAsia="Times New Roman" w:cs="Times New Roman"/>
          <w:szCs w:val="24"/>
        </w:rPr>
        <w:t>Ναι αλλά δεν μίλησαν τρεις Βουλευτές!</w:t>
      </w:r>
    </w:p>
    <w:p w14:paraId="6EA2C470"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ΠΡΟΕΔΡΕΥΩΝ (Νικήτας Κακλαμάνης):</w:t>
      </w:r>
      <w:r w:rsidRPr="00183D3B">
        <w:rPr>
          <w:rFonts w:eastAsia="Times New Roman" w:cs="Times New Roman"/>
          <w:szCs w:val="24"/>
        </w:rPr>
        <w:t xml:space="preserve"> Σας λέω ότι επειδή έγινε η παρέμβαση των Αρχηγών και του Υπουργού, οι Κοινοβουλευτικοί Εκπρόσωποι έρχονται λίγο πιο μπροστά.</w:t>
      </w:r>
    </w:p>
    <w:p w14:paraId="6EA2C471"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ΧΡΗΣΤΟΣ ΚΕΛΛΑΣ: </w:t>
      </w:r>
      <w:r w:rsidRPr="00183D3B">
        <w:rPr>
          <w:rFonts w:eastAsia="Times New Roman" w:cs="Times New Roman"/>
          <w:szCs w:val="24"/>
        </w:rPr>
        <w:t>Πάει με τη</w:t>
      </w:r>
      <w:r w:rsidRPr="00183D3B">
        <w:rPr>
          <w:rFonts w:eastAsia="Times New Roman" w:cs="Times New Roman"/>
          <w:szCs w:val="24"/>
        </w:rPr>
        <w:t xml:space="preserve"> σειρά;</w:t>
      </w:r>
    </w:p>
    <w:p w14:paraId="6EA2C472"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ΠΡΟΕΔΡΕΥΩΝ (Νικήτας Κακλαμάνης):</w:t>
      </w:r>
      <w:r w:rsidRPr="00183D3B">
        <w:rPr>
          <w:rFonts w:eastAsia="Times New Roman" w:cs="Times New Roman"/>
          <w:szCs w:val="24"/>
        </w:rPr>
        <w:t xml:space="preserve"> Μίλησαν τρεις στην ουσία με την κ. </w:t>
      </w:r>
      <w:proofErr w:type="spellStart"/>
      <w:r w:rsidRPr="00183D3B">
        <w:rPr>
          <w:rFonts w:eastAsia="Times New Roman" w:cs="Times New Roman"/>
          <w:szCs w:val="24"/>
        </w:rPr>
        <w:t>Βράντζα</w:t>
      </w:r>
      <w:proofErr w:type="spellEnd"/>
      <w:r w:rsidRPr="00183D3B">
        <w:rPr>
          <w:rFonts w:eastAsia="Times New Roman" w:cs="Times New Roman"/>
          <w:szCs w:val="24"/>
        </w:rPr>
        <w:t>. Ο κ. Ανδριανός και ο κ. Μανιάτης θα ακολουθήσουν.</w:t>
      </w:r>
    </w:p>
    <w:p w14:paraId="6EA2C473"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ΧΡΗΣΤΟΣ ΚΕΛΛΑΣ: </w:t>
      </w:r>
      <w:r w:rsidRPr="00183D3B">
        <w:rPr>
          <w:rFonts w:eastAsia="Times New Roman" w:cs="Times New Roman"/>
          <w:szCs w:val="24"/>
        </w:rPr>
        <w:t xml:space="preserve">Μόνο η κ. </w:t>
      </w:r>
      <w:proofErr w:type="spellStart"/>
      <w:r w:rsidRPr="00183D3B">
        <w:rPr>
          <w:rFonts w:eastAsia="Times New Roman" w:cs="Times New Roman"/>
          <w:szCs w:val="24"/>
        </w:rPr>
        <w:t>Βράντζα</w:t>
      </w:r>
      <w:proofErr w:type="spellEnd"/>
      <w:r w:rsidRPr="00183D3B">
        <w:rPr>
          <w:rFonts w:eastAsia="Times New Roman" w:cs="Times New Roman"/>
          <w:szCs w:val="24"/>
        </w:rPr>
        <w:t xml:space="preserve"> μίλησε.</w:t>
      </w:r>
    </w:p>
    <w:p w14:paraId="6EA2C474"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ΠΡΟΕΔΡΕΥΩΝ (Νικήτας Κακλαμάνης):</w:t>
      </w:r>
      <w:r w:rsidRPr="00183D3B">
        <w:rPr>
          <w:rFonts w:eastAsia="Times New Roman" w:cs="Times New Roman"/>
          <w:szCs w:val="24"/>
        </w:rPr>
        <w:t xml:space="preserve"> Σας απαντώ. Επειδή άλλαξε η σειρά, λόγω του κ. Μητσοτάκη και του κ. Υπουργού, παρεμβαίνει ο Κοινοβουλευτικός Εκπρόσωπος και πάμε πάλι από κάτω, όπως </w:t>
      </w:r>
      <w:proofErr w:type="spellStart"/>
      <w:r w:rsidRPr="00183D3B">
        <w:rPr>
          <w:rFonts w:eastAsia="Times New Roman" w:cs="Times New Roman"/>
          <w:szCs w:val="24"/>
        </w:rPr>
        <w:t>παρενέβη</w:t>
      </w:r>
      <w:proofErr w:type="spellEnd"/>
      <w:r w:rsidRPr="00183D3B">
        <w:rPr>
          <w:rFonts w:eastAsia="Times New Roman" w:cs="Times New Roman"/>
          <w:szCs w:val="24"/>
        </w:rPr>
        <w:t xml:space="preserve"> και ο κ. Τζαβάρας πριν μιλήσουν Βουλευτές. </w:t>
      </w:r>
    </w:p>
    <w:p w14:paraId="6EA2C475"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 xml:space="preserve">Κύριε </w:t>
      </w:r>
      <w:proofErr w:type="spellStart"/>
      <w:r w:rsidRPr="00183D3B">
        <w:rPr>
          <w:rFonts w:eastAsia="Times New Roman" w:cs="Times New Roman"/>
          <w:szCs w:val="24"/>
        </w:rPr>
        <w:t>Κέλλα</w:t>
      </w:r>
      <w:proofErr w:type="spellEnd"/>
      <w:r w:rsidRPr="00183D3B">
        <w:rPr>
          <w:rFonts w:eastAsia="Times New Roman" w:cs="Times New Roman"/>
          <w:szCs w:val="24"/>
        </w:rPr>
        <w:t>, τις παρατηρήσεις αφήστε να τις κάνω εγώ.</w:t>
      </w:r>
      <w:r w:rsidRPr="00183D3B">
        <w:rPr>
          <w:rFonts w:eastAsia="Times New Roman" w:cs="Times New Roman"/>
          <w:szCs w:val="24"/>
        </w:rPr>
        <w:t xml:space="preserve"> Ξέρω καλύτερα.</w:t>
      </w:r>
    </w:p>
    <w:p w14:paraId="6EA2C476"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Κύριε Θεοχαρόπουλε, έχετε τον λόγο.</w:t>
      </w:r>
    </w:p>
    <w:p w14:paraId="6EA2C477"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ΑΘΑΝΑΣΙΟΣ ΘΕΟΧΑΡΟΠΟΥΛΟΣ: </w:t>
      </w:r>
      <w:r w:rsidRPr="00183D3B">
        <w:rPr>
          <w:rFonts w:eastAsia="Times New Roman"/>
          <w:color w:val="000000"/>
          <w:szCs w:val="24"/>
        </w:rPr>
        <w:t>Ευχαριστώ, κύριε Πρόεδρε.</w:t>
      </w:r>
      <w:r w:rsidRPr="00183D3B">
        <w:rPr>
          <w:rFonts w:eastAsia="Times New Roman" w:cs="Times New Roman"/>
          <w:szCs w:val="24"/>
        </w:rPr>
        <w:t xml:space="preserve"> </w:t>
      </w:r>
    </w:p>
    <w:p w14:paraId="6EA2C478"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Κυρίες και κύριοι Βουλευτές, κύριε Υπουργέ, είμαστε σήμερα εδώ να συζητήσουμε ένα νομοσχέδιο, το οποίο όπως το έχετε ονομάσει, περιλαμβάνει μέτρα για τη</w:t>
      </w:r>
      <w:r w:rsidRPr="00183D3B">
        <w:rPr>
          <w:rFonts w:eastAsia="Times New Roman" w:cs="Times New Roman"/>
          <w:szCs w:val="24"/>
        </w:rPr>
        <w:t xml:space="preserve">ν επιτάχυνση του κυβερνητικού έργου σε θέματα εκπαίδευσης. Ποια επιτάχυνση; Σε ποιο κυβερνητικό έργο; Πού στηρίζεται αυτό το κυβερνητικό έργο, όταν δεν υπάρχει μια σαφής και ολοκληρωμένη εθνική στρατηγική για την παιδεία και την έρευνα; </w:t>
      </w:r>
    </w:p>
    <w:p w14:paraId="6EA2C479"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Να θυμίσω δε ότι έ</w:t>
      </w:r>
      <w:r w:rsidRPr="00183D3B">
        <w:rPr>
          <w:rFonts w:eastAsia="Times New Roman" w:cs="Times New Roman"/>
          <w:szCs w:val="24"/>
        </w:rPr>
        <w:t xml:space="preserve">χουμε ήδη τρεις Υπουργούς της Κυβέρνησης ΣΥΡΙΖΑ - ΑΝΕΛ αυτά τα δύο χρόνια. Και ο κάθε Υπουργός έχει τη δική του ατζέντα και αλλάζει η ατζέντα όλου του Υπουργείου Παιδείας στην ίδια Κυβέρνηση. </w:t>
      </w:r>
    </w:p>
    <w:p w14:paraId="6EA2C47A"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Σε αυτό το πλαίσιο, βέβαια, εντάσσονται και οι πρόσφατες δηλώσε</w:t>
      </w:r>
      <w:r w:rsidRPr="00183D3B">
        <w:rPr>
          <w:rFonts w:eastAsia="Times New Roman" w:cs="Times New Roman"/>
          <w:szCs w:val="24"/>
        </w:rPr>
        <w:t>ις του Πρωθυπουργού για καινούργια πανεπιστήμια, συνενώσεις τεχνολογικών ιδρυμάτων και ίδρυση νέων πανεπιστημίων και, βέβαια, για την κατάργηση των πανελλαδικών εξετάσεων.</w:t>
      </w:r>
    </w:p>
    <w:p w14:paraId="6EA2C47B"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Κανείς δεν αμφισβητεί ότι στη δευτεροβάθμια εκπαίδευση</w:t>
      </w:r>
      <w:r>
        <w:rPr>
          <w:rFonts w:eastAsia="Times New Roman" w:cs="Times New Roman"/>
          <w:szCs w:val="24"/>
        </w:rPr>
        <w:t>,</w:t>
      </w:r>
      <w:r w:rsidRPr="00183D3B">
        <w:rPr>
          <w:rFonts w:eastAsia="Times New Roman" w:cs="Times New Roman"/>
          <w:szCs w:val="24"/>
        </w:rPr>
        <w:t xml:space="preserve"> και στο λύκειο συγκεκριμένα</w:t>
      </w:r>
      <w:r>
        <w:rPr>
          <w:rFonts w:eastAsia="Times New Roman" w:cs="Times New Roman"/>
          <w:szCs w:val="24"/>
        </w:rPr>
        <w:t>,</w:t>
      </w:r>
      <w:r w:rsidRPr="00183D3B">
        <w:rPr>
          <w:rFonts w:eastAsia="Times New Roman" w:cs="Times New Roman"/>
          <w:szCs w:val="24"/>
        </w:rPr>
        <w:t xml:space="preserve"> υπάρχουν δυσλειτουργίες και σοβαρά προβλήματα που πρέπει να επιλυθούν. Ταυτοχρόνως, όμως, δεν μπορούμε να παραγνωρίζουμε το αδιάβλητο και την αντικειμενικότητα που κατάφερε ο θεσμός των πανελλήνιων εξετάσεων.</w:t>
      </w:r>
    </w:p>
    <w:p w14:paraId="6EA2C47C"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 xml:space="preserve">Η λύση, λοιπόν, βρίσκεται σε μια συγκροτημένη </w:t>
      </w:r>
      <w:r w:rsidRPr="00183D3B">
        <w:rPr>
          <w:rFonts w:eastAsia="Times New Roman" w:cs="Times New Roman"/>
          <w:szCs w:val="24"/>
        </w:rPr>
        <w:t xml:space="preserve">πολιτική, που έχοντας ως στόχο το ποιοτικό δημόσιο σχολείο, θα θέσει ως βασική επιδίωξή της τη μάθηση, χωρίς, όμως, αυτό να καθιστά το λύκειο ένα στεγνά </w:t>
      </w:r>
      <w:proofErr w:type="spellStart"/>
      <w:r w:rsidRPr="00183D3B">
        <w:rPr>
          <w:rFonts w:eastAsia="Times New Roman" w:cs="Times New Roman"/>
          <w:szCs w:val="24"/>
        </w:rPr>
        <w:t>γνωσιοκεντρικό</w:t>
      </w:r>
      <w:proofErr w:type="spellEnd"/>
      <w:r w:rsidRPr="00183D3B">
        <w:rPr>
          <w:rFonts w:eastAsia="Times New Roman" w:cs="Times New Roman"/>
          <w:szCs w:val="24"/>
        </w:rPr>
        <w:t xml:space="preserve"> σχολείο, που θα δημιουργεί άγχος στους μαθητές </w:t>
      </w:r>
      <w:r>
        <w:rPr>
          <w:rFonts w:eastAsia="Times New Roman" w:cs="Times New Roman"/>
          <w:szCs w:val="24"/>
        </w:rPr>
        <w:t>και θα τους ωθεί στην παπαγαλία. Χ</w:t>
      </w:r>
      <w:r w:rsidRPr="00183D3B">
        <w:rPr>
          <w:rFonts w:eastAsia="Times New Roman" w:cs="Times New Roman"/>
          <w:szCs w:val="24"/>
        </w:rPr>
        <w:t xml:space="preserve">ωρίς η </w:t>
      </w:r>
      <w:r w:rsidRPr="00183D3B">
        <w:rPr>
          <w:rFonts w:eastAsia="Times New Roman" w:cs="Times New Roman"/>
          <w:szCs w:val="24"/>
        </w:rPr>
        <w:t xml:space="preserve">αξιολόγηση των μαθητών να μετατρέπει το λύκειο σε εξεταστικό κέντρο. Χρειάζεται μια πολιτική, που θα είναι προϊόν ουσιαστικού και όχι προσχηματικού διαλόγου. Κινείστε, όμως, και σε αυτό το πλαίσιο χωρίς σχέδιο. Άλλα δηλώνει ο Πρωθυπουργός από το Υπουργείο </w:t>
      </w:r>
      <w:r w:rsidRPr="00183D3B">
        <w:rPr>
          <w:rFonts w:eastAsia="Times New Roman" w:cs="Times New Roman"/>
          <w:szCs w:val="24"/>
        </w:rPr>
        <w:t xml:space="preserve">Παιδείας άλλα στη συνέχεια λέει ο Υπουργός τις επόμενες ημέρες για το συγκεκριμένο θέμα. </w:t>
      </w:r>
    </w:p>
    <w:p w14:paraId="6EA2C47D"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Στην προσπάθειά σας να λύσετε τα προβλήματα που έχουν δημιουργηθεί, κινδυνεύετε να διαλύσετε τα πάντα, ακόμα και το αδιάβλητο και αντικειμενικό που υπάρχει σε ορισμέν</w:t>
      </w:r>
      <w:r w:rsidRPr="00183D3B">
        <w:rPr>
          <w:rFonts w:eastAsia="Times New Roman" w:cs="Times New Roman"/>
          <w:szCs w:val="24"/>
        </w:rPr>
        <w:t>ους θεσμούς. Προβαίνετε σε υποσχέσεις και σε δηλώσεις χωρίς καν να έχει προηγηθεί μελέτη. Αυτό ξέρετε, αυτό κάνετε. Απλά λαϊκίζετε και στο συγκεκριμένο θέμα.</w:t>
      </w:r>
    </w:p>
    <w:p w14:paraId="6EA2C47E"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Οι διατάξεις του σημερινού νομοσχεδίου που συζητούμε είναι, δυστυχώς, πλήρως αποκαλυπτικές της ανα</w:t>
      </w:r>
      <w:r w:rsidRPr="00183D3B">
        <w:rPr>
          <w:rFonts w:eastAsia="Times New Roman" w:cs="Times New Roman"/>
          <w:szCs w:val="24"/>
        </w:rPr>
        <w:t>ποτελεσματικότητας και της προχειρότητάς σας. Το πρώτο μέρος που αφορά στη διαδικασία επιλογής διευθυντών σχολικών μονάδων, έρχεται σε συνέχεια της απόφασης ουσιαστικά της ολομέλειας του Συμβουλίου της Επικρατείας, σύμφωνα με την οποία κρίθηκε αντισυνταγμα</w:t>
      </w:r>
      <w:r w:rsidRPr="00183D3B">
        <w:rPr>
          <w:rFonts w:eastAsia="Times New Roman" w:cs="Times New Roman"/>
          <w:szCs w:val="24"/>
        </w:rPr>
        <w:t xml:space="preserve">τική η διαδικασία που προέβλεπε ο δικός σας νόμος, ο νόμος του ΣΥΡΙΖΑ, σχετικά με τη </w:t>
      </w:r>
      <w:proofErr w:type="spellStart"/>
      <w:r w:rsidRPr="00183D3B">
        <w:rPr>
          <w:rFonts w:eastAsia="Times New Roman" w:cs="Times New Roman"/>
          <w:szCs w:val="24"/>
        </w:rPr>
        <w:t>μοριοδότηση</w:t>
      </w:r>
      <w:proofErr w:type="spellEnd"/>
      <w:r w:rsidRPr="00183D3B">
        <w:rPr>
          <w:rFonts w:eastAsia="Times New Roman" w:cs="Times New Roman"/>
          <w:szCs w:val="24"/>
        </w:rPr>
        <w:t xml:space="preserve"> των υποψηφίων από την ψηφοφορία του συλλόγου των διδασκόντων. Άλλος ένας αντισυνταγματικός νόμος. </w:t>
      </w:r>
    </w:p>
    <w:p w14:paraId="6EA2C47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Έχετε πει</w:t>
      </w:r>
      <w:r w:rsidRPr="00183D3B">
        <w:rPr>
          <w:rFonts w:eastAsia="Times New Roman" w:cs="Times New Roman"/>
          <w:szCs w:val="24"/>
        </w:rPr>
        <w:t xml:space="preserve"> ότι θα είσαστε κάθε λέξη του Συντάγματος, αλλά μάλ</w:t>
      </w:r>
      <w:r w:rsidRPr="00183D3B">
        <w:rPr>
          <w:rFonts w:eastAsia="Times New Roman" w:cs="Times New Roman"/>
          <w:szCs w:val="24"/>
        </w:rPr>
        <w:t xml:space="preserve">λον νομίζετε ότι έχουμε άγραφο Σύνταγμα και δεν υπάρχουν δεσμεύσεις. Έρχεστε τώρα, όμως, με έναν νέο νόμο, με νέες αποσπασματικές ρυθμίσεις να μπαλώσετε τα δικά σας λάθη. </w:t>
      </w:r>
    </w:p>
    <w:p w14:paraId="6EA2C480"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Ωστόσο, αγαπητοί συνάδελφοι της Κυβέρνησης, και αυτή η δήθεν προσπάθειά σας κρίνεται</w:t>
      </w:r>
      <w:r w:rsidRPr="00183D3B">
        <w:rPr>
          <w:rFonts w:eastAsia="Times New Roman" w:cs="Times New Roman"/>
          <w:szCs w:val="24"/>
        </w:rPr>
        <w:t xml:space="preserve"> ανεπαρκής, διότι το συγκεκριμένο νομοθέτημα δεν περιλαμβάνει ένα συνολικό πλαίσιο για την επιλογή όλων των στελεχών εκπαίδευσης από </w:t>
      </w:r>
      <w:r>
        <w:rPr>
          <w:rFonts w:eastAsia="Times New Roman" w:cs="Times New Roman"/>
          <w:szCs w:val="24"/>
        </w:rPr>
        <w:t>τα πάνω προς τα κάτω. Δεν διαθέτετε</w:t>
      </w:r>
      <w:r w:rsidRPr="00183D3B">
        <w:rPr>
          <w:rFonts w:eastAsia="Times New Roman" w:cs="Times New Roman"/>
          <w:szCs w:val="24"/>
        </w:rPr>
        <w:t xml:space="preserve"> μια συνολική πρόταση. </w:t>
      </w:r>
    </w:p>
    <w:p w14:paraId="6EA2C481"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Ακόμη και έτσι τι κάνετε; Δημιουργείτε ένα σύστημα επιλογής διευ</w:t>
      </w:r>
      <w:r w:rsidRPr="00183D3B">
        <w:rPr>
          <w:rFonts w:eastAsia="Times New Roman" w:cs="Times New Roman"/>
          <w:szCs w:val="24"/>
        </w:rPr>
        <w:t>θυντών, κατά το οποίο προβλέπεται ως προϋπόθεση επιλογής η δεκαετής, τουλάχιστον, εκπαιδευτική υπηρεσία στην οικεία βαθμίδα και δεκαετή, τουλάχιστον, διδακτικά καθήκοντα, όπου μάλιστα εξαιρείτε ορισμένες κατηγορίες, όπως σχολικούς συμβούλους, από αυτή τη δ</w:t>
      </w:r>
      <w:r w:rsidRPr="00183D3B">
        <w:rPr>
          <w:rFonts w:eastAsia="Times New Roman" w:cs="Times New Roman"/>
          <w:szCs w:val="24"/>
        </w:rPr>
        <w:t xml:space="preserve">ιαδικασία. Ταυτοχρόνως με τον νέο προσδιορισμό των κριτηρίων επιλογής και της </w:t>
      </w:r>
      <w:proofErr w:type="spellStart"/>
      <w:r w:rsidRPr="00183D3B">
        <w:rPr>
          <w:rFonts w:eastAsia="Times New Roman" w:cs="Times New Roman"/>
          <w:szCs w:val="24"/>
        </w:rPr>
        <w:t>μοριοδότησης</w:t>
      </w:r>
      <w:proofErr w:type="spellEnd"/>
      <w:r w:rsidRPr="00183D3B">
        <w:rPr>
          <w:rFonts w:eastAsia="Times New Roman" w:cs="Times New Roman"/>
          <w:szCs w:val="24"/>
        </w:rPr>
        <w:t xml:space="preserve"> μειώνετε τη σημασία των απαιτούμενων προσόντων.</w:t>
      </w:r>
    </w:p>
    <w:p w14:paraId="6EA2C482"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Σας ρωτώ. Όταν αυξάνετε την προϋπηρεσία σε τέτοιο βαθμό -μιλάμε γι’ αυτόν τον βαθμό- και μειώνετε τη βαρύτητα των προ</w:t>
      </w:r>
      <w:r w:rsidRPr="00183D3B">
        <w:rPr>
          <w:rFonts w:eastAsia="Times New Roman" w:cs="Times New Roman"/>
          <w:szCs w:val="24"/>
        </w:rPr>
        <w:t>σόντων, με ποιον τρόπο θα παρέχετε την δυνατότητα σε εκπαιδευτικούς με περισσότερα προσόντα, να επιλεγούν σε θέσεις διευθυντών, να αναλάβουν και οι εκπαιδευτικοί αυτοί, που ενδεχομένως φέρουν μια πιο σύγχρονη ματιά μαζί με την εμπειρία, θέσεις στη διοίκηση</w:t>
      </w:r>
      <w:r w:rsidRPr="00183D3B">
        <w:rPr>
          <w:rFonts w:eastAsia="Times New Roman" w:cs="Times New Roman"/>
          <w:szCs w:val="24"/>
        </w:rPr>
        <w:t xml:space="preserve"> των σχολικών μονάδων; Με κανένα τρόπο. Αυτή είναι η πραγματικότητα. Δημιουργείτε με τον τρόπο αυτό μια νέα επετηρίδα. </w:t>
      </w:r>
    </w:p>
    <w:p w14:paraId="6EA2C483"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Κύριε Υπουργέ, φέρατε ρύθμιση και επειδή ακολούθησε κατακραυγή, δεσμευθήκατε στη συνέχεια ότι θα την πάρετε πίσω. Σήμερα ήρθατε και ουσι</w:t>
      </w:r>
      <w:r w:rsidRPr="00183D3B">
        <w:rPr>
          <w:rFonts w:eastAsia="Times New Roman" w:cs="Times New Roman"/>
          <w:szCs w:val="24"/>
        </w:rPr>
        <w:t xml:space="preserve">αστικά είπατε «θα την κρατήσουμε, για να συζητηθεί, θα ψηφιστεί και να δούμε αν χρειαστεί να την αλλάξουμε ή να την </w:t>
      </w:r>
      <w:proofErr w:type="spellStart"/>
      <w:r w:rsidRPr="00183D3B">
        <w:rPr>
          <w:rFonts w:eastAsia="Times New Roman" w:cs="Times New Roman"/>
          <w:szCs w:val="24"/>
        </w:rPr>
        <w:t>ξεψηφίσουμε</w:t>
      </w:r>
      <w:proofErr w:type="spellEnd"/>
      <w:r w:rsidRPr="00183D3B">
        <w:rPr>
          <w:rFonts w:eastAsia="Times New Roman" w:cs="Times New Roman"/>
          <w:szCs w:val="24"/>
        </w:rPr>
        <w:t xml:space="preserve">». Μα είναι σοβαρά πράγματα αυτά; </w:t>
      </w:r>
    </w:p>
    <w:p w14:paraId="6EA2C484"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Μιλάω για τη ρύθμιση σε σχέση με τους εκπαιδευτικούς, που δεν θα έχουν δικαίωμα να υποβάλουν α</w:t>
      </w:r>
      <w:r w:rsidRPr="00183D3B">
        <w:rPr>
          <w:rFonts w:eastAsia="Times New Roman" w:cs="Times New Roman"/>
          <w:szCs w:val="24"/>
        </w:rPr>
        <w:t xml:space="preserve">ίτηση υποψηφιότητας για θέση διευθυντή, εφόσον έχουν ολοκληρώσει δύο συνεχόμενες θητείες πλήρων διδακτικών ετών στην ίδια θέση. </w:t>
      </w:r>
    </w:p>
    <w:p w14:paraId="6EA2C485"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Τι θα κάνετε, τελικά, με την εν λόγω ρύθμιση; Δεν καταλάβαμε. Το βάζετε για συζήτηση και γι’ αυτό το ψηφίζουμε; Μα είναι δυνατό</w:t>
      </w:r>
      <w:r w:rsidRPr="00183D3B">
        <w:rPr>
          <w:rFonts w:eastAsia="Times New Roman" w:cs="Times New Roman"/>
          <w:szCs w:val="24"/>
        </w:rPr>
        <w:t xml:space="preserve">ν να λέγονται αυτά στο ελληνικό Κοινοβούλιο! Αν τη θεωρείτε λάθος, την παίρνετε πίσω και την φέρνετε για συζήτηση στον δημόσιο διάλογο, αν θεωρείτε ότι είναι σωστή, την ψηφίζουμε! Τι είναι αυτή η τακτική που ακολουθείτε; </w:t>
      </w:r>
    </w:p>
    <w:p w14:paraId="6EA2C486"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Τίθεται, βέβαια, εδώ θέμα ίσης πρό</w:t>
      </w:r>
      <w:r w:rsidRPr="00183D3B">
        <w:rPr>
          <w:rFonts w:eastAsia="Times New Roman" w:cs="Times New Roman"/>
          <w:szCs w:val="24"/>
        </w:rPr>
        <w:t>σβασης στις θέσεις ευθύνης. Δεν μας εξηγήσατε το σκεπτικό σας. Γι</w:t>
      </w:r>
      <w:r>
        <w:rPr>
          <w:rFonts w:eastAsia="Times New Roman" w:cs="Times New Roman"/>
          <w:szCs w:val="24"/>
        </w:rPr>
        <w:t>ατί το σκεπτικό το οποίο άκουσα</w:t>
      </w:r>
      <w:r w:rsidRPr="00183D3B">
        <w:rPr>
          <w:rFonts w:eastAsia="Times New Roman" w:cs="Times New Roman"/>
          <w:szCs w:val="24"/>
        </w:rPr>
        <w:t xml:space="preserve"> ότι όσοι ασκούν λειτούργημα δεν πρέπει να έχουν πολλές θητείες, να το εφαρμόσετε πρώτα-πρώτα στο λειτούργημα των Υπουργών. Να ξεκινήσει από εκεί αυτή η διαδικασία. Όχι από τη θέση των διευθυντών. Καταλαβαίνετε, λοιπόν, ότι όταν έχουμε κάποια επιχειρήματα,</w:t>
      </w:r>
      <w:r w:rsidRPr="00183D3B">
        <w:rPr>
          <w:rFonts w:eastAsia="Times New Roman" w:cs="Times New Roman"/>
          <w:szCs w:val="24"/>
        </w:rPr>
        <w:t xml:space="preserve"> πρέπει να τα έχουμε ολοκληρωμένα.</w:t>
      </w:r>
    </w:p>
    <w:p w14:paraId="6EA2C487"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Σας άκουσα, βέβαια, κύριε Υπουργέ –δεν είστε εδώ τώρα, δυστυχώς- να λέτε ότι είναι κατάρα για τη δημοκρατία ο προηγούμενος νόμος, που είχε ψηφιστεί από περισσότερους από διακόσιους Βουλευτές. «Κατάρα για τη δημοκρατία.» Ε</w:t>
      </w:r>
      <w:r w:rsidRPr="00183D3B">
        <w:rPr>
          <w:rFonts w:eastAsia="Times New Roman" w:cs="Times New Roman"/>
          <w:szCs w:val="24"/>
        </w:rPr>
        <w:t>ίπατε ακριβώς αυτές τις λέξεις. Ζητήσατε την ώρα που το λέγατε εθνική συνεννόηση. Τη ζητήσατε την ώρα που χαρακτηρίζατε «κατάρα για τη δημοκρατία» τον νόμο που ψηφίστηκε διακομματικά από τα περισσότερα κόμματα του Κοινοβουλίου εκείνη τη στιγμή. Αν αυτό οδη</w:t>
      </w:r>
      <w:r w:rsidRPr="00183D3B">
        <w:rPr>
          <w:rFonts w:eastAsia="Times New Roman" w:cs="Times New Roman"/>
          <w:szCs w:val="24"/>
        </w:rPr>
        <w:t xml:space="preserve">γεί σε εθνική συνεννόηση, πραγματικά, σηκώνουμε τα χέρια ψηλά. </w:t>
      </w:r>
    </w:p>
    <w:p w14:paraId="6EA2C488"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Οι προθέσεις σας δεν μπορούν να μη μας καθιστούν περαιτέρω επιφυλακτικούς, όταν βλέπουμε τι προβλέπεται για τη θέση, για παράδειγμα, του Προέδρου του Συμβουλίου Επιλογής των Διευθυντών. Τι ακρ</w:t>
      </w:r>
      <w:r w:rsidRPr="00183D3B">
        <w:rPr>
          <w:rFonts w:eastAsia="Times New Roman" w:cs="Times New Roman"/>
          <w:szCs w:val="24"/>
        </w:rPr>
        <w:t>ιβώς επιχειρείτε μ’ αυτό; Μήπως να εδραιώσετε επί της ουσίας για τη θέση αυτή τους διευθυντές εκπαίδευσης, για την τοποθέτηση των οποίων φοβάστε νέα ενδεχόμενη απόφαση του Συμβουλίου της Επικρατείας; Νομοθετείτε μ’ αυτόν τον τρόπο</w:t>
      </w:r>
      <w:r>
        <w:rPr>
          <w:rFonts w:eastAsia="Times New Roman" w:cs="Times New Roman"/>
          <w:szCs w:val="24"/>
        </w:rPr>
        <w:t>, αντί να δώσετε πνοή στον</w:t>
      </w:r>
      <w:r>
        <w:rPr>
          <w:rFonts w:eastAsia="Times New Roman" w:cs="Times New Roman"/>
          <w:szCs w:val="24"/>
        </w:rPr>
        <w:t xml:space="preserve"> χώρο</w:t>
      </w:r>
      <w:r w:rsidRPr="00183D3B">
        <w:rPr>
          <w:rFonts w:eastAsia="Times New Roman" w:cs="Times New Roman"/>
          <w:szCs w:val="24"/>
        </w:rPr>
        <w:t xml:space="preserve"> </w:t>
      </w:r>
      <w:r>
        <w:rPr>
          <w:rFonts w:eastAsia="Times New Roman" w:cs="Times New Roman"/>
          <w:szCs w:val="24"/>
        </w:rPr>
        <w:t>της εκπαίδευσης.</w:t>
      </w:r>
    </w:p>
    <w:p w14:paraId="6EA2C489"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Τίθενται, επίσης, στο πρώτο μέρος του νομοσχεδίου και οι προϋποθέσεις ακόμα και για την επιλογή διευθυντών για τα ειδικά νηπιαγωγεία. Να θυμίσω, όμως, εδώ ότι μέχρι σήμερα δεν λειτουργούν τετραθέσια και άνω ειδικά νηπιαγωγεία στα οπο</w:t>
      </w:r>
      <w:r w:rsidRPr="00183D3B">
        <w:rPr>
          <w:rFonts w:eastAsia="Times New Roman" w:cs="Times New Roman"/>
          <w:szCs w:val="24"/>
        </w:rPr>
        <w:t>ία προΐσταται διευθυντής. Όμως όπως λέτε στην αιτιολογική έκθεση, τη ρύθμιση αυτή την προτείνετε λόγω του σχετικού υφιστάμενου νομοθετικού κενού. Θέτετε, δηλαδή, τις προϋποθέσεις για κάτι που δεν υπάρχει, για να μην υπάρχει νομοθετικό κενό. Τι να πει κανεί</w:t>
      </w:r>
      <w:r w:rsidRPr="00183D3B">
        <w:rPr>
          <w:rFonts w:eastAsia="Times New Roman" w:cs="Times New Roman"/>
          <w:szCs w:val="24"/>
        </w:rPr>
        <w:t xml:space="preserve">ς. Εδώ δεν υπάρχει κανένα σχόλιο, πραγματικά, για τις προτεραιότητες που θέτει η Κυβέρνηση στο τι πρέπει αυτή τη στιγμή να βάλουμε μπροστά. </w:t>
      </w:r>
    </w:p>
    <w:p w14:paraId="6EA2C48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Στέκομαι</w:t>
      </w:r>
      <w:r w:rsidRPr="00183D3B">
        <w:rPr>
          <w:rFonts w:eastAsia="Times New Roman" w:cs="Times New Roman"/>
          <w:szCs w:val="24"/>
        </w:rPr>
        <w:t xml:space="preserve">, όμως, κυρίες και κύριοι Βουλευτές και αγαπητοί συνάδελφοι, προφανώς </w:t>
      </w:r>
      <w:r>
        <w:rPr>
          <w:rFonts w:eastAsia="Times New Roman" w:cs="Times New Roman"/>
          <w:szCs w:val="24"/>
        </w:rPr>
        <w:t>σ</w:t>
      </w:r>
      <w:r w:rsidRPr="00183D3B">
        <w:rPr>
          <w:rFonts w:eastAsia="Times New Roman" w:cs="Times New Roman"/>
          <w:szCs w:val="24"/>
        </w:rPr>
        <w:t>το άρθρο 5 που αφορά στο Ισλαμικό Τέ</w:t>
      </w:r>
      <w:r w:rsidRPr="00183D3B">
        <w:rPr>
          <w:rFonts w:eastAsia="Times New Roman" w:cs="Times New Roman"/>
          <w:szCs w:val="24"/>
        </w:rPr>
        <w:t xml:space="preserve">μενος Αθηνών. Είναι μια αυτονόητη ρύθμιση για κάθε κράτος που σέβεται τις θρησκευτικές ελευθερίες. Η διάταξη για το ισλαμικό τέμενος δεν θα ψηφιζόταν στην αρμόδια επιτροπή, δεν θα ερχόταν καν σήμερα στη συζήτηση και ψήφιση στην Ολομέλεια της Βουλής, χωρίς </w:t>
      </w:r>
      <w:r w:rsidRPr="00183D3B">
        <w:rPr>
          <w:rFonts w:eastAsia="Times New Roman" w:cs="Times New Roman"/>
          <w:szCs w:val="24"/>
        </w:rPr>
        <w:t xml:space="preserve">την ψήφισή της από εμάς, τη Δημοκρατική Συμπαράταξη, καθώς λόγω της μη ψήφισης από τους ΑΝΕΛ και λόγω μικροκομματικών σκοπιμοτήτων άλλων κομμάτων της Αντιπολίτευσης, δεν θα είχε την απαιτούμενη πλειοψηφία στις επιτροπές. </w:t>
      </w:r>
    </w:p>
    <w:p w14:paraId="6EA2C48B"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 xml:space="preserve">Δεν μπορεί να κυβερνάτε όμως α λα </w:t>
      </w:r>
      <w:r w:rsidRPr="00183D3B">
        <w:rPr>
          <w:rFonts w:eastAsia="Times New Roman" w:cs="Times New Roman"/>
          <w:szCs w:val="24"/>
        </w:rPr>
        <w:t xml:space="preserve">καρτ. Δεν έχετε Πλειοψηφία, ουσιαστικά, για όλα αυτά τα θέματα ανθρωπίνων δικαιωμάτων. Σας θυμίζω πως δεν είναι η πρώτη φορά που συμβαίνει κάτι τέτοιο. Το ίδιο συνέβη και με το σύμφωνο συμβίωσης, διότι έχετε σταθερά συγκυβερνήτη σας τον </w:t>
      </w:r>
      <w:proofErr w:type="spellStart"/>
      <w:r w:rsidRPr="00183D3B">
        <w:rPr>
          <w:rFonts w:eastAsia="Times New Roman" w:cs="Times New Roman"/>
          <w:szCs w:val="24"/>
        </w:rPr>
        <w:t>εθνικολαϊκιστή</w:t>
      </w:r>
      <w:proofErr w:type="spellEnd"/>
      <w:r w:rsidRPr="00183D3B">
        <w:rPr>
          <w:rFonts w:eastAsia="Times New Roman" w:cs="Times New Roman"/>
          <w:szCs w:val="24"/>
        </w:rPr>
        <w:t xml:space="preserve"> εταί</w:t>
      </w:r>
      <w:r w:rsidRPr="00183D3B">
        <w:rPr>
          <w:rFonts w:eastAsia="Times New Roman" w:cs="Times New Roman"/>
          <w:szCs w:val="24"/>
        </w:rPr>
        <w:t xml:space="preserve">ρο, κ. Καμμένο και τους ΑΝΕΛ. Πρόκειται, λοιπόν, για μια αυτονόητη διάταξη για κάθε χώρα που σέβεται τα ανθρώπινα δικαιώματα. Δυστυχώς, όμως, στην Κυβέρνησή σας υπάρχουν αναχρονιστικές αντιλήψεις. Δεν είναι μόνο ο συγκυβερνήτης σας, οι </w:t>
      </w:r>
      <w:r>
        <w:rPr>
          <w:rFonts w:eastAsia="Times New Roman" w:cs="Times New Roman"/>
          <w:szCs w:val="24"/>
        </w:rPr>
        <w:t xml:space="preserve">ΑΝΕΛ, αλλά και μέσα </w:t>
      </w:r>
      <w:r>
        <w:rPr>
          <w:rFonts w:eastAsia="Times New Roman" w:cs="Times New Roman"/>
          <w:szCs w:val="24"/>
        </w:rPr>
        <w:t>στον ΣΥΡΙΖΑ στην Κυβέρνησή σας</w:t>
      </w:r>
      <w:r w:rsidRPr="00183D3B">
        <w:rPr>
          <w:rFonts w:eastAsia="Times New Roman" w:cs="Times New Roman"/>
          <w:szCs w:val="24"/>
        </w:rPr>
        <w:t xml:space="preserve"> υπάρχουν και θα σας πω στη συνέχεια. Δεν κατανοούν ορισμένοι ότι η Ελλάδα είναι μια σύγχρονη ευρωπαϊκή χώρα. Κι ένα κόμμα της Ριζοσπαστικής Αριστεράς, όπως θέλει να αποκαλείται, συγκυβερνά μαζί τους. Αποδεικνύεται για άλλη μί</w:t>
      </w:r>
      <w:r w:rsidRPr="00183D3B">
        <w:rPr>
          <w:rFonts w:eastAsia="Times New Roman" w:cs="Times New Roman"/>
          <w:szCs w:val="24"/>
        </w:rPr>
        <w:t>α φορά ότι αυτή η Κυβέρνηση δεν έχει κανέναν προγραμματικό συνδετικό ιστό, καμμιά στέρεη προγραμματική βάση.</w:t>
      </w:r>
    </w:p>
    <w:p w14:paraId="6EA2C48C"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 xml:space="preserve">Οι ΑΝΕΛ είναι ένα </w:t>
      </w:r>
      <w:proofErr w:type="spellStart"/>
      <w:r w:rsidRPr="00183D3B">
        <w:rPr>
          <w:rFonts w:eastAsia="Times New Roman" w:cs="Times New Roman"/>
          <w:szCs w:val="24"/>
        </w:rPr>
        <w:t>εθνικολαϊκιστικό</w:t>
      </w:r>
      <w:proofErr w:type="spellEnd"/>
      <w:r w:rsidRPr="00183D3B">
        <w:rPr>
          <w:rFonts w:eastAsia="Times New Roman" w:cs="Times New Roman"/>
          <w:szCs w:val="24"/>
        </w:rPr>
        <w:t xml:space="preserve"> κόμμα της Δεξιάς και το αποδεικνύει σε κάθε ευκαιρία. Δεν είναι ένα κεντροδεξιό κόμμα, όπως είχε πει ο κ. Τσίπρα</w:t>
      </w:r>
      <w:r w:rsidRPr="00183D3B">
        <w:rPr>
          <w:rFonts w:eastAsia="Times New Roman" w:cs="Times New Roman"/>
          <w:szCs w:val="24"/>
        </w:rPr>
        <w:t xml:space="preserve">ς σε μια συνέντευξή του σε έναν τηλεοπτικό σταθμό. </w:t>
      </w:r>
    </w:p>
    <w:p w14:paraId="6EA2C48D"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Συγκυβερνάτε, λοιπόν, με το κόμμα αυτό, που δεν ψηφίζει το σύμφωνο συμβίωσης, δεν ψηφίζει την εκπλήρωση υποχρεώσεων της πολιτείας ως προς τα βασικά δικαιώματα των πολιτών στη θρησκευτική ελευθερία. Να του</w:t>
      </w:r>
      <w:r w:rsidRPr="00183D3B">
        <w:rPr>
          <w:rFonts w:eastAsia="Times New Roman" w:cs="Times New Roman"/>
          <w:szCs w:val="24"/>
        </w:rPr>
        <w:t>ς χαίρεστε!</w:t>
      </w:r>
    </w:p>
    <w:p w14:paraId="6EA2C48E"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Ταυτοχρόνως ο εισηγητής του ΣΥΡΙΖΑ είπε ότι, ουσιαστικά, σας χωρίζει άβυσσος μόνο από τη Χρυσή Αυγή -έχουμε ξεκαθαρίσει εξάλλου όλοι μας τη θέση για τις αντιδημοκρατικές ενέργειες της συγκεκριμένης ορ</w:t>
      </w:r>
      <w:r>
        <w:rPr>
          <w:rFonts w:eastAsia="Times New Roman" w:cs="Times New Roman"/>
          <w:szCs w:val="24"/>
        </w:rPr>
        <w:t>γάνωσης- και όχι για παράδειγμα</w:t>
      </w:r>
      <w:r w:rsidRPr="00183D3B">
        <w:rPr>
          <w:rFonts w:eastAsia="Times New Roman" w:cs="Times New Roman"/>
          <w:szCs w:val="24"/>
        </w:rPr>
        <w:t xml:space="preserve"> με αυτές τις</w:t>
      </w:r>
      <w:r w:rsidRPr="00183D3B">
        <w:rPr>
          <w:rFonts w:eastAsia="Times New Roman" w:cs="Times New Roman"/>
          <w:szCs w:val="24"/>
        </w:rPr>
        <w:t xml:space="preserve"> ακροδεξ</w:t>
      </w:r>
      <w:r>
        <w:rPr>
          <w:rFonts w:eastAsia="Times New Roman" w:cs="Times New Roman"/>
          <w:szCs w:val="24"/>
        </w:rPr>
        <w:t xml:space="preserve">ιές θέσεις του συγκυβερνήτη </w:t>
      </w:r>
      <w:r>
        <w:rPr>
          <w:rFonts w:eastAsia="Times New Roman" w:cs="Times New Roman"/>
          <w:szCs w:val="24"/>
        </w:rPr>
        <w:t>σας. Τ</w:t>
      </w:r>
      <w:r w:rsidRPr="00183D3B">
        <w:rPr>
          <w:rFonts w:eastAsia="Times New Roman" w:cs="Times New Roman"/>
          <w:szCs w:val="24"/>
        </w:rPr>
        <w:t xml:space="preserve">ην ώρα που ο εισηγητής των ΑΝΕΛ στις επιτροπές δήλωσε ότι </w:t>
      </w:r>
      <w:r>
        <w:rPr>
          <w:rFonts w:eastAsia="Times New Roman" w:cs="Times New Roman"/>
          <w:szCs w:val="24"/>
        </w:rPr>
        <w:t>«</w:t>
      </w:r>
      <w:r w:rsidRPr="00183D3B">
        <w:rPr>
          <w:rFonts w:eastAsia="Times New Roman" w:cs="Times New Roman"/>
          <w:szCs w:val="24"/>
        </w:rPr>
        <w:t>εμείς, ΣΥΡΙΖΑ και ΑΝΕΛ, είμαστε εκείνοι που διδάξαμε τον πολιτικό πολιτισμό και δεν αποτελούμε πρόβλημα, αποτελούμε παράδειγμα προς μίμηση</w:t>
      </w:r>
      <w:r>
        <w:rPr>
          <w:rFonts w:eastAsia="Times New Roman" w:cs="Times New Roman"/>
          <w:szCs w:val="24"/>
        </w:rPr>
        <w:t>»</w:t>
      </w:r>
      <w:r w:rsidRPr="00183D3B">
        <w:rPr>
          <w:rFonts w:eastAsia="Times New Roman" w:cs="Times New Roman"/>
          <w:szCs w:val="24"/>
        </w:rPr>
        <w:t>. Ντροπή!</w:t>
      </w:r>
    </w:p>
    <w:p w14:paraId="6EA2C48F"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Να θυμ</w:t>
      </w:r>
      <w:r w:rsidRPr="00183D3B">
        <w:rPr>
          <w:rFonts w:eastAsia="Times New Roman" w:cs="Times New Roman"/>
          <w:szCs w:val="24"/>
        </w:rPr>
        <w:t xml:space="preserve">ίσω δε τι υπογράφει στην αιτιολογική έκθεση και ο Υπουργός κ. </w:t>
      </w:r>
      <w:proofErr w:type="spellStart"/>
      <w:r w:rsidRPr="00183D3B">
        <w:rPr>
          <w:rFonts w:eastAsia="Times New Roman" w:cs="Times New Roman"/>
          <w:szCs w:val="24"/>
        </w:rPr>
        <w:t>Ζουράρις</w:t>
      </w:r>
      <w:proofErr w:type="spellEnd"/>
      <w:r w:rsidRPr="00183D3B">
        <w:rPr>
          <w:rFonts w:eastAsia="Times New Roman" w:cs="Times New Roman"/>
          <w:szCs w:val="24"/>
        </w:rPr>
        <w:t xml:space="preserve"> από το κόμμα το οποίο βέβαια δεν ψηφίζει: «Να εξασφαλιστεί και γι’ αυτούς κατάλληλος, ασφαλής, ελεύθερα </w:t>
      </w:r>
      <w:proofErr w:type="spellStart"/>
      <w:r w:rsidRPr="00183D3B">
        <w:rPr>
          <w:rFonts w:eastAsia="Times New Roman" w:cs="Times New Roman"/>
          <w:szCs w:val="24"/>
        </w:rPr>
        <w:t>προσβάσιμος</w:t>
      </w:r>
      <w:proofErr w:type="spellEnd"/>
      <w:r w:rsidRPr="00183D3B">
        <w:rPr>
          <w:rFonts w:eastAsia="Times New Roman" w:cs="Times New Roman"/>
          <w:szCs w:val="24"/>
        </w:rPr>
        <w:t xml:space="preserve"> και χωρίς αποκλεισμούς χώρος προσευχής και λατρείας της συγκεκριμένης</w:t>
      </w:r>
      <w:r w:rsidRPr="00183D3B">
        <w:rPr>
          <w:rFonts w:eastAsia="Times New Roman" w:cs="Times New Roman"/>
          <w:szCs w:val="24"/>
        </w:rPr>
        <w:t xml:space="preserve"> θρησκείας. Η έλλειψη αυτή έχει ως αποτέλεσμα να αποδυναμώνεται η διεθνής εικόνα και η αξιοπιστία της χώρας μας, όχι μόνο σε διμερές διακρατικό επίπεδο, αλλά και στους διεθνείς οργανισμούς, μια νομοθετική επιλογή για το τέμενος που αποδεικνύει τον σεβασμό </w:t>
      </w:r>
      <w:r w:rsidRPr="00183D3B">
        <w:rPr>
          <w:rFonts w:eastAsia="Times New Roman" w:cs="Times New Roman"/>
          <w:szCs w:val="24"/>
        </w:rPr>
        <w:t xml:space="preserve">του ελληνικού κράτους στη θρησκευτική ελευθερία, θα εξασφαλίσει καλύτερα και δη με την άμεση αρωγή της πολιτείας την ισότιμη και ελεύθερη πρόσβαση όλων των πιστών, ανεξαρτήτως εθνικότητας και δόγματος». </w:t>
      </w:r>
    </w:p>
    <w:p w14:paraId="6EA2C490"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 xml:space="preserve">Αυτά λέει η αιτιολογική έκθεση και σε αυτά δεν </w:t>
      </w:r>
      <w:r w:rsidRPr="00183D3B">
        <w:rPr>
          <w:rFonts w:eastAsia="Times New Roman" w:cs="Times New Roman"/>
          <w:szCs w:val="24"/>
        </w:rPr>
        <w:t>συμφωνείτε ούτε καν εντός της Κυβέρνησης. Τα υπογράφει δε και ο Υπουργός κόμματος, το οποίο αρνείται την ψήφο στα συγκεκριμένα θέματα.</w:t>
      </w:r>
    </w:p>
    <w:p w14:paraId="6EA2C491"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Η διασφάλιση, όμως, χώρων προσευχής για όλους τους πολίτες για κάθε θρησκεία είναι υποχρέωση μιας σύγχρονης ευρωπαϊκής δη</w:t>
      </w:r>
      <w:r w:rsidRPr="00183D3B">
        <w:rPr>
          <w:rFonts w:eastAsia="Times New Roman" w:cs="Times New Roman"/>
          <w:szCs w:val="24"/>
        </w:rPr>
        <w:t>μοκρατικής πολιτείας. Πιστοί εμείς στις αρχές μας, ως προοδευτικό κόμμα, ψηφίζουμε αυτή τη διάταξη για τα θέματα λειτουργίας ισλαμικού τεμένους στην Αθήνα. Η ίδρυσή του υπήρξε διακομματική απόφαση αυτονόητη για ένα σύγχρονο δημοκρατικό ευρωπαϊκό κράτος. Αυ</w:t>
      </w:r>
      <w:r w:rsidRPr="00183D3B">
        <w:rPr>
          <w:rFonts w:eastAsia="Times New Roman" w:cs="Times New Roman"/>
          <w:szCs w:val="24"/>
        </w:rPr>
        <w:t xml:space="preserve">τή την απόφαση υπηρετούμε με συνέπεια. </w:t>
      </w:r>
    </w:p>
    <w:p w14:paraId="6EA2C492"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 xml:space="preserve">Οι λοιπές δήθεν ευρωπαϊκές μεταρρυθμιστικές δυνάμεις δεν θα κρυφτούν πίσω από την ψήφο της Δημοκρατικής Συμπαράταξης και στις επιτροπές και εδώ. Δεν θα ήταν σήμερα, δεν θα τη συζητούσαμε τη συγκεκριμένη διάταξη στην </w:t>
      </w:r>
      <w:r w:rsidRPr="00183D3B">
        <w:rPr>
          <w:rFonts w:eastAsia="Times New Roman" w:cs="Times New Roman"/>
          <w:szCs w:val="24"/>
        </w:rPr>
        <w:t>Ολομέλεια, εάν δεν βάζαμε πάνω από τις μικροκομματικές σκοπιμότητες, πάνω από οποιοδήποτε</w:t>
      </w:r>
      <w:r>
        <w:rPr>
          <w:rFonts w:eastAsia="Times New Roman" w:cs="Times New Roman"/>
          <w:szCs w:val="24"/>
        </w:rPr>
        <w:t xml:space="preserve"> πολιτικό κόστος αυτή τη λογική. Τ</w:t>
      </w:r>
      <w:r w:rsidRPr="00183D3B">
        <w:rPr>
          <w:rFonts w:eastAsia="Times New Roman" w:cs="Times New Roman"/>
          <w:szCs w:val="24"/>
        </w:rPr>
        <w:t>α ανθρώπινα δικαιώματα πάνω από αυτή τη λογική.</w:t>
      </w:r>
    </w:p>
    <w:p w14:paraId="6EA2C493"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(Χειροκροτήματα από την πτέρυγα της Δημοκρατικής Συμπαράταξης ΠΑΣΟΚ - ΔΗΜΑΡ)</w:t>
      </w:r>
    </w:p>
    <w:p w14:paraId="6EA2C494"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Φαίνεται</w:t>
      </w:r>
      <w:r w:rsidRPr="00183D3B">
        <w:rPr>
          <w:rFonts w:eastAsia="Times New Roman" w:cs="Times New Roman"/>
          <w:szCs w:val="24"/>
        </w:rPr>
        <w:t>, λοιπόν, ότι για όλους αυτούς οι αρχές και οι αξίες, ισχύουν μόνο εάν δεν θιγούν τα μικροκομματικά συμφέροντά τους. Ο ΣΥΡΙΖΑ επιβεβαιώνει καθημερινά ότι είναι όμηρος της ακροδεξιάς συνιστώσας της Κυβέρνησης, των ΑΝΕΛ. Με τη στάση αυτή είστε εκτεθειμένοι σ</w:t>
      </w:r>
      <w:r w:rsidRPr="00183D3B">
        <w:rPr>
          <w:rFonts w:eastAsia="Times New Roman" w:cs="Times New Roman"/>
          <w:szCs w:val="24"/>
        </w:rPr>
        <w:t xml:space="preserve">τους προοδευτικούς πολίτες. Εμείς δεν διαπραγματευόμαστε αυτά τα ανθρώπινα δικαιώματα και το έχουμε δείξει εμπράκτως. </w:t>
      </w:r>
    </w:p>
    <w:p w14:paraId="6EA2C495"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 xml:space="preserve">Για εσάς, αλήθεια, ποιο είναι το </w:t>
      </w:r>
      <w:proofErr w:type="spellStart"/>
      <w:r w:rsidRPr="00183D3B">
        <w:rPr>
          <w:rFonts w:eastAsia="Times New Roman" w:cs="Times New Roman"/>
          <w:szCs w:val="24"/>
        </w:rPr>
        <w:t>αξιακό</w:t>
      </w:r>
      <w:proofErr w:type="spellEnd"/>
      <w:r w:rsidRPr="00183D3B">
        <w:rPr>
          <w:rFonts w:eastAsia="Times New Roman" w:cs="Times New Roman"/>
          <w:szCs w:val="24"/>
        </w:rPr>
        <w:t xml:space="preserve"> σας φορτίο, όταν έχετε μέσα στην Κυβέρνηση σας αυτή την πολιτική; Όμως για ποιο φορτίο </w:t>
      </w:r>
      <w:proofErr w:type="spellStart"/>
      <w:r w:rsidRPr="00183D3B">
        <w:rPr>
          <w:rFonts w:eastAsia="Times New Roman" w:cs="Times New Roman"/>
          <w:szCs w:val="24"/>
        </w:rPr>
        <w:t>αξιακό</w:t>
      </w:r>
      <w:proofErr w:type="spellEnd"/>
      <w:r w:rsidRPr="00183D3B">
        <w:rPr>
          <w:rFonts w:eastAsia="Times New Roman" w:cs="Times New Roman"/>
          <w:szCs w:val="24"/>
        </w:rPr>
        <w:t xml:space="preserve"> ανα</w:t>
      </w:r>
      <w:r w:rsidRPr="00183D3B">
        <w:rPr>
          <w:rFonts w:eastAsia="Times New Roman" w:cs="Times New Roman"/>
          <w:szCs w:val="24"/>
        </w:rPr>
        <w:t xml:space="preserve">ρωτιέμαι, όταν μέλος της δική σας Κυβέρνησης του ΣΥΡΙΖΑ είναι ο κ. </w:t>
      </w:r>
      <w:proofErr w:type="spellStart"/>
      <w:r w:rsidRPr="00183D3B">
        <w:rPr>
          <w:rFonts w:eastAsia="Times New Roman" w:cs="Times New Roman"/>
          <w:szCs w:val="24"/>
        </w:rPr>
        <w:t>Πολάκης</w:t>
      </w:r>
      <w:proofErr w:type="spellEnd"/>
      <w:r w:rsidRPr="00183D3B">
        <w:rPr>
          <w:rFonts w:eastAsia="Times New Roman" w:cs="Times New Roman"/>
          <w:szCs w:val="24"/>
        </w:rPr>
        <w:t>, ο οποίος δήλωνε προχθές: «</w:t>
      </w:r>
      <w:proofErr w:type="spellStart"/>
      <w:r w:rsidRPr="00183D3B">
        <w:rPr>
          <w:rFonts w:eastAsia="Times New Roman" w:cs="Times New Roman"/>
          <w:szCs w:val="24"/>
        </w:rPr>
        <w:t>Βαστασοϊμπλέδες</w:t>
      </w:r>
      <w:proofErr w:type="spellEnd"/>
      <w:r w:rsidRPr="00183D3B">
        <w:rPr>
          <w:rFonts w:eastAsia="Times New Roman" w:cs="Times New Roman"/>
          <w:szCs w:val="24"/>
        </w:rPr>
        <w:t xml:space="preserve">, </w:t>
      </w:r>
      <w:proofErr w:type="spellStart"/>
      <w:r w:rsidRPr="00183D3B">
        <w:rPr>
          <w:rFonts w:eastAsia="Times New Roman" w:cs="Times New Roman"/>
          <w:szCs w:val="24"/>
        </w:rPr>
        <w:t>μενουμεευρώπηδες</w:t>
      </w:r>
      <w:proofErr w:type="spellEnd"/>
      <w:r w:rsidRPr="00183D3B">
        <w:rPr>
          <w:rFonts w:eastAsia="Times New Roman" w:cs="Times New Roman"/>
          <w:szCs w:val="24"/>
        </w:rPr>
        <w:t xml:space="preserve">, εμείς θα νικήσουμε.» Κοιτάξτε ορολογία Υπουργού της Κυβέρνησης «της πρώτη φορά Αριστεράς». Δεν είναι ορολογία αυτή. </w:t>
      </w:r>
    </w:p>
    <w:p w14:paraId="6EA2C496"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Αφ</w:t>
      </w:r>
      <w:r w:rsidRPr="00183D3B">
        <w:rPr>
          <w:rFonts w:eastAsia="Times New Roman" w:cs="Times New Roman"/>
          <w:szCs w:val="24"/>
        </w:rPr>
        <w:t>ιερώνω, λοιπόν, σε αυτούς που πίστεψαν σε μια άλλη Αριστερά και δεν την έχουμε, γιατί εμείς θα προσφέρουμε την εναλλακτική, προοδευτική λύση, ό,τι έλεγε ο Τάσος Λειβαδίτης. «Η δική μου Αριστερά» έλεγε «δεν πέταξε ποτέ γιαούρτια. Η δική μου Αριστερά διακριν</w:t>
      </w:r>
      <w:r w:rsidRPr="00183D3B">
        <w:rPr>
          <w:rFonts w:eastAsia="Times New Roman" w:cs="Times New Roman"/>
          <w:szCs w:val="24"/>
        </w:rPr>
        <w:t xml:space="preserve">όταν πάντα για την ευγένειά της, ξεχώριζε πάντα για την επιμονή στις ιδέες της, </w:t>
      </w:r>
      <w:proofErr w:type="spellStart"/>
      <w:r w:rsidRPr="00183D3B">
        <w:rPr>
          <w:rFonts w:eastAsia="Times New Roman" w:cs="Times New Roman"/>
          <w:szCs w:val="24"/>
        </w:rPr>
        <w:t>οριοθετήθηκε</w:t>
      </w:r>
      <w:proofErr w:type="spellEnd"/>
      <w:r w:rsidRPr="00183D3B">
        <w:rPr>
          <w:rFonts w:eastAsia="Times New Roman" w:cs="Times New Roman"/>
          <w:szCs w:val="24"/>
        </w:rPr>
        <w:t xml:space="preserve"> για την ανιδιοτελή της προσφορά, φημιζόταν για την ανεκτικότητά της στο διαφορετικό, δεν χάιδεψε ποτέ αυτιά τεμπέληδων, λουφαδόρων και βολεμένων. Εν τέλει η δική μ</w:t>
      </w:r>
      <w:r w:rsidRPr="00183D3B">
        <w:rPr>
          <w:rFonts w:eastAsia="Times New Roman" w:cs="Times New Roman"/>
          <w:szCs w:val="24"/>
        </w:rPr>
        <w:t>ου Αριστερά είναι μια μοναχική υπόθεση».</w:t>
      </w:r>
    </w:p>
    <w:p w14:paraId="6EA2C497"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Κυρίες και κύριοι Βουλευτές, αυτή η πολιτική δεν μπορεί να συνεχιστεί για τον ελληνικό λαό και βεβαίως στον χώρο της παιδείας για τον οποίο συζητάμε σήμερα, χρειάζεται μια πραγματική υπέρβαση, ένα προοδευτικό σχέδιο</w:t>
      </w:r>
      <w:r w:rsidRPr="00183D3B">
        <w:rPr>
          <w:rFonts w:eastAsia="Times New Roman" w:cs="Times New Roman"/>
          <w:szCs w:val="24"/>
        </w:rPr>
        <w:t xml:space="preserve"> για να βγούμε από την κρίση</w:t>
      </w:r>
      <w:r>
        <w:rPr>
          <w:rFonts w:eastAsia="Times New Roman" w:cs="Times New Roman"/>
          <w:szCs w:val="24"/>
        </w:rPr>
        <w:t>.</w:t>
      </w:r>
      <w:r>
        <w:rPr>
          <w:rFonts w:eastAsia="Times New Roman" w:cs="Times New Roman"/>
          <w:szCs w:val="24"/>
        </w:rPr>
        <w:t xml:space="preserve"> Για την ανάκαμψη της χώρας</w:t>
      </w:r>
      <w:r w:rsidRPr="00183D3B">
        <w:rPr>
          <w:rFonts w:eastAsia="Times New Roman" w:cs="Times New Roman"/>
          <w:szCs w:val="24"/>
        </w:rPr>
        <w:t xml:space="preserve"> </w:t>
      </w:r>
      <w:r w:rsidRPr="00183D3B">
        <w:rPr>
          <w:rFonts w:eastAsia="Times New Roman" w:cs="Times New Roman"/>
          <w:szCs w:val="24"/>
        </w:rPr>
        <w:t xml:space="preserve">πρέπει </w:t>
      </w:r>
      <w:r>
        <w:rPr>
          <w:rFonts w:eastAsia="Times New Roman" w:cs="Times New Roman"/>
          <w:szCs w:val="24"/>
        </w:rPr>
        <w:t>ε</w:t>
      </w:r>
      <w:r w:rsidRPr="00183D3B">
        <w:rPr>
          <w:rFonts w:eastAsia="Times New Roman" w:cs="Times New Roman"/>
          <w:szCs w:val="24"/>
        </w:rPr>
        <w:t xml:space="preserve">πιτέλους να αρθρώσουμε και να υλοποιήσουμε μια εθνική στρατηγική για την παιδεία. Έχουμε το έμψυχο υλικό. Δασκάλους, καθηγητές και προσοντούχα νέα γενιά. </w:t>
      </w:r>
    </w:p>
    <w:p w14:paraId="6EA2C498"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ΠΡΟΕΔΡΕΥΩΝ (Νικήτας Κακλαμάνης): </w:t>
      </w:r>
      <w:r w:rsidRPr="00183D3B">
        <w:rPr>
          <w:rFonts w:eastAsia="Times New Roman" w:cs="Times New Roman"/>
          <w:szCs w:val="24"/>
        </w:rPr>
        <w:t>Ολοκληρώστε παρακαλώ.</w:t>
      </w:r>
    </w:p>
    <w:p w14:paraId="6EA2C499"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b/>
          <w:szCs w:val="24"/>
        </w:rPr>
        <w:t xml:space="preserve">ΑΘΑΝΑΣΙΟΣ ΘΕΟΧΑΡΟΠΟΥΛΟΣ: </w:t>
      </w:r>
      <w:r w:rsidRPr="00183D3B">
        <w:rPr>
          <w:rFonts w:eastAsia="Times New Roman" w:cs="Times New Roman"/>
          <w:szCs w:val="24"/>
        </w:rPr>
        <w:t>Ολοκληρώνω, κύριε Πρόεδρε.</w:t>
      </w:r>
    </w:p>
    <w:p w14:paraId="6EA2C49A" w14:textId="77777777" w:rsidR="00E41DDC" w:rsidRDefault="007120B1">
      <w:pPr>
        <w:spacing w:after="0" w:line="600" w:lineRule="auto"/>
        <w:ind w:firstLine="720"/>
        <w:jc w:val="both"/>
        <w:rPr>
          <w:rFonts w:eastAsia="Times New Roman"/>
          <w:szCs w:val="24"/>
        </w:rPr>
      </w:pPr>
      <w:r w:rsidRPr="00183D3B">
        <w:rPr>
          <w:rFonts w:eastAsia="Times New Roman" w:cs="Times New Roman"/>
          <w:szCs w:val="24"/>
        </w:rPr>
        <w:t>Μένει να χαράξουμε τον δρόμο και να νομοθετήσουμε με συνέπεια και αποτελεσματικότητα, σεβόμενοι τις αρχές του κράτους δικαίου και της χρηστής διοίκησης</w:t>
      </w:r>
      <w:r>
        <w:rPr>
          <w:rFonts w:eastAsia="Times New Roman" w:cs="Times New Roman"/>
          <w:szCs w:val="24"/>
        </w:rPr>
        <w:t>,</w:t>
      </w:r>
      <w:r w:rsidRPr="00183D3B">
        <w:rPr>
          <w:rFonts w:eastAsia="Times New Roman" w:cs="Times New Roman"/>
          <w:szCs w:val="24"/>
        </w:rPr>
        <w:t xml:space="preserve"> και στη συνέχεια να διασφαλίσ</w:t>
      </w:r>
      <w:r w:rsidRPr="00183D3B">
        <w:rPr>
          <w:rFonts w:eastAsia="Times New Roman" w:cs="Times New Roman"/>
          <w:szCs w:val="24"/>
        </w:rPr>
        <w:t xml:space="preserve">ουμε την εφαρμογή της στρατηγικής αυτής και την ανατροφοδότησή της. </w:t>
      </w:r>
      <w:r w:rsidRPr="00183D3B">
        <w:rPr>
          <w:rFonts w:eastAsia="Times New Roman"/>
          <w:szCs w:val="24"/>
        </w:rPr>
        <w:t>Το χρωστάμε στη νέα γενιά και πρέπει να το πράξουμε τα επόμενα χρόνια.</w:t>
      </w:r>
    </w:p>
    <w:p w14:paraId="6EA2C49B" w14:textId="77777777" w:rsidR="00E41DDC" w:rsidRDefault="007120B1">
      <w:pPr>
        <w:spacing w:after="0" w:line="600" w:lineRule="auto"/>
        <w:ind w:firstLine="720"/>
        <w:jc w:val="both"/>
        <w:rPr>
          <w:rFonts w:eastAsia="Times New Roman"/>
          <w:szCs w:val="24"/>
        </w:rPr>
      </w:pPr>
      <w:r w:rsidRPr="00183D3B">
        <w:rPr>
          <w:rFonts w:eastAsia="Times New Roman"/>
          <w:szCs w:val="24"/>
        </w:rPr>
        <w:t>Σας ευχαριστώ πολύ.</w:t>
      </w:r>
    </w:p>
    <w:p w14:paraId="6EA2C49C" w14:textId="77777777" w:rsidR="00E41DDC" w:rsidRDefault="007120B1">
      <w:pPr>
        <w:spacing w:after="0" w:line="600" w:lineRule="auto"/>
        <w:ind w:firstLine="720"/>
        <w:jc w:val="both"/>
        <w:rPr>
          <w:rFonts w:eastAsia="Times New Roman"/>
          <w:szCs w:val="24"/>
        </w:rPr>
      </w:pPr>
      <w:r w:rsidRPr="00183D3B">
        <w:rPr>
          <w:rFonts w:eastAsia="Times New Roman"/>
          <w:szCs w:val="24"/>
        </w:rPr>
        <w:t>(Χειροκροτήματα από την πτέρυγα της Δημοκρατικής Συμπαράταξης ΠΑΣΟΚ - ΔΗΜΑΡ)</w:t>
      </w:r>
    </w:p>
    <w:p w14:paraId="6EA2C49D" w14:textId="77777777" w:rsidR="00E41DDC" w:rsidRDefault="007120B1">
      <w:pPr>
        <w:spacing w:after="0" w:line="600" w:lineRule="auto"/>
        <w:ind w:firstLine="720"/>
        <w:jc w:val="both"/>
        <w:rPr>
          <w:rFonts w:eastAsia="Times New Roman"/>
          <w:szCs w:val="24"/>
        </w:rPr>
      </w:pPr>
      <w:r w:rsidRPr="00183D3B">
        <w:rPr>
          <w:rFonts w:eastAsia="Times New Roman"/>
          <w:b/>
          <w:szCs w:val="24"/>
        </w:rPr>
        <w:t xml:space="preserve">ΠΡΟΕΔΡΕΥΩΝ (Νικήτας </w:t>
      </w:r>
      <w:r w:rsidRPr="00183D3B">
        <w:rPr>
          <w:rFonts w:eastAsia="Times New Roman"/>
          <w:b/>
          <w:szCs w:val="24"/>
        </w:rPr>
        <w:t>Κακλαμάνης):</w:t>
      </w:r>
      <w:r w:rsidRPr="00183D3B">
        <w:rPr>
          <w:rFonts w:eastAsia="Times New Roman"/>
          <w:szCs w:val="24"/>
        </w:rPr>
        <w:t xml:space="preserve"> Καλείται στο Βήμα ο κ. Ιωάννης Ανδριανός, Βουλευτής της Νέας Δημοκρατίας Νομού Αργολίδος. Μετά θα μιλήσει ο κ. Μανιάτης. </w:t>
      </w:r>
      <w:proofErr w:type="spellStart"/>
      <w:r w:rsidRPr="00183D3B">
        <w:rPr>
          <w:rFonts w:eastAsia="Times New Roman"/>
          <w:szCs w:val="24"/>
        </w:rPr>
        <w:t>Συνέπεσαν</w:t>
      </w:r>
      <w:proofErr w:type="spellEnd"/>
      <w:r w:rsidRPr="00183D3B">
        <w:rPr>
          <w:rFonts w:eastAsia="Times New Roman"/>
          <w:szCs w:val="24"/>
        </w:rPr>
        <w:t xml:space="preserve"> οι δύο συμπατριώτες. Πώς το καταφέρατε έτσι.</w:t>
      </w:r>
    </w:p>
    <w:p w14:paraId="6EA2C49E" w14:textId="77777777" w:rsidR="00E41DDC" w:rsidRDefault="007120B1">
      <w:pPr>
        <w:spacing w:after="0" w:line="600" w:lineRule="auto"/>
        <w:ind w:firstLine="720"/>
        <w:jc w:val="both"/>
        <w:rPr>
          <w:rFonts w:eastAsia="Times New Roman"/>
          <w:szCs w:val="24"/>
        </w:rPr>
      </w:pPr>
      <w:r w:rsidRPr="00183D3B">
        <w:rPr>
          <w:rFonts w:eastAsia="Times New Roman"/>
          <w:szCs w:val="24"/>
        </w:rPr>
        <w:t xml:space="preserve">Ορίστε, κύριε </w:t>
      </w:r>
      <w:proofErr w:type="spellStart"/>
      <w:r w:rsidRPr="00183D3B">
        <w:rPr>
          <w:rFonts w:eastAsia="Times New Roman"/>
          <w:szCs w:val="24"/>
        </w:rPr>
        <w:t>Ανδριανέ</w:t>
      </w:r>
      <w:proofErr w:type="spellEnd"/>
      <w:r w:rsidRPr="00183D3B">
        <w:rPr>
          <w:rFonts w:eastAsia="Times New Roman"/>
          <w:szCs w:val="24"/>
        </w:rPr>
        <w:t>, έχετε τον λόγο.</w:t>
      </w:r>
    </w:p>
    <w:p w14:paraId="6EA2C49F" w14:textId="77777777" w:rsidR="00E41DDC" w:rsidRDefault="007120B1">
      <w:pPr>
        <w:spacing w:after="0" w:line="600" w:lineRule="auto"/>
        <w:ind w:firstLine="720"/>
        <w:jc w:val="both"/>
        <w:rPr>
          <w:rFonts w:eastAsia="Times New Roman"/>
          <w:szCs w:val="24"/>
        </w:rPr>
      </w:pPr>
      <w:r w:rsidRPr="00183D3B">
        <w:rPr>
          <w:rFonts w:eastAsia="Times New Roman"/>
          <w:b/>
          <w:szCs w:val="24"/>
        </w:rPr>
        <w:t>ΙΩΑΝΝΗΣ ΑΝΔΡΙΑΝΟΣ:</w:t>
      </w:r>
      <w:r w:rsidRPr="00183D3B">
        <w:rPr>
          <w:rFonts w:eastAsia="Times New Roman"/>
          <w:szCs w:val="24"/>
        </w:rPr>
        <w:t xml:space="preserve"> Ευχαριστ</w:t>
      </w:r>
      <w:r w:rsidRPr="00183D3B">
        <w:rPr>
          <w:rFonts w:eastAsia="Times New Roman"/>
          <w:szCs w:val="24"/>
        </w:rPr>
        <w:t>ώ πολύ, κύριε Πρόεδρε.</w:t>
      </w:r>
    </w:p>
    <w:p w14:paraId="6EA2C4A0" w14:textId="77777777" w:rsidR="00E41DDC" w:rsidRDefault="007120B1">
      <w:pPr>
        <w:spacing w:after="0" w:line="600" w:lineRule="auto"/>
        <w:ind w:firstLine="720"/>
        <w:jc w:val="both"/>
        <w:rPr>
          <w:rFonts w:eastAsia="Times New Roman"/>
          <w:szCs w:val="24"/>
        </w:rPr>
      </w:pPr>
      <w:r w:rsidRPr="00183D3B">
        <w:rPr>
          <w:rFonts w:eastAsia="Times New Roman"/>
          <w:szCs w:val="24"/>
        </w:rPr>
        <w:t>Κύριε Υπουργέ, κυρίες και κύριοι συνάδελφοι, δεν μπορεί να διαφωνήσει κανείς ότι η παιδεία είναι μια σοβαρή υπόθεση και δεν μπορεί να αντιμετωπίζεται με αυτόν τον τρόπο, όπως αυτός που νομοθετείτε, δηλαδή με προχειρότητα, χωρίς συγκε</w:t>
      </w:r>
      <w:r w:rsidRPr="00183D3B">
        <w:rPr>
          <w:rFonts w:eastAsia="Times New Roman"/>
          <w:szCs w:val="24"/>
        </w:rPr>
        <w:t>κριμένο στρατηγικό πλαίσιο.</w:t>
      </w:r>
    </w:p>
    <w:p w14:paraId="6EA2C4A1" w14:textId="77777777" w:rsidR="00E41DDC" w:rsidRDefault="007120B1">
      <w:pPr>
        <w:spacing w:after="0" w:line="600" w:lineRule="auto"/>
        <w:ind w:firstLine="720"/>
        <w:jc w:val="both"/>
        <w:rPr>
          <w:rFonts w:eastAsia="Times New Roman"/>
          <w:szCs w:val="24"/>
        </w:rPr>
      </w:pPr>
      <w:r w:rsidRPr="00183D3B">
        <w:rPr>
          <w:rFonts w:eastAsia="Times New Roman"/>
          <w:szCs w:val="24"/>
        </w:rPr>
        <w:t>Συζητάμε σήμερα ένα νομοσχέδιο</w:t>
      </w:r>
      <w:r>
        <w:rPr>
          <w:rFonts w:eastAsia="Times New Roman"/>
          <w:szCs w:val="24"/>
        </w:rPr>
        <w:t>,</w:t>
      </w:r>
      <w:r w:rsidRPr="00183D3B">
        <w:rPr>
          <w:rFonts w:eastAsia="Times New Roman"/>
          <w:szCs w:val="24"/>
        </w:rPr>
        <w:t xml:space="preserve"> που αφορά ζ</w:t>
      </w:r>
      <w:r>
        <w:rPr>
          <w:rFonts w:eastAsia="Times New Roman"/>
          <w:szCs w:val="24"/>
        </w:rPr>
        <w:t>ητήματα του Υπουργείου Παιδείας</w:t>
      </w:r>
      <w:r w:rsidRPr="00183D3B">
        <w:rPr>
          <w:rFonts w:eastAsia="Times New Roman"/>
          <w:szCs w:val="24"/>
        </w:rPr>
        <w:t xml:space="preserve"> ύστερα από την ακύρωση ως αντισυνταγματικού του προηγούμενου σχετικού νόμου Μπαλτά-Κουράκη για τη διαδικασία επιλογής των διευθυντών σχολικών μονάδων.</w:t>
      </w:r>
    </w:p>
    <w:p w14:paraId="6EA2C4A2" w14:textId="77777777" w:rsidR="00E41DDC" w:rsidRDefault="007120B1">
      <w:pPr>
        <w:spacing w:after="0" w:line="600" w:lineRule="auto"/>
        <w:ind w:firstLine="720"/>
        <w:jc w:val="both"/>
        <w:rPr>
          <w:rFonts w:eastAsia="Times New Roman"/>
          <w:szCs w:val="24"/>
        </w:rPr>
      </w:pPr>
      <w:r w:rsidRPr="00183D3B">
        <w:rPr>
          <w:rFonts w:eastAsia="Times New Roman"/>
          <w:szCs w:val="24"/>
        </w:rPr>
        <w:t>Εμ</w:t>
      </w:r>
      <w:r w:rsidRPr="00183D3B">
        <w:rPr>
          <w:rFonts w:eastAsia="Times New Roman"/>
          <w:szCs w:val="24"/>
        </w:rPr>
        <w:t>είς, η Νέα Δημοκρατία, είχαμε εγκαίρως επισημάνει την αντισυνταγματικότητα εκείνου του νόμου και είχαμε προειδοποιήσει για τα σημαντικά προβλήματα που θα δημιουργούσε. Η Κυβέρνηση δεν μας άκουσε τότε. Και το χειρότερο είναι ότι, όπως φαίνεται, δεν έμαθε πο</w:t>
      </w:r>
      <w:r w:rsidRPr="00183D3B">
        <w:rPr>
          <w:rFonts w:eastAsia="Times New Roman"/>
          <w:szCs w:val="24"/>
        </w:rPr>
        <w:t xml:space="preserve">λλά από την ιστορία αυτή. Και αυτό γιατί και το σημερινό νομοσχέδιο χαρακτηρίζεται από ασύγγνωστη προχειρότητα, καθώς περιέχει λάθη και παραλείψεις, ιδίως σε ό,τι αφορά τη διαδικασία </w:t>
      </w:r>
      <w:proofErr w:type="spellStart"/>
      <w:r w:rsidRPr="00183D3B">
        <w:rPr>
          <w:rFonts w:eastAsia="Times New Roman"/>
          <w:szCs w:val="24"/>
        </w:rPr>
        <w:t>μοριοδότησης</w:t>
      </w:r>
      <w:proofErr w:type="spellEnd"/>
      <w:r w:rsidRPr="00183D3B">
        <w:rPr>
          <w:rFonts w:eastAsia="Times New Roman"/>
          <w:szCs w:val="24"/>
        </w:rPr>
        <w:t>.</w:t>
      </w:r>
    </w:p>
    <w:p w14:paraId="6EA2C4A3" w14:textId="77777777" w:rsidR="00E41DDC" w:rsidRDefault="007120B1">
      <w:pPr>
        <w:spacing w:after="0" w:line="600" w:lineRule="auto"/>
        <w:ind w:firstLine="720"/>
        <w:jc w:val="both"/>
        <w:rPr>
          <w:rFonts w:eastAsia="Times New Roman"/>
          <w:szCs w:val="24"/>
        </w:rPr>
      </w:pPr>
      <w:r w:rsidRPr="00183D3B">
        <w:rPr>
          <w:rFonts w:eastAsia="Times New Roman"/>
          <w:szCs w:val="24"/>
        </w:rPr>
        <w:t xml:space="preserve">Η </w:t>
      </w:r>
      <w:proofErr w:type="spellStart"/>
      <w:r w:rsidRPr="00183D3B">
        <w:rPr>
          <w:rFonts w:eastAsia="Times New Roman"/>
          <w:szCs w:val="24"/>
        </w:rPr>
        <w:t>εισηγήτριά</w:t>
      </w:r>
      <w:proofErr w:type="spellEnd"/>
      <w:r w:rsidRPr="00183D3B">
        <w:rPr>
          <w:rFonts w:eastAsia="Times New Roman"/>
          <w:szCs w:val="24"/>
        </w:rPr>
        <w:t xml:space="preserve"> μας αναφέρθηκε διεξοδικά σε αυτά τα λάθη και τ</w:t>
      </w:r>
      <w:r w:rsidRPr="00183D3B">
        <w:rPr>
          <w:rFonts w:eastAsia="Times New Roman"/>
          <w:szCs w:val="24"/>
        </w:rPr>
        <w:t xml:space="preserve">ις παραλείψεις, όπως για την ουσιαστική ακύρωση της αξιολόγησης, για τη μείωση της βαρύτητας των επιστημονικών προσόντων, για την υπέρμετρη </w:t>
      </w:r>
      <w:proofErr w:type="spellStart"/>
      <w:r w:rsidRPr="00183D3B">
        <w:rPr>
          <w:rFonts w:eastAsia="Times New Roman"/>
          <w:szCs w:val="24"/>
        </w:rPr>
        <w:t>μοριοδότηση</w:t>
      </w:r>
      <w:proofErr w:type="spellEnd"/>
      <w:r w:rsidRPr="00183D3B">
        <w:rPr>
          <w:rFonts w:eastAsia="Times New Roman"/>
          <w:szCs w:val="24"/>
        </w:rPr>
        <w:t xml:space="preserve"> της αρχαιότητας χωρίς αξιολόγηση, για τη μη </w:t>
      </w:r>
      <w:proofErr w:type="spellStart"/>
      <w:r w:rsidRPr="00183D3B">
        <w:rPr>
          <w:rFonts w:eastAsia="Times New Roman"/>
          <w:szCs w:val="24"/>
        </w:rPr>
        <w:t>μοριοδότηση</w:t>
      </w:r>
      <w:proofErr w:type="spellEnd"/>
      <w:r w:rsidRPr="00183D3B">
        <w:rPr>
          <w:rFonts w:eastAsia="Times New Roman"/>
          <w:szCs w:val="24"/>
        </w:rPr>
        <w:t xml:space="preserve"> μεγάλου αριθμού εκπαιδευτικών που προσφέρουν διδ</w:t>
      </w:r>
      <w:r w:rsidRPr="00183D3B">
        <w:rPr>
          <w:rFonts w:eastAsia="Times New Roman"/>
          <w:szCs w:val="24"/>
        </w:rPr>
        <w:t xml:space="preserve">ακτικό έργο σε δομές με υψηλό βαθμό ευθύνης, δομές τις οποίες έχουμε αναφέρει -έχουμε πει ποιες είναι αυτές οι δομές και στις επιτροπές, για την οικονομία του χρόνου δεν θα τις αναφέρω εδώ- και μάλιστα όταν οι εκπαιδευτικοί αυτοί είχαν τη βεβαιότητα ότι η </w:t>
      </w:r>
      <w:r w:rsidRPr="00183D3B">
        <w:rPr>
          <w:rFonts w:eastAsia="Times New Roman"/>
          <w:szCs w:val="24"/>
        </w:rPr>
        <w:t xml:space="preserve">υπηρεσία σε αυτές τις δομές θα </w:t>
      </w:r>
      <w:proofErr w:type="spellStart"/>
      <w:r w:rsidRPr="00183D3B">
        <w:rPr>
          <w:rFonts w:eastAsia="Times New Roman"/>
          <w:szCs w:val="24"/>
        </w:rPr>
        <w:t>προσμετρηθεί</w:t>
      </w:r>
      <w:proofErr w:type="spellEnd"/>
      <w:r w:rsidRPr="00183D3B">
        <w:rPr>
          <w:rFonts w:eastAsia="Times New Roman"/>
          <w:szCs w:val="24"/>
        </w:rPr>
        <w:t>. Είπατε ότι θα κάνετε κάποιες διορθώσεις όπως στα ΚΠΕ. Περιμένουμε να δούμε αυτές τις βελτιώσεις.</w:t>
      </w:r>
    </w:p>
    <w:p w14:paraId="6EA2C4A4" w14:textId="77777777" w:rsidR="00E41DDC" w:rsidRDefault="007120B1">
      <w:pPr>
        <w:spacing w:after="0" w:line="600" w:lineRule="auto"/>
        <w:ind w:firstLine="720"/>
        <w:jc w:val="both"/>
        <w:rPr>
          <w:rFonts w:eastAsia="Times New Roman"/>
          <w:szCs w:val="24"/>
        </w:rPr>
      </w:pPr>
      <w:r w:rsidRPr="00183D3B">
        <w:rPr>
          <w:rFonts w:eastAsia="Times New Roman"/>
          <w:szCs w:val="24"/>
        </w:rPr>
        <w:t>Ακούσατε, επίσης, τις συγκεκριμένες μας ενστάσεις ως προς την αποθάρρυνση της βελτίωσης των εκπαιδευτικών με την α</w:t>
      </w:r>
      <w:r w:rsidRPr="00183D3B">
        <w:rPr>
          <w:rFonts w:eastAsia="Times New Roman"/>
          <w:szCs w:val="24"/>
        </w:rPr>
        <w:t xml:space="preserve">νεπαρκή </w:t>
      </w:r>
      <w:proofErr w:type="spellStart"/>
      <w:r w:rsidRPr="00183D3B">
        <w:rPr>
          <w:rFonts w:eastAsia="Times New Roman"/>
          <w:szCs w:val="24"/>
        </w:rPr>
        <w:t>μοριοδότηση</w:t>
      </w:r>
      <w:proofErr w:type="spellEnd"/>
      <w:r w:rsidRPr="00183D3B">
        <w:rPr>
          <w:rFonts w:eastAsia="Times New Roman"/>
          <w:szCs w:val="24"/>
        </w:rPr>
        <w:t xml:space="preserve"> για περαιτέρω πτυχία ή για συγγραφικό έργο σχετικό με το εκπαιδευτικό έργο. Ακούσατε την ένσταση μας για τη μη προϋπόθεση γνώσης πληροφορικής εν </w:t>
      </w:r>
      <w:proofErr w:type="spellStart"/>
      <w:r w:rsidRPr="00183D3B">
        <w:rPr>
          <w:rFonts w:eastAsia="Times New Roman"/>
          <w:szCs w:val="24"/>
        </w:rPr>
        <w:t>έτει</w:t>
      </w:r>
      <w:proofErr w:type="spellEnd"/>
      <w:r w:rsidRPr="00183D3B">
        <w:rPr>
          <w:rFonts w:eastAsia="Times New Roman"/>
          <w:szCs w:val="24"/>
        </w:rPr>
        <w:t xml:space="preserve"> 2017 και ενώ τα προγράμματα διαχείρισης των εκπαιδευτικών μονάδων απαιτούν τη χρήση υπ</w:t>
      </w:r>
      <w:r w:rsidRPr="00183D3B">
        <w:rPr>
          <w:rFonts w:eastAsia="Times New Roman"/>
          <w:szCs w:val="24"/>
        </w:rPr>
        <w:t xml:space="preserve">ολογιστή. </w:t>
      </w:r>
    </w:p>
    <w:p w14:paraId="6EA2C4A5" w14:textId="77777777" w:rsidR="00E41DDC" w:rsidRDefault="007120B1">
      <w:pPr>
        <w:spacing w:after="0" w:line="600" w:lineRule="auto"/>
        <w:ind w:firstLine="720"/>
        <w:jc w:val="both"/>
        <w:rPr>
          <w:rFonts w:eastAsia="Times New Roman"/>
          <w:szCs w:val="24"/>
        </w:rPr>
      </w:pPr>
      <w:r w:rsidRPr="00183D3B">
        <w:rPr>
          <w:rFonts w:eastAsia="Times New Roman"/>
          <w:szCs w:val="24"/>
        </w:rPr>
        <w:t xml:space="preserve">Κυρίες και κύριοι συνάδελφοι, τα προβλήματα που ενδεικτικά ανέφερα, οφείλονται σε τρεις κυρίως λόγους: Πρώτον, στην επιθυμία της Κυβέρνησης να ικανοποιήσει το κομματικό ακροατήριο, δεύτερον, στην αβλεψία λόγω της προχειρότητας και, τρίτον, στην </w:t>
      </w:r>
      <w:r w:rsidRPr="00183D3B">
        <w:rPr>
          <w:rFonts w:eastAsia="Times New Roman"/>
          <w:szCs w:val="24"/>
        </w:rPr>
        <w:t>φιλοσοφία της κυβερνητικής πλειοψηφίας για την παιδεία.</w:t>
      </w:r>
    </w:p>
    <w:p w14:paraId="6EA2C4A6" w14:textId="77777777" w:rsidR="00E41DDC" w:rsidRDefault="007120B1">
      <w:pPr>
        <w:spacing w:after="0" w:line="600" w:lineRule="auto"/>
        <w:ind w:firstLine="720"/>
        <w:jc w:val="both"/>
        <w:rPr>
          <w:rFonts w:eastAsia="Times New Roman"/>
          <w:szCs w:val="24"/>
        </w:rPr>
      </w:pPr>
      <w:r w:rsidRPr="00183D3B">
        <w:rPr>
          <w:rFonts w:eastAsia="Times New Roman"/>
          <w:szCs w:val="24"/>
        </w:rPr>
        <w:t>Τα προβλήματα που οφείλονται σε αβλεψία, θα μπορούσαν, βεβαίως, να είχαν διορθωθεί αποτελεσματικά, αν είχε ακολουθηθεί διαφορετική διαδικασία στην επεξεργασία του νομοσχεδίου. Είναι αδικαιολόγητο, ζητ</w:t>
      </w:r>
      <w:r w:rsidRPr="00183D3B">
        <w:rPr>
          <w:rFonts w:eastAsia="Times New Roman"/>
          <w:szCs w:val="24"/>
        </w:rPr>
        <w:t xml:space="preserve">ήματα που αφορούν την στάθμιση πολλών παραμέτρων, όπως η </w:t>
      </w:r>
      <w:proofErr w:type="spellStart"/>
      <w:r w:rsidRPr="00183D3B">
        <w:rPr>
          <w:rFonts w:eastAsia="Times New Roman"/>
          <w:szCs w:val="24"/>
        </w:rPr>
        <w:t>μοριοδότηση</w:t>
      </w:r>
      <w:proofErr w:type="spellEnd"/>
      <w:r w:rsidRPr="00183D3B">
        <w:rPr>
          <w:rFonts w:eastAsia="Times New Roman"/>
          <w:szCs w:val="24"/>
        </w:rPr>
        <w:t xml:space="preserve">, να ανακοινώνονται ουσιαστικά ως ειλημμένες αποφάσεις στο πλαίσιο μιας διαδικασίας επείγοντος. </w:t>
      </w:r>
    </w:p>
    <w:p w14:paraId="6EA2C4A7" w14:textId="77777777" w:rsidR="00E41DDC" w:rsidRDefault="007120B1">
      <w:pPr>
        <w:spacing w:after="0" w:line="600" w:lineRule="auto"/>
        <w:ind w:firstLine="720"/>
        <w:jc w:val="both"/>
        <w:rPr>
          <w:rFonts w:eastAsia="Times New Roman"/>
          <w:szCs w:val="24"/>
        </w:rPr>
      </w:pPr>
      <w:r w:rsidRPr="00183D3B">
        <w:rPr>
          <w:rFonts w:eastAsia="Times New Roman"/>
          <w:szCs w:val="24"/>
        </w:rPr>
        <w:t>Ακόμα κι έτσι, όμως, πολλά από τα προβλήματα αυτά θα μπορούσαν να είχαν διορθωθεί κατά τη δ</w:t>
      </w:r>
      <w:r w:rsidRPr="00183D3B">
        <w:rPr>
          <w:rFonts w:eastAsia="Times New Roman"/>
          <w:szCs w:val="24"/>
        </w:rPr>
        <w:t>ιάρκεια της επεξεργασίας του νομοσχεδίου. Όμως κι εκεί αποκλείστηκαν φορείς ή δεν κλήθηκαν εκπρόσωποι, που θα μπορούσαν να συμβάλλουν με τις προτάσεις τους εποικοδομητικά στη διόρθωση των λαθών και των παραλείψεων του νομοσχεδίου. Αναφέρω χαρακτηριστικά ότ</w:t>
      </w:r>
      <w:r w:rsidRPr="00183D3B">
        <w:rPr>
          <w:rFonts w:eastAsia="Times New Roman"/>
          <w:szCs w:val="24"/>
        </w:rPr>
        <w:t>ι δεν εκλήθη ούτε ένας φορέας για την τεχνική και την επαγγελματική εκπαίδευση, ενώ τέσσερις από τους δεκατέσσερις φορείς που κλήθηκαν, ήταν στελέχη του Υπουργείου Παιδείας.</w:t>
      </w:r>
    </w:p>
    <w:p w14:paraId="6EA2C4A8" w14:textId="77777777" w:rsidR="00E41DDC" w:rsidRDefault="007120B1">
      <w:pPr>
        <w:spacing w:after="0" w:line="600" w:lineRule="auto"/>
        <w:ind w:firstLine="720"/>
        <w:jc w:val="both"/>
        <w:rPr>
          <w:rFonts w:eastAsia="Times New Roman"/>
          <w:szCs w:val="24"/>
        </w:rPr>
      </w:pPr>
      <w:r w:rsidRPr="00183D3B">
        <w:rPr>
          <w:rFonts w:eastAsia="Times New Roman"/>
          <w:szCs w:val="24"/>
        </w:rPr>
        <w:t>Ακόμη σημαντικότερα είναι, όμως, τα προβλήματα που δημιουργούνται εξαιτίας της συγ</w:t>
      </w:r>
      <w:r w:rsidRPr="00183D3B">
        <w:rPr>
          <w:rFonts w:eastAsia="Times New Roman"/>
          <w:szCs w:val="24"/>
        </w:rPr>
        <w:t>κεκριμένης φιλοσοφίας της Κυβέρνησης για την εκπαίδευση.</w:t>
      </w:r>
    </w:p>
    <w:p w14:paraId="6EA2C4A9" w14:textId="77777777" w:rsidR="00E41DDC" w:rsidRDefault="007120B1">
      <w:pPr>
        <w:spacing w:after="0" w:line="600" w:lineRule="auto"/>
        <w:ind w:firstLine="720"/>
        <w:jc w:val="both"/>
        <w:rPr>
          <w:rFonts w:eastAsia="Times New Roman"/>
          <w:szCs w:val="24"/>
        </w:rPr>
      </w:pPr>
      <w:r w:rsidRPr="00183D3B">
        <w:rPr>
          <w:rFonts w:eastAsia="Times New Roman"/>
          <w:szCs w:val="24"/>
        </w:rPr>
        <w:t>Ιδιαίτερα θέλω να σταθώ στην απόλυτη άρνηση που έχει η Κυβέρνηση για την αξιολόγηση. Βεβαίως όλοι αναγνωρίζουμε ότι για να είναι αποτελεσματική η αξιολόγηση σε κάθε πεδίο του δημόσιου βίου, πρέπει τα</w:t>
      </w:r>
      <w:r w:rsidRPr="00183D3B">
        <w:rPr>
          <w:rFonts w:eastAsia="Times New Roman"/>
          <w:szCs w:val="24"/>
        </w:rPr>
        <w:t xml:space="preserve"> κριτήρια και η διαδικασία της να έχουν συζητηθεί εκτενώς και να λειτουργεί όχι μόνο ως μέσο επιβράβευσης των καλύτερων αλλά και ως κίνητρο διαρκούς βελτίωσης. </w:t>
      </w:r>
    </w:p>
    <w:p w14:paraId="6EA2C4AA" w14:textId="77777777" w:rsidR="00E41DDC" w:rsidRDefault="007120B1">
      <w:pPr>
        <w:spacing w:after="0" w:line="600" w:lineRule="auto"/>
        <w:ind w:firstLine="720"/>
        <w:jc w:val="both"/>
        <w:rPr>
          <w:rFonts w:eastAsia="Times New Roman"/>
          <w:szCs w:val="24"/>
        </w:rPr>
      </w:pPr>
      <w:r w:rsidRPr="00183D3B">
        <w:rPr>
          <w:rFonts w:eastAsia="Times New Roman"/>
          <w:szCs w:val="24"/>
        </w:rPr>
        <w:t>Θέλω εδώ να επαναλάβω την πεποίθησή μου ότ</w:t>
      </w:r>
      <w:r>
        <w:rPr>
          <w:rFonts w:eastAsia="Times New Roman"/>
          <w:szCs w:val="24"/>
        </w:rPr>
        <w:t>ι οι συνάδελφοι της Πλειοψηφίας</w:t>
      </w:r>
      <w:r w:rsidRPr="00183D3B">
        <w:rPr>
          <w:rFonts w:eastAsia="Times New Roman"/>
          <w:szCs w:val="24"/>
        </w:rPr>
        <w:t xml:space="preserve"> θα έχουν πολύ δύσκολο</w:t>
      </w:r>
      <w:r w:rsidRPr="00183D3B">
        <w:rPr>
          <w:rFonts w:eastAsia="Times New Roman"/>
          <w:szCs w:val="24"/>
        </w:rPr>
        <w:t xml:space="preserve"> έργο</w:t>
      </w:r>
      <w:r>
        <w:rPr>
          <w:rFonts w:eastAsia="Times New Roman"/>
          <w:szCs w:val="24"/>
        </w:rPr>
        <w:t>,</w:t>
      </w:r>
      <w:r w:rsidRPr="00183D3B">
        <w:rPr>
          <w:rFonts w:eastAsia="Times New Roman"/>
          <w:szCs w:val="24"/>
        </w:rPr>
        <w:t xml:space="preserve"> να πάνε στις περιφέρειες τους και να πείσουν τους μαθητές και τους γονείς για την επιλογή τους να καταργήσουν την αξιολόγηση και να επιβάλουν ουσιαστικά την ισοπέδωση προς τα κάτω. Γιατί η ισοπέδωση προς τα κάτω είναι η διασφάλιση μιας διευθυντικής </w:t>
      </w:r>
      <w:r w:rsidRPr="00183D3B">
        <w:rPr>
          <w:rFonts w:eastAsia="Times New Roman"/>
          <w:szCs w:val="24"/>
        </w:rPr>
        <w:t xml:space="preserve">θέσης σε μια εκπαιδευτική μονάδα απλώς και μόνο μέσα </w:t>
      </w:r>
      <w:r>
        <w:rPr>
          <w:rFonts w:eastAsia="Times New Roman"/>
          <w:szCs w:val="24"/>
        </w:rPr>
        <w:t>από την αρχαιότητα, χωρίς καμμιά</w:t>
      </w:r>
      <w:r w:rsidRPr="00183D3B">
        <w:rPr>
          <w:rFonts w:eastAsia="Times New Roman"/>
          <w:szCs w:val="24"/>
        </w:rPr>
        <w:t xml:space="preserve"> αξιολόγηση, χωρίς να απαιτείται η γνώση χρήσης υπολογιστή, χωρίς κανένα κίνητρο για περαιτέρω επιμόρφωση και εξειδίκευση.</w:t>
      </w:r>
    </w:p>
    <w:p w14:paraId="6EA2C4AB" w14:textId="77777777" w:rsidR="00E41DDC" w:rsidRDefault="007120B1">
      <w:pPr>
        <w:spacing w:after="0" w:line="600" w:lineRule="auto"/>
        <w:ind w:firstLine="720"/>
        <w:jc w:val="both"/>
        <w:rPr>
          <w:rFonts w:eastAsia="Times New Roman"/>
          <w:szCs w:val="24"/>
        </w:rPr>
      </w:pPr>
      <w:r w:rsidRPr="00183D3B">
        <w:rPr>
          <w:rFonts w:eastAsia="Times New Roman"/>
          <w:szCs w:val="24"/>
        </w:rPr>
        <w:t xml:space="preserve">Εδώ έγκειται η μεγάλη, η θεμελιώδης διαφορά μας </w:t>
      </w:r>
      <w:r w:rsidRPr="00183D3B">
        <w:rPr>
          <w:rFonts w:eastAsia="Times New Roman"/>
          <w:szCs w:val="24"/>
        </w:rPr>
        <w:t>με τη σημερινή Κυβέρνηση. Εμείς δεν πιστεύουμε ότι οι λύσεις στις υπαρκτές ανισότητες, είναι η εξίσωση προς τα κάτω, αλλά η παροχή σε όλα τα παιδιά από οποιοδήποτε κοινωνικοοικονομικό περιβάλλον των ποιοτικών ευκαιριών που δικαιούνται</w:t>
      </w:r>
      <w:r>
        <w:rPr>
          <w:rFonts w:eastAsia="Times New Roman"/>
          <w:szCs w:val="24"/>
        </w:rPr>
        <w:t>,</w:t>
      </w:r>
      <w:r w:rsidRPr="00183D3B">
        <w:rPr>
          <w:rFonts w:eastAsia="Times New Roman"/>
          <w:szCs w:val="24"/>
        </w:rPr>
        <w:t xml:space="preserve"> για να κάνουν πράξη </w:t>
      </w:r>
      <w:r w:rsidRPr="00183D3B">
        <w:rPr>
          <w:rFonts w:eastAsia="Times New Roman"/>
          <w:szCs w:val="24"/>
        </w:rPr>
        <w:t>τα όνειρά τους στο σύγχρονο ανταγωνιστικό περιβάλλον που ζούμε και δεν υπάρχει κανένας άλλος τρόπος να διασφαλίσουμε την ποιότητα στην εκπαίδευση, από τη δίκαιη και συνεχή αξιολόγηση. Την αξιολόγηση που μας δείχνει τι κάνουμε σωστά, ώστε να το ενισχύσουμε,</w:t>
      </w:r>
      <w:r w:rsidRPr="00183D3B">
        <w:rPr>
          <w:rFonts w:eastAsia="Times New Roman"/>
          <w:szCs w:val="24"/>
        </w:rPr>
        <w:t xml:space="preserve"> και τι κάνουμε λάθος, ώστε να το διορθώσουμε.</w:t>
      </w:r>
    </w:p>
    <w:p w14:paraId="6EA2C4AC" w14:textId="77777777" w:rsidR="00E41DDC" w:rsidRDefault="007120B1">
      <w:pPr>
        <w:spacing w:after="0" w:line="600" w:lineRule="auto"/>
        <w:ind w:firstLine="720"/>
        <w:jc w:val="both"/>
        <w:rPr>
          <w:rFonts w:eastAsia="Times New Roman"/>
          <w:szCs w:val="24"/>
        </w:rPr>
      </w:pPr>
      <w:r w:rsidRPr="00183D3B">
        <w:rPr>
          <w:rFonts w:eastAsia="Times New Roman"/>
          <w:szCs w:val="24"/>
        </w:rPr>
        <w:t>Δυστυχώς η σημερινή Κυβέρνηση θεωρεί την αριστεία ως άλλοθι για τη διαιώνιση των κοινωνικών ανισοτήτων και των προνομίων. Εμείς, αντιθέτως, πιστεύουμε ότι η ενθάρρυνση της αριστείας, ιδιαίτερα στην εκπαίδευση,</w:t>
      </w:r>
      <w:r w:rsidRPr="00183D3B">
        <w:rPr>
          <w:rFonts w:eastAsia="Times New Roman"/>
          <w:szCs w:val="24"/>
        </w:rPr>
        <w:t xml:space="preserve"> είναι το αποτελεσματικότερο μέσο κοινωνικής κινητικότητας, το αποτελεσματικότερο εργαλείο που διαθέτει μια κοινωνία για τη διόρθωση των ανισοτήτων αλλά και για την επίτευξη της συλλογικής προκοπής. Βεβαίως όταν μιλάμε για αριστεία, αναφερόμαστε στην αριστ</w:t>
      </w:r>
      <w:r w:rsidRPr="00183D3B">
        <w:rPr>
          <w:rFonts w:eastAsia="Times New Roman"/>
          <w:szCs w:val="24"/>
        </w:rPr>
        <w:t>εία σε κάθε βαθμίδα της εκπαίδευσης, στην τεχνική και επαγγελματική εκπαίδευση, στη διά βίου μάθηση και κατάρτιση σε κάθε πτυχή της δημόσιας ζωής.</w:t>
      </w:r>
    </w:p>
    <w:p w14:paraId="6EA2C4AD" w14:textId="77777777" w:rsidR="00E41DDC" w:rsidRDefault="007120B1">
      <w:pPr>
        <w:spacing w:after="0" w:line="600" w:lineRule="auto"/>
        <w:ind w:firstLine="720"/>
        <w:jc w:val="both"/>
        <w:rPr>
          <w:rFonts w:eastAsia="Times New Roman"/>
          <w:szCs w:val="24"/>
        </w:rPr>
      </w:pPr>
      <w:r w:rsidRPr="00183D3B">
        <w:rPr>
          <w:rFonts w:eastAsia="Times New Roman"/>
          <w:szCs w:val="24"/>
        </w:rPr>
        <w:t>Αξιολόγηση, αριστεία, ενθάρρυνση της δημιουργικής πρωτοβουλίας είναι το δικό μας όραμα και είναι ατυχές το γε</w:t>
      </w:r>
      <w:r w:rsidRPr="00183D3B">
        <w:rPr>
          <w:rFonts w:eastAsia="Times New Roman"/>
          <w:szCs w:val="24"/>
        </w:rPr>
        <w:t xml:space="preserve">γονός ότι δεν συμμερίζεστε, κύριοι συνάδελφοι της Συμπολίτευσης, τη στόχευση αυτή. Και αυτό γιατί όπως τόνισα και στη συζήτηση στην επιτροπή, η ισοπέδωση προς τα κάτω, η ήσσων προσπάθεια, ο κακός νοούμενος </w:t>
      </w:r>
      <w:proofErr w:type="spellStart"/>
      <w:r w:rsidRPr="00183D3B">
        <w:rPr>
          <w:rFonts w:eastAsia="Times New Roman"/>
          <w:szCs w:val="24"/>
        </w:rPr>
        <w:t>εξισωτισμός</w:t>
      </w:r>
      <w:proofErr w:type="spellEnd"/>
      <w:r w:rsidRPr="00183D3B">
        <w:rPr>
          <w:rFonts w:eastAsia="Times New Roman"/>
          <w:szCs w:val="24"/>
        </w:rPr>
        <w:t>, πλήττει κυρίως, για να μην πω αποκλει</w:t>
      </w:r>
      <w:r w:rsidRPr="00183D3B">
        <w:rPr>
          <w:rFonts w:eastAsia="Times New Roman"/>
          <w:szCs w:val="24"/>
        </w:rPr>
        <w:t xml:space="preserve">στικά, τα παιδιά των λαϊκών οικογενειών, τα παιδιά που οι οικογένειές τους δεν έχουν τη δυνατότητα να πληρώσουν, για να καλύψουν τα κενά του εκπαιδευτικού συστήματος. </w:t>
      </w:r>
    </w:p>
    <w:p w14:paraId="6EA2C4AE" w14:textId="77777777" w:rsidR="00E41DDC" w:rsidRDefault="007120B1">
      <w:pPr>
        <w:spacing w:after="0" w:line="600" w:lineRule="auto"/>
        <w:ind w:firstLine="720"/>
        <w:jc w:val="both"/>
        <w:rPr>
          <w:rFonts w:eastAsia="Times New Roman"/>
          <w:szCs w:val="24"/>
        </w:rPr>
      </w:pPr>
      <w:r w:rsidRPr="00183D3B">
        <w:rPr>
          <w:rFonts w:eastAsia="Times New Roman"/>
          <w:szCs w:val="24"/>
        </w:rPr>
        <w:t>Αντίθετα οι πλούσιες οικογένειες θα βρουν τρόπους να διασφαλίσουν ευκαιρίες ποιοτικής εκ</w:t>
      </w:r>
      <w:r w:rsidRPr="00183D3B">
        <w:rPr>
          <w:rFonts w:eastAsia="Times New Roman"/>
          <w:szCs w:val="24"/>
        </w:rPr>
        <w:t>παίδευσης για τα παιδιά τους. Γι’ αυτό ακριβώς είναι κρίσιμο, να προσπαθούμε να βελτιώνουμε συνεχώς το επίπεδο της παρεχόμενης παιδείας, ώστε να δίνουμε στα παιδιά μας τη δυνατότητα να αξιοποιήσουν τις κλίσεις τους με τον καλύτερο τρόπο.</w:t>
      </w:r>
    </w:p>
    <w:p w14:paraId="6EA2C4AF" w14:textId="77777777" w:rsidR="00E41DDC" w:rsidRDefault="007120B1">
      <w:pPr>
        <w:spacing w:after="0" w:line="600" w:lineRule="auto"/>
        <w:ind w:firstLine="720"/>
        <w:jc w:val="both"/>
        <w:rPr>
          <w:rFonts w:eastAsia="Times New Roman"/>
          <w:szCs w:val="24"/>
        </w:rPr>
      </w:pPr>
      <w:r w:rsidRPr="00183D3B">
        <w:rPr>
          <w:rFonts w:eastAsia="Times New Roman"/>
          <w:szCs w:val="24"/>
        </w:rPr>
        <w:t xml:space="preserve">Γι’ αυτόν ακριβώς </w:t>
      </w:r>
      <w:r w:rsidRPr="00183D3B">
        <w:rPr>
          <w:rFonts w:eastAsia="Times New Roman"/>
          <w:szCs w:val="24"/>
        </w:rPr>
        <w:t>τον λόγο εμείς στη Νέα Δημοκρατία στηρίζουμε κάθε προσπάθεια αναβάθμισης της παιδείας και είμαστε δυναμικά αντίθετοι σε κάθε λογική ισοπέδωσης, υπονόμευσης της αριστείας σε κάθε επίπεδο και υποβάθμισης του δικαιώματος των παιδιών σε ποιοτική εκπαίδευση στο</w:t>
      </w:r>
      <w:r w:rsidRPr="00183D3B">
        <w:rPr>
          <w:rFonts w:eastAsia="Times New Roman"/>
          <w:szCs w:val="24"/>
        </w:rPr>
        <w:t>ν βωμό της εξυπηρέτησης άλλων συμφερόντων. Δυστυχώς παρά κάποια επιμέρους θετικά, όπως, για παράδειγμα, κάποιες από τις προβλέψεις του άρθρου 4 για την τεχνική, επαγγελματική εκπαίδευση τις οποίες θα ψηφίσουμε, καθώς δεν είμαστε δογματικοί, το νομοσχέδιο α</w:t>
      </w:r>
      <w:r w:rsidRPr="00183D3B">
        <w:rPr>
          <w:rFonts w:eastAsia="Times New Roman"/>
          <w:szCs w:val="24"/>
        </w:rPr>
        <w:t>υτό συνιστά στο μεγαλύτερο μέρος του βήματα προς τα πίσω.</w:t>
      </w:r>
    </w:p>
    <w:p w14:paraId="6EA2C4B0" w14:textId="77777777" w:rsidR="00E41DDC" w:rsidRDefault="007120B1">
      <w:pPr>
        <w:spacing w:after="0" w:line="600" w:lineRule="auto"/>
        <w:ind w:firstLine="720"/>
        <w:jc w:val="both"/>
        <w:rPr>
          <w:rFonts w:eastAsia="Times New Roman"/>
          <w:szCs w:val="24"/>
        </w:rPr>
      </w:pPr>
      <w:r w:rsidRPr="00183D3B">
        <w:rPr>
          <w:rFonts w:eastAsia="Times New Roman"/>
          <w:szCs w:val="24"/>
        </w:rPr>
        <w:t>Ευχαριστώ πολύ.</w:t>
      </w:r>
    </w:p>
    <w:p w14:paraId="6EA2C4B1" w14:textId="77777777" w:rsidR="00E41DDC" w:rsidRDefault="007120B1">
      <w:pPr>
        <w:spacing w:after="0" w:line="600" w:lineRule="auto"/>
        <w:ind w:firstLine="720"/>
        <w:jc w:val="center"/>
        <w:rPr>
          <w:rFonts w:eastAsia="Times New Roman"/>
          <w:szCs w:val="24"/>
        </w:rPr>
      </w:pPr>
      <w:r w:rsidRPr="00183D3B">
        <w:rPr>
          <w:rFonts w:eastAsia="Times New Roman"/>
          <w:szCs w:val="24"/>
        </w:rPr>
        <w:t>(Χειροκροτήματα από την πτέρυγα της Νέας Δημοκρατίας)</w:t>
      </w:r>
    </w:p>
    <w:p w14:paraId="6EA2C4B2" w14:textId="77777777" w:rsidR="00E41DDC" w:rsidRDefault="007120B1">
      <w:pPr>
        <w:spacing w:after="0" w:line="600" w:lineRule="auto"/>
        <w:ind w:firstLine="720"/>
        <w:jc w:val="both"/>
        <w:rPr>
          <w:rFonts w:eastAsia="Times New Roman"/>
          <w:szCs w:val="24"/>
        </w:rPr>
      </w:pPr>
      <w:r w:rsidRPr="00183D3B">
        <w:rPr>
          <w:rFonts w:eastAsia="Times New Roman"/>
          <w:b/>
          <w:szCs w:val="24"/>
        </w:rPr>
        <w:t>ΠΡΟΕΔΡΕΥΩΝ (Νικήτας Κακλαμάνης):</w:t>
      </w:r>
      <w:r w:rsidRPr="00183D3B">
        <w:rPr>
          <w:rFonts w:eastAsia="Times New Roman"/>
          <w:szCs w:val="24"/>
        </w:rPr>
        <w:t xml:space="preserve"> Τον λόγο έχει ο συνάδελφος από τη Δημοκρατική Συμπαράταξη κ. Μανιάτης.</w:t>
      </w:r>
    </w:p>
    <w:p w14:paraId="6EA2C4B3" w14:textId="77777777" w:rsidR="00E41DDC" w:rsidRDefault="007120B1">
      <w:pPr>
        <w:spacing w:after="0" w:line="600" w:lineRule="auto"/>
        <w:ind w:firstLine="720"/>
        <w:jc w:val="both"/>
        <w:rPr>
          <w:rFonts w:eastAsia="Times New Roman"/>
          <w:szCs w:val="24"/>
        </w:rPr>
      </w:pPr>
      <w:r w:rsidRPr="00183D3B">
        <w:rPr>
          <w:rFonts w:eastAsia="Times New Roman"/>
          <w:szCs w:val="24"/>
        </w:rPr>
        <w:t>Ελάτε, κύριε Μανιάτη.</w:t>
      </w:r>
    </w:p>
    <w:p w14:paraId="6EA2C4B4" w14:textId="77777777" w:rsidR="00E41DDC" w:rsidRDefault="007120B1">
      <w:pPr>
        <w:spacing w:after="0" w:line="600" w:lineRule="auto"/>
        <w:ind w:firstLine="720"/>
        <w:jc w:val="both"/>
        <w:rPr>
          <w:rFonts w:eastAsia="Times New Roman"/>
          <w:szCs w:val="24"/>
        </w:rPr>
      </w:pPr>
      <w:r w:rsidRPr="00183D3B">
        <w:rPr>
          <w:rFonts w:eastAsia="Times New Roman"/>
          <w:b/>
          <w:szCs w:val="24"/>
        </w:rPr>
        <w:t>ΙΩΑΝΝΗΣ ΜΑΝΙΑΤΗΣ:</w:t>
      </w:r>
      <w:r w:rsidRPr="00183D3B">
        <w:rPr>
          <w:rFonts w:eastAsia="Times New Roman"/>
          <w:szCs w:val="24"/>
        </w:rPr>
        <w:t xml:space="preserve"> Αγαπητοί συνάδελφοι, άκουσα πραγματικά με κατάπληξη τον Υπουργό Παιδείας της Ελλάδας πριν από λίγα λεπτά, να χαρακτηρίζει ως «κατάρα για τη δημοκρατία» τον ν.4009/2011, ο οποίος απελευθέρωσε το ελληνικό πανεπιστήμιο από τις αλυσίδες του κ</w:t>
      </w:r>
      <w:r w:rsidRPr="00183D3B">
        <w:rPr>
          <w:rFonts w:eastAsia="Times New Roman"/>
          <w:szCs w:val="24"/>
        </w:rPr>
        <w:t>ρατισμού, ο οποίος έδωσε ανάσα στην πραγματική διακίνηση ιδεών, ο οποίος έδωσε τη δυνατότητα στα ελληνικά πανεπιστήμια, να ξαναγίνουν τα εξωστρεφή ιδρύματα που συμβάλλουν στην κοινωνική ανάπτυξη και την ανάπτυξη της οικονομίας.</w:t>
      </w:r>
    </w:p>
    <w:p w14:paraId="6EA2C4B5" w14:textId="77777777" w:rsidR="00E41DDC" w:rsidRDefault="007120B1">
      <w:pPr>
        <w:spacing w:after="0" w:line="600" w:lineRule="auto"/>
        <w:ind w:firstLine="720"/>
        <w:jc w:val="both"/>
        <w:rPr>
          <w:rFonts w:eastAsia="Times New Roman"/>
          <w:szCs w:val="24"/>
        </w:rPr>
      </w:pPr>
      <w:r w:rsidRPr="00183D3B">
        <w:rPr>
          <w:rFonts w:eastAsia="Times New Roman"/>
          <w:szCs w:val="24"/>
        </w:rPr>
        <w:t>Αντί για κατάρα της δημοκρατ</w:t>
      </w:r>
      <w:r w:rsidRPr="00183D3B">
        <w:rPr>
          <w:rFonts w:eastAsia="Times New Roman"/>
          <w:szCs w:val="24"/>
        </w:rPr>
        <w:t>ίας αποτελεί ντροπή για έναν άνθρωπο που εκφράζει τον ακαδημαϊκό κόσμο, να αγνοεί ότι ο συγκεκριμένος νόμος ψηφίστηκε από πάνω από διακόσιους πενήντα Βουλευτές του εθνικού Κοινοβουλίου και εγώ, προσωπικά, πρέπει να σας πω είμαι βαθιά περήφανος ο ίδιος, για</w:t>
      </w:r>
      <w:r w:rsidRPr="00183D3B">
        <w:rPr>
          <w:rFonts w:eastAsia="Times New Roman"/>
          <w:szCs w:val="24"/>
        </w:rPr>
        <w:t>τί συμμετείχα στην Κυβέρνηση, η οποία έκανε πράξη τον ν.4009. Αν για κάτι πρέπει να ντρεπόμαστε εμείς συνολικά ως πολιτεία και πολύ περισσότερο η σημερινή Κυβέρνηση, που είναι απολύτως και αποκλειστικά υπεύθυνη, είναι ότι στα ελληνικά πανεπιστήμια, τουλάχι</w:t>
      </w:r>
      <w:r w:rsidRPr="00183D3B">
        <w:rPr>
          <w:rFonts w:eastAsia="Times New Roman"/>
          <w:szCs w:val="24"/>
        </w:rPr>
        <w:t xml:space="preserve">στον σε κάποια από αυτά αντί για ελεύθερη διακίνηση ιδεών έχουμε πια ελεύθερη διακίνηση βιαιοτήτων, κομματισμού, λαθρεμπορίου, έχουμε ελεύθερη διακίνηση ανομίας. Επειδή ακριβώς υπάρχουν πολιτικές ευθύνες από κάποιους, που ακύρωσαν συγκεκριμένες προβλέψεις </w:t>
      </w:r>
      <w:r w:rsidRPr="00183D3B">
        <w:rPr>
          <w:rFonts w:eastAsia="Times New Roman"/>
          <w:szCs w:val="24"/>
        </w:rPr>
        <w:t>του ν.4009/2011.</w:t>
      </w:r>
    </w:p>
    <w:p w14:paraId="6EA2C4B6" w14:textId="77777777" w:rsidR="00E41DDC" w:rsidRDefault="007120B1">
      <w:pPr>
        <w:spacing w:after="0" w:line="600" w:lineRule="auto"/>
        <w:ind w:firstLine="720"/>
        <w:jc w:val="both"/>
        <w:rPr>
          <w:rFonts w:eastAsia="Times New Roman"/>
          <w:szCs w:val="24"/>
        </w:rPr>
      </w:pPr>
      <w:r w:rsidRPr="00183D3B">
        <w:rPr>
          <w:rFonts w:eastAsia="Times New Roman"/>
          <w:szCs w:val="24"/>
        </w:rPr>
        <w:t>Πρέπει να σας πω και κάτι ακόμα, πριν περάσω στα υπόλοιπα θέματα της παιδείας. Εμείς, ως Δημοκρατική Συμπαράταξη, είμαστε βαθιά περήφανοι, γιατί με τη δική μας ψήφο έχουμε τη δυνατότητα σήμερα εδώ σε αυτή την Αίθουσα, να συζητάμε τα ζητήμα</w:t>
      </w:r>
      <w:r w:rsidRPr="00183D3B">
        <w:rPr>
          <w:rFonts w:eastAsia="Times New Roman"/>
          <w:szCs w:val="24"/>
        </w:rPr>
        <w:t xml:space="preserve">τα της λειτουργίας του μουσουλμανικού τεμένους. </w:t>
      </w:r>
    </w:p>
    <w:p w14:paraId="6EA2C4B7"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 xml:space="preserve">Εάν δεν υπήρχε η ψήφος της Δημοκρατικής Συμπαράταξης, η ελληνική πολιτεία, η Ελληνική Δημοκρατία θα υφίστατο ένα ράπισμα του </w:t>
      </w:r>
      <w:proofErr w:type="spellStart"/>
      <w:r w:rsidRPr="00183D3B">
        <w:rPr>
          <w:rFonts w:eastAsia="Times New Roman" w:cs="Times New Roman"/>
          <w:szCs w:val="24"/>
        </w:rPr>
        <w:t>αριστεροδεξιού</w:t>
      </w:r>
      <w:proofErr w:type="spellEnd"/>
      <w:r w:rsidRPr="00183D3B">
        <w:rPr>
          <w:rFonts w:eastAsia="Times New Roman" w:cs="Times New Roman"/>
          <w:szCs w:val="24"/>
        </w:rPr>
        <w:t xml:space="preserve"> </w:t>
      </w:r>
      <w:proofErr w:type="spellStart"/>
      <w:r w:rsidRPr="00183D3B">
        <w:rPr>
          <w:rFonts w:eastAsia="Times New Roman" w:cs="Times New Roman"/>
          <w:szCs w:val="24"/>
        </w:rPr>
        <w:t>εθνικολαϊκισμού</w:t>
      </w:r>
      <w:proofErr w:type="spellEnd"/>
      <w:r w:rsidRPr="00183D3B">
        <w:rPr>
          <w:rFonts w:eastAsia="Times New Roman" w:cs="Times New Roman"/>
          <w:szCs w:val="24"/>
        </w:rPr>
        <w:t xml:space="preserve">, γιατί μία αυτονόητη αξία, μία ανθρώπινη αξία, ένα </w:t>
      </w:r>
      <w:r w:rsidRPr="00183D3B">
        <w:rPr>
          <w:rFonts w:eastAsia="Times New Roman" w:cs="Times New Roman"/>
          <w:szCs w:val="24"/>
        </w:rPr>
        <w:t>ανθρώπινο δικαίωμα του κάθε πολίτη να έχει τον τόπο λατρείας του, δεν θα μπορούσε να συζητηθεί σε αυτό το Κοινοβούλιο και δικαιούμαστε πια να κοιτάμε στα μάτια όλους αυτούς, που δήθεν παριστάνουν τους αριστερούς, όταν έχει διαπεράσει οριζόντια την Κυβέρνησ</w:t>
      </w:r>
      <w:r w:rsidRPr="00183D3B">
        <w:rPr>
          <w:rFonts w:eastAsia="Times New Roman" w:cs="Times New Roman"/>
          <w:szCs w:val="24"/>
        </w:rPr>
        <w:t xml:space="preserve">η Τσίπρα Καμμένου αυτός ο </w:t>
      </w:r>
      <w:proofErr w:type="spellStart"/>
      <w:r w:rsidRPr="00183D3B">
        <w:rPr>
          <w:rFonts w:eastAsia="Times New Roman" w:cs="Times New Roman"/>
          <w:szCs w:val="24"/>
        </w:rPr>
        <w:t>αριστεροδεξιός</w:t>
      </w:r>
      <w:proofErr w:type="spellEnd"/>
      <w:r w:rsidRPr="00183D3B">
        <w:rPr>
          <w:rFonts w:eastAsia="Times New Roman" w:cs="Times New Roman"/>
          <w:szCs w:val="24"/>
        </w:rPr>
        <w:t xml:space="preserve"> </w:t>
      </w:r>
      <w:proofErr w:type="spellStart"/>
      <w:r w:rsidRPr="00183D3B">
        <w:rPr>
          <w:rFonts w:eastAsia="Times New Roman" w:cs="Times New Roman"/>
          <w:szCs w:val="24"/>
        </w:rPr>
        <w:t>εθνικολαϊκισμός</w:t>
      </w:r>
      <w:proofErr w:type="spellEnd"/>
      <w:r w:rsidRPr="00183D3B">
        <w:rPr>
          <w:rFonts w:eastAsia="Times New Roman" w:cs="Times New Roman"/>
          <w:szCs w:val="24"/>
        </w:rPr>
        <w:t xml:space="preserve">, που στο τέλος </w:t>
      </w:r>
      <w:proofErr w:type="spellStart"/>
      <w:r w:rsidRPr="00183D3B">
        <w:rPr>
          <w:rFonts w:eastAsia="Times New Roman" w:cs="Times New Roman"/>
          <w:szCs w:val="24"/>
        </w:rPr>
        <w:t>τέλος</w:t>
      </w:r>
      <w:proofErr w:type="spellEnd"/>
      <w:r w:rsidRPr="00183D3B">
        <w:rPr>
          <w:rFonts w:eastAsia="Times New Roman" w:cs="Times New Roman"/>
          <w:szCs w:val="24"/>
        </w:rPr>
        <w:t xml:space="preserve"> όμως βολεύει μόνο το να κρατήσουμε τις καρέκλες της εξουσίας. </w:t>
      </w:r>
    </w:p>
    <w:p w14:paraId="6EA2C4B8"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Δεν θα σχολιάσω καθόλου το ζήτημα του επείγοντος για το νομοσχέδιο για την παιδεία. Είναι το πιο κακόγουστο αστείο.</w:t>
      </w:r>
      <w:r w:rsidRPr="00183D3B">
        <w:rPr>
          <w:rFonts w:eastAsia="Times New Roman" w:cs="Times New Roman"/>
          <w:szCs w:val="24"/>
        </w:rPr>
        <w:t xml:space="preserve"> Το πιο κρύο ανέκδοτο που θα μπορούσε να πει σήμερα κανείς στην ελληνική πολιτική ζωή, είναι να θυμίσει τη ρήση του Πρωθυπουργού Αλέξη Τσίπρα στις προγραμματικές δηλώσεις του 2015 ότι ο κ. Τσίπρας και η Κυβέρνησή του θα είναι κάθε λέξη του Συντάγματος. Ο ν</w:t>
      </w:r>
      <w:r w:rsidRPr="00183D3B">
        <w:rPr>
          <w:rFonts w:eastAsia="Times New Roman" w:cs="Times New Roman"/>
          <w:szCs w:val="24"/>
        </w:rPr>
        <w:t>όμος αυτός είναι ο πέμπτος ή έκτος νόμος που κηρύσσεται αντισυνταγματικός. Ενώ ξέραμε την απόφαση του Συμβουλίου της Επικρατείας, ερχόμαστε τώρα και λέμε ότι δήθεν δεν πρόλαβε το Υπουργείο να ετοιμαστεί. Μα τα ξέρατε όλα. Είναι βέβαιο ότι τα ξέρατε όλα. Έσ</w:t>
      </w:r>
      <w:r w:rsidRPr="00183D3B">
        <w:rPr>
          <w:rFonts w:eastAsia="Times New Roman" w:cs="Times New Roman"/>
          <w:szCs w:val="24"/>
        </w:rPr>
        <w:t xml:space="preserve">τω ότι δεν τα ξέρατε. </w:t>
      </w:r>
      <w:r w:rsidRPr="00183D3B">
        <w:rPr>
          <w:rFonts w:eastAsia="Times New Roman" w:cs="Times New Roman"/>
          <w:szCs w:val="24"/>
          <w:lang w:val="en-US"/>
        </w:rPr>
        <w:t>T</w:t>
      </w:r>
      <w:r w:rsidRPr="00183D3B">
        <w:rPr>
          <w:rFonts w:eastAsia="Times New Roman" w:cs="Times New Roman"/>
          <w:szCs w:val="24"/>
        </w:rPr>
        <w:t>ι θα άλλαζε, εάν καθυστερούσε δύο, τρεις, ή τέσσερις μέρες η ψήφιση του συγκεκριμένου νομοσχεδίου ή εάν ερχόταν μια εβδομάδα νωρίτερα για να ψηφιστεί; Εδώ, λοιπόν, δεν σηκώνει πια καμμιά σοβαρή κουβέντα για την υποτιθέμενη τεκμηρίωση</w:t>
      </w:r>
      <w:r w:rsidRPr="00183D3B">
        <w:rPr>
          <w:rFonts w:eastAsia="Times New Roman" w:cs="Times New Roman"/>
          <w:szCs w:val="24"/>
        </w:rPr>
        <w:t xml:space="preserve"> της Κυβέρνησης. </w:t>
      </w:r>
    </w:p>
    <w:p w14:paraId="6EA2C4B9"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Θα έρθω, όμως, στο κύριο ζήτημα του νομοσχεδίου, το ζήτημα της παιδείας και, κυρίως, της πρωτοβάθμιας και δευτεροβάθμιας παιδείας. Εδώ πρέπει να συνεννοηθούμε, κύριε Υπουργέ μου, για μερικά πολύ βασικά πράγματα. Θεωρούμε ότι η παιδεία συν</w:t>
      </w:r>
      <w:r w:rsidRPr="00183D3B">
        <w:rPr>
          <w:rFonts w:eastAsia="Times New Roman" w:cs="Times New Roman"/>
          <w:szCs w:val="24"/>
        </w:rPr>
        <w:t xml:space="preserve">ιστά την πιο σπουδαία άυλη αξία της ελληνικής κοινωνίας; Ναι ή όχι; Φαντάζομαι στα λόγια θα συμφωνήσουμε όλοι. Ας δούμε τώρα εάν τις πράξεις και κατά πόσον αυτή την αξία που τυπικά και η Κυβέρνηση ενστερνίζεται, μπορεί να την υλοποιήσει. </w:t>
      </w:r>
    </w:p>
    <w:p w14:paraId="6EA2C4BA"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Τι πρέπει να είνα</w:t>
      </w:r>
      <w:r w:rsidRPr="00183D3B">
        <w:rPr>
          <w:rFonts w:eastAsia="Times New Roman" w:cs="Times New Roman"/>
          <w:szCs w:val="24"/>
        </w:rPr>
        <w:t xml:space="preserve">ι μια σύγχρονη παιδεία, μιας σύγχρονης ευρωπαϊκής χώρας; Πρώτα από όλα να είναι έξυπνη, δηλαδή να ενσωματώνει τις νέες τεχνολογίες πληροφορικής και επικοινωνιών σε όλα τα στρώματα λειτουργίας της εκπαίδευσης. </w:t>
      </w:r>
    </w:p>
    <w:p w14:paraId="6EA2C4BB"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Δεύτερον, τι πρέπει να είναι η παιδεία; Να είν</w:t>
      </w:r>
      <w:r w:rsidRPr="00183D3B">
        <w:rPr>
          <w:rFonts w:eastAsia="Times New Roman" w:cs="Times New Roman"/>
          <w:szCs w:val="24"/>
        </w:rPr>
        <w:t xml:space="preserve">αι διαρκής. Γιατί η διά βίου μάθηση, η συνεχής επιμόρφωση, αποτελεί βασικό κλειδί για να μπορεί κάποιος να ζήσει σε μια κοινωνία, όπου η γνώση που αποκτά σήμερα, σε μια πενταετία έχει γίνει παλιά. </w:t>
      </w:r>
    </w:p>
    <w:p w14:paraId="6EA2C4BC"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Τρίτον, τι πρέπει να έχει μια παιδεία; Πρέπει να έχει απόλ</w:t>
      </w:r>
      <w:r w:rsidRPr="00183D3B">
        <w:rPr>
          <w:rFonts w:eastAsia="Times New Roman" w:cs="Times New Roman"/>
          <w:szCs w:val="24"/>
        </w:rPr>
        <w:t xml:space="preserve">υτο σεβασμό σε έναν από τους τρεις μεγάλους κινδύνους του πλανήτη. Την περιβαλλοντική εκπαίδευση, την υποβάθμιση του περιβάλλοντος. Ο λαϊκισμός, η τρομοκρατία και η υποβάθμιση του περιβάλλοντος αποτελούν τις τρεις μεγάλες πληγές του πλανήτη. </w:t>
      </w:r>
    </w:p>
    <w:p w14:paraId="6EA2C4BD" w14:textId="77777777" w:rsidR="00E41DDC" w:rsidRDefault="007120B1">
      <w:pPr>
        <w:spacing w:after="0" w:line="600" w:lineRule="auto"/>
        <w:ind w:firstLine="720"/>
        <w:jc w:val="both"/>
        <w:rPr>
          <w:rFonts w:eastAsia="Times New Roman" w:cs="Times New Roman"/>
          <w:szCs w:val="24"/>
        </w:rPr>
      </w:pPr>
      <w:r w:rsidRPr="00183D3B">
        <w:rPr>
          <w:rFonts w:eastAsia="Times New Roman" w:cs="Times New Roman"/>
          <w:szCs w:val="24"/>
        </w:rPr>
        <w:t xml:space="preserve">Τέταρτον, τι </w:t>
      </w:r>
      <w:r w:rsidRPr="00183D3B">
        <w:rPr>
          <w:rFonts w:eastAsia="Times New Roman" w:cs="Times New Roman"/>
          <w:szCs w:val="24"/>
        </w:rPr>
        <w:t xml:space="preserve">πρέπει να έχει η παιδεία; Να σέβεται την αξιοκρατία και την αριστεία. Ε, κύριε Υπουργέ μου, με το νομοσχέδιό σας και τις τέσσερις αξίες που προανέφερα τις καταπατάτε και εξηγούμαι: </w:t>
      </w:r>
    </w:p>
    <w:p w14:paraId="6EA2C4BE" w14:textId="77777777" w:rsidR="00E41DDC" w:rsidRDefault="007120B1">
      <w:pPr>
        <w:spacing w:after="0" w:line="600" w:lineRule="auto"/>
        <w:ind w:firstLine="720"/>
        <w:jc w:val="both"/>
        <w:rPr>
          <w:rFonts w:eastAsia="Times New Roman" w:cs="Times New Roman"/>
          <w:color w:val="000000" w:themeColor="text1"/>
          <w:szCs w:val="24"/>
        </w:rPr>
      </w:pPr>
      <w:r w:rsidRPr="004270EF">
        <w:rPr>
          <w:rFonts w:eastAsia="Times New Roman" w:cs="Times New Roman"/>
          <w:color w:val="000000" w:themeColor="text1"/>
          <w:szCs w:val="24"/>
        </w:rPr>
        <w:t>Πρώτη αρχή. Η παιδεία να είναι έξυπνη και προσαρμοσμένη στις νέες τεχνολογ</w:t>
      </w:r>
      <w:r w:rsidRPr="004270EF">
        <w:rPr>
          <w:rFonts w:eastAsia="Times New Roman" w:cs="Times New Roman"/>
          <w:color w:val="000000" w:themeColor="text1"/>
          <w:szCs w:val="24"/>
        </w:rPr>
        <w:t xml:space="preserve">ίες. Δεν λαμβάνετε υπ’ </w:t>
      </w:r>
      <w:proofErr w:type="spellStart"/>
      <w:r w:rsidRPr="004270EF">
        <w:rPr>
          <w:rFonts w:eastAsia="Times New Roman" w:cs="Times New Roman"/>
          <w:color w:val="000000" w:themeColor="text1"/>
          <w:szCs w:val="24"/>
        </w:rPr>
        <w:t>όψιν</w:t>
      </w:r>
      <w:proofErr w:type="spellEnd"/>
      <w:r w:rsidRPr="004270EF">
        <w:rPr>
          <w:rFonts w:eastAsia="Times New Roman" w:cs="Times New Roman"/>
          <w:color w:val="000000" w:themeColor="text1"/>
          <w:szCs w:val="24"/>
        </w:rPr>
        <w:t xml:space="preserve"> σας ή υποβαθμίζετε όλες αυτές τις επιμορφώσεις για τα θέματα των τεχνολογιών, τηλεπικοινωνιών και επικοινωνιών. Άρα μόνοι σας στέλνετε το μήνυμα «μη συνεχίσετε εκπαιδευτικοί σε αυτή την κατεύθυνση». </w:t>
      </w:r>
    </w:p>
    <w:p w14:paraId="6EA2C4B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Δεύτερον, τι πρέπει να είναι</w:t>
      </w:r>
      <w:r>
        <w:rPr>
          <w:rFonts w:eastAsia="Times New Roman" w:cs="Times New Roman"/>
          <w:szCs w:val="24"/>
        </w:rPr>
        <w:t xml:space="preserve"> η παιδεία; Διαρκής επιμόρφωση. Ουσιαστικά λέτε στους εκπαιδευτικούς ότι για να γίνουν διευθυντές</w:t>
      </w:r>
      <w:r>
        <w:rPr>
          <w:rFonts w:eastAsia="Times New Roman" w:cs="Times New Roman"/>
          <w:szCs w:val="24"/>
        </w:rPr>
        <w:t>,</w:t>
      </w:r>
      <w:r>
        <w:rPr>
          <w:rFonts w:eastAsia="Times New Roman" w:cs="Times New Roman"/>
          <w:szCs w:val="24"/>
        </w:rPr>
        <w:t xml:space="preserve"> δεν χρειάζεται να παίρνουν δεύτερο πτυχίο, δεν χρειάζεται να επιμορφώνονται, δεν χρειάζεται να πηγαίνουν στο Εθνικό Κέντρο </w:t>
      </w:r>
      <w:r>
        <w:rPr>
          <w:rFonts w:eastAsia="Times New Roman" w:cs="Times New Roman"/>
          <w:szCs w:val="24"/>
        </w:rPr>
        <w:t>Δ</w:t>
      </w:r>
      <w:r>
        <w:rPr>
          <w:rFonts w:eastAsia="Times New Roman" w:cs="Times New Roman"/>
          <w:szCs w:val="24"/>
        </w:rPr>
        <w:t>ημόσιας Διοίκησης για να γίνουν κ</w:t>
      </w:r>
      <w:r>
        <w:rPr>
          <w:rFonts w:eastAsia="Times New Roman" w:cs="Times New Roman"/>
          <w:szCs w:val="24"/>
        </w:rPr>
        <w:t xml:space="preserve">αλύτεροι. </w:t>
      </w:r>
    </w:p>
    <w:p w14:paraId="6EA2C4C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Τρίτον, τι λέτε για τους υπηρετούντες στα κέντρα περιβαλλοντικής εκπαίδευσης; Το σπουδαίο έργο που κάνουν για τη νέα γενιά, να γαλουχήσουν, να διαμορφώσουν προσωπικότητες πολιτών που σέβονται το περιβάλλον, η πολιτεία, η Κυβέρνηση ΣΥΡΙΖΑ δεν το </w:t>
      </w:r>
      <w:r>
        <w:rPr>
          <w:rFonts w:eastAsia="Times New Roman" w:cs="Times New Roman"/>
          <w:szCs w:val="24"/>
        </w:rPr>
        <w:t xml:space="preserve">αξιολογεί. Γι’ αυτό δεν το συνυπολογίζει στα προσόντα τους. </w:t>
      </w:r>
    </w:p>
    <w:p w14:paraId="6EA2C4C1" w14:textId="77777777" w:rsidR="00E41DDC" w:rsidRDefault="007120B1">
      <w:pPr>
        <w:spacing w:after="0" w:line="600" w:lineRule="auto"/>
        <w:ind w:firstLine="720"/>
        <w:jc w:val="both"/>
        <w:rPr>
          <w:rFonts w:eastAsia="Times New Roman" w:cs="Times New Roman"/>
          <w:b/>
          <w:szCs w:val="24"/>
        </w:rPr>
      </w:pPr>
      <w:r>
        <w:rPr>
          <w:rFonts w:eastAsia="Times New Roman" w:cs="Times New Roman"/>
          <w:szCs w:val="24"/>
        </w:rPr>
        <w:t>Και τέταρτον, τι κάνετε; Καταπατάτε και την τέταρτη αξία της αριστείας και της αξιοκρατίας. Γιατί τη δομημένη συνέντευξη ένα αντικειμενικό κριτήριο που μπορεί να διασφαλίσει την αξιολόγηση των δι</w:t>
      </w:r>
      <w:r>
        <w:rPr>
          <w:rFonts w:eastAsia="Times New Roman" w:cs="Times New Roman"/>
          <w:szCs w:val="24"/>
        </w:rPr>
        <w:t xml:space="preserve">ευθυντών των σχολικών μονάδων πέρα από κομματισμούς και προσωπικές επιλογές, δεν την έχετε ενσωματώσει. </w:t>
      </w:r>
    </w:p>
    <w:p w14:paraId="6EA2C4C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Αγαπητές και αγαπητοί συνάδελφοι, τα θέματα της παιδείας ποτέ δεν τελειώνουν, όμως, αυτό που έχει σημασία</w:t>
      </w:r>
      <w:r>
        <w:rPr>
          <w:rFonts w:eastAsia="Times New Roman" w:cs="Times New Roman"/>
          <w:szCs w:val="24"/>
        </w:rPr>
        <w:t>,</w:t>
      </w:r>
      <w:r>
        <w:rPr>
          <w:rFonts w:eastAsia="Times New Roman" w:cs="Times New Roman"/>
          <w:szCs w:val="24"/>
        </w:rPr>
        <w:t xml:space="preserve"> είναι κάθε φορά που γίνεται μια προσπάθεια, </w:t>
      </w:r>
      <w:r>
        <w:rPr>
          <w:rFonts w:eastAsia="Times New Roman" w:cs="Times New Roman"/>
          <w:szCs w:val="24"/>
        </w:rPr>
        <w:t>να είναι μια προσπάθεια μιας κυβέρνησης και μιας πολιτείας η οποία έχει αντιμετωπίσει επτά χρόνια μνημονίων και έχει συνειδητοποιήσει ότι το αύριο μιας χώρας είναι η σημερινή νέα γενιά. Όταν, λοιπόν, τη νέα γενιά δεν την επιμορφώνουμε με τον τρόπο που πρέπ</w:t>
      </w:r>
      <w:r>
        <w:rPr>
          <w:rFonts w:eastAsia="Times New Roman" w:cs="Times New Roman"/>
          <w:szCs w:val="24"/>
        </w:rPr>
        <w:t xml:space="preserve">ει, όταν αυτοί που διοικούν τις σχολικές μονάδες, την πρωτοβάθμια και δευτεροβάθμια εκπαίδευση, δεν αισθάνονται ότι έχει νόημα να γίνονται διαρκώς καλύτεροι -γιατί αυτό τους φέρνει ως μήνυμα το σημερινό νομοσχέδιο- ε, τότε η χώρα αυτή δεν πάει μπροστά. </w:t>
      </w:r>
    </w:p>
    <w:p w14:paraId="6EA2C4C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Εμ</w:t>
      </w:r>
      <w:r>
        <w:rPr>
          <w:rFonts w:eastAsia="Times New Roman" w:cs="Times New Roman"/>
          <w:szCs w:val="24"/>
        </w:rPr>
        <w:t>είς</w:t>
      </w:r>
      <w:r>
        <w:rPr>
          <w:rFonts w:eastAsia="Times New Roman" w:cs="Times New Roman"/>
          <w:szCs w:val="24"/>
        </w:rPr>
        <w:t>,</w:t>
      </w:r>
      <w:r>
        <w:rPr>
          <w:rFonts w:eastAsia="Times New Roman" w:cs="Times New Roman"/>
          <w:szCs w:val="24"/>
        </w:rPr>
        <w:t xml:space="preserve"> ως Δημοκρατική Συμπαράταξη, όλα αυτά θα τα ανατρέψουμε με την πρώτη ευκαιρία, γιατί δικαιούται ο ελληνικός λαός μια άλλη κυβέρνηση. </w:t>
      </w:r>
    </w:p>
    <w:p w14:paraId="6EA2C4C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EA2C4C5"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Κοινοβουλευτικός Εκπρόσωπος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ο κ. Χρήστος Παππάς.</w:t>
      </w:r>
    </w:p>
    <w:p w14:paraId="6EA2C4C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Ορίστε, κύριε Παππά.</w:t>
      </w:r>
    </w:p>
    <w:p w14:paraId="6EA2C4C7"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Για πολλοστή φορά η Κυβέρνηση της Αριστεράς των προνομιούχων και της κατ’ </w:t>
      </w:r>
      <w:proofErr w:type="spellStart"/>
      <w:r>
        <w:rPr>
          <w:rFonts w:eastAsia="Times New Roman" w:cs="Times New Roman"/>
          <w:szCs w:val="24"/>
        </w:rPr>
        <w:t>ευφημισμόν</w:t>
      </w:r>
      <w:proofErr w:type="spellEnd"/>
      <w:r>
        <w:rPr>
          <w:rFonts w:eastAsia="Times New Roman" w:cs="Times New Roman"/>
          <w:szCs w:val="24"/>
        </w:rPr>
        <w:t xml:space="preserve"> ακροδεξιάς των καιροσκόπων, καταθέτει με τη διαδικασία του επειγόντως ένα εξαιρετικής και βαρύνουσας σημασίας σχέδιο νόμου, χωρίς ασφαλώς αυτό να έχει τεθεί σε δημόσια δι</w:t>
      </w:r>
      <w:r>
        <w:rPr>
          <w:rFonts w:eastAsia="Times New Roman" w:cs="Times New Roman"/>
          <w:szCs w:val="24"/>
        </w:rPr>
        <w:t xml:space="preserve">αβούλευση, παραγκωνίζοντας με τον τρόπο αυτό τις δέουσες κοινοβουλευτικές διαδικασίες και απαξιώνοντας εμπράκτως κάθε συνταγματική έννοια και νομιμότητα αλλά και τις θεσμικές λειτουργίες αυτής καθαυτής της ελληνικής βουλής. </w:t>
      </w:r>
    </w:p>
    <w:p w14:paraId="6EA2C4C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πειδή ομιλώ για απαξίωση των κ</w:t>
      </w:r>
      <w:r>
        <w:rPr>
          <w:rFonts w:eastAsia="Times New Roman" w:cs="Times New Roman"/>
          <w:szCs w:val="24"/>
        </w:rPr>
        <w:t>οινοβουλευτικών διαδικασιών, να κάνω γνωστό και στους υπολοίπους, κύριε Υπουργέ, ότι για δεκατρείς συνεχόμενες εβδομάδες προσποιείστε φόρτο εργασίας και δεν απαντάτε σε επίκαιρη ερώτησή μου από 20</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2017. Η ερώτηση αυτή αφορά το </w:t>
      </w:r>
      <w:r>
        <w:rPr>
          <w:rFonts w:eastAsia="Times New Roman" w:cs="Times New Roman"/>
          <w:szCs w:val="24"/>
        </w:rPr>
        <w:t>«</w:t>
      </w:r>
      <w:r>
        <w:rPr>
          <w:rFonts w:eastAsia="Times New Roman" w:cs="Times New Roman"/>
          <w:szCs w:val="24"/>
        </w:rPr>
        <w:t>τ</w:t>
      </w:r>
      <w:r>
        <w:rPr>
          <w:rFonts w:eastAsia="Times New Roman" w:cs="Times New Roman"/>
          <w:szCs w:val="24"/>
        </w:rPr>
        <w:t xml:space="preserve">άμα του </w:t>
      </w:r>
      <w:r>
        <w:rPr>
          <w:rFonts w:eastAsia="Times New Roman" w:cs="Times New Roman"/>
          <w:szCs w:val="24"/>
        </w:rPr>
        <w:t>έ</w:t>
      </w:r>
      <w:r>
        <w:rPr>
          <w:rFonts w:eastAsia="Times New Roman" w:cs="Times New Roman"/>
          <w:szCs w:val="24"/>
        </w:rPr>
        <w:t>θνους</w:t>
      </w:r>
      <w:r>
        <w:rPr>
          <w:rFonts w:eastAsia="Times New Roman" w:cs="Times New Roman"/>
          <w:szCs w:val="24"/>
        </w:rPr>
        <w:t>»</w:t>
      </w:r>
      <w:r>
        <w:rPr>
          <w:rFonts w:eastAsia="Times New Roman" w:cs="Times New Roman"/>
          <w:szCs w:val="24"/>
        </w:rPr>
        <w:t xml:space="preserve">. Θα ήταν </w:t>
      </w:r>
      <w:r>
        <w:rPr>
          <w:rFonts w:eastAsia="Times New Roman" w:cs="Times New Roman"/>
          <w:szCs w:val="24"/>
        </w:rPr>
        <w:t xml:space="preserve">πολύ πιο έντιμο -και αντρίκειο, να προσθέσω- αντί να τηλεφωνούν οι γραμματείς σας και να μας μεταφέρουν τις προφάσεις σας, να μας δηλώνατε ευθέως ότι δεν θέλετε ή δεν δύνασθε να απαντήσετε. </w:t>
      </w:r>
    </w:p>
    <w:p w14:paraId="6EA2C4C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α ερωτήματα τα οποία είναι και επίκαιρα και έχουν να κάνουν με τ</w:t>
      </w:r>
      <w:r>
        <w:rPr>
          <w:rFonts w:eastAsia="Times New Roman" w:cs="Times New Roman"/>
          <w:szCs w:val="24"/>
        </w:rPr>
        <w:t xml:space="preserve">ο ανεγειρόμενο τέμενος, είναι τα εξής: Ποια βήματα έχουν γίνει συνολικά προς την κατεύθυνση της εκπλήρωσης του </w:t>
      </w:r>
      <w:r>
        <w:rPr>
          <w:rFonts w:eastAsia="Times New Roman" w:cs="Times New Roman"/>
          <w:szCs w:val="24"/>
        </w:rPr>
        <w:t>«τ</w:t>
      </w:r>
      <w:r>
        <w:rPr>
          <w:rFonts w:eastAsia="Times New Roman" w:cs="Times New Roman"/>
          <w:szCs w:val="24"/>
        </w:rPr>
        <w:t xml:space="preserve">άματος του </w:t>
      </w:r>
      <w:r>
        <w:rPr>
          <w:rFonts w:eastAsia="Times New Roman" w:cs="Times New Roman"/>
          <w:szCs w:val="24"/>
        </w:rPr>
        <w:t>έ</w:t>
      </w:r>
      <w:r>
        <w:rPr>
          <w:rFonts w:eastAsia="Times New Roman" w:cs="Times New Roman"/>
          <w:szCs w:val="24"/>
        </w:rPr>
        <w:t>θνους</w:t>
      </w:r>
      <w:r>
        <w:rPr>
          <w:rFonts w:eastAsia="Times New Roman" w:cs="Times New Roman"/>
          <w:szCs w:val="24"/>
        </w:rPr>
        <w:t>»</w:t>
      </w:r>
      <w:r>
        <w:rPr>
          <w:rFonts w:eastAsia="Times New Roman" w:cs="Times New Roman"/>
          <w:szCs w:val="24"/>
        </w:rPr>
        <w:t xml:space="preserve">; Έχει παραχωρηθεί έκταση για την ανέγερση του </w:t>
      </w:r>
      <w:r>
        <w:rPr>
          <w:rFonts w:eastAsia="Times New Roman" w:cs="Times New Roman"/>
          <w:szCs w:val="24"/>
        </w:rPr>
        <w:t>τ</w:t>
      </w:r>
      <w:r>
        <w:rPr>
          <w:rFonts w:eastAsia="Times New Roman" w:cs="Times New Roman"/>
          <w:szCs w:val="24"/>
        </w:rPr>
        <w:t xml:space="preserve">άματος στην περιοχή του Αττικού άλσους; </w:t>
      </w:r>
    </w:p>
    <w:p w14:paraId="6EA2C4C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Δεύτερον, με δεδομένο ότι έχει ήδη π</w:t>
      </w:r>
      <w:r>
        <w:rPr>
          <w:rFonts w:eastAsia="Times New Roman" w:cs="Times New Roman"/>
          <w:szCs w:val="24"/>
        </w:rPr>
        <w:t xml:space="preserve">ρογραμματιστεί η κατασκευή ισλαμικού τεμένους σε έκταση του Πολεμικού Ναυτικού στην περιοχή του Βοτανικού, με τη δαπάνη να βαρύνει τον </w:t>
      </w:r>
      <w:r>
        <w:rPr>
          <w:rFonts w:eastAsia="Times New Roman" w:cs="Times New Roman"/>
          <w:szCs w:val="24"/>
        </w:rPr>
        <w:t>Ε</w:t>
      </w:r>
      <w:r>
        <w:rPr>
          <w:rFonts w:eastAsia="Times New Roman" w:cs="Times New Roman"/>
          <w:szCs w:val="24"/>
        </w:rPr>
        <w:t>λληνορθόδοξο λαό, θα προχωρήσει το ελληνικό κράτος στην ταχεία αποπεράτωση του έργου που αποτελεί και υποχρέωση και υπόσ</w:t>
      </w:r>
      <w:r>
        <w:rPr>
          <w:rFonts w:eastAsia="Times New Roman" w:cs="Times New Roman"/>
          <w:szCs w:val="24"/>
        </w:rPr>
        <w:t>χεση των αγωνιστών του 1821;</w:t>
      </w:r>
    </w:p>
    <w:p w14:paraId="6EA2C4C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Δεν απαντάτε. Τι να απαντήσετε; </w:t>
      </w:r>
    </w:p>
    <w:p w14:paraId="6EA2C4C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Καταθέτω στα Πρακτικά για να υπάρχει αυτή η επί τρεις μήνες αναπάντητη επίκαιρη ερώτηση.</w:t>
      </w:r>
    </w:p>
    <w:p w14:paraId="6EA2C4CD" w14:textId="77777777" w:rsidR="00E41DDC" w:rsidRDefault="007120B1">
      <w:pPr>
        <w:spacing w:after="0" w:line="600" w:lineRule="auto"/>
        <w:ind w:firstLine="709"/>
        <w:jc w:val="both"/>
        <w:rPr>
          <w:rFonts w:eastAsia="Times New Roman" w:cs="Times New Roman"/>
          <w:szCs w:val="24"/>
        </w:rPr>
      </w:pPr>
      <w:r>
        <w:rPr>
          <w:rFonts w:eastAsia="Times New Roman" w:cs="Times New Roman"/>
          <w:szCs w:val="24"/>
        </w:rPr>
        <w:t>(Στο σημείο αυτό ο Βουλευτής κ. Χρήστος Παππάς καταθέτει για τα Πρακτικά την προαναφερθείσα επίκαιρη ερώτ</w:t>
      </w:r>
      <w:r>
        <w:rPr>
          <w:rFonts w:eastAsia="Times New Roman" w:cs="Times New Roman"/>
          <w:szCs w:val="24"/>
        </w:rPr>
        <w:t xml:space="preserve">ηση,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EA2C4C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Σε αυτή εδώ την Αίθουσα υπάρχει η ειδοποιός διαφορά δύο διαφορετικών δυνάμεων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ης δύναμης του δημοκρατικού τόξου που λέτε εσείς, που υπονομεύε</w:t>
      </w:r>
      <w:r>
        <w:rPr>
          <w:rFonts w:eastAsia="Times New Roman" w:cs="Times New Roman"/>
          <w:szCs w:val="24"/>
        </w:rPr>
        <w:t xml:space="preserve">ι κατάφορα και συνεχώς το Σύνταγμα, υπονομεύει την κοινοβουλευτική τάξη και τους πολιτικούς κανόνες και από την άλλη, η δύναμη των Ελλήνων εθνικιστών του Λαϊκού Συνδέσμου, η οποία όχι μόνο καταγγέλλει την αγαστή σας συνεργασία στη μνημονική υποδούλωση της </w:t>
      </w:r>
      <w:r>
        <w:rPr>
          <w:rFonts w:eastAsia="Times New Roman" w:cs="Times New Roman"/>
          <w:szCs w:val="24"/>
        </w:rPr>
        <w:t>πατρίδας μας και τη δυστυχία του λαού μας, αλλά και προτείνει με τις καθαρές πολιτικές της θέσεις τον δύσκολο δρόμο της ελευθερίας και της νέας Ελλάδας.</w:t>
      </w:r>
    </w:p>
    <w:p w14:paraId="6EA2C4C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Σε </w:t>
      </w:r>
      <w:proofErr w:type="spellStart"/>
      <w:r>
        <w:rPr>
          <w:rFonts w:eastAsia="Times New Roman" w:cs="Times New Roman"/>
          <w:szCs w:val="24"/>
        </w:rPr>
        <w:t>μνημονιακή</w:t>
      </w:r>
      <w:proofErr w:type="spellEnd"/>
      <w:r>
        <w:rPr>
          <w:rFonts w:eastAsia="Times New Roman" w:cs="Times New Roman"/>
          <w:szCs w:val="24"/>
        </w:rPr>
        <w:t xml:space="preserve"> πορεία βρίσκεται και η συζήτηση του επείγοντος νομοσχεδίου περί παιδείας. Φοβάστε τη δημό</w:t>
      </w:r>
      <w:r>
        <w:rPr>
          <w:rFonts w:eastAsia="Times New Roman" w:cs="Times New Roman"/>
          <w:szCs w:val="24"/>
        </w:rPr>
        <w:t xml:space="preserve">σια διαβούλευση, την κριτική και οτιδήποτε διαφεύγει των μικροκομματικών και αριστερών ιδεοληψιών σας. Δικαιολογείτε την πολιτική σας δράση αλλά και το επείγον του νομοσχεδίου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όχι μόνο αλλά και σε</w:t>
      </w:r>
      <w:r>
        <w:rPr>
          <w:rFonts w:eastAsia="Times New Roman" w:cs="Times New Roman"/>
          <w:szCs w:val="24"/>
        </w:rPr>
        <w:t xml:space="preserve"> </w:t>
      </w:r>
      <w:proofErr w:type="spellStart"/>
      <w:r>
        <w:rPr>
          <w:rFonts w:eastAsia="Times New Roman" w:cs="Times New Roman"/>
          <w:szCs w:val="24"/>
        </w:rPr>
        <w:t>πάμπολλες</w:t>
      </w:r>
      <w:proofErr w:type="spellEnd"/>
      <w:r>
        <w:rPr>
          <w:rFonts w:eastAsia="Times New Roman" w:cs="Times New Roman"/>
          <w:szCs w:val="24"/>
        </w:rPr>
        <w:t xml:space="preserve"> περιπτώσεις στην Αίθουσα αυτή- κάτω από τον</w:t>
      </w:r>
      <w:r>
        <w:rPr>
          <w:rFonts w:eastAsia="Times New Roman" w:cs="Times New Roman"/>
          <w:szCs w:val="24"/>
        </w:rPr>
        <w:t xml:space="preserve"> μανδύα των δήθεν ανθρωπιστικών σας ιδεωδών της </w:t>
      </w:r>
      <w:r>
        <w:rPr>
          <w:rFonts w:eastAsia="Times New Roman" w:cs="Times New Roman"/>
          <w:szCs w:val="24"/>
        </w:rPr>
        <w:t>Αριστεράς</w:t>
      </w:r>
      <w:r>
        <w:rPr>
          <w:rFonts w:eastAsia="Times New Roman" w:cs="Times New Roman"/>
          <w:szCs w:val="24"/>
        </w:rPr>
        <w:t>.</w:t>
      </w:r>
    </w:p>
    <w:p w14:paraId="6EA2C4D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Φέρεστε ως δήθεν αντίπαλοι ενός αντιπάλου δέοντος ενός τεχνητού φασισμού και συ</w:t>
      </w:r>
      <w:r>
        <w:rPr>
          <w:rFonts w:eastAsia="Times New Roman" w:cs="Times New Roman"/>
          <w:szCs w:val="24"/>
        </w:rPr>
        <w:t>ντη</w:t>
      </w:r>
      <w:r>
        <w:rPr>
          <w:rFonts w:eastAsia="Times New Roman" w:cs="Times New Roman"/>
          <w:szCs w:val="24"/>
        </w:rPr>
        <w:t>ρητισμού, ενώ η αλήθεια είναι ότι εσείς αυθαιρετείτε και νομοθετείτε ενάντια στη συνταγματική νομιμότητα και πολύ π</w:t>
      </w:r>
      <w:r>
        <w:rPr>
          <w:rFonts w:eastAsia="Times New Roman" w:cs="Times New Roman"/>
          <w:szCs w:val="24"/>
        </w:rPr>
        <w:t>ερισσότερο ενάντια στο λαϊκό και εθνικό συμφέρον.</w:t>
      </w:r>
    </w:p>
    <w:p w14:paraId="6EA2C4D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Η θέση της Χρυσής Αυγής για την εκπαίδευση απέχει παρασάγγας από το κομματικό μοντέλο στο οποίο προσβλέπει η Αριστερά των πλουτοκρατών, η οποία τείνει να μετατρέψει τον χώρο της παιδείας σε ένα πεδίο παγιώσ</w:t>
      </w:r>
      <w:r>
        <w:rPr>
          <w:rFonts w:eastAsia="Times New Roman" w:cs="Times New Roman"/>
          <w:szCs w:val="24"/>
        </w:rPr>
        <w:t xml:space="preserve">εως νέων προτύπων και κωδίκων συμπεριφοράς, </w:t>
      </w:r>
      <w:proofErr w:type="spellStart"/>
      <w:r>
        <w:rPr>
          <w:rFonts w:eastAsia="Times New Roman" w:cs="Times New Roman"/>
          <w:szCs w:val="24"/>
        </w:rPr>
        <w:t>εναρμονισθέντων</w:t>
      </w:r>
      <w:proofErr w:type="spellEnd"/>
      <w:r>
        <w:rPr>
          <w:rFonts w:eastAsia="Times New Roman" w:cs="Times New Roman"/>
          <w:szCs w:val="24"/>
        </w:rPr>
        <w:t xml:space="preserve"> με τις σύγχρονες </w:t>
      </w:r>
      <w:proofErr w:type="spellStart"/>
      <w:r>
        <w:rPr>
          <w:rFonts w:eastAsia="Times New Roman" w:cs="Times New Roman"/>
          <w:szCs w:val="24"/>
        </w:rPr>
        <w:t>αντιπαραδοσιακές</w:t>
      </w:r>
      <w:proofErr w:type="spellEnd"/>
      <w:r>
        <w:rPr>
          <w:rFonts w:eastAsia="Times New Roman" w:cs="Times New Roman"/>
          <w:szCs w:val="24"/>
        </w:rPr>
        <w:t xml:space="preserve"> επιταγές της παγκοσμιοποιήσεως.</w:t>
      </w:r>
    </w:p>
    <w:p w14:paraId="6EA2C4D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Ακόμη και μέσα σε αυτό το σχέδιο νόμου</w:t>
      </w:r>
      <w:r>
        <w:rPr>
          <w:rFonts w:eastAsia="Times New Roman" w:cs="Times New Roman"/>
          <w:szCs w:val="24"/>
        </w:rPr>
        <w:t xml:space="preserve"> το οποίο ρυθμίζει ως επί το πλείστων διοικητικά θέματα, προσπαθούν υπογείως να προωθήσουν τα δικά τους μικροπολιτικά συμφέροντα, τα οποία φυσικά τελούν υπό άμεση συνάρτηση με τις μηδενιστικές, αντεθνικές και διεθνιστικές σας καταβολές. Αποκορύφωμα είναι –</w:t>
      </w:r>
      <w:r>
        <w:rPr>
          <w:rFonts w:eastAsia="Times New Roman" w:cs="Times New Roman"/>
          <w:szCs w:val="24"/>
        </w:rPr>
        <w:t xml:space="preserve">και θα αναφερθώ στη συνέχεια- η παράθεση διατάξεων για τη διευκόλυνση της ανεγέρσεως του ισλαμικού τεμένους. </w:t>
      </w:r>
    </w:p>
    <w:p w14:paraId="6EA2C4D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Η παιδεία στην εθνική διακυβέρνηση της Χρυσής Αυγής αποτελεί δημόσιο αγαθό</w:t>
      </w:r>
      <w:r>
        <w:rPr>
          <w:rFonts w:eastAsia="Times New Roman" w:cs="Times New Roman"/>
          <w:szCs w:val="24"/>
        </w:rPr>
        <w:t>,</w:t>
      </w:r>
      <w:r>
        <w:rPr>
          <w:rFonts w:eastAsia="Times New Roman" w:cs="Times New Roman"/>
          <w:szCs w:val="24"/>
        </w:rPr>
        <w:t xml:space="preserve"> στο οποίο πρέπει να έχουν όλοι οι Έλληνες πολίτες πρόσβαση. Σε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w:t>
      </w:r>
      <w:r>
        <w:rPr>
          <w:rFonts w:eastAsia="Times New Roman" w:cs="Times New Roman"/>
          <w:szCs w:val="24"/>
        </w:rPr>
        <w:t xml:space="preserve">περίπτωση δεν πρέπει να αποτελεί πεδίο κομματικών και συνδικαλιστικών δράσεων. Αντιθέτως είναι επιτακτική ανάγκη να εξυγιανθεί από άρρωστες παρωχημένες αντιλήψεις και να απεγκλωβιστεί από την ιδεολογική </w:t>
      </w:r>
      <w:r>
        <w:rPr>
          <w:rFonts w:eastAsia="Times New Roman" w:cs="Times New Roman"/>
          <w:szCs w:val="24"/>
        </w:rPr>
        <w:t>α</w:t>
      </w:r>
      <w:r>
        <w:rPr>
          <w:rFonts w:eastAsia="Times New Roman" w:cs="Times New Roman"/>
          <w:szCs w:val="24"/>
        </w:rPr>
        <w:t>ριστερή κηδεμονία και να αποπεμφθούν όσοι εκπαιδευτι</w:t>
      </w:r>
      <w:r>
        <w:rPr>
          <w:rFonts w:eastAsia="Times New Roman" w:cs="Times New Roman"/>
          <w:szCs w:val="24"/>
        </w:rPr>
        <w:t>κοί ασκούν στρατευμένη αντεθνική προπαγάνδα.</w:t>
      </w:r>
    </w:p>
    <w:p w14:paraId="6EA2C4D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Ανασύνθεση, λοιπόν, του εθνικού χαρακτήρα της παιδείας με στόχο την ενίσχυση της εθνικής συνειδήσεως των Ελλήνων μαθητών, τη σφυρηλάτηση του εθνικού τους φρονήματος και τη σωστή ηθική τους διάπλαση, μακριά από τ</w:t>
      </w:r>
      <w:r>
        <w:rPr>
          <w:rFonts w:eastAsia="Times New Roman" w:cs="Times New Roman"/>
          <w:szCs w:val="24"/>
        </w:rPr>
        <w:t>α φθοροποιά πρότυπα της επάρα</w:t>
      </w:r>
      <w:r>
        <w:rPr>
          <w:rFonts w:eastAsia="Times New Roman" w:cs="Times New Roman"/>
          <w:szCs w:val="24"/>
        </w:rPr>
        <w:t xml:space="preserve">του Αριστεράς </w:t>
      </w:r>
      <w:r>
        <w:rPr>
          <w:rFonts w:eastAsia="Times New Roman" w:cs="Times New Roman"/>
          <w:szCs w:val="24"/>
        </w:rPr>
        <w:t>υπό την παιδαγωγική καταλυτική επίδραση των ιδανικών του ελληνικού πολιτισμού.</w:t>
      </w:r>
    </w:p>
    <w:p w14:paraId="6EA2C4D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Η εθνοκτόνος πολιτική στην παιδεία -έναν χώρο όπου από το 1974 έως σήμερα κυριαρχεί ιδεολογικά και πολιτικά η Αριστερά, χάρις</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στην προδοτική πολιτική της </w:t>
      </w:r>
      <w:proofErr w:type="spellStart"/>
      <w:r>
        <w:rPr>
          <w:rFonts w:eastAsia="Times New Roman" w:cs="Times New Roman"/>
          <w:szCs w:val="24"/>
        </w:rPr>
        <w:t>ψοφοδεξιάς</w:t>
      </w:r>
      <w:proofErr w:type="spellEnd"/>
      <w:r>
        <w:rPr>
          <w:rFonts w:eastAsia="Times New Roman" w:cs="Times New Roman"/>
          <w:szCs w:val="24"/>
        </w:rPr>
        <w:t xml:space="preserve"> της Νέας Δημοκρατίας, της αστικής δηλαδή Δεξιάς, της Δεξιάς της ξενοκρατίας- σας έδωσε το δικαίωμα να προσδώσετε στην παιδεία ένα εντελώς διαφορετικό νόημα, ένα εντελώς διαφορετικό αντικείμενο από </w:t>
      </w:r>
      <w:r>
        <w:rPr>
          <w:rFonts w:eastAsia="Times New Roman" w:cs="Times New Roman"/>
          <w:szCs w:val="24"/>
        </w:rPr>
        <w:t>αυ</w:t>
      </w:r>
      <w:r>
        <w:rPr>
          <w:rFonts w:eastAsia="Times New Roman" w:cs="Times New Roman"/>
          <w:szCs w:val="24"/>
        </w:rPr>
        <w:t>τ</w:t>
      </w:r>
      <w:r>
        <w:rPr>
          <w:rFonts w:eastAsia="Times New Roman" w:cs="Times New Roman"/>
          <w:szCs w:val="24"/>
        </w:rPr>
        <w:t>ό</w:t>
      </w:r>
      <w:r>
        <w:rPr>
          <w:rFonts w:eastAsia="Times New Roman" w:cs="Times New Roman"/>
          <w:szCs w:val="24"/>
        </w:rPr>
        <w:t xml:space="preserve"> πο</w:t>
      </w:r>
      <w:r>
        <w:rPr>
          <w:rFonts w:eastAsia="Times New Roman" w:cs="Times New Roman"/>
          <w:szCs w:val="24"/>
        </w:rPr>
        <w:t>υ</w:t>
      </w:r>
      <w:r>
        <w:rPr>
          <w:rFonts w:eastAsia="Times New Roman" w:cs="Times New Roman"/>
          <w:szCs w:val="24"/>
        </w:rPr>
        <w:t xml:space="preserve"> επιτάσσει</w:t>
      </w:r>
      <w:r>
        <w:rPr>
          <w:rFonts w:eastAsia="Times New Roman" w:cs="Times New Roman"/>
          <w:szCs w:val="24"/>
        </w:rPr>
        <w:t xml:space="preserve"> το Σύνταγμα, που είναι η εθνική διαπαιδαγώγηση των Ελλήνων. Για εμάς η παιδεία στο εθνικό κράτος θέλουμε να σμιλεύει ελληνικές συνειδήσεις, θέλουμε η παιδεία να φτιάχνει ελεύθερους Έλληνες πολίτες και όχι </w:t>
      </w:r>
      <w:proofErr w:type="spellStart"/>
      <w:r>
        <w:rPr>
          <w:rFonts w:eastAsia="Times New Roman" w:cs="Times New Roman"/>
          <w:szCs w:val="24"/>
        </w:rPr>
        <w:t>μνημονιακούς</w:t>
      </w:r>
      <w:proofErr w:type="spellEnd"/>
      <w:r>
        <w:rPr>
          <w:rFonts w:eastAsia="Times New Roman" w:cs="Times New Roman"/>
          <w:szCs w:val="24"/>
        </w:rPr>
        <w:t xml:space="preserve"> υπηκόους. </w:t>
      </w:r>
    </w:p>
    <w:p w14:paraId="6EA2C4D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Εν κατακλείδι βιώνουμε σήμ</w:t>
      </w:r>
      <w:r>
        <w:rPr>
          <w:rFonts w:eastAsia="Times New Roman" w:cs="Times New Roman"/>
          <w:szCs w:val="24"/>
        </w:rPr>
        <w:t xml:space="preserve">ερα τα αποτελέσματα της μεταπολιτευτικής πολιτικής της </w:t>
      </w:r>
      <w:proofErr w:type="spellStart"/>
      <w:r>
        <w:rPr>
          <w:rFonts w:eastAsia="Times New Roman" w:cs="Times New Roman"/>
          <w:szCs w:val="24"/>
        </w:rPr>
        <w:t>ψευτοδεξιάς</w:t>
      </w:r>
      <w:proofErr w:type="spellEnd"/>
      <w:r>
        <w:rPr>
          <w:rFonts w:eastAsia="Times New Roman" w:cs="Times New Roman"/>
          <w:szCs w:val="24"/>
        </w:rPr>
        <w:t>,</w:t>
      </w:r>
      <w:r>
        <w:rPr>
          <w:rFonts w:eastAsia="Times New Roman" w:cs="Times New Roman"/>
          <w:szCs w:val="24"/>
        </w:rPr>
        <w:t xml:space="preserve"> η οποία παρέμεινε σκλάβα και παραμένει σκλάβα της αριστερής ιδεολογικής κηδεμονίας και παραδίδει πιστοποιητικά </w:t>
      </w:r>
      <w:proofErr w:type="spellStart"/>
      <w:r>
        <w:rPr>
          <w:rFonts w:eastAsia="Times New Roman" w:cs="Times New Roman"/>
          <w:szCs w:val="24"/>
        </w:rPr>
        <w:t>αριστεροφροσύνης</w:t>
      </w:r>
      <w:proofErr w:type="spellEnd"/>
      <w:r>
        <w:rPr>
          <w:rFonts w:eastAsia="Times New Roman" w:cs="Times New Roman"/>
          <w:szCs w:val="24"/>
        </w:rPr>
        <w:t xml:space="preserve"> θωπεύοντας αριστερούς γλουτούς, όπως θαυμάσαμε τελευταίως το</w:t>
      </w:r>
      <w:r>
        <w:rPr>
          <w:rFonts w:eastAsia="Times New Roman" w:cs="Times New Roman"/>
          <w:szCs w:val="24"/>
        </w:rPr>
        <w:t>ν συνεορτασμό των δράσεων του λεγόμενου Δημοκρατικού Στρατού από τον εκλεκτό της Νέας Δημοκρατίας, τον Περιφερειάρχη Μπακογιάννη, και τον Υπουργό του ΣΥΡΙΖΑ, Σκουρλέτη.</w:t>
      </w:r>
    </w:p>
    <w:p w14:paraId="6EA2C4D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Στο προκείμενο η </w:t>
      </w:r>
      <w:proofErr w:type="spellStart"/>
      <w:r>
        <w:rPr>
          <w:rFonts w:eastAsia="Times New Roman" w:cs="Times New Roman"/>
          <w:szCs w:val="24"/>
        </w:rPr>
        <w:t>εκδοθείσα</w:t>
      </w:r>
      <w:proofErr w:type="spellEnd"/>
      <w:r>
        <w:rPr>
          <w:rFonts w:eastAsia="Times New Roman" w:cs="Times New Roman"/>
          <w:szCs w:val="24"/>
        </w:rPr>
        <w:t xml:space="preserve"> απόφαση του Συμβουλίου της Επικρατείας για τον νόμο του 2015</w:t>
      </w:r>
      <w:r>
        <w:rPr>
          <w:rFonts w:eastAsia="Times New Roman" w:cs="Times New Roman"/>
          <w:szCs w:val="24"/>
        </w:rPr>
        <w:t xml:space="preserve"> προ ενός έτους, αξιολογείται τώρα προχείρως και επιφανειακώς, χωρίς να έχει μεσολαβήσει ο απαραίτητος χρόνος, εμπεριστατωμένες συζητήσεις και να έχουν συνεκτιμηθεί όλες οι παράμετροι, τουλάχιστον για τη διαδικασία επιλογής των διευθυντών των σχολικών μονά</w:t>
      </w:r>
      <w:r>
        <w:rPr>
          <w:rFonts w:eastAsia="Times New Roman" w:cs="Times New Roman"/>
          <w:szCs w:val="24"/>
        </w:rPr>
        <w:t>δων.</w:t>
      </w:r>
    </w:p>
    <w:p w14:paraId="6EA2C4D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Επίσης για δύο χρόνια δεν έγινε η παραμικρή προσπάθεια αποκαταστάσεως της κανονικότητας, ώστε να γίνεται η επιλογή των στελεχών εκπαίδευσης με τη σειρά που είναι αποδεκτή εδώ και χρόνια. Διευθυντές εκπαίδευσης, σχολικοί σύμβουλοι, διευθυντές σχολείων,</w:t>
      </w:r>
      <w:r>
        <w:rPr>
          <w:rFonts w:eastAsia="Times New Roman" w:cs="Times New Roman"/>
          <w:szCs w:val="24"/>
        </w:rPr>
        <w:t xml:space="preserve"> προϊστάμενοι εκπαιδευτικών θεμάτων, υποδιευθυντές σχολείων και υπεύθυνοι τομέων ΣΕΚ, υπεύθυνοι ΕΚΦΕ, ΚΕΣΥΠ κ.λπ.</w:t>
      </w:r>
      <w:r>
        <w:rPr>
          <w:rFonts w:eastAsia="Times New Roman" w:cs="Times New Roman"/>
          <w:szCs w:val="24"/>
        </w:rPr>
        <w:t>,</w:t>
      </w:r>
      <w:r>
        <w:rPr>
          <w:rFonts w:eastAsia="Times New Roman" w:cs="Times New Roman"/>
          <w:szCs w:val="24"/>
        </w:rPr>
        <w:t xml:space="preserve"> με αποτέλεσμα οι σχολικοί σύμβουλοι να διανύουν τον έκτο χρόνο της θητείας τους μετά από τρεις παρατάσεις και οι διευθυντές σχολικών μονάδων </w:t>
      </w:r>
      <w:r>
        <w:rPr>
          <w:rFonts w:eastAsia="Times New Roman" w:cs="Times New Roman"/>
          <w:szCs w:val="24"/>
        </w:rPr>
        <w:t>να βρίσκονται σε διαδικασία κρίσεων για δεύτερη φορά μέσα σε δύο χρόνια, με ό,τι αυτό συνεπάγεται για τη λειτουργία των σχολικών μονάδων.</w:t>
      </w:r>
    </w:p>
    <w:p w14:paraId="6EA2C4D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Ακόμη και στον αντίποδα των αρχών της ισότητας, της αξιοκρατίας και της ισονομίας κινείται η καθιέρωση οιασδήποτε μορφ</w:t>
      </w:r>
      <w:r>
        <w:rPr>
          <w:rFonts w:eastAsia="Times New Roman" w:cs="Times New Roman"/>
          <w:szCs w:val="24"/>
        </w:rPr>
        <w:t>ής περιορισμού στις δηλώσεις προτίμησης σχολικών μονάδων από τους νυν διευθυντές.</w:t>
      </w:r>
    </w:p>
    <w:p w14:paraId="6EA2C4DA" w14:textId="77777777" w:rsidR="00E41DDC" w:rsidRDefault="007120B1">
      <w:pPr>
        <w:spacing w:after="0" w:line="600" w:lineRule="auto"/>
        <w:ind w:firstLine="720"/>
        <w:jc w:val="both"/>
        <w:rPr>
          <w:rFonts w:eastAsia="Times New Roman"/>
          <w:szCs w:val="24"/>
        </w:rPr>
      </w:pPr>
      <w:r>
        <w:rPr>
          <w:rFonts w:eastAsia="Times New Roman"/>
          <w:szCs w:val="24"/>
        </w:rPr>
        <w:t>Εις ότι αφορά την αξιολόγηση των κριτηρίων της παιδαγωγικής καταρτίσεως των υποψηφίων διευθυντών</w:t>
      </w:r>
      <w:r>
        <w:rPr>
          <w:rFonts w:eastAsia="Times New Roman"/>
          <w:szCs w:val="24"/>
        </w:rPr>
        <w:t>,</w:t>
      </w:r>
      <w:r>
        <w:rPr>
          <w:rFonts w:eastAsia="Times New Roman"/>
          <w:szCs w:val="24"/>
        </w:rPr>
        <w:t xml:space="preserve"> είναι δέον να συνεκτιμηθούν όλες οι προπτυχιακές, μεταπτυχιακές σπουδές τους</w:t>
      </w:r>
      <w:r>
        <w:rPr>
          <w:rFonts w:eastAsia="Times New Roman"/>
          <w:szCs w:val="24"/>
        </w:rPr>
        <w:t xml:space="preserve"> και οι επιμορφώσεις </w:t>
      </w:r>
      <w:r>
        <w:rPr>
          <w:rFonts w:eastAsia="Times New Roman"/>
          <w:szCs w:val="24"/>
        </w:rPr>
        <w:t>τους,</w:t>
      </w:r>
      <w:r>
        <w:rPr>
          <w:rFonts w:eastAsia="Times New Roman"/>
          <w:szCs w:val="24"/>
        </w:rPr>
        <w:t xml:space="preserve"> που έχουν πιστοποιηθεί από δημόσιους φορείς με αναλογική </w:t>
      </w:r>
      <w:proofErr w:type="spellStart"/>
      <w:r>
        <w:rPr>
          <w:rFonts w:eastAsia="Times New Roman"/>
          <w:szCs w:val="24"/>
        </w:rPr>
        <w:t>μοριοδότηση</w:t>
      </w:r>
      <w:proofErr w:type="spellEnd"/>
      <w:r>
        <w:rPr>
          <w:rFonts w:eastAsia="Times New Roman"/>
          <w:szCs w:val="24"/>
        </w:rPr>
        <w:t>.</w:t>
      </w:r>
    </w:p>
    <w:p w14:paraId="6EA2C4DB" w14:textId="77777777" w:rsidR="00E41DDC" w:rsidRDefault="007120B1">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Α΄ Αντιπρόεδρος της Βουλής κ. </w:t>
      </w:r>
      <w:r w:rsidRPr="003A142C">
        <w:rPr>
          <w:rFonts w:eastAsia="Times New Roman"/>
          <w:b/>
          <w:szCs w:val="24"/>
        </w:rPr>
        <w:t>ΑΝΑΣΤΑΣΙΟΣ ΚΟΥΡΑΚΗΣ</w:t>
      </w:r>
      <w:r>
        <w:rPr>
          <w:rFonts w:eastAsia="Times New Roman"/>
          <w:szCs w:val="24"/>
        </w:rPr>
        <w:t>)</w:t>
      </w:r>
    </w:p>
    <w:p w14:paraId="6EA2C4DC" w14:textId="77777777" w:rsidR="00E41DDC" w:rsidRDefault="007120B1">
      <w:pPr>
        <w:spacing w:after="0" w:line="600" w:lineRule="auto"/>
        <w:ind w:firstLine="720"/>
        <w:jc w:val="both"/>
        <w:rPr>
          <w:rFonts w:eastAsia="Times New Roman"/>
          <w:szCs w:val="24"/>
        </w:rPr>
      </w:pPr>
      <w:r>
        <w:rPr>
          <w:rFonts w:eastAsia="Times New Roman"/>
          <w:szCs w:val="24"/>
        </w:rPr>
        <w:t xml:space="preserve">Αναφέρθηκε και ο εισηγητής μας, ο κ. Ηλιόπουλος, σε ό,τι </w:t>
      </w:r>
      <w:r>
        <w:rPr>
          <w:rFonts w:eastAsia="Times New Roman"/>
          <w:szCs w:val="24"/>
        </w:rPr>
        <w:t xml:space="preserve">αφορά την κατάφωρη παραβίαση κάθε έννοιας δικαίου και δεοντολογίας με την </w:t>
      </w:r>
      <w:proofErr w:type="spellStart"/>
      <w:r>
        <w:rPr>
          <w:rFonts w:eastAsia="Times New Roman"/>
          <w:szCs w:val="24"/>
        </w:rPr>
        <w:t>μοριοδότηση</w:t>
      </w:r>
      <w:proofErr w:type="spellEnd"/>
      <w:r>
        <w:rPr>
          <w:rFonts w:eastAsia="Times New Roman"/>
          <w:szCs w:val="24"/>
        </w:rPr>
        <w:t xml:space="preserve"> αλλά και με τη συνέντευξη.</w:t>
      </w:r>
    </w:p>
    <w:p w14:paraId="6EA2C4DD" w14:textId="77777777" w:rsidR="00E41DDC" w:rsidRDefault="007120B1">
      <w:pPr>
        <w:spacing w:after="0" w:line="600" w:lineRule="auto"/>
        <w:ind w:firstLine="720"/>
        <w:jc w:val="both"/>
        <w:rPr>
          <w:rFonts w:eastAsia="Times New Roman"/>
          <w:szCs w:val="24"/>
        </w:rPr>
      </w:pPr>
      <w:r>
        <w:rPr>
          <w:rFonts w:eastAsia="Times New Roman"/>
          <w:szCs w:val="24"/>
        </w:rPr>
        <w:t xml:space="preserve">Επειδή ο χρόνος είναι λίγος, θέλω να περάσω στην ουσία αυτού του νομοσχεδίου που εμπεριέχεται </w:t>
      </w:r>
      <w:r>
        <w:rPr>
          <w:rFonts w:eastAsia="Times New Roman"/>
          <w:szCs w:val="24"/>
        </w:rPr>
        <w:t xml:space="preserve">αυτή </w:t>
      </w:r>
      <w:r>
        <w:rPr>
          <w:rFonts w:eastAsia="Times New Roman"/>
          <w:szCs w:val="24"/>
        </w:rPr>
        <w:t>στο άρθρο 5</w:t>
      </w:r>
      <w:r>
        <w:rPr>
          <w:rFonts w:eastAsia="Times New Roman"/>
          <w:szCs w:val="24"/>
        </w:rPr>
        <w:t>,</w:t>
      </w:r>
      <w:r>
        <w:rPr>
          <w:rFonts w:eastAsia="Times New Roman"/>
          <w:szCs w:val="24"/>
        </w:rPr>
        <w:t xml:space="preserve"> που ορίζει τις διευκολύνσεις κα</w:t>
      </w:r>
      <w:r>
        <w:rPr>
          <w:rFonts w:eastAsia="Times New Roman"/>
          <w:szCs w:val="24"/>
        </w:rPr>
        <w:t xml:space="preserve">ι τις διεργασίες σε ό,τι αφορά την ανέγερση του ισλαμικού τεμένους </w:t>
      </w:r>
      <w:r>
        <w:rPr>
          <w:rFonts w:eastAsia="Times New Roman"/>
          <w:szCs w:val="24"/>
        </w:rPr>
        <w:t>κ</w:t>
      </w:r>
      <w:r>
        <w:rPr>
          <w:rFonts w:eastAsia="Times New Roman"/>
          <w:szCs w:val="24"/>
        </w:rPr>
        <w:t>αι επειδή έγινε συζήτηση κατά τη διάρκεια της ομιλίας του εισηγητού μας και επειδή το Προεδρείο πήρε την απόφαση να τηρήσει ενός λεπτού σιγή στη μνήμη των θυμάτων της τρομοκρατικής ενέργει</w:t>
      </w:r>
      <w:r>
        <w:rPr>
          <w:rFonts w:eastAsia="Times New Roman"/>
          <w:szCs w:val="24"/>
        </w:rPr>
        <w:t>ας στο Μάντσεστερ και το Προεδρείο προέβη σε μια παρατήρηση άκαιρη καθ’ όλα και εκτός Κανονισμού σχολίασε παραποιώντας και διαστρεβλώνοντας, θα έλεγα, τα λεγόμενα του κ. Ηλιόπουλου, εγώ θέλω να προσθέσω στη συζήτηση ότι ναι συμφωνούμε, δεν μπορούμε να δεχτ</w:t>
      </w:r>
      <w:r>
        <w:rPr>
          <w:rFonts w:eastAsia="Times New Roman"/>
          <w:szCs w:val="24"/>
        </w:rPr>
        <w:t xml:space="preserve">ούμε ότι όλοι οι </w:t>
      </w:r>
      <w:r>
        <w:rPr>
          <w:rFonts w:eastAsia="Times New Roman"/>
          <w:szCs w:val="24"/>
        </w:rPr>
        <w:t>μ</w:t>
      </w:r>
      <w:r>
        <w:rPr>
          <w:rFonts w:eastAsia="Times New Roman"/>
          <w:szCs w:val="24"/>
        </w:rPr>
        <w:t xml:space="preserve">ουσουλμάνοι είναι τρομοκράτες. Μήπως όμως να δεχτούμε, κυρίες και κύριοι του Προεδρείου, ότι όλοι οι τρομοκράτες είναι </w:t>
      </w:r>
      <w:r>
        <w:rPr>
          <w:rFonts w:eastAsia="Times New Roman"/>
          <w:szCs w:val="24"/>
        </w:rPr>
        <w:t>μ</w:t>
      </w:r>
      <w:r>
        <w:rPr>
          <w:rFonts w:eastAsia="Times New Roman"/>
          <w:szCs w:val="24"/>
        </w:rPr>
        <w:t>ουσουλμάνοι;</w:t>
      </w:r>
    </w:p>
    <w:p w14:paraId="6EA2C4DE" w14:textId="77777777" w:rsidR="00E41DDC" w:rsidRDefault="007120B1">
      <w:pPr>
        <w:spacing w:after="0" w:line="600" w:lineRule="auto"/>
        <w:ind w:firstLine="720"/>
        <w:jc w:val="both"/>
        <w:rPr>
          <w:rFonts w:eastAsia="Times New Roman"/>
          <w:szCs w:val="24"/>
        </w:rPr>
      </w:pPr>
      <w:r>
        <w:rPr>
          <w:rFonts w:eastAsia="Times New Roman"/>
          <w:szCs w:val="24"/>
        </w:rPr>
        <w:t>Επίσης για τις αντιρρήσεις μας και το υποκριτικό της τηρήσεως ενός λεπτού σιγής θέλω να προσθέσω και να α</w:t>
      </w:r>
      <w:r>
        <w:rPr>
          <w:rFonts w:eastAsia="Times New Roman"/>
          <w:szCs w:val="24"/>
        </w:rPr>
        <w:t xml:space="preserve">φυπνίσω τους </w:t>
      </w:r>
      <w:proofErr w:type="spellStart"/>
      <w:r>
        <w:rPr>
          <w:rFonts w:eastAsia="Times New Roman"/>
          <w:szCs w:val="24"/>
        </w:rPr>
        <w:t>σ</w:t>
      </w:r>
      <w:r>
        <w:rPr>
          <w:rFonts w:eastAsia="Times New Roman"/>
          <w:szCs w:val="24"/>
        </w:rPr>
        <w:t>υνέλληνες</w:t>
      </w:r>
      <w:proofErr w:type="spellEnd"/>
      <w:r>
        <w:rPr>
          <w:rFonts w:eastAsia="Times New Roman"/>
          <w:szCs w:val="24"/>
        </w:rPr>
        <w:t xml:space="preserve"> που μας βλέπουν και που λένε: «Έλα μωρέ το Μάντσεστερ μακριά είναι». Όχι, αγαπητοί μου, το Μάντσεστερ δεν είναι καθόλου μακριά. Το Μάντσεστερ είναι στον Άγιο Παντελεήμονα. Το Μάντσεστερ είναι στο Αιγάλεω, στην Κυψέλη, στην πλατεία Α</w:t>
      </w:r>
      <w:r>
        <w:rPr>
          <w:rFonts w:eastAsia="Times New Roman"/>
          <w:szCs w:val="24"/>
        </w:rPr>
        <w:t xml:space="preserve">μερικής και αλλού. Και </w:t>
      </w:r>
      <w:r>
        <w:rPr>
          <w:rFonts w:eastAsia="Times New Roman"/>
          <w:szCs w:val="24"/>
        </w:rPr>
        <w:t xml:space="preserve">το τέμενος </w:t>
      </w:r>
      <w:r>
        <w:rPr>
          <w:rFonts w:eastAsia="Times New Roman"/>
          <w:szCs w:val="24"/>
        </w:rPr>
        <w:t>εξαιτίας αυτών των τζαμιών που θα φτιάξετε και θα επιτρέψετε να γίνουν στην Ελλάδα σε μια κατεξοχήν και σε συντριπτική πλειοψηφία ομοιογενή θρησκευτικά χώρα</w:t>
      </w:r>
      <w:r>
        <w:rPr>
          <w:rFonts w:eastAsia="Times New Roman"/>
          <w:szCs w:val="24"/>
        </w:rPr>
        <w:t>,</w:t>
      </w:r>
      <w:r>
        <w:rPr>
          <w:rFonts w:eastAsia="Times New Roman"/>
          <w:szCs w:val="24"/>
        </w:rPr>
        <w:t xml:space="preserve"> θα κρατάμε σε πολύ σύντομο χρονικό διάστημα ενός λεπτού σιγή για το μετρό της Αθήνας, για την έκρηξη στον Άγιο Παντελεήμονα, για την έκρηξη στην Κυψέλη και ούτω κάθε εξής.</w:t>
      </w:r>
    </w:p>
    <w:p w14:paraId="6EA2C4DF" w14:textId="77777777" w:rsidR="00E41DDC" w:rsidRDefault="007120B1">
      <w:pPr>
        <w:spacing w:after="0" w:line="600" w:lineRule="auto"/>
        <w:ind w:firstLine="720"/>
        <w:jc w:val="both"/>
        <w:rPr>
          <w:rFonts w:eastAsia="Times New Roman"/>
          <w:szCs w:val="24"/>
        </w:rPr>
      </w:pPr>
      <w:r>
        <w:rPr>
          <w:rFonts w:eastAsia="Times New Roman"/>
          <w:szCs w:val="24"/>
        </w:rPr>
        <w:t>Ακούστηκε από αυτό εδώ το Βήμα πριν από λίγο από ομιλ</w:t>
      </w:r>
      <w:r>
        <w:rPr>
          <w:rFonts w:eastAsia="Times New Roman"/>
          <w:szCs w:val="24"/>
        </w:rPr>
        <w:t>ή</w:t>
      </w:r>
      <w:r>
        <w:rPr>
          <w:rFonts w:eastAsia="Times New Roman"/>
          <w:szCs w:val="24"/>
        </w:rPr>
        <w:t>τ</w:t>
      </w:r>
      <w:r>
        <w:rPr>
          <w:rFonts w:eastAsia="Times New Roman"/>
          <w:szCs w:val="24"/>
        </w:rPr>
        <w:t>ρια</w:t>
      </w:r>
      <w:r>
        <w:rPr>
          <w:rFonts w:eastAsia="Times New Roman"/>
          <w:szCs w:val="24"/>
        </w:rPr>
        <w:t xml:space="preserve"> του ΣΥΡΙΖΑ Βουλευτή, η ο</w:t>
      </w:r>
      <w:r>
        <w:rPr>
          <w:rFonts w:eastAsia="Times New Roman"/>
          <w:szCs w:val="24"/>
        </w:rPr>
        <w:t>ποία είπε χωρίς να διακοπεί από το Προεδρείο</w:t>
      </w:r>
      <w:r>
        <w:rPr>
          <w:rFonts w:eastAsia="Times New Roman"/>
          <w:szCs w:val="24"/>
        </w:rPr>
        <w:t>,</w:t>
      </w:r>
      <w:r>
        <w:rPr>
          <w:rFonts w:eastAsia="Times New Roman"/>
          <w:szCs w:val="24"/>
        </w:rPr>
        <w:t xml:space="preserve"> για το καημένο </w:t>
      </w:r>
      <w:proofErr w:type="spellStart"/>
      <w:r>
        <w:rPr>
          <w:rFonts w:eastAsia="Times New Roman"/>
          <w:szCs w:val="24"/>
        </w:rPr>
        <w:t>εικοσιδυάχρονο</w:t>
      </w:r>
      <w:proofErr w:type="spellEnd"/>
      <w:r>
        <w:rPr>
          <w:rFonts w:eastAsia="Times New Roman"/>
          <w:szCs w:val="24"/>
        </w:rPr>
        <w:t xml:space="preserve"> που έχασε τη ζωή του και αυτοκτόνησε, δηλαδή, </w:t>
      </w:r>
      <w:proofErr w:type="spellStart"/>
      <w:r>
        <w:rPr>
          <w:rFonts w:eastAsia="Times New Roman"/>
          <w:szCs w:val="24"/>
        </w:rPr>
        <w:t>άκουσον-άκουσον</w:t>
      </w:r>
      <w:proofErr w:type="spellEnd"/>
      <w:r>
        <w:rPr>
          <w:rFonts w:eastAsia="Times New Roman"/>
          <w:szCs w:val="24"/>
        </w:rPr>
        <w:t xml:space="preserve"> για τον </w:t>
      </w:r>
      <w:proofErr w:type="spellStart"/>
      <w:r>
        <w:rPr>
          <w:rFonts w:eastAsia="Times New Roman"/>
          <w:szCs w:val="24"/>
        </w:rPr>
        <w:t>τζιχαντιστή</w:t>
      </w:r>
      <w:proofErr w:type="spellEnd"/>
      <w:r>
        <w:rPr>
          <w:rFonts w:eastAsia="Times New Roman"/>
          <w:szCs w:val="24"/>
        </w:rPr>
        <w:t xml:space="preserve"> που δεν έχασε τη ζωή του, αλλά πήρε μαζί με αυτόν είκοσι δύο άλλες ζωές μικρών παιδιών και άφησε δ</w:t>
      </w:r>
      <w:r>
        <w:rPr>
          <w:rFonts w:eastAsia="Times New Roman"/>
          <w:szCs w:val="24"/>
        </w:rPr>
        <w:t>εκάδες τραυματίες στο Μάντσεστερ. Ο πόνος, λοιπόν, της αριστερ</w:t>
      </w:r>
      <w:r>
        <w:rPr>
          <w:rFonts w:eastAsia="Times New Roman"/>
          <w:szCs w:val="24"/>
        </w:rPr>
        <w:t>ή</w:t>
      </w:r>
      <w:r>
        <w:rPr>
          <w:rFonts w:eastAsia="Times New Roman"/>
          <w:szCs w:val="24"/>
        </w:rPr>
        <w:t xml:space="preserve">ς κυρίας του ΣΥΡΙΖΑ και η ενός λεπτού σιγή μήπως ήταν για τον </w:t>
      </w:r>
      <w:proofErr w:type="spellStart"/>
      <w:r>
        <w:rPr>
          <w:rFonts w:eastAsia="Times New Roman"/>
          <w:szCs w:val="24"/>
        </w:rPr>
        <w:t>τζιχαντιστή</w:t>
      </w:r>
      <w:proofErr w:type="spellEnd"/>
      <w:r>
        <w:rPr>
          <w:rFonts w:eastAsia="Times New Roman"/>
          <w:szCs w:val="24"/>
        </w:rPr>
        <w:t xml:space="preserve"> και όχι για τα θύματα του Μάντσεστερ; Γιατί δεν μας είπε τίποτα για τα θύματα και μας είπε για τον </w:t>
      </w:r>
      <w:proofErr w:type="spellStart"/>
      <w:r>
        <w:rPr>
          <w:rFonts w:eastAsia="Times New Roman" w:cs="Times New Roman"/>
          <w:bCs/>
          <w:szCs w:val="24"/>
        </w:rPr>
        <w:t>τζιχαντιστή</w:t>
      </w:r>
      <w:proofErr w:type="spellEnd"/>
      <w:r>
        <w:rPr>
          <w:rFonts w:eastAsia="Times New Roman"/>
          <w:szCs w:val="24"/>
        </w:rPr>
        <w:t>.</w:t>
      </w:r>
    </w:p>
    <w:p w14:paraId="6EA2C4E0" w14:textId="77777777" w:rsidR="00E41DDC" w:rsidRDefault="007120B1">
      <w:pPr>
        <w:spacing w:after="0" w:line="600" w:lineRule="auto"/>
        <w:ind w:firstLine="720"/>
        <w:jc w:val="both"/>
        <w:rPr>
          <w:rFonts w:eastAsia="Times New Roman"/>
          <w:szCs w:val="24"/>
        </w:rPr>
      </w:pPr>
      <w:r>
        <w:rPr>
          <w:rFonts w:eastAsia="Times New Roman"/>
          <w:szCs w:val="24"/>
        </w:rPr>
        <w:t>Τελειώνω, κύριε Πρόεδρε</w:t>
      </w:r>
      <w:r>
        <w:rPr>
          <w:rFonts w:eastAsia="Times New Roman"/>
          <w:szCs w:val="24"/>
        </w:rPr>
        <w:t>,</w:t>
      </w:r>
      <w:r>
        <w:rPr>
          <w:rFonts w:eastAsia="Times New Roman"/>
          <w:szCs w:val="24"/>
        </w:rPr>
        <w:t xml:space="preserve"> και ευχαριστώ για την ανοχή σας. Θα κλείσω και θα πω ότι δεν μου προξενεί έκπληξη η σιβυλλική στάση της Νέας Δημοκρατίας σε ό,τι αφορά το άρθρο 5. Εκστόμισε δειλά</w:t>
      </w:r>
      <w:r>
        <w:rPr>
          <w:rFonts w:eastAsia="Times New Roman"/>
          <w:szCs w:val="24"/>
        </w:rPr>
        <w:t>,</w:t>
      </w:r>
      <w:r>
        <w:rPr>
          <w:rFonts w:eastAsia="Times New Roman"/>
          <w:szCs w:val="24"/>
        </w:rPr>
        <w:t xml:space="preserve"> ψιθυρίζοντας κάποιες επιφυλάξεις σε ότι αφορά τον διορισμό των δύο </w:t>
      </w:r>
      <w:r>
        <w:rPr>
          <w:rFonts w:eastAsia="Times New Roman"/>
          <w:szCs w:val="24"/>
        </w:rPr>
        <w:t xml:space="preserve">μουσουλμάνων εκπροσώπων. Οποία υποκρισία! Ομιλούν οι νεοδημοκράτες, αυτοί που ψήφισαν την ανέγερσή του τζαμιού, αυτοί που ξεκίνησαν κατ’ </w:t>
      </w:r>
      <w:proofErr w:type="spellStart"/>
      <w:r>
        <w:rPr>
          <w:rFonts w:eastAsia="Times New Roman"/>
          <w:szCs w:val="24"/>
        </w:rPr>
        <w:t>ουσίαν</w:t>
      </w:r>
      <w:proofErr w:type="spellEnd"/>
      <w:r>
        <w:rPr>
          <w:rFonts w:eastAsia="Times New Roman"/>
          <w:szCs w:val="24"/>
        </w:rPr>
        <w:t xml:space="preserve"> το θέμα της ανεγέρσεως του τζαμιού για λόγους φτηνής </w:t>
      </w:r>
      <w:r>
        <w:rPr>
          <w:rFonts w:eastAsia="Times New Roman"/>
          <w:szCs w:val="24"/>
        </w:rPr>
        <w:t>α</w:t>
      </w:r>
      <w:r>
        <w:rPr>
          <w:rFonts w:eastAsia="Times New Roman"/>
          <w:szCs w:val="24"/>
        </w:rPr>
        <w:t>ντιπολίτευσης</w:t>
      </w:r>
      <w:r>
        <w:rPr>
          <w:rFonts w:eastAsia="Times New Roman"/>
          <w:szCs w:val="24"/>
        </w:rPr>
        <w:t>,</w:t>
      </w:r>
      <w:r>
        <w:rPr>
          <w:rFonts w:eastAsia="Times New Roman"/>
          <w:szCs w:val="24"/>
        </w:rPr>
        <w:t xml:space="preserve"> ποντάροντας στην κοντή μνήμη των ψηφοφόρων </w:t>
      </w:r>
      <w:r>
        <w:rPr>
          <w:rFonts w:eastAsia="Times New Roman"/>
          <w:szCs w:val="24"/>
        </w:rPr>
        <w:t xml:space="preserve">και κάνοντας στην Αίθουσα αυτή εδώ φτηνή </w:t>
      </w:r>
      <w:r>
        <w:rPr>
          <w:rFonts w:eastAsia="Times New Roman"/>
          <w:szCs w:val="24"/>
        </w:rPr>
        <w:t>α</w:t>
      </w:r>
      <w:r>
        <w:rPr>
          <w:rFonts w:eastAsia="Times New Roman"/>
          <w:szCs w:val="24"/>
        </w:rPr>
        <w:t>ντιπολίτευση.</w:t>
      </w:r>
    </w:p>
    <w:p w14:paraId="6EA2C4E1" w14:textId="77777777" w:rsidR="00E41DDC" w:rsidRDefault="007120B1">
      <w:pPr>
        <w:spacing w:after="0" w:line="600" w:lineRule="auto"/>
        <w:ind w:firstLine="720"/>
        <w:jc w:val="both"/>
        <w:rPr>
          <w:rFonts w:eastAsia="Times New Roman"/>
          <w:szCs w:val="24"/>
        </w:rPr>
      </w:pPr>
      <w:r>
        <w:rPr>
          <w:rFonts w:eastAsia="Times New Roman"/>
          <w:szCs w:val="24"/>
        </w:rPr>
        <w:t>Στους χώρους συνεύρεσης, κυρίες και κύριοι του ελληνικού λαού, εκφράζονται απορίες και εκστομίζονται αλήθειες πράγματι βαριές, τις οποίες θα τις έχετε ακούσει και εσείς και αναρωτιούνται</w:t>
      </w:r>
      <w:r>
        <w:rPr>
          <w:rFonts w:eastAsia="Times New Roman"/>
          <w:szCs w:val="24"/>
        </w:rPr>
        <w:t>.</w:t>
      </w:r>
      <w:r>
        <w:rPr>
          <w:rFonts w:eastAsia="Times New Roman"/>
          <w:szCs w:val="24"/>
        </w:rPr>
        <w:t xml:space="preserve"> Είναι προδότ</w:t>
      </w:r>
      <w:r>
        <w:rPr>
          <w:rFonts w:eastAsia="Times New Roman"/>
          <w:szCs w:val="24"/>
        </w:rPr>
        <w:t>ες; Είναι πράκτορες, ανίκανοι, προσκυνημένοι; Τι είναι από όλα αυτά;</w:t>
      </w:r>
    </w:p>
    <w:p w14:paraId="6EA2C4E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Στην πολιτική εξέλιξη των πραγμάτων και την καταστροφή ενός ολόκληρου λαού από το τέταρτο μνημόνιο χάρη και μόνο μιας προσδοκίας, χωρίς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εγγύηση, χωρίς αποφάσεις για το χρέος, σε επ</w:t>
      </w:r>
      <w:r>
        <w:rPr>
          <w:rFonts w:eastAsia="Times New Roman" w:cs="Times New Roman"/>
          <w:szCs w:val="24"/>
        </w:rPr>
        <w:t xml:space="preserve">οχή που θυμίζει εθνική καταστροφή ανάλογη του 1974, έρχομαι με πικρία να πω στον αναρωτώμενο ελληνικό λαό πως δυστυχώς είναι όλα αυτά μαζί. </w:t>
      </w:r>
    </w:p>
    <w:p w14:paraId="6EA2C4E3" w14:textId="77777777" w:rsidR="00E41DDC" w:rsidRDefault="007120B1">
      <w:pPr>
        <w:spacing w:after="0" w:line="600" w:lineRule="auto"/>
        <w:ind w:firstLine="709"/>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EA2C4E4"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Προχωρούμε με τον κ. Αντώνη Γρέ</w:t>
      </w:r>
      <w:r>
        <w:rPr>
          <w:rFonts w:eastAsia="Times New Roman" w:cs="Times New Roman"/>
          <w:szCs w:val="24"/>
        </w:rPr>
        <w:t xml:space="preserve">γο, Βουλευτή της Χρυσής Αυγής, για επτά λεπτά. </w:t>
      </w:r>
    </w:p>
    <w:p w14:paraId="6EA2C4E5"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Ευχαριστώ, κύριε Πρόεδρε. </w:t>
      </w:r>
    </w:p>
    <w:p w14:paraId="6EA2C4E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Είναι ένα ακόμα νομοσχέδιο, όπως έχουμε καταγγείλει επανειλημμένως, με τη διαδικασία του επείγοντος, χωρίς δημόσια διαβούλευση όπως είπαμε και στην Επιτροπή Μορφωτι</w:t>
      </w:r>
      <w:r>
        <w:rPr>
          <w:rFonts w:eastAsia="Times New Roman" w:cs="Times New Roman"/>
          <w:szCs w:val="24"/>
        </w:rPr>
        <w:t>κών Υποθέσεων, κυρίως για το</w:t>
      </w:r>
      <w:r>
        <w:rPr>
          <w:rFonts w:eastAsia="Times New Roman" w:cs="Times New Roman"/>
          <w:szCs w:val="24"/>
        </w:rPr>
        <w:t>ν</w:t>
      </w:r>
      <w:r>
        <w:rPr>
          <w:rFonts w:eastAsia="Times New Roman" w:cs="Times New Roman"/>
          <w:szCs w:val="24"/>
        </w:rPr>
        <w:t xml:space="preserve"> λόγο ότι περιλαμβάνεται σε αυτό το κατάπτυστο και εθνικά επικίνδυνο άρθρο 5, που αφορά τη λειτουργία του ισλαμικού </w:t>
      </w:r>
      <w:r>
        <w:rPr>
          <w:rFonts w:eastAsia="Times New Roman" w:cs="Times New Roman"/>
          <w:szCs w:val="24"/>
        </w:rPr>
        <w:t>τ</w:t>
      </w:r>
      <w:r>
        <w:rPr>
          <w:rFonts w:eastAsia="Times New Roman" w:cs="Times New Roman"/>
          <w:szCs w:val="24"/>
        </w:rPr>
        <w:t xml:space="preserve">εμένους. </w:t>
      </w:r>
    </w:p>
    <w:p w14:paraId="6EA2C4E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Φυσικά αν τολμούσατε να κάνετε κάποια διαβούλευση για κάτι τέτοιο, θα εισπράττατε και τα ανάλογα σχό</w:t>
      </w:r>
      <w:r>
        <w:rPr>
          <w:rFonts w:eastAsia="Times New Roman" w:cs="Times New Roman"/>
          <w:szCs w:val="24"/>
        </w:rPr>
        <w:t xml:space="preserve">λια των πολιτών, σχόλια επικριτικά, για να μην πω σχόλια χυδαία. </w:t>
      </w:r>
    </w:p>
    <w:p w14:paraId="6EA2C4E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Η Χρυσή Αυγή είναι το μοναδικό κόμμα που έχει σαφώς ταχθεί κατά τόσο της ανέγερσης όσο και της λειτουργίας τεμένους στην καρδιά της Αθήνας αλλά και οπουδήποτε. </w:t>
      </w:r>
    </w:p>
    <w:p w14:paraId="6EA2C4E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Με το γνωστό κόλπο, βέβαια, της </w:t>
      </w:r>
      <w:r>
        <w:rPr>
          <w:rFonts w:eastAsia="Times New Roman" w:cs="Times New Roman"/>
          <w:szCs w:val="24"/>
        </w:rPr>
        <w:t>σ</w:t>
      </w:r>
      <w:r>
        <w:rPr>
          <w:rFonts w:eastAsia="Times New Roman" w:cs="Times New Roman"/>
          <w:szCs w:val="24"/>
        </w:rPr>
        <w:t xml:space="preserve">υγκυβέρνησης ΣΥΡΙΖΑ και ΑΝΕΛ θα περάσει και αυτό το άρθρο, με τη στήριξη των κομμάτων του γνωστού «αντεθνικού τόξου». Θα κρυφτείτε και πάλι πίσω από το ΠΑΣΟΚ. </w:t>
      </w:r>
    </w:p>
    <w:p w14:paraId="6EA2C4E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Όλα αυτά στη σκιά των συνεχών τρομοκρατικών επιθέσεων σε όλες σ</w:t>
      </w:r>
      <w:r>
        <w:rPr>
          <w:rFonts w:eastAsia="Times New Roman" w:cs="Times New Roman"/>
          <w:szCs w:val="24"/>
        </w:rPr>
        <w:t xml:space="preserve">χεδόν τις ευρωπαϊκές χώρες την ώρα που συνεχίζεται η αθρόα εισβολή λαθρομεταναστών, εκ των οποίων πολλοί </w:t>
      </w:r>
      <w:proofErr w:type="spellStart"/>
      <w:r>
        <w:rPr>
          <w:rFonts w:eastAsia="Times New Roman" w:cs="Times New Roman"/>
          <w:szCs w:val="24"/>
        </w:rPr>
        <w:t>τζιχαντιστές</w:t>
      </w:r>
      <w:proofErr w:type="spellEnd"/>
      <w:r>
        <w:rPr>
          <w:rFonts w:eastAsia="Times New Roman" w:cs="Times New Roman"/>
          <w:szCs w:val="24"/>
        </w:rPr>
        <w:t xml:space="preserve"> αλλά και πράκτορες της Τουρκίας όπως ακούγεται. Προφανώς θα έχουν τώρα ένα χώρο</w:t>
      </w:r>
      <w:r>
        <w:rPr>
          <w:rFonts w:eastAsia="Times New Roman" w:cs="Times New Roman"/>
          <w:szCs w:val="24"/>
        </w:rPr>
        <w:t>,</w:t>
      </w:r>
      <w:r>
        <w:rPr>
          <w:rFonts w:eastAsia="Times New Roman" w:cs="Times New Roman"/>
          <w:szCs w:val="24"/>
        </w:rPr>
        <w:t xml:space="preserve"> προκειμένου να ασκούν τα θρησκευτικά τους καθήκοντα, όπως</w:t>
      </w:r>
      <w:r>
        <w:rPr>
          <w:rFonts w:eastAsia="Times New Roman" w:cs="Times New Roman"/>
          <w:szCs w:val="24"/>
        </w:rPr>
        <w:t xml:space="preserve"> επιτάσσουν τα αιμοσταγή ήθη και έθιμά τους. </w:t>
      </w:r>
    </w:p>
    <w:p w14:paraId="6EA2C4E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Φυσικά αυτή δεν είναι η μόνη παροχή των κομμάτων του «αντεθνικού τόξου». Σε αντίθεση με τους Έλληνες ο κάθε </w:t>
      </w:r>
      <w:proofErr w:type="spellStart"/>
      <w:r>
        <w:rPr>
          <w:rFonts w:eastAsia="Times New Roman" w:cs="Times New Roman"/>
          <w:szCs w:val="24"/>
        </w:rPr>
        <w:t>λαθροεισβολέας</w:t>
      </w:r>
      <w:proofErr w:type="spellEnd"/>
      <w:r>
        <w:rPr>
          <w:rFonts w:eastAsia="Times New Roman" w:cs="Times New Roman"/>
          <w:szCs w:val="24"/>
        </w:rPr>
        <w:t xml:space="preserve"> απολαμβάνει δωρεάν υγεία, ασυλία σε πολλές περιπτώσεις, παιδεία σε όλα τα εκπαιδευτικά </w:t>
      </w:r>
      <w:r>
        <w:rPr>
          <w:rFonts w:eastAsia="Times New Roman" w:cs="Times New Roman"/>
          <w:szCs w:val="24"/>
        </w:rPr>
        <w:t xml:space="preserve">ιδρύματα της χώρας, σε αντίθεση πάλι με τη θέληση των Ελλήνων. </w:t>
      </w:r>
    </w:p>
    <w:p w14:paraId="6EA2C4E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Μάλιστα ενώ δήθεν τα προσφυγόπουλα θα έκαναν μαθήματα σε ορισμένα σχολεία και σε ώρες εκτός λειτουργίας, το σχέδιο άλλαξε φυσικά και θα φοιτούν κανονικά σε όλες τις τάξεις και σε όλα τα σχολεί</w:t>
      </w:r>
      <w:r>
        <w:rPr>
          <w:rFonts w:eastAsia="Times New Roman" w:cs="Times New Roman"/>
          <w:szCs w:val="24"/>
        </w:rPr>
        <w:t>α, υποβαθμίζοντας την εθνική μας παιδεία και την πρόοδο των Ελλήνων μαθητών, με τελικό στόχο φυσικά να γίνουν πολύ γρήγορα πλειοψηφία στα ελληνικά σχολεία. Είναι το ανάλογο κόλπο, όπως αυτό με την δήθεν προσωρινή παραμονή όλων των λαθρομεταναστών. Αυτοί ήρ</w:t>
      </w:r>
      <w:r>
        <w:rPr>
          <w:rFonts w:eastAsia="Times New Roman" w:cs="Times New Roman"/>
          <w:szCs w:val="24"/>
        </w:rPr>
        <w:t xml:space="preserve">θαν για να μείνουν. </w:t>
      </w:r>
    </w:p>
    <w:p w14:paraId="6EA2C4E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Όπως έχουμε καταγγείλει και στην Επιτροπή Μορφωτικών Υποθέσεων, το σχέδιο </w:t>
      </w:r>
      <w:proofErr w:type="spellStart"/>
      <w:r>
        <w:rPr>
          <w:rFonts w:eastAsia="Times New Roman" w:cs="Times New Roman"/>
          <w:szCs w:val="24"/>
        </w:rPr>
        <w:t>ισλαμοποίησης</w:t>
      </w:r>
      <w:proofErr w:type="spellEnd"/>
      <w:r>
        <w:rPr>
          <w:rFonts w:eastAsia="Times New Roman" w:cs="Times New Roman"/>
          <w:szCs w:val="24"/>
        </w:rPr>
        <w:t xml:space="preserve"> της πατρίδας που συντελείται με τη συνεργασία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αλλά και Νέας Δημοκρατίας και λοιπών δυνάμεων, βρίσκεται σε πλήρη εξέλιξη. </w:t>
      </w:r>
    </w:p>
    <w:p w14:paraId="6EA2C4E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Όλα αυτά, β</w:t>
      </w:r>
      <w:r>
        <w:rPr>
          <w:rFonts w:eastAsia="Times New Roman" w:cs="Times New Roman"/>
          <w:szCs w:val="24"/>
        </w:rPr>
        <w:t>έβαια, με την υποβάθμιση της ελληνικής παιδείας που πρέπει να έχουμε και δικαιούμαστε και φυσικά με τη διαστρέβλωση ή υποβάθμιση της ιστορίας μας ειδικά για ευνόητους λόγους σε ό,τι αφορά την επανάσταση του 1821 και την απελευθέρωσή μας από τα οθωμανικά κτ</w:t>
      </w:r>
      <w:r>
        <w:rPr>
          <w:rFonts w:eastAsia="Times New Roman" w:cs="Times New Roman"/>
          <w:szCs w:val="24"/>
        </w:rPr>
        <w:t xml:space="preserve">ήνη. Είναι και μια καταγγελία της Ένωσης Φιλολόγων αυτό. </w:t>
      </w:r>
    </w:p>
    <w:p w14:paraId="6EA2C4E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Προφανώς η ανέγερση και η λειτουργία τεμένους θα είναι μόνο η αρχή. Ούτως ή άλλως οι εγχώριοι όπως και οι εισερχόμενοι τρομοκράτες σε συνεργασία πάντα με τις γνωστές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ργανώσεις χρειά</w:t>
      </w:r>
      <w:r>
        <w:rPr>
          <w:rFonts w:eastAsia="Times New Roman" w:cs="Times New Roman"/>
          <w:szCs w:val="24"/>
        </w:rPr>
        <w:t xml:space="preserve">ζονται ορμητήρια και καταφύγια σε όλη τη χώρα, προκειμένου να εξαπολύουν τις επιθέσεις τους. Εξάλλου το </w:t>
      </w:r>
      <w:r>
        <w:rPr>
          <w:rFonts w:eastAsia="Times New Roman" w:cs="Times New Roman"/>
          <w:szCs w:val="24"/>
        </w:rPr>
        <w:t>τ</w:t>
      </w:r>
      <w:r>
        <w:rPr>
          <w:rFonts w:eastAsia="Times New Roman" w:cs="Times New Roman"/>
          <w:szCs w:val="24"/>
        </w:rPr>
        <w:t xml:space="preserve">έμενος εκτός των άλλων θα είναι άβατο για την </w:t>
      </w:r>
      <w:r>
        <w:rPr>
          <w:rFonts w:eastAsia="Times New Roman" w:cs="Times New Roman"/>
          <w:szCs w:val="24"/>
        </w:rPr>
        <w:t>Α</w:t>
      </w:r>
      <w:r>
        <w:rPr>
          <w:rFonts w:eastAsia="Times New Roman" w:cs="Times New Roman"/>
          <w:szCs w:val="24"/>
        </w:rPr>
        <w:t xml:space="preserve">στυνομία όπως και το κρατίδιο των Εξαρχείων. </w:t>
      </w:r>
    </w:p>
    <w:p w14:paraId="6EA2C4F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Για το συγκεκριμένο θέμα που είναι πάρα πολύ σοβαρό, θα μπ</w:t>
      </w:r>
      <w:r>
        <w:rPr>
          <w:rFonts w:eastAsia="Times New Roman" w:cs="Times New Roman"/>
          <w:szCs w:val="24"/>
        </w:rPr>
        <w:t xml:space="preserve">ορούσατε να κάνετε ένα δημοψήφισμα, όπως είπαμε και στην </w:t>
      </w:r>
      <w:r>
        <w:rPr>
          <w:rFonts w:eastAsia="Times New Roman" w:cs="Times New Roman"/>
          <w:szCs w:val="24"/>
        </w:rPr>
        <w:t>ε</w:t>
      </w:r>
      <w:r>
        <w:rPr>
          <w:rFonts w:eastAsia="Times New Roman" w:cs="Times New Roman"/>
          <w:szCs w:val="24"/>
        </w:rPr>
        <w:t xml:space="preserve">πιτροπή, αλλά αυτοί οι τρόποι παρά είναι δημοκρατικοί για εσάς. </w:t>
      </w:r>
    </w:p>
    <w:p w14:paraId="6EA2C4F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Για τα άρθρα του νομοσχεδίου έχουμε τοποθετηθεί στις συνεδριάσεις της </w:t>
      </w:r>
      <w:r>
        <w:rPr>
          <w:rFonts w:eastAsia="Times New Roman" w:cs="Times New Roman"/>
          <w:szCs w:val="24"/>
        </w:rPr>
        <w:t>ε</w:t>
      </w:r>
      <w:r>
        <w:rPr>
          <w:rFonts w:eastAsia="Times New Roman" w:cs="Times New Roman"/>
          <w:szCs w:val="24"/>
        </w:rPr>
        <w:t xml:space="preserve">πιτροπής αλλά και σήμερα στην Ολομέλεια με ξεκάθαρο τρόπο. </w:t>
      </w:r>
    </w:p>
    <w:p w14:paraId="6EA2C4F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 xml:space="preserve">τά τη διάρκεια της ακρόασης των φορέων καταγγέλθηκαν φαινόμενα αδιαφάνειας και </w:t>
      </w:r>
      <w:proofErr w:type="spellStart"/>
      <w:r>
        <w:rPr>
          <w:rFonts w:eastAsia="Times New Roman" w:cs="Times New Roman"/>
          <w:szCs w:val="24"/>
        </w:rPr>
        <w:t>κομματοκρατίας</w:t>
      </w:r>
      <w:proofErr w:type="spellEnd"/>
      <w:r>
        <w:rPr>
          <w:rFonts w:eastAsia="Times New Roman" w:cs="Times New Roman"/>
          <w:szCs w:val="24"/>
        </w:rPr>
        <w:t xml:space="preserve"> όχι μόνο στην επιλογή διευθυντών αλλά και στο σύστημα γενικότερα. </w:t>
      </w:r>
    </w:p>
    <w:p w14:paraId="6EA2C4F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Θέματα όπως ο πραγματικός ρόλος του διευθυντή, ο αποκλεισμός των αναπληρωτών και διευθυντών, η </w:t>
      </w:r>
      <w:proofErr w:type="spellStart"/>
      <w:r>
        <w:rPr>
          <w:rFonts w:eastAsia="Times New Roman" w:cs="Times New Roman"/>
          <w:szCs w:val="24"/>
        </w:rPr>
        <w:t>μοριοδότηση</w:t>
      </w:r>
      <w:proofErr w:type="spellEnd"/>
      <w:r>
        <w:rPr>
          <w:rFonts w:eastAsia="Times New Roman" w:cs="Times New Roman"/>
          <w:szCs w:val="24"/>
        </w:rPr>
        <w:t xml:space="preserve">, το σταθερό θεσμικό πλαίσιο κρίσεων, η απαραίτητη γνώση πληροφορικής, τουλάχιστον επιπέδου 1, καταγγέλθηκαν στην </w:t>
      </w:r>
      <w:r>
        <w:rPr>
          <w:rFonts w:eastAsia="Times New Roman" w:cs="Times New Roman"/>
          <w:szCs w:val="24"/>
        </w:rPr>
        <w:t>ε</w:t>
      </w:r>
      <w:r>
        <w:rPr>
          <w:rFonts w:eastAsia="Times New Roman" w:cs="Times New Roman"/>
          <w:szCs w:val="24"/>
        </w:rPr>
        <w:t>πιτροπή. Γιατί</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καλός είναι ο πίνακας και η κιμωλία αλλά απαραίτητη είναι και η χρήση του </w:t>
      </w:r>
      <w:proofErr w:type="spellStart"/>
      <w:r>
        <w:rPr>
          <w:rFonts w:eastAsia="Times New Roman" w:cs="Times New Roman"/>
          <w:szCs w:val="24"/>
        </w:rPr>
        <w:t>διαδραστικού</w:t>
      </w:r>
      <w:proofErr w:type="spellEnd"/>
      <w:r>
        <w:rPr>
          <w:rFonts w:eastAsia="Times New Roman" w:cs="Times New Roman"/>
          <w:szCs w:val="24"/>
        </w:rPr>
        <w:t xml:space="preserve"> πίνακα και η γν</w:t>
      </w:r>
      <w:r>
        <w:rPr>
          <w:rFonts w:eastAsia="Times New Roman" w:cs="Times New Roman"/>
          <w:szCs w:val="24"/>
        </w:rPr>
        <w:t>ώση τουλάχιστον της λειτουργίας του «</w:t>
      </w:r>
      <w:r>
        <w:rPr>
          <w:rFonts w:eastAsia="Times New Roman" w:cs="Times New Roman"/>
          <w:szCs w:val="24"/>
          <w:lang w:val="en-US"/>
        </w:rPr>
        <w:t>My</w:t>
      </w:r>
      <w:r>
        <w:rPr>
          <w:rFonts w:eastAsia="Times New Roman" w:cs="Times New Roman"/>
          <w:szCs w:val="24"/>
        </w:rPr>
        <w:t xml:space="preserve"> </w:t>
      </w:r>
      <w:r>
        <w:rPr>
          <w:rFonts w:eastAsia="Times New Roman" w:cs="Times New Roman"/>
          <w:szCs w:val="24"/>
          <w:lang w:val="en-US"/>
        </w:rPr>
        <w:t>school</w:t>
      </w:r>
      <w:r>
        <w:rPr>
          <w:rFonts w:eastAsia="Times New Roman" w:cs="Times New Roman"/>
          <w:szCs w:val="24"/>
        </w:rPr>
        <w:t xml:space="preserve">». </w:t>
      </w:r>
    </w:p>
    <w:p w14:paraId="6EA2C4F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Απαραίτητη είναι φυσικά και η επιμόρφωση σε θέματα διοίκησης. Έγινε λόγος μάλιστα στην </w:t>
      </w:r>
      <w:r>
        <w:rPr>
          <w:rFonts w:eastAsia="Times New Roman" w:cs="Times New Roman"/>
          <w:szCs w:val="24"/>
        </w:rPr>
        <w:t>ε</w:t>
      </w:r>
      <w:r>
        <w:rPr>
          <w:rFonts w:eastAsia="Times New Roman" w:cs="Times New Roman"/>
          <w:szCs w:val="24"/>
        </w:rPr>
        <w:t>πιτροπή από φορείς για μια ακόμα χαμένη ευκαιρία, αλλά κυρίως για πελατειακές σχέσεις, σχέσεις ημετέρων, σχέσεις συναλ</w:t>
      </w:r>
      <w:r>
        <w:rPr>
          <w:rFonts w:eastAsia="Times New Roman" w:cs="Times New Roman"/>
          <w:szCs w:val="24"/>
        </w:rPr>
        <w:t xml:space="preserve">λαγής και φυσικά για εκπαιδευτικούς δύο ταχυτήτων. </w:t>
      </w:r>
    </w:p>
    <w:p w14:paraId="6EA2C4F5" w14:textId="77777777" w:rsidR="00E41DDC" w:rsidRDefault="007120B1">
      <w:pPr>
        <w:spacing w:after="0" w:line="600" w:lineRule="auto"/>
        <w:ind w:firstLine="720"/>
        <w:jc w:val="both"/>
        <w:rPr>
          <w:rFonts w:eastAsia="Times New Roman"/>
          <w:szCs w:val="24"/>
        </w:rPr>
      </w:pPr>
      <w:r>
        <w:rPr>
          <w:rFonts w:eastAsia="Times New Roman"/>
          <w:szCs w:val="24"/>
        </w:rPr>
        <w:t xml:space="preserve">Είμαστε θετικοί στη σύσταση Σχολής Στελεχών Εκπαίδευσης και φυσικά είμαστε υπέρμαχοι της αξιοκρατίας, που δυστυχώς και σε αυτόν τον τομέα δεν εξυπηρετείται. </w:t>
      </w:r>
    </w:p>
    <w:p w14:paraId="6EA2C4F6" w14:textId="77777777" w:rsidR="00E41DDC" w:rsidRDefault="007120B1">
      <w:pPr>
        <w:spacing w:after="0" w:line="600" w:lineRule="auto"/>
        <w:ind w:firstLine="720"/>
        <w:jc w:val="both"/>
        <w:rPr>
          <w:rFonts w:eastAsia="Times New Roman"/>
          <w:szCs w:val="24"/>
        </w:rPr>
      </w:pPr>
      <w:r>
        <w:rPr>
          <w:rFonts w:eastAsia="Times New Roman"/>
          <w:szCs w:val="24"/>
        </w:rPr>
        <w:t>Επίσης έχουμε τοποθετηθεί θετικά</w:t>
      </w:r>
      <w:r>
        <w:rPr>
          <w:rFonts w:eastAsia="Times New Roman"/>
          <w:szCs w:val="24"/>
        </w:rPr>
        <w:t>,</w:t>
      </w:r>
      <w:r>
        <w:rPr>
          <w:rFonts w:eastAsia="Times New Roman"/>
          <w:szCs w:val="24"/>
        </w:rPr>
        <w:t xml:space="preserve"> σχετικά με τ</w:t>
      </w:r>
      <w:r>
        <w:rPr>
          <w:rFonts w:eastAsia="Times New Roman"/>
          <w:szCs w:val="24"/>
        </w:rPr>
        <w:t>η διάταξη που αφορά τα ΕΠΑΛ στις νησιωτικές περιοχές, διότι διευκολύνονται οι νησιώτες μαθητές στη φοίτησή τους και δίνεται ένα επαγγελματικό κίνητρο για να μείνουν στον τόπο τους, την ώρα που</w:t>
      </w:r>
      <w:r>
        <w:rPr>
          <w:rFonts w:eastAsia="Times New Roman"/>
          <w:szCs w:val="24"/>
        </w:rPr>
        <w:t>,</w:t>
      </w:r>
      <w:r>
        <w:rPr>
          <w:rFonts w:eastAsia="Times New Roman"/>
          <w:szCs w:val="24"/>
        </w:rPr>
        <w:t xml:space="preserve"> δυστυχώς</w:t>
      </w:r>
      <w:r>
        <w:rPr>
          <w:rFonts w:eastAsia="Times New Roman"/>
          <w:szCs w:val="24"/>
        </w:rPr>
        <w:t>,</w:t>
      </w:r>
      <w:r>
        <w:rPr>
          <w:rFonts w:eastAsia="Times New Roman"/>
          <w:szCs w:val="24"/>
        </w:rPr>
        <w:t xml:space="preserve"> οι πιο πολλοί αναγκάζονται να φύγουν στο εξωτερικό, </w:t>
      </w:r>
      <w:r>
        <w:rPr>
          <w:rFonts w:eastAsia="Times New Roman"/>
          <w:szCs w:val="24"/>
        </w:rPr>
        <w:t>όπου εκεί θα μείνουν, εκεί θα δουλέψουν και</w:t>
      </w:r>
      <w:r>
        <w:rPr>
          <w:rFonts w:eastAsia="Times New Roman"/>
          <w:szCs w:val="24"/>
        </w:rPr>
        <w:t>,</w:t>
      </w:r>
      <w:r>
        <w:rPr>
          <w:rFonts w:eastAsia="Times New Roman"/>
          <w:szCs w:val="24"/>
        </w:rPr>
        <w:t xml:space="preserve"> δυστυχώς</w:t>
      </w:r>
      <w:r>
        <w:rPr>
          <w:rFonts w:eastAsia="Times New Roman"/>
          <w:szCs w:val="24"/>
        </w:rPr>
        <w:t>,</w:t>
      </w:r>
      <w:r>
        <w:rPr>
          <w:rFonts w:eastAsia="Times New Roman"/>
          <w:szCs w:val="24"/>
        </w:rPr>
        <w:t xml:space="preserve"> εκεί θα κάνουν οικογένεια.</w:t>
      </w:r>
    </w:p>
    <w:p w14:paraId="6EA2C4F7" w14:textId="77777777" w:rsidR="00E41DDC" w:rsidRDefault="007120B1">
      <w:pPr>
        <w:spacing w:after="0" w:line="600" w:lineRule="auto"/>
        <w:ind w:firstLine="720"/>
        <w:jc w:val="both"/>
        <w:rPr>
          <w:rFonts w:eastAsia="Times New Roman"/>
          <w:szCs w:val="24"/>
        </w:rPr>
      </w:pPr>
      <w:r>
        <w:rPr>
          <w:rFonts w:eastAsia="Times New Roman"/>
          <w:szCs w:val="24"/>
        </w:rPr>
        <w:t>Έχουμε, επίσης, καταγγελία από εκπαιδευτικό σχετικά με την αντιμετώπιση των πολύτεκνων εκπαιδευτικών. Έχει κατατεθεί και σχετική ερώτηση του συναγωνιστή Κασιδιάρη</w:t>
      </w:r>
      <w:r>
        <w:rPr>
          <w:rFonts w:eastAsia="Times New Roman"/>
          <w:szCs w:val="24"/>
        </w:rPr>
        <w:t>,</w:t>
      </w:r>
      <w:r>
        <w:rPr>
          <w:rFonts w:eastAsia="Times New Roman"/>
          <w:szCs w:val="24"/>
        </w:rPr>
        <w:t xml:space="preserve"> σχετικά με</w:t>
      </w:r>
      <w:r>
        <w:rPr>
          <w:rFonts w:eastAsia="Times New Roman"/>
          <w:szCs w:val="24"/>
        </w:rPr>
        <w:t xml:space="preserve"> την αναγκαία προστασία των πολύτεκνων εκπαιδευτικών που έχουν βρεθεί ονομαστικά υπεράριθμοι. Καταθέτω την ερώτηση. </w:t>
      </w:r>
    </w:p>
    <w:p w14:paraId="6EA2C4F8" w14:textId="77777777" w:rsidR="00E41DDC" w:rsidRDefault="007120B1">
      <w:pPr>
        <w:spacing w:after="0" w:line="600" w:lineRule="auto"/>
        <w:ind w:firstLine="720"/>
        <w:jc w:val="both"/>
        <w:rPr>
          <w:rFonts w:eastAsia="Times New Roman"/>
          <w:szCs w:val="24"/>
        </w:rPr>
      </w:pPr>
      <w:r w:rsidRPr="00B62DE1">
        <w:rPr>
          <w:rFonts w:eastAsia="Times New Roman"/>
          <w:szCs w:val="24"/>
        </w:rPr>
        <w:t xml:space="preserve">(Στο σημείο αυτό ο Βουλευτής κ. Αντώνιος Γρέγος καταθέτει για τα Πρακτικά την προαναφερθείσα ερώτηση, η οποία βρίσκεται στο </w:t>
      </w:r>
      <w:r w:rsidRPr="00B62DE1">
        <w:rPr>
          <w:rFonts w:eastAsia="Times New Roman"/>
          <w:szCs w:val="24"/>
        </w:rPr>
        <w:t>α</w:t>
      </w:r>
      <w:r w:rsidRPr="00B62DE1">
        <w:rPr>
          <w:rFonts w:eastAsia="Times New Roman"/>
          <w:szCs w:val="24"/>
        </w:rPr>
        <w:t xml:space="preserve">ρχείο του Τμήματος Γραμματείας της Διεύθυνσης Στενογραφίας και Πρακτικών της Βουλής) </w:t>
      </w:r>
    </w:p>
    <w:p w14:paraId="6EA2C4F9" w14:textId="77777777" w:rsidR="00E41DDC" w:rsidRDefault="007120B1">
      <w:pPr>
        <w:spacing w:after="0" w:line="600" w:lineRule="auto"/>
        <w:ind w:firstLine="720"/>
        <w:jc w:val="both"/>
        <w:rPr>
          <w:rFonts w:eastAsia="Times New Roman"/>
          <w:szCs w:val="24"/>
        </w:rPr>
      </w:pPr>
      <w:r w:rsidRPr="00B62DE1">
        <w:rPr>
          <w:rFonts w:eastAsia="Times New Roman"/>
          <w:szCs w:val="24"/>
        </w:rPr>
        <w:t xml:space="preserve">Περιμένουμε την απάντηση του Υπουργού. Δεν θα σας καταθέσω την επιστολή του εκπαιδευτικού για ευνόητους λόγους. </w:t>
      </w:r>
    </w:p>
    <w:p w14:paraId="6EA2C4FA" w14:textId="77777777" w:rsidR="00E41DDC" w:rsidRDefault="007120B1">
      <w:pPr>
        <w:spacing w:after="0" w:line="600" w:lineRule="auto"/>
        <w:ind w:firstLine="720"/>
        <w:jc w:val="both"/>
        <w:rPr>
          <w:rFonts w:eastAsia="Times New Roman"/>
          <w:szCs w:val="24"/>
        </w:rPr>
      </w:pPr>
      <w:r>
        <w:rPr>
          <w:rFonts w:eastAsia="Times New Roman"/>
          <w:szCs w:val="24"/>
        </w:rPr>
        <w:t xml:space="preserve">Η παιδεία μας νοσεί και νοσεί όχι μόνο λόγω της </w:t>
      </w:r>
      <w:r>
        <w:rPr>
          <w:rFonts w:eastAsia="Times New Roman"/>
          <w:szCs w:val="24"/>
        </w:rPr>
        <w:t xml:space="preserve">οικονομικής </w:t>
      </w:r>
      <w:r>
        <w:rPr>
          <w:rFonts w:eastAsia="Times New Roman"/>
          <w:szCs w:val="24"/>
        </w:rPr>
        <w:t xml:space="preserve">κρίσης. Νοσεί γιατί δεν είναι μια πραγματικά εθνική παιδεία, με γνώμονα και στόχο την ενίσχυση της εθνικής συνείδησης. </w:t>
      </w:r>
    </w:p>
    <w:p w14:paraId="6EA2C4FB" w14:textId="77777777" w:rsidR="00E41DDC" w:rsidRDefault="007120B1">
      <w:pPr>
        <w:spacing w:after="0" w:line="600" w:lineRule="auto"/>
        <w:ind w:firstLine="720"/>
        <w:jc w:val="both"/>
        <w:rPr>
          <w:rFonts w:eastAsia="Times New Roman"/>
          <w:szCs w:val="24"/>
        </w:rPr>
      </w:pPr>
      <w:r>
        <w:rPr>
          <w:rFonts w:eastAsia="Times New Roman"/>
          <w:szCs w:val="24"/>
        </w:rPr>
        <w:t xml:space="preserve">Επίσης, να πούμε εδώ ότι θα πρέπει να αποπέμπονται όσοι εκπαιδευτικοί ασκούν στρατευμένη αντεθνική προπαγάνδα. Εδώ κι εμείς </w:t>
      </w:r>
      <w:r>
        <w:rPr>
          <w:rFonts w:eastAsia="Times New Roman"/>
          <w:szCs w:val="24"/>
        </w:rPr>
        <w:t>οι γονείς θα πρέπει να ελέγχουμε και τα σχολικά βιβλία και τους εκπαιδευτικούς, με τον ρόλο που δικαιούμαστε να έχουμε και φυσικά, όπως έχουμε πει κι άλλες φορές, να συμμετέχουμε ενεργά και στους συλλόγους γονέων και κηδεμόνων.</w:t>
      </w:r>
    </w:p>
    <w:p w14:paraId="6EA2C4FC" w14:textId="77777777" w:rsidR="00E41DDC" w:rsidRDefault="007120B1">
      <w:pPr>
        <w:spacing w:after="0" w:line="600" w:lineRule="auto"/>
        <w:ind w:firstLine="720"/>
        <w:jc w:val="both"/>
        <w:rPr>
          <w:rFonts w:eastAsia="Times New Roman"/>
          <w:szCs w:val="24"/>
        </w:rPr>
      </w:pPr>
      <w:r>
        <w:rPr>
          <w:rFonts w:eastAsia="Times New Roman"/>
          <w:szCs w:val="24"/>
        </w:rPr>
        <w:t>Αποτέλεσμα, λοιπόν, αυτών τω</w:t>
      </w:r>
      <w:r>
        <w:rPr>
          <w:rFonts w:eastAsia="Times New Roman"/>
          <w:szCs w:val="24"/>
        </w:rPr>
        <w:t>ν μαρξιστικών προτύπων είναι και η άθλια εικόνα των πανεπιστημίων, τα οποία έχουν μετατραπεί σε άντρο κάθε εγκληματικού στοιχείου, με την περιβόητη ασυλία, που θα πρέπει άμεσα να καταργηθεί. Θα ήταν καλό, μάλιστα, να υπάρχει και μια μόνιμη αστυνομική δύναμ</w:t>
      </w:r>
      <w:r>
        <w:rPr>
          <w:rFonts w:eastAsia="Times New Roman"/>
          <w:szCs w:val="24"/>
        </w:rPr>
        <w:t>η μέσα, προκειμένου να μην θρηνήσουμε θύματα. Θύματα, φυσικά, θα θρηνήσουμε και με την πρωτοφανή ανοχή, για να μην πω στήριξη, που δίνετε στους αλήτες που βλέπουμε κάθε μέρα στην τηλεόραση να διαπράττουν σωρεία κακουργημάτων, την ώρα που σύμφωνα με καταγγε</w:t>
      </w:r>
      <w:r>
        <w:rPr>
          <w:rFonts w:eastAsia="Times New Roman"/>
          <w:szCs w:val="24"/>
        </w:rPr>
        <w:t xml:space="preserve">λίες απαγορεύεται η σύλληψη αυτών των εγκληματιών, που έχουν στόχο να δολοφονήσουν κι αν κάποια στιγμή γίνει και κάποια προσαγωγή, αυτή να είναι μόνο εικονική. Τα είδαμε και χθες, θα συνεχίσουμε να τα βλέπουμε. </w:t>
      </w:r>
    </w:p>
    <w:p w14:paraId="6EA2C4FD" w14:textId="77777777" w:rsidR="00E41DDC" w:rsidRDefault="007120B1">
      <w:pPr>
        <w:spacing w:after="0" w:line="600" w:lineRule="auto"/>
        <w:ind w:firstLine="720"/>
        <w:jc w:val="both"/>
        <w:rPr>
          <w:rFonts w:eastAsia="Times New Roman"/>
          <w:szCs w:val="24"/>
        </w:rPr>
      </w:pPr>
      <w:r>
        <w:rPr>
          <w:rFonts w:eastAsia="Times New Roman"/>
          <w:szCs w:val="24"/>
        </w:rPr>
        <w:t>Ενδεικτικό, όμως, της κατάστασης που επικρατ</w:t>
      </w:r>
      <w:r>
        <w:rPr>
          <w:rFonts w:eastAsia="Times New Roman"/>
          <w:szCs w:val="24"/>
        </w:rPr>
        <w:t xml:space="preserve">εί στα σχολεία είναι και το παράδειγμα που θα σας αναφέρω. Σε σχολείο της Θεσσαλονίκης, προκειμένου να γίνει η σχετική εκδρομή στην Αθήνα, ορίστηκε το ποσό των 120 ευρώ, περίπου. Με πρωτοβουλία του </w:t>
      </w:r>
      <w:r>
        <w:rPr>
          <w:rFonts w:eastAsia="Times New Roman"/>
          <w:szCs w:val="24"/>
        </w:rPr>
        <w:t xml:space="preserve">διευθυντή </w:t>
      </w:r>
      <w:r>
        <w:rPr>
          <w:rFonts w:eastAsia="Times New Roman"/>
          <w:szCs w:val="24"/>
        </w:rPr>
        <w:t xml:space="preserve">και του </w:t>
      </w:r>
      <w:r>
        <w:rPr>
          <w:rFonts w:eastAsia="Times New Roman"/>
          <w:szCs w:val="24"/>
        </w:rPr>
        <w:t xml:space="preserve">συλλόγου γονέων </w:t>
      </w:r>
      <w:r>
        <w:rPr>
          <w:rFonts w:eastAsia="Times New Roman"/>
          <w:szCs w:val="24"/>
        </w:rPr>
        <w:t>θα καλύπτονταν και κάποι</w:t>
      </w:r>
      <w:r>
        <w:rPr>
          <w:rFonts w:eastAsia="Times New Roman"/>
          <w:szCs w:val="24"/>
        </w:rPr>
        <w:t xml:space="preserve">α έξοδα. Ξέρετε πόσοι δήλωσαν συμμετοχή, κύριε Υπουργέ; Μόνο έξι άτομα δήλωσαν συμμετοχή. Είναι πραγματικά ντροπή και αυτό έχει και τρομερό αντίκτυπο στην ψυχολογία και των μαθητών και των γονέων τους. </w:t>
      </w:r>
    </w:p>
    <w:p w14:paraId="6EA2C4FE" w14:textId="77777777" w:rsidR="00E41DDC" w:rsidRDefault="007120B1">
      <w:pPr>
        <w:spacing w:after="0" w:line="600" w:lineRule="auto"/>
        <w:ind w:firstLine="720"/>
        <w:jc w:val="both"/>
        <w:rPr>
          <w:rFonts w:eastAsia="Times New Roman"/>
          <w:szCs w:val="24"/>
        </w:rPr>
      </w:pPr>
      <w:r>
        <w:rPr>
          <w:rFonts w:eastAsia="Times New Roman"/>
          <w:szCs w:val="24"/>
        </w:rPr>
        <w:t>Αυτή είναι η κατάσταση στην παιδεία, λοιπόν, σαν αποτ</w:t>
      </w:r>
      <w:r>
        <w:rPr>
          <w:rFonts w:eastAsia="Times New Roman"/>
          <w:szCs w:val="24"/>
        </w:rPr>
        <w:t xml:space="preserve">έλεσμα των τεσσάρων μνημονίων που ψηφίσατε και όσων χρειαστεί να ψηφίσετε, προκειμένου να μείνετε στις καρέκλες σας και να εισπράττετε τους παχυλούς μισθούς σας. </w:t>
      </w:r>
    </w:p>
    <w:p w14:paraId="6EA2C4FF" w14:textId="77777777" w:rsidR="00E41DDC" w:rsidRDefault="007120B1">
      <w:pPr>
        <w:spacing w:after="0" w:line="600" w:lineRule="auto"/>
        <w:ind w:firstLine="720"/>
        <w:jc w:val="both"/>
        <w:rPr>
          <w:rFonts w:eastAsia="Times New Roman"/>
          <w:szCs w:val="24"/>
        </w:rPr>
      </w:pPr>
      <w:r>
        <w:rPr>
          <w:rFonts w:eastAsia="Times New Roman"/>
          <w:szCs w:val="24"/>
        </w:rPr>
        <w:t>Πολλοί νόμοι που ψηφίσατε, φυσικά, όπως φαίνεται και με αυτό το νομοσχέδιο, είναι αντισυνταγμ</w:t>
      </w:r>
      <w:r>
        <w:rPr>
          <w:rFonts w:eastAsia="Times New Roman"/>
          <w:szCs w:val="24"/>
        </w:rPr>
        <w:t>ατικοί. Άλλος ένας λόγος που αποδεικνύει ότι κα</w:t>
      </w:r>
      <w:r>
        <w:rPr>
          <w:rFonts w:eastAsia="Times New Roman"/>
          <w:szCs w:val="24"/>
        </w:rPr>
        <w:t>μ</w:t>
      </w:r>
      <w:r>
        <w:rPr>
          <w:rFonts w:eastAsia="Times New Roman"/>
          <w:szCs w:val="24"/>
        </w:rPr>
        <w:t>μιά διαφορά δεν έχετε από τους προκατόχους σας. Είχαμε καταγγείλει και αποδείξει με ακλόνητα στοιχεία και την κυβέρνηση Νέας Δημοκρατίας και ΠΑΣΟΚ για τα αδικήματα της κατάργησης του Συντάγματος και της προσβ</w:t>
      </w:r>
      <w:r>
        <w:rPr>
          <w:rFonts w:eastAsia="Times New Roman"/>
          <w:szCs w:val="24"/>
        </w:rPr>
        <w:t xml:space="preserve">ολής του πολιτεύματος και φυσικά και εσείς φαίνεται να βαδίζετε στον ίδιο δρόμο. </w:t>
      </w:r>
    </w:p>
    <w:p w14:paraId="6EA2C500" w14:textId="77777777" w:rsidR="00E41DDC" w:rsidRDefault="007120B1">
      <w:pPr>
        <w:spacing w:after="0" w:line="600" w:lineRule="auto"/>
        <w:ind w:firstLine="720"/>
        <w:jc w:val="both"/>
        <w:rPr>
          <w:rFonts w:eastAsia="Times New Roman"/>
          <w:szCs w:val="24"/>
        </w:rPr>
      </w:pPr>
      <w:r>
        <w:rPr>
          <w:rFonts w:eastAsia="Times New Roman"/>
          <w:szCs w:val="24"/>
        </w:rPr>
        <w:t>Εμείς, πιστοί στις ιδέες μας, στις θέσεις μας, στο πρόγραμμα και προπάντων, στη λαϊκή εντολή που παίρνουμε συνεχώς από τον ελληνικό λαό, δηλώνουμε ότι όσο περνάει από το χέρι</w:t>
      </w:r>
      <w:r>
        <w:rPr>
          <w:rFonts w:eastAsia="Times New Roman"/>
          <w:szCs w:val="24"/>
        </w:rPr>
        <w:t xml:space="preserve"> μας δεν θα αφήσουμε την πατρίδα μας ούτε στα νύχια των </w:t>
      </w:r>
      <w:proofErr w:type="spellStart"/>
      <w:r>
        <w:rPr>
          <w:rFonts w:eastAsia="Times New Roman"/>
          <w:szCs w:val="24"/>
        </w:rPr>
        <w:t>εθνομηδενιστών</w:t>
      </w:r>
      <w:proofErr w:type="spellEnd"/>
      <w:r>
        <w:rPr>
          <w:rFonts w:eastAsia="Times New Roman"/>
          <w:szCs w:val="24"/>
        </w:rPr>
        <w:t xml:space="preserve"> του ΣΥΡΙΖΑ ούτε των πατριδοκάπηλων της Νέας Δημοκρατίας. Οι δυνάμεις αυτές θα πρέπει να απομονωθούν, να τεθούν στο περιθώριο, εκεί όπου ανήκουν πραγματικά. </w:t>
      </w:r>
    </w:p>
    <w:p w14:paraId="6EA2C501" w14:textId="77777777" w:rsidR="00E41DDC" w:rsidRDefault="007120B1">
      <w:pPr>
        <w:spacing w:after="0" w:line="600" w:lineRule="auto"/>
        <w:ind w:firstLine="720"/>
        <w:jc w:val="both"/>
        <w:rPr>
          <w:rFonts w:eastAsia="Times New Roman"/>
          <w:szCs w:val="24"/>
        </w:rPr>
      </w:pPr>
      <w:r>
        <w:rPr>
          <w:rFonts w:eastAsia="Times New Roman"/>
          <w:szCs w:val="24"/>
        </w:rPr>
        <w:t xml:space="preserve">Χρέος μας, σαν γονείς πρώτα </w:t>
      </w:r>
      <w:r>
        <w:rPr>
          <w:rFonts w:eastAsia="Times New Roman"/>
          <w:szCs w:val="24"/>
        </w:rPr>
        <w:t>και μετά σαν εκπρόσωποι του έθνους, είναι να προασπίσουμε και να δημιουργήσουμε από την αρχή μια πραγματικά εθνική εκπαίδευση. Απέναντι στον σκοταδισμό και τη μισαλλοδοξία του ΣΥΡΙΖΑ και των συνιστωσών του, απέναντι στον άθλιο λαϊκισμό της Νέας Δημοκρατίας</w:t>
      </w:r>
      <w:r>
        <w:rPr>
          <w:rFonts w:eastAsia="Times New Roman"/>
          <w:szCs w:val="24"/>
        </w:rPr>
        <w:t xml:space="preserve">, απέναντι σε αυτούς είμαστε εμείς, σαν πραγματική εθνική αντίσταση, στη μάστιγα του </w:t>
      </w:r>
      <w:proofErr w:type="spellStart"/>
      <w:r>
        <w:rPr>
          <w:rFonts w:eastAsia="Times New Roman"/>
          <w:szCs w:val="24"/>
        </w:rPr>
        <w:t>πολυπολιτισμού</w:t>
      </w:r>
      <w:proofErr w:type="spellEnd"/>
      <w:r>
        <w:rPr>
          <w:rFonts w:eastAsia="Times New Roman"/>
          <w:szCs w:val="24"/>
        </w:rPr>
        <w:t xml:space="preserve"> και της παγκοσμιοποίησης, δίπλα στον ελληνικό λαό.</w:t>
      </w:r>
    </w:p>
    <w:p w14:paraId="6EA2C502" w14:textId="77777777" w:rsidR="00E41DDC" w:rsidRDefault="007120B1">
      <w:pPr>
        <w:spacing w:after="0" w:line="600" w:lineRule="auto"/>
        <w:ind w:firstLine="720"/>
        <w:jc w:val="both"/>
        <w:rPr>
          <w:rFonts w:eastAsia="Times New Roman"/>
          <w:szCs w:val="24"/>
        </w:rPr>
      </w:pPr>
      <w:r>
        <w:rPr>
          <w:rFonts w:eastAsia="Times New Roman"/>
          <w:szCs w:val="24"/>
        </w:rPr>
        <w:t xml:space="preserve">Ευχαριστώ. </w:t>
      </w:r>
    </w:p>
    <w:p w14:paraId="6EA2C503" w14:textId="77777777" w:rsidR="00E41DDC" w:rsidRDefault="007120B1">
      <w:pPr>
        <w:spacing w:after="0"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6EA2C504" w14:textId="77777777" w:rsidR="00E41DDC" w:rsidRDefault="007120B1">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Θα παρακα</w:t>
      </w:r>
      <w:r>
        <w:rPr>
          <w:rFonts w:eastAsia="Times New Roman"/>
          <w:szCs w:val="24"/>
        </w:rPr>
        <w:t xml:space="preserve">λέσω να έρθει στο Βήμα ο κ. Ιωάννης </w:t>
      </w:r>
      <w:proofErr w:type="spellStart"/>
      <w:r>
        <w:rPr>
          <w:rFonts w:eastAsia="Times New Roman"/>
          <w:szCs w:val="24"/>
        </w:rPr>
        <w:t>Σαρίδης</w:t>
      </w:r>
      <w:proofErr w:type="spellEnd"/>
      <w:r>
        <w:rPr>
          <w:rFonts w:eastAsia="Times New Roman"/>
          <w:szCs w:val="24"/>
        </w:rPr>
        <w:t>, Βουλευτής της Ένωση</w:t>
      </w:r>
      <w:r>
        <w:rPr>
          <w:rFonts w:eastAsia="Times New Roman"/>
          <w:szCs w:val="24"/>
        </w:rPr>
        <w:t>ς</w:t>
      </w:r>
      <w:r>
        <w:rPr>
          <w:rFonts w:eastAsia="Times New Roman"/>
          <w:szCs w:val="24"/>
        </w:rPr>
        <w:t xml:space="preserve"> Κεντρώων για επτά λεπτά. </w:t>
      </w:r>
    </w:p>
    <w:p w14:paraId="6EA2C505" w14:textId="77777777" w:rsidR="00E41DDC" w:rsidRDefault="007120B1">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Ευχαριστώ πολύ, κύριε Πρόεδρε. </w:t>
      </w:r>
    </w:p>
    <w:p w14:paraId="6EA2C506" w14:textId="77777777" w:rsidR="00E41DDC" w:rsidRDefault="007120B1">
      <w:pPr>
        <w:spacing w:after="0" w:line="600" w:lineRule="auto"/>
        <w:ind w:firstLine="720"/>
        <w:jc w:val="both"/>
        <w:rPr>
          <w:rFonts w:eastAsia="Times New Roman"/>
          <w:szCs w:val="24"/>
        </w:rPr>
      </w:pPr>
      <w:r>
        <w:rPr>
          <w:rFonts w:eastAsia="Times New Roman"/>
          <w:szCs w:val="24"/>
        </w:rPr>
        <w:t>Κύριε Υπουργέ, κυρίες και κύριοι συνάδελφοι, ζήτησα να πάρω τον λόγο γιατί έκρινα σημαντικό να ακούσουν οι Έλληνες,</w:t>
      </w:r>
      <w:r>
        <w:rPr>
          <w:rFonts w:eastAsia="Times New Roman"/>
          <w:szCs w:val="24"/>
        </w:rPr>
        <w:t xml:space="preserve"> εδώ από το Βήμα της Ολομέλειας της Βουλής, τα επιχειρήματα της πολιτικής σκέψης της Ένωσης Κεντρώων. </w:t>
      </w:r>
    </w:p>
    <w:p w14:paraId="6EA2C507" w14:textId="77777777" w:rsidR="00E41DDC" w:rsidRDefault="007120B1">
      <w:pPr>
        <w:spacing w:after="0" w:line="600" w:lineRule="auto"/>
        <w:ind w:firstLine="720"/>
        <w:jc w:val="both"/>
        <w:rPr>
          <w:rFonts w:eastAsia="Times New Roman"/>
          <w:szCs w:val="24"/>
        </w:rPr>
      </w:pPr>
      <w:r>
        <w:rPr>
          <w:rFonts w:eastAsia="Times New Roman"/>
          <w:szCs w:val="24"/>
        </w:rPr>
        <w:t>Αφορμές παίρνω, φυσικά, από τα όσα προβλέπονται στο άρθρο 5 του υπό συζήτηση νομοσχεδίου και από τη στάση των Ανεξαρτήτων Ελλήνων, του εταίρου της συγκυβ</w:t>
      </w:r>
      <w:r>
        <w:rPr>
          <w:rFonts w:eastAsia="Times New Roman"/>
          <w:szCs w:val="24"/>
        </w:rPr>
        <w:t xml:space="preserve">έρνησης, και όλα όσα ειπώθηκαν σχετικά με αυτό. </w:t>
      </w:r>
    </w:p>
    <w:p w14:paraId="6EA2C50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Απευθύνομαι, λοιπόν, σε εσάς, αγαπητοί και σεβαστοί συνάδελφοι των Ανεξαρτήτων Ελλήνων, ρωτώντας τι μήνυμα στέλνετε και σε ποιους με την απόφασή σας να καταψηφίσετε το εν λόγω άρθρο. Έχετε αναλογιστεί τις συ</w:t>
      </w:r>
      <w:r>
        <w:rPr>
          <w:rFonts w:eastAsia="Times New Roman" w:cs="Times New Roman"/>
          <w:szCs w:val="24"/>
        </w:rPr>
        <w:t xml:space="preserve">νέπειες της στάσης σας; Πιστεύετε πως οι Έλληνες όταν έρθει η ώρα της κάλπης και ζυγίσουν από τη μια το γεγονός πως συγκυβερνήσατε με τον ΣΥΡΙΖΑ και από την άλλη πως αντισταθήκατε για το τζαμί θα βρουν αυτήν την ανέξοδη αντίστασή σας πολιτικά βαρύτερη; </w:t>
      </w:r>
    </w:p>
    <w:p w14:paraId="6EA2C50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Απ</w:t>
      </w:r>
      <w:r>
        <w:rPr>
          <w:rFonts w:eastAsia="Times New Roman" w:cs="Times New Roman"/>
          <w:szCs w:val="24"/>
        </w:rPr>
        <w:t>ό τις κόκκινες γραμμές, που κατά καιρούς έθεσαν οι Ανεξάρτητοι Έλληνες για την συμμετοχή τους στην Κυβέρνηση, η μόνη που διατηρήθηκε ανέπαφη έως σήμερα είναι στο συγκεκριμένο θέμα, που γνωρίζουν, όμως, καλά πως η αρνητική ψήφος δεν μπορεί να επηρεάσει το α</w:t>
      </w:r>
      <w:r>
        <w:rPr>
          <w:rFonts w:eastAsia="Times New Roman" w:cs="Times New Roman"/>
          <w:szCs w:val="24"/>
        </w:rPr>
        <w:t xml:space="preserve">ποτέλεσμα. </w:t>
      </w:r>
    </w:p>
    <w:p w14:paraId="6EA2C50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 μήνυμα, όμως, που εκπέμπει η στάση σας είναι άκρως παραπλανητικό, αγαπητοί συνάδελφοι των Ανεξαρτήτων Ελλήνων. Δηλαδή, τι προσπαθείτε να πείτε στους πολίτες και μάλιστα ως συγκυβερνών κόμμα; Ότι εμποδίζοντας το χτίσιμο του τζαμιού περιορίζου</w:t>
      </w:r>
      <w:r>
        <w:rPr>
          <w:rFonts w:eastAsia="Times New Roman" w:cs="Times New Roman"/>
          <w:szCs w:val="24"/>
        </w:rPr>
        <w:t xml:space="preserve">με με κάποιον μαγικό τρόπο την τουρκική επιθετικότητα ή την ισλαμική τρομοκρατία; Μα, είναι δυνατόν να ισχυρίζεστε κάτι τέτοιο; </w:t>
      </w:r>
    </w:p>
    <w:p w14:paraId="6EA2C50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Η συζήτηση για την ισλαμική τρομοκρατία είναι πολύ σοβαρή για να χρησιμοποιούνται στο πλαίσιο αυτής επιχειρήματα που εξυπηρετού</w:t>
      </w:r>
      <w:r>
        <w:rPr>
          <w:rFonts w:eastAsia="Times New Roman" w:cs="Times New Roman"/>
          <w:szCs w:val="24"/>
        </w:rPr>
        <w:t>ν την παραπληροφόρηση των πολιτών. Το ίδιο ακριβώς ισχύει και για τη δράση των τουρκικών μυστικών υπηρεσιών, αγαπητοί συνάδελφοι των Ανεξαρτήτων Ελλήνων, στην ευρύτερη περιοχή των Βαλκανίων, που είναι πολύ επικίνδυνη για την Ελλάδα και για αυτό δεν είναι ο</w:t>
      </w:r>
      <w:r>
        <w:rPr>
          <w:rFonts w:eastAsia="Times New Roman" w:cs="Times New Roman"/>
          <w:szCs w:val="24"/>
        </w:rPr>
        <w:t xml:space="preserve">ύτε χρήσιμος, αλλά ούτε και βάσιμος ο ισχυρισμός πως για να αντιμετωπίσουμε αυτήν αρκεί να μπλοκάρουμε το τζαμί στον Βοτανικό, γιατί αυτό μας λέτε. </w:t>
      </w:r>
    </w:p>
    <w:p w14:paraId="6EA2C50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Οι Τούρκοι, αγαπητοί συνάδελφοι, ενισχύουν συστηματικά, με κάθε τρόπο και με κάθε μέσο που διαθέτουν ακραίε</w:t>
      </w:r>
      <w:r>
        <w:rPr>
          <w:rFonts w:eastAsia="Times New Roman" w:cs="Times New Roman"/>
          <w:szCs w:val="24"/>
        </w:rPr>
        <w:t>ς εθνικιστικές συμπεριφορές και αποδεδειγμένα στηρίζουν δυνάμεις που προάγουν τη βία. Οι Έλληνες της Βορείου Ηπείρου ζουν υπό καθεστώς τρομοκρατίας και οι διώκτες τους πληρώνονται με χρήματα προερχόμενα από την Τουρκία. Θα σταματήσουν όλα αυτά επειδή οι Αν</w:t>
      </w:r>
      <w:r>
        <w:rPr>
          <w:rFonts w:eastAsia="Times New Roman" w:cs="Times New Roman"/>
          <w:szCs w:val="24"/>
        </w:rPr>
        <w:t>εξάρτητοι Έλληνες θα καταψηφίσουν το άρθρο 5 για το τζαμί; Ας μην γελιόμαστε.</w:t>
      </w:r>
    </w:p>
    <w:p w14:paraId="6EA2C50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Ελλάδα σέβεται τα ανθρώπινα δικαιώματα –ας ξεκινήσουμε από εκεί- όχι επειδή της το υποβάλλει κάποιο διεθνές όργανο ή κάποιος ξένος παράγοντας, αλλά επειδή έτσι επιτάσσει ο πολιτισμός της, η ιστορία της και η συνείδησή της. </w:t>
      </w:r>
    </w:p>
    <w:p w14:paraId="6EA2C50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Δεν είναι μόνο οι υποσχέσεις, που έχουμε δώσει ως ελληνικό κράτος, ως ελληνική δημοκρατία, που μας δεσμεύουν να παρέχουμε το δικαίωμα ελεύθερης άσκησης των θρησκευτικών παραδόσεων σε κάθε πολίτη. Είναι το ίδιο μας το Σύνταγμα, είναι οι ίδιες οι αρχές και ο</w:t>
      </w:r>
      <w:r>
        <w:rPr>
          <w:rFonts w:eastAsia="Times New Roman" w:cs="Times New Roman"/>
          <w:szCs w:val="24"/>
        </w:rPr>
        <w:t xml:space="preserve">ι αξίες της δημοκρατίας όπως αυτές </w:t>
      </w:r>
      <w:proofErr w:type="spellStart"/>
      <w:r>
        <w:rPr>
          <w:rFonts w:eastAsia="Times New Roman" w:cs="Times New Roman"/>
          <w:szCs w:val="24"/>
        </w:rPr>
        <w:t>πρωτοακούστηκαν</w:t>
      </w:r>
      <w:proofErr w:type="spellEnd"/>
      <w:r>
        <w:rPr>
          <w:rFonts w:eastAsia="Times New Roman" w:cs="Times New Roman"/>
          <w:szCs w:val="24"/>
        </w:rPr>
        <w:t xml:space="preserve"> στον τόπο μας, που μας υποχρεώνουν να επιδεικνύουμε τον σεβασμό που θέλουμε να δείχνουν και οι άλλοι στους ξενιτεμένους Έλληνες όταν ζητούν να χτίσουν μια ορθόδοξη εκκλησία εκεί στην ξενιτιά όπου βρίσκοντα</w:t>
      </w:r>
      <w:r>
        <w:rPr>
          <w:rFonts w:eastAsia="Times New Roman" w:cs="Times New Roman"/>
          <w:szCs w:val="24"/>
        </w:rPr>
        <w:t xml:space="preserve">ι για να βαφτίσουν τα παιδιά τους, για να παντρεύονται, για να θάψουν τους ανθρώπους τους. </w:t>
      </w:r>
    </w:p>
    <w:p w14:paraId="6EA2C50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Δεν επιτρέπεται η Ελλάδα να δίνει δικαιώματα για σχόλια, τη στιγμή που παλεύει για τα δίκαια του Οικουμενικού Πατριαρχείου και διεκδικεί το άνοιγμα ιστορικών ορθόδο</w:t>
      </w:r>
      <w:r>
        <w:rPr>
          <w:rFonts w:eastAsia="Times New Roman" w:cs="Times New Roman"/>
          <w:szCs w:val="24"/>
        </w:rPr>
        <w:t xml:space="preserve">ξων εκκλησιών στην Τουρκία. </w:t>
      </w:r>
    </w:p>
    <w:p w14:paraId="6EA2C51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Με λίγα λόγια η στάση σας δεν εξυπηρετεί το εθνικό συμφέρον, γιατί αποδυναμώνει πολλά από τα επιχειρήματά μας, τα οποία στηρίζουν πολλές σημαντικές διεκδικήσεις του ελληνισμού. Η στάση σας, επίσης, δεν έχει αντίκρισμα ούτε οδηγ</w:t>
      </w:r>
      <w:r>
        <w:rPr>
          <w:rFonts w:eastAsia="Times New Roman" w:cs="Times New Roman"/>
          <w:szCs w:val="24"/>
        </w:rPr>
        <w:t xml:space="preserve">εί σε κάποιο πολιτικό αποτέλεσμα ή συμπέρασμα και ως εκ τούτου δεν προσφέρει κάτι για την αντιμετώπιση της τουρκικής απειλής ή της ισλαμικής τρομοκρατίας. </w:t>
      </w:r>
    </w:p>
    <w:p w14:paraId="6EA2C51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Είναι αποδεδειγμένο πράγματι πως σε πολλές ευρωπαϊκές πόλεις η λειτουργία πολλών λατρευτικών χώρων τ</w:t>
      </w:r>
      <w:r>
        <w:rPr>
          <w:rFonts w:eastAsia="Times New Roman" w:cs="Times New Roman"/>
          <w:szCs w:val="24"/>
        </w:rPr>
        <w:t xml:space="preserve">ου ισλάμ χρησιμοποιείται για τη στρατολόγηση </w:t>
      </w:r>
      <w:proofErr w:type="spellStart"/>
      <w:r>
        <w:rPr>
          <w:rFonts w:eastAsia="Times New Roman" w:cs="Times New Roman"/>
          <w:szCs w:val="24"/>
        </w:rPr>
        <w:t>τζιχαντιστών</w:t>
      </w:r>
      <w:proofErr w:type="spellEnd"/>
      <w:r>
        <w:rPr>
          <w:rFonts w:eastAsia="Times New Roman" w:cs="Times New Roman"/>
          <w:szCs w:val="24"/>
        </w:rPr>
        <w:t xml:space="preserve">. Αυτά είναι κάτι που πρέπει να τα λάβουμε σοβαρά υπόψη, αλλά δεν μπορούμε ως κράτος δικαίου να επιτρέψουμε να καθορίσει ο φόβος τις πράξεις μας. Είμαστε μια πολιτισμένη δημοκρατική χώρα, μέλος της </w:t>
      </w:r>
      <w:r>
        <w:rPr>
          <w:rFonts w:eastAsia="Times New Roman" w:cs="Times New Roman"/>
          <w:szCs w:val="24"/>
        </w:rPr>
        <w:t>Ε</w:t>
      </w:r>
      <w:r>
        <w:rPr>
          <w:rFonts w:eastAsia="Times New Roman" w:cs="Times New Roman"/>
          <w:szCs w:val="24"/>
        </w:rPr>
        <w:t xml:space="preserve">υρωζώνης </w:t>
      </w:r>
      <w:r>
        <w:rPr>
          <w:rFonts w:eastAsia="Times New Roman" w:cs="Times New Roman"/>
          <w:szCs w:val="24"/>
        </w:rPr>
        <w:t>και του ΝΑΤΟ. Αλίμονο αν δεν έχουμε κρατική οργάνωση και δεν διαθέτουμε τις αρμόδιες υπηρεσιακές δομές ώστε να αντιμετωπίσουμε αποτελεσματικά τις όποιες απειλές προκύψουν για την εθνική ασφάλεια από τη λειτουργία ενός τζαμιού. Αλίμονο αν δεν έχουμ</w:t>
      </w:r>
      <w:r>
        <w:rPr>
          <w:rFonts w:eastAsia="Times New Roman" w:cs="Times New Roman"/>
          <w:szCs w:val="24"/>
        </w:rPr>
        <w:t xml:space="preserve">ε ή μήπως δεν έχουμε; </w:t>
      </w:r>
    </w:p>
    <w:p w14:paraId="6EA2C51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των Ανεξάρτητων Ελλήνων, κλείνω την παρέμβασή μου με το εξής σχόλιο σχετικά με τη σημερινή σας στάση. Αν θέλετε να αντισταθείτε σε κάτι που ίσως να πιάσει τόπο, αντισταθείτε σε όσους αρνούνται τη Γενοκτον</w:t>
      </w:r>
      <w:r>
        <w:rPr>
          <w:rFonts w:eastAsia="Times New Roman" w:cs="Times New Roman"/>
          <w:szCs w:val="24"/>
        </w:rPr>
        <w:t>ία των Ποντίων και σε όσους αμφισβητούν τη σημασία της σχέσης κράτους-εκκλησίας, αντισταθείτε σε κάποιες παλαβομάρες που ακούγονται σαν τις παλαβομάρες που ακούσαμε πρόσφατα και που έχουμε ακούσει και από το παρελθόν από Υπουργούς και από μέλη της συγκεκρι</w:t>
      </w:r>
      <w:r>
        <w:rPr>
          <w:rFonts w:eastAsia="Times New Roman" w:cs="Times New Roman"/>
          <w:szCs w:val="24"/>
        </w:rPr>
        <w:t xml:space="preserve">μένης Κυβέρνησης. </w:t>
      </w:r>
    </w:p>
    <w:p w14:paraId="6EA2C51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Ευχαριστώ.</w:t>
      </w:r>
    </w:p>
    <w:p w14:paraId="6EA2C514" w14:textId="77777777" w:rsidR="00E41DDC" w:rsidRDefault="007120B1">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6EA2C515" w14:textId="77777777" w:rsidR="00E41DDC" w:rsidRDefault="007120B1">
      <w:pPr>
        <w:spacing w:after="0" w:line="600" w:lineRule="auto"/>
        <w:ind w:firstLine="720"/>
        <w:jc w:val="both"/>
        <w:rPr>
          <w:rFonts w:eastAsia="Times New Roman" w:cs="Times New Roman"/>
          <w:szCs w:val="24"/>
        </w:rPr>
      </w:pPr>
      <w:r>
        <w:rPr>
          <w:rFonts w:eastAsia="Times New Roman"/>
          <w:b/>
          <w:bCs/>
          <w:szCs w:val="24"/>
        </w:rPr>
        <w:t xml:space="preserve">ΠΡΟΕΔΡΕΥΩΝ (Αναστάσιος Κουράκης): </w:t>
      </w:r>
      <w:r>
        <w:rPr>
          <w:rFonts w:eastAsia="Times New Roman"/>
          <w:bCs/>
          <w:szCs w:val="24"/>
        </w:rPr>
        <w:t>Κ</w:t>
      </w:r>
      <w:r>
        <w:rPr>
          <w:rFonts w:eastAsia="Times New Roman" w:cs="Times New Roman"/>
        </w:rPr>
        <w:t xml:space="preserve">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rPr>
        <w:t>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επτά μαθήτριες και μαθητές καθώς και πέντε συνοδοί εκπαιδευτικοί τους από το 4</w:t>
      </w:r>
      <w:r>
        <w:rPr>
          <w:rFonts w:eastAsia="Times New Roman" w:cs="Times New Roman"/>
        </w:rPr>
        <w:t>3</w:t>
      </w:r>
      <w:r>
        <w:rPr>
          <w:rFonts w:eastAsia="Times New Roman" w:cs="Times New Roman"/>
          <w:vertAlign w:val="superscript"/>
        </w:rPr>
        <w:t>ο</w:t>
      </w:r>
      <w:r>
        <w:rPr>
          <w:rFonts w:eastAsia="Times New Roman" w:cs="Times New Roman"/>
        </w:rPr>
        <w:t xml:space="preserve"> Δημοτικό Σχολείο Θεσσαλονίκης και από το 2</w:t>
      </w:r>
      <w:r>
        <w:rPr>
          <w:rFonts w:eastAsia="Times New Roman" w:cs="Times New Roman"/>
          <w:vertAlign w:val="superscript"/>
        </w:rPr>
        <w:t>ο</w:t>
      </w:r>
      <w:r>
        <w:rPr>
          <w:rFonts w:eastAsia="Times New Roman" w:cs="Times New Roman"/>
        </w:rPr>
        <w:t xml:space="preserve"> Δημοτικό Σχολείο Περάματος Ρεθύμνου. </w:t>
      </w:r>
    </w:p>
    <w:p w14:paraId="6EA2C516" w14:textId="77777777" w:rsidR="00E41DDC" w:rsidRDefault="007120B1">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6EA2C517" w14:textId="77777777" w:rsidR="00E41DDC" w:rsidRDefault="007120B1">
      <w:pPr>
        <w:spacing w:after="0"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6EA2C51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Προχωρούμε με τον κ. Αθανάσιο Μιχελή, Βουλευτή </w:t>
      </w:r>
      <w:r>
        <w:rPr>
          <w:rFonts w:eastAsia="Times New Roman" w:cs="Times New Roman"/>
          <w:szCs w:val="24"/>
        </w:rPr>
        <w:t xml:space="preserve">του </w:t>
      </w:r>
      <w:r>
        <w:rPr>
          <w:rFonts w:eastAsia="Times New Roman" w:cs="Times New Roman"/>
          <w:szCs w:val="24"/>
        </w:rPr>
        <w:t>ΣΥΡΙΖΑ</w:t>
      </w:r>
      <w:r>
        <w:rPr>
          <w:rFonts w:eastAsia="Times New Roman" w:cs="Times New Roman"/>
          <w:szCs w:val="24"/>
        </w:rPr>
        <w:t>.</w:t>
      </w:r>
    </w:p>
    <w:p w14:paraId="6EA2C51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r>
        <w:rPr>
          <w:rFonts w:eastAsia="Times New Roman" w:cs="Times New Roman"/>
          <w:szCs w:val="24"/>
        </w:rPr>
        <w:t>για επτά λεπ</w:t>
      </w:r>
      <w:r>
        <w:rPr>
          <w:rFonts w:eastAsia="Times New Roman" w:cs="Times New Roman"/>
          <w:szCs w:val="24"/>
        </w:rPr>
        <w:t>τά.</w:t>
      </w:r>
    </w:p>
    <w:p w14:paraId="6EA2C51A"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ΑΘΑΝΑΣΙΟΣ ΜΙΧΕΛΗΣ:</w:t>
      </w:r>
      <w:r>
        <w:rPr>
          <w:rFonts w:eastAsia="Times New Roman" w:cs="Times New Roman"/>
          <w:szCs w:val="24"/>
        </w:rPr>
        <w:t xml:space="preserve"> Ευχαριστώ, κύριε Πρόεδρε. </w:t>
      </w:r>
    </w:p>
    <w:p w14:paraId="6EA2C51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Πολλά και ενδιαφέροντα θα μπορούσε να πει κάποιος για τα ζητήματα της εκπαίδευσης. Θα ξεκινήσω από τούτο: Η εμπειρία και η ιστορία της επιλογής στελεχών εκπαίδευσης χωρίζεται σε δυο μεγάλες περιόδους, η μία</w:t>
      </w:r>
      <w:r>
        <w:rPr>
          <w:rFonts w:eastAsia="Times New Roman" w:cs="Times New Roman"/>
          <w:szCs w:val="24"/>
        </w:rPr>
        <w:t xml:space="preserve"> μέχρι το 1986, όταν το μοντέλο που εφαρμοζόταν στην επιλογή στελεχών εκπαίδευσης ήταν το κλασικό γραφειοκρατικό μοντέλο, σύμφωνα με το οποίο ο καθηγητής ή ο δάσκαλος γινόταν βοηθός γυμνασιάρχη, γυμνασιάρχης, λυκειάρχης, επιθεωρητής. Αυτό το μοντέλο στηριζ</w:t>
      </w:r>
      <w:r>
        <w:rPr>
          <w:rFonts w:eastAsia="Times New Roman" w:cs="Times New Roman"/>
          <w:szCs w:val="24"/>
        </w:rPr>
        <w:t xml:space="preserve">όταν στις αξιολογικές εκθέσεις, αυτό που επικαλούνται σήμερα οι συνάδελφοι της Νέας Δημοκρατίας και άλλοι. </w:t>
      </w:r>
    </w:p>
    <w:p w14:paraId="6EA2C51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Επιτρέψτε μου λοιπόν να σας διαβάσω μερικές από ένα πόνημα που έχω γράψει. Γράφει λοιπόν μια αξιολογική έκθεση εκπαιδευτικού, με βάση την οποία διεκ</w:t>
      </w:r>
      <w:r>
        <w:rPr>
          <w:rFonts w:eastAsia="Times New Roman" w:cs="Times New Roman"/>
          <w:szCs w:val="24"/>
        </w:rPr>
        <w:t>δίκησε θέση: «</w:t>
      </w:r>
      <w:proofErr w:type="spellStart"/>
      <w:r>
        <w:rPr>
          <w:rFonts w:eastAsia="Times New Roman" w:cs="Times New Roman"/>
          <w:szCs w:val="24"/>
        </w:rPr>
        <w:t>Στενώ</w:t>
      </w:r>
      <w:proofErr w:type="spellEnd"/>
      <w:r>
        <w:rPr>
          <w:rFonts w:eastAsia="Times New Roman" w:cs="Times New Roman"/>
          <w:szCs w:val="24"/>
        </w:rPr>
        <w:t xml:space="preserve"> συνεργαζόμενος με τας εν </w:t>
      </w:r>
      <w:proofErr w:type="spellStart"/>
      <w:r>
        <w:rPr>
          <w:rFonts w:eastAsia="Times New Roman" w:cs="Times New Roman"/>
          <w:szCs w:val="24"/>
        </w:rPr>
        <w:t>Υπάτη</w:t>
      </w:r>
      <w:proofErr w:type="spellEnd"/>
      <w:r>
        <w:rPr>
          <w:rFonts w:eastAsia="Times New Roman" w:cs="Times New Roman"/>
          <w:szCs w:val="24"/>
        </w:rPr>
        <w:t xml:space="preserve"> </w:t>
      </w:r>
      <w:proofErr w:type="spellStart"/>
      <w:r>
        <w:rPr>
          <w:rFonts w:eastAsia="Times New Roman" w:cs="Times New Roman"/>
          <w:szCs w:val="24"/>
        </w:rPr>
        <w:t>στρατιωτικάς</w:t>
      </w:r>
      <w:proofErr w:type="spellEnd"/>
      <w:r>
        <w:rPr>
          <w:rFonts w:eastAsia="Times New Roman" w:cs="Times New Roman"/>
          <w:szCs w:val="24"/>
        </w:rPr>
        <w:t xml:space="preserve"> και </w:t>
      </w:r>
      <w:proofErr w:type="spellStart"/>
      <w:r>
        <w:rPr>
          <w:rFonts w:eastAsia="Times New Roman" w:cs="Times New Roman"/>
          <w:szCs w:val="24"/>
        </w:rPr>
        <w:t>αστυνομικάς</w:t>
      </w:r>
      <w:proofErr w:type="spellEnd"/>
      <w:r>
        <w:rPr>
          <w:rFonts w:eastAsia="Times New Roman" w:cs="Times New Roman"/>
          <w:szCs w:val="24"/>
        </w:rPr>
        <w:t xml:space="preserve"> αρχάς, ουχί άπαξ έλαβε το </w:t>
      </w:r>
      <w:proofErr w:type="spellStart"/>
      <w:r>
        <w:rPr>
          <w:rFonts w:eastAsia="Times New Roman" w:cs="Times New Roman"/>
          <w:szCs w:val="24"/>
        </w:rPr>
        <w:t>όπλον</w:t>
      </w:r>
      <w:proofErr w:type="spellEnd"/>
      <w:r>
        <w:rPr>
          <w:rFonts w:eastAsia="Times New Roman" w:cs="Times New Roman"/>
          <w:szCs w:val="24"/>
        </w:rPr>
        <w:t xml:space="preserve"> ανά χείρας και </w:t>
      </w:r>
      <w:proofErr w:type="spellStart"/>
      <w:r>
        <w:rPr>
          <w:rFonts w:eastAsia="Times New Roman" w:cs="Times New Roman"/>
          <w:szCs w:val="24"/>
        </w:rPr>
        <w:t>ενετάχθη</w:t>
      </w:r>
      <w:proofErr w:type="spellEnd"/>
      <w:r>
        <w:rPr>
          <w:rFonts w:eastAsia="Times New Roman" w:cs="Times New Roman"/>
          <w:szCs w:val="24"/>
        </w:rPr>
        <w:t xml:space="preserve"> παρά τω </w:t>
      </w:r>
      <w:proofErr w:type="spellStart"/>
      <w:r>
        <w:rPr>
          <w:rFonts w:eastAsia="Times New Roman" w:cs="Times New Roman"/>
          <w:szCs w:val="24"/>
        </w:rPr>
        <w:t>πλευρώ</w:t>
      </w:r>
      <w:proofErr w:type="spellEnd"/>
      <w:r>
        <w:rPr>
          <w:rFonts w:eastAsia="Times New Roman" w:cs="Times New Roman"/>
          <w:szCs w:val="24"/>
        </w:rPr>
        <w:t xml:space="preserve"> αυτών προς </w:t>
      </w:r>
      <w:proofErr w:type="spellStart"/>
      <w:r>
        <w:rPr>
          <w:rFonts w:eastAsia="Times New Roman" w:cs="Times New Roman"/>
          <w:szCs w:val="24"/>
        </w:rPr>
        <w:t>απόκρουσιν</w:t>
      </w:r>
      <w:proofErr w:type="spellEnd"/>
      <w:r>
        <w:rPr>
          <w:rFonts w:eastAsia="Times New Roman" w:cs="Times New Roman"/>
          <w:szCs w:val="24"/>
        </w:rPr>
        <w:t xml:space="preserve"> </w:t>
      </w:r>
      <w:proofErr w:type="spellStart"/>
      <w:r>
        <w:rPr>
          <w:rFonts w:eastAsia="Times New Roman" w:cs="Times New Roman"/>
          <w:szCs w:val="24"/>
        </w:rPr>
        <w:t>συμμοριακών</w:t>
      </w:r>
      <w:proofErr w:type="spellEnd"/>
      <w:r>
        <w:rPr>
          <w:rFonts w:eastAsia="Times New Roman" w:cs="Times New Roman"/>
          <w:szCs w:val="24"/>
        </w:rPr>
        <w:t xml:space="preserve"> επιθέσεων, καίτοι </w:t>
      </w:r>
      <w:proofErr w:type="spellStart"/>
      <w:r>
        <w:rPr>
          <w:rFonts w:eastAsia="Times New Roman" w:cs="Times New Roman"/>
          <w:szCs w:val="24"/>
        </w:rPr>
        <w:t>είχεν</w:t>
      </w:r>
      <w:proofErr w:type="spellEnd"/>
      <w:r>
        <w:rPr>
          <w:rFonts w:eastAsia="Times New Roman" w:cs="Times New Roman"/>
          <w:szCs w:val="24"/>
        </w:rPr>
        <w:t xml:space="preserve"> απολυθεί των τάξεων του Στρατού». Συνεχίζω με ά</w:t>
      </w:r>
      <w:r>
        <w:rPr>
          <w:rFonts w:eastAsia="Times New Roman" w:cs="Times New Roman"/>
          <w:szCs w:val="24"/>
        </w:rPr>
        <w:t xml:space="preserve">λλη έκθεση «Αδελφή αντεθνικώς </w:t>
      </w:r>
      <w:proofErr w:type="spellStart"/>
      <w:r>
        <w:rPr>
          <w:rFonts w:eastAsia="Times New Roman" w:cs="Times New Roman"/>
          <w:szCs w:val="24"/>
        </w:rPr>
        <w:t>δράσαντος</w:t>
      </w:r>
      <w:proofErr w:type="spellEnd"/>
      <w:r>
        <w:rPr>
          <w:rFonts w:eastAsia="Times New Roman" w:cs="Times New Roman"/>
          <w:szCs w:val="24"/>
        </w:rPr>
        <w:t xml:space="preserve">, διά τον </w:t>
      </w:r>
      <w:proofErr w:type="spellStart"/>
      <w:r>
        <w:rPr>
          <w:rFonts w:eastAsia="Times New Roman" w:cs="Times New Roman"/>
          <w:szCs w:val="24"/>
        </w:rPr>
        <w:t>λόγον</w:t>
      </w:r>
      <w:proofErr w:type="spellEnd"/>
      <w:r>
        <w:rPr>
          <w:rFonts w:eastAsia="Times New Roman" w:cs="Times New Roman"/>
          <w:szCs w:val="24"/>
        </w:rPr>
        <w:t xml:space="preserve"> τούτον καταδικασθέντος υπό του στρατοδικείου εις θάνατον και </w:t>
      </w:r>
      <w:proofErr w:type="spellStart"/>
      <w:r>
        <w:rPr>
          <w:rFonts w:eastAsia="Times New Roman" w:cs="Times New Roman"/>
          <w:szCs w:val="24"/>
        </w:rPr>
        <w:t>εκτελεσθέντος</w:t>
      </w:r>
      <w:proofErr w:type="spellEnd"/>
      <w:r>
        <w:rPr>
          <w:rFonts w:eastAsia="Times New Roman" w:cs="Times New Roman"/>
          <w:szCs w:val="24"/>
        </w:rPr>
        <w:t xml:space="preserve"> </w:t>
      </w:r>
      <w:proofErr w:type="spellStart"/>
      <w:r>
        <w:rPr>
          <w:rFonts w:eastAsia="Times New Roman" w:cs="Times New Roman"/>
          <w:szCs w:val="24"/>
        </w:rPr>
        <w:t>αρχισυμμορίτου</w:t>
      </w:r>
      <w:proofErr w:type="spellEnd"/>
      <w:r>
        <w:rPr>
          <w:rFonts w:eastAsia="Times New Roman" w:cs="Times New Roman"/>
          <w:szCs w:val="24"/>
        </w:rPr>
        <w:t xml:space="preserve"> </w:t>
      </w:r>
      <w:proofErr w:type="spellStart"/>
      <w:r>
        <w:rPr>
          <w:rFonts w:eastAsia="Times New Roman" w:cs="Times New Roman"/>
          <w:szCs w:val="24"/>
        </w:rPr>
        <w:t>Φίτσιου</w:t>
      </w:r>
      <w:proofErr w:type="spellEnd"/>
      <w:r>
        <w:rPr>
          <w:rFonts w:eastAsia="Times New Roman" w:cs="Times New Roman"/>
          <w:szCs w:val="24"/>
        </w:rPr>
        <w:t xml:space="preserve"> δεν προσβλέπει μετ’ ευμενείας και δεν προσανατολίζεται προς τας κατευθύνσεις του αστικού κράτους. Κατ’ </w:t>
      </w:r>
      <w:r>
        <w:rPr>
          <w:rFonts w:eastAsia="Times New Roman" w:cs="Times New Roman"/>
          <w:szCs w:val="24"/>
        </w:rPr>
        <w:t xml:space="preserve">αυτής </w:t>
      </w:r>
      <w:proofErr w:type="spellStart"/>
      <w:r>
        <w:rPr>
          <w:rFonts w:eastAsia="Times New Roman" w:cs="Times New Roman"/>
          <w:szCs w:val="24"/>
        </w:rPr>
        <w:t>θέλουσι</w:t>
      </w:r>
      <w:proofErr w:type="spellEnd"/>
      <w:r>
        <w:rPr>
          <w:rFonts w:eastAsia="Times New Roman" w:cs="Times New Roman"/>
          <w:szCs w:val="24"/>
        </w:rPr>
        <w:t xml:space="preserve"> </w:t>
      </w:r>
      <w:proofErr w:type="spellStart"/>
      <w:r>
        <w:rPr>
          <w:rFonts w:eastAsia="Times New Roman" w:cs="Times New Roman"/>
          <w:szCs w:val="24"/>
        </w:rPr>
        <w:t>ληφθή</w:t>
      </w:r>
      <w:proofErr w:type="spellEnd"/>
      <w:r>
        <w:rPr>
          <w:rFonts w:eastAsia="Times New Roman" w:cs="Times New Roman"/>
          <w:szCs w:val="24"/>
        </w:rPr>
        <w:t xml:space="preserve"> τα ενδεικνυόμενα μέτρα, εφόσον δεν συμμορφωθεί». Άλλη έκθεση, που αναφέρεται σε δάσκαλο, «Η </w:t>
      </w:r>
      <w:proofErr w:type="spellStart"/>
      <w:r>
        <w:rPr>
          <w:rFonts w:eastAsia="Times New Roman" w:cs="Times New Roman"/>
          <w:szCs w:val="24"/>
        </w:rPr>
        <w:t>ανάμιξίς</w:t>
      </w:r>
      <w:proofErr w:type="spellEnd"/>
      <w:r>
        <w:rPr>
          <w:rFonts w:eastAsia="Times New Roman" w:cs="Times New Roman"/>
          <w:szCs w:val="24"/>
        </w:rPr>
        <w:t xml:space="preserve"> του εις την </w:t>
      </w:r>
      <w:proofErr w:type="spellStart"/>
      <w:r>
        <w:rPr>
          <w:rFonts w:eastAsia="Times New Roman" w:cs="Times New Roman"/>
          <w:szCs w:val="24"/>
        </w:rPr>
        <w:t>Εαμικήν</w:t>
      </w:r>
      <w:proofErr w:type="spellEnd"/>
      <w:r>
        <w:rPr>
          <w:rFonts w:eastAsia="Times New Roman" w:cs="Times New Roman"/>
          <w:szCs w:val="24"/>
        </w:rPr>
        <w:t xml:space="preserve"> </w:t>
      </w:r>
      <w:r>
        <w:rPr>
          <w:rFonts w:eastAsia="Times New Roman" w:cs="Times New Roman"/>
          <w:szCs w:val="24"/>
        </w:rPr>
        <w:t xml:space="preserve">και μετέπειτα </w:t>
      </w:r>
      <w:proofErr w:type="spellStart"/>
      <w:r>
        <w:rPr>
          <w:rFonts w:eastAsia="Times New Roman" w:cs="Times New Roman"/>
          <w:szCs w:val="24"/>
        </w:rPr>
        <w:t>περίοδον</w:t>
      </w:r>
      <w:proofErr w:type="spellEnd"/>
      <w:r>
        <w:rPr>
          <w:rFonts w:eastAsia="Times New Roman" w:cs="Times New Roman"/>
          <w:szCs w:val="24"/>
        </w:rPr>
        <w:t xml:space="preserve"> υπέρ των αναρχικών και αριστερών στοιχείων δυσχεραίνει την </w:t>
      </w:r>
      <w:proofErr w:type="spellStart"/>
      <w:r>
        <w:rPr>
          <w:rFonts w:eastAsia="Times New Roman" w:cs="Times New Roman"/>
          <w:szCs w:val="24"/>
        </w:rPr>
        <w:t>διεξαγωγήν</w:t>
      </w:r>
      <w:proofErr w:type="spellEnd"/>
      <w:r>
        <w:rPr>
          <w:rFonts w:eastAsia="Times New Roman" w:cs="Times New Roman"/>
          <w:szCs w:val="24"/>
        </w:rPr>
        <w:t xml:space="preserve"> του διδασκαλικού έργου</w:t>
      </w:r>
      <w:r>
        <w:rPr>
          <w:rFonts w:eastAsia="Times New Roman" w:cs="Times New Roman"/>
          <w:szCs w:val="24"/>
        </w:rPr>
        <w:t xml:space="preserve"> λόγω αγανακτήσεως των εθνικοφρόνων κατοίκων». </w:t>
      </w:r>
    </w:p>
    <w:p w14:paraId="6EA2C51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Και επειδή αυτά είναι πριν τη </w:t>
      </w:r>
      <w:r>
        <w:rPr>
          <w:rFonts w:eastAsia="Times New Roman" w:cs="Times New Roman"/>
          <w:szCs w:val="24"/>
        </w:rPr>
        <w:t>Μεταπολίτευση</w:t>
      </w:r>
      <w:r>
        <w:rPr>
          <w:rFonts w:eastAsia="Times New Roman" w:cs="Times New Roman"/>
          <w:szCs w:val="24"/>
        </w:rPr>
        <w:t xml:space="preserve">, θα διαβάσω κι ένα μετά τη </w:t>
      </w:r>
      <w:r>
        <w:rPr>
          <w:rFonts w:eastAsia="Times New Roman" w:cs="Times New Roman"/>
          <w:szCs w:val="24"/>
        </w:rPr>
        <w:t>Μ</w:t>
      </w:r>
      <w:r>
        <w:rPr>
          <w:rFonts w:eastAsia="Times New Roman" w:cs="Times New Roman"/>
          <w:szCs w:val="24"/>
        </w:rPr>
        <w:t>εταπολίτευση</w:t>
      </w:r>
      <w:r>
        <w:rPr>
          <w:rFonts w:eastAsia="Times New Roman" w:cs="Times New Roman"/>
          <w:szCs w:val="24"/>
        </w:rPr>
        <w:t xml:space="preserve">. «17 Ιουλίου 1975, Κυπριακή Δημοκρατία απαντά σε ερώτημα του σεβαστού Υπουργείου Παιδείας. </w:t>
      </w:r>
      <w:proofErr w:type="spellStart"/>
      <w:r>
        <w:rPr>
          <w:rFonts w:eastAsia="Times New Roman" w:cs="Times New Roman"/>
          <w:szCs w:val="24"/>
        </w:rPr>
        <w:t>Αρχηγείον</w:t>
      </w:r>
      <w:proofErr w:type="spellEnd"/>
      <w:r>
        <w:rPr>
          <w:rFonts w:eastAsia="Times New Roman" w:cs="Times New Roman"/>
          <w:szCs w:val="24"/>
        </w:rPr>
        <w:t xml:space="preserve"> Αστυνομίας. </w:t>
      </w:r>
      <w:r>
        <w:rPr>
          <w:rFonts w:eastAsia="Times New Roman" w:cs="Times New Roman"/>
          <w:szCs w:val="24"/>
        </w:rPr>
        <w:t xml:space="preserve">Πιστοποιείται ωσαύτως ότι, εξ όσων </w:t>
      </w:r>
      <w:proofErr w:type="spellStart"/>
      <w:r>
        <w:rPr>
          <w:rFonts w:eastAsia="Times New Roman" w:cs="Times New Roman"/>
          <w:szCs w:val="24"/>
        </w:rPr>
        <w:t>κάλλιον</w:t>
      </w:r>
      <w:proofErr w:type="spellEnd"/>
      <w:r>
        <w:rPr>
          <w:rFonts w:eastAsia="Times New Roman" w:cs="Times New Roman"/>
          <w:szCs w:val="24"/>
        </w:rPr>
        <w:t xml:space="preserve"> γνωρίζω και πιστεύω, το ανωτέρω αναφερόμενο πρόσωπο δεν ανήκει εις οιανδήποτε </w:t>
      </w:r>
      <w:proofErr w:type="spellStart"/>
      <w:r>
        <w:rPr>
          <w:rFonts w:eastAsia="Times New Roman" w:cs="Times New Roman"/>
          <w:szCs w:val="24"/>
        </w:rPr>
        <w:t>ανατρεπτικήν</w:t>
      </w:r>
      <w:proofErr w:type="spellEnd"/>
      <w:r>
        <w:rPr>
          <w:rFonts w:eastAsia="Times New Roman" w:cs="Times New Roman"/>
          <w:szCs w:val="24"/>
        </w:rPr>
        <w:t xml:space="preserve"> </w:t>
      </w:r>
      <w:proofErr w:type="spellStart"/>
      <w:r>
        <w:rPr>
          <w:rFonts w:eastAsia="Times New Roman" w:cs="Times New Roman"/>
          <w:szCs w:val="24"/>
        </w:rPr>
        <w:t>πολιτικήν</w:t>
      </w:r>
      <w:proofErr w:type="spellEnd"/>
      <w:r>
        <w:rPr>
          <w:rFonts w:eastAsia="Times New Roman" w:cs="Times New Roman"/>
          <w:szCs w:val="24"/>
        </w:rPr>
        <w:t xml:space="preserve"> </w:t>
      </w:r>
      <w:proofErr w:type="spellStart"/>
      <w:r>
        <w:rPr>
          <w:rFonts w:eastAsia="Times New Roman" w:cs="Times New Roman"/>
          <w:szCs w:val="24"/>
        </w:rPr>
        <w:t>οργάνωσιν</w:t>
      </w:r>
      <w:proofErr w:type="spellEnd"/>
      <w:r>
        <w:rPr>
          <w:rFonts w:eastAsia="Times New Roman" w:cs="Times New Roman"/>
          <w:szCs w:val="24"/>
        </w:rPr>
        <w:t xml:space="preserve"> και δεν πιστεύει ή πρεσβεύει εις την </w:t>
      </w:r>
      <w:proofErr w:type="spellStart"/>
      <w:r>
        <w:rPr>
          <w:rFonts w:eastAsia="Times New Roman" w:cs="Times New Roman"/>
          <w:szCs w:val="24"/>
        </w:rPr>
        <w:t>αναρχίαν</w:t>
      </w:r>
      <w:proofErr w:type="spellEnd"/>
      <w:r>
        <w:rPr>
          <w:rFonts w:eastAsia="Times New Roman" w:cs="Times New Roman"/>
          <w:szCs w:val="24"/>
        </w:rPr>
        <w:t>. Ο Αρχηγός της Αστυνομίας». Όλα τα παραπάνω προφανώς συν</w:t>
      </w:r>
      <w:r>
        <w:rPr>
          <w:rFonts w:eastAsia="Times New Roman" w:cs="Times New Roman"/>
          <w:szCs w:val="24"/>
        </w:rPr>
        <w:t>ταγματικά, κα</w:t>
      </w:r>
      <w:r>
        <w:rPr>
          <w:rFonts w:eastAsia="Times New Roman" w:cs="Times New Roman"/>
          <w:szCs w:val="24"/>
        </w:rPr>
        <w:t>μ</w:t>
      </w:r>
      <w:r>
        <w:rPr>
          <w:rFonts w:eastAsia="Times New Roman" w:cs="Times New Roman"/>
          <w:szCs w:val="24"/>
        </w:rPr>
        <w:t xml:space="preserve">μία αντισυνταγματική θέση. Αυτό λοιπόν το μοντέλο το ιεραρχικό ανατράπηκε γιατί ανατράπηκε αυτή η αξιολόγηση, κατέρρευσε. Και ήταν αίτημα των εκπαιδευτικών. </w:t>
      </w:r>
    </w:p>
    <w:p w14:paraId="6EA2C51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Από το 1986 και μετά, πήγαμε στο συμμετοχικό μοντέλο, σε αυτό, όπου η επιλογή των στ</w:t>
      </w:r>
      <w:r>
        <w:rPr>
          <w:rFonts w:eastAsia="Times New Roman" w:cs="Times New Roman"/>
          <w:szCs w:val="24"/>
        </w:rPr>
        <w:t>ελεχών γινόταν με θητεία, με προσόντα, με επιλογή από τα υπηρεσιακά συμβούλια, στα οποία συμμετείχε από το 1975 και μετά ένας αιρετός των εκπροσώπων, από το 1986 και μετά δύο αιρετοί εκπρόσωποι των εργαζομένων.</w:t>
      </w:r>
    </w:p>
    <w:p w14:paraId="6EA2C51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Ποια είναι η δικιά μας προσπάθεια τώρα; Να δι</w:t>
      </w:r>
      <w:r>
        <w:rPr>
          <w:rFonts w:eastAsia="Times New Roman" w:cs="Times New Roman"/>
          <w:szCs w:val="24"/>
        </w:rPr>
        <w:t xml:space="preserve">ευρύνουμε αυτό το συμμετοχικό μοντέλο. Και ποια είναι η προσπάθεια της Αντιπολίτευσης μέσα από υπεκφυγές, μην απαντώντας σε αυτό το ερώτημα; Δεν είναι συνταγματικό, δεν λειτουργούν καλά τα συμβούλια, δεν, δεν, δεν, δηλαδή να παρεμποδίσουν αυτό το μοντέλο. </w:t>
      </w:r>
    </w:p>
    <w:p w14:paraId="6EA2C52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Και ποια είναι η προσπάθεια της νεοφιλελεύθερης άποψης; Ένα σχολείο αγοράς, όπου ο μάνατζερ θα επιλέγεται με βάση τους επιδιωκόμενους στόχους. Είναι ένα άλλο τρίτο μοντέλο για την οργάνωση και διοίκηση. Αυτό το τρίτο μοντέλο μπορεί για μια επιχείρηση να ε</w:t>
      </w:r>
      <w:r>
        <w:rPr>
          <w:rFonts w:eastAsia="Times New Roman" w:cs="Times New Roman"/>
          <w:szCs w:val="24"/>
        </w:rPr>
        <w:t xml:space="preserve">ίναι εύστοχο, για μια ποδοσφαιρική ομάδα να επιλέξει τον προπονητή της να είναι εύστοχο, για το σχολείο, αγαπητοί συνάδελφοι, δεν είναι εύστοχο, όχι επειδή εμείς οι </w:t>
      </w:r>
      <w:proofErr w:type="spellStart"/>
      <w:r>
        <w:rPr>
          <w:rFonts w:eastAsia="Times New Roman" w:cs="Times New Roman"/>
          <w:szCs w:val="24"/>
        </w:rPr>
        <w:t>συριζαίοι</w:t>
      </w:r>
      <w:proofErr w:type="spellEnd"/>
      <w:r>
        <w:rPr>
          <w:rFonts w:eastAsia="Times New Roman" w:cs="Times New Roman"/>
          <w:szCs w:val="24"/>
        </w:rPr>
        <w:t xml:space="preserve"> </w:t>
      </w:r>
      <w:r>
        <w:rPr>
          <w:rFonts w:eastAsia="Times New Roman" w:cs="Times New Roman"/>
          <w:szCs w:val="24"/>
        </w:rPr>
        <w:t xml:space="preserve">έχουμε εμμονές, αλλά επειδή το σχολείο διαπαιδαγωγεί τη νεολαία με βάση τη </w:t>
      </w:r>
      <w:r>
        <w:rPr>
          <w:rFonts w:eastAsia="Times New Roman" w:cs="Times New Roman"/>
          <w:szCs w:val="24"/>
        </w:rPr>
        <w:t>δημοκρ</w:t>
      </w:r>
      <w:r>
        <w:rPr>
          <w:rFonts w:eastAsia="Times New Roman" w:cs="Times New Roman"/>
          <w:szCs w:val="24"/>
        </w:rPr>
        <w:t>ατία</w:t>
      </w:r>
      <w:r>
        <w:rPr>
          <w:rFonts w:eastAsia="Times New Roman" w:cs="Times New Roman"/>
          <w:szCs w:val="24"/>
        </w:rPr>
        <w:t>, την αλληλεγγύη, την ανοχή. Για να διαπαιδαγωγήσει έτσι ο δάσκαλος, πρέπει να ισχύει εκείνο το σχετικό ρητό: «Δάσκαλε, να τηρείς και εσύ τον ίδιο νόμο, να είσαι δημοκράτης, όχι δεν τηρείς τον νόμο. Πρέπει στη συμπεριφορά σου να είσαι κι εσύ δημοκρατικ</w:t>
      </w:r>
      <w:r>
        <w:rPr>
          <w:rFonts w:eastAsia="Times New Roman" w:cs="Times New Roman"/>
          <w:szCs w:val="24"/>
        </w:rPr>
        <w:t xml:space="preserve">ός». </w:t>
      </w:r>
    </w:p>
    <w:p w14:paraId="6EA2C52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Από την όλη συζήτηση, δεν αμφισβητήθηκε ευθέως το συμμετοχικό μοντέλο. Επίσης, ανέκυψε το ζήτημα της αξιολόγησης. Δεν είμαι από αυτούς που </w:t>
      </w:r>
      <w:r>
        <w:rPr>
          <w:rFonts w:eastAsia="Times New Roman" w:cs="Times New Roman"/>
          <w:szCs w:val="24"/>
        </w:rPr>
        <w:t xml:space="preserve">αρνούνται </w:t>
      </w:r>
      <w:r>
        <w:rPr>
          <w:rFonts w:eastAsia="Times New Roman" w:cs="Times New Roman"/>
          <w:szCs w:val="24"/>
        </w:rPr>
        <w:t>την αξιολόγηση. Είμαι από αυτούς που ανέφερα αυτά τα στοιχεία αξιολόγησης, που όλοι οι άλλοι τα αποσι</w:t>
      </w:r>
      <w:r>
        <w:rPr>
          <w:rFonts w:eastAsia="Times New Roman" w:cs="Times New Roman"/>
          <w:szCs w:val="24"/>
        </w:rPr>
        <w:t>ωπούν, ενδεχομένως –το κατανοώ- να μην τα ξέρουν ή να τα ξέχασαν, αλλά δεν πρέπει να ξεχνούμε, για να μην επαναλαμβάνουμε τα ίδια λάθη, την πρόσφατη αξιολόγηση επί Νέας Δημοκρατία</w:t>
      </w:r>
      <w:r>
        <w:rPr>
          <w:rFonts w:eastAsia="Times New Roman" w:cs="Times New Roman"/>
          <w:szCs w:val="24"/>
        </w:rPr>
        <w:t>ς</w:t>
      </w:r>
      <w:r>
        <w:rPr>
          <w:rFonts w:eastAsia="Times New Roman" w:cs="Times New Roman"/>
          <w:szCs w:val="24"/>
        </w:rPr>
        <w:t xml:space="preserve"> και κ. Μητσοτάκη, όπου σύμφωνα με αυτή ακύρωσε για δεύτερη φορά το εγχείρημ</w:t>
      </w:r>
      <w:r>
        <w:rPr>
          <w:rFonts w:eastAsia="Times New Roman" w:cs="Times New Roman"/>
          <w:szCs w:val="24"/>
        </w:rPr>
        <w:t xml:space="preserve">α της αξιολόγησης στην εκπαίδευση και τον ευρύτερο δημόσιο τομέα με τις απολύσεις δυόμισι χιλιάδων εκπαιδευτικών, με την πρόβλεψη όσοι είναι κάτω του 30% της βαθμολογίας να απολύονται. Μια τέτοια αξιολόγηση είναι φανερό ότι δεν μπορεί να γίνει δεκτή. </w:t>
      </w:r>
    </w:p>
    <w:p w14:paraId="6EA2C52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 xml:space="preserve">για να ολοκληρώσω, θα ήθελα να πω το εξής: Για πολλοστή φορά έχει αναδειχθεί το θέμα των περιφερειακών διευθυντών. Το ανέδειξε σήμερα και ο Πρόεδρος της Νέας Δημοκρατίας. </w:t>
      </w:r>
    </w:p>
    <w:p w14:paraId="6EA2C52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Κοιτάξτε, ο ΑΣΕΠ ιδρύθηκε, όπως πληροφορήθηκα, το 1994 ή 1995. Το σχετικό νομοθέτημα</w:t>
      </w:r>
      <w:r>
        <w:rPr>
          <w:rFonts w:eastAsia="Times New Roman" w:cs="Times New Roman"/>
          <w:szCs w:val="24"/>
        </w:rPr>
        <w:t xml:space="preserve"> πρόβλεψης περιφερειακών διευθυντών έχει ημερομηνία 2000 και προβλέπει οι περιφερειακοί διευθυντές να είναι εκπαιδευτικοί αυξημένων προσόντων της επιλογής του Υπουργού.</w:t>
      </w:r>
    </w:p>
    <w:p w14:paraId="6EA2C52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Αν θυμάμαι καλά, από το 2000 μέχρι το 2015, κανείς Υπουργός Νέας Δημοκρατίας ή ΠΑΣΟΚ δε</w:t>
      </w:r>
      <w:r>
        <w:rPr>
          <w:rFonts w:eastAsia="Times New Roman" w:cs="Times New Roman"/>
          <w:szCs w:val="24"/>
        </w:rPr>
        <w:t>ν έθεσε ζήτημα επιλογής περιφερειακών διευθυντών μέσω του ΑΣΕΠ. Τίθεται τώρα. Εγώ θα έλεγα καλώς. Ας ξεκινήσει αυτή η κουβέντα.</w:t>
      </w:r>
    </w:p>
    <w:p w14:paraId="6EA2C52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EA2C526"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A2C527"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Προχωρούμε με τον Πρόεδρο της Κοι</w:t>
      </w:r>
      <w:r>
        <w:rPr>
          <w:rFonts w:eastAsia="Times New Roman" w:cs="Times New Roman"/>
          <w:szCs w:val="24"/>
        </w:rPr>
        <w:t xml:space="preserve">νοβουλευτικής Ομάδας της Χρυσής Αυγής κ. Νίκο </w:t>
      </w:r>
      <w:proofErr w:type="spellStart"/>
      <w:r>
        <w:rPr>
          <w:rFonts w:eastAsia="Times New Roman" w:cs="Times New Roman"/>
          <w:szCs w:val="24"/>
        </w:rPr>
        <w:t>Μιχαλολιάκο</w:t>
      </w:r>
      <w:proofErr w:type="spellEnd"/>
      <w:r>
        <w:rPr>
          <w:rFonts w:eastAsia="Times New Roman" w:cs="Times New Roman"/>
          <w:szCs w:val="24"/>
        </w:rPr>
        <w:t>.</w:t>
      </w:r>
    </w:p>
    <w:p w14:paraId="6EA2C52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Κύριε Πρόεδρε, έχετε τον λόγο για δεκαπέντε λεπτά.</w:t>
      </w:r>
    </w:p>
    <w:p w14:paraId="6EA2C529"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ΝΙΚΟΛΑΟΣ ΜΙΧΑΛΟΛΙΑΚΟΣ (Γενικός Γραμματέας του Λαϊκού Συνδέσμου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Χρυσή Αυγή):</w:t>
      </w:r>
      <w:r>
        <w:rPr>
          <w:rFonts w:eastAsia="Times New Roman" w:cs="Times New Roman"/>
          <w:szCs w:val="24"/>
        </w:rPr>
        <w:t xml:space="preserve"> Ευχαριστώ.</w:t>
      </w:r>
    </w:p>
    <w:p w14:paraId="6EA2C52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Βουλευτές, θα ήθελα κατ’ αρχάς να καταγγείλω μέσα από το Βήμα αυτό στον ελληνικό λαό ότι προχθές, 23 Μαΐου, </w:t>
      </w:r>
      <w:proofErr w:type="spellStart"/>
      <w:r>
        <w:rPr>
          <w:rFonts w:eastAsia="Times New Roman" w:cs="Times New Roman"/>
          <w:szCs w:val="24"/>
        </w:rPr>
        <w:t>εγένετο</w:t>
      </w:r>
      <w:proofErr w:type="spellEnd"/>
      <w:r>
        <w:rPr>
          <w:rFonts w:eastAsia="Times New Roman" w:cs="Times New Roman"/>
          <w:szCs w:val="24"/>
        </w:rPr>
        <w:t xml:space="preserve"> ένα μνημόσυνο προς τιμήν του ήρωα Σμηναγού Ηλιάκη και ο Δήμος Καρπάθου είχε αποστείλει πρόσκληση σε όλους τ</w:t>
      </w:r>
      <w:r>
        <w:rPr>
          <w:rFonts w:eastAsia="Times New Roman" w:cs="Times New Roman"/>
          <w:szCs w:val="24"/>
        </w:rPr>
        <w:t xml:space="preserve">ους Βουλευτές του κόμματός μας. </w:t>
      </w:r>
    </w:p>
    <w:p w14:paraId="6EA2C52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Επελέγησαν να πάνε στην Κάρπαθο, για να τιμήσουν τον μεγάλο αυτόν Έλληνα, που έχυσε το αίμα του για την Ελλάδα, δύο Βουλευτές μας. Δρομολόγιο η Ολυμπιακή δεν είχε. Απευθυνθήκαμε στο Υπουργείο Εθνικής Αμύνης. Απάντηση 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w:t>
      </w:r>
    </w:p>
    <w:p w14:paraId="6EA2C52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Επιτέλους, το </w:t>
      </w:r>
      <w:r>
        <w:rPr>
          <w:rFonts w:eastAsia="Times New Roman" w:cs="Times New Roman"/>
          <w:szCs w:val="24"/>
          <w:lang w:val="en-GB"/>
        </w:rPr>
        <w:t>C</w:t>
      </w:r>
      <w:r>
        <w:rPr>
          <w:rFonts w:eastAsia="Times New Roman" w:cs="Times New Roman"/>
          <w:szCs w:val="24"/>
        </w:rPr>
        <w:t xml:space="preserve">-130 δεν είναι ιδιοκτησία του Πάνου Καμμένου ούτε της Κυβερνήσεως Τσίπρα. Και ενώ με το </w:t>
      </w:r>
      <w:r>
        <w:rPr>
          <w:rFonts w:eastAsia="Times New Roman" w:cs="Times New Roman"/>
          <w:szCs w:val="24"/>
          <w:lang w:val="en-GB"/>
        </w:rPr>
        <w:t>C</w:t>
      </w:r>
      <w:r>
        <w:rPr>
          <w:rFonts w:eastAsia="Times New Roman" w:cs="Times New Roman"/>
          <w:szCs w:val="24"/>
        </w:rPr>
        <w:t>-130 πήγαν Βουλευτές των άλλων κομμάτων, αποκλείστηκαν οι Βουλευτές της Χρυσής Αυγής. Και φυσικά, αυτή η ενέργεια δεν είναι η μοναδική και ο μοναδικό</w:t>
      </w:r>
      <w:r>
        <w:rPr>
          <w:rFonts w:eastAsia="Times New Roman" w:cs="Times New Roman"/>
          <w:szCs w:val="24"/>
        </w:rPr>
        <w:t xml:space="preserve">ς αποκλεισμός. </w:t>
      </w:r>
    </w:p>
    <w:p w14:paraId="6EA2C52D"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Θα ήθελα να ρωτήσω και να ρωτήσω όχι εσάς, κύριε Πρόεδρε, να απευθύνω ένα ρητορικό ερώτημα προς τον ελληνικό λαό. Λάβατε μία απόφαση με την οποία αποκλείσατε από τη συζήτηση για το μνημόνιο ολόκληρη την Κοινοβουλευτική Ομάδα της Χρυσής Αυγή</w:t>
      </w:r>
      <w:r>
        <w:rPr>
          <w:rFonts w:eastAsia="Times New Roman" w:cs="Times New Roman"/>
          <w:szCs w:val="24"/>
        </w:rPr>
        <w:t xml:space="preserve">ς. Και μιλώντας ο Πρόεδρος της Βουλής, ο κ. </w:t>
      </w:r>
      <w:proofErr w:type="spellStart"/>
      <w:r>
        <w:rPr>
          <w:rFonts w:eastAsia="Times New Roman" w:cs="Times New Roman"/>
          <w:szCs w:val="24"/>
        </w:rPr>
        <w:t>Βούτσης</w:t>
      </w:r>
      <w:proofErr w:type="spellEnd"/>
      <w:r>
        <w:rPr>
          <w:rFonts w:eastAsia="Times New Roman" w:cs="Times New Roman"/>
          <w:szCs w:val="24"/>
        </w:rPr>
        <w:t>, είπε σε ραδιοφωνικό σταθμό: «Έγινε ένα σημαντικό βήμα από την Ολομέλεια της Βουλής τις προηγούμενες μέρες, που ήταν ένα στίγμα». Αυτό το στίγμα σας αφορά όλους εδώ μέσα, όλα τα κόμματα, ΣΥΡΙΖΑ, Νέα Δημοκ</w:t>
      </w:r>
      <w:r>
        <w:rPr>
          <w:rFonts w:eastAsia="Times New Roman" w:cs="Times New Roman"/>
          <w:szCs w:val="24"/>
        </w:rPr>
        <w:t>ρατία, ΠΑΣΟΚ, Ανεξάρτητους Έλληνες, ΚΚΕ. Και θα ήθελα να ρωτήσω: Εμάς, οι οποίοι δεν ήμασταν καν παρόντες στην Αίθουσα εκείνη την ώρα, πώς μας αποκλείσατε; Πώς αποκλείσατε όλους τους Βουλευτές της Χρυσής Αυγής, επειδή –λέει- φώναζαν; Όλοι φώναζαν. Γήπεδο ε</w:t>
      </w:r>
      <w:r>
        <w:rPr>
          <w:rFonts w:eastAsia="Times New Roman" w:cs="Times New Roman"/>
          <w:szCs w:val="24"/>
        </w:rPr>
        <w:t xml:space="preserve">ίχε γίνει. Ουρλιαχτά ακουγόντουσαν από κάθε κατεύθυνση. Μόνο η Χρυσή Αυγή να τιμωρείται; Όμως να ξέρετε ότι αυτοί οι αποκλεισμοί τελικά κάνουν πιο δυνατή τη Χρυσή Αυγή, η οποία αγωνίζεται με συνέπεια για την πατρίδα και τον λαό και συνεχώς ανεβαίνει, είτε </w:t>
      </w:r>
      <w:r>
        <w:rPr>
          <w:rFonts w:eastAsia="Times New Roman" w:cs="Times New Roman"/>
          <w:szCs w:val="24"/>
        </w:rPr>
        <w:t xml:space="preserve">το θέλετε είτε δεν το θέλετε, όσους αποκλεισμούς και αν κάνετε εις βάρος μας. </w:t>
      </w:r>
    </w:p>
    <w:p w14:paraId="6EA2C52E" w14:textId="77777777" w:rsidR="00E41DDC" w:rsidRDefault="007120B1">
      <w:pPr>
        <w:spacing w:after="0" w:line="600" w:lineRule="auto"/>
        <w:ind w:firstLine="720"/>
        <w:jc w:val="center"/>
        <w:rPr>
          <w:rFonts w:eastAsia="Times New Roman"/>
          <w:bCs/>
        </w:rPr>
      </w:pPr>
      <w:r>
        <w:rPr>
          <w:rFonts w:eastAsia="Times New Roman"/>
          <w:bCs/>
        </w:rPr>
        <w:t xml:space="preserve">(Χειροκροτήματα από την πτέρυγα </w:t>
      </w:r>
      <w:r>
        <w:rPr>
          <w:rFonts w:eastAsia="Times New Roman"/>
          <w:bCs/>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bCs/>
        </w:rPr>
        <w:t>)</w:t>
      </w:r>
    </w:p>
    <w:p w14:paraId="6EA2C52F" w14:textId="77777777" w:rsidR="00E41DDC" w:rsidRDefault="007120B1">
      <w:pPr>
        <w:spacing w:after="0" w:line="600" w:lineRule="auto"/>
        <w:ind w:firstLine="720"/>
        <w:jc w:val="both"/>
        <w:rPr>
          <w:rFonts w:eastAsia="Times New Roman" w:cs="Times New Roman"/>
          <w:szCs w:val="24"/>
        </w:rPr>
      </w:pPr>
      <w:r>
        <w:rPr>
          <w:rFonts w:eastAsia="Times New Roman"/>
          <w:bCs/>
        </w:rPr>
        <w:t xml:space="preserve">Με αφορμή το επεισόδιο αυτό βγήκε και ο Βουλευτής, πολιτευτής Κερκύρας –έρχεται με διαφορά ολίγων δεκάδων ψήφων στην Κέρκυρα και μετά μετακόμισε στη </w:t>
      </w:r>
      <w:r>
        <w:rPr>
          <w:rFonts w:eastAsia="Times New Roman"/>
          <w:bCs/>
        </w:rPr>
        <w:t xml:space="preserve">Β΄ </w:t>
      </w:r>
      <w:r>
        <w:rPr>
          <w:rFonts w:eastAsia="Times New Roman"/>
          <w:bCs/>
        </w:rPr>
        <w:t xml:space="preserve">Αθηνών χάριν της κομματικής νομενκλατούρας που τον έβγαλε και πρώτο- ο κ. </w:t>
      </w:r>
      <w:proofErr w:type="spellStart"/>
      <w:r>
        <w:rPr>
          <w:rFonts w:eastAsia="Times New Roman"/>
          <w:bCs/>
        </w:rPr>
        <w:t>Δένδιας</w:t>
      </w:r>
      <w:proofErr w:type="spellEnd"/>
      <w:r>
        <w:rPr>
          <w:rFonts w:eastAsia="Times New Roman"/>
          <w:bCs/>
        </w:rPr>
        <w:t>, ο οποίος είπε για μας</w:t>
      </w:r>
      <w:r>
        <w:rPr>
          <w:rFonts w:eastAsia="Times New Roman"/>
          <w:bCs/>
        </w:rPr>
        <w:t xml:space="preserve"> σε δημόσια δήλωσή του: «Η </w:t>
      </w:r>
      <w:r>
        <w:rPr>
          <w:rFonts w:eastAsia="Times New Roman" w:cs="Times New Roman"/>
          <w:szCs w:val="24"/>
        </w:rPr>
        <w:t>Χρυσή Αυγή δεν είναι απλώς ένα ακροδεξιό κόμμα, είναι φερετζές η επίκληση του εθνικισμού. Πρέπει να τους στερήσουμε τον μανδύα της χρήσης της ελληνικής σημαίας».</w:t>
      </w:r>
    </w:p>
    <w:p w14:paraId="6EA2C53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Θέλει να μας στερήσει ο κ. </w:t>
      </w:r>
      <w:proofErr w:type="spellStart"/>
      <w:r>
        <w:rPr>
          <w:rFonts w:eastAsia="Times New Roman" w:cs="Times New Roman"/>
          <w:szCs w:val="24"/>
        </w:rPr>
        <w:t>Δένδιας</w:t>
      </w:r>
      <w:proofErr w:type="spellEnd"/>
      <w:r>
        <w:rPr>
          <w:rFonts w:eastAsia="Times New Roman" w:cs="Times New Roman"/>
          <w:szCs w:val="24"/>
        </w:rPr>
        <w:t xml:space="preserve"> το δικαίωμα να κρατάμε την ελλην</w:t>
      </w:r>
      <w:r>
        <w:rPr>
          <w:rFonts w:eastAsia="Times New Roman" w:cs="Times New Roman"/>
          <w:szCs w:val="24"/>
        </w:rPr>
        <w:t xml:space="preserve">ική σημαία. Αλήθεια, μήπως θα μας κάνετε και αφαίρεση ιθαγενείας, όπως έκαναν κάποιοι άλλοι σε κάποιους άλλους κάποιες άλλες εποχές; Εμείς την έχουμε στην καρδιά μας την ελληνική σημαία και θα την κρατάμε ψηλά, είτε το θέλετε είτε όχι. </w:t>
      </w:r>
    </w:p>
    <w:p w14:paraId="6EA2C531" w14:textId="77777777" w:rsidR="00E41DDC" w:rsidRDefault="007120B1">
      <w:pPr>
        <w:spacing w:after="0" w:line="600" w:lineRule="auto"/>
        <w:ind w:firstLine="720"/>
        <w:jc w:val="center"/>
        <w:rPr>
          <w:rFonts w:eastAsia="Times New Roman"/>
          <w:bCs/>
        </w:rPr>
      </w:pPr>
      <w:r>
        <w:rPr>
          <w:rFonts w:eastAsia="Times New Roman"/>
          <w:bCs/>
        </w:rPr>
        <w:t>(Χειροκροτήματα από</w:t>
      </w:r>
      <w:r>
        <w:rPr>
          <w:rFonts w:eastAsia="Times New Roman"/>
          <w:bCs/>
        </w:rPr>
        <w:t xml:space="preserve"> την πτέρυγα </w:t>
      </w:r>
      <w:r>
        <w:rPr>
          <w:rFonts w:eastAsia="Times New Roman"/>
          <w:bCs/>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bCs/>
        </w:rPr>
        <w:t>)</w:t>
      </w:r>
    </w:p>
    <w:p w14:paraId="6EA2C532" w14:textId="77777777" w:rsidR="00E41DDC" w:rsidRDefault="007120B1">
      <w:pPr>
        <w:spacing w:after="0" w:line="600" w:lineRule="auto"/>
        <w:ind w:firstLine="720"/>
        <w:jc w:val="both"/>
        <w:rPr>
          <w:rFonts w:eastAsia="Times New Roman" w:cs="Times New Roman"/>
          <w:szCs w:val="24"/>
        </w:rPr>
      </w:pPr>
      <w:r>
        <w:rPr>
          <w:rFonts w:eastAsia="Times New Roman"/>
          <w:bCs/>
        </w:rPr>
        <w:t xml:space="preserve">Συζήτηση, λοιπόν, στην οποία αποκλείσατε τη </w:t>
      </w:r>
      <w:r>
        <w:rPr>
          <w:rFonts w:eastAsia="Times New Roman" w:cs="Times New Roman"/>
          <w:szCs w:val="24"/>
        </w:rPr>
        <w:t>Χρυσή Αυγή για το χρέος και για το νέο μνημόνιο. Κανείς δεν είπε μέσα σε αυτή</w:t>
      </w:r>
      <w:r>
        <w:rPr>
          <w:rFonts w:eastAsia="Times New Roman" w:cs="Times New Roman"/>
          <w:szCs w:val="24"/>
        </w:rPr>
        <w:t>ν</w:t>
      </w:r>
      <w:r>
        <w:rPr>
          <w:rFonts w:eastAsia="Times New Roman" w:cs="Times New Roman"/>
          <w:szCs w:val="24"/>
        </w:rPr>
        <w:t xml:space="preserve"> εδώ την Αίθουσα ότι η Κυβέρνηση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Καμμένου έχει δεσμευθεί, δύο φορές μάλιστα, αμετάκλητα ότι δε</w:t>
      </w:r>
      <w:r>
        <w:rPr>
          <w:rFonts w:eastAsia="Times New Roman" w:cs="Times New Roman"/>
          <w:szCs w:val="24"/>
        </w:rPr>
        <w:t xml:space="preserve">ν θα θέσει θέμα ελάφρυνσης του χρέους μέχρι τον Αύγουστο του 2018, με υπογραφές του κ. Τσίπρα και του </w:t>
      </w:r>
      <w:proofErr w:type="spellStart"/>
      <w:r>
        <w:rPr>
          <w:rFonts w:eastAsia="Times New Roman" w:cs="Times New Roman"/>
          <w:szCs w:val="24"/>
        </w:rPr>
        <w:t>Τσακαλώτου</w:t>
      </w:r>
      <w:proofErr w:type="spellEnd"/>
      <w:r>
        <w:rPr>
          <w:rFonts w:eastAsia="Times New Roman" w:cs="Times New Roman"/>
          <w:szCs w:val="24"/>
        </w:rPr>
        <w:t>.</w:t>
      </w:r>
    </w:p>
    <w:p w14:paraId="6EA2C53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Συγκεκριμένα, στο κείμενο της αποφάσεως της Συνόδου των Αρχηγών των κρατών-μελών της Ευρωζώνης της 12</w:t>
      </w:r>
      <w:r>
        <w:rPr>
          <w:rFonts w:eastAsia="Times New Roman" w:cs="Times New Roman"/>
          <w:szCs w:val="24"/>
          <w:vertAlign w:val="superscript"/>
        </w:rPr>
        <w:t>ης</w:t>
      </w:r>
      <w:r>
        <w:rPr>
          <w:rFonts w:eastAsia="Times New Roman" w:cs="Times New Roman"/>
          <w:szCs w:val="24"/>
        </w:rPr>
        <w:t xml:space="preserve"> Ιουλίου 2015, με την υπογραφή του κ. Τ</w:t>
      </w:r>
      <w:r>
        <w:rPr>
          <w:rFonts w:eastAsia="Times New Roman" w:cs="Times New Roman"/>
          <w:szCs w:val="24"/>
        </w:rPr>
        <w:t xml:space="preserve">σίπρα </w:t>
      </w:r>
      <w:r>
        <w:rPr>
          <w:rFonts w:eastAsia="Times New Roman" w:cs="Times New Roman"/>
          <w:szCs w:val="24"/>
        </w:rPr>
        <w:t xml:space="preserve">όπου </w:t>
      </w:r>
      <w:r>
        <w:rPr>
          <w:rFonts w:eastAsia="Times New Roman" w:cs="Times New Roman"/>
          <w:szCs w:val="24"/>
        </w:rPr>
        <w:t>αναφέρεται</w:t>
      </w:r>
      <w:r>
        <w:rPr>
          <w:rFonts w:eastAsia="Times New Roman" w:cs="Times New Roman"/>
          <w:szCs w:val="24"/>
        </w:rPr>
        <w:t xml:space="preserve"> συγκεκριμένα στο κείμενο</w:t>
      </w:r>
      <w:r>
        <w:rPr>
          <w:rFonts w:eastAsia="Times New Roman" w:cs="Times New Roman"/>
          <w:szCs w:val="24"/>
        </w:rPr>
        <w:t>:</w:t>
      </w:r>
      <w:r>
        <w:rPr>
          <w:rFonts w:eastAsia="Times New Roman" w:cs="Times New Roman"/>
          <w:szCs w:val="24"/>
        </w:rPr>
        <w:t xml:space="preserve"> Ονομαστικό κούρεμα του χρέους δεν μπορεί να πραγματοποιηθεί. </w:t>
      </w:r>
    </w:p>
    <w:p w14:paraId="6EA2C53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Επίσης, στην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της 25</w:t>
      </w:r>
      <w:r>
        <w:rPr>
          <w:rFonts w:eastAsia="Times New Roman" w:cs="Times New Roman"/>
          <w:szCs w:val="24"/>
          <w:vertAlign w:val="superscript"/>
        </w:rPr>
        <w:t>ης</w:t>
      </w:r>
      <w:r>
        <w:rPr>
          <w:rFonts w:eastAsia="Times New Roman" w:cs="Times New Roman"/>
          <w:szCs w:val="24"/>
        </w:rPr>
        <w:t xml:space="preserve"> Μαΐου 2016, την οποία υπέγραψε ο κ. </w:t>
      </w:r>
      <w:proofErr w:type="spellStart"/>
      <w:r>
        <w:rPr>
          <w:rFonts w:eastAsia="Times New Roman" w:cs="Times New Roman"/>
          <w:szCs w:val="24"/>
        </w:rPr>
        <w:t>Τσακαλώτος</w:t>
      </w:r>
      <w:proofErr w:type="spellEnd"/>
      <w:r>
        <w:rPr>
          <w:rFonts w:eastAsia="Times New Roman" w:cs="Times New Roman"/>
          <w:szCs w:val="24"/>
        </w:rPr>
        <w:t>, αναφέρεται χαρακτηριστικά: Η πιθανή ελάφρυνση του χρέο</w:t>
      </w:r>
      <w:r>
        <w:rPr>
          <w:rFonts w:eastAsia="Times New Roman" w:cs="Times New Roman"/>
          <w:szCs w:val="24"/>
        </w:rPr>
        <w:t>υς θα εφαρμοστεί μετά το τέλος του προγράμματος στα μέσα του 2018.</w:t>
      </w:r>
    </w:p>
    <w:p w14:paraId="6EA2C53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Παραμύθια και ψέματα, λοιπόν, τα περί ελαφρύνσεως του χρέους και στις 15 Ιουλίου, επιτέλους, ελπίζουμε ότι θα τηρήσετε, έστω και μία πολιτική σας δέσμευση. Εφόσον κάνετε συμφωνία χωρίς ελάφ</w:t>
      </w:r>
      <w:r>
        <w:rPr>
          <w:rFonts w:eastAsia="Times New Roman" w:cs="Times New Roman"/>
          <w:szCs w:val="24"/>
        </w:rPr>
        <w:t>ρυνση του χρέους, θα πρέπει να παραιτηθείτε. Αυτό λέει η πολιτική δεοντολογία και επιτέλους να σταματήσουν τα ψέματα, όπως περί σκισίματος μνημονίου κ.λπ.</w:t>
      </w:r>
      <w:r>
        <w:rPr>
          <w:rFonts w:eastAsia="Times New Roman" w:cs="Times New Roman"/>
          <w:szCs w:val="24"/>
        </w:rPr>
        <w:t>.</w:t>
      </w:r>
    </w:p>
    <w:p w14:paraId="6EA2C53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Όμως, αθώα από την όλη περίπτωση για το νέο αυτό μνημόνιο, δεν είναι η Νέα Δημοκρατία. Μία μόνο φράσ</w:t>
      </w:r>
      <w:r>
        <w:rPr>
          <w:rFonts w:eastAsia="Times New Roman" w:cs="Times New Roman"/>
          <w:szCs w:val="24"/>
        </w:rPr>
        <w:t>η θα μπορούσε να πει σε αυτήν τη συζήτηση, στην οποία πρωτοστάτησε συνοδοιπορώντας μαζί σας για τον αποκλεισμό της Χρυσής Αυγής. Θα μπορούσε να πει ότι «εάν εμείς γίνουμε κυβέρνηση, δεν θα τηρήσουμε τα μέτρα». Όχι μόνο δεν το είπε, αλλά διά δηλώσεως του ίδ</w:t>
      </w:r>
      <w:r>
        <w:rPr>
          <w:rFonts w:eastAsia="Times New Roman" w:cs="Times New Roman"/>
          <w:szCs w:val="24"/>
        </w:rPr>
        <w:t>ιου του κ. Μητσοτάκη, δεσμεύθηκε ότι θα εφαρμόσει τα μέτρα.</w:t>
      </w:r>
    </w:p>
    <w:p w14:paraId="6EA2C53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Στίγμα, λοιπόν, η συλλογική ευθύνη. Και τη συλλογική ευθύνη την αποφασίσατε εσείς οι δημοκράτες. Ποιοι δημοκράτες; Όταν κάποιος, όπως ο Πρωθυπουργός σας ο κ. Τσίπρας, δηλώνει ότι θαυμάζει τον </w:t>
      </w:r>
      <w:proofErr w:type="spellStart"/>
      <w:r>
        <w:rPr>
          <w:rFonts w:eastAsia="Times New Roman" w:cs="Times New Roman"/>
          <w:szCs w:val="24"/>
        </w:rPr>
        <w:t>Μάο</w:t>
      </w:r>
      <w:proofErr w:type="spellEnd"/>
      <w:r>
        <w:rPr>
          <w:rFonts w:eastAsia="Times New Roman" w:cs="Times New Roman"/>
          <w:szCs w:val="24"/>
        </w:rPr>
        <w:t xml:space="preserve"> </w:t>
      </w:r>
      <w:r>
        <w:rPr>
          <w:rFonts w:eastAsia="Times New Roman" w:cs="Times New Roman"/>
          <w:szCs w:val="24"/>
        </w:rPr>
        <w:t xml:space="preserve">Τσε </w:t>
      </w:r>
      <w:proofErr w:type="spellStart"/>
      <w:r>
        <w:rPr>
          <w:rFonts w:eastAsia="Times New Roman" w:cs="Times New Roman"/>
          <w:szCs w:val="24"/>
        </w:rPr>
        <w:t>Τουνγκ</w:t>
      </w:r>
      <w:proofErr w:type="spellEnd"/>
      <w:r>
        <w:rPr>
          <w:rFonts w:eastAsia="Times New Roman" w:cs="Times New Roman"/>
          <w:szCs w:val="24"/>
        </w:rPr>
        <w:t xml:space="preserve">  ή πηγαίνει για να τιμήσει τον </w:t>
      </w:r>
      <w:proofErr w:type="spellStart"/>
      <w:r>
        <w:rPr>
          <w:rFonts w:eastAsia="Times New Roman" w:cs="Times New Roman"/>
          <w:szCs w:val="24"/>
        </w:rPr>
        <w:t>Φιντέλ</w:t>
      </w:r>
      <w:proofErr w:type="spellEnd"/>
      <w:r>
        <w:rPr>
          <w:rFonts w:eastAsia="Times New Roman" w:cs="Times New Roman"/>
          <w:szCs w:val="24"/>
        </w:rPr>
        <w:t xml:space="preserve"> Κάστρο, τι είδους δημοκράτες είστε; </w:t>
      </w:r>
    </w:p>
    <w:p w14:paraId="6EA2C538"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Όταν είχατε σχέσεις σαν κομματικός μηχανισμός στην προγενέστερη ιστορία σας -ΚΚΕ εσωτερικού- με το καθεστώς </w:t>
      </w:r>
      <w:proofErr w:type="spellStart"/>
      <w:r>
        <w:rPr>
          <w:rFonts w:eastAsia="Times New Roman" w:cs="Times New Roman"/>
          <w:szCs w:val="24"/>
        </w:rPr>
        <w:t>Τσαουσέσκου</w:t>
      </w:r>
      <w:proofErr w:type="spellEnd"/>
      <w:r>
        <w:rPr>
          <w:rFonts w:eastAsia="Times New Roman" w:cs="Times New Roman"/>
          <w:szCs w:val="24"/>
        </w:rPr>
        <w:t xml:space="preserve"> που άφηνε να πεθαίνουν τα μωρά στις θερμοκοιτίδες,</w:t>
      </w:r>
      <w:r>
        <w:rPr>
          <w:rFonts w:eastAsia="Times New Roman" w:cs="Times New Roman"/>
          <w:szCs w:val="24"/>
        </w:rPr>
        <w:t xml:space="preserve"> ποια σχέση έχετε με τη δημοκρατία; Ε, αυτή τη σχέση που έχετε με τη δημοκρατία είχαν και αυτοί που στη Γαλλική Επανάσταση έστηναν τις γκιλοτίνες και κρεμούσαν και αποκεφάλιζαν χιλιάδες ανθρώπους. </w:t>
      </w:r>
    </w:p>
    <w:p w14:paraId="6EA2C53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Και επειδή μας κατηγορείτε για κηρύγματα μίσους, έχω εδώ ένα απόσπασμα από μια εκπομπή της «ΕΡΤ </w:t>
      </w:r>
      <w:r>
        <w:rPr>
          <w:rFonts w:eastAsia="Times New Roman" w:cs="Times New Roman"/>
          <w:szCs w:val="24"/>
          <w:lang w:val="en-US"/>
        </w:rPr>
        <w:t>Open</w:t>
      </w:r>
      <w:r>
        <w:rPr>
          <w:rFonts w:eastAsia="Times New Roman" w:cs="Times New Roman"/>
          <w:szCs w:val="24"/>
        </w:rPr>
        <w:t xml:space="preserve">», η οποία συμβαδίζει με τον ΣΥΡΙΖΑ, όπου ένας επαγγελματίας </w:t>
      </w:r>
      <w:proofErr w:type="spellStart"/>
      <w:r>
        <w:rPr>
          <w:rFonts w:eastAsia="Times New Roman" w:cs="Times New Roman"/>
          <w:szCs w:val="24"/>
        </w:rPr>
        <w:t>αντιρατσιστής</w:t>
      </w:r>
      <w:proofErr w:type="spellEnd"/>
      <w:r>
        <w:rPr>
          <w:rFonts w:eastAsia="Times New Roman" w:cs="Times New Roman"/>
          <w:szCs w:val="24"/>
        </w:rPr>
        <w:t xml:space="preserve"> και αντιφασίστας, αναφερόμενος στη δολοφονία των δυο συναγωνιστών μας, λέει: «Η 1</w:t>
      </w:r>
      <w:r>
        <w:rPr>
          <w:rFonts w:eastAsia="Times New Roman" w:cs="Times New Roman"/>
          <w:szCs w:val="24"/>
        </w:rPr>
        <w:t xml:space="preserve">η Νοέμβρη, τότε που είναι η επέτειος εκτέλεσης των σκουληκιών.». Έτσι μιλάνε οι σύντροφοί σας, οι προστατευόμενοι νεαροί σας, οι αντιφασίστες. </w:t>
      </w:r>
    </w:p>
    <w:p w14:paraId="6EA2C53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Βεβαίως, την ίδια έκφραση χρησιμοποιεί και η «Εφημερίδα των Συντακτών». Κατά τα άλλα, εμείς κάνουμε κηρύγματα μί</w:t>
      </w:r>
      <w:r>
        <w:rPr>
          <w:rFonts w:eastAsia="Times New Roman" w:cs="Times New Roman"/>
          <w:szCs w:val="24"/>
        </w:rPr>
        <w:t xml:space="preserve">σους! Εσείς κάνετε κηρύγματα μίσους και δεν έχετε καταλάβει ότι είστε εκτός τόπου και χρόνου, ότι η «μαμά Μόσχα» τέλειωσε, ότι ο μπολσεβικισμός ανήκει στα απολιθώματα της ιστορίας, ότι ο εθνικισμός έρχεται είτε το θέλετε είτε δεν το θέλετε. </w:t>
      </w:r>
    </w:p>
    <w:p w14:paraId="6EA2C53B"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(Χειροκροτήματ</w:t>
      </w:r>
      <w:r>
        <w:rPr>
          <w:rFonts w:eastAsia="Times New Roman" w:cs="Times New Roman"/>
          <w:szCs w:val="24"/>
        </w:rPr>
        <w:t>α από την πτέρυγα της Χρυσής Αυγής)</w:t>
      </w:r>
    </w:p>
    <w:p w14:paraId="6EA2C53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Τα καταθέτω στα Πρακτικά. </w:t>
      </w:r>
    </w:p>
    <w:p w14:paraId="6EA2C53D" w14:textId="77777777" w:rsidR="00E41DDC" w:rsidRDefault="007120B1">
      <w:pPr>
        <w:spacing w:after="0" w:line="600" w:lineRule="auto"/>
        <w:ind w:firstLine="720"/>
        <w:jc w:val="both"/>
        <w:rPr>
          <w:rFonts w:eastAsia="Times New Roman" w:cs="Times New Roman"/>
        </w:rPr>
      </w:pPr>
      <w:r>
        <w:rPr>
          <w:rFonts w:eastAsia="Times New Roman" w:cs="Times New Roman"/>
        </w:rPr>
        <w:t>(Στο σημείο αυτό ο Γενικός Γραμματέας του Λαϊκού Συνδέσμου</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 xml:space="preserve">Χρυσή Αυγή κ. Νικόλαος </w:t>
      </w:r>
      <w:proofErr w:type="spellStart"/>
      <w:r>
        <w:rPr>
          <w:rFonts w:eastAsia="Times New Roman" w:cs="Times New Roman"/>
        </w:rPr>
        <w:t>Μιχαλολιάκος</w:t>
      </w:r>
      <w:proofErr w:type="spellEnd"/>
      <w:r>
        <w:rPr>
          <w:rFonts w:eastAsia="Times New Roman" w:cs="Times New Roman"/>
        </w:rPr>
        <w:t xml:space="preserve"> καταθέτει για τα Πρακτικά τα προαναφερθέντα δημοσιεύματα, τα οποία βρίσκονται στο αρχείο του Τμή</w:t>
      </w:r>
      <w:r>
        <w:rPr>
          <w:rFonts w:eastAsia="Times New Roman" w:cs="Times New Roman"/>
        </w:rPr>
        <w:t>ματος Γραμματείας της Διεύθυνσης Στενογραφίας και Πρακτικών της Βουλής)</w:t>
      </w:r>
    </w:p>
    <w:p w14:paraId="6EA2C53E" w14:textId="77777777" w:rsidR="00E41DDC" w:rsidRDefault="007120B1">
      <w:pPr>
        <w:spacing w:after="0" w:line="600" w:lineRule="auto"/>
        <w:ind w:firstLine="720"/>
        <w:jc w:val="both"/>
        <w:rPr>
          <w:rFonts w:eastAsia="Times New Roman" w:cs="Times New Roman"/>
        </w:rPr>
      </w:pPr>
      <w:r>
        <w:rPr>
          <w:rFonts w:eastAsia="Times New Roman" w:cs="Times New Roman"/>
        </w:rPr>
        <w:t xml:space="preserve">Βεβαίως, το σημερινό νομοσχέδιο έχει θέμα την παιδεία. Είναι νομοσχέδιο του Υπουργείου Παιδείας, που αφορά και το </w:t>
      </w:r>
      <w:r>
        <w:rPr>
          <w:rFonts w:eastAsia="Times New Roman" w:cs="Times New Roman"/>
        </w:rPr>
        <w:t>τέμενος</w:t>
      </w:r>
      <w:r>
        <w:rPr>
          <w:rFonts w:eastAsia="Times New Roman" w:cs="Times New Roman"/>
        </w:rPr>
        <w:t>. Θα ήταν άδικο, όμως, και θα περιορίζαμε το θέμα, εάν δεν μιλο</w:t>
      </w:r>
      <w:r>
        <w:rPr>
          <w:rFonts w:eastAsia="Times New Roman" w:cs="Times New Roman"/>
        </w:rPr>
        <w:t xml:space="preserve">ύσαμε γενικότερα για την κατεύθυνση την οποία έχει πάρει η ελληνική παιδεία. </w:t>
      </w:r>
    </w:p>
    <w:p w14:paraId="6EA2C53F" w14:textId="77777777" w:rsidR="00E41DDC" w:rsidRDefault="007120B1">
      <w:pPr>
        <w:spacing w:after="0" w:line="600" w:lineRule="auto"/>
        <w:ind w:firstLine="720"/>
        <w:jc w:val="both"/>
        <w:rPr>
          <w:rFonts w:eastAsia="Times New Roman" w:cs="Times New Roman"/>
        </w:rPr>
      </w:pPr>
      <w:r>
        <w:rPr>
          <w:rFonts w:eastAsia="Times New Roman" w:cs="Times New Roman"/>
        </w:rPr>
        <w:t>Θα σας διαβάσω επί του προκειμένου κάποια αποσπάσματα από την ανακοίνωση του Πανελληνίου Συλλόγου Φιλολόγων, ο οποίος εκφράζει τη συνολική του αντίθεση στο προτεινόμενο σχέδιο γι</w:t>
      </w:r>
      <w:r>
        <w:rPr>
          <w:rFonts w:eastAsia="Times New Roman" w:cs="Times New Roman"/>
        </w:rPr>
        <w:t>α την αλλαγή των σχολικών βιβλίων της Ιστορίας και τονίζει: «Σύμφωνα με τα προτεινόμενα, κάθε εκπαιδευτικός μπορεί να διδάσκει ό,τι του είναι αρεστό και σύμφωνα με τις ιδεολογικές και πολιτικές του απόψεις.». Και όπως πολύ καλά γνωρίζουμε, με την ιδεολογικ</w:t>
      </w:r>
      <w:r>
        <w:rPr>
          <w:rFonts w:eastAsia="Times New Roman" w:cs="Times New Roman"/>
        </w:rPr>
        <w:t xml:space="preserve">ή και πολιτική τρομοκρατία της μαρξιστικής Αριστεράς που υπάρχει από το 1974 μέχρι σήμερα οι δάσκαλοι της γενιάς του Πολυτεχνείου και οι </w:t>
      </w:r>
      <w:proofErr w:type="spellStart"/>
      <w:r>
        <w:rPr>
          <w:rFonts w:eastAsia="Times New Roman" w:cs="Times New Roman"/>
        </w:rPr>
        <w:t>καθηγητάδες</w:t>
      </w:r>
      <w:proofErr w:type="spellEnd"/>
      <w:r>
        <w:rPr>
          <w:rFonts w:eastAsia="Times New Roman" w:cs="Times New Roman"/>
        </w:rPr>
        <w:t xml:space="preserve"> κάνουν παιδομάζωμα ψυχών στα σχολεία μας. </w:t>
      </w:r>
    </w:p>
    <w:p w14:paraId="6EA2C540" w14:textId="77777777" w:rsidR="00E41DDC" w:rsidRDefault="007120B1">
      <w:pPr>
        <w:spacing w:after="0" w:line="600" w:lineRule="auto"/>
        <w:ind w:firstLine="720"/>
        <w:jc w:val="both"/>
        <w:rPr>
          <w:rFonts w:eastAsia="Times New Roman" w:cs="Times New Roman"/>
        </w:rPr>
      </w:pPr>
      <w:r>
        <w:rPr>
          <w:rFonts w:eastAsia="Times New Roman" w:cs="Times New Roman"/>
        </w:rPr>
        <w:t>Είναι πολύ χαρακτηριστικό αυτό που λέει, επίσης, η Πανελλήνια Έν</w:t>
      </w:r>
      <w:r>
        <w:rPr>
          <w:rFonts w:eastAsia="Times New Roman" w:cs="Times New Roman"/>
        </w:rPr>
        <w:t xml:space="preserve">ωση Φιλολόγων, ότι «παιδαγωγικά ωφέλιμο είναι να γνωρίζουν οι μαθητές τούς έξω από την Ευρώπη πολιτισμούς, έξω από τα όρια του δυτικού πολιτισμού, όμως εφόσον έχουν μάθει σε βάθος την </w:t>
      </w:r>
      <w:r>
        <w:rPr>
          <w:rFonts w:eastAsia="Times New Roman" w:cs="Times New Roman"/>
        </w:rPr>
        <w:t>Ελληνική Ιστορία</w:t>
      </w:r>
      <w:r>
        <w:rPr>
          <w:rFonts w:eastAsia="Times New Roman" w:cs="Times New Roman"/>
        </w:rPr>
        <w:t xml:space="preserve">». </w:t>
      </w:r>
    </w:p>
    <w:p w14:paraId="6EA2C541" w14:textId="77777777" w:rsidR="00E41DDC" w:rsidRDefault="007120B1">
      <w:pPr>
        <w:spacing w:after="0" w:line="600" w:lineRule="auto"/>
        <w:ind w:firstLine="720"/>
        <w:jc w:val="both"/>
        <w:rPr>
          <w:rFonts w:eastAsia="Times New Roman" w:cs="Times New Roman"/>
        </w:rPr>
      </w:pPr>
      <w:r>
        <w:rPr>
          <w:rFonts w:eastAsia="Times New Roman" w:cs="Times New Roman"/>
        </w:rPr>
        <w:t xml:space="preserve">Η </w:t>
      </w:r>
      <w:proofErr w:type="spellStart"/>
      <w:r>
        <w:rPr>
          <w:rFonts w:eastAsia="Times New Roman" w:cs="Times New Roman"/>
        </w:rPr>
        <w:t>πολυπολιτισμικότητα</w:t>
      </w:r>
      <w:proofErr w:type="spellEnd"/>
      <w:r>
        <w:rPr>
          <w:rFonts w:eastAsia="Times New Roman" w:cs="Times New Roman"/>
        </w:rPr>
        <w:t xml:space="preserve"> μπορεί να είναι στόχος, όχι όμως ο κυρίαρχος. Θέλουν ελληνοκεντρική την παιδεία οι Έλληνες φιλόλογοι, αλλά εσείς δεν τους ακούτε, υπακούοντας στα κελεύσματα της παγκοσμιοποίησης, του κοσμοπολιτισμού, ενός πλέον εξευτελισμένου διεθνισμ</w:t>
      </w:r>
      <w:r>
        <w:rPr>
          <w:rFonts w:eastAsia="Times New Roman" w:cs="Times New Roman"/>
        </w:rPr>
        <w:t xml:space="preserve">ού. </w:t>
      </w:r>
    </w:p>
    <w:p w14:paraId="6EA2C542" w14:textId="77777777" w:rsidR="00E41DDC" w:rsidRDefault="007120B1">
      <w:pPr>
        <w:spacing w:after="0" w:line="600" w:lineRule="auto"/>
        <w:ind w:firstLine="720"/>
        <w:jc w:val="both"/>
        <w:rPr>
          <w:rFonts w:eastAsia="Times New Roman" w:cs="Times New Roman"/>
        </w:rPr>
      </w:pPr>
      <w:r>
        <w:rPr>
          <w:rFonts w:eastAsia="Times New Roman" w:cs="Times New Roman"/>
        </w:rPr>
        <w:t xml:space="preserve">Οι προτάσεις της επιτροπής υπονομεύουν τη διδασκαλία της </w:t>
      </w:r>
      <w:r>
        <w:rPr>
          <w:rFonts w:eastAsia="Times New Roman" w:cs="Times New Roman"/>
        </w:rPr>
        <w:t xml:space="preserve">Ελληνικής </w:t>
      </w:r>
      <w:r>
        <w:rPr>
          <w:rFonts w:eastAsia="Times New Roman" w:cs="Times New Roman"/>
        </w:rPr>
        <w:t xml:space="preserve">Ιστορίας, όπως αναφέρεται εδώ. Δεν θα διδάσκεται η </w:t>
      </w:r>
      <w:r>
        <w:rPr>
          <w:rFonts w:eastAsia="Times New Roman" w:cs="Times New Roman"/>
        </w:rPr>
        <w:t>Αρχαία Ελληνική Ιστορία</w:t>
      </w:r>
      <w:r>
        <w:rPr>
          <w:rFonts w:eastAsia="Times New Roman" w:cs="Times New Roman"/>
        </w:rPr>
        <w:t>, δεν θα διδάσκεται η Ελληνική Επανάσταση του 1821 και οι πρωταγωνιστές της και αντ’ αυτού, θα γίνονται διάφορ</w:t>
      </w:r>
      <w:r>
        <w:rPr>
          <w:rFonts w:eastAsia="Times New Roman" w:cs="Times New Roman"/>
        </w:rPr>
        <w:t xml:space="preserve">ες κοινωνιολογικές συζητήσεις. </w:t>
      </w:r>
    </w:p>
    <w:p w14:paraId="6EA2C543" w14:textId="77777777" w:rsidR="00E41DDC" w:rsidRDefault="007120B1">
      <w:pPr>
        <w:spacing w:after="0" w:line="600" w:lineRule="auto"/>
        <w:ind w:firstLine="720"/>
        <w:jc w:val="both"/>
        <w:rPr>
          <w:rFonts w:eastAsia="Times New Roman" w:cs="Times New Roman"/>
        </w:rPr>
      </w:pPr>
      <w:r>
        <w:rPr>
          <w:rFonts w:eastAsia="Times New Roman" w:cs="Times New Roman"/>
        </w:rPr>
        <w:t xml:space="preserve">Είναι χαρακτηριστικό ότι όλοι οι μεγάλοι μέντορες της παρατάξεώς σας με νύχια και με δόντια, με λύσσα και με πάθος, αγωνίζονται να αποδείξουν ότι δεν υπάρχει η ιστορική συνέχεια των Ελλήνων. Λένε ότι η </w:t>
      </w:r>
      <w:proofErr w:type="spellStart"/>
      <w:r>
        <w:rPr>
          <w:rFonts w:eastAsia="Times New Roman" w:cs="Times New Roman"/>
        </w:rPr>
        <w:t>εθνογένεση</w:t>
      </w:r>
      <w:proofErr w:type="spellEnd"/>
      <w:r>
        <w:rPr>
          <w:rFonts w:eastAsia="Times New Roman" w:cs="Times New Roman"/>
        </w:rPr>
        <w:t xml:space="preserve"> έγινε στα τ</w:t>
      </w:r>
      <w:r>
        <w:rPr>
          <w:rFonts w:eastAsia="Times New Roman" w:cs="Times New Roman"/>
        </w:rPr>
        <w:t xml:space="preserve">έλη του 19ου αιώνος σαν απαύγασμα της Γαλλικής Επαναστάσεως και ότι δεν υπήρχε εθνική συνείδηση. </w:t>
      </w:r>
    </w:p>
    <w:p w14:paraId="6EA2C544" w14:textId="77777777" w:rsidR="00E41DDC" w:rsidRDefault="007120B1">
      <w:pPr>
        <w:spacing w:after="0" w:line="600" w:lineRule="auto"/>
        <w:ind w:firstLine="720"/>
        <w:jc w:val="both"/>
        <w:rPr>
          <w:rFonts w:eastAsia="Times New Roman" w:cs="Times New Roman"/>
        </w:rPr>
      </w:pPr>
      <w:r>
        <w:rPr>
          <w:rFonts w:eastAsia="Times New Roman" w:cs="Times New Roman"/>
        </w:rPr>
        <w:t>Θα σας διαβάσω ένα απόσπασμα από μια επιστολή που είχε αποστείλει ένας μεγάλος Έλληνας, ο Πλήθων Γεμιστός, προς τον αυτοκράτορα Μανουήλ Παλαιολόγο στα 1412, σ</w:t>
      </w:r>
      <w:r>
        <w:rPr>
          <w:rFonts w:eastAsia="Times New Roman" w:cs="Times New Roman"/>
        </w:rPr>
        <w:t>χεδόν τριακόσια πενήντα χρόνια πριν από τη Γαλλική Επανάσταση, όπου έλεγε: «</w:t>
      </w:r>
      <w:proofErr w:type="spellStart"/>
      <w:r>
        <w:rPr>
          <w:rFonts w:eastAsia="Times New Roman" w:cs="Times New Roman"/>
        </w:rPr>
        <w:t>Εσμέν</w:t>
      </w:r>
      <w:proofErr w:type="spellEnd"/>
      <w:r>
        <w:rPr>
          <w:rFonts w:eastAsia="Times New Roman" w:cs="Times New Roman"/>
        </w:rPr>
        <w:t xml:space="preserve"> γάρ </w:t>
      </w:r>
      <w:proofErr w:type="spellStart"/>
      <w:r>
        <w:rPr>
          <w:rFonts w:eastAsia="Times New Roman" w:cs="Times New Roman"/>
        </w:rPr>
        <w:t>ουν</w:t>
      </w:r>
      <w:proofErr w:type="spellEnd"/>
      <w:r>
        <w:rPr>
          <w:rFonts w:eastAsia="Times New Roman" w:cs="Times New Roman"/>
        </w:rPr>
        <w:t xml:space="preserve"> ων ηγείστε τε και βασιλεύετε Έλληνες το γένος. Ταύτην γάρ δη φαίνονται την </w:t>
      </w:r>
      <w:proofErr w:type="spellStart"/>
      <w:r>
        <w:rPr>
          <w:rFonts w:eastAsia="Times New Roman" w:cs="Times New Roman"/>
        </w:rPr>
        <w:t>χώραν</w:t>
      </w:r>
      <w:proofErr w:type="spellEnd"/>
      <w:r>
        <w:rPr>
          <w:rFonts w:eastAsia="Times New Roman" w:cs="Times New Roman"/>
        </w:rPr>
        <w:t xml:space="preserve"> Έλληνες αεί </w:t>
      </w:r>
      <w:proofErr w:type="spellStart"/>
      <w:r>
        <w:rPr>
          <w:rFonts w:eastAsia="Times New Roman" w:cs="Times New Roman"/>
        </w:rPr>
        <w:t>οικούντες</w:t>
      </w:r>
      <w:proofErr w:type="spellEnd"/>
      <w:r>
        <w:rPr>
          <w:rFonts w:eastAsia="Times New Roman" w:cs="Times New Roman"/>
        </w:rPr>
        <w:t xml:space="preserve">». Αυτό θέλετε να αλλάξετε, αλλά δεν θα το κατορθώσετε. </w:t>
      </w:r>
    </w:p>
    <w:p w14:paraId="6EA2C545" w14:textId="77777777" w:rsidR="00E41DDC" w:rsidRDefault="007120B1">
      <w:pPr>
        <w:spacing w:after="0" w:line="600" w:lineRule="auto"/>
        <w:ind w:firstLine="720"/>
        <w:jc w:val="both"/>
        <w:rPr>
          <w:rFonts w:eastAsia="Times New Roman" w:cs="Times New Roman"/>
        </w:rPr>
      </w:pPr>
      <w:r>
        <w:rPr>
          <w:rFonts w:eastAsia="Times New Roman" w:cs="Times New Roman"/>
        </w:rPr>
        <w:t>Σε πείσ</w:t>
      </w:r>
      <w:r>
        <w:rPr>
          <w:rFonts w:eastAsia="Times New Roman" w:cs="Times New Roman"/>
        </w:rPr>
        <w:t xml:space="preserve">μα όλων αυτών που έχετε βάλει στην προμετωπίδα του αγώνα σας, για να αλλοιώσετε την ελληνική ιστορία, απαντά ένας όχι </w:t>
      </w:r>
      <w:proofErr w:type="spellStart"/>
      <w:r>
        <w:rPr>
          <w:rFonts w:eastAsia="Times New Roman" w:cs="Times New Roman"/>
        </w:rPr>
        <w:t>χρυσαυγίτης</w:t>
      </w:r>
      <w:proofErr w:type="spellEnd"/>
      <w:r>
        <w:rPr>
          <w:rFonts w:eastAsia="Times New Roman" w:cs="Times New Roman"/>
        </w:rPr>
        <w:t xml:space="preserve">, αλλά ο τέως Πρύτανης του </w:t>
      </w:r>
      <w:proofErr w:type="spellStart"/>
      <w:r>
        <w:rPr>
          <w:rFonts w:eastAsia="Times New Roman" w:cs="Times New Roman"/>
        </w:rPr>
        <w:t>Παντείου</w:t>
      </w:r>
      <w:proofErr w:type="spellEnd"/>
      <w:r>
        <w:rPr>
          <w:rFonts w:eastAsia="Times New Roman" w:cs="Times New Roman"/>
        </w:rPr>
        <w:t xml:space="preserve"> Πανεπιστημίου, ο κ. </w:t>
      </w:r>
      <w:proofErr w:type="spellStart"/>
      <w:r>
        <w:rPr>
          <w:rFonts w:eastAsia="Times New Roman" w:cs="Times New Roman"/>
        </w:rPr>
        <w:t>Κοντογιώργης</w:t>
      </w:r>
      <w:proofErr w:type="spellEnd"/>
      <w:r>
        <w:rPr>
          <w:rFonts w:eastAsia="Times New Roman" w:cs="Times New Roman"/>
        </w:rPr>
        <w:t xml:space="preserve">, ο οποίος αναφερόμενος σ’ αυτούς τους διαφόρους καθηγητές </w:t>
      </w:r>
      <w:r>
        <w:rPr>
          <w:rFonts w:eastAsia="Times New Roman" w:cs="Times New Roman"/>
        </w:rPr>
        <w:t xml:space="preserve">οι οποίοι σχεδιάζουν το τι θα μάθουν τα Ελληνόπουλα έκανε την παρακάτω δήλωση: «Οι άνθρωποι αυτοί είναι από αγράμματοι έως εθελόδουλοι, δηλαδή δεν έχουν επίγνωση του τι σημαίνει συνέχεια ή ασυνέχεια της </w:t>
      </w:r>
      <w:r>
        <w:rPr>
          <w:rFonts w:eastAsia="Times New Roman" w:cs="Times New Roman"/>
        </w:rPr>
        <w:t>ι</w:t>
      </w:r>
      <w:r>
        <w:rPr>
          <w:rFonts w:eastAsia="Times New Roman" w:cs="Times New Roman"/>
        </w:rPr>
        <w:t>στορίας</w:t>
      </w:r>
      <w:r>
        <w:rPr>
          <w:rFonts w:eastAsia="Times New Roman" w:cs="Times New Roman"/>
        </w:rPr>
        <w:t>. Παπαγαλίζουν κάποια πράγματα που λένε οι δυ</w:t>
      </w:r>
      <w:r>
        <w:rPr>
          <w:rFonts w:eastAsia="Times New Roman" w:cs="Times New Roman"/>
        </w:rPr>
        <w:t xml:space="preserve">τικοί, οι οποίοι δεν έχουν συνέχεια στην </w:t>
      </w:r>
      <w:r>
        <w:rPr>
          <w:rFonts w:eastAsia="Times New Roman" w:cs="Times New Roman"/>
        </w:rPr>
        <w:t xml:space="preserve">ιστορία </w:t>
      </w:r>
      <w:r>
        <w:rPr>
          <w:rFonts w:eastAsia="Times New Roman" w:cs="Times New Roman"/>
        </w:rPr>
        <w:t>τους, διότι γεννήθηκαν ως νέα έθνη τον 18ο και 19ο αιώνα».</w:t>
      </w:r>
    </w:p>
    <w:p w14:paraId="6EA2C546" w14:textId="77777777" w:rsidR="00E41DDC" w:rsidRDefault="007120B1">
      <w:pPr>
        <w:spacing w:after="0" w:line="600" w:lineRule="auto"/>
        <w:ind w:firstLine="720"/>
        <w:jc w:val="both"/>
        <w:rPr>
          <w:rFonts w:eastAsia="Times New Roman"/>
        </w:rPr>
      </w:pPr>
      <w:r>
        <w:rPr>
          <w:rFonts w:eastAsia="Times New Roman"/>
          <w:szCs w:val="24"/>
        </w:rPr>
        <w:t xml:space="preserve">Το κυριότερο, </w:t>
      </w:r>
      <w:r>
        <w:rPr>
          <w:rFonts w:eastAsia="Times New Roman"/>
          <w:bCs/>
          <w:shd w:val="clear" w:color="auto" w:fill="FFFFFF"/>
        </w:rPr>
        <w:t>όμως,</w:t>
      </w:r>
      <w:r>
        <w:rPr>
          <w:rFonts w:eastAsia="Times New Roman"/>
          <w:szCs w:val="24"/>
        </w:rPr>
        <w:t xml:space="preserve"> </w:t>
      </w:r>
      <w:r>
        <w:rPr>
          <w:rFonts w:eastAsia="Times New Roman"/>
          <w:bCs/>
        </w:rPr>
        <w:t>είναι</w:t>
      </w:r>
      <w:r>
        <w:rPr>
          <w:rFonts w:eastAsia="Times New Roman"/>
          <w:szCs w:val="24"/>
        </w:rPr>
        <w:t xml:space="preserve"> ότι προπαγανδίζουν τη δυτική εκδοχή της ασυνέχειας του ελληνισμού, επειδή η Δύση αυτό ακριβώς θέλει. </w:t>
      </w:r>
      <w:r>
        <w:rPr>
          <w:rFonts w:eastAsia="Times New Roman"/>
          <w:bCs/>
          <w:shd w:val="clear" w:color="auto" w:fill="FFFFFF"/>
        </w:rPr>
        <w:t>Αλλά</w:t>
      </w:r>
      <w:r>
        <w:rPr>
          <w:rFonts w:eastAsia="Times New Roman"/>
          <w:szCs w:val="24"/>
        </w:rPr>
        <w:t xml:space="preserve">, δεν </w:t>
      </w:r>
      <w:r>
        <w:rPr>
          <w:rFonts w:eastAsia="Times New Roman"/>
          <w:bCs/>
        </w:rPr>
        <w:t>είναι</w:t>
      </w:r>
      <w:r>
        <w:rPr>
          <w:rFonts w:eastAsia="Times New Roman"/>
          <w:szCs w:val="24"/>
        </w:rPr>
        <w:t xml:space="preserve"> μόνο </w:t>
      </w:r>
      <w:r>
        <w:rPr>
          <w:rFonts w:eastAsia="Times New Roman"/>
          <w:szCs w:val="24"/>
        </w:rPr>
        <w:t xml:space="preserve">αυτό. Θέλουν να αλλάξουν τον λαό. Και αν μπορούσαν να τον αλλάξουν, θα τον άλλαζαν. Αυτό θέλετε, να αλλάξετε τον λαό. Γι’ αυτό έρχονται εδώ τα </w:t>
      </w:r>
      <w:r>
        <w:rPr>
          <w:rFonts w:eastAsia="Times New Roman"/>
        </w:rPr>
        <w:t xml:space="preserve">εκατομμύρια των προσφύγων και των λαθρομεταναστών. </w:t>
      </w:r>
    </w:p>
    <w:p w14:paraId="6EA2C547" w14:textId="77777777" w:rsidR="00E41DDC" w:rsidRDefault="007120B1">
      <w:pPr>
        <w:spacing w:after="0" w:line="600" w:lineRule="auto"/>
        <w:ind w:firstLine="720"/>
        <w:jc w:val="both"/>
        <w:rPr>
          <w:rFonts w:eastAsia="Times New Roman"/>
        </w:rPr>
      </w:pPr>
      <w:r>
        <w:rPr>
          <w:rFonts w:eastAsia="Times New Roman"/>
          <w:bCs/>
          <w:shd w:val="clear" w:color="auto" w:fill="FFFFFF"/>
        </w:rPr>
        <w:t>Αλλά</w:t>
      </w:r>
      <w:r>
        <w:rPr>
          <w:rFonts w:eastAsia="Times New Roman"/>
          <w:bCs/>
          <w:shd w:val="clear" w:color="auto" w:fill="FFFFFF"/>
        </w:rPr>
        <w:t>,</w:t>
      </w:r>
      <w:r>
        <w:rPr>
          <w:rFonts w:eastAsia="Times New Roman"/>
        </w:rPr>
        <w:t xml:space="preserve"> έχετε απέναντί σας τη Χρυσή Αυγή, που αγωνίζεται με συνέπεια για έναν μεγάλο σκοπό, να ανήκει η Ελλάδα στους Έλληνες. </w:t>
      </w:r>
    </w:p>
    <w:p w14:paraId="6EA2C548" w14:textId="77777777" w:rsidR="00E41DDC" w:rsidRDefault="007120B1">
      <w:pPr>
        <w:spacing w:after="0" w:line="600" w:lineRule="auto"/>
        <w:ind w:firstLine="709"/>
        <w:jc w:val="center"/>
        <w:rPr>
          <w:rFonts w:eastAsia="Times New Roman" w:cs="Times New Roman"/>
        </w:rPr>
      </w:pPr>
      <w:r>
        <w:rPr>
          <w:rFonts w:eastAsia="Times New Roman" w:cs="Times New Roman"/>
        </w:rPr>
        <w:t>(Χειροκροτήματα από την πτέρυγα της Χρυσής Αυγής)</w:t>
      </w:r>
    </w:p>
    <w:p w14:paraId="6EA2C549" w14:textId="77777777" w:rsidR="00E41DDC" w:rsidRDefault="007120B1">
      <w:pPr>
        <w:spacing w:after="0" w:line="600" w:lineRule="auto"/>
        <w:ind w:firstLine="720"/>
        <w:jc w:val="both"/>
        <w:rPr>
          <w:rFonts w:eastAsia="Times New Roman"/>
        </w:rPr>
      </w:pPr>
      <w:r>
        <w:rPr>
          <w:rFonts w:eastAsia="Times New Roman"/>
        </w:rPr>
        <w:t>Ερχόμαστε σήμερα να συζητήσουμε ένα νομοσχέδιο του Υπουργείου Παιδείας, σχετικό και με</w:t>
      </w:r>
      <w:r>
        <w:rPr>
          <w:rFonts w:eastAsia="Times New Roman"/>
        </w:rPr>
        <w:t xml:space="preserve"> το </w:t>
      </w:r>
      <w:r>
        <w:rPr>
          <w:rFonts w:eastAsia="Times New Roman"/>
        </w:rPr>
        <w:t>τέμενος</w:t>
      </w:r>
      <w:r>
        <w:rPr>
          <w:rFonts w:eastAsia="Times New Roman"/>
        </w:rPr>
        <w:t xml:space="preserve">, το οποίο ιδρύθηκε με απόφαση της </w:t>
      </w:r>
      <w:r>
        <w:rPr>
          <w:rFonts w:eastAsia="Times New Roman"/>
          <w:bCs/>
        </w:rPr>
        <w:t>Βουλή</w:t>
      </w:r>
      <w:r>
        <w:rPr>
          <w:rFonts w:eastAsia="Times New Roman"/>
        </w:rPr>
        <w:t xml:space="preserve">ς. Πριν </w:t>
      </w:r>
      <w:r>
        <w:rPr>
          <w:rFonts w:eastAsia="Times New Roman"/>
          <w:bCs/>
          <w:shd w:val="clear" w:color="auto" w:fill="FFFFFF"/>
        </w:rPr>
        <w:t>όμως</w:t>
      </w:r>
      <w:r>
        <w:rPr>
          <w:rFonts w:eastAsia="Times New Roman"/>
        </w:rPr>
        <w:t xml:space="preserve"> ιδρυθεί το </w:t>
      </w:r>
      <w:r>
        <w:rPr>
          <w:rFonts w:eastAsia="Times New Roman"/>
        </w:rPr>
        <w:t>τέμενος</w:t>
      </w:r>
      <w:r>
        <w:rPr>
          <w:rFonts w:eastAsia="Times New Roman"/>
        </w:rPr>
        <w:t xml:space="preserve">, έπρεπε να αλλάξει ένας νόμος. Έτσι, η </w:t>
      </w:r>
      <w:r>
        <w:rPr>
          <w:rFonts w:eastAsia="Times New Roman"/>
          <w:bCs/>
        </w:rPr>
        <w:t>κυβέρνηση</w:t>
      </w:r>
      <w:r>
        <w:rPr>
          <w:rFonts w:eastAsia="Times New Roman"/>
        </w:rPr>
        <w:t xml:space="preserve"> </w:t>
      </w:r>
      <w:r>
        <w:rPr>
          <w:rFonts w:eastAsia="Times New Roman"/>
        </w:rPr>
        <w:t>Σαμαρά</w:t>
      </w:r>
      <w:r>
        <w:rPr>
          <w:rFonts w:eastAsia="Times New Roman"/>
        </w:rPr>
        <w:t xml:space="preserve"> </w:t>
      </w:r>
      <w:r>
        <w:rPr>
          <w:rFonts w:eastAsia="Times New Roman"/>
        </w:rPr>
        <w:t>–</w:t>
      </w:r>
      <w:r>
        <w:rPr>
          <w:rFonts w:eastAsia="Times New Roman"/>
        </w:rPr>
        <w:t xml:space="preserve"> </w:t>
      </w:r>
      <w:r>
        <w:rPr>
          <w:rFonts w:eastAsia="Times New Roman"/>
        </w:rPr>
        <w:t xml:space="preserve">Βενιζέλου με τον ν.4301/2014, </w:t>
      </w:r>
      <w:proofErr w:type="spellStart"/>
      <w:r>
        <w:rPr>
          <w:rFonts w:eastAsia="Times New Roman"/>
        </w:rPr>
        <w:t>άρθρον</w:t>
      </w:r>
      <w:proofErr w:type="spellEnd"/>
      <w:r>
        <w:rPr>
          <w:rFonts w:eastAsia="Times New Roman"/>
        </w:rPr>
        <w:t xml:space="preserve"> 9, κατήργησε το απαραίτητο –μέχρι τη στιγμή που νομοθετήθηκε αυτό το πράγμα– σ</w:t>
      </w:r>
      <w:r>
        <w:rPr>
          <w:rFonts w:eastAsia="Times New Roman"/>
        </w:rPr>
        <w:t xml:space="preserve">τοιχείο, της άδειας που έπρεπε να δώσει ο οικείος Μητροπολίτης. </w:t>
      </w:r>
    </w:p>
    <w:p w14:paraId="6EA2C54A" w14:textId="77777777" w:rsidR="00E41DDC" w:rsidRDefault="007120B1">
      <w:pPr>
        <w:spacing w:after="0" w:line="600" w:lineRule="auto"/>
        <w:ind w:firstLine="720"/>
        <w:jc w:val="both"/>
        <w:rPr>
          <w:rFonts w:eastAsia="Times New Roman"/>
        </w:rPr>
      </w:pPr>
      <w:r>
        <w:rPr>
          <w:rFonts w:eastAsia="Times New Roman"/>
        </w:rPr>
        <w:t xml:space="preserve">Και αυτό το ψήφισε και το </w:t>
      </w:r>
      <w:r>
        <w:rPr>
          <w:rFonts w:eastAsia="Times New Roman"/>
        </w:rPr>
        <w:t xml:space="preserve">κόμμα </w:t>
      </w:r>
      <w:r>
        <w:rPr>
          <w:rFonts w:eastAsia="Times New Roman"/>
        </w:rPr>
        <w:t xml:space="preserve">του πολιτικού συνεταίρου σας του κ. Πάνου Καμμένου, ο οποίος άνοιξε τις πύλες με τον τρόπο αυτό, ούτως ώστε να γίνουν τα τεμένη. </w:t>
      </w:r>
      <w:r>
        <w:rPr>
          <w:rFonts w:eastAsia="Times New Roman"/>
          <w:bCs/>
        </w:rPr>
        <w:t>Κ</w:t>
      </w:r>
      <w:r>
        <w:rPr>
          <w:rFonts w:eastAsia="Times New Roman"/>
        </w:rPr>
        <w:t>ατά τα άλλα, ψηφοθηρώντας, θα</w:t>
      </w:r>
      <w:r>
        <w:rPr>
          <w:rFonts w:eastAsia="Times New Roman"/>
        </w:rPr>
        <w:t xml:space="preserve"> καταψηφίσει το νομοσχέδιο. </w:t>
      </w:r>
    </w:p>
    <w:p w14:paraId="6EA2C54B" w14:textId="77777777" w:rsidR="00E41DDC" w:rsidRDefault="007120B1">
      <w:pPr>
        <w:spacing w:after="0" w:line="600" w:lineRule="auto"/>
        <w:ind w:firstLine="720"/>
        <w:jc w:val="both"/>
        <w:rPr>
          <w:rFonts w:eastAsia="Times New Roman"/>
        </w:rPr>
      </w:pPr>
      <w:r>
        <w:rPr>
          <w:rFonts w:eastAsia="Times New Roman"/>
        </w:rPr>
        <w:t xml:space="preserve">Πώς δέχεστε </w:t>
      </w:r>
      <w:r>
        <w:rPr>
          <w:rFonts w:eastAsia="Times New Roman"/>
        </w:rPr>
        <w:t>ως</w:t>
      </w:r>
      <w:r>
        <w:rPr>
          <w:rFonts w:eastAsia="Times New Roman"/>
        </w:rPr>
        <w:t xml:space="preserve"> </w:t>
      </w:r>
      <w:r>
        <w:rPr>
          <w:rFonts w:eastAsia="Times New Roman"/>
          <w:bCs/>
        </w:rPr>
        <w:t>Κυβέρνηση</w:t>
      </w:r>
      <w:r>
        <w:rPr>
          <w:rFonts w:eastAsia="Times New Roman"/>
        </w:rPr>
        <w:t xml:space="preserve"> να καταψηφίζει το </w:t>
      </w:r>
      <w:r>
        <w:rPr>
          <w:rFonts w:eastAsia="Times New Roman"/>
        </w:rPr>
        <w:t xml:space="preserve">κόμμα </w:t>
      </w:r>
      <w:r>
        <w:rPr>
          <w:rFonts w:eastAsia="Times New Roman"/>
        </w:rPr>
        <w:t>με το οποίο συγκυβερνάτε</w:t>
      </w:r>
      <w:r>
        <w:rPr>
          <w:rFonts w:eastAsia="Times New Roman"/>
        </w:rPr>
        <w:t>,</w:t>
      </w:r>
      <w:r>
        <w:rPr>
          <w:rFonts w:eastAsia="Times New Roman"/>
        </w:rPr>
        <w:t xml:space="preserve"> ένα νομοσχέδιο; Παραιτηθείτε! Χάνετε τη δεδηλωμένη επί του προκειμένου. </w:t>
      </w:r>
      <w:r>
        <w:rPr>
          <w:rFonts w:eastAsia="Times New Roman"/>
          <w:bCs/>
          <w:shd w:val="clear" w:color="auto" w:fill="FFFFFF"/>
        </w:rPr>
        <w:t>Όμως</w:t>
      </w:r>
      <w:r>
        <w:rPr>
          <w:rFonts w:eastAsia="Times New Roman"/>
        </w:rPr>
        <w:t>, έχετε μαξιλαράκι</w:t>
      </w:r>
      <w:r>
        <w:rPr>
          <w:rFonts w:eastAsia="Times New Roman"/>
        </w:rPr>
        <w:t xml:space="preserve"> </w:t>
      </w:r>
      <w:r>
        <w:rPr>
          <w:rFonts w:eastAsia="Times New Roman"/>
        </w:rPr>
        <w:t xml:space="preserve">τους άλλους κοσμοπολίτες και διεθνιστές από το ΠΑΣΟΚ και </w:t>
      </w:r>
      <w:r>
        <w:rPr>
          <w:rFonts w:eastAsia="Times New Roman"/>
        </w:rPr>
        <w:t xml:space="preserve">από το Ποτάμι, οι οποίοι θα συμφωνήσουν. </w:t>
      </w:r>
    </w:p>
    <w:p w14:paraId="6EA2C54C" w14:textId="77777777" w:rsidR="00E41DDC" w:rsidRDefault="007120B1">
      <w:pPr>
        <w:spacing w:after="0" w:line="600" w:lineRule="auto"/>
        <w:ind w:firstLine="720"/>
        <w:jc w:val="both"/>
        <w:rPr>
          <w:rFonts w:eastAsia="Times New Roman"/>
        </w:rPr>
      </w:pPr>
      <w:r>
        <w:rPr>
          <w:rFonts w:eastAsia="Times New Roman"/>
        </w:rPr>
        <w:t xml:space="preserve">Έρχομαι στο άρθρο 1 του νομοσχεδίου, το οποίο </w:t>
      </w:r>
      <w:r>
        <w:rPr>
          <w:rFonts w:eastAsia="Times New Roman"/>
          <w:bCs/>
        </w:rPr>
        <w:t>είναι</w:t>
      </w:r>
      <w:r>
        <w:rPr>
          <w:rFonts w:eastAsia="Times New Roman"/>
        </w:rPr>
        <w:t xml:space="preserve"> σχετικό με την επιλογή των διευθυντών των σχολείων. Είχατε κάνει ένα τραγελαφικό νομοθέτημα, σύμφωνα με το οποίο έπρεπε να γίνονται εκλογές ανάμεσα στους καθηγητέ</w:t>
      </w:r>
      <w:r>
        <w:rPr>
          <w:rFonts w:eastAsia="Times New Roman"/>
        </w:rPr>
        <w:t xml:space="preserve">ς και έτσι να βγαίνει ο διευθυντής του σχολείου. </w:t>
      </w:r>
    </w:p>
    <w:p w14:paraId="6EA2C54D" w14:textId="77777777" w:rsidR="00E41DDC" w:rsidRDefault="007120B1">
      <w:pPr>
        <w:spacing w:after="0" w:line="600" w:lineRule="auto"/>
        <w:ind w:firstLine="720"/>
        <w:jc w:val="both"/>
        <w:rPr>
          <w:rFonts w:eastAsia="Times New Roman"/>
        </w:rPr>
      </w:pPr>
      <w:r>
        <w:rPr>
          <w:rFonts w:eastAsia="Times New Roman"/>
        </w:rPr>
        <w:t xml:space="preserve">Το </w:t>
      </w:r>
      <w:r>
        <w:rPr>
          <w:rFonts w:eastAsia="Times New Roman"/>
          <w:bCs/>
          <w:shd w:val="clear" w:color="auto" w:fill="FFFFFF"/>
        </w:rPr>
        <w:t>Συμβούλιο της Επικρατείας</w:t>
      </w:r>
      <w:r>
        <w:rPr>
          <w:rFonts w:eastAsia="Times New Roman"/>
        </w:rPr>
        <w:t xml:space="preserve"> πολύ σωστά κατήγγειλε το ζήτημα αυτό και έτσι τώρα έρχεστε με νέο νόμο, όπου φτιάχνετε περιφερειακά υπηρεσιακά συμβούλια, που θα έχουν καθοριστικό λόγο για την επιλογή των διευθ</w:t>
      </w:r>
      <w:r>
        <w:rPr>
          <w:rFonts w:eastAsia="Times New Roman"/>
        </w:rPr>
        <w:t xml:space="preserve">υντών. </w:t>
      </w:r>
      <w:r>
        <w:rPr>
          <w:rFonts w:eastAsia="Times New Roman"/>
          <w:bCs/>
          <w:shd w:val="clear" w:color="auto" w:fill="FFFFFF"/>
        </w:rPr>
        <w:t>Όμως</w:t>
      </w:r>
      <w:r>
        <w:rPr>
          <w:rFonts w:eastAsia="Times New Roman"/>
        </w:rPr>
        <w:t xml:space="preserve">, από τους επτά του συμβουλίου αυτού μόνο οι δύο </w:t>
      </w:r>
      <w:r>
        <w:rPr>
          <w:rFonts w:eastAsia="Times New Roman"/>
          <w:bCs/>
        </w:rPr>
        <w:t>είναι</w:t>
      </w:r>
      <w:r>
        <w:rPr>
          <w:rFonts w:eastAsia="Times New Roman"/>
        </w:rPr>
        <w:t xml:space="preserve"> αιρετοί. Οι άλλοι πέντε </w:t>
      </w:r>
      <w:r>
        <w:rPr>
          <w:rFonts w:eastAsia="Times New Roman"/>
          <w:bCs/>
        </w:rPr>
        <w:t>είναι</w:t>
      </w:r>
      <w:r>
        <w:rPr>
          <w:rFonts w:eastAsia="Times New Roman"/>
        </w:rPr>
        <w:t xml:space="preserve"> διορισμένοι από το Υπουργείο. Ως εκ τούτου, τοποθετείτε κομισάριους, για να ελέγξετε και αυτό το ζήτημα. </w:t>
      </w:r>
    </w:p>
    <w:p w14:paraId="6EA2C54E" w14:textId="77777777" w:rsidR="00E41DDC" w:rsidRDefault="007120B1">
      <w:pPr>
        <w:spacing w:after="0" w:line="600" w:lineRule="auto"/>
        <w:ind w:firstLine="720"/>
        <w:jc w:val="both"/>
        <w:rPr>
          <w:rFonts w:eastAsia="Times New Roman"/>
        </w:rPr>
      </w:pPr>
      <w:r>
        <w:rPr>
          <w:rFonts w:eastAsia="Times New Roman"/>
        </w:rPr>
        <w:t xml:space="preserve">Έρχομαι στο άρθρο 5, τώρα, του περίφημου </w:t>
      </w:r>
      <w:r>
        <w:rPr>
          <w:rFonts w:eastAsia="Times New Roman"/>
        </w:rPr>
        <w:t>τεμένους</w:t>
      </w:r>
      <w:r>
        <w:rPr>
          <w:rFonts w:eastAsia="Times New Roman"/>
        </w:rPr>
        <w:t xml:space="preserve">, το </w:t>
      </w:r>
      <w:r>
        <w:rPr>
          <w:rFonts w:eastAsia="Times New Roman"/>
        </w:rPr>
        <w:t xml:space="preserve">οποίο κάνετε νομικό πρόσωπο ιδιωτικού δικαίου. Θα πληρώνει ο ελληνικός λαός, που λιμοκτονεί, όλα τα έξοδα για το </w:t>
      </w:r>
      <w:r>
        <w:rPr>
          <w:rFonts w:eastAsia="Times New Roman"/>
        </w:rPr>
        <w:t xml:space="preserve">τέμενος </w:t>
      </w:r>
      <w:r>
        <w:rPr>
          <w:rFonts w:eastAsia="Times New Roman"/>
        </w:rPr>
        <w:t xml:space="preserve">αυτό. </w:t>
      </w:r>
    </w:p>
    <w:p w14:paraId="6EA2C54F" w14:textId="77777777" w:rsidR="00E41DDC" w:rsidRDefault="007120B1">
      <w:pPr>
        <w:spacing w:after="0" w:line="600" w:lineRule="auto"/>
        <w:ind w:firstLine="720"/>
        <w:jc w:val="both"/>
        <w:rPr>
          <w:rFonts w:eastAsia="Times New Roman"/>
        </w:rPr>
      </w:pPr>
      <w:r>
        <w:rPr>
          <w:rFonts w:eastAsia="Times New Roman"/>
        </w:rPr>
        <w:t xml:space="preserve">Και βάζετε κυριολεκτικά και μια βόμβα στα θεμέλια της ελληνικής κοινωνίας, λέγοντας ότι στο επταμελές αυτό διοικητικό συμβούλιο θα </w:t>
      </w:r>
      <w:r>
        <w:rPr>
          <w:rFonts w:eastAsia="Times New Roman"/>
          <w:bCs/>
        </w:rPr>
        <w:t>είναι</w:t>
      </w:r>
      <w:r>
        <w:rPr>
          <w:rFonts w:eastAsia="Times New Roman"/>
        </w:rPr>
        <w:t xml:space="preserve"> και δύο εκπρόσωποι της μουσουλμανικής κοινότητος των μουσουλμάνων της Αττικής, με κριτήριο την απήχησή τους. </w:t>
      </w:r>
    </w:p>
    <w:p w14:paraId="6EA2C550" w14:textId="77777777" w:rsidR="00E41DDC" w:rsidRDefault="007120B1">
      <w:pPr>
        <w:spacing w:after="0" w:line="600" w:lineRule="auto"/>
        <w:ind w:firstLine="720"/>
        <w:jc w:val="both"/>
        <w:rPr>
          <w:rFonts w:eastAsia="Times New Roman"/>
        </w:rPr>
      </w:pPr>
      <w:r>
        <w:rPr>
          <w:rFonts w:eastAsia="Times New Roman"/>
        </w:rPr>
        <w:t>Τι θα κάν</w:t>
      </w:r>
      <w:r>
        <w:rPr>
          <w:rFonts w:eastAsia="Times New Roman"/>
        </w:rPr>
        <w:t xml:space="preserve">ετε; Εκλογές στους μουσουλμάνους μέσα στην Αθήνα; Έχετε τρελαθεί εντελώς; Διαλύετε τελείως την Ελλάδα; </w:t>
      </w:r>
    </w:p>
    <w:p w14:paraId="6EA2C551" w14:textId="77777777" w:rsidR="00E41DDC" w:rsidRDefault="007120B1">
      <w:pPr>
        <w:spacing w:after="0" w:line="600" w:lineRule="auto"/>
        <w:ind w:firstLine="720"/>
        <w:jc w:val="both"/>
        <w:rPr>
          <w:rFonts w:eastAsia="Times New Roman"/>
        </w:rPr>
      </w:pPr>
      <w:r>
        <w:rPr>
          <w:rFonts w:eastAsia="Times New Roman"/>
        </w:rPr>
        <w:t>Η Χρυσή Αυγή θα καταψηφίσει το νομοσχέδιο σας, θα καταγγείλει τις σταλινικές μεθόδους του αποκλεισμού της και θα προχωρήσει μπροστά με ψηλά τις σημαίες.</w:t>
      </w:r>
      <w:r>
        <w:rPr>
          <w:rFonts w:eastAsia="Times New Roman"/>
        </w:rPr>
        <w:t xml:space="preserve"> Δεν μας σταματάνε ούτε τα ουρλιαχτά σας ούτε οι ύβρεις σας ούτε οι αποκλεισμοί σας. Θα νικήσουμε, γιατί </w:t>
      </w:r>
      <w:r>
        <w:rPr>
          <w:rFonts w:eastAsia="Times New Roman"/>
          <w:bCs/>
        </w:rPr>
        <w:t>είναι</w:t>
      </w:r>
      <w:r>
        <w:rPr>
          <w:rFonts w:eastAsia="Times New Roman"/>
        </w:rPr>
        <w:t xml:space="preserve"> το δίκαιον του έθνους. </w:t>
      </w:r>
    </w:p>
    <w:p w14:paraId="6EA2C552" w14:textId="77777777" w:rsidR="00E41DDC" w:rsidRDefault="007120B1">
      <w:pPr>
        <w:spacing w:after="0" w:line="600" w:lineRule="auto"/>
        <w:ind w:firstLine="720"/>
        <w:jc w:val="center"/>
        <w:rPr>
          <w:rFonts w:eastAsia="Times New Roman"/>
        </w:rPr>
      </w:pPr>
      <w:r>
        <w:rPr>
          <w:rFonts w:eastAsia="Times New Roman"/>
        </w:rPr>
        <w:t>(Χειροκροτήματα από την πτέρυγα της Χρυσής Αυγής)</w:t>
      </w:r>
    </w:p>
    <w:p w14:paraId="6EA2C553" w14:textId="77777777" w:rsidR="00E41DDC" w:rsidRDefault="007120B1">
      <w:pPr>
        <w:spacing w:after="0"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Προχωρούμε με την </w:t>
      </w:r>
      <w:r>
        <w:rPr>
          <w:rFonts w:eastAsia="Times New Roman" w:cs="Times New Roman"/>
          <w:bCs/>
          <w:shd w:val="clear" w:color="auto" w:fill="FFFFFF"/>
        </w:rPr>
        <w:t>Κοινοβουλευτική Εκπ</w:t>
      </w:r>
      <w:r>
        <w:rPr>
          <w:rFonts w:eastAsia="Times New Roman" w:cs="Times New Roman"/>
          <w:bCs/>
          <w:shd w:val="clear" w:color="auto" w:fill="FFFFFF"/>
        </w:rPr>
        <w:t>ρόσωπο</w:t>
      </w:r>
      <w:r>
        <w:rPr>
          <w:rFonts w:eastAsia="Times New Roman" w:cs="Times New Roman"/>
        </w:rPr>
        <w:t xml:space="preserve"> του ΣΥΡΙΖΑ </w:t>
      </w:r>
      <w:r>
        <w:rPr>
          <w:rFonts w:eastAsia="Times New Roman" w:cs="Times New Roman"/>
        </w:rPr>
        <w:t xml:space="preserve">κ. </w:t>
      </w:r>
      <w:r>
        <w:rPr>
          <w:rFonts w:eastAsia="Times New Roman" w:cs="Times New Roman"/>
        </w:rPr>
        <w:t xml:space="preserve">Φωτεινή </w:t>
      </w:r>
      <w:proofErr w:type="spellStart"/>
      <w:r>
        <w:rPr>
          <w:rFonts w:eastAsia="Times New Roman" w:cs="Times New Roman"/>
        </w:rPr>
        <w:t>Βάκη</w:t>
      </w:r>
      <w:proofErr w:type="spellEnd"/>
      <w:r>
        <w:rPr>
          <w:rFonts w:eastAsia="Times New Roman" w:cs="Times New Roman"/>
        </w:rPr>
        <w:t xml:space="preserve"> για δώδεκα λεπτά. </w:t>
      </w:r>
    </w:p>
    <w:p w14:paraId="6EA2C554" w14:textId="77777777" w:rsidR="00E41DDC" w:rsidRDefault="007120B1">
      <w:pPr>
        <w:spacing w:after="0" w:line="600" w:lineRule="auto"/>
        <w:ind w:firstLine="720"/>
        <w:jc w:val="both"/>
        <w:rPr>
          <w:rFonts w:eastAsia="Times New Roman" w:cs="Times New Roman"/>
        </w:rPr>
      </w:pPr>
      <w:r>
        <w:rPr>
          <w:rFonts w:eastAsia="Times New Roman" w:cs="Times New Roman"/>
          <w:b/>
        </w:rPr>
        <w:t>ΦΩΤΕΙΝΗ ΒΑΚΗ:</w:t>
      </w:r>
      <w:r>
        <w:rPr>
          <w:rFonts w:eastAsia="Times New Roman" w:cs="Times New Roman"/>
        </w:rPr>
        <w:t xml:space="preserve"> Ευχαριστώ, κύριε Πρόεδρε.  </w:t>
      </w:r>
    </w:p>
    <w:p w14:paraId="6EA2C555" w14:textId="77777777" w:rsidR="00E41DDC" w:rsidRDefault="007120B1">
      <w:pPr>
        <w:spacing w:after="0" w:line="600" w:lineRule="auto"/>
        <w:ind w:firstLine="720"/>
        <w:jc w:val="both"/>
        <w:rPr>
          <w:rFonts w:eastAsia="Times New Roman" w:cs="Times New Roman"/>
        </w:rPr>
      </w:pPr>
      <w:r>
        <w:rPr>
          <w:rFonts w:eastAsia="Times New Roman" w:cs="Times New Roman"/>
        </w:rPr>
        <w:t xml:space="preserve">Κυρίες και κύριοι Βουλευτές, καλούμαστε σήμερα με το πρώτο </w:t>
      </w:r>
      <w:r>
        <w:rPr>
          <w:rFonts w:eastAsia="Times New Roman"/>
        </w:rPr>
        <w:t>άρθρο</w:t>
      </w:r>
      <w:r>
        <w:rPr>
          <w:rFonts w:eastAsia="Times New Roman" w:cs="Times New Roman"/>
        </w:rPr>
        <w:t xml:space="preserve"> του προς ψήφιση νομοσχεδίου να τροποποιήσουμε τον τρόπο επιλογής των διευθυντών των σχολικών μον</w:t>
      </w:r>
      <w:r>
        <w:rPr>
          <w:rFonts w:eastAsia="Times New Roman" w:cs="Times New Roman"/>
        </w:rPr>
        <w:t xml:space="preserve">άδων πρωτοβάθμιας, δευτεροβάθμιας και ειδικής εκπαίδευσης, που προέβλεπε ο ν.4317/2015, κατόπιν της απόφασης της </w:t>
      </w:r>
      <w:r>
        <w:rPr>
          <w:rFonts w:eastAsia="Times New Roman" w:cs="Times New Roman"/>
        </w:rPr>
        <w:t xml:space="preserve">ολομέλειας </w:t>
      </w:r>
      <w:r>
        <w:rPr>
          <w:rFonts w:eastAsia="Times New Roman" w:cs="Times New Roman"/>
        </w:rPr>
        <w:t xml:space="preserve">του </w:t>
      </w:r>
      <w:r>
        <w:rPr>
          <w:rFonts w:eastAsia="Times New Roman" w:cs="Times New Roman"/>
          <w:bCs/>
          <w:shd w:val="clear" w:color="auto" w:fill="FFFFFF"/>
        </w:rPr>
        <w:t>Συμβουλίου της Επικρατείας</w:t>
      </w:r>
      <w:r>
        <w:rPr>
          <w:rFonts w:eastAsia="Times New Roman" w:cs="Times New Roman"/>
        </w:rPr>
        <w:t xml:space="preserve">. Πρόκειται για την Απόφαση 711/2017. </w:t>
      </w:r>
    </w:p>
    <w:p w14:paraId="6EA2C55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διάκριση των εξουσιών, ακρογωνι</w:t>
      </w:r>
      <w:r>
        <w:rPr>
          <w:rFonts w:eastAsia="Times New Roman" w:cs="Times New Roman"/>
          <w:szCs w:val="24"/>
        </w:rPr>
        <w:t xml:space="preserve">αίος λίθος του δημοκρατικού πολιτεύματος και μεγάλη νεωτερική παρακαταθήκη, επιτάσσει τον σεβασμό και την πλήρη συμμόρφωση στις αποφάσεις της </w:t>
      </w:r>
      <w:r>
        <w:rPr>
          <w:rFonts w:eastAsia="Times New Roman" w:cs="Times New Roman"/>
          <w:szCs w:val="24"/>
        </w:rPr>
        <w:t>δικαιοσύνης</w:t>
      </w:r>
      <w:r>
        <w:rPr>
          <w:rFonts w:eastAsia="Times New Roman" w:cs="Times New Roman"/>
          <w:szCs w:val="24"/>
        </w:rPr>
        <w:t xml:space="preserve">. Επιβάλλει ότι η </w:t>
      </w:r>
      <w:r>
        <w:rPr>
          <w:rFonts w:eastAsia="Times New Roman" w:cs="Times New Roman"/>
          <w:szCs w:val="24"/>
        </w:rPr>
        <w:t xml:space="preserve">δικαιοσύνη </w:t>
      </w:r>
      <w:r>
        <w:rPr>
          <w:rFonts w:eastAsia="Times New Roman" w:cs="Times New Roman"/>
          <w:szCs w:val="24"/>
        </w:rPr>
        <w:t xml:space="preserve">οφείλει πάντοτε να λειτουργεί αμερόληπτα, απρόσκοπτα, τυφλά. </w:t>
      </w:r>
    </w:p>
    <w:p w14:paraId="6EA2C55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Φυσικά, όσον</w:t>
      </w:r>
      <w:r>
        <w:rPr>
          <w:rFonts w:eastAsia="Times New Roman" w:cs="Times New Roman"/>
          <w:szCs w:val="24"/>
        </w:rPr>
        <w:t xml:space="preserve"> αφορά ειλημμένες αποφάσεις, και οι </w:t>
      </w:r>
      <w:proofErr w:type="spellStart"/>
      <w:r>
        <w:rPr>
          <w:rFonts w:eastAsia="Times New Roman" w:cs="Times New Roman"/>
          <w:szCs w:val="24"/>
        </w:rPr>
        <w:t>κρίνονες</w:t>
      </w:r>
      <w:proofErr w:type="spellEnd"/>
      <w:r>
        <w:rPr>
          <w:rFonts w:eastAsia="Times New Roman" w:cs="Times New Roman"/>
          <w:szCs w:val="24"/>
        </w:rPr>
        <w:t xml:space="preserve"> κρίνονται. Δεν προτίθεμαι να εκφέρω κρίση για την απόφαση του Συμβουλίου της Επικρατείας. Οφείλω όμως να υπερασπιστώ έναν νόμο, τον ν.4317/2015, τον οποίο τότε είχα την τιμή να υπερασπιστώ ένθερμα από τούτο εδώ </w:t>
      </w:r>
      <w:r>
        <w:rPr>
          <w:rFonts w:eastAsia="Times New Roman" w:cs="Times New Roman"/>
          <w:szCs w:val="24"/>
        </w:rPr>
        <w:t>το Βήμα ως ειδική αγορήτρια. Και ήταν ένας νόμος, που συνιστούσε νομοθετικό ενδιαίτημα διαχρονικών αιτημάτων και αγώνων, δημοκρατικών πόθων και αγωνίας της εκπαιδευτικής κοινότητας. Το έχω υπογραμμίσει άλλωστε πολλές φορές ότι στην πατρίδα μας η ιστορία το</w:t>
      </w:r>
      <w:r>
        <w:rPr>
          <w:rFonts w:eastAsia="Times New Roman" w:cs="Times New Roman"/>
          <w:szCs w:val="24"/>
        </w:rPr>
        <w:t xml:space="preserve">υ εκπαιδευτικού κινήματος είναι ταυτισμένη με τους αγώνες για </w:t>
      </w:r>
      <w:r>
        <w:rPr>
          <w:rFonts w:eastAsia="Times New Roman" w:cs="Times New Roman"/>
          <w:szCs w:val="24"/>
        </w:rPr>
        <w:t>δημοκρατία</w:t>
      </w:r>
      <w:r>
        <w:rPr>
          <w:rFonts w:eastAsia="Times New Roman" w:cs="Times New Roman"/>
          <w:szCs w:val="24"/>
        </w:rPr>
        <w:t xml:space="preserve">, τους αγώνες για την άρση των ανισοτήτων που επιφέρει το ιδεώδες της δημόσιας και δωρεάν παιδείας. </w:t>
      </w:r>
    </w:p>
    <w:p w14:paraId="6EA2C55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Εκείνη λοιπόν την άνοιξη του 2015 η ψήφιση της συμμετοχής των συλλόγων διδασκόντων </w:t>
      </w:r>
      <w:r>
        <w:rPr>
          <w:rFonts w:eastAsia="Times New Roman" w:cs="Times New Roman"/>
          <w:szCs w:val="24"/>
        </w:rPr>
        <w:t xml:space="preserve">στην επιλογή διευθυντών και διευθυντριών με μυστική ψηφοφορία, η πραγμάτωση με άλλα λόγια της αιρετής διοίκησης, ζωογόνησε τη </w:t>
      </w:r>
      <w:r>
        <w:rPr>
          <w:rFonts w:eastAsia="Times New Roman" w:cs="Times New Roman"/>
          <w:szCs w:val="24"/>
        </w:rPr>
        <w:t>δημοκρατία</w:t>
      </w:r>
      <w:r>
        <w:rPr>
          <w:rFonts w:eastAsia="Times New Roman" w:cs="Times New Roman"/>
          <w:szCs w:val="24"/>
        </w:rPr>
        <w:t>, ανατρέποντας, όσο μπορούσε, ένα στρεβλά ιεραρχικό σύστημα, αναβάθμισε τον ρόλο του συλλόγου διδασκόντων από συμβουλευτ</w:t>
      </w:r>
      <w:r>
        <w:rPr>
          <w:rFonts w:eastAsia="Times New Roman" w:cs="Times New Roman"/>
          <w:szCs w:val="24"/>
        </w:rPr>
        <w:t xml:space="preserve">ικό σε αποφασιστικό και μετέτρεψε τον διευθυντή του σχολείου σε πρώτο μεταξύ ίσων, ρίχνοντας λίγο φως στο μαύρο, που δεν είχε πέσει μόνο στην ΕΡΤ, αλλά και στην εκπαίδευση. </w:t>
      </w:r>
    </w:p>
    <w:p w14:paraId="6EA2C55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Για να μην ξεχνιόμαστε, εκπαιδευτικοί τελούσαν υπό το καθεστώς του τρόπου της διαθεσιμότητας και επιστρατεύονταν προληπτικά με βάση ένα καμουφλαρισμένο ιδιώνυμο, που θεωρούσε ανάρμοστη συμπεριφορά τη συμμετοχή του σε διαδηλώσεις και απεργίες. </w:t>
      </w:r>
    </w:p>
    <w:p w14:paraId="6EA2C55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Οι εκπαιδευτ</w:t>
      </w:r>
      <w:r>
        <w:rPr>
          <w:rFonts w:eastAsia="Times New Roman" w:cs="Times New Roman"/>
          <w:szCs w:val="24"/>
        </w:rPr>
        <w:t xml:space="preserve">ικοί είχαν γίνει διεκπεραιωτές έργου χωρίς δικαίωμα ισότιμης συμμετοχής στο περιεχόμενό του και στη συνολική λειτουργία της σχολικής μονάδας. Βεβαίως, τους διευθυντές τους είχατε κάνει μάνατζερ που αξιολογούσαν συναδέλφους, </w:t>
      </w:r>
      <w:proofErr w:type="spellStart"/>
      <w:r>
        <w:rPr>
          <w:rFonts w:eastAsia="Times New Roman" w:cs="Times New Roman"/>
          <w:szCs w:val="24"/>
        </w:rPr>
        <w:t>υποτασσόμενοι</w:t>
      </w:r>
      <w:proofErr w:type="spellEnd"/>
      <w:r>
        <w:rPr>
          <w:rFonts w:eastAsia="Times New Roman" w:cs="Times New Roman"/>
          <w:szCs w:val="24"/>
        </w:rPr>
        <w:t xml:space="preserve"> στα κελεύσματα της</w:t>
      </w:r>
      <w:r>
        <w:rPr>
          <w:rFonts w:eastAsia="Times New Roman" w:cs="Times New Roman"/>
          <w:szCs w:val="24"/>
        </w:rPr>
        <w:t xml:space="preserve"> αγοράς. Και δεν ήταν οι άριστοι βεβαίως, αλλά οι αρεστοί. </w:t>
      </w:r>
    </w:p>
    <w:p w14:paraId="6EA2C55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Διότι, αγαπητές και αγαπητοί συνάδελφοι της Αντιπολίτευσης, για να μην ξεχνιόμαστε, η λυσσαλέα μάχη που είχατε δώσει την άνοιξη του 2015, η λυσσαλέα μάχη που είχε δώσει η Αντιπολίτευση και ιδιαίτε</w:t>
      </w:r>
      <w:r>
        <w:rPr>
          <w:rFonts w:eastAsia="Times New Roman" w:cs="Times New Roman"/>
          <w:szCs w:val="24"/>
        </w:rPr>
        <w:t>ρα η Νέα Δημοκρατία και το ΠΑΣΟΚ εναντίον της μυστικής ψηφοφορίας για την επιλογή διευθυντών δεν υπαγορευόταν από την ακλόνητη πίστη σας στην αρχή της αξιοκρατίας, αλλά γιατί χειραφετούσε τη μυστική ψηφοφορία από τα παλαιοκομματικά δεσμά που είχατε δημιουρ</w:t>
      </w:r>
      <w:r>
        <w:rPr>
          <w:rFonts w:eastAsia="Times New Roman" w:cs="Times New Roman"/>
          <w:szCs w:val="24"/>
        </w:rPr>
        <w:t xml:space="preserve">γήσει για τη δημόσια εκπαίδευση, ανέτρεπε τα συγκοινωνούντα δοχεία ανάμεσα στο πολιτικό σύστημα και την εκπαιδευτική διοίκηση κι έβαζε τέλος στην αδιαφανή επιλογή «ημετέρων» με βασικό εργαλείο αποκλεισμού των άλλων στη συνέντευξη. </w:t>
      </w:r>
    </w:p>
    <w:p w14:paraId="6EA2C55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Θέλετε να θυμίσουμε και </w:t>
      </w:r>
      <w:r>
        <w:rPr>
          <w:rFonts w:eastAsia="Times New Roman" w:cs="Times New Roman"/>
          <w:szCs w:val="24"/>
        </w:rPr>
        <w:t xml:space="preserve">κάποια παραδείγματα; Ποιοι ήταν άραγε οι υποψήφιοι διευθυντές το 2007; Οι υποψήφιοι διευθυντές του 2007, πολλοί εξ αυτών, ήταν αιρετοί εκπρόσωποι </w:t>
      </w:r>
      <w:r>
        <w:rPr>
          <w:rFonts w:eastAsia="Times New Roman" w:cs="Times New Roman"/>
          <w:szCs w:val="24"/>
        </w:rPr>
        <w:t xml:space="preserve">της </w:t>
      </w:r>
      <w:r>
        <w:rPr>
          <w:rFonts w:eastAsia="Times New Roman" w:cs="Times New Roman"/>
          <w:szCs w:val="24"/>
        </w:rPr>
        <w:t xml:space="preserve">ΔΑΚΕ και ΠΑΣΚ. Παρά κι ενάντια δε στις αποφάσεις των συνδικαλιστικών οργάνων και στην </w:t>
      </w:r>
      <w:r>
        <w:rPr>
          <w:rFonts w:eastAsia="Times New Roman" w:cs="Times New Roman"/>
          <w:szCs w:val="24"/>
        </w:rPr>
        <w:t xml:space="preserve">απόφαση </w:t>
      </w:r>
      <w:r>
        <w:rPr>
          <w:rFonts w:eastAsia="Times New Roman" w:cs="Times New Roman"/>
          <w:szCs w:val="24"/>
        </w:rPr>
        <w:t xml:space="preserve">759/2005 του Διοικητικού Εφετείου της Αθήνας, δεν είχαν τη στοιχειώδη ευθιξία να </w:t>
      </w:r>
      <w:proofErr w:type="spellStart"/>
      <w:r>
        <w:rPr>
          <w:rFonts w:eastAsia="Times New Roman" w:cs="Times New Roman"/>
          <w:szCs w:val="24"/>
        </w:rPr>
        <w:t>αυτοεξαιρεθούν</w:t>
      </w:r>
      <w:proofErr w:type="spellEnd"/>
      <w:r>
        <w:rPr>
          <w:rFonts w:eastAsia="Times New Roman" w:cs="Times New Roman"/>
          <w:szCs w:val="24"/>
        </w:rPr>
        <w:t xml:space="preserve"> από τη διαδικασία των κρίσεων. Βεβαίως, υπάρχει και κάτι άλλο εδώ. Οι προϊστάμενοι, μέλη των υπηρεσιακών συμβουλίων, είχαν συγγενική σχέση με τους κρινόμενους. </w:t>
      </w:r>
      <w:r>
        <w:rPr>
          <w:rFonts w:eastAsia="Times New Roman" w:cs="Times New Roman"/>
          <w:szCs w:val="24"/>
        </w:rPr>
        <w:t xml:space="preserve">Ανατρέξτε στα πρακτικά των δικαστηρίων εκείνης της εποχής. </w:t>
      </w:r>
    </w:p>
    <w:p w14:paraId="6EA2C55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Αλιεύω αυτά από ένα σημαντικό άρθρο από τον «ΑΓΓΕΛΙΟΦΟΡΟ» τη στήλη «Επωνύμως» της 19</w:t>
      </w:r>
      <w:r>
        <w:rPr>
          <w:rFonts w:eastAsia="Times New Roman" w:cs="Times New Roman"/>
          <w:szCs w:val="24"/>
          <w:vertAlign w:val="superscript"/>
        </w:rPr>
        <w:t>ης</w:t>
      </w:r>
      <w:r>
        <w:rPr>
          <w:rFonts w:eastAsia="Times New Roman" w:cs="Times New Roman"/>
          <w:szCs w:val="24"/>
        </w:rPr>
        <w:t xml:space="preserve"> Νοεμβρίου του 2007 δια χειρός του κ. Τριαντάφυλλου </w:t>
      </w:r>
      <w:proofErr w:type="spellStart"/>
      <w:r>
        <w:rPr>
          <w:rFonts w:eastAsia="Times New Roman" w:cs="Times New Roman"/>
          <w:szCs w:val="24"/>
        </w:rPr>
        <w:t>Μηταφίδη</w:t>
      </w:r>
      <w:proofErr w:type="spellEnd"/>
      <w:r>
        <w:rPr>
          <w:rFonts w:eastAsia="Times New Roman" w:cs="Times New Roman"/>
          <w:szCs w:val="24"/>
        </w:rPr>
        <w:t xml:space="preserve">. Και για να μην υποτεθεί ότι ο κ. </w:t>
      </w:r>
      <w:proofErr w:type="spellStart"/>
      <w:r>
        <w:rPr>
          <w:rFonts w:eastAsia="Times New Roman" w:cs="Times New Roman"/>
          <w:szCs w:val="24"/>
        </w:rPr>
        <w:t>Μηταφίδης</w:t>
      </w:r>
      <w:proofErr w:type="spellEnd"/>
      <w:r>
        <w:rPr>
          <w:rFonts w:eastAsia="Times New Roman" w:cs="Times New Roman"/>
          <w:szCs w:val="24"/>
        </w:rPr>
        <w:t xml:space="preserve"> στο ά</w:t>
      </w:r>
      <w:r>
        <w:rPr>
          <w:rFonts w:eastAsia="Times New Roman" w:cs="Times New Roman"/>
          <w:szCs w:val="24"/>
        </w:rPr>
        <w:t xml:space="preserve">ρθρο του μεροληπτεί, είχε χρησιμοποιήσει αυτό το άρθρο και ως υλικό για τις δίκες στις οποίες παρέστη. </w:t>
      </w:r>
    </w:p>
    <w:p w14:paraId="6EA2C55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 άρθρο 1, λοιπόν, του νομοσχεδίου που συζητούμε και καλούμαστε να ψηφίσουμε σήμερα είναι ορθό και ισορροπημένο, διότι αποπειράται να θεραπεύσει τις κα</w:t>
      </w:r>
      <w:r>
        <w:rPr>
          <w:rFonts w:eastAsia="Times New Roman" w:cs="Times New Roman"/>
          <w:szCs w:val="24"/>
        </w:rPr>
        <w:t>τά το Συμβούλιο της Επικρατείας αντισυνταγματικές διατάξεις του προηγούμενου νόμου ως προς τη διαδικασία της μυστικής ψηφοφορίας διατηρώντας τα δημοκρατικά αναχώματα σε αυταρχικές πρακτικές του εκπαιδευτικού παρελθόντος της χώρας που έθετε ο προηγούμενος ν</w:t>
      </w:r>
      <w:r>
        <w:rPr>
          <w:rFonts w:eastAsia="Times New Roman" w:cs="Times New Roman"/>
          <w:szCs w:val="24"/>
        </w:rPr>
        <w:t xml:space="preserve">όμος. </w:t>
      </w:r>
    </w:p>
    <w:p w14:paraId="6EA2C55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Ως εκ τούτου, καταργείται μεν η μυστική ψηφοφορία, καθιερώνεται δε η γνώμη του συλλόγου των διδασκόντων η οποία καταγράφεται με τη μορφή πρακτικού που συμπεριλαμβάνεται στον φάκελο κρίσης, έστω και αν δεν δίδει πρόσβαση σε </w:t>
      </w:r>
      <w:proofErr w:type="spellStart"/>
      <w:r>
        <w:rPr>
          <w:rFonts w:eastAsia="Times New Roman" w:cs="Times New Roman"/>
          <w:szCs w:val="24"/>
        </w:rPr>
        <w:t>μοριοδότηση</w:t>
      </w:r>
      <w:proofErr w:type="spellEnd"/>
      <w:r>
        <w:rPr>
          <w:rFonts w:eastAsia="Times New Roman" w:cs="Times New Roman"/>
          <w:szCs w:val="24"/>
        </w:rPr>
        <w:t xml:space="preserve"> ή δεν δεσμεύει</w:t>
      </w:r>
      <w:r>
        <w:rPr>
          <w:rFonts w:eastAsia="Times New Roman" w:cs="Times New Roman"/>
          <w:szCs w:val="24"/>
        </w:rPr>
        <w:t xml:space="preserve"> τη διαδικασία επιλογής. </w:t>
      </w:r>
    </w:p>
    <w:p w14:paraId="6EA2C56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Η διαδικασία επιλογής διαμορφώνεται ως εξής: Αρμόδιο όργανο κρίσης είναι το οικείο περιφερειακό συμβούλιο εκπαίδευσης και </w:t>
      </w:r>
      <w:proofErr w:type="spellStart"/>
      <w:r>
        <w:rPr>
          <w:rFonts w:eastAsia="Times New Roman" w:cs="Times New Roman"/>
          <w:szCs w:val="24"/>
        </w:rPr>
        <w:t>μοριοδοτούνται</w:t>
      </w:r>
      <w:proofErr w:type="spellEnd"/>
      <w:r>
        <w:rPr>
          <w:rFonts w:eastAsia="Times New Roman" w:cs="Times New Roman"/>
          <w:szCs w:val="24"/>
        </w:rPr>
        <w:t xml:space="preserve"> τα εκπαιδευτικά προσόντα, η εκπαιδευτική προϋπηρεσία, η δομημένη συνέντευξη, η μαγνητοφώνηση </w:t>
      </w:r>
      <w:r>
        <w:rPr>
          <w:rFonts w:eastAsia="Times New Roman" w:cs="Times New Roman"/>
          <w:szCs w:val="24"/>
        </w:rPr>
        <w:t xml:space="preserve">της οποίας καταχωρείται σε αρχείο και είναι </w:t>
      </w:r>
      <w:proofErr w:type="spellStart"/>
      <w:r>
        <w:rPr>
          <w:rFonts w:eastAsia="Times New Roman" w:cs="Times New Roman"/>
          <w:szCs w:val="24"/>
        </w:rPr>
        <w:t>προσβάσιμη</w:t>
      </w:r>
      <w:proofErr w:type="spellEnd"/>
      <w:r>
        <w:rPr>
          <w:rFonts w:eastAsia="Times New Roman" w:cs="Times New Roman"/>
          <w:szCs w:val="24"/>
        </w:rPr>
        <w:t>.</w:t>
      </w:r>
    </w:p>
    <w:p w14:paraId="6EA2C56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Ας εμπεδωθεί επομένως, χωρίς φωνασκίες, μια κομματική αχρωματοψία και μια πολιτική ανεξιθρησκεία των στελεχών της εκπαίδευσης που άρχισε να δρομολογεί το προηγούμενο νομοσχέδιο του 2015 και ας συνεχίσ</w:t>
      </w:r>
      <w:r>
        <w:rPr>
          <w:rFonts w:eastAsia="Times New Roman" w:cs="Times New Roman"/>
          <w:szCs w:val="24"/>
        </w:rPr>
        <w:t>ουμε να εργαζόμαστε γι’ αυτό για το οποίο έχουμε δεσμευθεί, για ένα σχολείο ποιότητας και ισότητας.</w:t>
      </w:r>
    </w:p>
    <w:p w14:paraId="6EA2C56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Εφόσον αναφέρθηκα στον όρο ανεξιθρησκεία, επιτρέψτε μου και μια σύντομη αναφορά στο πολύπαθο θέμα του ισλαμικού Τεμένους Αθηνών. Φυσικά με το συγκεκριμένο ά</w:t>
      </w:r>
      <w:r>
        <w:rPr>
          <w:rFonts w:eastAsia="Times New Roman" w:cs="Times New Roman"/>
          <w:szCs w:val="24"/>
        </w:rPr>
        <w:t>ρθρο εισάγονται τροποποιήσεις στον</w:t>
      </w:r>
      <w:r>
        <w:rPr>
          <w:rFonts w:eastAsia="Times New Roman" w:cs="Times New Roman"/>
          <w:szCs w:val="24"/>
        </w:rPr>
        <w:t xml:space="preserve"> ν.</w:t>
      </w:r>
      <w:r>
        <w:rPr>
          <w:rFonts w:eastAsia="Times New Roman" w:cs="Times New Roman"/>
          <w:szCs w:val="24"/>
        </w:rPr>
        <w:t xml:space="preserve">3512/2016, σε σχέση με την διοικητική οργάνωση του ισλαμικού Τεμένους Αθηνών που τελεί υπό ανέγερση. </w:t>
      </w:r>
      <w:proofErr w:type="spellStart"/>
      <w:r>
        <w:rPr>
          <w:rFonts w:eastAsia="Times New Roman" w:cs="Times New Roman"/>
          <w:szCs w:val="24"/>
        </w:rPr>
        <w:t>Επικαιροποιείται</w:t>
      </w:r>
      <w:proofErr w:type="spellEnd"/>
      <w:r>
        <w:rPr>
          <w:rFonts w:eastAsia="Times New Roman" w:cs="Times New Roman"/>
          <w:szCs w:val="24"/>
        </w:rPr>
        <w:t xml:space="preserve"> το νομικό πρόσωπο ιδιωτικού δικαίου, που είναι αρμόδιο για τη διοίκηση του </w:t>
      </w:r>
      <w:r>
        <w:rPr>
          <w:rFonts w:eastAsia="Times New Roman" w:cs="Times New Roman"/>
          <w:szCs w:val="24"/>
        </w:rPr>
        <w:t xml:space="preserve">τεμένους </w:t>
      </w:r>
      <w:r>
        <w:rPr>
          <w:rFonts w:eastAsia="Times New Roman" w:cs="Times New Roman"/>
          <w:szCs w:val="24"/>
        </w:rPr>
        <w:t>και αποσαφηνίζοντ</w:t>
      </w:r>
      <w:r>
        <w:rPr>
          <w:rFonts w:eastAsia="Times New Roman" w:cs="Times New Roman"/>
          <w:szCs w:val="24"/>
        </w:rPr>
        <w:t>αι αναλυτικότερα οι σχέσεις του με το κράτος και την τοπική αυτοδιοίκηση.</w:t>
      </w:r>
    </w:p>
    <w:p w14:paraId="6EA2C56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Ως προς το γενικότερο πνεύμα της ανέγερσης και λειτουργίας του </w:t>
      </w:r>
      <w:r>
        <w:rPr>
          <w:rFonts w:eastAsia="Times New Roman" w:cs="Times New Roman"/>
          <w:szCs w:val="24"/>
        </w:rPr>
        <w:t>τεμένους</w:t>
      </w:r>
      <w:r>
        <w:rPr>
          <w:rFonts w:eastAsia="Times New Roman" w:cs="Times New Roman"/>
          <w:szCs w:val="24"/>
        </w:rPr>
        <w:t xml:space="preserve">, απορίας </w:t>
      </w:r>
      <w:proofErr w:type="spellStart"/>
      <w:r>
        <w:rPr>
          <w:rFonts w:eastAsia="Times New Roman" w:cs="Times New Roman"/>
          <w:szCs w:val="24"/>
        </w:rPr>
        <w:t>άξιον</w:t>
      </w:r>
      <w:proofErr w:type="spellEnd"/>
      <w:r>
        <w:rPr>
          <w:rFonts w:eastAsia="Times New Roman" w:cs="Times New Roman"/>
          <w:szCs w:val="24"/>
        </w:rPr>
        <w:t xml:space="preserve"> είναι το γεγονός ότι μολονότι το νομοθετικό πλαίσιο της ανέγερσης τζαμιού ψηφίστηκε το 2006, κυ</w:t>
      </w:r>
      <w:r>
        <w:rPr>
          <w:rFonts w:eastAsia="Times New Roman" w:cs="Times New Roman"/>
          <w:szCs w:val="24"/>
        </w:rPr>
        <w:t>ρίως υπό την πίεση των διεθνών υποχρεώσεων της χώρας, εφόσον είμαστε η μόνη ευρωπαϊκή χώρα που δεν είχε προβλέψει σχετικά, έπρεπε να φτάσουμε στις αρχές Αυγούστου 2016 -μια δεκαετία μετά, με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για να ψηφιστούν τον Αύγουστο του 2016 η</w:t>
      </w:r>
      <w:r>
        <w:rPr>
          <w:rFonts w:eastAsia="Times New Roman" w:cs="Times New Roman"/>
          <w:szCs w:val="24"/>
        </w:rPr>
        <w:t xml:space="preserve"> επίσπευση και η συγκεκριμενοποίηση των διαδικασιών ανέγερσής του.</w:t>
      </w:r>
    </w:p>
    <w:p w14:paraId="6EA2C56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Έλλειψη πολιτικής βούλησης για μια επιβεβλημένη έξωθεν νομοθετική αγγαρεία, που εξαιτίας της τόσα χρόνια χιλιάδες </w:t>
      </w:r>
      <w:r>
        <w:rPr>
          <w:rFonts w:eastAsia="Times New Roman" w:cs="Times New Roman"/>
          <w:szCs w:val="24"/>
        </w:rPr>
        <w:t xml:space="preserve">μουσουλμάνοι </w:t>
      </w:r>
      <w:r>
        <w:rPr>
          <w:rFonts w:eastAsia="Times New Roman" w:cs="Times New Roman"/>
          <w:szCs w:val="24"/>
        </w:rPr>
        <w:t xml:space="preserve">εκτελούσαν τα θρησκευτικά τους καθήκοντα σε αυτοσχέδια τζαμιά </w:t>
      </w:r>
      <w:r>
        <w:rPr>
          <w:rFonts w:eastAsia="Times New Roman" w:cs="Times New Roman"/>
          <w:szCs w:val="24"/>
        </w:rPr>
        <w:t xml:space="preserve">διαμερισμάτων, γκαράζ και υπαίθριων χώρων, εσωτερικεύοντας την απόρριψη, τον αποκλεισμό και την καταπίεση; Τι άραγε συνέβη; </w:t>
      </w:r>
    </w:p>
    <w:p w14:paraId="6EA2C56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Η πραγμάτωση της ανέγερσης του </w:t>
      </w:r>
      <w:r>
        <w:rPr>
          <w:rFonts w:eastAsia="Times New Roman" w:cs="Times New Roman"/>
          <w:szCs w:val="24"/>
        </w:rPr>
        <w:t xml:space="preserve">τεμένους </w:t>
      </w:r>
      <w:r>
        <w:rPr>
          <w:rFonts w:eastAsia="Times New Roman" w:cs="Times New Roman"/>
          <w:szCs w:val="24"/>
        </w:rPr>
        <w:t>και η εξαγγελθείσα από τον Υπουργό και επικείμενη ίδρυση μουσουλμανικού νεκροταφείου δεν υπ</w:t>
      </w:r>
      <w:r>
        <w:rPr>
          <w:rFonts w:eastAsia="Times New Roman" w:cs="Times New Roman"/>
          <w:szCs w:val="24"/>
        </w:rPr>
        <w:t xml:space="preserve">αγορεύεται μόνο από την συνταγματική θεμελιώδη αρχή της ελευθερίας της θρησκευτικής έκφρασης, ούτε από κάποια ευρωπαϊκή επιταγή συμμόρφωσής μας προς αυτήν που αγνοήθηκε τεχνηέντως επί σειρά ετών. </w:t>
      </w:r>
    </w:p>
    <w:p w14:paraId="6EA2C56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Έρχεται από τις αρχές μιας «</w:t>
      </w:r>
      <w:proofErr w:type="spellStart"/>
      <w:r>
        <w:rPr>
          <w:rFonts w:eastAsia="Times New Roman" w:cs="Times New Roman"/>
          <w:szCs w:val="24"/>
        </w:rPr>
        <w:t>ευτεταγμένης</w:t>
      </w:r>
      <w:proofErr w:type="spellEnd"/>
      <w:r>
        <w:rPr>
          <w:rFonts w:eastAsia="Times New Roman" w:cs="Times New Roman"/>
          <w:szCs w:val="24"/>
        </w:rPr>
        <w:t>» δημοκρατικής πολι</w:t>
      </w:r>
      <w:r>
        <w:rPr>
          <w:rFonts w:eastAsia="Times New Roman" w:cs="Times New Roman"/>
          <w:szCs w:val="24"/>
        </w:rPr>
        <w:t>τείας, αλλά και από το σκαρίφημα μιας άλλης Ευρώπης που έρχεται από τον πολύ μακρινό 17</w:t>
      </w:r>
      <w:r>
        <w:rPr>
          <w:rFonts w:eastAsia="Times New Roman" w:cs="Times New Roman"/>
          <w:szCs w:val="24"/>
          <w:vertAlign w:val="superscript"/>
        </w:rPr>
        <w:t>ο</w:t>
      </w:r>
      <w:r>
        <w:rPr>
          <w:rFonts w:eastAsia="Times New Roman" w:cs="Times New Roman"/>
          <w:szCs w:val="24"/>
        </w:rPr>
        <w:t xml:space="preserve"> αιώνα, όταν ο Τζων </w:t>
      </w:r>
      <w:proofErr w:type="spellStart"/>
      <w:r>
        <w:rPr>
          <w:rFonts w:eastAsia="Times New Roman" w:cs="Times New Roman"/>
          <w:szCs w:val="24"/>
        </w:rPr>
        <w:t>Λοκ</w:t>
      </w:r>
      <w:proofErr w:type="spellEnd"/>
      <w:r>
        <w:rPr>
          <w:rFonts w:eastAsia="Times New Roman" w:cs="Times New Roman"/>
          <w:szCs w:val="24"/>
        </w:rPr>
        <w:t xml:space="preserve"> στην περίφημη «Επιστολή του περί ανεξιθρησκίας» διατεινόταν ότι «κανένας άνθρωπος μέχρι σήμερα δεν μπορεί να παραμελήσει τη φροντίδα της δικής τ</w:t>
      </w:r>
      <w:r>
        <w:rPr>
          <w:rFonts w:eastAsia="Times New Roman" w:cs="Times New Roman"/>
          <w:szCs w:val="24"/>
        </w:rPr>
        <w:t xml:space="preserve">ου σωτηρίας και να αποδεχθεί αβασάνιστα τη θρησκεία που έχει επιλέξει γι’ αυτόν κάποιος άλλος, είτε βασιλέας είναι αυτός είτε υπήκοος». Τζων </w:t>
      </w:r>
      <w:proofErr w:type="spellStart"/>
      <w:r>
        <w:rPr>
          <w:rFonts w:eastAsia="Times New Roman" w:cs="Times New Roman"/>
          <w:szCs w:val="24"/>
        </w:rPr>
        <w:t>Λοκ</w:t>
      </w:r>
      <w:proofErr w:type="spellEnd"/>
      <w:r>
        <w:rPr>
          <w:rFonts w:eastAsia="Times New Roman" w:cs="Times New Roman"/>
          <w:szCs w:val="24"/>
        </w:rPr>
        <w:t>, 17</w:t>
      </w:r>
      <w:r>
        <w:rPr>
          <w:rFonts w:eastAsia="Times New Roman" w:cs="Times New Roman"/>
          <w:szCs w:val="24"/>
          <w:vertAlign w:val="superscript"/>
        </w:rPr>
        <w:t>ος</w:t>
      </w:r>
      <w:r>
        <w:rPr>
          <w:rFonts w:eastAsia="Times New Roman" w:cs="Times New Roman"/>
          <w:szCs w:val="24"/>
        </w:rPr>
        <w:t xml:space="preserve"> αιώνας.</w:t>
      </w:r>
    </w:p>
    <w:p w14:paraId="6EA2C56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Τη μισαλλοδοξία, τα κηρύγματα μίσους που οπλίζουν το </w:t>
      </w:r>
      <w:r>
        <w:rPr>
          <w:rFonts w:eastAsia="Times New Roman" w:cs="Times New Roman"/>
          <w:szCs w:val="24"/>
          <w:lang w:val="en-US"/>
        </w:rPr>
        <w:t>ISIS</w:t>
      </w:r>
      <w:r>
        <w:rPr>
          <w:rFonts w:eastAsia="Times New Roman" w:cs="Times New Roman"/>
          <w:szCs w:val="24"/>
        </w:rPr>
        <w:t xml:space="preserve"> και μετατρέπουν ευρωπαϊκές πόλεις σε λο</w:t>
      </w:r>
      <w:r>
        <w:rPr>
          <w:rFonts w:eastAsia="Times New Roman" w:cs="Times New Roman"/>
          <w:szCs w:val="24"/>
        </w:rPr>
        <w:t xml:space="preserve">υτρά αίματος δεν θα τα σταματήσουν, αλλά θα τα εντείνουν κοινωνικοί, φυλετικοί και θρησκευτικοί αποκλεισμοί. Τον εξτρεμισμό που βιώνει η υδρόγειος δεν θα τον ανατρέψουν </w:t>
      </w:r>
      <w:r>
        <w:rPr>
          <w:rFonts w:eastAsia="Times New Roman" w:cs="Times New Roman"/>
          <w:szCs w:val="24"/>
          <w:lang w:val="en-US"/>
        </w:rPr>
        <w:t>hi</w:t>
      </w:r>
      <w:r>
        <w:rPr>
          <w:rFonts w:eastAsia="Times New Roman" w:cs="Times New Roman"/>
          <w:szCs w:val="24"/>
        </w:rPr>
        <w:t>-</w:t>
      </w:r>
      <w:r>
        <w:rPr>
          <w:rFonts w:eastAsia="Times New Roman" w:cs="Times New Roman"/>
          <w:szCs w:val="24"/>
          <w:lang w:val="en-US"/>
        </w:rPr>
        <w:t>tech</w:t>
      </w:r>
      <w:r>
        <w:rPr>
          <w:rFonts w:eastAsia="Times New Roman" w:cs="Times New Roman"/>
          <w:szCs w:val="24"/>
        </w:rPr>
        <w:t xml:space="preserve"> </w:t>
      </w:r>
      <w:proofErr w:type="spellStart"/>
      <w:r>
        <w:rPr>
          <w:rFonts w:eastAsia="Times New Roman" w:cs="Times New Roman"/>
          <w:szCs w:val="24"/>
        </w:rPr>
        <w:t>μετανεωτερικές</w:t>
      </w:r>
      <w:proofErr w:type="spellEnd"/>
      <w:r>
        <w:rPr>
          <w:rFonts w:eastAsia="Times New Roman" w:cs="Times New Roman"/>
          <w:szCs w:val="24"/>
        </w:rPr>
        <w:t xml:space="preserve"> σταυροφορίες, περιχαρακώσεις και επιδείξεις θρησκοληψίας και </w:t>
      </w:r>
      <w:proofErr w:type="spellStart"/>
      <w:r>
        <w:rPr>
          <w:rFonts w:eastAsia="Times New Roman" w:cs="Times New Roman"/>
          <w:szCs w:val="24"/>
        </w:rPr>
        <w:t>ισλ</w:t>
      </w:r>
      <w:r>
        <w:rPr>
          <w:rFonts w:eastAsia="Times New Roman" w:cs="Times New Roman"/>
          <w:szCs w:val="24"/>
        </w:rPr>
        <w:t>αμοφοβίας</w:t>
      </w:r>
      <w:proofErr w:type="spellEnd"/>
      <w:r>
        <w:rPr>
          <w:rFonts w:eastAsia="Times New Roman" w:cs="Times New Roman"/>
          <w:szCs w:val="24"/>
        </w:rPr>
        <w:t xml:space="preserve">. </w:t>
      </w:r>
    </w:p>
    <w:p w14:paraId="6EA2C568" w14:textId="77777777" w:rsidR="00E41DDC" w:rsidRDefault="007120B1">
      <w:pPr>
        <w:spacing w:after="0" w:line="600" w:lineRule="auto"/>
        <w:jc w:val="both"/>
        <w:rPr>
          <w:rFonts w:eastAsia="Times New Roman" w:cs="Times New Roman"/>
          <w:szCs w:val="24"/>
        </w:rPr>
      </w:pPr>
      <w:r>
        <w:rPr>
          <w:rFonts w:eastAsia="Times New Roman" w:cs="Times New Roman"/>
          <w:szCs w:val="24"/>
        </w:rPr>
        <w:t xml:space="preserve">Δεν θα τον αποκρούσει μια Ευρώπη, που οχυρωμένη στα τείχη της καθαρότητας και αποστειρωμένη από τον άλλον, από τον ξένο, θα έχει απωλέσει τα δικαιώματα του ανθρώπου και του πολίτη, που την ορίζουν και, άρα, και την ψυχή της. </w:t>
      </w:r>
    </w:p>
    <w:p w14:paraId="6EA2C56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Η μόνη ασπίδα στον</w:t>
      </w:r>
      <w:r>
        <w:rPr>
          <w:rFonts w:eastAsia="Times New Roman" w:cs="Times New Roman"/>
          <w:szCs w:val="24"/>
        </w:rPr>
        <w:t xml:space="preserve"> φανατισμό, που οπλίζει χέρια και σπέρνει τον τρόμο, είναι το ακριβώς αντίθετό του, μια κοινωνία ανοιχτή και ανεκτική, ανεξίθρησκη και δημοκρατική.</w:t>
      </w:r>
    </w:p>
    <w:p w14:paraId="6EA2C56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EA2C56B"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A2C56C"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w:t>
      </w:r>
      <w:r>
        <w:rPr>
          <w:rFonts w:eastAsia="Times New Roman" w:cs="Times New Roman"/>
          <w:szCs w:val="24"/>
        </w:rPr>
        <w:t xml:space="preserve">με την </w:t>
      </w:r>
      <w:r>
        <w:rPr>
          <w:rFonts w:eastAsia="Times New Roman" w:cs="Times New Roman"/>
          <w:szCs w:val="24"/>
        </w:rPr>
        <w:t xml:space="preserve">κ. </w:t>
      </w:r>
      <w:r>
        <w:rPr>
          <w:rFonts w:eastAsia="Times New Roman" w:cs="Times New Roman"/>
          <w:szCs w:val="24"/>
        </w:rPr>
        <w:t xml:space="preserve">Φωτεινή </w:t>
      </w:r>
      <w:proofErr w:type="spellStart"/>
      <w:r>
        <w:rPr>
          <w:rFonts w:eastAsia="Times New Roman" w:cs="Times New Roman"/>
          <w:szCs w:val="24"/>
        </w:rPr>
        <w:t>Βάκη</w:t>
      </w:r>
      <w:proofErr w:type="spellEnd"/>
      <w:r>
        <w:rPr>
          <w:rFonts w:eastAsia="Times New Roman" w:cs="Times New Roman"/>
          <w:szCs w:val="24"/>
        </w:rPr>
        <w:t>, Κοινοβουλευτική Εκπρόσωπο του ΣΥΡΙΖΑ.</w:t>
      </w:r>
    </w:p>
    <w:p w14:paraId="6EA2C56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στο σημείο αυτό έχω την τιμή να ανακοινώσω στο Σώμα ότι οι Υπουργοί Πολιτισμού και Αθλητισμού, Εξωτερικών, Οικονομικών και Υγείας, καθώς και ο Υφυπουργός Πολιτισμού</w:t>
      </w:r>
      <w:r>
        <w:rPr>
          <w:rFonts w:eastAsia="Times New Roman" w:cs="Times New Roman"/>
          <w:szCs w:val="24"/>
        </w:rPr>
        <w:t xml:space="preserve"> και Αθλητισμού, κατέθεσαν σήμερα, 25</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2017, σχέδια νόμου:</w:t>
      </w:r>
    </w:p>
    <w:p w14:paraId="6EA2C56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1. «Κύρωση του Μνημονίου Κατανόησης στον τομέα του αθλητισμού μεταξύ του Υπουργείου Πολιτισμού και Αθλητισμού της Ελληνικής Δημοκρατίας και του Υπουργείου Νεολαίας και Αθλητισμού της Αραβικής Δημο</w:t>
      </w:r>
      <w:r>
        <w:rPr>
          <w:rFonts w:eastAsia="Times New Roman" w:cs="Times New Roman"/>
          <w:szCs w:val="24"/>
        </w:rPr>
        <w:t>κρατίας της Αιγύπτου».</w:t>
      </w:r>
    </w:p>
    <w:p w14:paraId="6EA2C56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2. «Κύρωση του Μνημονίου Κατανόησης για συνεργασία στον τομέα του αθλητισμού μεταξύ του Υπουργείου Πολιτισμού και Αθλητισμού της Ελληνικής Δημοκρατίας και του Υπουργείου Νεότητας και Αθλητισμού της Δημοκρατίας του Ιράκ».</w:t>
      </w:r>
    </w:p>
    <w:p w14:paraId="6EA2C57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Παραπέμποντα</w:t>
      </w:r>
      <w:r>
        <w:rPr>
          <w:rFonts w:eastAsia="Times New Roman" w:cs="Times New Roman"/>
          <w:szCs w:val="24"/>
        </w:rPr>
        <w:t>ι στην αρμόδια Διαρκή Επιτροπή.</w:t>
      </w:r>
    </w:p>
    <w:p w14:paraId="6EA2C57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τον Βουλευτή της Νέας Δημοκρατίας κ. Χρήστο </w:t>
      </w:r>
      <w:proofErr w:type="spellStart"/>
      <w:r>
        <w:rPr>
          <w:rFonts w:eastAsia="Times New Roman" w:cs="Times New Roman"/>
          <w:szCs w:val="24"/>
        </w:rPr>
        <w:t>Κέλλα</w:t>
      </w:r>
      <w:proofErr w:type="spellEnd"/>
      <w:r>
        <w:rPr>
          <w:rFonts w:eastAsia="Times New Roman" w:cs="Times New Roman"/>
          <w:szCs w:val="24"/>
        </w:rPr>
        <w:t>.</w:t>
      </w:r>
    </w:p>
    <w:p w14:paraId="6EA2C57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Κέλλα</w:t>
      </w:r>
      <w:proofErr w:type="spellEnd"/>
      <w:r>
        <w:rPr>
          <w:rFonts w:eastAsia="Times New Roman" w:cs="Times New Roman"/>
          <w:szCs w:val="24"/>
        </w:rPr>
        <w:t>, έχετε τον λόγο για επτά λεπτά.</w:t>
      </w:r>
    </w:p>
    <w:p w14:paraId="6EA2C573"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Ευχαριστώ, κύριε Πρόεδρε.</w:t>
      </w:r>
    </w:p>
    <w:p w14:paraId="6EA2C57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παιδεία θα έπρεπε χωρίς δεύτερη </w:t>
      </w:r>
      <w:r>
        <w:rPr>
          <w:rFonts w:eastAsia="Times New Roman" w:cs="Times New Roman"/>
          <w:szCs w:val="24"/>
        </w:rPr>
        <w:t>σκέψη να βρίσκεται μακριά από μικροπολιτικές σκοπιμότητες και πέρα από κάθε είδους ιδεοληψίες.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όμως, τα τελευταία δυόμισι χρόνια δεν έχει τίποτα άλλο να επιδείξει, εκτός από επικίνδυνες εθνικές και </w:t>
      </w:r>
      <w:proofErr w:type="spellStart"/>
      <w:r>
        <w:rPr>
          <w:rFonts w:eastAsia="Times New Roman" w:cs="Times New Roman"/>
          <w:szCs w:val="24"/>
        </w:rPr>
        <w:t>εμμονικές</w:t>
      </w:r>
      <w:proofErr w:type="spellEnd"/>
      <w:r>
        <w:rPr>
          <w:rFonts w:eastAsia="Times New Roman" w:cs="Times New Roman"/>
          <w:szCs w:val="24"/>
        </w:rPr>
        <w:t xml:space="preserve"> συμπεριφορές, αλλά κα</w:t>
      </w:r>
      <w:r>
        <w:rPr>
          <w:rFonts w:eastAsia="Times New Roman" w:cs="Times New Roman"/>
          <w:szCs w:val="24"/>
        </w:rPr>
        <w:t>ι ένα ρεσιτάλ ψηφοθηρικών εξαγγελιών στο ευρύτερο πλαίσιο της απέλπιδας προσπάθειας να παραμείνει γαντζωμένη στην εξουσία.</w:t>
      </w:r>
    </w:p>
    <w:p w14:paraId="6EA2C57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Θα περίμενε </w:t>
      </w:r>
      <w:r>
        <w:rPr>
          <w:rFonts w:eastAsia="Times New Roman" w:cs="Times New Roman"/>
          <w:szCs w:val="24"/>
        </w:rPr>
        <w:t xml:space="preserve">κάποιος </w:t>
      </w:r>
      <w:r>
        <w:rPr>
          <w:rFonts w:eastAsia="Times New Roman" w:cs="Times New Roman"/>
          <w:szCs w:val="24"/>
        </w:rPr>
        <w:t>την προσαρμογή του εκπαιδευτικού μας συστήματος στα νέα δεδομένα, που δημιούργησαν αφ</w:t>
      </w:r>
      <w:r>
        <w:rPr>
          <w:rFonts w:eastAsia="Times New Roman" w:cs="Times New Roman"/>
          <w:szCs w:val="24"/>
        </w:rPr>
        <w:t xml:space="preserve">’ </w:t>
      </w:r>
      <w:r>
        <w:rPr>
          <w:rFonts w:eastAsia="Times New Roman" w:cs="Times New Roman"/>
          <w:szCs w:val="24"/>
        </w:rPr>
        <w:t>ενός μεν η κρίση και αφ</w:t>
      </w:r>
      <w:r>
        <w:rPr>
          <w:rFonts w:eastAsia="Times New Roman" w:cs="Times New Roman"/>
          <w:szCs w:val="24"/>
        </w:rPr>
        <w:t xml:space="preserve">’ </w:t>
      </w:r>
      <w:r>
        <w:rPr>
          <w:rFonts w:eastAsia="Times New Roman" w:cs="Times New Roman"/>
          <w:szCs w:val="24"/>
        </w:rPr>
        <w:t>ε</w:t>
      </w:r>
      <w:r>
        <w:rPr>
          <w:rFonts w:eastAsia="Times New Roman" w:cs="Times New Roman"/>
          <w:szCs w:val="24"/>
        </w:rPr>
        <w:t>τέρου η παγκοσμιοποίηση και που θα έπρεπε να είναι τα βασικά κριτήρια σε κάθε βήμα του Υπουργείου Παιδείας με διαφάνεια, διάλογο με τους φορείς, αλλά και υψηλό αίσθημα ευθύνης απέναντι στη νέα γενιά.</w:t>
      </w:r>
    </w:p>
    <w:p w14:paraId="6EA2C57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Αντ’ αυτού, όμως, η ηγεσία του Υπουργείου Παιδείας αγνοε</w:t>
      </w:r>
      <w:r>
        <w:rPr>
          <w:rFonts w:eastAsia="Times New Roman" w:cs="Times New Roman"/>
          <w:szCs w:val="24"/>
        </w:rPr>
        <w:t>ί τα ουσιώδη και εστιάζει σε οτιδήποτε μπορεί να προσφέρει πρόσκαιρο όφελος. Τη μια μέρα ο Πρωθυπουργός εξαγγέλλει από το Υπουργείο Παιδείας την κατάργηση των πανελλαδικών εξετάσεων και το ίδιο απόγευμα ο Υπουργός Παιδείας λέει πως δεν γνωρίζει πότε, πώς κ</w:t>
      </w:r>
      <w:r>
        <w:rPr>
          <w:rFonts w:eastAsia="Times New Roman" w:cs="Times New Roman"/>
          <w:szCs w:val="24"/>
        </w:rPr>
        <w:t xml:space="preserve">αι αν θα εφαρμοστεί. Στα λόγια εξάλλου η Κυβέρνηση είναι ιδιαίτερα γενναιόδωρη. </w:t>
      </w:r>
    </w:p>
    <w:p w14:paraId="6EA2C57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Ξέρετε τι μου θυμίζετε; Τον αξέχαστο Ντίνο Ηλιόπουλου, που είχε πει ότι «είμαι ο πιο ειλικρινής ψεύτης που θα μπορούσατε να έχετε».</w:t>
      </w:r>
    </w:p>
    <w:p w14:paraId="6EA2C57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Θα ήθελα να σταθώ τώρα σε δύο αποφάσεις που</w:t>
      </w:r>
      <w:r>
        <w:rPr>
          <w:rFonts w:eastAsia="Times New Roman" w:cs="Times New Roman"/>
          <w:szCs w:val="24"/>
        </w:rPr>
        <w:t xml:space="preserve"> προκαλούν έντονο προβληματισμό, αλλά αποκαλύπτουν συγχρόνως και μεγαλειωδώς την ιδεοληψία σας. </w:t>
      </w:r>
    </w:p>
    <w:p w14:paraId="6EA2C57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Με απόφασή σας, κύριε Υπουργέ, υλοποιείτε ένα πιλοτικό πρόγραμμα σε νηπιαγωγεία, που λειτουργούν σε αμιγώς μειονοτικούς οικισμούς της Θράκης και κάνετε λόγο γι</w:t>
      </w:r>
      <w:r>
        <w:rPr>
          <w:rFonts w:eastAsia="Times New Roman" w:cs="Times New Roman"/>
          <w:szCs w:val="24"/>
        </w:rPr>
        <w:t>α χρήση της μητρικής γλώσσας ως γλώσσα στήριξης. Με ποιον το συζητήσατε; Ποια εννοείτε μητρική γλώσσα; Ποιοι θα διδάσκουν; Πλήρης ασάφεια.</w:t>
      </w:r>
    </w:p>
    <w:p w14:paraId="6EA2C57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Και την ώρα, βέβαια, που κόπτεσθε για τις μειονότητες της χώρας, πράττετε ακριβώς τα αντίθετα για τα Ελληνόπουλα της </w:t>
      </w:r>
      <w:r>
        <w:rPr>
          <w:rFonts w:eastAsia="Times New Roman" w:cs="Times New Roman"/>
          <w:szCs w:val="24"/>
        </w:rPr>
        <w:t xml:space="preserve">διασποράς. Γνωρίζει ο Υπουργός, έχει καθόλου υπ’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του, για το κλείσιμο του ελληνικού σχολείου «Αριστοτέλης» στο Μόναχο και την αναδιανομή των μαθητών στα άλλα σχολεία και τον αναβρασμό που επικρατεί στους ομογενείς;</w:t>
      </w:r>
    </w:p>
    <w:p w14:paraId="6EA2C57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Θα σας αναφέρω, κύριε Υπουργέ, ένα α</w:t>
      </w:r>
      <w:r>
        <w:rPr>
          <w:rFonts w:eastAsia="Times New Roman" w:cs="Times New Roman"/>
          <w:szCs w:val="24"/>
        </w:rPr>
        <w:t xml:space="preserve">κόμη χαρακτηριστικό παράδειγμα αυθαιρεσίας, που αφορά </w:t>
      </w:r>
      <w:r>
        <w:rPr>
          <w:rFonts w:eastAsia="Times New Roman" w:cs="Times New Roman"/>
          <w:szCs w:val="24"/>
        </w:rPr>
        <w:t xml:space="preserve">τον </w:t>
      </w:r>
      <w:r>
        <w:rPr>
          <w:rFonts w:eastAsia="Times New Roman" w:cs="Times New Roman"/>
          <w:szCs w:val="24"/>
        </w:rPr>
        <w:t xml:space="preserve">Νομό </w:t>
      </w:r>
      <w:r>
        <w:rPr>
          <w:rFonts w:eastAsia="Times New Roman" w:cs="Times New Roman"/>
          <w:szCs w:val="24"/>
        </w:rPr>
        <w:t>Λάρισα</w:t>
      </w:r>
      <w:r>
        <w:rPr>
          <w:rFonts w:eastAsia="Times New Roman" w:cs="Times New Roman"/>
          <w:szCs w:val="24"/>
        </w:rPr>
        <w:t>ς</w:t>
      </w:r>
      <w:r>
        <w:rPr>
          <w:rFonts w:eastAsia="Times New Roman" w:cs="Times New Roman"/>
          <w:szCs w:val="24"/>
        </w:rPr>
        <w:t xml:space="preserve"> στον οποίον εκλέγομαι. Τα κενά σε οργανικές θέσεις, όπως ξέρετε πολύ καλά, τα δίνει η Περιφερειακή Διεύθυνση Θεσσαλίας. Έτσι; Η Περιφερειακή Διεύθυνση Θεσσαλίας έδωσε είκοσι δύο κενά δα</w:t>
      </w:r>
      <w:r>
        <w:rPr>
          <w:rFonts w:eastAsia="Times New Roman" w:cs="Times New Roman"/>
          <w:szCs w:val="24"/>
        </w:rPr>
        <w:t xml:space="preserve">σκάλων. Ξέρετε πόσες </w:t>
      </w:r>
      <w:r>
        <w:rPr>
          <w:rFonts w:eastAsia="Times New Roman" w:cs="Times New Roman"/>
          <w:szCs w:val="24"/>
        </w:rPr>
        <w:t xml:space="preserve">μεταθέσεις </w:t>
      </w:r>
      <w:r>
        <w:rPr>
          <w:rFonts w:eastAsia="Times New Roman" w:cs="Times New Roman"/>
          <w:szCs w:val="24"/>
        </w:rPr>
        <w:t xml:space="preserve">έγιναν; Καμμία! Ξέρετε γιατί; Γιατί το Υπουργείο είπε: «Μηδέν στη Λάρισα και ας λέει ότι θέλει ο </w:t>
      </w:r>
      <w:r>
        <w:rPr>
          <w:rFonts w:eastAsia="Times New Roman" w:cs="Times New Roman"/>
          <w:szCs w:val="24"/>
        </w:rPr>
        <w:t>περιφερειακός διευθυντής</w:t>
      </w:r>
      <w:r>
        <w:rPr>
          <w:rFonts w:eastAsia="Times New Roman" w:cs="Times New Roman"/>
          <w:szCs w:val="24"/>
        </w:rPr>
        <w:t>».</w:t>
      </w:r>
    </w:p>
    <w:p w14:paraId="6EA2C57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Έρχομαι στο νομοσχέδιο. Κατ’ </w:t>
      </w:r>
      <w:r>
        <w:rPr>
          <w:rFonts w:eastAsia="Times New Roman" w:cs="Times New Roman"/>
          <w:szCs w:val="24"/>
        </w:rPr>
        <w:t>αρχάς</w:t>
      </w:r>
      <w:r>
        <w:rPr>
          <w:rFonts w:eastAsia="Times New Roman" w:cs="Times New Roman"/>
          <w:szCs w:val="24"/>
        </w:rPr>
        <w:t>, είναι πρόχειρο. Δεν υπάρχει καμμία διαβούλευση επί της διαδικασί</w:t>
      </w:r>
      <w:r>
        <w:rPr>
          <w:rFonts w:eastAsia="Times New Roman" w:cs="Times New Roman"/>
          <w:szCs w:val="24"/>
        </w:rPr>
        <w:t xml:space="preserve">ας, κανένα συγκροτημένο σχέδιο. Για την επιλογή διευθυντών σχολικών μονάδων τροποποιήσατε το 2015 δύο φορές τον </w:t>
      </w:r>
      <w:r>
        <w:rPr>
          <w:rFonts w:eastAsia="Times New Roman" w:cs="Times New Roman"/>
          <w:szCs w:val="24"/>
        </w:rPr>
        <w:t>ν.</w:t>
      </w:r>
      <w:r>
        <w:rPr>
          <w:rFonts w:eastAsia="Times New Roman" w:cs="Times New Roman"/>
          <w:szCs w:val="24"/>
        </w:rPr>
        <w:t xml:space="preserve">3848/2010 και τώρα έρχεστε να τροποποιήσετε τις τροποποιημένες διατάξεις, ενώ διατηρείτε και κάποιες αναλλοίωτες. Δεν το καταλαβαίνετε, όμως, </w:t>
      </w:r>
      <w:r>
        <w:rPr>
          <w:rFonts w:eastAsia="Times New Roman" w:cs="Times New Roman"/>
          <w:szCs w:val="24"/>
        </w:rPr>
        <w:t>ότι έτσι προκαλείτε ένα τεράστιο αλαλούμ, που πιθανόν να επιφέρει ασάφειες και λάθη στην εφαρμογή;</w:t>
      </w:r>
    </w:p>
    <w:p w14:paraId="6EA2C57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Δεύτερον, το νομοσχέδιο είναι αποσπασματικό. Όμως, είπαμε ότι η αποσπασματικότητα αποτελεί την πεμπτουσία του ρουσφετιού. Γιατί δεν κατατέθηκε ένα νομοσχέδιο</w:t>
      </w:r>
      <w:r>
        <w:rPr>
          <w:rFonts w:eastAsia="Times New Roman" w:cs="Times New Roman"/>
          <w:szCs w:val="24"/>
        </w:rPr>
        <w:t xml:space="preserve"> για όλα τα στελέχη εκπαίδευσης; Γιατί επιλέξατε να νομοθετήσετε μόνο για τους διευθυντές σχολικών μονάδων;)</w:t>
      </w:r>
    </w:p>
    <w:p w14:paraId="6EA2C57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Η κοινή λογική λέει ότι πρώτα θα έπρεπε να γίνουν κρίσεις για επιλογές σχολικών συμβούλων, μετά των διευθυντών εκπαίδευσης και ακολούθως των διευθυ</w:t>
      </w:r>
      <w:r>
        <w:rPr>
          <w:rFonts w:eastAsia="Times New Roman" w:cs="Times New Roman"/>
          <w:szCs w:val="24"/>
        </w:rPr>
        <w:t>ντών σχολικών μονάδων. Εσείς τι κάνετε τώρα; Βάζετε το κάρο μπροστά από το άλογο. Δεν περπατάει!</w:t>
      </w:r>
    </w:p>
    <w:p w14:paraId="6EA2C57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Διορθώσατε, έστω και την ύστατη στιγμή για τη φετινή χρονιά, τη διάταξη που προέβλεπε να μην μπορούν να υποβάλουν αίτηση για διευθυντές οι έχοντες δύο θητείες </w:t>
      </w:r>
      <w:r>
        <w:rPr>
          <w:rFonts w:eastAsia="Times New Roman" w:cs="Times New Roman"/>
          <w:szCs w:val="24"/>
        </w:rPr>
        <w:t>στην ίδια θέση. Όμως, τι θα γίνει με τις επόμενες κρίσεις; Με τι χρονικό ορίζοντα νομοθετείτε;</w:t>
      </w:r>
    </w:p>
    <w:p w14:paraId="6EA2C58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Πρόκειται για ένα νομοσχέδιο-«μπάλωμα». Και ξέρετε γιατί το χαρακτηρίζω έτσι; Διότι πάτε να μπαλώσετε την κατάσταση που δημιουργήθηκε μετά την απόφαση του Συμβου</w:t>
      </w:r>
      <w:r>
        <w:rPr>
          <w:rFonts w:eastAsia="Times New Roman" w:cs="Times New Roman"/>
          <w:szCs w:val="24"/>
        </w:rPr>
        <w:t xml:space="preserve">λίου της Επικρατείας, τοποθετώντας τους </w:t>
      </w:r>
      <w:proofErr w:type="spellStart"/>
      <w:r>
        <w:rPr>
          <w:rFonts w:eastAsia="Times New Roman" w:cs="Times New Roman"/>
          <w:szCs w:val="24"/>
        </w:rPr>
        <w:t>απονομιμοποιημένους</w:t>
      </w:r>
      <w:proofErr w:type="spellEnd"/>
      <w:r>
        <w:rPr>
          <w:rFonts w:eastAsia="Times New Roman" w:cs="Times New Roman"/>
          <w:szCs w:val="24"/>
        </w:rPr>
        <w:t xml:space="preserve"> διευθυντές εκπαίδευσης ως επικεφαλής των </w:t>
      </w:r>
      <w:r>
        <w:rPr>
          <w:rFonts w:eastAsia="Times New Roman" w:cs="Times New Roman"/>
          <w:szCs w:val="24"/>
        </w:rPr>
        <w:t>συμβουλίων επιλογής</w:t>
      </w:r>
      <w:r>
        <w:rPr>
          <w:rFonts w:eastAsia="Times New Roman" w:cs="Times New Roman"/>
          <w:szCs w:val="24"/>
        </w:rPr>
        <w:t>, βαφτίζοντάς τους εκπαιδευτικούς, που διαθέτουν διοικητική εμπειρία σε θέση διευθυντή εκπαίδευσης. Αν είναι δυνατόν!</w:t>
      </w:r>
    </w:p>
    <w:p w14:paraId="6EA2C58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Θα ήθελα να αναφερ</w:t>
      </w:r>
      <w:r>
        <w:rPr>
          <w:rFonts w:eastAsia="Times New Roman" w:cs="Times New Roman"/>
          <w:szCs w:val="24"/>
        </w:rPr>
        <w:t>θώ λίγο εν συντομία στα άρθρα. Σχετικά με το άρθρο 1 παράγραφος 4, ο νόμος ορίζει σαφώς τι είναι η διδακτική υπηρεσία. Εσείς τι λέτε τώρα; Γιατί όλες οι θέσεις επί θητεία δεν λογίζονται ως διδακτική υπηρεσία; Γιατί δεν αναγνωρίζεται ως διδακτικό έργο η θητ</w:t>
      </w:r>
      <w:r>
        <w:rPr>
          <w:rFonts w:eastAsia="Times New Roman" w:cs="Times New Roman"/>
          <w:szCs w:val="24"/>
        </w:rPr>
        <w:t>εία σε θέση σχολικού συμβούλου; Γιατί προσμετράτε τη διδακτική θητεία στα ΑΕΙ αλλά στα ΤΕΙ δεν την προσμετράτε; Γιατί η εκπαιδευτική άδεια για να πάρει κάποιος διδακτορικό δεν συνυπολογίζεται;</w:t>
      </w:r>
    </w:p>
    <w:p w14:paraId="6EA2C58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Σχετικά με την παράγραφο 5, καλώς επαναφέρετε τη συνέντευξη, κα</w:t>
      </w:r>
      <w:r>
        <w:rPr>
          <w:rFonts w:eastAsia="Times New Roman" w:cs="Times New Roman"/>
          <w:szCs w:val="24"/>
        </w:rPr>
        <w:t xml:space="preserve">κώς όμως εμπλέκετε τον σύλλογο διδασκόντων και μάλιστα επωνύμως. Καθορίστε με ακρίβεια, κύριε Υπουργέ, τη διάρκεια και το περιεχόμενο της συνέντευξης. </w:t>
      </w:r>
    </w:p>
    <w:p w14:paraId="6EA2C58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Από πού αντλεί το δικαίωμα το </w:t>
      </w:r>
      <w:r>
        <w:rPr>
          <w:rFonts w:eastAsia="Times New Roman" w:cs="Times New Roman"/>
          <w:szCs w:val="24"/>
        </w:rPr>
        <w:t>συμβούλιο επιλογής</w:t>
      </w:r>
      <w:r>
        <w:rPr>
          <w:rFonts w:eastAsia="Times New Roman" w:cs="Times New Roman"/>
          <w:szCs w:val="24"/>
        </w:rPr>
        <w:t xml:space="preserve"> να αποκλείει από την περαιτέρω διαδικασία υποψήφιο, που</w:t>
      </w:r>
      <w:r>
        <w:rPr>
          <w:rFonts w:eastAsia="Times New Roman" w:cs="Times New Roman"/>
          <w:szCs w:val="24"/>
        </w:rPr>
        <w:t xml:space="preserve"> από τη συνέντευξη διαπιστώνεται ότι δεν είναι κατάλληλος για την άσκηση των καθηκόντων του διευθυντή; Αυτή η διάταξη είναι και παράνομη, και αυθαίρετη, και αντισυνταγματική. </w:t>
      </w:r>
    </w:p>
    <w:p w14:paraId="6EA2C58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Ο νομοθέτης οφείλει να ορίσει ρητά τις περιπτώσεις που μπορεί να κριθεί ακατάλλη</w:t>
      </w:r>
      <w:r>
        <w:rPr>
          <w:rFonts w:eastAsia="Times New Roman" w:cs="Times New Roman"/>
          <w:szCs w:val="24"/>
        </w:rPr>
        <w:t xml:space="preserve">λος ο υποψήφιος για διευθυντής εκπαίδευσης, για παράδειγμα για ψυχιατρικούς και ιατρικούς λόγους. </w:t>
      </w:r>
    </w:p>
    <w:p w14:paraId="6EA2C58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Έρχομαι στη </w:t>
      </w:r>
      <w:proofErr w:type="spellStart"/>
      <w:r>
        <w:rPr>
          <w:rFonts w:eastAsia="Times New Roman" w:cs="Times New Roman"/>
          <w:szCs w:val="24"/>
        </w:rPr>
        <w:t>μοριοδότηση</w:t>
      </w:r>
      <w:proofErr w:type="spellEnd"/>
      <w:r>
        <w:rPr>
          <w:rFonts w:eastAsia="Times New Roman" w:cs="Times New Roman"/>
          <w:szCs w:val="24"/>
        </w:rPr>
        <w:t xml:space="preserve"> επιστημονικών και διοικητικών προσόντων. Όλοι καταλαβαίνουμε ότι μπορείτε με τα οκτώ μόρια της περίφημης συνέντευξης να τοποθετήσετε </w:t>
      </w:r>
      <w:r>
        <w:rPr>
          <w:rFonts w:eastAsia="Times New Roman" w:cs="Times New Roman"/>
          <w:szCs w:val="24"/>
        </w:rPr>
        <w:t xml:space="preserve">διευθυντές της αρεσκείας σας, όποιον θέλετε, αφού τα οκτώ μόρια συνολικά ξεπερνούν τη συνολική </w:t>
      </w:r>
      <w:proofErr w:type="spellStart"/>
      <w:r>
        <w:rPr>
          <w:rFonts w:eastAsia="Times New Roman" w:cs="Times New Roman"/>
          <w:szCs w:val="24"/>
        </w:rPr>
        <w:t>μοριοδότηση</w:t>
      </w:r>
      <w:proofErr w:type="spellEnd"/>
      <w:r>
        <w:rPr>
          <w:rFonts w:eastAsia="Times New Roman" w:cs="Times New Roman"/>
          <w:szCs w:val="24"/>
        </w:rPr>
        <w:t xml:space="preserve"> των επιστημονικών και διοικητικών προσόντων, που είναι </w:t>
      </w:r>
      <w:proofErr w:type="spellStart"/>
      <w:r>
        <w:rPr>
          <w:rFonts w:eastAsia="Times New Roman" w:cs="Times New Roman"/>
          <w:szCs w:val="24"/>
        </w:rPr>
        <w:t>εξίμισι</w:t>
      </w:r>
      <w:proofErr w:type="spellEnd"/>
      <w:r>
        <w:rPr>
          <w:rFonts w:eastAsia="Times New Roman" w:cs="Times New Roman"/>
          <w:szCs w:val="24"/>
        </w:rPr>
        <w:t xml:space="preserve"> μόρια.</w:t>
      </w:r>
    </w:p>
    <w:p w14:paraId="6EA2C58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Και συνεχίζω με την παράγραφο 6. Είναι δυνατόν το 2017 υποψήφιοι διευθυντές σχο</w:t>
      </w:r>
      <w:r>
        <w:rPr>
          <w:rFonts w:eastAsia="Times New Roman" w:cs="Times New Roman"/>
          <w:szCs w:val="24"/>
        </w:rPr>
        <w:t xml:space="preserve">λικών μονάδων να μην έχουν πιστοποιητικό γνώσης πληροφορικής επιπέδου Α΄, τα στοιχειώδη δηλαδή; </w:t>
      </w:r>
    </w:p>
    <w:p w14:paraId="6EA2C58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Έρχομαι στο άρθρο 3, που αφορά την ειδική αγωγή. Δεν ξέρω τελικά εάν ισχύσουν οι δύο θητείες στο ίδιο σχολείο για τις επόμενες κρίσεις διευθυντών, αλλά για τα </w:t>
      </w:r>
      <w:r>
        <w:rPr>
          <w:rFonts w:eastAsia="Times New Roman" w:cs="Times New Roman"/>
          <w:szCs w:val="24"/>
        </w:rPr>
        <w:t xml:space="preserve">ειδικά σχολεία δεν πρέπει να ισχύσει. Το είπα και στην </w:t>
      </w:r>
      <w:r>
        <w:rPr>
          <w:rFonts w:eastAsia="Times New Roman" w:cs="Times New Roman"/>
          <w:szCs w:val="24"/>
        </w:rPr>
        <w:t xml:space="preserve">επιτροπή </w:t>
      </w:r>
      <w:r>
        <w:rPr>
          <w:rFonts w:eastAsia="Times New Roman" w:cs="Times New Roman"/>
          <w:szCs w:val="24"/>
        </w:rPr>
        <w:t xml:space="preserve">και θα το ξαναπώ ότι έτσι θα αλλάξει ένα από τα ελάχιστα σταθερά πρόσωπα των ειδικών σχολείων, αυτό του διευθυντή. </w:t>
      </w:r>
    </w:p>
    <w:p w14:paraId="6EA2C58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Αυτά τα γνωρίζετε, κύριε Υπουργέ, ότι τα ειδικά σχολεία έχουν τόσες ιδιαιτερ</w:t>
      </w:r>
      <w:r>
        <w:rPr>
          <w:rFonts w:eastAsia="Times New Roman" w:cs="Times New Roman"/>
          <w:szCs w:val="24"/>
        </w:rPr>
        <w:t>ότητες.</w:t>
      </w:r>
    </w:p>
    <w:p w14:paraId="6EA2C589"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Αυτά άλλαξαν. </w:t>
      </w:r>
    </w:p>
    <w:p w14:paraId="6EA2C58A"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Πότε; Τώρα; </w:t>
      </w:r>
    </w:p>
    <w:p w14:paraId="6EA2C58B"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Έγινε νομοτεχνική χθες!</w:t>
      </w:r>
    </w:p>
    <w:p w14:paraId="6EA2C58C"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Καλώς. Είναι στη σωστή κατεύθυνση. </w:t>
      </w:r>
    </w:p>
    <w:p w14:paraId="6EA2C58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Στο άρθρο 3 παράγραφος 2 αναιρείτε το πρόσφατα ψηφισμένο άρθρο 48 του ν.4415/2016 και έτσι καταρ</w:t>
      </w:r>
      <w:r>
        <w:rPr>
          <w:rFonts w:eastAsia="Times New Roman" w:cs="Times New Roman"/>
          <w:szCs w:val="24"/>
        </w:rPr>
        <w:t xml:space="preserve">γείτε και την προτεραιότητα και την ιεράρχηση των εκπαιδευτικών με προσόντα ειδικής αγωγής στις αποσπάσεις. Κατ’ αυτόν τον τρόπο υποβαθμίζετε την ποιότητα του εκπαιδευτικού έργου που παρέχεται και σε ΣΜΕΑΕ και στα ΚΕΔΔΥ. </w:t>
      </w:r>
    </w:p>
    <w:p w14:paraId="6EA2C58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Επιπλέον, για να θεραπεύσετε το ατόπημα με την εγκύκλιο των αποσπάσεων, στην οποία δεν συμπεριλαμβανόταν μία ολόκληρη παράγραφος περιπτώσεων από ΠΥΣΠΕ ή ΠΥΣΔΕ σε ΠΥΣΠΕ ΠΥΣΔΕ, αναφέρεστε στις αποσπάσεις της ίδιας διεύθυνσης. Οπότε τι λέτε στους εκπαιδευτικο</w:t>
      </w:r>
      <w:r>
        <w:rPr>
          <w:rFonts w:eastAsia="Times New Roman" w:cs="Times New Roman"/>
          <w:szCs w:val="24"/>
        </w:rPr>
        <w:t xml:space="preserve">ύς; Ούτως ή άλλως δεν μπορούσατε να έρθετε γιατί η απόσπαση αφορά την ίδια διεύθυνση. </w:t>
      </w:r>
    </w:p>
    <w:p w14:paraId="6EA2C58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Όμως, περίεργη κίνηση είναι και η αναδρομική ισχύς της διάταξης από το 2016-2017. Και όλοι αυτοί που παρακολούθησαν τα σεμινάρια ΕΣΠΑ, που σύρθηκαν γι’ αυτόν τον σκοπό, </w:t>
      </w:r>
      <w:r>
        <w:rPr>
          <w:rFonts w:eastAsia="Times New Roman" w:cs="Times New Roman"/>
          <w:szCs w:val="24"/>
        </w:rPr>
        <w:t>τι θα γίνουν; Παράνομα πήγαν στα σεμινάρια ή μήπως καθίστανται παράνομα και άρα μη επιλέξιμα τα ίδια τα σεμινάρια;</w:t>
      </w:r>
    </w:p>
    <w:p w14:paraId="6EA2C59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Αριστοτέλης είχε πει πως αυτοί που </w:t>
      </w:r>
      <w:r>
        <w:rPr>
          <w:rFonts w:eastAsia="Times New Roman" w:cs="Times New Roman"/>
          <w:szCs w:val="24"/>
        </w:rPr>
        <w:t xml:space="preserve">μελέτησαν </w:t>
      </w:r>
      <w:r>
        <w:rPr>
          <w:rFonts w:eastAsia="Times New Roman" w:cs="Times New Roman"/>
          <w:szCs w:val="24"/>
        </w:rPr>
        <w:t xml:space="preserve">προσεκτικά τον τρόπο διακυβέρνησης των ανθρώπων πρέπει να έχουν </w:t>
      </w:r>
      <w:r>
        <w:rPr>
          <w:rFonts w:eastAsia="Times New Roman" w:cs="Times New Roman"/>
          <w:szCs w:val="24"/>
        </w:rPr>
        <w:t xml:space="preserve">πειστεί πως η τύχη των εθνών εξαρτάται από την εκπαίδευση των νέων. </w:t>
      </w:r>
    </w:p>
    <w:p w14:paraId="6EA2C59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EA2C59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Στη δική σας συνείδηση, όμως, η δημόσια εκπαίδευση δεν είναι τίποτε άλλο από ένα ακόμη εργαλείο μικροκο</w:t>
      </w:r>
      <w:r>
        <w:rPr>
          <w:rFonts w:eastAsia="Times New Roman" w:cs="Times New Roman"/>
          <w:szCs w:val="24"/>
        </w:rPr>
        <w:t xml:space="preserve">μματικής εκμετάλλευσης και το αποδεικνύετε καθημερινά. </w:t>
      </w:r>
    </w:p>
    <w:p w14:paraId="6EA2C59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EA2C594" w14:textId="77777777" w:rsidR="00E41DDC" w:rsidRDefault="007120B1">
      <w:pPr>
        <w:spacing w:after="0"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6EA2C595"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Κέλλα</w:t>
      </w:r>
      <w:proofErr w:type="spellEnd"/>
      <w:r>
        <w:rPr>
          <w:rFonts w:eastAsia="Times New Roman" w:cs="Times New Roman"/>
          <w:szCs w:val="24"/>
        </w:rPr>
        <w:t xml:space="preserve">. </w:t>
      </w:r>
    </w:p>
    <w:p w14:paraId="6EA2C59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Τον λόγο έχει ο Πρόεδρος της Κοινοβουλευτικής Ομάδας της Ένωσης Κεντ</w:t>
      </w:r>
      <w:r>
        <w:rPr>
          <w:rFonts w:eastAsia="Times New Roman" w:cs="Times New Roman"/>
          <w:szCs w:val="24"/>
        </w:rPr>
        <w:t xml:space="preserve">ρώων κ. Λεβέντης, για δεκαπέντε λεπτά. </w:t>
      </w:r>
    </w:p>
    <w:p w14:paraId="6EA2C597"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Κύριε Πρόεδρε, κύριε Υπουργέ -νομίζω ότι είστε ένας από το Υπουργικό Συμβούλιο- και κυρίες και κύριοι Βουλευτές που είστε παρόντες, την καλησπέρα μου σε όλους. </w:t>
      </w:r>
    </w:p>
    <w:p w14:paraId="6EA2C598"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παιδ</w:t>
      </w:r>
      <w:r>
        <w:rPr>
          <w:rFonts w:eastAsia="Times New Roman" w:cs="Times New Roman"/>
          <w:szCs w:val="24"/>
        </w:rPr>
        <w:t>εία</w:t>
      </w:r>
      <w:r>
        <w:rPr>
          <w:rFonts w:eastAsia="Times New Roman" w:cs="Times New Roman"/>
          <w:szCs w:val="24"/>
        </w:rPr>
        <w:t xml:space="preserve"> είναι ένα πολύ σημαντικό πράγμα, ένα πράγμα το οποίο, όταν σκεφθούμε τα τελευταία εκατό χρόνια, βλέπουμε ότι ένας - δυο άνθρωποι το αντιμετώπισαν με σοβαρότητα. Ήταν ο Παπανούτσος και ο Γεώργιος Παπανδρέου. Όλοι οι άλλοι -πέρασαν πολλοί Υπουργοί- ήταν </w:t>
      </w:r>
      <w:r>
        <w:rPr>
          <w:rFonts w:eastAsia="Times New Roman" w:cs="Times New Roman"/>
          <w:szCs w:val="24"/>
        </w:rPr>
        <w:t xml:space="preserve">από οδοντόκρεμες έως ανύπαρκτοι, δεν αναγράφονται καν. Ο Παπανούτσος, όμως, και ο Γεώργιος Παπανδρέου ήταν άνθρωποι με μεγάλη αγάπη προς τη νεολαία. Και να πω κάτι που δεν γνωρίζετε ή να το θυμίσω: Έκαναν τις λιγότερες μεταρρυθμίσεις, ακριβώς γιατί ήθελαν </w:t>
      </w:r>
      <w:r>
        <w:rPr>
          <w:rFonts w:eastAsia="Times New Roman" w:cs="Times New Roman"/>
          <w:szCs w:val="24"/>
        </w:rPr>
        <w:t xml:space="preserve">να είναι μεταρρυθμίσεις. Ο Παπανούτσος έκανε μεταρρύθμιση, αλλά έκανε πολύ συγκεκριμένων πραγμάτων μεταρρύθμιση. Δεν άρχιζε να λέει «τι συμβούλια θα κάνουμε, ποιοι δικοί μας άνθρωποι θα κάνουν τις κρίσεις, ποιους θα προάγουμε». Ο άνθρωπος έθετε τα θεμέλια </w:t>
      </w:r>
      <w:r>
        <w:rPr>
          <w:rFonts w:eastAsia="Times New Roman" w:cs="Times New Roman"/>
          <w:szCs w:val="24"/>
        </w:rPr>
        <w:t xml:space="preserve">του οικοδομήματος, γιατί δεν υπήρχαν θεμέλια μέχρι τότε. Απλά υπήρχε ο πατριωτισμός των διδασκόντων. Διότι μέχρι τώρα στην </w:t>
      </w:r>
      <w:r>
        <w:rPr>
          <w:rFonts w:eastAsia="Times New Roman" w:cs="Times New Roman"/>
          <w:szCs w:val="24"/>
        </w:rPr>
        <w:t>παιδεία</w:t>
      </w:r>
      <w:r>
        <w:rPr>
          <w:rFonts w:eastAsia="Times New Roman" w:cs="Times New Roman"/>
          <w:szCs w:val="24"/>
        </w:rPr>
        <w:t xml:space="preserve">, επειδή παρέχουμε λίγα μέσα, εκείνο που υπάρχει και αξίζει είναι ο πατριωτισμός των διδασκόντων και των τριών βαθμίδων. Αυτός ο πατριωτισμός μόρφωνε τα παιδιά μας. Τα εφόδια ήταν μηδαμινά. </w:t>
      </w:r>
    </w:p>
    <w:p w14:paraId="6EA2C599"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Εγώ θυμάμαι στο γυμνάσιο, στο 5</w:t>
      </w:r>
      <w:r>
        <w:rPr>
          <w:rFonts w:eastAsia="Times New Roman" w:cs="Times New Roman"/>
          <w:szCs w:val="24"/>
          <w:vertAlign w:val="superscript"/>
        </w:rPr>
        <w:t>ο</w:t>
      </w:r>
      <w:r>
        <w:rPr>
          <w:rFonts w:eastAsia="Times New Roman" w:cs="Times New Roman"/>
          <w:szCs w:val="24"/>
        </w:rPr>
        <w:t xml:space="preserve"> Γυμνάσιο Πειραιώς, κάναμε μία ώρ</w:t>
      </w:r>
      <w:r>
        <w:rPr>
          <w:rFonts w:eastAsia="Times New Roman" w:cs="Times New Roman"/>
          <w:szCs w:val="24"/>
        </w:rPr>
        <w:t xml:space="preserve">α σε ένα κτήριο, τη δεύτερη ώρα ένα χιλιόμετρο μακριά. Μετά ξαναγυρίζαμε στο κτήριο. Αυτός που σας μιλάει από τέτοιου είδους εκπαίδευση έχει περάσει και όμως είχα μπει μεταξύ των πρώτων στο Πολυτεχνείο χωρίς φροντιστήριο, χωρίς να πηγαίνω σε φροντιστήρια. </w:t>
      </w:r>
      <w:r>
        <w:rPr>
          <w:rFonts w:eastAsia="Times New Roman" w:cs="Times New Roman"/>
          <w:szCs w:val="24"/>
        </w:rPr>
        <w:t xml:space="preserve">Να το θυμόσαστε αυτό. </w:t>
      </w:r>
    </w:p>
    <w:p w14:paraId="6EA2C59A"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Επομένως, το άγχος κάθε Υπουργού δεν πρέπει να είναι να τα αλλάξει όλα, αλλά αντίθετα, να τα </w:t>
      </w:r>
      <w:proofErr w:type="spellStart"/>
      <w:r>
        <w:rPr>
          <w:rFonts w:eastAsia="Times New Roman" w:cs="Times New Roman"/>
          <w:szCs w:val="24"/>
        </w:rPr>
        <w:t>εξορθολογίσει</w:t>
      </w:r>
      <w:proofErr w:type="spellEnd"/>
      <w:r>
        <w:rPr>
          <w:rFonts w:eastAsia="Times New Roman" w:cs="Times New Roman"/>
          <w:szCs w:val="24"/>
        </w:rPr>
        <w:t xml:space="preserve">, να ιεραρχήσει και να βάλει τις βάσεις. Και στην </w:t>
      </w:r>
      <w:r>
        <w:rPr>
          <w:rFonts w:eastAsia="Times New Roman" w:cs="Times New Roman"/>
          <w:szCs w:val="24"/>
        </w:rPr>
        <w:t>παιδεία</w:t>
      </w:r>
      <w:r>
        <w:rPr>
          <w:rFonts w:eastAsia="Times New Roman" w:cs="Times New Roman"/>
          <w:szCs w:val="24"/>
        </w:rPr>
        <w:t xml:space="preserve">, μάλιστα, έπρεπε να υπάρχει και μια διακομματική προοπτική, όχι κάθε </w:t>
      </w:r>
      <w:r>
        <w:rPr>
          <w:rFonts w:eastAsia="Times New Roman" w:cs="Times New Roman"/>
          <w:szCs w:val="24"/>
        </w:rPr>
        <w:t xml:space="preserve">Υπουργός να κάνει τα δικά του και ο επόμενος να τα διαλύει όλα. </w:t>
      </w:r>
    </w:p>
    <w:p w14:paraId="6EA2C59B"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Λόγου χάριν, είχαμε τον κ. Φίλη -που μου είναι και προσφιλής ο κ. Φίλης- ο οποίος στο θρήσκευμα -που ανήκει στο Υπουργείο Παιδείας- είχε κάποιες απόψεις. Ο επόμενος έκανε πίσω. Τι είναι αυτό;</w:t>
      </w:r>
      <w:r>
        <w:rPr>
          <w:rFonts w:eastAsia="Times New Roman" w:cs="Times New Roman"/>
          <w:szCs w:val="24"/>
        </w:rPr>
        <w:t xml:space="preserve"> Δεν υπάρχει άποψη της Κυβέρνησης για το αν στηρίζουμε τη θρησκεία; Ένας Υπουργός είναι έτσι, ο άλλος αλλιώς; Αυτά είναι ανεπίτρεπτα πράγματα. </w:t>
      </w:r>
    </w:p>
    <w:p w14:paraId="6EA2C59C"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Δεν έχουμε προωθήσει καθόλου σχεδόν τις </w:t>
      </w:r>
      <w:proofErr w:type="spellStart"/>
      <w:r>
        <w:rPr>
          <w:rFonts w:eastAsia="Times New Roman" w:cs="Times New Roman"/>
          <w:szCs w:val="24"/>
        </w:rPr>
        <w:t>μεταπανεπιστημιακές</w:t>
      </w:r>
      <w:proofErr w:type="spellEnd"/>
      <w:r>
        <w:rPr>
          <w:rFonts w:eastAsia="Times New Roman" w:cs="Times New Roman"/>
          <w:szCs w:val="24"/>
        </w:rPr>
        <w:t xml:space="preserve"> ανταλλαγές. Είμαστε πολύ πίσω στα ξενόγλωσσα πανεπισ</w:t>
      </w:r>
      <w:r>
        <w:rPr>
          <w:rFonts w:eastAsia="Times New Roman" w:cs="Times New Roman"/>
          <w:szCs w:val="24"/>
        </w:rPr>
        <w:t>τήμια. Στην Ελλάδα δεν έχουμε ανάγκη μόνο από πανεπιστήμια. Πρέπει να προωθήσουμε πάρα πολύ την ξενόγλωσση διδασκαλία στα πανεπιστήμια. Πρέπει να δώσουμε μεγαλύτερη βαρύτητα και από την ελληνόγλωσση. Διότι σήμερα παράγουμε Ευρωπαίους πολίτες και όχι Έλληνε</w:t>
      </w:r>
      <w:r>
        <w:rPr>
          <w:rFonts w:eastAsia="Times New Roman" w:cs="Times New Roman"/>
          <w:szCs w:val="24"/>
        </w:rPr>
        <w:t xml:space="preserve">ς μόνο. Και είναι πολύ ουσιώδες αυτό. Εκεί κανένας δεν κάνει τίποτα, τα δε κονδύλια είναι μηδαμινά. </w:t>
      </w:r>
    </w:p>
    <w:p w14:paraId="6EA2C59D"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Προ ημερών είδα έναν άνθρωπο, μου συστήθηκε ως </w:t>
      </w:r>
      <w:r>
        <w:rPr>
          <w:rFonts w:eastAsia="Times New Roman" w:cs="Times New Roman"/>
          <w:szCs w:val="24"/>
        </w:rPr>
        <w:t xml:space="preserve">πρόεδρος </w:t>
      </w:r>
      <w:r>
        <w:rPr>
          <w:rFonts w:eastAsia="Times New Roman" w:cs="Times New Roman"/>
          <w:szCs w:val="24"/>
        </w:rPr>
        <w:t>ξενόγλωσσου πανεπιστημίου. Μου είπε: «Είμαστε ακόμη στα σπάργανα, κύριε Πρόεδρε. Βοηθήστε να ανέβει</w:t>
      </w:r>
      <w:r>
        <w:rPr>
          <w:rFonts w:eastAsia="Times New Roman" w:cs="Times New Roman"/>
          <w:szCs w:val="24"/>
        </w:rPr>
        <w:t xml:space="preserve"> ο ρόλος μας, να αυξηθούν οι μαθητές μας, οι δυνατότητές μας». </w:t>
      </w:r>
    </w:p>
    <w:p w14:paraId="6EA2C59E"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Αυτό, λοιπόν, είναι το πιο ουσιώδες που διαπιστώνω, ότι έχει καθένας το άγχος να αφήσει τη σφραγίδα του και φοβάμαι ότι αντί σφραγίδας αφήνει τους ρύπους του και μόνο καθαρίζουμε, αυτό κάνουμε</w:t>
      </w:r>
      <w:r>
        <w:rPr>
          <w:rFonts w:eastAsia="Times New Roman" w:cs="Times New Roman"/>
          <w:szCs w:val="24"/>
        </w:rPr>
        <w:t xml:space="preserve">, και έρχεται ο άλλος και λέει «θα τα αλλάξω όλα». Είναι λάθος αυτή η τακτική. </w:t>
      </w:r>
    </w:p>
    <w:p w14:paraId="6EA2C59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Αυτό το άγχος το είχε και ο Αρβανιτόπουλος και οι πάντες, και οι </w:t>
      </w:r>
      <w:r>
        <w:rPr>
          <w:rFonts w:eastAsia="Times New Roman" w:cs="Times New Roman"/>
          <w:szCs w:val="24"/>
        </w:rPr>
        <w:t xml:space="preserve">νεοδημοκράτες </w:t>
      </w:r>
      <w:r>
        <w:rPr>
          <w:rFonts w:eastAsia="Times New Roman" w:cs="Times New Roman"/>
          <w:szCs w:val="24"/>
        </w:rPr>
        <w:t>δηλαδή. Πέρασαν πολλοί από το Υπουργείο Παιδείας, έκαναν συσκέψεις επί συσκέψεων. Πέτυχαν τίποτα;</w:t>
      </w:r>
      <w:r>
        <w:rPr>
          <w:rFonts w:eastAsia="Times New Roman" w:cs="Times New Roman"/>
          <w:szCs w:val="24"/>
        </w:rPr>
        <w:t xml:space="preserve"> Δεν πέτυχαν τίποτα. Επειδή ο Αρβανιτόπουλος είναι Πειραιώτης τον γνωρίζω, γι’ αυτό μπορώ να τον συνδυάσω με το Υπουργείο Παιδείας, αλλιώς θα είχα ξεχάσει ότι ήταν και στο Υπουργείο Παιδείας. Φαντασθείτε τι σφραγίδα άφησε και πόσο γλαφυρή την άφησε!</w:t>
      </w:r>
    </w:p>
    <w:p w14:paraId="6EA2C5A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Επομέν</w:t>
      </w:r>
      <w:r>
        <w:rPr>
          <w:rFonts w:eastAsia="Times New Roman" w:cs="Times New Roman"/>
          <w:szCs w:val="24"/>
        </w:rPr>
        <w:t xml:space="preserve">ως, συνολικά είναι λάθος αυτό που κάνετε. Καλύτερα να μην κάνουμε τίποτα στην </w:t>
      </w:r>
      <w:r>
        <w:rPr>
          <w:rFonts w:eastAsia="Times New Roman" w:cs="Times New Roman"/>
          <w:szCs w:val="24"/>
        </w:rPr>
        <w:t xml:space="preserve">παιδεία </w:t>
      </w:r>
      <w:r>
        <w:rPr>
          <w:rFonts w:eastAsia="Times New Roman" w:cs="Times New Roman"/>
          <w:szCs w:val="24"/>
        </w:rPr>
        <w:t xml:space="preserve">και να κάνουμε μία διακομματική επιτροπή με προοπτική εικοσαετίας, για να αποφασίσουμε τι αλλαγές θα κάνουμε όλοι μαζί και όχι η Κυβέρνηση να νομοθετεί με </w:t>
      </w:r>
      <w:proofErr w:type="spellStart"/>
      <w:r>
        <w:rPr>
          <w:rFonts w:eastAsia="Times New Roman" w:cs="Times New Roman"/>
          <w:szCs w:val="24"/>
        </w:rPr>
        <w:t>εκατόν</w:t>
      </w:r>
      <w:proofErr w:type="spellEnd"/>
      <w:r>
        <w:rPr>
          <w:rFonts w:eastAsia="Times New Roman" w:cs="Times New Roman"/>
          <w:szCs w:val="24"/>
        </w:rPr>
        <w:t xml:space="preserve"> πενήντα </w:t>
      </w:r>
      <w:r>
        <w:rPr>
          <w:rFonts w:eastAsia="Times New Roman" w:cs="Times New Roman"/>
          <w:szCs w:val="24"/>
        </w:rPr>
        <w:t xml:space="preserve">τρεις ψήφους. Έστω ότι αρκεστήκατε σε αυτό το θλιβερό νούμερο υπό την πίεση της τρόικας μερικές φορές για τα οικονομικά. Στην </w:t>
      </w:r>
      <w:r>
        <w:rPr>
          <w:rFonts w:eastAsia="Times New Roman" w:cs="Times New Roman"/>
          <w:szCs w:val="24"/>
        </w:rPr>
        <w:t>παιδεία</w:t>
      </w:r>
      <w:r>
        <w:rPr>
          <w:rFonts w:eastAsia="Times New Roman" w:cs="Times New Roman"/>
          <w:szCs w:val="24"/>
        </w:rPr>
        <w:t xml:space="preserve">, όμως, </w:t>
      </w:r>
      <w:proofErr w:type="spellStart"/>
      <w:r>
        <w:rPr>
          <w:rFonts w:eastAsia="Times New Roman" w:cs="Times New Roman"/>
          <w:szCs w:val="24"/>
        </w:rPr>
        <w:t>εκατόν</w:t>
      </w:r>
      <w:proofErr w:type="spellEnd"/>
      <w:r>
        <w:rPr>
          <w:rFonts w:eastAsia="Times New Roman" w:cs="Times New Roman"/>
          <w:szCs w:val="24"/>
        </w:rPr>
        <w:t xml:space="preserve"> πενήντα τρεις</w:t>
      </w:r>
      <w:r>
        <w:rPr>
          <w:rFonts w:eastAsia="Times New Roman" w:cs="Times New Roman"/>
          <w:szCs w:val="24"/>
        </w:rPr>
        <w:t xml:space="preserve">; Τι είναι αυτό; Όσον αφορά την </w:t>
      </w:r>
      <w:r>
        <w:rPr>
          <w:rFonts w:eastAsia="Times New Roman" w:cs="Times New Roman"/>
          <w:szCs w:val="24"/>
        </w:rPr>
        <w:t xml:space="preserve">παιδεία </w:t>
      </w:r>
      <w:r>
        <w:rPr>
          <w:rFonts w:eastAsia="Times New Roman" w:cs="Times New Roman"/>
          <w:szCs w:val="24"/>
        </w:rPr>
        <w:t xml:space="preserve">τα νούμερα θα έπρεπε να είναι </w:t>
      </w:r>
      <w:r>
        <w:rPr>
          <w:rFonts w:eastAsia="Times New Roman" w:cs="Times New Roman"/>
          <w:szCs w:val="24"/>
        </w:rPr>
        <w:t>διακόσια πενήντα</w:t>
      </w:r>
      <w:r>
        <w:rPr>
          <w:rFonts w:eastAsia="Times New Roman" w:cs="Times New Roman"/>
          <w:szCs w:val="24"/>
        </w:rPr>
        <w:t xml:space="preserve">, τέτοια </w:t>
      </w:r>
      <w:r>
        <w:rPr>
          <w:rFonts w:eastAsia="Times New Roman" w:cs="Times New Roman"/>
          <w:szCs w:val="24"/>
        </w:rPr>
        <w:t>νούμερα αποδοχής κάποιων πραγμάτων.</w:t>
      </w:r>
    </w:p>
    <w:p w14:paraId="6EA2C5A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Έτσι πιστεύω, ότι είναι λάθος όλη η σκέψη σας και το άγχος να τα αλλάξετε. Μόνοι σας φέρατε νομοσχέδιο προ καιρού, το οποίο έδινε σε δικαστές την κρίση και σε εκπρόσωπο της ΟΙΕΛΕ. Επρόκειτο για μία τριμελή επιτροπή. Τώρα</w:t>
      </w:r>
      <w:r>
        <w:rPr>
          <w:rFonts w:eastAsia="Times New Roman" w:cs="Times New Roman"/>
          <w:szCs w:val="24"/>
        </w:rPr>
        <w:t xml:space="preserve"> έρχεστε και, ενώ αλλάξατε τη διαδικασία, να πηγαίνει η κρίση σε δικαστές, την ξαναγυρίζετε να πηγαίνει σε κομματικά όργανα. Σε κομματικά όργανα πηγαίνει όταν φεύγουν οι δικαστές. Αυτό λέει η τροπολογία που καταθέσατε. Καταθέσατε μία τροπολογία είκοσι οκτώ</w:t>
      </w:r>
      <w:r>
        <w:rPr>
          <w:rFonts w:eastAsia="Times New Roman" w:cs="Times New Roman"/>
          <w:szCs w:val="24"/>
        </w:rPr>
        <w:t xml:space="preserve"> Βουλευτές. Δεν την καταθέσατε; Τι λέει αυτή η τροπολογία; Ότι δεν θα είναι τριμελής επιτροπή εκ δικαστών, αλλά θα είναι οι κομματικοί του ΣΥΡΙΖΑ, οι πολυετείς. Γιατί δεν αφήνατε τους δικαστές;</w:t>
      </w:r>
    </w:p>
    <w:p w14:paraId="6EA2C5A2"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Έχει καταργηθεί εδώ και δύο χρόνια.</w:t>
      </w:r>
    </w:p>
    <w:p w14:paraId="6EA2C5A3"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ΒΑΣΙΛΗΣ ΛΕ</w:t>
      </w:r>
      <w:r>
        <w:rPr>
          <w:rFonts w:eastAsia="Times New Roman" w:cs="Times New Roman"/>
          <w:b/>
          <w:szCs w:val="24"/>
        </w:rPr>
        <w:t xml:space="preserve">ΒΕΝΤΗΣ (Πρόεδρος της Ένωσης Κεντρώων): </w:t>
      </w:r>
      <w:r>
        <w:rPr>
          <w:rFonts w:eastAsia="Times New Roman" w:cs="Times New Roman"/>
          <w:szCs w:val="24"/>
        </w:rPr>
        <w:t xml:space="preserve">Καταργήθηκε εδώ και δύο χρόνια και θέλετε εσείς να την επαναφέρετε, να φέρετε πάλι τους κομματικούς, γιατί χωρίς κομματικούς θα αρρωστήσουμε! </w:t>
      </w:r>
    </w:p>
    <w:p w14:paraId="6EA2C5A4"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Επί του θέματος, επειδή με προκαλείτε, δεν τη διαβάσατε.</w:t>
      </w:r>
    </w:p>
    <w:p w14:paraId="6EA2C5A5"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Β</w:t>
      </w:r>
      <w:r>
        <w:rPr>
          <w:rFonts w:eastAsia="Times New Roman" w:cs="Times New Roman"/>
          <w:b/>
          <w:szCs w:val="24"/>
        </w:rPr>
        <w:t xml:space="preserve">ΑΣΙΛΗΣ ΛΕΒΕΝΤΗΣ (Πρόεδρος της Ένωσης Κεντρώων): </w:t>
      </w:r>
      <w:r>
        <w:rPr>
          <w:rFonts w:eastAsia="Times New Roman" w:cs="Times New Roman"/>
          <w:szCs w:val="24"/>
        </w:rPr>
        <w:t>Ακούστε κάτι, προ ημερών ψηφίσατε να σταματήσει αυτό. Ή δεν καταλάβατε τι ψηφίσατε; Συγγνώμη, προφανώς το «</w:t>
      </w:r>
      <w:proofErr w:type="spellStart"/>
      <w:r>
        <w:rPr>
          <w:rFonts w:eastAsia="Times New Roman" w:cs="Times New Roman"/>
          <w:szCs w:val="24"/>
        </w:rPr>
        <w:t>χρυσοχοΐδειον</w:t>
      </w:r>
      <w:proofErr w:type="spellEnd"/>
      <w:r>
        <w:rPr>
          <w:rFonts w:eastAsia="Times New Roman" w:cs="Times New Roman"/>
          <w:szCs w:val="24"/>
        </w:rPr>
        <w:t xml:space="preserve"> δόγμα», να ψηφίζουμε χωρίς να διαβάζουμε, το υιοθετήσαμε όλοι, ως μεταδοτική νόσο. </w:t>
      </w:r>
    </w:p>
    <w:p w14:paraId="6EA2C5A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Προ ημερών με το μνημόνιο φέρατε αυτό το θέμα των προαγωγών και των αξιολογήσεων σε </w:t>
      </w:r>
      <w:r>
        <w:rPr>
          <w:rFonts w:eastAsia="Times New Roman" w:cs="Times New Roman"/>
          <w:szCs w:val="24"/>
        </w:rPr>
        <w:t>επιτροπή</w:t>
      </w:r>
      <w:r>
        <w:rPr>
          <w:rFonts w:eastAsia="Times New Roman" w:cs="Times New Roman"/>
          <w:szCs w:val="24"/>
        </w:rPr>
        <w:t xml:space="preserve">. Τώρα θέλετε να την καταργήσετε. Εντάξει. Την τροπολογία τη διάβασα, εκτός και αν δεν την καταθέσατε εσείς. </w:t>
      </w:r>
    </w:p>
    <w:p w14:paraId="6EA2C5A7"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ΤΡΙΑΝΤΑΦΥΛΛΟΣ ΜΗΤΑΦΙΔΗΣ:</w:t>
      </w:r>
      <w:r>
        <w:rPr>
          <w:rFonts w:eastAsia="Times New Roman" w:cs="Times New Roman"/>
          <w:szCs w:val="24"/>
        </w:rPr>
        <w:t xml:space="preserve"> Το εξήγησε ο κύριος Υπουργός.</w:t>
      </w:r>
    </w:p>
    <w:p w14:paraId="6EA2C5A8"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Μη διακόπτετε, παρακαλώ.</w:t>
      </w:r>
    </w:p>
    <w:p w14:paraId="6EA2C5A9"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Τι εξήγησε ο κύριος Υπουργός; Ότι δεν θα γίνει; Ότι την απέσυρε; Ποιοι θα κάνουν τις αξιολογήσεις, κύριε Υπουργέ; Οι δικαστικοί; Τα δικαστήρια θα </w:t>
      </w:r>
      <w:r>
        <w:rPr>
          <w:rFonts w:eastAsia="Times New Roman" w:cs="Times New Roman"/>
          <w:szCs w:val="24"/>
        </w:rPr>
        <w:t>κάνουν τις αξιολογήσεις;</w:t>
      </w:r>
    </w:p>
    <w:p w14:paraId="6EA2C5AA" w14:textId="77777777" w:rsidR="00E41DDC" w:rsidRDefault="007120B1">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Μην απαντάτε τώρα, κύριε Υπουργέ. Μετά. Μην κάνετε διάλογο.</w:t>
      </w:r>
    </w:p>
    <w:p w14:paraId="6EA2C5AB"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Σύμφωνα με αυτό που ψηφίζουμε τώρα ποιος θα κάνει τις αξιολογήσεις; </w:t>
      </w:r>
    </w:p>
    <w:p w14:paraId="6EA2C5AC" w14:textId="77777777" w:rsidR="00E41DDC" w:rsidRDefault="007120B1">
      <w:pPr>
        <w:spacing w:after="0" w:line="600" w:lineRule="auto"/>
        <w:ind w:firstLine="720"/>
        <w:jc w:val="both"/>
        <w:rPr>
          <w:rFonts w:eastAsia="Times New Roman"/>
          <w:szCs w:val="24"/>
        </w:rPr>
      </w:pPr>
      <w:r>
        <w:rPr>
          <w:rFonts w:eastAsia="Times New Roman"/>
          <w:b/>
          <w:szCs w:val="24"/>
        </w:rPr>
        <w:t>ΚΩΝΣΤΑΝΤΙΝΟΣ ΓΑΒΡΟΓ</w:t>
      </w:r>
      <w:r>
        <w:rPr>
          <w:rFonts w:eastAsia="Times New Roman"/>
          <w:b/>
          <w:szCs w:val="24"/>
        </w:rPr>
        <w:t xml:space="preserve">ΛΟΥ (Υπουργός Παιδείας, Έρευνας και Θρησκευμάτων): </w:t>
      </w:r>
      <w:r>
        <w:rPr>
          <w:rFonts w:eastAsia="Times New Roman"/>
          <w:szCs w:val="24"/>
        </w:rPr>
        <w:t>Να απαντήσω;</w:t>
      </w:r>
    </w:p>
    <w:p w14:paraId="6EA2C5AD"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Βεβαίως.</w:t>
      </w:r>
    </w:p>
    <w:p w14:paraId="6EA2C5AE" w14:textId="77777777" w:rsidR="00E41DDC" w:rsidRDefault="007120B1">
      <w:pPr>
        <w:spacing w:after="0"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Κύριε Λεβέντη, αν είναι να με κατηγορείτε -όπως σας άκουσα, το κ</w:t>
      </w:r>
      <w:r>
        <w:rPr>
          <w:rFonts w:eastAsia="Times New Roman"/>
          <w:szCs w:val="24"/>
        </w:rPr>
        <w:t>άνατε πριν από λίγο- καλό είναι να διαβάζετε τι λέει η τροπολογία. Την έχετε.</w:t>
      </w:r>
    </w:p>
    <w:p w14:paraId="6EA2C5AF"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Εγώ είδα την τροπολογία που φέρατε. Όχι εσείς, οι Βουλευτές.</w:t>
      </w:r>
    </w:p>
    <w:p w14:paraId="6EA2C5B0"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 xml:space="preserve">Ναι, αλλά από εκεί ξετυλίξατε ένα ολόκληρο αφήγημα. </w:t>
      </w:r>
    </w:p>
    <w:p w14:paraId="6EA2C5B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Κοιτάξτε, η τροπολογία αυτή ουσιαστικά δεν είναι τροπολογία. Είναι μία δήλωση αυτού που ισχύει σήμερα. Για τα πειθαρχικά…</w:t>
      </w:r>
    </w:p>
    <w:p w14:paraId="6EA2C5B2"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Για διαβάστε την καλά.</w:t>
      </w:r>
    </w:p>
    <w:p w14:paraId="6EA2C5B3"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ΚΩΝΣΤΑΝ</w:t>
      </w:r>
      <w:r>
        <w:rPr>
          <w:rFonts w:eastAsia="Times New Roman" w:cs="Times New Roman"/>
          <w:b/>
          <w:szCs w:val="24"/>
        </w:rPr>
        <w:t xml:space="preserve">ΤΙΝΟΣ ΓΑΒΡΟΓΛΟΥ (Υπουργός Παιδείας, Έρευνας και Θρησκευμάτων): </w:t>
      </w:r>
      <w:r>
        <w:rPr>
          <w:rFonts w:eastAsia="Times New Roman" w:cs="Times New Roman"/>
          <w:szCs w:val="24"/>
        </w:rPr>
        <w:t>Για τα πειθαρχικά υπάρχει νομοθετική ρύθμιση ήδη από το 1977. Είναι δυνατόν να μην υπάρχει ρύθμιση για τα πειθαρχικά και να πρέπει να πηγαίνουμε…;</w:t>
      </w:r>
    </w:p>
    <w:p w14:paraId="6EA2C5B4"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b/>
          <w:szCs w:val="24"/>
        </w:rPr>
        <w:t xml:space="preserve">): </w:t>
      </w:r>
      <w:r>
        <w:rPr>
          <w:rFonts w:eastAsia="Times New Roman" w:cs="Times New Roman"/>
          <w:szCs w:val="24"/>
        </w:rPr>
        <w:t xml:space="preserve">Και η τροπολογία τι λέει; </w:t>
      </w:r>
    </w:p>
    <w:p w14:paraId="6EA2C5B5"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Δηλώνει ότι αυτό ισχύει από το 1977.</w:t>
      </w:r>
    </w:p>
    <w:p w14:paraId="6EA2C5B6"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Κομματικοί δηλαδή θα κάνουν τις αξιολογήσεις και όχι δικαστές.</w:t>
      </w:r>
    </w:p>
    <w:p w14:paraId="6EA2C5B7"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ΙΩΑΝΝΗΣ</w:t>
      </w:r>
      <w:r>
        <w:rPr>
          <w:rFonts w:eastAsia="Times New Roman" w:cs="Times New Roman"/>
          <w:b/>
          <w:szCs w:val="24"/>
        </w:rPr>
        <w:t xml:space="preserve"> ΣΤΕΦΟΣ:</w:t>
      </w:r>
      <w:r>
        <w:rPr>
          <w:rFonts w:eastAsia="Times New Roman" w:cs="Times New Roman"/>
          <w:szCs w:val="24"/>
        </w:rPr>
        <w:t xml:space="preserve"> Μα, δεν έκαναν ποτέ οι δικαστές τις αξιολογήσεις.</w:t>
      </w:r>
    </w:p>
    <w:p w14:paraId="6EA2C5B8"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Κύριοι, πρέπει να τις κάνουν οι δικαστές. </w:t>
      </w:r>
    </w:p>
    <w:p w14:paraId="6EA2C5B9"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Σε αυτό συμφωνούμε.</w:t>
      </w:r>
    </w:p>
    <w:p w14:paraId="6EA2C5BA"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Όλοι μέσα στα Υπουργ</w:t>
      </w:r>
      <w:r>
        <w:rPr>
          <w:rFonts w:eastAsia="Times New Roman" w:cs="Times New Roman"/>
          <w:szCs w:val="24"/>
        </w:rPr>
        <w:t xml:space="preserve">εία είναι κομματόσκυλα. Καταγγέλλουν -και δικαίως- διάφοροι εκπαιδευτικοί ότι είναι θύματα διώξεων. Πώς θα διασφαλίσουμε την κρίση; </w:t>
      </w:r>
    </w:p>
    <w:p w14:paraId="6EA2C5BB" w14:textId="77777777" w:rsidR="00E41DDC" w:rsidRDefault="007120B1">
      <w:pPr>
        <w:spacing w:after="0" w:line="600" w:lineRule="auto"/>
        <w:jc w:val="both"/>
        <w:rPr>
          <w:rFonts w:eastAsia="Times New Roman" w:cs="Times New Roman"/>
          <w:szCs w:val="24"/>
        </w:rPr>
      </w:pPr>
      <w:r>
        <w:rPr>
          <w:rFonts w:eastAsia="Times New Roman" w:cs="Times New Roman"/>
          <w:szCs w:val="24"/>
        </w:rPr>
        <w:t xml:space="preserve">Αν εσείς ήσασταν εκπαιδευτικός και </w:t>
      </w:r>
      <w:proofErr w:type="spellStart"/>
      <w:r>
        <w:rPr>
          <w:rFonts w:eastAsia="Times New Roman" w:cs="Times New Roman"/>
          <w:szCs w:val="24"/>
        </w:rPr>
        <w:t>εδιώκεσθε</w:t>
      </w:r>
      <w:proofErr w:type="spellEnd"/>
      <w:r>
        <w:rPr>
          <w:rFonts w:eastAsia="Times New Roman" w:cs="Times New Roman"/>
          <w:szCs w:val="24"/>
        </w:rPr>
        <w:t>, δεν θα θέλατε ένα όργανο αμερόληπτο να σας κρίνει;</w:t>
      </w:r>
    </w:p>
    <w:p w14:paraId="6EA2C5BC"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w:t>
      </w:r>
      <w:r>
        <w:rPr>
          <w:rFonts w:eastAsia="Times New Roman" w:cs="Times New Roman"/>
          <w:b/>
          <w:szCs w:val="24"/>
        </w:rPr>
        <w:t>ουργός Παιδείας, Έρευνας και Θρησκευμάτων):</w:t>
      </w:r>
      <w:r>
        <w:rPr>
          <w:rFonts w:eastAsia="Times New Roman" w:cs="Times New Roman"/>
          <w:szCs w:val="24"/>
        </w:rPr>
        <w:t xml:space="preserve"> Αυτά είναι τα πειθαρχικά.</w:t>
      </w:r>
    </w:p>
    <w:p w14:paraId="6EA2C5BD"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Θα θέλατε να σας κρίνουν δέκα του ΣΥΡΙΖΑ, δύο του ΠΑΣΟΚ και να το λέτε κρίση αυτό;</w:t>
      </w:r>
    </w:p>
    <w:p w14:paraId="6EA2C5BE"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w:t>
      </w:r>
      <w:r>
        <w:rPr>
          <w:rFonts w:eastAsia="Times New Roman" w:cs="Times New Roman"/>
          <w:b/>
          <w:szCs w:val="24"/>
        </w:rPr>
        <w:t xml:space="preserve"> Θρησκευμάτων):</w:t>
      </w:r>
      <w:r>
        <w:rPr>
          <w:rFonts w:eastAsia="Times New Roman" w:cs="Times New Roman"/>
          <w:szCs w:val="24"/>
        </w:rPr>
        <w:t xml:space="preserve"> Μην εκτίθεστε. Αυτά είναι τα πειθαρχικά. Τα πειθαρχικά είναι πειθαρχικά. Δεν είναι κομματικά όργανα. Τα μπλέξατε.</w:t>
      </w:r>
    </w:p>
    <w:p w14:paraId="6EA2C5BF"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Το ξέρω. Από ποιους αποτελούνται, όμως; Και το ΕΣΡ το βάλατε και είναι ανεξάρ</w:t>
      </w:r>
      <w:r>
        <w:rPr>
          <w:rFonts w:eastAsia="Times New Roman" w:cs="Times New Roman"/>
          <w:szCs w:val="24"/>
        </w:rPr>
        <w:t>τητη αρχή, αλλά αν μετρήσω, δύο είναι ΣΥΡΙΖΑ, ένας από το Ποτάμι και ένας από το ΠΑΣΟΚ.</w:t>
      </w:r>
    </w:p>
    <w:p w14:paraId="6EA2C5C0"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Α, καλά.</w:t>
      </w:r>
    </w:p>
    <w:p w14:paraId="6EA2C5C1"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Συγγνώμη, και το ΕΣΡ. Και τώρα κατηγορεί ο Υπουργός ότι δεν κάνει τη δουλειά του το ΕΣΡ. Κάνατε αγώνα να φτιάξετε ΕΣΡ, το απαρτίσατε από κομματικούς και τώρα βγαίνει ο Υπουργός και τους κατηγορεί ότι δεν κάνουν τη δουλειά τους. Τέλος πάντων.</w:t>
      </w:r>
    </w:p>
    <w:p w14:paraId="6EA2C5C2"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Και η Νέα Δημοκρατία έχει.</w:t>
      </w:r>
    </w:p>
    <w:p w14:paraId="6EA2C5C3"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Και η Νέα Δημοκρατία έχει στο ΕΣΡ. Δεν είπα ότι δεν έχει. Κομματικούς βάλατε. Δεν είπα ότι δεν έχει. Και τώρα αυτό το ΕΣΡ, που αποτελείται από κομματικούς, θέλετε να λύσει το θέμα</w:t>
      </w:r>
      <w:r>
        <w:rPr>
          <w:rFonts w:eastAsia="Times New Roman" w:cs="Times New Roman"/>
          <w:szCs w:val="24"/>
        </w:rPr>
        <w:t>…</w:t>
      </w:r>
    </w:p>
    <w:p w14:paraId="6EA2C5C4" w14:textId="77777777" w:rsidR="00E41DDC" w:rsidRDefault="007120B1">
      <w:pPr>
        <w:spacing w:after="0" w:line="600" w:lineRule="auto"/>
        <w:ind w:firstLine="720"/>
        <w:jc w:val="both"/>
        <w:rPr>
          <w:rFonts w:eastAsia="Times New Roman"/>
          <w:bCs/>
        </w:rPr>
      </w:pPr>
      <w:r>
        <w:rPr>
          <w:rFonts w:eastAsia="Times New Roman" w:cs="Times New Roman"/>
          <w:szCs w:val="24"/>
        </w:rPr>
        <w:t xml:space="preserve">Και ξέρετε, τι κάνουν, </w:t>
      </w:r>
      <w:r>
        <w:rPr>
          <w:rFonts w:eastAsia="Times New Roman"/>
          <w:bCs/>
        </w:rPr>
        <w:t>κύριε Πρόεδρε -</w:t>
      </w:r>
      <w:r>
        <w:rPr>
          <w:rFonts w:eastAsia="Times New Roman" w:cs="Times New Roman"/>
          <w:szCs w:val="24"/>
        </w:rPr>
        <w:t xml:space="preserve">μιας και είστε εδώ και τα ακούτε- τα δελτία ειδήσεων και της ΕΡΤ και του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και του </w:t>
      </w:r>
      <w:r>
        <w:rPr>
          <w:rFonts w:eastAsia="Times New Roman" w:cs="Times New Roman"/>
          <w:szCs w:val="24"/>
        </w:rPr>
        <w:t>«</w:t>
      </w:r>
      <w:r>
        <w:rPr>
          <w:rFonts w:eastAsia="Times New Roman" w:cs="Times New Roman"/>
          <w:szCs w:val="24"/>
        </w:rPr>
        <w:t>ΑΝΤ1</w:t>
      </w:r>
      <w:r>
        <w:rPr>
          <w:rFonts w:eastAsia="Times New Roman" w:cs="Times New Roman"/>
          <w:szCs w:val="24"/>
        </w:rPr>
        <w:t>»</w:t>
      </w:r>
      <w:r>
        <w:rPr>
          <w:rFonts w:eastAsia="Times New Roman" w:cs="Times New Roman"/>
          <w:szCs w:val="24"/>
        </w:rPr>
        <w:t xml:space="preserve">; Τριάντα λεπτά ΣΥΡΙΖΑ, επτά με οκτώ λεπτά Μητσοτάκης και όταν φθάνουν στην Ένωση Κεντρώων, μερικές φορές μας βάζουν, μερικές όχι, για πέντε δευτερόλεπτα. Αυτή είναι η συμμετοχή της Ένωσης Κεντρώων στα δελτία ειδήσεων, </w:t>
      </w:r>
      <w:r>
        <w:rPr>
          <w:rFonts w:eastAsia="Times New Roman"/>
          <w:bCs/>
        </w:rPr>
        <w:t>κύριε Υπουργέ. Αυτή είναι η δημοκρατί</w:t>
      </w:r>
      <w:r>
        <w:rPr>
          <w:rFonts w:eastAsia="Times New Roman"/>
          <w:bCs/>
        </w:rPr>
        <w:t>α!</w:t>
      </w:r>
    </w:p>
    <w:p w14:paraId="6EA2C5C5" w14:textId="77777777" w:rsidR="00E41DDC" w:rsidRDefault="007120B1">
      <w:pPr>
        <w:spacing w:after="0" w:line="600" w:lineRule="auto"/>
        <w:ind w:firstLine="720"/>
        <w:jc w:val="both"/>
        <w:rPr>
          <w:rFonts w:eastAsia="Times New Roman"/>
          <w:bCs/>
        </w:rPr>
      </w:pPr>
      <w:r>
        <w:rPr>
          <w:rFonts w:eastAsia="Times New Roman"/>
          <w:bCs/>
        </w:rPr>
        <w:t>Τριάντα λεπτά ανταποκρίσεις για Τσίπρα ότι λύνει το οικονομικό, ότι γλιτώνουμε από χρέη και τέτοια, και ο Μητσοτάκης μετά ότι είναι ψέματα αυτά που λέει ο ΣΥΡΙΖΑ, κι εμείς…</w:t>
      </w:r>
    </w:p>
    <w:p w14:paraId="6EA2C5C6" w14:textId="77777777" w:rsidR="00E41DDC" w:rsidRDefault="007120B1">
      <w:pPr>
        <w:spacing w:after="0" w:line="600" w:lineRule="auto"/>
        <w:ind w:firstLine="720"/>
        <w:jc w:val="both"/>
        <w:rPr>
          <w:rFonts w:eastAsia="Times New Roman"/>
          <w:bCs/>
        </w:rPr>
      </w:pPr>
      <w:r>
        <w:rPr>
          <w:rFonts w:eastAsia="Times New Roman"/>
          <w:b/>
          <w:bCs/>
        </w:rPr>
        <w:t>ΝΙΚΟΛΑΟΣ ΒΟΥΤΣΗΣ (Πρόεδρος της Βουλής):</w:t>
      </w:r>
      <w:r>
        <w:rPr>
          <w:rFonts w:eastAsia="Times New Roman"/>
          <w:bCs/>
        </w:rPr>
        <w:t xml:space="preserve"> Κύριε Πρόεδρε, επειδή αναφερθήκατε, στου</w:t>
      </w:r>
      <w:r>
        <w:rPr>
          <w:rFonts w:eastAsia="Times New Roman"/>
          <w:bCs/>
        </w:rPr>
        <w:t xml:space="preserve">ς περισσότερους από αυτούς τους σταθμούς και σε αυτούς στους οποίους αναφερθήκατε, τα τριάντα λεπτά αναφορές στον ΣΥΡΙΖΑ και στην Κυβέρνηση είναι των αντιπάλων και ένα περίπου υβρεολόγιο. </w:t>
      </w:r>
    </w:p>
    <w:p w14:paraId="6EA2C5C7"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Όχι, δεν είναι έτσ</w:t>
      </w:r>
      <w:r>
        <w:rPr>
          <w:rFonts w:eastAsia="Times New Roman" w:cs="Times New Roman"/>
          <w:szCs w:val="24"/>
        </w:rPr>
        <w:t>ι.</w:t>
      </w:r>
    </w:p>
    <w:p w14:paraId="6EA2C5C8" w14:textId="77777777" w:rsidR="00E41DDC" w:rsidRDefault="007120B1">
      <w:pPr>
        <w:spacing w:after="0" w:line="600" w:lineRule="auto"/>
        <w:ind w:firstLine="720"/>
        <w:jc w:val="both"/>
        <w:rPr>
          <w:rFonts w:eastAsia="Times New Roman"/>
          <w:bCs/>
        </w:rPr>
      </w:pPr>
      <w:r>
        <w:rPr>
          <w:rFonts w:eastAsia="Times New Roman"/>
          <w:b/>
          <w:bCs/>
        </w:rPr>
        <w:t>ΝΙΚΟΛΑΟΣ ΒΟΥΤΣΗΣ (Πρόεδρος της Βουλής):</w:t>
      </w:r>
      <w:r>
        <w:rPr>
          <w:rFonts w:eastAsia="Times New Roman"/>
          <w:bCs/>
        </w:rPr>
        <w:t xml:space="preserve"> Και όχι αποθέωση. Με </w:t>
      </w:r>
      <w:proofErr w:type="spellStart"/>
      <w:r>
        <w:rPr>
          <w:rFonts w:eastAsia="Times New Roman"/>
          <w:bCs/>
        </w:rPr>
        <w:t>συγχωρείτε</w:t>
      </w:r>
      <w:proofErr w:type="spellEnd"/>
      <w:r>
        <w:rPr>
          <w:rFonts w:eastAsia="Times New Roman"/>
          <w:bCs/>
        </w:rPr>
        <w:t xml:space="preserve"> πάρα πολύ.</w:t>
      </w:r>
    </w:p>
    <w:p w14:paraId="6EA2C5C9"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Εντάξει. Ας με έβριζαν κι εμένα τριάντα λεπτά.</w:t>
      </w:r>
    </w:p>
    <w:p w14:paraId="6EA2C5CA" w14:textId="77777777" w:rsidR="00E41DDC" w:rsidRDefault="007120B1">
      <w:pPr>
        <w:spacing w:after="0" w:line="600" w:lineRule="auto"/>
        <w:ind w:firstLine="720"/>
        <w:jc w:val="both"/>
        <w:rPr>
          <w:rFonts w:eastAsia="Times New Roman"/>
          <w:bCs/>
        </w:rPr>
      </w:pPr>
      <w:r>
        <w:rPr>
          <w:rFonts w:eastAsia="Times New Roman"/>
          <w:b/>
          <w:bCs/>
        </w:rPr>
        <w:t>ΝΙΚΟΛΑΟΣ ΒΟΥΤΣΗΣ (Πρόεδρος της Βουλής):</w:t>
      </w:r>
      <w:r>
        <w:rPr>
          <w:rFonts w:eastAsia="Times New Roman"/>
          <w:bCs/>
        </w:rPr>
        <w:t xml:space="preserve"> Γιατί όταν γίνονται οι μετρήσεις…</w:t>
      </w:r>
    </w:p>
    <w:p w14:paraId="6EA2C5CB"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Ακούστε. Κάποτε ο Τέρενς Κουίκ μού είπε ότι είναι πιο ακριβή η διαφήμιση να σε βρίζουν παρά να σε εξυμνούν. Παλιά, όταν ήταν στον </w:t>
      </w:r>
      <w:r>
        <w:rPr>
          <w:rFonts w:eastAsia="Times New Roman" w:cs="Times New Roman"/>
          <w:szCs w:val="24"/>
        </w:rPr>
        <w:t>«</w:t>
      </w:r>
      <w:r>
        <w:rPr>
          <w:rFonts w:eastAsia="Times New Roman" w:cs="Times New Roman"/>
          <w:szCs w:val="24"/>
        </w:rPr>
        <w:t>ΑΝΤ1</w:t>
      </w:r>
      <w:r>
        <w:rPr>
          <w:rFonts w:eastAsia="Times New Roman" w:cs="Times New Roman"/>
          <w:szCs w:val="24"/>
        </w:rPr>
        <w:t>»</w:t>
      </w:r>
      <w:r>
        <w:rPr>
          <w:rFonts w:eastAsia="Times New Roman" w:cs="Times New Roman"/>
          <w:szCs w:val="24"/>
        </w:rPr>
        <w:t>.</w:t>
      </w:r>
    </w:p>
    <w:p w14:paraId="6EA2C5CC" w14:textId="77777777" w:rsidR="00E41DDC" w:rsidRDefault="007120B1">
      <w:pPr>
        <w:spacing w:after="0" w:line="600" w:lineRule="auto"/>
        <w:ind w:firstLine="720"/>
        <w:jc w:val="both"/>
        <w:rPr>
          <w:rFonts w:eastAsia="Times New Roman"/>
          <w:bCs/>
        </w:rPr>
      </w:pPr>
      <w:r>
        <w:rPr>
          <w:rFonts w:eastAsia="Times New Roman"/>
          <w:b/>
          <w:bCs/>
        </w:rPr>
        <w:t>ΝΙΚΟΛΑΟΣ ΒΟΥΤΣΗΣ (Πρόεδρος της Βουλής):</w:t>
      </w:r>
      <w:r>
        <w:rPr>
          <w:rFonts w:eastAsia="Times New Roman"/>
          <w:bCs/>
        </w:rPr>
        <w:t xml:space="preserve"> Εντάξει. Εσείς δεν ισχυρίζεστ</w:t>
      </w:r>
      <w:r>
        <w:rPr>
          <w:rFonts w:eastAsia="Times New Roman"/>
          <w:bCs/>
        </w:rPr>
        <w:t>ε αυτό τώρα. Ισχυρίζεστε ότι τον αποθεώνουν.</w:t>
      </w:r>
    </w:p>
    <w:p w14:paraId="6EA2C5CD"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Εγώ λέω: τι δημοκρατία είναι αυτή όταν το πρώτο κόμμα έχει τριάντα λεπτά, το δεύτερο επτά λεπτά και τα άλλα κόμματα, «αποκόμματα», από λίγα δευτερόλεπτα; Περιμένα</w:t>
      </w:r>
      <w:r>
        <w:rPr>
          <w:rFonts w:eastAsia="Times New Roman" w:cs="Times New Roman"/>
          <w:szCs w:val="24"/>
        </w:rPr>
        <w:t>με διανομή χρόνου με κάποια κριτήρια. Εκεί θέλαμε το ΕΣΡ. Τόσους μήνες τι κάνουν αυτοί που αναλάβανε και παίρνουν τους μισθούς τους;</w:t>
      </w:r>
    </w:p>
    <w:p w14:paraId="6EA2C5CE" w14:textId="77777777" w:rsidR="00E41DDC" w:rsidRDefault="007120B1">
      <w:pPr>
        <w:spacing w:after="0" w:line="600" w:lineRule="auto"/>
        <w:ind w:firstLine="720"/>
        <w:jc w:val="both"/>
        <w:rPr>
          <w:rFonts w:eastAsia="Times New Roman"/>
          <w:bCs/>
        </w:rPr>
      </w:pPr>
      <w:r>
        <w:rPr>
          <w:rFonts w:eastAsia="Times New Roman"/>
          <w:b/>
          <w:bCs/>
        </w:rPr>
        <w:t>ΝΙΚΟΛΑΟΣ ΒΟΥΤΣΗΣ (Πρόεδρος της Βουλής):</w:t>
      </w:r>
      <w:r>
        <w:rPr>
          <w:rFonts w:eastAsia="Times New Roman"/>
          <w:bCs/>
        </w:rPr>
        <w:t xml:space="preserve"> Κάνουν προσπάθεια.</w:t>
      </w:r>
    </w:p>
    <w:p w14:paraId="6EA2C5CF"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Κάνουν προσπάθε</w:t>
      </w:r>
      <w:r>
        <w:rPr>
          <w:rFonts w:eastAsia="Times New Roman" w:cs="Times New Roman"/>
          <w:szCs w:val="24"/>
        </w:rPr>
        <w:t>ια; Ναι, ναι, εντάξει. Θα φύγουν και θα είναι στην προσπάθεια.</w:t>
      </w:r>
    </w:p>
    <w:p w14:paraId="6EA2C5D0" w14:textId="77777777" w:rsidR="00E41DDC" w:rsidRDefault="007120B1">
      <w:pPr>
        <w:spacing w:after="0" w:line="600" w:lineRule="auto"/>
        <w:ind w:firstLine="720"/>
        <w:jc w:val="both"/>
        <w:rPr>
          <w:rFonts w:eastAsia="Times New Roman"/>
          <w:bCs/>
        </w:rPr>
      </w:pPr>
      <w:r>
        <w:rPr>
          <w:rFonts w:eastAsia="Times New Roman"/>
          <w:b/>
          <w:bCs/>
        </w:rPr>
        <w:t>ΝΙΚΟΛΑΟΣ ΒΟΥΤΣΗΣ (Πρόεδρος της Βουλής):</w:t>
      </w:r>
      <w:r>
        <w:rPr>
          <w:rFonts w:eastAsia="Times New Roman"/>
          <w:bCs/>
        </w:rPr>
        <w:t xml:space="preserve"> Δεν φεύγουν. Έχουν έξι χρόνια. </w:t>
      </w:r>
    </w:p>
    <w:p w14:paraId="6EA2C5D1"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Και αυτό το λάθος πάλι, έξι χρόνια! Γιατί έξι χρόνια; </w:t>
      </w:r>
    </w:p>
    <w:p w14:paraId="6EA2C5D2" w14:textId="77777777" w:rsidR="00E41DDC" w:rsidRDefault="007120B1">
      <w:pPr>
        <w:spacing w:after="0" w:line="600" w:lineRule="auto"/>
        <w:ind w:firstLine="720"/>
        <w:jc w:val="both"/>
        <w:rPr>
          <w:rFonts w:eastAsia="Times New Roman"/>
          <w:bCs/>
        </w:rPr>
      </w:pPr>
      <w:r>
        <w:rPr>
          <w:rFonts w:eastAsia="Times New Roman" w:cs="Times New Roman"/>
          <w:szCs w:val="24"/>
        </w:rPr>
        <w:t>Λέει ο Στουρνάρας</w:t>
      </w:r>
      <w:r>
        <w:rPr>
          <w:rFonts w:eastAsia="Times New Roman" w:cs="Times New Roman"/>
          <w:szCs w:val="24"/>
        </w:rPr>
        <w:t xml:space="preserve"> πρέπει να εξαντλήσει την πενταετία του, διότι αν δεν την εξαντλήσει, θα του δίνουμε αποζημιώσεις. Γιατί να τους προσλαμβάνουμε με τέτοιες συνθήκες, </w:t>
      </w:r>
      <w:r>
        <w:rPr>
          <w:rFonts w:eastAsia="Times New Roman"/>
          <w:bCs/>
        </w:rPr>
        <w:t>κύριε Πρόεδρε; Ο Βουλευτής εδώ είναι τέσσερα χρόνια, μετά οι εκλογές γίνονται κάθε δύο χρόνια. Έξι χρόνια δ</w:t>
      </w:r>
      <w:r>
        <w:rPr>
          <w:rFonts w:eastAsia="Times New Roman"/>
          <w:bCs/>
        </w:rPr>
        <w:t xml:space="preserve">εσμεύουμε, δηλαδή, μια οικονομία στον κ. Στουρνάρα, ο οποίος είπε ότι το 90% των μεταρρυθμίσεων έχουν γίνει; Και βγήκαν οι ξένοι και είπαν ότι το 8% έχει γίνει, διότι από τα </w:t>
      </w:r>
      <w:proofErr w:type="spellStart"/>
      <w:r>
        <w:rPr>
          <w:rFonts w:eastAsia="Times New Roman"/>
          <w:bCs/>
        </w:rPr>
        <w:t>εκατόν</w:t>
      </w:r>
      <w:proofErr w:type="spellEnd"/>
      <w:r>
        <w:rPr>
          <w:rFonts w:eastAsia="Times New Roman"/>
          <w:bCs/>
        </w:rPr>
        <w:t xml:space="preserve"> σαράντα έχουν γίνει τα δώδεκα! Βγάλτε το ποσοστό.</w:t>
      </w:r>
    </w:p>
    <w:p w14:paraId="6EA2C5D3" w14:textId="77777777" w:rsidR="00E41DDC" w:rsidRDefault="007120B1">
      <w:pPr>
        <w:spacing w:after="0" w:line="600" w:lineRule="auto"/>
        <w:ind w:firstLine="720"/>
        <w:jc w:val="both"/>
        <w:rPr>
          <w:rFonts w:eastAsia="Times New Roman"/>
          <w:bCs/>
        </w:rPr>
      </w:pPr>
      <w:r>
        <w:rPr>
          <w:rFonts w:eastAsia="Times New Roman"/>
          <w:b/>
          <w:bCs/>
        </w:rPr>
        <w:t>ΝΙΚΟΛΑΟΣ ΒΟΥΤΣΗΣ (Πρόεδρο</w:t>
      </w:r>
      <w:r>
        <w:rPr>
          <w:rFonts w:eastAsia="Times New Roman"/>
          <w:b/>
          <w:bCs/>
        </w:rPr>
        <w:t>ς της Βουλής):</w:t>
      </w:r>
      <w:r>
        <w:rPr>
          <w:rFonts w:eastAsia="Times New Roman"/>
          <w:bCs/>
        </w:rPr>
        <w:t xml:space="preserve"> Το </w:t>
      </w:r>
      <w:proofErr w:type="spellStart"/>
      <w:r>
        <w:rPr>
          <w:rFonts w:eastAsia="Times New Roman"/>
          <w:bCs/>
        </w:rPr>
        <w:t>εκατόν</w:t>
      </w:r>
      <w:proofErr w:type="spellEnd"/>
      <w:r>
        <w:rPr>
          <w:rFonts w:eastAsia="Times New Roman"/>
          <w:bCs/>
        </w:rPr>
        <w:t xml:space="preserve"> είκοσι πέντε είπαν, αλλά δεν πειράζει.</w:t>
      </w:r>
    </w:p>
    <w:p w14:paraId="6EA2C5D4" w14:textId="77777777" w:rsidR="00E41DDC" w:rsidRDefault="007120B1">
      <w:pPr>
        <w:spacing w:after="0" w:line="600" w:lineRule="auto"/>
        <w:ind w:firstLine="720"/>
        <w:jc w:val="both"/>
        <w:rPr>
          <w:rFonts w:eastAsia="Times New Roman"/>
          <w:bCs/>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Τέλος πάντων. Εσείς πάντα τα μετράτε όπως και στα έξοδα εδώ της Βουλής, που λέγατε ότι δεν είναι εξήντα, αλλά επτά. Δεν βάζετε επιστημονικούς σ</w:t>
      </w:r>
      <w:r>
        <w:rPr>
          <w:rFonts w:eastAsia="Times New Roman" w:cs="Times New Roman"/>
          <w:szCs w:val="24"/>
        </w:rPr>
        <w:t xml:space="preserve">υνεργάτες. Γιατί αν γίνουν και οι Βουλευτές από τριακόσιοι διακόσιοι, τους ίδιους υπαλλήλους θα έχει η Βουλή; Τα ίδια κτήρια θα νοικιάσει απέναντι η Βουλή για κάθε Βουλευτή που νοικιάζει, </w:t>
      </w:r>
      <w:r>
        <w:rPr>
          <w:rFonts w:eastAsia="Times New Roman"/>
          <w:bCs/>
        </w:rPr>
        <w:t>κύριε Πρόεδρε; Δεν είναι μόνο ο μισθός του Βουλευτή. Γιατί προχθές μ</w:t>
      </w:r>
      <w:r>
        <w:rPr>
          <w:rFonts w:eastAsia="Times New Roman"/>
          <w:bCs/>
        </w:rPr>
        <w:t xml:space="preserve">ε εκθέσατε. Κατεβαίνοντας από το Βήμα, μετά αρχίσατε. Έπρεπε ενόσω είμαι στο Βήμα να κάνετε τις παρατηρήσεις και όχι να με αφήσετε να κατέβω και μετά να κάνετε την κριτική κι εσείς να ακούγεστε κι εγώ όχι και να φωνάζω μη </w:t>
      </w:r>
      <w:proofErr w:type="spellStart"/>
      <w:r>
        <w:rPr>
          <w:rFonts w:eastAsia="Times New Roman"/>
          <w:bCs/>
        </w:rPr>
        <w:t>ακουόμενος</w:t>
      </w:r>
      <w:proofErr w:type="spellEnd"/>
      <w:r>
        <w:rPr>
          <w:rFonts w:eastAsia="Times New Roman"/>
          <w:bCs/>
        </w:rPr>
        <w:t>.</w:t>
      </w:r>
    </w:p>
    <w:p w14:paraId="6EA2C5D5" w14:textId="77777777" w:rsidR="00E41DDC" w:rsidRDefault="007120B1">
      <w:pPr>
        <w:spacing w:after="0" w:line="600" w:lineRule="auto"/>
        <w:ind w:firstLine="720"/>
        <w:jc w:val="both"/>
        <w:rPr>
          <w:rFonts w:eastAsia="Times New Roman"/>
          <w:bCs/>
        </w:rPr>
      </w:pPr>
      <w:r>
        <w:rPr>
          <w:rFonts w:eastAsia="Times New Roman"/>
          <w:bCs/>
        </w:rPr>
        <w:t>Είστε και συνάδελφός μ</w:t>
      </w:r>
      <w:r>
        <w:rPr>
          <w:rFonts w:eastAsia="Times New Roman"/>
          <w:bCs/>
        </w:rPr>
        <w:t>ου πολιτικός μηχανικός. Δεν θέλω να…</w:t>
      </w:r>
    </w:p>
    <w:p w14:paraId="6EA2C5D6" w14:textId="77777777" w:rsidR="00E41DDC" w:rsidRDefault="007120B1">
      <w:pPr>
        <w:spacing w:after="0" w:line="600" w:lineRule="auto"/>
        <w:ind w:firstLine="720"/>
        <w:jc w:val="both"/>
        <w:rPr>
          <w:rFonts w:eastAsia="Times New Roman"/>
          <w:bCs/>
        </w:rPr>
      </w:pPr>
      <w:r>
        <w:rPr>
          <w:rFonts w:eastAsia="Times New Roman"/>
          <w:bCs/>
        </w:rPr>
        <w:t xml:space="preserve">Θέλω να πω δυο λόγια για το </w:t>
      </w:r>
      <w:r>
        <w:rPr>
          <w:rFonts w:eastAsia="Times New Roman"/>
          <w:bCs/>
        </w:rPr>
        <w:t>τέμενος</w:t>
      </w:r>
      <w:r>
        <w:rPr>
          <w:rFonts w:eastAsia="Times New Roman"/>
          <w:bCs/>
        </w:rPr>
        <w:t xml:space="preserve">. Τη διάταξη για το </w:t>
      </w:r>
      <w:r>
        <w:rPr>
          <w:rFonts w:eastAsia="Times New Roman"/>
          <w:bCs/>
        </w:rPr>
        <w:t xml:space="preserve">τέμενος </w:t>
      </w:r>
      <w:r>
        <w:rPr>
          <w:rFonts w:eastAsia="Times New Roman"/>
          <w:bCs/>
        </w:rPr>
        <w:t xml:space="preserve">έχουμε υποχρέωση να την ψηφίσουμε όλοι, κατά τη γνώμη μου. Όσοι δεν το ψηφίζουν το κάνουν από </w:t>
      </w:r>
      <w:proofErr w:type="spellStart"/>
      <w:r>
        <w:rPr>
          <w:rFonts w:eastAsia="Times New Roman"/>
          <w:bCs/>
        </w:rPr>
        <w:t>θρησκειοκαπηλεία</w:t>
      </w:r>
      <w:proofErr w:type="spellEnd"/>
      <w:r>
        <w:rPr>
          <w:rFonts w:eastAsia="Times New Roman"/>
          <w:bCs/>
        </w:rPr>
        <w:t>. Απλά να βάλουμε να απαγορεύεται να χρηματοδο</w:t>
      </w:r>
      <w:r>
        <w:rPr>
          <w:rFonts w:eastAsia="Times New Roman"/>
          <w:bCs/>
        </w:rPr>
        <w:t xml:space="preserve">τούνται από μη ελληνικής ιθαγένειας πρόσωπα. Τελεία και παύλα. Το </w:t>
      </w:r>
      <w:r>
        <w:rPr>
          <w:rFonts w:eastAsia="Times New Roman"/>
          <w:bCs/>
        </w:rPr>
        <w:t>τέμενος</w:t>
      </w:r>
      <w:r>
        <w:rPr>
          <w:rFonts w:eastAsia="Times New Roman"/>
          <w:bCs/>
        </w:rPr>
        <w:t xml:space="preserve"> </w:t>
      </w:r>
      <w:r>
        <w:rPr>
          <w:rFonts w:eastAsia="Times New Roman"/>
          <w:bCs/>
        </w:rPr>
        <w:t xml:space="preserve">έπρεπε να το είχαμε κάνει από καιρό, από την ώρα που διαβιεί στη χώρα μας μέγα πλήθος αλλοθρήσκων. Εγώ στηρίζω την επίσημη Εκκλησία της Ελλάδας, αλλά δεν μπορώ να στηρίξω τους φανατικούς. </w:t>
      </w:r>
    </w:p>
    <w:p w14:paraId="6EA2C5D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Ξεκάθαρα, λοιπόν, πρέπει να το κάνει η Βουλή και έχει καθυστερήσει.</w:t>
      </w:r>
      <w:r>
        <w:rPr>
          <w:rFonts w:eastAsia="Times New Roman" w:cs="Times New Roman"/>
          <w:szCs w:val="24"/>
        </w:rPr>
        <w:t xml:space="preserve"> Πρέπει και τους διορισμούς των υπευθύνων να κάνει το αντίστοιχο Υπουργείο, η </w:t>
      </w:r>
      <w:r>
        <w:rPr>
          <w:rFonts w:eastAsia="Times New Roman" w:cs="Times New Roman"/>
          <w:szCs w:val="24"/>
        </w:rPr>
        <w:t xml:space="preserve">ελληνική </w:t>
      </w:r>
      <w:r>
        <w:rPr>
          <w:rFonts w:eastAsia="Times New Roman" w:cs="Times New Roman"/>
          <w:szCs w:val="24"/>
        </w:rPr>
        <w:t xml:space="preserve">Κυβέρνηση, και να απαγορευτεί η ύποπτη χρηματοδότηση. Άρα, μόνο ελληνικής ιθαγενείας να μπορούν να χρηματοδοτήσουν το </w:t>
      </w:r>
      <w:r>
        <w:rPr>
          <w:rFonts w:eastAsia="Times New Roman" w:cs="Times New Roman"/>
          <w:szCs w:val="24"/>
        </w:rPr>
        <w:t xml:space="preserve">τέμενος </w:t>
      </w:r>
      <w:r>
        <w:rPr>
          <w:rFonts w:eastAsia="Times New Roman" w:cs="Times New Roman"/>
          <w:szCs w:val="24"/>
        </w:rPr>
        <w:t xml:space="preserve">ή και άλλα τεμένη που θα γίνουν, διότι δεν </w:t>
      </w:r>
      <w:r>
        <w:rPr>
          <w:rFonts w:eastAsia="Times New Roman" w:cs="Times New Roman"/>
          <w:szCs w:val="24"/>
        </w:rPr>
        <w:t>θα μείνουν με ένα. Διότι όσο δεν κάνουμε τέμενος λειτουργούν χίλια παράνομα σε υπόγεια.</w:t>
      </w:r>
    </w:p>
    <w:p w14:paraId="6EA2C5D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Προ ημερών ήρθαν κάτοικοι εδώ από τους Αμπελοκήπους και μου είπαν ότι στο υπόγειο της πολυκατοικίας ετοιμάζονται να κάνουν τέμενος και μαζεύονται εκεί μέσα και γίνεται </w:t>
      </w:r>
      <w:r>
        <w:rPr>
          <w:rFonts w:eastAsia="Times New Roman" w:cs="Times New Roman"/>
          <w:szCs w:val="24"/>
        </w:rPr>
        <w:t xml:space="preserve">χαμός. Οι κάτοικοι μιας πολυκατοικίας μού </w:t>
      </w:r>
      <w:proofErr w:type="spellStart"/>
      <w:r>
        <w:rPr>
          <w:rFonts w:eastAsia="Times New Roman" w:cs="Times New Roman"/>
          <w:szCs w:val="24"/>
        </w:rPr>
        <w:t>ενεχείρισαν</w:t>
      </w:r>
      <w:proofErr w:type="spellEnd"/>
      <w:r>
        <w:rPr>
          <w:rFonts w:eastAsia="Times New Roman" w:cs="Times New Roman"/>
          <w:szCs w:val="24"/>
        </w:rPr>
        <w:t xml:space="preserve"> τη διαφωνία τους και ότι είχε υποβληθεί αίτημα στην Πυροσβεστική Υπηρεσία για να πάρουν εγκρίσεις για τέμενος. Βέβαια, δεν έλεγαν τέμενος, έλεγαν αποθήκη.</w:t>
      </w:r>
    </w:p>
    <w:p w14:paraId="6EA2C5D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Άρα, προκειμένου να μην παρανομούν οι μουσουλμά</w:t>
      </w:r>
      <w:r>
        <w:rPr>
          <w:rFonts w:eastAsia="Times New Roman" w:cs="Times New Roman"/>
          <w:szCs w:val="24"/>
        </w:rPr>
        <w:t>νοι πρέπει να τους νομιμοποιήσουμε και να λειτουργήσουν νομίμως.</w:t>
      </w:r>
    </w:p>
    <w:p w14:paraId="6EA2C5D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Θέλω να πω δυο λόγια και για τα οικονομικά και να τα ακούσει ο κ. Τσίπρας. Ας είναι απών, ξέρω ότι θα τα ακούσει. Είχα προειδοποιήσει τουλάχιστον πέντε φορές -έχω τις κασέτες εδώ- από το Βήμα</w:t>
      </w:r>
      <w:r>
        <w:rPr>
          <w:rFonts w:eastAsia="Times New Roman" w:cs="Times New Roman"/>
          <w:szCs w:val="24"/>
        </w:rPr>
        <w:t xml:space="preserve"> της Βουλής ότι δεν πρόκειται για το χρέος να πάρουμε τίποτε. Πρέπει εσείς να είστε μάρτυρες των ομιλιών μου. Το χρέος θα ρυθμιστεί τον Αύγουστο του 2018 και αν δεν μπούμε σε άλλο μνημόνιο. Πώς πήγε τον Αύγουστο του 2018; Ήταν να ρυθμιστεί από το 2014, αλλ</w:t>
      </w:r>
      <w:r>
        <w:rPr>
          <w:rFonts w:eastAsia="Times New Roman" w:cs="Times New Roman"/>
          <w:szCs w:val="24"/>
        </w:rPr>
        <w:t>ά λόγω του τρίτου μνημονίου πήγαμε πιο πέρα, πιο πέρα και φτάσαμε στον Αύγουστο του 2018.</w:t>
      </w:r>
    </w:p>
    <w:p w14:paraId="6EA2C5D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Δεν θα ρυθμίσουν οι ξένοι χρέος για χώρα που είναι σε μνημόνιο. Πότε θα το ρυθμίσουν; Όταν η χώρα φύγει από τις επιτηρήσεις και από τα μνημόνια και πρέπει να βγει στι</w:t>
      </w:r>
      <w:r>
        <w:rPr>
          <w:rFonts w:eastAsia="Times New Roman" w:cs="Times New Roman"/>
          <w:szCs w:val="24"/>
        </w:rPr>
        <w:t>ς αγορές και είναι εμπόδιο το ύψος του χρέους, τότε θα ρυθμιστεί το χρέος. Και πώς θα ρυθμιστεί; Όχι όπως ονειρεύεται ο κάθε κ. Τσίπρας και ο κάθε κ. Μητσοτάκης με ονομαστικό κούρεμα. Αυτό να το ξεχάσουμε, γιατί έχει μεταφερθεί στα κράτη το χρέος. Θα γίνει</w:t>
      </w:r>
      <w:r>
        <w:rPr>
          <w:rFonts w:eastAsia="Times New Roman" w:cs="Times New Roman"/>
          <w:szCs w:val="24"/>
        </w:rPr>
        <w:t xml:space="preserve"> με επιμηκύνσεις πληρωμών και με μειώσεις επιτοκίων.</w:t>
      </w:r>
    </w:p>
    <w:p w14:paraId="6EA2C5D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Είδατε ότι έβγαλε προ ημερών η </w:t>
      </w:r>
      <w:proofErr w:type="spellStart"/>
      <w:r>
        <w:rPr>
          <w:rFonts w:eastAsia="Times New Roman" w:cs="Times New Roman"/>
          <w:szCs w:val="24"/>
        </w:rPr>
        <w:t>Μέρκελ</w:t>
      </w:r>
      <w:proofErr w:type="spellEnd"/>
      <w:r>
        <w:rPr>
          <w:rFonts w:eastAsia="Times New Roman" w:cs="Times New Roman"/>
          <w:szCs w:val="24"/>
        </w:rPr>
        <w:t xml:space="preserve"> σε μια της ομιλία ότι είναι 82 δισεκατομμύρια τα λεφτά που θα χάσει η Γερμανία, αν επιμηκυνθεί το ελληνικό χρέος για είκοσι χρόνια περαιτέρω μετά το 2018. </w:t>
      </w:r>
      <w:proofErr w:type="spellStart"/>
      <w:r>
        <w:rPr>
          <w:rFonts w:eastAsia="Times New Roman" w:cs="Times New Roman"/>
          <w:szCs w:val="24"/>
        </w:rPr>
        <w:t>Υπελόγισαν</w:t>
      </w:r>
      <w:proofErr w:type="spellEnd"/>
      <w:r>
        <w:rPr>
          <w:rFonts w:eastAsia="Times New Roman" w:cs="Times New Roman"/>
          <w:szCs w:val="24"/>
        </w:rPr>
        <w:t xml:space="preserve"> οι Γερμανοί την απώλεια που θα έχουν από την επιμήκυνση, από τη ρύθμιση.</w:t>
      </w:r>
    </w:p>
    <w:p w14:paraId="6EA2C5D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Δεν καταλαβαίνω ο κ. Τσίπρας γιατί συνέδεσε τη δεύτερη αξιολόγηση με το χρέος. Προφανώς για να σας κάνει να ψηφίσετε. Δεν βρίσκω άλλη εξήγηση. Μηδέν ήταν η ελπίδα για το χρέος. Εγώ, </w:t>
      </w:r>
      <w:r>
        <w:rPr>
          <w:rFonts w:eastAsia="Times New Roman" w:cs="Times New Roman"/>
          <w:szCs w:val="24"/>
        </w:rPr>
        <w:t xml:space="preserve">μάλιστα, επικοινώνησα τρεις φορές με κάποιους παράγοντες και ρώτησα αν υπάρχει κάποια ελπίδα και μου είπαν απολύτως καμμία. Δεν συζητείται, λέει, το θέμα χρέους. Συζητούμε ότι </w:t>
      </w:r>
      <w:proofErr w:type="spellStart"/>
      <w:r>
        <w:rPr>
          <w:rFonts w:eastAsia="Times New Roman" w:cs="Times New Roman"/>
          <w:szCs w:val="24"/>
        </w:rPr>
        <w:t>δεχόμεθα</w:t>
      </w:r>
      <w:proofErr w:type="spellEnd"/>
      <w:r>
        <w:rPr>
          <w:rFonts w:eastAsia="Times New Roman" w:cs="Times New Roman"/>
          <w:szCs w:val="24"/>
        </w:rPr>
        <w:t xml:space="preserve"> ότι στη λήξη του προγράμματος θα επιμηκύνουμε όλα τα ομόλογα που λήγουν</w:t>
      </w:r>
      <w:r>
        <w:rPr>
          <w:rFonts w:eastAsia="Times New Roman" w:cs="Times New Roman"/>
          <w:szCs w:val="24"/>
        </w:rPr>
        <w:t xml:space="preserve"> και με επιτόκιο, ει δυνατόν, 1%-1,5%, όσο είναι το επιτόκιο του μνημονίου. Αυτό, λέει, μπορούμε να σας το κάνουμε. Όμως, ρύθμιση χρέους αυτή τη στιγμή σε μια χώρα που στα </w:t>
      </w:r>
      <w:proofErr w:type="spellStart"/>
      <w:r>
        <w:rPr>
          <w:rFonts w:eastAsia="Times New Roman" w:cs="Times New Roman"/>
          <w:szCs w:val="24"/>
        </w:rPr>
        <w:t>εκατόν</w:t>
      </w:r>
      <w:proofErr w:type="spellEnd"/>
      <w:r>
        <w:rPr>
          <w:rFonts w:eastAsia="Times New Roman" w:cs="Times New Roman"/>
          <w:szCs w:val="24"/>
        </w:rPr>
        <w:t xml:space="preserve"> σαράντα </w:t>
      </w:r>
      <w:proofErr w:type="spellStart"/>
      <w:r>
        <w:rPr>
          <w:rFonts w:eastAsia="Times New Roman" w:cs="Times New Roman"/>
          <w:szCs w:val="24"/>
        </w:rPr>
        <w:t>προαπαιτούμενα</w:t>
      </w:r>
      <w:proofErr w:type="spellEnd"/>
      <w:r>
        <w:rPr>
          <w:rFonts w:eastAsia="Times New Roman" w:cs="Times New Roman"/>
          <w:szCs w:val="24"/>
        </w:rPr>
        <w:t xml:space="preserve"> έχει εκπληρώσει τα δώδεκα δεν μπορούμε να συζητήσουμε,</w:t>
      </w:r>
      <w:r>
        <w:rPr>
          <w:rFonts w:eastAsia="Times New Roman" w:cs="Times New Roman"/>
          <w:szCs w:val="24"/>
        </w:rPr>
        <w:t xml:space="preserve"> γιατί φοβούμεθα ότι θα χαλαρώσει η Ελλάδα. Αυτή είναι η απάντηση των ξένων.</w:t>
      </w:r>
    </w:p>
    <w:p w14:paraId="6EA2C5D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Γιατί, λοιπόν, κάναμε αυτό το πράγμα και ηττηθήκαμε σαν χώρα από αυτό, αφού ήταν γνωστό ότι δεν θα δεχθούν οι ξένοι συζήτηση για το χρέος; Η συζήτηση για το χρέος ξέρετε πότε έπρε</w:t>
      </w:r>
      <w:r>
        <w:rPr>
          <w:rFonts w:eastAsia="Times New Roman" w:cs="Times New Roman"/>
          <w:szCs w:val="24"/>
        </w:rPr>
        <w:t>πε να γίνει; Όταν κάνουμε όλες τις μεταρρυθμίσεις, οπότε όλα τα κόμματα θα βγούμε και θα αξιώσουμε μείωση του χρέους για να επιζήσει η χώρα. Είναι υποχρεωτικό να γίνει μείωση του χρέους, αλλά από χώρα που έχει εκπληρώσει τις υποχρεώσεις της, διαφορετικά εί</w:t>
      </w:r>
      <w:r>
        <w:rPr>
          <w:rFonts w:eastAsia="Times New Roman" w:cs="Times New Roman"/>
          <w:szCs w:val="24"/>
        </w:rPr>
        <w:t>ναι ικεσία. Γίναμε ικέτες. Πήρε εικόνα ικέτη ο κ. Τσίπρας και δεν είναι καθόλου τιμητικό για τη χώρα, αφού δεν υπήρχε καμμία ένδειξη ότι θα μειωθεί το χρέος.</w:t>
      </w:r>
    </w:p>
    <w:p w14:paraId="6EA2C5D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Τώρα το μετέθεσαν και λένε για τις 15. Ούτε στις 15 θα μειωθεί το χρέος. Μια δήλωση συμπάθειας μπο</w:t>
      </w:r>
      <w:r>
        <w:rPr>
          <w:rFonts w:eastAsia="Times New Roman" w:cs="Times New Roman"/>
          <w:szCs w:val="24"/>
        </w:rPr>
        <w:t>ρεί να ληφθεί, αφού υπάρχει απόφαση των Ευρωπαίων ότι στο τέλος του προγράμματος θα μειώσουν το χρέος. Έχουν δηλώσει το πώς ακριβώς. Έχουν δηλώσει πόσο τους κοστίζει.</w:t>
      </w:r>
    </w:p>
    <w:p w14:paraId="6EA2C5E0" w14:textId="77777777" w:rsidR="00E41DDC" w:rsidRDefault="007120B1">
      <w:pPr>
        <w:spacing w:after="0" w:line="600" w:lineRule="auto"/>
        <w:ind w:firstLine="720"/>
        <w:jc w:val="both"/>
        <w:rPr>
          <w:rFonts w:eastAsia="Times New Roman"/>
          <w:szCs w:val="24"/>
        </w:rPr>
      </w:pPr>
      <w:r>
        <w:rPr>
          <w:rFonts w:eastAsia="Times New Roman"/>
          <w:szCs w:val="24"/>
        </w:rPr>
        <w:t>Τι ήθελε ο κ. Τσίπρας; Ήθελε άλλον έναν λόγο για να ηρεμήσει την Κοινοβουλευτική Ομάδα; Μ</w:t>
      </w:r>
      <w:r>
        <w:rPr>
          <w:rFonts w:eastAsia="Times New Roman"/>
          <w:szCs w:val="24"/>
        </w:rPr>
        <w:t xml:space="preserve">ε τη διπλωματία θα παίζουμε για να κάνουμε «μασάζ» στους Βουλευτές της Κυβέρνησης; Αυτό ήταν μέγα λάθος. </w:t>
      </w:r>
    </w:p>
    <w:p w14:paraId="6EA2C5E1" w14:textId="77777777" w:rsidR="00E41DDC" w:rsidRDefault="007120B1">
      <w:pPr>
        <w:spacing w:after="0" w:line="600" w:lineRule="auto"/>
        <w:ind w:firstLine="720"/>
        <w:jc w:val="both"/>
        <w:rPr>
          <w:rFonts w:eastAsia="Times New Roman"/>
          <w:szCs w:val="24"/>
        </w:rPr>
      </w:pPr>
      <w:r>
        <w:rPr>
          <w:rFonts w:eastAsia="Times New Roman"/>
          <w:szCs w:val="24"/>
        </w:rPr>
        <w:t>Θέλω να πω και κάτι για την ιστορία του κ. Σαββίδη. Θέλω να το πω.</w:t>
      </w:r>
    </w:p>
    <w:p w14:paraId="6EA2C5E2" w14:textId="77777777" w:rsidR="00E41DDC" w:rsidRDefault="007120B1">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Ολοκληρώστε μ</w:t>
      </w:r>
      <w:r>
        <w:rPr>
          <w:rFonts w:eastAsia="Times New Roman"/>
          <w:szCs w:val="24"/>
        </w:rPr>
        <w:t xml:space="preserve">ε </w:t>
      </w:r>
      <w:r>
        <w:rPr>
          <w:rFonts w:eastAsia="Times New Roman"/>
          <w:szCs w:val="24"/>
        </w:rPr>
        <w:t>αυτό, κύριε Πρόεδρε.</w:t>
      </w:r>
    </w:p>
    <w:p w14:paraId="6EA2C5E3" w14:textId="77777777" w:rsidR="00E41DDC" w:rsidRDefault="007120B1">
      <w:pPr>
        <w:spacing w:after="0" w:line="600" w:lineRule="auto"/>
        <w:ind w:firstLine="720"/>
        <w:jc w:val="both"/>
        <w:rPr>
          <w:rFonts w:eastAsia="Times New Roman"/>
          <w:szCs w:val="24"/>
        </w:rPr>
      </w:pPr>
      <w:r>
        <w:rPr>
          <w:rFonts w:eastAsia="Times New Roman"/>
          <w:b/>
          <w:szCs w:val="24"/>
        </w:rPr>
        <w:t>ΒΑΣΙΛΗΣ ΛΕΒΕΝ</w:t>
      </w:r>
      <w:r>
        <w:rPr>
          <w:rFonts w:eastAsia="Times New Roman"/>
          <w:b/>
          <w:szCs w:val="24"/>
        </w:rPr>
        <w:t xml:space="preserve">ΤΗΣ (Πρόεδρος της Ένωσης Κεντρώων): </w:t>
      </w:r>
      <w:r>
        <w:rPr>
          <w:rFonts w:eastAsia="Times New Roman"/>
          <w:szCs w:val="24"/>
        </w:rPr>
        <w:t>Θα τελειώσω μ’ αυτό, κύριε Πρόεδρε. Μην ανησυχείτε.</w:t>
      </w:r>
    </w:p>
    <w:p w14:paraId="6EA2C5E4" w14:textId="77777777" w:rsidR="00E41DDC" w:rsidRDefault="007120B1">
      <w:pPr>
        <w:spacing w:after="0" w:line="600" w:lineRule="auto"/>
        <w:ind w:firstLine="720"/>
        <w:jc w:val="both"/>
        <w:rPr>
          <w:rFonts w:eastAsia="Times New Roman"/>
          <w:szCs w:val="24"/>
        </w:rPr>
      </w:pPr>
      <w:r>
        <w:rPr>
          <w:rFonts w:eastAsia="Times New Roman"/>
          <w:szCs w:val="24"/>
        </w:rPr>
        <w:t xml:space="preserve">Βγήκε η Νέα Δημοκρατία και είπε ότι έπρεπε οι τράπεζες να κατασχέσουν, να ενεχυριάσουν και τις μετοχές των μετόχων. Αυτό είπε. Εγώ έκανα εκπομπή στο </w:t>
      </w:r>
      <w:r>
        <w:rPr>
          <w:rFonts w:eastAsia="Times New Roman"/>
          <w:szCs w:val="24"/>
        </w:rPr>
        <w:t>«</w:t>
      </w:r>
      <w:r>
        <w:rPr>
          <w:rFonts w:eastAsia="Times New Roman"/>
          <w:szCs w:val="24"/>
          <w:lang w:val="en-US"/>
        </w:rPr>
        <w:t>ACTION</w:t>
      </w:r>
      <w:r>
        <w:rPr>
          <w:rFonts w:eastAsia="Times New Roman"/>
          <w:szCs w:val="24"/>
        </w:rPr>
        <w:t>»</w:t>
      </w:r>
      <w:r>
        <w:rPr>
          <w:rFonts w:eastAsia="Times New Roman"/>
          <w:szCs w:val="24"/>
        </w:rPr>
        <w:t xml:space="preserve"> και υπήρχε</w:t>
      </w:r>
      <w:r>
        <w:rPr>
          <w:rFonts w:eastAsia="Times New Roman"/>
          <w:szCs w:val="24"/>
        </w:rPr>
        <w:t xml:space="preserve"> ένας δημοσιογράφος Κουβαράς, ο οποίος μου είπε ότι όφειλαν οι τράπεζες να ενεχυριάσουν τις μετοχές της </w:t>
      </w:r>
      <w:r>
        <w:rPr>
          <w:rFonts w:eastAsia="Times New Roman"/>
          <w:szCs w:val="24"/>
        </w:rPr>
        <w:t>«</w:t>
      </w:r>
      <w:r>
        <w:rPr>
          <w:rFonts w:eastAsia="Times New Roman"/>
          <w:szCs w:val="24"/>
        </w:rPr>
        <w:t>ΠΗΓΑΣΟΣ</w:t>
      </w:r>
      <w:r>
        <w:rPr>
          <w:rFonts w:eastAsia="Times New Roman"/>
          <w:szCs w:val="24"/>
        </w:rPr>
        <w:t>»</w:t>
      </w:r>
      <w:r>
        <w:rPr>
          <w:rFonts w:eastAsia="Times New Roman"/>
          <w:szCs w:val="24"/>
        </w:rPr>
        <w:t>, ώστε να μην μπορεί να τις μεταβιβάσει στον κ. Σαββίδη. Εγώ είπα ότι ενεχυρίαση μπορεί να γίνει μόνο περιουσιακών στοιχείων εταιρείας που έχει</w:t>
      </w:r>
      <w:r>
        <w:rPr>
          <w:rFonts w:eastAsia="Times New Roman"/>
          <w:szCs w:val="24"/>
        </w:rPr>
        <w:t xml:space="preserve"> λάβει δάνεια, γιατί αλλιώς θα μπορούσαμε να πάμε και στα καράβια του Βαρδινογιάννη να του τα πάρουμε. Θα μπορούσαμε να πάμε και στην εταιρεία </w:t>
      </w:r>
      <w:r>
        <w:rPr>
          <w:rFonts w:eastAsia="Times New Roman"/>
          <w:szCs w:val="24"/>
        </w:rPr>
        <w:t>«</w:t>
      </w:r>
      <w:r>
        <w:rPr>
          <w:rFonts w:eastAsia="Times New Roman"/>
          <w:szCs w:val="24"/>
        </w:rPr>
        <w:t>ΑΚΤΩΡ</w:t>
      </w:r>
      <w:r>
        <w:rPr>
          <w:rFonts w:eastAsia="Times New Roman"/>
          <w:szCs w:val="24"/>
        </w:rPr>
        <w:t>»</w:t>
      </w:r>
      <w:r>
        <w:rPr>
          <w:rFonts w:eastAsia="Times New Roman"/>
          <w:szCs w:val="24"/>
        </w:rPr>
        <w:t xml:space="preserve"> του Μπόμπολα να του τα πάρουμε. </w:t>
      </w:r>
    </w:p>
    <w:p w14:paraId="6EA2C5E5" w14:textId="77777777" w:rsidR="00E41DDC" w:rsidRDefault="007120B1">
      <w:pPr>
        <w:spacing w:after="0" w:line="600" w:lineRule="auto"/>
        <w:jc w:val="both"/>
        <w:rPr>
          <w:rFonts w:eastAsia="Times New Roman"/>
          <w:szCs w:val="24"/>
        </w:rPr>
      </w:pPr>
      <w:r>
        <w:rPr>
          <w:rFonts w:eastAsia="Times New Roman"/>
          <w:szCs w:val="24"/>
        </w:rPr>
        <w:t>Δεν καταλαβαίνω, τι δεν έκαναν οι τραπεζικοί; Τα δικαστικά τμήματα των τ</w:t>
      </w:r>
      <w:r>
        <w:rPr>
          <w:rFonts w:eastAsia="Times New Roman"/>
          <w:szCs w:val="24"/>
        </w:rPr>
        <w:t>ραπεζών έκαναν τα πάντα. Απλώς, η εταιρεία είχε πεθάνει και έπαιζε μόνο η συχνότητα, περιμένοντας στρατηγικό επενδυτή.</w:t>
      </w:r>
    </w:p>
    <w:p w14:paraId="6EA2C5E6" w14:textId="77777777" w:rsidR="00E41DDC" w:rsidRDefault="007120B1">
      <w:pPr>
        <w:spacing w:after="0" w:line="600" w:lineRule="auto"/>
        <w:ind w:firstLine="720"/>
        <w:jc w:val="both"/>
        <w:rPr>
          <w:rFonts w:eastAsia="Times New Roman"/>
          <w:szCs w:val="24"/>
        </w:rPr>
      </w:pPr>
      <w:r>
        <w:rPr>
          <w:rFonts w:eastAsia="Times New Roman"/>
          <w:szCs w:val="24"/>
        </w:rPr>
        <w:t>Λέτε ότι είναι διαπλοκή. Η παλαιά ήταν η δική σας και η καινούργια είναι χειρότερη; Βρέθηκε ένας άνθρωπος. Βρήκατε εσείς καλύτερο; Εγώ δε</w:t>
      </w:r>
      <w:r>
        <w:rPr>
          <w:rFonts w:eastAsia="Times New Roman"/>
          <w:szCs w:val="24"/>
        </w:rPr>
        <w:t>ν υποστηρίζω τον Σαββίδη και μάλιστα</w:t>
      </w:r>
      <w:r>
        <w:rPr>
          <w:rFonts w:eastAsia="Times New Roman"/>
          <w:szCs w:val="24"/>
        </w:rPr>
        <w:t>,</w:t>
      </w:r>
      <w:r>
        <w:rPr>
          <w:rFonts w:eastAsia="Times New Roman"/>
          <w:szCs w:val="24"/>
        </w:rPr>
        <w:t xml:space="preserve"> είμαι μεταξύ αυτών που θέλουν να ελέγξουν την προέλευση των χρημάτων. Δεν μπορεί ένας εδώ στη χώρα να αγοράζει το ένα, να αγοράζει το άλλο και να μη γνωρίζουμε από πού! Αυτό δεν μπορώ να το δεχθώ. Όμως, δεν μπορώ και ν</w:t>
      </w:r>
      <w:r>
        <w:rPr>
          <w:rFonts w:eastAsia="Times New Roman"/>
          <w:szCs w:val="24"/>
        </w:rPr>
        <w:t xml:space="preserve">α δεχθώ ότι έναν που πραγματοποιεί επενδύσεις πρέπει </w:t>
      </w:r>
      <w:r>
        <w:rPr>
          <w:rFonts w:eastAsia="Times New Roman"/>
          <w:szCs w:val="24"/>
        </w:rPr>
        <w:t>«</w:t>
      </w:r>
      <w:r>
        <w:rPr>
          <w:rFonts w:eastAsia="Times New Roman"/>
          <w:szCs w:val="24"/>
        </w:rPr>
        <w:t>να τον φάμε</w:t>
      </w:r>
      <w:r>
        <w:rPr>
          <w:rFonts w:eastAsia="Times New Roman"/>
          <w:szCs w:val="24"/>
        </w:rPr>
        <w:t>»</w:t>
      </w:r>
      <w:r>
        <w:rPr>
          <w:rFonts w:eastAsia="Times New Roman"/>
          <w:szCs w:val="24"/>
        </w:rPr>
        <w:t xml:space="preserve">! Ούτε αυτό μπορώ να το δεχθώ. </w:t>
      </w:r>
    </w:p>
    <w:p w14:paraId="6EA2C5E7" w14:textId="77777777" w:rsidR="00E41DDC" w:rsidRDefault="007120B1">
      <w:pPr>
        <w:spacing w:after="0" w:line="600" w:lineRule="auto"/>
        <w:ind w:firstLine="720"/>
        <w:jc w:val="both"/>
        <w:rPr>
          <w:rFonts w:eastAsia="Times New Roman"/>
          <w:szCs w:val="24"/>
        </w:rPr>
      </w:pPr>
      <w:r>
        <w:rPr>
          <w:rFonts w:eastAsia="Times New Roman"/>
          <w:szCs w:val="24"/>
        </w:rPr>
        <w:t>Ήταν και τα δύο κόμματα σε σφάλμα. Ο μεν ΣΥΡΙΖΑ, όταν πέρασε την τροπολογία, δεν είχε το σθένος να πει ότι όταν ζητούμε επενδυτές, πρέπει να περάσουμε και κάπ</w:t>
      </w:r>
      <w:r>
        <w:rPr>
          <w:rFonts w:eastAsia="Times New Roman"/>
          <w:szCs w:val="24"/>
        </w:rPr>
        <w:t>οια προνόμια σ’ αυτούς τους επενδυτές, γιατί αλλιώς δεν θα έρθουν. Θα φύγουν, θα πάνε στη Ρουμανία. Η δε Νέα Δημοκρατία</w:t>
      </w:r>
      <w:r>
        <w:rPr>
          <w:rFonts w:eastAsia="Times New Roman"/>
          <w:szCs w:val="24"/>
        </w:rPr>
        <w:t>,</w:t>
      </w:r>
      <w:r>
        <w:rPr>
          <w:rFonts w:eastAsia="Times New Roman"/>
          <w:szCs w:val="24"/>
        </w:rPr>
        <w:t xml:space="preserve"> έπεσε </w:t>
      </w:r>
      <w:r>
        <w:rPr>
          <w:rFonts w:eastAsia="Times New Roman"/>
          <w:szCs w:val="24"/>
        </w:rPr>
        <w:t>«</w:t>
      </w:r>
      <w:r>
        <w:rPr>
          <w:rFonts w:eastAsia="Times New Roman"/>
          <w:szCs w:val="24"/>
        </w:rPr>
        <w:t>να τον φάει</w:t>
      </w:r>
      <w:r>
        <w:rPr>
          <w:rFonts w:eastAsia="Times New Roman"/>
          <w:szCs w:val="24"/>
        </w:rPr>
        <w:t>»</w:t>
      </w:r>
      <w:r>
        <w:rPr>
          <w:rFonts w:eastAsia="Times New Roman"/>
          <w:szCs w:val="24"/>
        </w:rPr>
        <w:t xml:space="preserve">, επειδή ο Σαββίδης έκανε το λάθος και είπε ότι δεν θα γίνει Πρωθυπουργός ο Μητσοτάκης. Αυτό ήταν μέγα λάθος του, </w:t>
      </w:r>
      <w:r>
        <w:rPr>
          <w:rFonts w:eastAsia="Times New Roman"/>
          <w:szCs w:val="24"/>
        </w:rPr>
        <w:t>καθώς δεν έχει δικαίωμα ένας επιχειρηματίας να ορίζει ποιος θα γίνει Πρωθυπουργός. Το ποιος θα γίνει Πρωθυπουργός</w:t>
      </w:r>
      <w:r>
        <w:rPr>
          <w:rFonts w:eastAsia="Times New Roman"/>
          <w:szCs w:val="24"/>
        </w:rPr>
        <w:t>,</w:t>
      </w:r>
      <w:r>
        <w:rPr>
          <w:rFonts w:eastAsia="Times New Roman"/>
          <w:szCs w:val="24"/>
        </w:rPr>
        <w:t xml:space="preserve"> το ορίζει ο ελληνικός λαός, όχι ο άλφα επιχειρηματίας. Όμως, δεν είναι και σωστό ένας που παρουσιάζεται να πρέπει </w:t>
      </w:r>
      <w:r>
        <w:rPr>
          <w:rFonts w:eastAsia="Times New Roman"/>
          <w:szCs w:val="24"/>
        </w:rPr>
        <w:t>«</w:t>
      </w:r>
      <w:r>
        <w:rPr>
          <w:rFonts w:eastAsia="Times New Roman"/>
          <w:szCs w:val="24"/>
        </w:rPr>
        <w:t>να τον φάμε</w:t>
      </w:r>
      <w:r>
        <w:rPr>
          <w:rFonts w:eastAsia="Times New Roman"/>
          <w:szCs w:val="24"/>
        </w:rPr>
        <w:t>»</w:t>
      </w:r>
      <w:r>
        <w:rPr>
          <w:rFonts w:eastAsia="Times New Roman"/>
          <w:szCs w:val="24"/>
        </w:rPr>
        <w:t>! Πού είναι οι</w:t>
      </w:r>
      <w:r>
        <w:rPr>
          <w:rFonts w:eastAsia="Times New Roman"/>
          <w:szCs w:val="24"/>
        </w:rPr>
        <w:t xml:space="preserve"> άλλοι; Οι άλλοι κρύβονται. Πού είναι τα άλλα «σκυλόψαρα» να κάνουν επενδύσεις; Κανένας!</w:t>
      </w:r>
    </w:p>
    <w:p w14:paraId="6EA2C5E8" w14:textId="77777777" w:rsidR="00E41DDC" w:rsidRDefault="007120B1">
      <w:pPr>
        <w:spacing w:after="0" w:line="600" w:lineRule="auto"/>
        <w:ind w:firstLine="720"/>
        <w:jc w:val="both"/>
        <w:rPr>
          <w:rFonts w:eastAsia="Times New Roman"/>
          <w:szCs w:val="24"/>
        </w:rPr>
      </w:pPr>
      <w:r>
        <w:rPr>
          <w:rFonts w:eastAsia="Times New Roman"/>
          <w:szCs w:val="24"/>
        </w:rPr>
        <w:t xml:space="preserve">Κύριε Υπουργέ, στο νομοσχέδιο του Υπουργείου Παιδείας, αν στις </w:t>
      </w:r>
      <w:r>
        <w:rPr>
          <w:rFonts w:eastAsia="Times New Roman"/>
          <w:szCs w:val="24"/>
        </w:rPr>
        <w:t xml:space="preserve">επιτροπές κρίσεων </w:t>
      </w:r>
      <w:r>
        <w:rPr>
          <w:rFonts w:eastAsia="Times New Roman"/>
          <w:szCs w:val="24"/>
        </w:rPr>
        <w:t>έχετε βάλει «κομματόσκυλα», βγάλτε τα και αφήστε τους δικαστικούς. Σας παρακαλώ.</w:t>
      </w:r>
    </w:p>
    <w:p w14:paraId="6EA2C5E9"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(Χειρ</w:t>
      </w:r>
      <w:r>
        <w:rPr>
          <w:rFonts w:eastAsia="Times New Roman" w:cs="Times New Roman"/>
          <w:szCs w:val="24"/>
        </w:rPr>
        <w:t>οκροτήματα από την πτέρυγα της Ένωσης Κεντρώων)</w:t>
      </w:r>
    </w:p>
    <w:p w14:paraId="6EA2C5EA" w14:textId="77777777" w:rsidR="00E41DDC" w:rsidRDefault="007120B1">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Πρόεδρο της Κοινοβουλευτικής Ομάδας της Ένωσης Κεντρώων κ. Λεβέντη.</w:t>
      </w:r>
    </w:p>
    <w:p w14:paraId="6EA2C5EB" w14:textId="77777777" w:rsidR="00E41DDC" w:rsidRDefault="007120B1">
      <w:pPr>
        <w:spacing w:after="0" w:line="600" w:lineRule="auto"/>
        <w:ind w:firstLine="720"/>
        <w:jc w:val="both"/>
        <w:rPr>
          <w:rFonts w:eastAsia="Times New Roman" w:cs="Times New Roman"/>
        </w:rPr>
      </w:pPr>
      <w:r>
        <w:rPr>
          <w:rFonts w:eastAsia="Times New Roman" w:cs="Times New Roman"/>
          <w:szCs w:val="24"/>
        </w:rPr>
        <w:t>Κυρίες και κύριοι συνάδελφοι, πριν προχωρήσουμε στον επόμενο ομιλητή, έχω</w:t>
      </w:r>
      <w:r>
        <w:rPr>
          <w:rFonts w:eastAsia="Times New Roman" w:cs="Times New Roman"/>
        </w:rPr>
        <w:t xml:space="preserve"> την τιμή να ανα</w:t>
      </w:r>
      <w:r>
        <w:rPr>
          <w:rFonts w:eastAsia="Times New Roman" w:cs="Times New Roman"/>
        </w:rPr>
        <w:t>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w:t>
      </w:r>
      <w:r>
        <w:rPr>
          <w:rFonts w:eastAsia="Times New Roman" w:cs="Times New Roman"/>
        </w:rPr>
        <w:t>ίκοσι εννέα μαθήτριες και μαθητές και πέντε εκπαιδευτικοί συνοδοί τους από το 4</w:t>
      </w:r>
      <w:r>
        <w:rPr>
          <w:rFonts w:eastAsia="Times New Roman" w:cs="Times New Roman"/>
          <w:vertAlign w:val="superscript"/>
        </w:rPr>
        <w:t>ο</w:t>
      </w:r>
      <w:r>
        <w:rPr>
          <w:rFonts w:eastAsia="Times New Roman" w:cs="Times New Roman"/>
        </w:rPr>
        <w:t xml:space="preserve"> Δημοτικό Σχολείο Πρέβεζας. </w:t>
      </w:r>
    </w:p>
    <w:p w14:paraId="6EA2C5EC" w14:textId="77777777" w:rsidR="00E41DDC" w:rsidRDefault="007120B1">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6EA2C5ED" w14:textId="77777777" w:rsidR="00E41DDC" w:rsidRDefault="007120B1">
      <w:pPr>
        <w:spacing w:after="0"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6EA2C5E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 Ο Υπουργός κ. </w:t>
      </w:r>
      <w:proofErr w:type="spellStart"/>
      <w:r>
        <w:rPr>
          <w:rFonts w:eastAsia="Times New Roman" w:cs="Times New Roman"/>
          <w:szCs w:val="24"/>
        </w:rPr>
        <w:t>Γαβρόγλου</w:t>
      </w:r>
      <w:proofErr w:type="spellEnd"/>
      <w:r>
        <w:rPr>
          <w:rFonts w:eastAsia="Times New Roman" w:cs="Times New Roman"/>
          <w:szCs w:val="24"/>
        </w:rPr>
        <w:t xml:space="preserve"> έχει τον λόγο για να καταθέσει κάποιες νομοτε</w:t>
      </w:r>
      <w:r>
        <w:rPr>
          <w:rFonts w:eastAsia="Times New Roman" w:cs="Times New Roman"/>
          <w:szCs w:val="24"/>
        </w:rPr>
        <w:t>χνικές βελτιώσεις.</w:t>
      </w:r>
    </w:p>
    <w:p w14:paraId="6EA2C5EF"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Κύριε Πρόεδρε, παρά το γεγονός ότι τα είπαμε εχθές και στην Επιτροπή Μορφωτικών Υποθέσεων, η τροπολογία με γενικό αριθμό 1034 δεν γίνεται δεκτή. Είναι μία τροπολογία σ</w:t>
      </w:r>
      <w:r>
        <w:rPr>
          <w:rFonts w:eastAsia="Times New Roman" w:cs="Times New Roman"/>
          <w:szCs w:val="24"/>
        </w:rPr>
        <w:t xml:space="preserve">ε σχέση με την ισοτιμία του διπλώματος του Διδασκαλείου Δημοτικής Εκπαίδευσης και Νηπιαγωγών, με μεταπτυχιακό τίτλο. Ήδη έχουμε δώσει πολύ υψηλή </w:t>
      </w:r>
      <w:proofErr w:type="spellStart"/>
      <w:r>
        <w:rPr>
          <w:rFonts w:eastAsia="Times New Roman" w:cs="Times New Roman"/>
          <w:szCs w:val="24"/>
        </w:rPr>
        <w:t>μοριοδότηση</w:t>
      </w:r>
      <w:proofErr w:type="spellEnd"/>
      <w:r>
        <w:rPr>
          <w:rFonts w:eastAsia="Times New Roman" w:cs="Times New Roman"/>
          <w:szCs w:val="24"/>
        </w:rPr>
        <w:t xml:space="preserve"> στο Διδασκαλείο. Το μεταπτυχιακό είναι λίγο παραπάνω. Η απόλυτη ισοτιμία είναι και νομικά αδύνατη.</w:t>
      </w:r>
    </w:p>
    <w:p w14:paraId="6EA2C5F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δεύτερ</w:t>
      </w:r>
      <w:r>
        <w:rPr>
          <w:rFonts w:eastAsia="Times New Roman" w:cs="Times New Roman"/>
          <w:szCs w:val="24"/>
        </w:rPr>
        <w:t>η</w:t>
      </w:r>
      <w:r>
        <w:rPr>
          <w:rFonts w:eastAsia="Times New Roman" w:cs="Times New Roman"/>
          <w:szCs w:val="24"/>
        </w:rPr>
        <w:t xml:space="preserve"> έχει σχέση με το «</w:t>
      </w:r>
      <w:proofErr w:type="spellStart"/>
      <w:r>
        <w:rPr>
          <w:rFonts w:eastAsia="Times New Roman" w:cs="Times New Roman"/>
          <w:szCs w:val="24"/>
        </w:rPr>
        <w:t>Σικιαρίδειο</w:t>
      </w:r>
      <w:proofErr w:type="spellEnd"/>
      <w:r>
        <w:rPr>
          <w:rFonts w:eastAsia="Times New Roman" w:cs="Times New Roman"/>
          <w:szCs w:val="24"/>
        </w:rPr>
        <w:t xml:space="preserve"> Ίδρυμα Απροσάρμοστων </w:t>
      </w:r>
      <w:proofErr w:type="spellStart"/>
      <w:r>
        <w:rPr>
          <w:rFonts w:eastAsia="Times New Roman" w:cs="Times New Roman"/>
          <w:szCs w:val="24"/>
        </w:rPr>
        <w:t>Παίδων</w:t>
      </w:r>
      <w:proofErr w:type="spellEnd"/>
      <w:r>
        <w:rPr>
          <w:rFonts w:eastAsia="Times New Roman" w:cs="Times New Roman"/>
          <w:szCs w:val="24"/>
        </w:rPr>
        <w:t>», την οποία κάναμε δεκτή από το Υπουργείο Εργασίας. Έχει σχέση με την ασφαλιστική και φορολογική ενημερότητα.</w:t>
      </w:r>
    </w:p>
    <w:p w14:paraId="6EA2C5F1"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Αυτό είναι ήδη άρθρο.</w:t>
      </w:r>
    </w:p>
    <w:p w14:paraId="6EA2C5F2"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w:t>
      </w:r>
      <w:r>
        <w:rPr>
          <w:rFonts w:eastAsia="Times New Roman" w:cs="Times New Roman"/>
          <w:b/>
          <w:szCs w:val="24"/>
        </w:rPr>
        <w:t xml:space="preserve">ς, Έρευνας και Θρησκευμάτων): </w:t>
      </w:r>
      <w:r>
        <w:rPr>
          <w:rFonts w:eastAsia="Times New Roman" w:cs="Times New Roman"/>
          <w:szCs w:val="24"/>
        </w:rPr>
        <w:t>Ναι, ήδη έχει ενσωματωθεί. Επειδή το είπαμε εχθές, γι’ αυτό το αναφέρω.</w:t>
      </w:r>
    </w:p>
    <w:p w14:paraId="6EA2C5F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αριθμόν</w:t>
      </w:r>
      <w:r>
        <w:rPr>
          <w:rFonts w:eastAsia="Times New Roman" w:cs="Times New Roman"/>
          <w:szCs w:val="24"/>
        </w:rPr>
        <w:t xml:space="preserve"> 1037 από τον κ. </w:t>
      </w:r>
      <w:proofErr w:type="spellStart"/>
      <w:r>
        <w:rPr>
          <w:rFonts w:eastAsia="Times New Roman" w:cs="Times New Roman"/>
          <w:szCs w:val="24"/>
        </w:rPr>
        <w:t>Μαυρωτά</w:t>
      </w:r>
      <w:proofErr w:type="spellEnd"/>
      <w:r>
        <w:rPr>
          <w:rFonts w:eastAsia="Times New Roman" w:cs="Times New Roman"/>
          <w:szCs w:val="24"/>
        </w:rPr>
        <w:t xml:space="preserve"> αφορά τον χρόνο δήλωσης προτίμησης των σχολικών μονάδων από τους υποψήφιους διευθυντές. Σ’ αυτό μία νομοτεχνική </w:t>
      </w:r>
      <w:r>
        <w:rPr>
          <w:rFonts w:eastAsia="Times New Roman" w:cs="Times New Roman"/>
          <w:szCs w:val="24"/>
        </w:rPr>
        <w:t xml:space="preserve">έγινε δεκτή, όπως και μία αντίστοιχη του κ. Κωνσταντόπουλου και της κ. </w:t>
      </w:r>
      <w:proofErr w:type="spellStart"/>
      <w:r>
        <w:rPr>
          <w:rFonts w:eastAsia="Times New Roman" w:cs="Times New Roman"/>
          <w:szCs w:val="24"/>
        </w:rPr>
        <w:t>Κεφαλίδου</w:t>
      </w:r>
      <w:proofErr w:type="spellEnd"/>
      <w:r>
        <w:rPr>
          <w:rFonts w:eastAsia="Times New Roman" w:cs="Times New Roman"/>
          <w:szCs w:val="24"/>
        </w:rPr>
        <w:t xml:space="preserve"> με ακριβώς την ίδια πρόταση. Και οι δύο ενσωματώθηκαν σε νομοτεχνική</w:t>
      </w:r>
      <w:r>
        <w:rPr>
          <w:rFonts w:eastAsia="Times New Roman" w:cs="Times New Roman"/>
          <w:szCs w:val="24"/>
        </w:rPr>
        <w:t xml:space="preserve"> βελτίωση</w:t>
      </w:r>
      <w:r>
        <w:rPr>
          <w:rFonts w:eastAsia="Times New Roman" w:cs="Times New Roman"/>
          <w:szCs w:val="24"/>
        </w:rPr>
        <w:t xml:space="preserve">. </w:t>
      </w:r>
    </w:p>
    <w:p w14:paraId="6EA2C5F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Ο κ. Κωνσταντόπουλος και η κ. </w:t>
      </w:r>
      <w:proofErr w:type="spellStart"/>
      <w:r>
        <w:rPr>
          <w:rFonts w:eastAsia="Times New Roman" w:cs="Times New Roman"/>
          <w:szCs w:val="24"/>
        </w:rPr>
        <w:t>Κεφαλίδου</w:t>
      </w:r>
      <w:proofErr w:type="spellEnd"/>
      <w:r>
        <w:rPr>
          <w:rFonts w:eastAsia="Times New Roman" w:cs="Times New Roman"/>
          <w:szCs w:val="24"/>
        </w:rPr>
        <w:t xml:space="preserve"> πρότειναν μία </w:t>
      </w:r>
      <w:r>
        <w:rPr>
          <w:rFonts w:eastAsia="Times New Roman" w:cs="Times New Roman"/>
          <w:bCs/>
          <w:szCs w:val="24"/>
        </w:rPr>
        <w:t>τροπολογία</w:t>
      </w:r>
      <w:r>
        <w:rPr>
          <w:rFonts w:eastAsia="Times New Roman" w:cs="Times New Roman"/>
          <w:bCs/>
          <w:szCs w:val="24"/>
        </w:rPr>
        <w:t>,</w:t>
      </w:r>
      <w:r>
        <w:rPr>
          <w:rFonts w:eastAsia="Times New Roman" w:cs="Times New Roman"/>
          <w:szCs w:val="24"/>
        </w:rPr>
        <w:t xml:space="preserve"> η οποία δίνει τα στοιχεία της</w:t>
      </w:r>
      <w:r>
        <w:rPr>
          <w:rFonts w:eastAsia="Times New Roman" w:cs="Times New Roman"/>
          <w:szCs w:val="24"/>
        </w:rPr>
        <w:t xml:space="preserve"> δομημένης συνέντευξης. Αυτή δεν μπορεί να ενσωματωθεί σε νόμο. Θα την λάβουμε υπ’ </w:t>
      </w:r>
      <w:proofErr w:type="spellStart"/>
      <w:r>
        <w:rPr>
          <w:rFonts w:eastAsia="Times New Roman" w:cs="Times New Roman"/>
          <w:szCs w:val="24"/>
        </w:rPr>
        <w:t>όψιν</w:t>
      </w:r>
      <w:proofErr w:type="spellEnd"/>
      <w:r>
        <w:rPr>
          <w:rFonts w:eastAsia="Times New Roman" w:cs="Times New Roman"/>
          <w:szCs w:val="24"/>
        </w:rPr>
        <w:t xml:space="preserve"> στην υπουργική απόφαση, που η υπουργική απόφαση θα προσδιορίζει τέτοιου είδους διαδικασίες. Προφανώς</w:t>
      </w:r>
      <w:r>
        <w:rPr>
          <w:rFonts w:eastAsia="Times New Roman" w:cs="Times New Roman"/>
          <w:szCs w:val="24"/>
        </w:rPr>
        <w:t>,</w:t>
      </w:r>
      <w:r>
        <w:rPr>
          <w:rFonts w:eastAsia="Times New Roman" w:cs="Times New Roman"/>
          <w:szCs w:val="24"/>
        </w:rPr>
        <w:t xml:space="preserve"> θα το πάρουμε υπ’ </w:t>
      </w:r>
      <w:proofErr w:type="spellStart"/>
      <w:r>
        <w:rPr>
          <w:rFonts w:eastAsia="Times New Roman" w:cs="Times New Roman"/>
          <w:szCs w:val="24"/>
        </w:rPr>
        <w:t>όψιν</w:t>
      </w:r>
      <w:proofErr w:type="spellEnd"/>
      <w:r>
        <w:rPr>
          <w:rFonts w:eastAsia="Times New Roman" w:cs="Times New Roman"/>
          <w:szCs w:val="24"/>
        </w:rPr>
        <w:t xml:space="preserve">, αλλά τυπικά δεν μπορεί να γίνει αποδεκτή. </w:t>
      </w:r>
      <w:r>
        <w:rPr>
          <w:rFonts w:eastAsia="Times New Roman" w:cs="Times New Roman"/>
          <w:szCs w:val="24"/>
        </w:rPr>
        <w:t xml:space="preserve">Άρα, απορρίπτεται. </w:t>
      </w:r>
    </w:p>
    <w:p w14:paraId="6EA2C5F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αριθμόν</w:t>
      </w:r>
      <w:r>
        <w:rPr>
          <w:rFonts w:eastAsia="Times New Roman" w:cs="Times New Roman"/>
          <w:szCs w:val="24"/>
        </w:rPr>
        <w:t xml:space="preserve"> 1040 από τον κ. Κωνσταντόπουλο και την κ. </w:t>
      </w:r>
      <w:proofErr w:type="spellStart"/>
      <w:r>
        <w:rPr>
          <w:rFonts w:eastAsia="Times New Roman" w:cs="Times New Roman"/>
          <w:szCs w:val="24"/>
        </w:rPr>
        <w:t>Κεφαλίδου</w:t>
      </w:r>
      <w:proofErr w:type="spellEnd"/>
      <w:r>
        <w:rPr>
          <w:rFonts w:eastAsia="Times New Roman" w:cs="Times New Roman"/>
          <w:szCs w:val="24"/>
        </w:rPr>
        <w:t xml:space="preserve"> έχει σχέση με την προσμέτρηση της υπηρεσίας των στελεχών επί θητεία ως διδακτικής εμπειρίας. Αυτό έγινε δεκτό εν μέρει με τη νομοτεχνική </w:t>
      </w:r>
      <w:r>
        <w:rPr>
          <w:rFonts w:eastAsia="Times New Roman" w:cs="Times New Roman"/>
          <w:szCs w:val="24"/>
        </w:rPr>
        <w:t>βελτίωση,</w:t>
      </w:r>
      <w:r>
        <w:rPr>
          <w:rFonts w:eastAsia="Times New Roman" w:cs="Times New Roman"/>
          <w:szCs w:val="24"/>
        </w:rPr>
        <w:t xml:space="preserve"> που θα καταθέσουμε, διότι δεν πάμε σε μάξιμουμ δέκα χρόνια, αλλά πάμε σε μάξιμουμ οκτώ χρόνια και συμπεριλαμβάνονται εκεί μέσα και αυτές οι υπηρεσίες</w:t>
      </w:r>
      <w:r>
        <w:rPr>
          <w:rFonts w:eastAsia="Times New Roman" w:cs="Times New Roman"/>
          <w:szCs w:val="24"/>
        </w:rPr>
        <w:t>,</w:t>
      </w:r>
      <w:r>
        <w:rPr>
          <w:rFonts w:eastAsia="Times New Roman" w:cs="Times New Roman"/>
          <w:szCs w:val="24"/>
        </w:rPr>
        <w:t xml:space="preserve"> στις οποίες αναφέρεται η συγκεκριμένη </w:t>
      </w:r>
      <w:r>
        <w:rPr>
          <w:rFonts w:eastAsia="Times New Roman" w:cs="Times New Roman"/>
          <w:bCs/>
          <w:szCs w:val="24"/>
        </w:rPr>
        <w:t>τροπολογία</w:t>
      </w:r>
      <w:r>
        <w:rPr>
          <w:rFonts w:eastAsia="Times New Roman" w:cs="Times New Roman"/>
          <w:szCs w:val="24"/>
        </w:rPr>
        <w:t xml:space="preserve">. Άρα, τυπικά όχι, αλλά έχει ληφθεί υπ’ </w:t>
      </w:r>
      <w:proofErr w:type="spellStart"/>
      <w:r>
        <w:rPr>
          <w:rFonts w:eastAsia="Times New Roman" w:cs="Times New Roman"/>
          <w:szCs w:val="24"/>
        </w:rPr>
        <w:t>όψιν</w:t>
      </w:r>
      <w:proofErr w:type="spellEnd"/>
      <w:r>
        <w:rPr>
          <w:rFonts w:eastAsia="Times New Roman" w:cs="Times New Roman"/>
          <w:szCs w:val="24"/>
        </w:rPr>
        <w:t xml:space="preserve"> στις νομοτε</w:t>
      </w:r>
      <w:r>
        <w:rPr>
          <w:rFonts w:eastAsia="Times New Roman" w:cs="Times New Roman"/>
          <w:szCs w:val="24"/>
        </w:rPr>
        <w:t>χνικές.</w:t>
      </w:r>
    </w:p>
    <w:p w14:paraId="6EA2C5F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αριθμόν</w:t>
      </w:r>
      <w:r>
        <w:rPr>
          <w:rFonts w:eastAsia="Times New Roman" w:cs="Times New Roman"/>
          <w:szCs w:val="24"/>
        </w:rPr>
        <w:t xml:space="preserve"> 1042 αφορά την αποκατάσταση της παράλειψης του εργαστηριακού διδακτικού προσωπικού από τον ν.2017. Κοιτάξτε, εδώ υπάρχει ένα θέμα. Θα το πω</w:t>
      </w:r>
      <w:r>
        <w:rPr>
          <w:rFonts w:eastAsia="Times New Roman" w:cs="Times New Roman"/>
          <w:szCs w:val="24"/>
        </w:rPr>
        <w:t>,</w:t>
      </w:r>
      <w:r>
        <w:rPr>
          <w:rFonts w:eastAsia="Times New Roman" w:cs="Times New Roman"/>
          <w:szCs w:val="24"/>
        </w:rPr>
        <w:t xml:space="preserve"> για να μην υπάρχει παρεξήγηση. Δεν δίνεται ένα επίδομα. Αυτό δεν μπορούμε να το κάνουμε δεκτό</w:t>
      </w:r>
      <w:r>
        <w:rPr>
          <w:rFonts w:eastAsia="Times New Roman" w:cs="Times New Roman"/>
          <w:szCs w:val="24"/>
        </w:rPr>
        <w:t>. Όμως, να είναι σαφές ότι αυτό το προσωπικό μπορεί να συνεχίσει να λαμβάνει το όποιο επιμίσθιο από ερευνητικά προγράμματα</w:t>
      </w:r>
      <w:r>
        <w:rPr>
          <w:rFonts w:eastAsia="Times New Roman" w:cs="Times New Roman"/>
          <w:szCs w:val="24"/>
        </w:rPr>
        <w:t>,</w:t>
      </w:r>
      <w:r>
        <w:rPr>
          <w:rFonts w:eastAsia="Times New Roman" w:cs="Times New Roman"/>
          <w:szCs w:val="24"/>
        </w:rPr>
        <w:t xml:space="preserve"> με τα οποία έχει τη συγκεκριμένη σύμβαση. Δεν καταργείται η δυνατότητα να μπορούν να παίρνουν χρήματα από ερευνητικά προγράμματα, αλ</w:t>
      </w:r>
      <w:r>
        <w:rPr>
          <w:rFonts w:eastAsia="Times New Roman" w:cs="Times New Roman"/>
          <w:szCs w:val="24"/>
        </w:rPr>
        <w:t>λά δεν μπορούμε να εμπλακούμε στη λογική του επιδόματος. Έχουμε το γνωστό δημοσιονομικό πρόβλημα.</w:t>
      </w:r>
    </w:p>
    <w:p w14:paraId="6EA2C5F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Την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αριθμόν</w:t>
      </w:r>
      <w:r>
        <w:rPr>
          <w:rFonts w:eastAsia="Times New Roman" w:cs="Times New Roman"/>
          <w:szCs w:val="24"/>
        </w:rPr>
        <w:t xml:space="preserve"> 1043, για τη ρύθμιση θεμάτων του Σχολείου Ευρωπαϊκής Παιδείας στο Ηράκλειο δεν μπορεί να την κάνω δεκτή, αλλά ας τη δούμε</w:t>
      </w:r>
      <w:r>
        <w:rPr>
          <w:rFonts w:eastAsia="Times New Roman" w:cs="Times New Roman"/>
          <w:szCs w:val="24"/>
        </w:rPr>
        <w:t>,</w:t>
      </w:r>
      <w:r>
        <w:rPr>
          <w:rFonts w:eastAsia="Times New Roman" w:cs="Times New Roman"/>
          <w:szCs w:val="24"/>
        </w:rPr>
        <w:t xml:space="preserve"> γιατί καταλαβαίνω ό</w:t>
      </w:r>
      <w:r>
        <w:rPr>
          <w:rFonts w:eastAsia="Times New Roman" w:cs="Times New Roman"/>
          <w:szCs w:val="24"/>
        </w:rPr>
        <w:t xml:space="preserve">τι υπάρχουν κάποια προβλήματα. Όμως, ως </w:t>
      </w:r>
      <w:r>
        <w:rPr>
          <w:rFonts w:eastAsia="Times New Roman" w:cs="Times New Roman"/>
          <w:bCs/>
          <w:szCs w:val="24"/>
        </w:rPr>
        <w:t>τροπολογία</w:t>
      </w:r>
      <w:r>
        <w:rPr>
          <w:rFonts w:eastAsia="Times New Roman" w:cs="Times New Roman"/>
          <w:szCs w:val="24"/>
        </w:rPr>
        <w:t xml:space="preserve"> δεν μπορεί να γίνει δεκτή.</w:t>
      </w:r>
    </w:p>
    <w:p w14:paraId="6EA2C5F8" w14:textId="77777777" w:rsidR="00E41DDC" w:rsidRDefault="007120B1">
      <w:pPr>
        <w:spacing w:after="0" w:line="600" w:lineRule="auto"/>
        <w:ind w:firstLine="720"/>
        <w:jc w:val="both"/>
        <w:rPr>
          <w:rFonts w:eastAsia="Times New Roman" w:cs="Times New Roman"/>
          <w:bCs/>
          <w:szCs w:val="24"/>
        </w:rPr>
      </w:pPr>
      <w:r>
        <w:rPr>
          <w:rFonts w:eastAsia="Times New Roman" w:cs="Times New Roman"/>
          <w:szCs w:val="24"/>
        </w:rPr>
        <w:t xml:space="preserve">Τέλος, υπάρχει μια </w:t>
      </w:r>
      <w:r>
        <w:rPr>
          <w:rFonts w:eastAsia="Times New Roman" w:cs="Times New Roman"/>
          <w:bCs/>
          <w:szCs w:val="24"/>
        </w:rPr>
        <w:t>τροπολογία</w:t>
      </w:r>
      <w:r>
        <w:rPr>
          <w:rFonts w:eastAsia="Times New Roman" w:cs="Times New Roman"/>
          <w:szCs w:val="24"/>
        </w:rPr>
        <w:t xml:space="preserve"> του κ. </w:t>
      </w:r>
      <w:proofErr w:type="spellStart"/>
      <w:r>
        <w:rPr>
          <w:rFonts w:eastAsia="Times New Roman" w:cs="Times New Roman"/>
          <w:szCs w:val="24"/>
        </w:rPr>
        <w:t>Μηταφίδη</w:t>
      </w:r>
      <w:proofErr w:type="spellEnd"/>
      <w:r>
        <w:rPr>
          <w:rFonts w:eastAsia="Times New Roman" w:cs="Times New Roman"/>
          <w:szCs w:val="24"/>
        </w:rPr>
        <w:t>, του κ. Ακριώτη και άλλων, σχετικά με το θέμα ρύθμισης θεμάτων ιδιωτικής εκπαίδευσης. Είναι πάνω σε αυτό</w:t>
      </w:r>
      <w:r>
        <w:rPr>
          <w:rFonts w:eastAsia="Times New Roman" w:cs="Times New Roman"/>
          <w:szCs w:val="24"/>
        </w:rPr>
        <w:t>,</w:t>
      </w:r>
      <w:r>
        <w:rPr>
          <w:rFonts w:eastAsia="Times New Roman" w:cs="Times New Roman"/>
          <w:szCs w:val="24"/>
        </w:rPr>
        <w:t xml:space="preserve"> που αναφέρθηκε και ο κ. Λε</w:t>
      </w:r>
      <w:r>
        <w:rPr>
          <w:rFonts w:eastAsia="Times New Roman" w:cs="Times New Roman"/>
          <w:szCs w:val="24"/>
        </w:rPr>
        <w:t>βέντης προηγουμένως. Έχει ήδη βγει ανακοίνωση, δελτίο τύπου του Υπουργείου Παιδείας</w:t>
      </w:r>
      <w:r>
        <w:rPr>
          <w:rFonts w:eastAsia="Times New Roman" w:cs="Times New Roman"/>
          <w:szCs w:val="24"/>
        </w:rPr>
        <w:t>,</w:t>
      </w:r>
      <w:r>
        <w:rPr>
          <w:rFonts w:eastAsia="Times New Roman" w:cs="Times New Roman"/>
          <w:szCs w:val="24"/>
        </w:rPr>
        <w:t xml:space="preserve"> που διευκρινίζει αυτό που ισχύει, διότι ουσιαστικά</w:t>
      </w:r>
      <w:r>
        <w:rPr>
          <w:rFonts w:eastAsia="Times New Roman" w:cs="Times New Roman"/>
          <w:szCs w:val="24"/>
        </w:rPr>
        <w:t>,</w:t>
      </w:r>
      <w:r>
        <w:rPr>
          <w:rFonts w:eastAsia="Times New Roman" w:cs="Times New Roman"/>
          <w:szCs w:val="24"/>
        </w:rPr>
        <w:t xml:space="preserve"> η </w:t>
      </w:r>
      <w:r>
        <w:rPr>
          <w:rFonts w:eastAsia="Times New Roman" w:cs="Times New Roman"/>
          <w:bCs/>
          <w:szCs w:val="24"/>
        </w:rPr>
        <w:t>τροπολογία</w:t>
      </w:r>
      <w:r>
        <w:rPr>
          <w:rFonts w:eastAsia="Times New Roman" w:cs="Times New Roman"/>
          <w:szCs w:val="24"/>
        </w:rPr>
        <w:t xml:space="preserve"> ήθελε να υπογραμμίσει τη σημασία αυτού</w:t>
      </w:r>
      <w:r>
        <w:rPr>
          <w:rFonts w:eastAsia="Times New Roman" w:cs="Times New Roman"/>
          <w:szCs w:val="24"/>
        </w:rPr>
        <w:t>,</w:t>
      </w:r>
      <w:r>
        <w:rPr>
          <w:rFonts w:eastAsia="Times New Roman" w:cs="Times New Roman"/>
          <w:szCs w:val="24"/>
        </w:rPr>
        <w:t xml:space="preserve"> που ισχύει και που είναι σωστό. Το λέω διότι έχει κυκλοφορήσει ότι αυτό έχει κάπως χαθεί. Όχι, ισχύει η συγκεκριμένη νομοθεσία για πειθαρχικά θέματα. Το ανακοινώνουμε και σε δελτίο </w:t>
      </w:r>
      <w:r>
        <w:rPr>
          <w:rFonts w:eastAsia="Times New Roman" w:cs="Times New Roman"/>
          <w:szCs w:val="24"/>
        </w:rPr>
        <w:t xml:space="preserve">Τύπου </w:t>
      </w:r>
      <w:r>
        <w:rPr>
          <w:rFonts w:eastAsia="Times New Roman" w:cs="Times New Roman"/>
          <w:szCs w:val="24"/>
        </w:rPr>
        <w:t xml:space="preserve">του Υπουργείου Παιδείας. Αυτό ως προς τις </w:t>
      </w:r>
      <w:r>
        <w:rPr>
          <w:rFonts w:eastAsia="Times New Roman" w:cs="Times New Roman"/>
          <w:bCs/>
          <w:szCs w:val="24"/>
        </w:rPr>
        <w:t>τροπολογίες.</w:t>
      </w:r>
    </w:p>
    <w:p w14:paraId="6EA2C5F9" w14:textId="77777777" w:rsidR="00E41DDC" w:rsidRDefault="007120B1">
      <w:pPr>
        <w:spacing w:after="0" w:line="600" w:lineRule="auto"/>
        <w:ind w:firstLine="720"/>
        <w:jc w:val="both"/>
        <w:rPr>
          <w:rFonts w:eastAsia="Times New Roman" w:cs="Times New Roman"/>
          <w:bCs/>
          <w:szCs w:val="24"/>
        </w:rPr>
      </w:pPr>
      <w:r>
        <w:rPr>
          <w:rFonts w:eastAsia="Times New Roman" w:cs="Times New Roman"/>
          <w:bCs/>
          <w:szCs w:val="24"/>
        </w:rPr>
        <w:t>Έχουμε και τι</w:t>
      </w:r>
      <w:r>
        <w:rPr>
          <w:rFonts w:eastAsia="Times New Roman" w:cs="Times New Roman"/>
          <w:bCs/>
          <w:szCs w:val="24"/>
        </w:rPr>
        <w:t>ς νομοτεχνικές βελτιώσεις, τις οποίες καταθέτω.</w:t>
      </w:r>
    </w:p>
    <w:p w14:paraId="6EA2C5FA" w14:textId="77777777" w:rsidR="00E41DDC" w:rsidRDefault="007120B1">
      <w:pPr>
        <w:spacing w:after="0" w:line="600" w:lineRule="auto"/>
        <w:ind w:firstLine="720"/>
        <w:jc w:val="both"/>
        <w:rPr>
          <w:rFonts w:eastAsia="Times New Roman" w:cs="Times New Roman"/>
          <w:szCs w:val="24"/>
        </w:rPr>
      </w:pPr>
      <w:r>
        <w:rPr>
          <w:rFonts w:eastAsia="Times New Roman"/>
          <w:szCs w:val="24"/>
        </w:rPr>
        <w:t xml:space="preserve">(Στο σημείο αυτό ο Υπουργός κ. Κωνσταντίνος </w:t>
      </w:r>
      <w:proofErr w:type="spellStart"/>
      <w:r>
        <w:rPr>
          <w:rFonts w:eastAsia="Times New Roman"/>
          <w:szCs w:val="24"/>
        </w:rPr>
        <w:t>Γαβρόγλου</w:t>
      </w:r>
      <w:proofErr w:type="spellEnd"/>
      <w:r>
        <w:rPr>
          <w:rFonts w:eastAsia="Times New Roman"/>
          <w:szCs w:val="24"/>
        </w:rPr>
        <w:t xml:space="preserve"> καταθέτει για τα Πρακτικά τις προαναφερθείσες νομοτεχνικές βελτιώσεις, οι οποίες έχουν ως εξής:</w:t>
      </w:r>
    </w:p>
    <w:p w14:paraId="6EA2C5FB"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(ΑΛΛΑΓΗ ΣΕΛ)</w:t>
      </w:r>
    </w:p>
    <w:p w14:paraId="6EA2C5FC"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 xml:space="preserve">(Να μπουν οι σελ. </w:t>
      </w:r>
      <w:r>
        <w:rPr>
          <w:rFonts w:eastAsia="Times New Roman" w:cs="Times New Roman"/>
          <w:szCs w:val="24"/>
        </w:rPr>
        <w:t>276-</w:t>
      </w:r>
      <w:r>
        <w:rPr>
          <w:rFonts w:eastAsia="Times New Roman" w:cs="Times New Roman"/>
          <w:szCs w:val="24"/>
        </w:rPr>
        <w:t>279)</w:t>
      </w:r>
    </w:p>
    <w:p w14:paraId="6EA2C5FD"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(ΑΛΛΑΓΗ ΣΕΛ.)</w:t>
      </w:r>
    </w:p>
    <w:p w14:paraId="6EA2C5FE" w14:textId="77777777" w:rsidR="00E41DDC" w:rsidRDefault="007120B1">
      <w:pPr>
        <w:spacing w:after="0" w:line="600" w:lineRule="auto"/>
        <w:ind w:firstLine="720"/>
        <w:jc w:val="both"/>
        <w:rPr>
          <w:rFonts w:eastAsia="Times New Roman" w:cs="Times New Roman"/>
          <w:bCs/>
          <w:szCs w:val="24"/>
        </w:rPr>
      </w:pPr>
      <w:r>
        <w:rPr>
          <w:rFonts w:eastAsia="Times New Roman" w:cs="Times New Roman"/>
          <w:b/>
          <w:bCs/>
          <w:szCs w:val="24"/>
        </w:rPr>
        <w:t>ΠΡΟΕ</w:t>
      </w:r>
      <w:r>
        <w:rPr>
          <w:rFonts w:eastAsia="Times New Roman" w:cs="Times New Roman"/>
          <w:b/>
          <w:bCs/>
          <w:szCs w:val="24"/>
        </w:rPr>
        <w:t xml:space="preserve">ΔΡΕΥΩΝ (Αναστάσιος Κουράκης): </w:t>
      </w:r>
      <w:r>
        <w:rPr>
          <w:rFonts w:eastAsia="Times New Roman" w:cs="Times New Roman"/>
          <w:bCs/>
          <w:szCs w:val="24"/>
        </w:rPr>
        <w:t xml:space="preserve">Παρακαλώ να διανεμηθούν </w:t>
      </w:r>
      <w:r>
        <w:rPr>
          <w:rFonts w:eastAsia="Times New Roman" w:cs="Times New Roman"/>
          <w:bCs/>
          <w:szCs w:val="24"/>
        </w:rPr>
        <w:t>οι νομοτεχνικές βελτιώσεις στους κυρίους</w:t>
      </w:r>
      <w:r>
        <w:rPr>
          <w:rFonts w:eastAsia="Times New Roman" w:cs="Times New Roman"/>
          <w:bCs/>
          <w:szCs w:val="24"/>
        </w:rPr>
        <w:t xml:space="preserve"> Βουλευτές.</w:t>
      </w:r>
    </w:p>
    <w:p w14:paraId="6EA2C5FF" w14:textId="77777777" w:rsidR="00E41DDC" w:rsidRDefault="007120B1">
      <w:pPr>
        <w:spacing w:after="0" w:line="600" w:lineRule="auto"/>
        <w:ind w:firstLine="720"/>
        <w:jc w:val="both"/>
        <w:rPr>
          <w:rFonts w:eastAsia="Times New Roman" w:cs="Times New Roman"/>
          <w:bCs/>
          <w:szCs w:val="24"/>
        </w:rPr>
      </w:pPr>
      <w:r>
        <w:rPr>
          <w:rFonts w:eastAsia="Times New Roman" w:cs="Times New Roman"/>
          <w:bCs/>
          <w:szCs w:val="24"/>
        </w:rPr>
        <w:t>Το λόγο έχει η κ</w:t>
      </w:r>
      <w:r>
        <w:rPr>
          <w:rFonts w:eastAsia="Times New Roman" w:cs="Times New Roman"/>
          <w:bCs/>
          <w:szCs w:val="24"/>
        </w:rPr>
        <w:t>.</w:t>
      </w:r>
      <w:r>
        <w:rPr>
          <w:rFonts w:eastAsia="Times New Roman" w:cs="Times New Roman"/>
          <w:bCs/>
          <w:szCs w:val="24"/>
        </w:rPr>
        <w:t xml:space="preserve"> Παρασκευή </w:t>
      </w:r>
      <w:proofErr w:type="spellStart"/>
      <w:r>
        <w:rPr>
          <w:rFonts w:eastAsia="Times New Roman" w:cs="Times New Roman"/>
          <w:bCs/>
          <w:szCs w:val="24"/>
        </w:rPr>
        <w:t>Χριστοφιλοπούλου</w:t>
      </w:r>
      <w:proofErr w:type="spellEnd"/>
      <w:r>
        <w:rPr>
          <w:rFonts w:eastAsia="Times New Roman" w:cs="Times New Roman"/>
          <w:bCs/>
          <w:szCs w:val="24"/>
        </w:rPr>
        <w:t>, Βουλευτής της Δημοκρατικής Συμπαράταξης, για επτά λεπτά.</w:t>
      </w:r>
    </w:p>
    <w:p w14:paraId="6EA2C600" w14:textId="77777777" w:rsidR="00E41DDC" w:rsidRDefault="007120B1">
      <w:pPr>
        <w:spacing w:after="0" w:line="600" w:lineRule="auto"/>
        <w:ind w:firstLine="720"/>
        <w:jc w:val="both"/>
        <w:rPr>
          <w:rFonts w:eastAsia="Times New Roman" w:cs="Times New Roman"/>
          <w:bCs/>
          <w:szCs w:val="24"/>
        </w:rPr>
      </w:pPr>
      <w:r>
        <w:rPr>
          <w:rFonts w:eastAsia="Times New Roman" w:cs="Times New Roman"/>
          <w:b/>
          <w:bCs/>
          <w:szCs w:val="24"/>
        </w:rPr>
        <w:t xml:space="preserve">ΠΑΡΑΣΚΕΥΗ ΧΡΙΣΤΟΦΙΛΟΠΟΥΛΟΥ: </w:t>
      </w:r>
      <w:r>
        <w:rPr>
          <w:rFonts w:eastAsia="Times New Roman"/>
          <w:bCs/>
          <w:color w:val="000000"/>
          <w:szCs w:val="24"/>
        </w:rPr>
        <w:t>Ευχαριστώ, κύριε Πρ</w:t>
      </w:r>
      <w:r>
        <w:rPr>
          <w:rFonts w:eastAsia="Times New Roman"/>
          <w:bCs/>
          <w:color w:val="000000"/>
          <w:szCs w:val="24"/>
        </w:rPr>
        <w:t>όεδρε.</w:t>
      </w:r>
      <w:r>
        <w:rPr>
          <w:rFonts w:eastAsia="Times New Roman" w:cs="Times New Roman"/>
          <w:bCs/>
          <w:szCs w:val="24"/>
        </w:rPr>
        <w:t xml:space="preserve"> </w:t>
      </w:r>
    </w:p>
    <w:p w14:paraId="6EA2C601" w14:textId="77777777" w:rsidR="00E41DDC" w:rsidRDefault="007120B1">
      <w:pPr>
        <w:spacing w:after="0" w:line="600" w:lineRule="auto"/>
        <w:ind w:firstLine="720"/>
        <w:jc w:val="both"/>
        <w:rPr>
          <w:rFonts w:eastAsia="Times New Roman" w:cs="Times New Roman"/>
          <w:bCs/>
          <w:szCs w:val="24"/>
        </w:rPr>
      </w:pPr>
      <w:r>
        <w:rPr>
          <w:rFonts w:eastAsia="Times New Roman" w:cs="Times New Roman"/>
          <w:bCs/>
          <w:szCs w:val="24"/>
        </w:rPr>
        <w:t xml:space="preserve">Κυρίες και κύριοι συνάδελφοι, θα ξεκινήσω την τοποθέτησή μου με το θέμα του </w:t>
      </w:r>
      <w:r>
        <w:rPr>
          <w:rFonts w:eastAsia="Times New Roman" w:cs="Times New Roman"/>
          <w:bCs/>
          <w:szCs w:val="24"/>
        </w:rPr>
        <w:t>τεμένους</w:t>
      </w:r>
      <w:r>
        <w:rPr>
          <w:rFonts w:eastAsia="Times New Roman" w:cs="Times New Roman"/>
          <w:bCs/>
          <w:szCs w:val="24"/>
        </w:rPr>
        <w:t xml:space="preserve">. </w:t>
      </w:r>
    </w:p>
    <w:p w14:paraId="6EA2C602" w14:textId="77777777" w:rsidR="00E41DDC" w:rsidRDefault="007120B1">
      <w:pPr>
        <w:spacing w:after="0" w:line="600" w:lineRule="auto"/>
        <w:ind w:firstLine="720"/>
        <w:jc w:val="both"/>
        <w:rPr>
          <w:rFonts w:eastAsia="Times New Roman" w:cs="Times New Roman"/>
          <w:bCs/>
          <w:szCs w:val="24"/>
        </w:rPr>
      </w:pPr>
      <w:r>
        <w:rPr>
          <w:rFonts w:eastAsia="Times New Roman" w:cs="Times New Roman"/>
          <w:bCs/>
          <w:szCs w:val="24"/>
        </w:rPr>
        <w:t>Πραγματικά, κύριε Υπουργέ, θα ήθελα να εκφράσω από αυτό το Βήμα την ικανοποίησή μου και προσωπικά</w:t>
      </w:r>
      <w:r>
        <w:rPr>
          <w:rFonts w:eastAsia="Times New Roman" w:cs="Times New Roman"/>
          <w:bCs/>
          <w:szCs w:val="24"/>
        </w:rPr>
        <w:t>,</w:t>
      </w:r>
      <w:r>
        <w:rPr>
          <w:rFonts w:eastAsia="Times New Roman" w:cs="Times New Roman"/>
          <w:bCs/>
          <w:szCs w:val="24"/>
        </w:rPr>
        <w:t xml:space="preserve"> ως Βουλευτής της Δημοκρατικής Συμπαράταξης</w:t>
      </w:r>
      <w:r>
        <w:rPr>
          <w:rFonts w:eastAsia="Times New Roman" w:cs="Times New Roman"/>
          <w:bCs/>
          <w:szCs w:val="24"/>
        </w:rPr>
        <w:t>,</w:t>
      </w:r>
      <w:r>
        <w:rPr>
          <w:rFonts w:eastAsia="Times New Roman" w:cs="Times New Roman"/>
          <w:bCs/>
          <w:szCs w:val="24"/>
        </w:rPr>
        <w:t xml:space="preserve"> για το γεγονός ότι</w:t>
      </w:r>
      <w:r>
        <w:rPr>
          <w:rFonts w:eastAsia="Times New Roman" w:cs="Times New Roman"/>
          <w:bCs/>
          <w:szCs w:val="24"/>
        </w:rPr>
        <w:t xml:space="preserve"> είδαμε τον έναν μετά τον άλλον τους Αρχηγούς κομμάτων -όχι βεβαίως τον κυβερνητικό εταίρο του ΣΥΡΙΖΑ, εκεί τους χωρίζει χάσμα- και τον Αρχηγό της Αξιωματικής Αντιπολίτευσης να προσέρχονται εδώ στην Ολομέλεια και να έρχονται στα λόγια μας, σε αυτά που είπα</w:t>
      </w:r>
      <w:r>
        <w:rPr>
          <w:rFonts w:eastAsia="Times New Roman" w:cs="Times New Roman"/>
          <w:bCs/>
          <w:szCs w:val="24"/>
        </w:rPr>
        <w:t xml:space="preserve">με χθες στην </w:t>
      </w:r>
      <w:r>
        <w:rPr>
          <w:rFonts w:eastAsia="Times New Roman" w:cs="Times New Roman"/>
          <w:bCs/>
          <w:szCs w:val="24"/>
        </w:rPr>
        <w:t>επιτροπή</w:t>
      </w:r>
      <w:r>
        <w:rPr>
          <w:rFonts w:eastAsia="Times New Roman" w:cs="Times New Roman"/>
          <w:bCs/>
          <w:szCs w:val="24"/>
        </w:rPr>
        <w:t>.</w:t>
      </w:r>
    </w:p>
    <w:p w14:paraId="6EA2C603" w14:textId="77777777" w:rsidR="00E41DDC" w:rsidRDefault="007120B1">
      <w:pPr>
        <w:spacing w:after="0" w:line="600" w:lineRule="auto"/>
        <w:ind w:firstLine="720"/>
        <w:jc w:val="both"/>
        <w:rPr>
          <w:rFonts w:eastAsia="Times New Roman" w:cs="Times New Roman"/>
          <w:szCs w:val="24"/>
        </w:rPr>
      </w:pPr>
      <w:r>
        <w:rPr>
          <w:rFonts w:eastAsia="Times New Roman" w:cs="Times New Roman"/>
          <w:bCs/>
          <w:szCs w:val="24"/>
        </w:rPr>
        <w:t>Κυρίες και κύριοι συνάδελφοι του ΣΥΡΙΖΑ, εάν η Δημοκρατική Συμπαράταξη εχθές δεν είχε ψηφίσει τη ρύθμιση αυτή</w:t>
      </w:r>
      <w:r>
        <w:rPr>
          <w:rFonts w:eastAsia="Times New Roman" w:cs="Times New Roman"/>
          <w:bCs/>
          <w:szCs w:val="24"/>
        </w:rPr>
        <w:t>,</w:t>
      </w:r>
      <w:r>
        <w:rPr>
          <w:rFonts w:eastAsia="Times New Roman" w:cs="Times New Roman"/>
          <w:bCs/>
          <w:szCs w:val="24"/>
        </w:rPr>
        <w:t xml:space="preserve"> με βάση τις δικές μας αρχές και αξίες, η ρύθμιση αυτή δεν θα ήταν σήμερα στην Ολομέλεια. Και μικρό το κακό θα πω εγώ –μεγά</w:t>
      </w:r>
      <w:r>
        <w:rPr>
          <w:rFonts w:eastAsia="Times New Roman" w:cs="Times New Roman"/>
          <w:bCs/>
          <w:szCs w:val="24"/>
        </w:rPr>
        <w:t>λο το κακό για την ουσία- για το κυβερνητικό πρόβλημα. Μας λένε</w:t>
      </w:r>
      <w:r w:rsidRPr="00271A4D">
        <w:rPr>
          <w:rFonts w:eastAsia="Times New Roman" w:cs="Times New Roman"/>
          <w:bCs/>
          <w:szCs w:val="24"/>
        </w:rPr>
        <w:t>:</w:t>
      </w:r>
      <w:r>
        <w:rPr>
          <w:rFonts w:eastAsia="Times New Roman" w:cs="Times New Roman"/>
          <w:bCs/>
          <w:szCs w:val="24"/>
        </w:rPr>
        <w:t xml:space="preserve"> «Δεν δημιουργήσατε πρόβλημα στην Κυβέρνηση»!</w:t>
      </w:r>
    </w:p>
    <w:p w14:paraId="6EA2C604" w14:textId="77777777" w:rsidR="00E41DDC" w:rsidRDefault="007120B1">
      <w:pPr>
        <w:tabs>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Μα, δεν είναι σκοπός της </w:t>
      </w:r>
      <w:r>
        <w:rPr>
          <w:rFonts w:eastAsia="Times New Roman" w:cs="Times New Roman"/>
          <w:szCs w:val="24"/>
        </w:rPr>
        <w:t>Αντιπολίτευσης</w:t>
      </w:r>
      <w:r>
        <w:rPr>
          <w:rFonts w:eastAsia="Times New Roman" w:cs="Times New Roman"/>
          <w:szCs w:val="24"/>
        </w:rPr>
        <w:t xml:space="preserve">, που εμείς ασκούμε στην εκάστοτε κυβέρνηση, να δημιουργούμε πρόβλημα. Σκοπός είναι να αποτρέπουμε η χώρα </w:t>
      </w:r>
      <w:r>
        <w:rPr>
          <w:rFonts w:eastAsia="Times New Roman" w:cs="Times New Roman"/>
          <w:szCs w:val="24"/>
        </w:rPr>
        <w:t xml:space="preserve">να γίνει ξανά διεθνής περίγελως, για να μην υπάρχει έμπρακτος σεβασμός στις θρησκευτικές ελευθερίες και να ξεχνάμε μέσα σε αυτήν την Αίθουσα, κυρίες και κύριοι συνάδελφοι ή μυωπικά να κάνουμε πως δεν βλέπουμε ότι όλα τα </w:t>
      </w:r>
      <w:r>
        <w:rPr>
          <w:rFonts w:eastAsia="Times New Roman" w:cs="Times New Roman"/>
          <w:szCs w:val="24"/>
        </w:rPr>
        <w:t xml:space="preserve">πατριαρχεία </w:t>
      </w:r>
      <w:r>
        <w:rPr>
          <w:rFonts w:eastAsia="Times New Roman" w:cs="Times New Roman"/>
          <w:szCs w:val="24"/>
        </w:rPr>
        <w:t>βρίσκονται επί εδάφους μ</w:t>
      </w:r>
      <w:r>
        <w:rPr>
          <w:rFonts w:eastAsia="Times New Roman" w:cs="Times New Roman"/>
          <w:szCs w:val="24"/>
        </w:rPr>
        <w:t xml:space="preserve">ουσουλμανικών χωρών. Το ζήτημα του </w:t>
      </w:r>
      <w:r>
        <w:rPr>
          <w:rFonts w:eastAsia="Times New Roman" w:cs="Times New Roman"/>
          <w:szCs w:val="24"/>
        </w:rPr>
        <w:t xml:space="preserve">τεμένους </w:t>
      </w:r>
      <w:r>
        <w:rPr>
          <w:rFonts w:eastAsia="Times New Roman" w:cs="Times New Roman"/>
          <w:szCs w:val="24"/>
        </w:rPr>
        <w:t>δεν είναι απλά και μόνο, όπως το βλέπουν κάποιοι, ζήτημα διμερές Ελλάδας-Τουρκίας, αλλά ζήτημα, όπως είπα πριν, ευρύτερων αξιών και ιδιαίτερα θρησκευτικών ελευθεριών.</w:t>
      </w:r>
    </w:p>
    <w:p w14:paraId="6EA2C605" w14:textId="77777777" w:rsidR="00E41DDC" w:rsidRDefault="007120B1">
      <w:pPr>
        <w:tabs>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Μετά από αυτό</w:t>
      </w:r>
      <w:r>
        <w:rPr>
          <w:rFonts w:eastAsia="Times New Roman" w:cs="Times New Roman"/>
          <w:szCs w:val="24"/>
        </w:rPr>
        <w:t>,</w:t>
      </w:r>
      <w:r>
        <w:rPr>
          <w:rFonts w:eastAsia="Times New Roman" w:cs="Times New Roman"/>
          <w:szCs w:val="24"/>
        </w:rPr>
        <w:t xml:space="preserve"> περνάω στα θέματα της εκπαίδευ</w:t>
      </w:r>
      <w:r>
        <w:rPr>
          <w:rFonts w:eastAsia="Times New Roman" w:cs="Times New Roman"/>
          <w:szCs w:val="24"/>
        </w:rPr>
        <w:t>σης. Κύριε Υπουργέ, μας κατηγορήσατε –την Αντιπολίτευση συλλήβδην- ότι μένουμε, λέει, στη διαδικασία. Όμως, εγώ θα ήθελα να επιμείνω λίγο σε αυτή τη διαδικασία, γιατί είχατε πει κάποτε ότι είστε κάθε λέξη του Συντάγματος. Είστε κάθε λέξη του Συντάγματος</w:t>
      </w:r>
      <w:r>
        <w:rPr>
          <w:rFonts w:eastAsia="Times New Roman" w:cs="Times New Roman"/>
          <w:szCs w:val="24"/>
        </w:rPr>
        <w:t>,</w:t>
      </w:r>
      <w:r>
        <w:rPr>
          <w:rFonts w:eastAsia="Times New Roman" w:cs="Times New Roman"/>
          <w:szCs w:val="24"/>
        </w:rPr>
        <w:t xml:space="preserve"> ό</w:t>
      </w:r>
      <w:r>
        <w:rPr>
          <w:rFonts w:eastAsia="Times New Roman" w:cs="Times New Roman"/>
          <w:szCs w:val="24"/>
        </w:rPr>
        <w:t>ταν ο ένας μετά τον άλλον οι νόμοι που φέρνετε εδώ στο Κοινοβούλιο, πέφτουν στο Συμβούλιο της Επικρατείας</w:t>
      </w:r>
      <w:r>
        <w:rPr>
          <w:rFonts w:eastAsia="Times New Roman" w:cs="Times New Roman"/>
          <w:szCs w:val="24"/>
        </w:rPr>
        <w:t>,</w:t>
      </w:r>
      <w:r>
        <w:rPr>
          <w:rFonts w:eastAsia="Times New Roman" w:cs="Times New Roman"/>
          <w:szCs w:val="24"/>
        </w:rPr>
        <w:t xml:space="preserve"> για λόγους αξιοκρατίας και διαφάνειας, όπως σας είπε το Συμβούλιο της Επικρατείας; Λυπάμαι που άκουσα την Κοινοβουλευτική Εκπρόσωπο του ΣΥΡΙΖΑ αμεταν</w:t>
      </w:r>
      <w:r>
        <w:rPr>
          <w:rFonts w:eastAsia="Times New Roman" w:cs="Times New Roman"/>
          <w:szCs w:val="24"/>
        </w:rPr>
        <w:t xml:space="preserve">όητη να καταφέρεται και να κρίνει. Βεβαίως, όλοι κρίνονται, αλλά κρίνονται γιατί ακριβώς; Για το ότι μετατρέπουμε… </w:t>
      </w:r>
    </w:p>
    <w:p w14:paraId="6EA2C606" w14:textId="77777777" w:rsidR="00E41DDC" w:rsidRDefault="007120B1">
      <w:pPr>
        <w:tabs>
          <w:tab w:val="center" w:pos="4753"/>
          <w:tab w:val="left" w:pos="6214"/>
        </w:tabs>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EA2C607" w14:textId="77777777" w:rsidR="00E41DDC" w:rsidRDefault="007120B1">
      <w:pPr>
        <w:tabs>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κύριε Υπουργέ, αλλά επειδή μιλάω αυτή τη στιγμή και σας ακούω και ακούω και τις κυρίες συναδέλφους, μο</w:t>
      </w:r>
      <w:r>
        <w:rPr>
          <w:rFonts w:eastAsia="Times New Roman" w:cs="Times New Roman"/>
          <w:szCs w:val="24"/>
        </w:rPr>
        <w:t>υ είναι πάρα πολύ δύσκολο να συνεχίσω στη σκέψη μου. Και επειδή δεν μιλάω από κειμένου και μιλάω από τη σκέψη μου, σας παρακαλώ θερμά.</w:t>
      </w:r>
    </w:p>
    <w:p w14:paraId="6EA2C608" w14:textId="77777777" w:rsidR="00E41DDC" w:rsidRDefault="007120B1">
      <w:pPr>
        <w:tabs>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Ευχαριστώ.</w:t>
      </w:r>
    </w:p>
    <w:p w14:paraId="6EA2C609"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w:t>
      </w:r>
      <w:r>
        <w:rPr>
          <w:rFonts w:eastAsia="Times New Roman" w:cs="Times New Roman"/>
          <w:szCs w:val="24"/>
        </w:rPr>
        <w:t xml:space="preserve"> </w:t>
      </w:r>
      <w:r>
        <w:rPr>
          <w:rFonts w:eastAsia="Times New Roman" w:cs="Times New Roman"/>
          <w:b/>
          <w:szCs w:val="24"/>
        </w:rPr>
        <w:t>Παιδείας, Έρευνας και Θρησκευμάτων):</w:t>
      </w:r>
      <w:r>
        <w:rPr>
          <w:rFonts w:eastAsia="Times New Roman" w:cs="Times New Roman"/>
          <w:szCs w:val="24"/>
        </w:rPr>
        <w:t xml:space="preserve"> Έχετε δίκιο.</w:t>
      </w:r>
    </w:p>
    <w:p w14:paraId="6EA2C60A"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Έλεγα λοιπόν, κυρίες και κύριοι συνάδελφοι, ότι έχει πάρα πολύ μεγάλη σημασία για εμάς η αξιοκρατία και η διαφάνεια να γίνονται εμπράκτως. </w:t>
      </w:r>
    </w:p>
    <w:p w14:paraId="6EA2C60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Ήθελα να σας ρωτήσω, κύριε Υπουργέ: Γιατί στις 10 Μαρτίου, ορθώς, όταν έγινε η προδημοσίευση, η εισήγηση, δεν μπορούσατε να το πάρετε ως δεδομένο; Στις 10 Μαρτίου, όμως, δημοσιεύτηκε η απόφαση του Συμβουλίου της Επικρατείας. Γιατί αυτό το νομοσχέδιο να είν</w:t>
      </w:r>
      <w:r>
        <w:rPr>
          <w:rFonts w:eastAsia="Times New Roman" w:cs="Times New Roman"/>
          <w:szCs w:val="24"/>
        </w:rPr>
        <w:t xml:space="preserve">αι επείγον; </w:t>
      </w:r>
      <w:r>
        <w:rPr>
          <w:rFonts w:eastAsia="Times New Roman" w:cs="Times New Roman"/>
          <w:szCs w:val="24"/>
        </w:rPr>
        <w:t>Ε</w:t>
      </w:r>
      <w:r>
        <w:rPr>
          <w:rFonts w:eastAsia="Times New Roman" w:cs="Times New Roman"/>
          <w:szCs w:val="24"/>
        </w:rPr>
        <w:t>πιμένω στην ουσία, γιατί σας άκουσα λίγο πριν να καταθέτετε προτάσεις νομοτεχνικών βελτιώσεων από δικές μας και άλλων κομμάτων της Αντιπολίτευσης αντιπροτάσεις, ούτως ώστε να επέλθει μία συναίνεση. Δεν θα ήταν πολύ καλύτερο να είχαμε λίγο χρόν</w:t>
      </w:r>
      <w:r>
        <w:rPr>
          <w:rFonts w:eastAsia="Times New Roman" w:cs="Times New Roman"/>
          <w:szCs w:val="24"/>
        </w:rPr>
        <w:t xml:space="preserve">ο παραπάνω; </w:t>
      </w:r>
    </w:p>
    <w:p w14:paraId="6EA2C60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Περνώ από το διαδικαστικό στο ουσιαστικό. Θέλω να πω κάτι στην Κοινοβουλευτική Εκπρόσωπο του ΣΥΡΙΖΑ</w:t>
      </w:r>
      <w:r>
        <w:rPr>
          <w:rFonts w:eastAsia="Times New Roman" w:cs="Times New Roman"/>
          <w:szCs w:val="24"/>
        </w:rPr>
        <w:t>,</w:t>
      </w:r>
      <w:r>
        <w:rPr>
          <w:rFonts w:eastAsia="Times New Roman" w:cs="Times New Roman"/>
          <w:szCs w:val="24"/>
        </w:rPr>
        <w:t xml:space="preserve"> που μίλησε για στρεβλά ιεραρχικό σύστημα, τσουβαλιάζοντας όλα τα παλιά συστήματα και το σύστημα του ν.3848/2010, εξομοιώνοντάς το με το 2007. </w:t>
      </w:r>
      <w:r>
        <w:rPr>
          <w:rFonts w:eastAsia="Times New Roman" w:cs="Times New Roman"/>
          <w:szCs w:val="24"/>
        </w:rPr>
        <w:t xml:space="preserve">Είπε ότι ο νόμος </w:t>
      </w:r>
      <w:r>
        <w:rPr>
          <w:rFonts w:eastAsia="Times New Roman" w:cs="Times New Roman"/>
          <w:szCs w:val="24"/>
        </w:rPr>
        <w:t>τους,</w:t>
      </w:r>
      <w:r>
        <w:rPr>
          <w:rFonts w:eastAsia="Times New Roman" w:cs="Times New Roman"/>
          <w:szCs w:val="24"/>
        </w:rPr>
        <w:t xml:space="preserve"> του 2015</w:t>
      </w:r>
      <w:r>
        <w:rPr>
          <w:rFonts w:eastAsia="Times New Roman" w:cs="Times New Roman"/>
          <w:szCs w:val="24"/>
        </w:rPr>
        <w:t>,</w:t>
      </w:r>
      <w:r>
        <w:rPr>
          <w:rFonts w:eastAsia="Times New Roman" w:cs="Times New Roman"/>
          <w:szCs w:val="24"/>
        </w:rPr>
        <w:t xml:space="preserve"> έφερε λίγο φως στο μαύρο, γιατί πριν οι διευθυντές εκπαίδευσης και οι διευθυντές στα σχολεία ήταν διεκπεραιωτές έργου; Είπε κάτι τέτοιο η Κοινοβουλευτική Εκπρόσωπος του ΣΥΡΙΖΑ και δεν το άκουσα εγώ καλά; Δηλαδή, ήταν διεκπε</w:t>
      </w:r>
      <w:r>
        <w:rPr>
          <w:rFonts w:eastAsia="Times New Roman" w:cs="Times New Roman"/>
          <w:szCs w:val="24"/>
        </w:rPr>
        <w:t xml:space="preserve">ραιωτές έργου ο </w:t>
      </w:r>
      <w:r>
        <w:rPr>
          <w:rFonts w:eastAsia="Times New Roman" w:cs="Times New Roman"/>
          <w:szCs w:val="24"/>
        </w:rPr>
        <w:t xml:space="preserve">εισηγητής </w:t>
      </w:r>
      <w:r>
        <w:rPr>
          <w:rFonts w:eastAsia="Times New Roman" w:cs="Times New Roman"/>
          <w:szCs w:val="24"/>
        </w:rPr>
        <w:t xml:space="preserve">του ΣΥΡΙΖΑ, ο κ. </w:t>
      </w:r>
      <w:proofErr w:type="spellStart"/>
      <w:r>
        <w:rPr>
          <w:rFonts w:eastAsia="Times New Roman" w:cs="Times New Roman"/>
          <w:szCs w:val="24"/>
        </w:rPr>
        <w:t>Στέφος</w:t>
      </w:r>
      <w:proofErr w:type="spellEnd"/>
      <w:r>
        <w:rPr>
          <w:rFonts w:eastAsia="Times New Roman" w:cs="Times New Roman"/>
          <w:szCs w:val="24"/>
        </w:rPr>
        <w:t xml:space="preserve">, που ήταν εξαίρετος διευθυντής, ο κ. Μιχελής που μίλησε πριν λίγο, επίσης εκ του ΣΥΡΙΖΑ, που ήταν επίσης εξαιρετικός, κριθείς με αυτό το σύστημα της δομημένης συνέντευξης και άλλοι πολλοί, η κ. </w:t>
      </w:r>
      <w:proofErr w:type="spellStart"/>
      <w:r>
        <w:rPr>
          <w:rFonts w:eastAsia="Times New Roman" w:cs="Times New Roman"/>
          <w:szCs w:val="24"/>
        </w:rPr>
        <w:t>Ξυθάλη</w:t>
      </w:r>
      <w:proofErr w:type="spellEnd"/>
      <w:r>
        <w:rPr>
          <w:rFonts w:eastAsia="Times New Roman" w:cs="Times New Roman"/>
          <w:szCs w:val="24"/>
        </w:rPr>
        <w:t>,</w:t>
      </w:r>
      <w:r>
        <w:rPr>
          <w:rFonts w:eastAsia="Times New Roman" w:cs="Times New Roman"/>
          <w:szCs w:val="24"/>
        </w:rPr>
        <w:t xml:space="preserve"> που </w:t>
      </w:r>
      <w:r>
        <w:rPr>
          <w:rFonts w:eastAsia="Times New Roman" w:cs="Times New Roman"/>
          <w:szCs w:val="24"/>
        </w:rPr>
        <w:t>είναι από τη δική μου εκλογική περιφέρεια, άνθρωποι που ήταν από τη Νέα Δημοκρατία και βεβαίως άνθρωποι</w:t>
      </w:r>
      <w:r>
        <w:rPr>
          <w:rFonts w:eastAsia="Times New Roman" w:cs="Times New Roman"/>
          <w:szCs w:val="24"/>
        </w:rPr>
        <w:t>,</w:t>
      </w:r>
      <w:r>
        <w:rPr>
          <w:rFonts w:eastAsia="Times New Roman" w:cs="Times New Roman"/>
          <w:szCs w:val="24"/>
        </w:rPr>
        <w:t xml:space="preserve"> που ήταν από το ΠΑΣΟΚ, αλλά ήταν όλοι εκεί; Ήταν οι καλύτεροι, σε ένα καλό σύστημα. Να το φτιάξουμε καλύτερο; Να το φτιάξουμε. Μην πάμε πίσω, όμως, για</w:t>
      </w:r>
      <w:r>
        <w:rPr>
          <w:rFonts w:eastAsia="Times New Roman" w:cs="Times New Roman"/>
          <w:szCs w:val="24"/>
        </w:rPr>
        <w:t>τί φοβάμαι πολύ ότι μία άναρχη, αδόμητη συνέντευξη, εκεί μας πάει.</w:t>
      </w:r>
    </w:p>
    <w:p w14:paraId="6EA2C60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Εάν, λοιπόν, οι προθέσεις σας δεν είναι αυτές και εάν άκουσα καλά, γιατί δεν έχω δει, κύριε Υπουργέ, τις νομοτεχνικές που καταθέσατε, τότε εγώ σας προκαλώ. Άκουσα τον κ. </w:t>
      </w:r>
      <w:proofErr w:type="spellStart"/>
      <w:r>
        <w:rPr>
          <w:rFonts w:eastAsia="Times New Roman" w:cs="Times New Roman"/>
          <w:szCs w:val="24"/>
        </w:rPr>
        <w:t>Γαβρόγλου</w:t>
      </w:r>
      <w:proofErr w:type="spellEnd"/>
      <w:r>
        <w:rPr>
          <w:rFonts w:eastAsia="Times New Roman" w:cs="Times New Roman"/>
          <w:szCs w:val="24"/>
        </w:rPr>
        <w:t xml:space="preserve"> να λέει ό</w:t>
      </w:r>
      <w:r>
        <w:rPr>
          <w:rFonts w:eastAsia="Times New Roman" w:cs="Times New Roman"/>
          <w:szCs w:val="24"/>
        </w:rPr>
        <w:t>τι θα το κάνει με υπουργική απόφαση. Ξέρετε, όμως, πολύ καλά ότι εάν δεν μπει σχετική φράση στο ίδιο το άρθρο του νόμου, αυτό δεν δεσμεύει τον εκάστοτε Υπουργό Παιδείας. Άρα, ζητάμε</w:t>
      </w:r>
      <w:r>
        <w:rPr>
          <w:rFonts w:eastAsia="Times New Roman" w:cs="Times New Roman"/>
          <w:szCs w:val="24"/>
        </w:rPr>
        <w:t>,</w:t>
      </w:r>
      <w:r>
        <w:rPr>
          <w:rFonts w:eastAsia="Times New Roman" w:cs="Times New Roman"/>
          <w:szCs w:val="24"/>
        </w:rPr>
        <w:t xml:space="preserve"> όχι μόνο τη δέσμευση του Υπουργού ότι θα υπάρχει δομημένη συνέντευξη στα </w:t>
      </w:r>
      <w:r>
        <w:rPr>
          <w:rFonts w:eastAsia="Times New Roman" w:cs="Times New Roman"/>
          <w:szCs w:val="24"/>
        </w:rPr>
        <w:t>πρότυπα του ν.3848, αλλά ζητάμε πραγματικά να υπάρχει η αντίστοιχη φράση στο άρθρο, που να προκαθορίζει τις ορέξεις του εκάστοτε Υπουργού.</w:t>
      </w:r>
    </w:p>
    <w:p w14:paraId="6EA2C60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Για το μόνο πράγμα που χάρηκα</w:t>
      </w:r>
      <w:r>
        <w:rPr>
          <w:rFonts w:eastAsia="Times New Roman" w:cs="Times New Roman"/>
          <w:szCs w:val="24"/>
        </w:rPr>
        <w:t>,</w:t>
      </w:r>
      <w:r>
        <w:rPr>
          <w:rFonts w:eastAsia="Times New Roman" w:cs="Times New Roman"/>
          <w:szCs w:val="24"/>
        </w:rPr>
        <w:t xml:space="preserve"> είναι που άκουσα την κ. </w:t>
      </w:r>
      <w:proofErr w:type="spellStart"/>
      <w:r>
        <w:rPr>
          <w:rFonts w:eastAsia="Times New Roman" w:cs="Times New Roman"/>
          <w:szCs w:val="24"/>
        </w:rPr>
        <w:t>Βάκη</w:t>
      </w:r>
      <w:proofErr w:type="spellEnd"/>
      <w:r>
        <w:rPr>
          <w:rFonts w:eastAsia="Times New Roman" w:cs="Times New Roman"/>
          <w:szCs w:val="24"/>
        </w:rPr>
        <w:t xml:space="preserve"> να κριτικάρει μέσω του άρθρου του κ. </w:t>
      </w:r>
      <w:proofErr w:type="spellStart"/>
      <w:r>
        <w:rPr>
          <w:rFonts w:eastAsia="Times New Roman" w:cs="Times New Roman"/>
          <w:szCs w:val="24"/>
        </w:rPr>
        <w:t>Μηταφίδη</w:t>
      </w:r>
      <w:proofErr w:type="spellEnd"/>
      <w:r>
        <w:rPr>
          <w:rFonts w:eastAsia="Times New Roman" w:cs="Times New Roman"/>
          <w:szCs w:val="24"/>
        </w:rPr>
        <w:t xml:space="preserve"> τη διαδικασ</w:t>
      </w:r>
      <w:r>
        <w:rPr>
          <w:rFonts w:eastAsia="Times New Roman" w:cs="Times New Roman"/>
          <w:szCs w:val="24"/>
        </w:rPr>
        <w:t>ία του 2007, διότι εάν δεν κάνετε τη δομημένη συνέντευξη, σε αυτήν τη διαδικασία πάτε. Το ίδιο θα ήταν, το ίδιο ακριβώς.</w:t>
      </w:r>
    </w:p>
    <w:p w14:paraId="6EA2C60F" w14:textId="77777777" w:rsidR="00E41DDC" w:rsidRDefault="007120B1">
      <w:pPr>
        <w:spacing w:after="0" w:line="600" w:lineRule="auto"/>
        <w:ind w:firstLine="720"/>
        <w:jc w:val="both"/>
        <w:rPr>
          <w:rFonts w:eastAsia="Times New Roman"/>
          <w:szCs w:val="24"/>
        </w:rPr>
      </w:pPr>
      <w:r>
        <w:rPr>
          <w:rFonts w:eastAsia="Times New Roman"/>
          <w:szCs w:val="24"/>
        </w:rPr>
        <w:t>Θέλω, λοιπόν, να σας παρακαλέσω και να παραινέσω από αυτό το Βήμα της Βουλής να ξαναδείτε τη ρύθμιση για τη συνέντευξη, να μην τη φοβηθ</w:t>
      </w:r>
      <w:r>
        <w:rPr>
          <w:rFonts w:eastAsia="Times New Roman"/>
          <w:szCs w:val="24"/>
        </w:rPr>
        <w:t>είτε, για να αποδείξετε αυτό που θέλετε να αποδείξετε, ότι δεν είστε ένα κόμμα</w:t>
      </w:r>
      <w:r>
        <w:rPr>
          <w:rFonts w:eastAsia="Times New Roman"/>
          <w:szCs w:val="24"/>
        </w:rPr>
        <w:t>,</w:t>
      </w:r>
      <w:r>
        <w:rPr>
          <w:rFonts w:eastAsia="Times New Roman"/>
          <w:szCs w:val="24"/>
        </w:rPr>
        <w:t xml:space="preserve"> που θέλει να κάνει εκλογική πελατεία, γιατί μέχρι τώρα αυτό θέλατε να κάνετε. Δεν μπορεί να βάζεις τον Σύλλογο των Διδασκόντων να γίνεται εκλογικό σώμα. Είναι άλλος ο ρόλος του</w:t>
      </w:r>
      <w:r>
        <w:rPr>
          <w:rFonts w:eastAsia="Times New Roman"/>
          <w:szCs w:val="24"/>
        </w:rPr>
        <w:t>, βαθύτατα ουσιαστικός για το σχολικό γίγνεσθαι και όχι σε ένα σχολείο</w:t>
      </w:r>
      <w:r>
        <w:rPr>
          <w:rFonts w:eastAsia="Times New Roman"/>
          <w:szCs w:val="24"/>
        </w:rPr>
        <w:t>,</w:t>
      </w:r>
      <w:r>
        <w:rPr>
          <w:rFonts w:eastAsia="Times New Roman"/>
          <w:szCs w:val="24"/>
        </w:rPr>
        <w:t xml:space="preserve"> στο οποίο υπάρχει φόβος. Διότι εμείς καταρτήσαμε τον επιθεωρητή. Εμείς καταργήσαμε τον φόβο στα σχολεία. Δεν μιλάμε για φόβο στα σχολεία. Μιλάμε, όμως, για έναν ουσιαστικό ρόλο του Συλλόγου Διδασκόντων</w:t>
      </w:r>
      <w:r>
        <w:rPr>
          <w:rFonts w:eastAsia="Times New Roman"/>
          <w:szCs w:val="24"/>
        </w:rPr>
        <w:t>,</w:t>
      </w:r>
      <w:r>
        <w:rPr>
          <w:rFonts w:eastAsia="Times New Roman"/>
          <w:szCs w:val="24"/>
        </w:rPr>
        <w:t xml:space="preserve"> που με τη ρύθμιση που φέρνετε δεν θα είναι συνταγματ</w:t>
      </w:r>
      <w:r>
        <w:rPr>
          <w:rFonts w:eastAsia="Times New Roman"/>
          <w:szCs w:val="24"/>
        </w:rPr>
        <w:t>ικός ούτε τώρα.</w:t>
      </w:r>
    </w:p>
    <w:p w14:paraId="6EA2C610" w14:textId="77777777" w:rsidR="00E41DDC" w:rsidRDefault="007120B1">
      <w:pPr>
        <w:spacing w:after="0" w:line="600" w:lineRule="auto"/>
        <w:ind w:firstLine="720"/>
        <w:jc w:val="both"/>
        <w:rPr>
          <w:rFonts w:eastAsia="Times New Roman"/>
          <w:szCs w:val="24"/>
        </w:rPr>
      </w:pPr>
      <w:r>
        <w:rPr>
          <w:rFonts w:eastAsia="Times New Roman"/>
          <w:szCs w:val="24"/>
        </w:rPr>
        <w:t>Γνωρίζετε πάρα πολύ καλά, κύριε Υπουργέ, ότι η αιτιολογημένη γνώμη του Συλλόγου των Διδασκόντων, για να αρθεί και να υπάρξει απόκλιση από το Συμβούλιο Επιλογής, θα πρέπει να είναι κι αυτή αιτιολογημένη. Άρα, στην ουσία και πάλι ενέχεται αντ</w:t>
      </w:r>
      <w:r>
        <w:rPr>
          <w:rFonts w:eastAsia="Times New Roman"/>
          <w:szCs w:val="24"/>
        </w:rPr>
        <w:t>ισυνταγματικότητα. Είναι δική μου κρίση αυτή. Το Σώμα θα κρίνει</w:t>
      </w:r>
      <w:r>
        <w:rPr>
          <w:rFonts w:eastAsia="Times New Roman"/>
          <w:szCs w:val="24"/>
        </w:rPr>
        <w:t>,</w:t>
      </w:r>
      <w:r>
        <w:rPr>
          <w:rFonts w:eastAsia="Times New Roman"/>
          <w:szCs w:val="24"/>
        </w:rPr>
        <w:t xml:space="preserve"> όπως πρέπει.</w:t>
      </w:r>
    </w:p>
    <w:p w14:paraId="6EA2C611" w14:textId="77777777" w:rsidR="00E41DDC" w:rsidRDefault="007120B1">
      <w:pPr>
        <w:spacing w:after="0" w:line="600" w:lineRule="auto"/>
        <w:ind w:firstLine="720"/>
        <w:jc w:val="both"/>
        <w:rPr>
          <w:rFonts w:eastAsia="Times New Roman"/>
          <w:szCs w:val="24"/>
        </w:rPr>
      </w:pPr>
      <w:r>
        <w:rPr>
          <w:rFonts w:eastAsia="Times New Roman"/>
          <w:szCs w:val="24"/>
        </w:rPr>
        <w:t xml:space="preserve">Άρα, απαντώ στην Κοινοβουλευτική Εκπρόσωπο του ΣΥΡΙΖΑ: Δεν ήταν, κυρία </w:t>
      </w:r>
      <w:proofErr w:type="spellStart"/>
      <w:r>
        <w:rPr>
          <w:rFonts w:eastAsia="Times New Roman"/>
          <w:szCs w:val="24"/>
        </w:rPr>
        <w:t>Βάκη</w:t>
      </w:r>
      <w:proofErr w:type="spellEnd"/>
      <w:r>
        <w:rPr>
          <w:rFonts w:eastAsia="Times New Roman"/>
          <w:szCs w:val="24"/>
        </w:rPr>
        <w:t xml:space="preserve"> μου, οι αρεστοί, όπως μας είπατε. Ήταν οι άριστοι, ο κ. </w:t>
      </w:r>
      <w:proofErr w:type="spellStart"/>
      <w:r>
        <w:rPr>
          <w:rFonts w:eastAsia="Times New Roman"/>
          <w:szCs w:val="24"/>
        </w:rPr>
        <w:t>Στέφος</w:t>
      </w:r>
      <w:proofErr w:type="spellEnd"/>
      <w:r>
        <w:rPr>
          <w:rFonts w:eastAsia="Times New Roman"/>
          <w:szCs w:val="24"/>
        </w:rPr>
        <w:t xml:space="preserve"> και ο κ. Μιχελής, εξαίρετοι συνάδελφοι,</w:t>
      </w:r>
      <w:r>
        <w:rPr>
          <w:rFonts w:eastAsia="Times New Roman"/>
          <w:szCs w:val="24"/>
        </w:rPr>
        <w:t xml:space="preserve"> εντός αυτών.</w:t>
      </w:r>
    </w:p>
    <w:p w14:paraId="6EA2C612" w14:textId="77777777" w:rsidR="00E41DDC" w:rsidRDefault="007120B1">
      <w:pPr>
        <w:spacing w:after="0" w:line="600" w:lineRule="auto"/>
        <w:ind w:firstLine="720"/>
        <w:jc w:val="both"/>
        <w:rPr>
          <w:rFonts w:eastAsia="Times New Roman"/>
          <w:szCs w:val="24"/>
        </w:rPr>
      </w:pPr>
      <w:r>
        <w:rPr>
          <w:rFonts w:eastAsia="Times New Roman"/>
          <w:b/>
          <w:szCs w:val="24"/>
        </w:rPr>
        <w:t>ΙΩΑΝΝΗΣ ΣΤΕΦΟΣ:</w:t>
      </w:r>
      <w:r>
        <w:rPr>
          <w:rFonts w:eastAsia="Times New Roman"/>
          <w:szCs w:val="24"/>
        </w:rPr>
        <w:t xml:space="preserve"> …(</w:t>
      </w:r>
      <w:r>
        <w:rPr>
          <w:rFonts w:eastAsia="Times New Roman"/>
          <w:szCs w:val="24"/>
        </w:rPr>
        <w:t>δ</w:t>
      </w:r>
      <w:r>
        <w:rPr>
          <w:rFonts w:eastAsia="Times New Roman"/>
          <w:szCs w:val="24"/>
        </w:rPr>
        <w:t>εν ακούστηκε)</w:t>
      </w:r>
    </w:p>
    <w:p w14:paraId="6EA2C613" w14:textId="77777777" w:rsidR="00E41DDC" w:rsidRDefault="007120B1">
      <w:pPr>
        <w:spacing w:after="0"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 γιατί είπε η κ. </w:t>
      </w:r>
      <w:proofErr w:type="spellStart"/>
      <w:r>
        <w:rPr>
          <w:rFonts w:eastAsia="Times New Roman"/>
          <w:szCs w:val="24"/>
        </w:rPr>
        <w:t>Βάκη</w:t>
      </w:r>
      <w:proofErr w:type="spellEnd"/>
      <w:r>
        <w:rPr>
          <w:rFonts w:eastAsia="Times New Roman"/>
          <w:szCs w:val="24"/>
        </w:rPr>
        <w:t xml:space="preserve">, κύριε </w:t>
      </w:r>
      <w:proofErr w:type="spellStart"/>
      <w:r>
        <w:rPr>
          <w:rFonts w:eastAsia="Times New Roman"/>
          <w:szCs w:val="24"/>
        </w:rPr>
        <w:t>Στέφο</w:t>
      </w:r>
      <w:proofErr w:type="spellEnd"/>
      <w:r>
        <w:rPr>
          <w:rFonts w:eastAsia="Times New Roman"/>
          <w:szCs w:val="24"/>
        </w:rPr>
        <w:t>, ότι το δικό μας σύστημα έφερε…</w:t>
      </w:r>
    </w:p>
    <w:p w14:paraId="6EA2C614" w14:textId="77777777" w:rsidR="00E41DDC" w:rsidRDefault="007120B1">
      <w:pPr>
        <w:spacing w:after="0" w:line="600" w:lineRule="auto"/>
        <w:ind w:firstLine="720"/>
        <w:jc w:val="both"/>
        <w:rPr>
          <w:rFonts w:eastAsia="Times New Roman"/>
          <w:szCs w:val="24"/>
        </w:rPr>
      </w:pPr>
      <w:r>
        <w:rPr>
          <w:rFonts w:eastAsia="Times New Roman"/>
          <w:b/>
          <w:szCs w:val="24"/>
        </w:rPr>
        <w:t>ΙΩΑΝΝΗΣ ΣΤΕΦΟΣ:</w:t>
      </w:r>
      <w:r>
        <w:rPr>
          <w:rFonts w:eastAsia="Times New Roman"/>
          <w:szCs w:val="24"/>
        </w:rPr>
        <w:t xml:space="preserve"> Να το πείτε αυτό…</w:t>
      </w:r>
    </w:p>
    <w:p w14:paraId="6EA2C615" w14:textId="77777777" w:rsidR="00E41DDC" w:rsidRDefault="007120B1">
      <w:pPr>
        <w:spacing w:after="0"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 θα το ακούσετε, γιατί εσείς ήσασταν από του</w:t>
      </w:r>
      <w:r>
        <w:rPr>
          <w:rFonts w:eastAsia="Times New Roman"/>
          <w:szCs w:val="24"/>
        </w:rPr>
        <w:t>ς άριστους, δεν ήσασταν από τους αρεστούς στην τότε Κυβέρνηση του ΠΑΣΟΚ.</w:t>
      </w:r>
    </w:p>
    <w:p w14:paraId="6EA2C616" w14:textId="77777777" w:rsidR="00E41DDC" w:rsidRDefault="007120B1">
      <w:pPr>
        <w:spacing w:after="0" w:line="600" w:lineRule="auto"/>
        <w:ind w:firstLine="720"/>
        <w:jc w:val="both"/>
        <w:rPr>
          <w:rFonts w:eastAsia="Times New Roman"/>
          <w:szCs w:val="24"/>
        </w:rPr>
      </w:pPr>
      <w:r>
        <w:rPr>
          <w:rFonts w:eastAsia="Times New Roman"/>
          <w:b/>
          <w:szCs w:val="24"/>
        </w:rPr>
        <w:t>ΙΩΑΝΝΗΣ ΣΤΕΦΟΣ:</w:t>
      </w:r>
      <w:r>
        <w:rPr>
          <w:rFonts w:eastAsia="Times New Roman"/>
          <w:szCs w:val="24"/>
        </w:rPr>
        <w:t xml:space="preserve"> Αυτό είναι σίγουρο.</w:t>
      </w:r>
    </w:p>
    <w:p w14:paraId="6EA2C617" w14:textId="77777777" w:rsidR="00E41DDC" w:rsidRDefault="007120B1">
      <w:pPr>
        <w:spacing w:after="0"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Όμως, κριθήκατε και επιλεγήκατε, κύριε </w:t>
      </w:r>
      <w:proofErr w:type="spellStart"/>
      <w:r>
        <w:rPr>
          <w:rFonts w:eastAsia="Times New Roman"/>
          <w:szCs w:val="24"/>
        </w:rPr>
        <w:t>Στέφο</w:t>
      </w:r>
      <w:proofErr w:type="spellEnd"/>
      <w:r>
        <w:rPr>
          <w:rFonts w:eastAsia="Times New Roman"/>
          <w:szCs w:val="24"/>
        </w:rPr>
        <w:t xml:space="preserve"> και κύριε Μιχελή, αξιοκρατικά, όσο αυτό ήταν δυνατόν</w:t>
      </w:r>
      <w:r>
        <w:rPr>
          <w:rFonts w:eastAsia="Times New Roman"/>
          <w:szCs w:val="24"/>
        </w:rPr>
        <w:t>,</w:t>
      </w:r>
      <w:r>
        <w:rPr>
          <w:rFonts w:eastAsia="Times New Roman"/>
          <w:szCs w:val="24"/>
        </w:rPr>
        <w:t xml:space="preserve"> και χαιρόμαστε γι’ α</w:t>
      </w:r>
      <w:r>
        <w:rPr>
          <w:rFonts w:eastAsia="Times New Roman"/>
          <w:szCs w:val="24"/>
        </w:rPr>
        <w:t>υτό και είμαστε ικανοποιημένοι γι’ αυτό, γιατί κάποια βήματα μπροστά πήγε αυτό το σύστημα. Σας καλώ να πιέσετε την Κυβέρνηση να πάει στη δομημένη συνέντευξη και να εισάγει φράσεις στο άρθρο</w:t>
      </w:r>
      <w:r>
        <w:rPr>
          <w:rFonts w:eastAsia="Times New Roman"/>
          <w:szCs w:val="24"/>
        </w:rPr>
        <w:t>,</w:t>
      </w:r>
      <w:r>
        <w:rPr>
          <w:rFonts w:eastAsia="Times New Roman"/>
          <w:szCs w:val="24"/>
        </w:rPr>
        <w:t xml:space="preserve"> που θα κατοχυρώνουν…</w:t>
      </w:r>
    </w:p>
    <w:p w14:paraId="6EA2C618" w14:textId="77777777" w:rsidR="00E41DDC" w:rsidRDefault="007120B1">
      <w:pPr>
        <w:spacing w:after="0" w:line="600" w:lineRule="auto"/>
        <w:ind w:firstLine="720"/>
        <w:jc w:val="both"/>
        <w:rPr>
          <w:rFonts w:eastAsia="Times New Roman"/>
          <w:szCs w:val="24"/>
        </w:rPr>
      </w:pPr>
      <w:r>
        <w:rPr>
          <w:rFonts w:eastAsia="Times New Roman"/>
          <w:b/>
          <w:szCs w:val="24"/>
        </w:rPr>
        <w:t>ΙΩΑΝΝΗΣ ΣΤΕΦΟΣ:</w:t>
      </w:r>
      <w:r>
        <w:rPr>
          <w:rFonts w:eastAsia="Times New Roman"/>
          <w:szCs w:val="24"/>
        </w:rPr>
        <w:t xml:space="preserve"> Το είπε πριν από λίγο ο Υπου</w:t>
      </w:r>
      <w:r>
        <w:rPr>
          <w:rFonts w:eastAsia="Times New Roman"/>
          <w:szCs w:val="24"/>
        </w:rPr>
        <w:t>ργός, κυρία συνάδελφε.</w:t>
      </w:r>
    </w:p>
    <w:p w14:paraId="6EA2C619" w14:textId="77777777" w:rsidR="00E41DDC" w:rsidRDefault="007120B1">
      <w:pPr>
        <w:spacing w:after="0"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Το είπε για υπουργική απόφαση. Σήμερα είναι Υπουργός ο κ. </w:t>
      </w:r>
      <w:proofErr w:type="spellStart"/>
      <w:r>
        <w:rPr>
          <w:rFonts w:eastAsia="Times New Roman"/>
          <w:szCs w:val="24"/>
        </w:rPr>
        <w:t>Γαβρόγλου</w:t>
      </w:r>
      <w:proofErr w:type="spellEnd"/>
      <w:r>
        <w:rPr>
          <w:rFonts w:eastAsia="Times New Roman"/>
          <w:szCs w:val="24"/>
        </w:rPr>
        <w:t xml:space="preserve"> και εγώ να πω ότι θέλει να το κάνει. Αύριο θα είναι άλλος Υπουργός.</w:t>
      </w:r>
    </w:p>
    <w:p w14:paraId="6EA2C61A" w14:textId="77777777" w:rsidR="00E41DDC" w:rsidRDefault="007120B1">
      <w:pPr>
        <w:spacing w:after="0" w:line="600" w:lineRule="auto"/>
        <w:ind w:firstLine="720"/>
        <w:jc w:val="both"/>
        <w:rPr>
          <w:rFonts w:eastAsia="Times New Roman"/>
          <w:szCs w:val="24"/>
        </w:rPr>
      </w:pPr>
      <w:r>
        <w:rPr>
          <w:rFonts w:eastAsia="Times New Roman"/>
          <w:b/>
          <w:szCs w:val="24"/>
        </w:rPr>
        <w:t>ΙΩΑΝΝΗΣ ΣΤΕΦΟΣ:</w:t>
      </w:r>
      <w:r>
        <w:rPr>
          <w:rFonts w:eastAsia="Times New Roman"/>
          <w:szCs w:val="24"/>
        </w:rPr>
        <w:t xml:space="preserve"> Δεν θα αλλάξει.</w:t>
      </w:r>
    </w:p>
    <w:p w14:paraId="6EA2C61B" w14:textId="77777777" w:rsidR="00E41DDC" w:rsidRDefault="007120B1">
      <w:pPr>
        <w:spacing w:after="0"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Ακούστε κ</w:t>
      </w:r>
      <w:r>
        <w:rPr>
          <w:rFonts w:eastAsia="Times New Roman"/>
          <w:szCs w:val="24"/>
        </w:rPr>
        <w:t>άτι. Οι έμπειροι και οι νομικοί μεταξύ ημών γνωρίζουν πολύ καλά ότι πρέπει να μπει η ρύθμιση στη φράση.</w:t>
      </w:r>
    </w:p>
    <w:p w14:paraId="6EA2C61C" w14:textId="77777777" w:rsidR="00E41DDC" w:rsidRDefault="007120B1">
      <w:pPr>
        <w:spacing w:after="0" w:line="600" w:lineRule="auto"/>
        <w:ind w:firstLine="720"/>
        <w:jc w:val="both"/>
        <w:rPr>
          <w:rFonts w:eastAsia="Times New Roman"/>
          <w:szCs w:val="24"/>
        </w:rPr>
      </w:pPr>
      <w:r>
        <w:rPr>
          <w:rFonts w:eastAsia="Times New Roman"/>
          <w:szCs w:val="24"/>
        </w:rPr>
        <w:t>Τελειώνω με την κατάρα της δημοκρατίας. Κυρίες και κύριοι συνάδελφοι, η κατάρα της δημοκρατίας είναι ότι στις φοιτητικές εκλογές ψήφισαν λιγότεροι φοιτη</w:t>
      </w:r>
      <w:r>
        <w:rPr>
          <w:rFonts w:eastAsia="Times New Roman"/>
          <w:szCs w:val="24"/>
        </w:rPr>
        <w:t>τές από ποτέ, ότι η νεολαία γυρίζει την πλάτη σε αυτές τις διαδικασίες, η φοιτητική νεολαία στη μεγάλη της πλειοψηφία, κάτι που δεν ήταν έτσι στο παρελθόν.</w:t>
      </w:r>
    </w:p>
    <w:p w14:paraId="6EA2C61D" w14:textId="77777777" w:rsidR="00E41DDC" w:rsidRDefault="007120B1">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της κυρίας Βουλευτού)</w:t>
      </w:r>
    </w:p>
    <w:p w14:paraId="6EA2C61E" w14:textId="77777777" w:rsidR="00E41DDC" w:rsidRDefault="007120B1">
      <w:pPr>
        <w:spacing w:after="0" w:line="600" w:lineRule="auto"/>
        <w:ind w:firstLine="720"/>
        <w:jc w:val="both"/>
        <w:rPr>
          <w:rFonts w:eastAsia="Times New Roman"/>
          <w:szCs w:val="24"/>
        </w:rPr>
      </w:pPr>
      <w:r>
        <w:rPr>
          <w:rFonts w:eastAsia="Times New Roman"/>
          <w:szCs w:val="24"/>
        </w:rPr>
        <w:t xml:space="preserve">Κύριε Πρόεδρε, </w:t>
      </w:r>
      <w:r>
        <w:rPr>
          <w:rFonts w:eastAsia="Times New Roman"/>
          <w:szCs w:val="24"/>
        </w:rPr>
        <w:t>ένα λεπτό την ανοχή σας, όπως τη δείξατε και στους προηγούμενους.</w:t>
      </w:r>
    </w:p>
    <w:p w14:paraId="6EA2C61F" w14:textId="77777777" w:rsidR="00E41DDC" w:rsidRDefault="007120B1">
      <w:pPr>
        <w:spacing w:after="0" w:line="600" w:lineRule="auto"/>
        <w:ind w:firstLine="720"/>
        <w:jc w:val="both"/>
        <w:rPr>
          <w:rFonts w:eastAsia="Times New Roman"/>
          <w:szCs w:val="24"/>
        </w:rPr>
      </w:pPr>
      <w:r>
        <w:rPr>
          <w:rFonts w:eastAsia="Times New Roman"/>
          <w:szCs w:val="24"/>
        </w:rPr>
        <w:t>Κατάρα της δημοκρατίας είναι το ότι τα τελευταία δύο χρόνια</w:t>
      </w:r>
      <w:r>
        <w:rPr>
          <w:rFonts w:eastAsia="Times New Roman"/>
          <w:szCs w:val="24"/>
        </w:rPr>
        <w:t>,</w:t>
      </w:r>
      <w:r>
        <w:rPr>
          <w:rFonts w:eastAsia="Times New Roman"/>
          <w:szCs w:val="24"/>
        </w:rPr>
        <w:t xml:space="preserve"> όχι απλώς έχουν πολλαπλασιαστεί, αλλά έχουν αυξηθεί υπέρογκα όλα τα περιστατικά βίας παντός είδους. Κουκουλοφόροι και ΜΑΤ με ορμη</w:t>
      </w:r>
      <w:r>
        <w:rPr>
          <w:rFonts w:eastAsia="Times New Roman"/>
          <w:szCs w:val="24"/>
        </w:rPr>
        <w:t>τήριο το Εθνικό Μετσόβιο Πολυτεχνείο. Τα ίδια και στο ΑΠΘ. Κάθε μέρα υπάρχει και ένα επεισόδιο βίας. Απειλήθηκε Πρύτανης</w:t>
      </w:r>
      <w:r>
        <w:rPr>
          <w:rFonts w:eastAsia="Times New Roman"/>
          <w:szCs w:val="24"/>
        </w:rPr>
        <w:t>,</w:t>
      </w:r>
      <w:r>
        <w:rPr>
          <w:rFonts w:eastAsia="Times New Roman"/>
          <w:szCs w:val="24"/>
        </w:rPr>
        <w:t xml:space="preserve"> επειδή ζήτησε να αξιοποιηθεί το κτήριο</w:t>
      </w:r>
      <w:r>
        <w:rPr>
          <w:rFonts w:eastAsia="Times New Roman"/>
          <w:szCs w:val="24"/>
        </w:rPr>
        <w:t>,</w:t>
      </w:r>
      <w:r>
        <w:rPr>
          <w:rFonts w:eastAsia="Times New Roman"/>
          <w:szCs w:val="24"/>
        </w:rPr>
        <w:t xml:space="preserve"> το οποίο ήταν υπό κατάληψη.</w:t>
      </w:r>
    </w:p>
    <w:p w14:paraId="6EA2C620" w14:textId="77777777" w:rsidR="00E41DDC" w:rsidRDefault="007120B1">
      <w:pPr>
        <w:spacing w:after="0" w:line="600" w:lineRule="auto"/>
        <w:ind w:firstLine="720"/>
        <w:jc w:val="both"/>
        <w:rPr>
          <w:rFonts w:eastAsia="Times New Roman"/>
          <w:szCs w:val="24"/>
        </w:rPr>
      </w:pPr>
      <w:r>
        <w:rPr>
          <w:rFonts w:eastAsia="Times New Roman"/>
          <w:szCs w:val="24"/>
        </w:rPr>
        <w:t>Είναι κατάρα της δημοκρατίας ένας Υπουργός Παιδείας να κατονομάζει</w:t>
      </w:r>
      <w:r>
        <w:rPr>
          <w:rFonts w:eastAsia="Times New Roman"/>
          <w:szCs w:val="24"/>
        </w:rPr>
        <w:t xml:space="preserve"> έναν νόμο </w:t>
      </w:r>
      <w:proofErr w:type="spellStart"/>
      <w:r>
        <w:rPr>
          <w:rFonts w:eastAsia="Times New Roman"/>
          <w:szCs w:val="24"/>
        </w:rPr>
        <w:t>ψηφισθέντα</w:t>
      </w:r>
      <w:proofErr w:type="spellEnd"/>
      <w:r>
        <w:rPr>
          <w:rFonts w:eastAsia="Times New Roman"/>
          <w:szCs w:val="24"/>
        </w:rPr>
        <w:t xml:space="preserve"> από διακόσιους πενήντα έναν Βουλευτές, έναν νόμο που κατοχύρωνε την αυτοτέλεια και την εξωστρέφεια των ελληνικών πανεπιστημίων και κατοχύρωνε και κάτι άλλο, την ελεύθερη διακίνηση και το άσυλο των ιδεών της έρευνας, της διδασκαλίας, α</w:t>
      </w:r>
      <w:r>
        <w:rPr>
          <w:rFonts w:eastAsia="Times New Roman"/>
          <w:szCs w:val="24"/>
        </w:rPr>
        <w:t xml:space="preserve">λλά όχι της παρανομίας, του παραεμπορίου και όλων των </w:t>
      </w:r>
      <w:proofErr w:type="spellStart"/>
      <w:r>
        <w:rPr>
          <w:rFonts w:eastAsia="Times New Roman"/>
          <w:szCs w:val="24"/>
        </w:rPr>
        <w:t>παραβατικών</w:t>
      </w:r>
      <w:proofErr w:type="spellEnd"/>
      <w:r>
        <w:rPr>
          <w:rFonts w:eastAsia="Times New Roman"/>
          <w:szCs w:val="24"/>
        </w:rPr>
        <w:t xml:space="preserve"> πράξεων μέσα στα ΑΕΙ. Αυτό κατοχύρωνε ο ν.4009 και δεν σας αρέσει.</w:t>
      </w:r>
    </w:p>
    <w:p w14:paraId="6EA2C621" w14:textId="77777777" w:rsidR="00E41DDC" w:rsidRDefault="007120B1">
      <w:pPr>
        <w:spacing w:after="0" w:line="600" w:lineRule="auto"/>
        <w:ind w:firstLine="720"/>
        <w:jc w:val="both"/>
        <w:rPr>
          <w:rFonts w:eastAsia="Times New Roman"/>
          <w:szCs w:val="24"/>
        </w:rPr>
      </w:pPr>
      <w:r>
        <w:rPr>
          <w:rFonts w:eastAsia="Times New Roman"/>
          <w:szCs w:val="24"/>
        </w:rPr>
        <w:t>Ο νόμος αυτός θα μείνει στην ιστορία και θα έλθει μια στιγμή</w:t>
      </w:r>
      <w:r>
        <w:rPr>
          <w:rFonts w:eastAsia="Times New Roman"/>
          <w:szCs w:val="24"/>
        </w:rPr>
        <w:t>,</w:t>
      </w:r>
      <w:r>
        <w:rPr>
          <w:rFonts w:eastAsia="Times New Roman"/>
          <w:szCs w:val="24"/>
        </w:rPr>
        <w:t xml:space="preserve"> όπου θα καταλάβουμε όλοι ότι η εθνική συναίνεση δεν χρειάζετα</w:t>
      </w:r>
      <w:r>
        <w:rPr>
          <w:rFonts w:eastAsia="Times New Roman"/>
          <w:szCs w:val="24"/>
        </w:rPr>
        <w:t>ι μόνο για να φύγουμε από την κρίση. Χρειάζεται</w:t>
      </w:r>
      <w:r>
        <w:rPr>
          <w:rFonts w:eastAsia="Times New Roman"/>
          <w:szCs w:val="24"/>
        </w:rPr>
        <w:t>,</w:t>
      </w:r>
      <w:r>
        <w:rPr>
          <w:rFonts w:eastAsia="Times New Roman"/>
          <w:szCs w:val="24"/>
        </w:rPr>
        <w:t xml:space="preserve"> πρώτα και κύρια</w:t>
      </w:r>
      <w:r>
        <w:rPr>
          <w:rFonts w:eastAsia="Times New Roman"/>
          <w:szCs w:val="24"/>
        </w:rPr>
        <w:t>,</w:t>
      </w:r>
      <w:r>
        <w:rPr>
          <w:rFonts w:eastAsia="Times New Roman"/>
          <w:szCs w:val="24"/>
        </w:rPr>
        <w:t xml:space="preserve"> για να χτίσουμε ένα σύστημα παιδείας</w:t>
      </w:r>
      <w:r>
        <w:rPr>
          <w:rFonts w:eastAsia="Times New Roman"/>
          <w:szCs w:val="24"/>
        </w:rPr>
        <w:t>,</w:t>
      </w:r>
      <w:r>
        <w:rPr>
          <w:rFonts w:eastAsia="Times New Roman"/>
          <w:szCs w:val="24"/>
        </w:rPr>
        <w:t xml:space="preserve"> το οποίο είναι εξωστρεφές, δημοκρατικό, αλλά και βαθύτατα αξιοκρατικό, που δεν εχθρεύεται την αριστεία, που ζητά να επενδύουμε στην αριστεία, στην καινο</w:t>
      </w:r>
      <w:r>
        <w:rPr>
          <w:rFonts w:eastAsia="Times New Roman"/>
          <w:szCs w:val="24"/>
        </w:rPr>
        <w:t>τομία και στην εξωστρέφεια, για να μπορέσουμε κάποτε</w:t>
      </w:r>
      <w:r>
        <w:rPr>
          <w:rFonts w:eastAsia="Times New Roman"/>
          <w:szCs w:val="24"/>
        </w:rPr>
        <w:t>,</w:t>
      </w:r>
      <w:r>
        <w:rPr>
          <w:rFonts w:eastAsia="Times New Roman"/>
          <w:szCs w:val="24"/>
        </w:rPr>
        <w:t xml:space="preserve"> ως χώρα</w:t>
      </w:r>
      <w:r>
        <w:rPr>
          <w:rFonts w:eastAsia="Times New Roman"/>
          <w:szCs w:val="24"/>
        </w:rPr>
        <w:t>,</w:t>
      </w:r>
      <w:r>
        <w:rPr>
          <w:rFonts w:eastAsia="Times New Roman"/>
          <w:szCs w:val="24"/>
        </w:rPr>
        <w:t xml:space="preserve"> να ξαναπάμε μπροστά.</w:t>
      </w:r>
    </w:p>
    <w:p w14:paraId="6EA2C622" w14:textId="77777777" w:rsidR="00E41DDC" w:rsidRDefault="007120B1">
      <w:pPr>
        <w:spacing w:after="0" w:line="600" w:lineRule="auto"/>
        <w:ind w:firstLine="720"/>
        <w:jc w:val="both"/>
        <w:rPr>
          <w:rFonts w:eastAsia="Times New Roman"/>
          <w:szCs w:val="24"/>
        </w:rPr>
      </w:pPr>
      <w:r>
        <w:rPr>
          <w:rFonts w:eastAsia="Times New Roman"/>
          <w:szCs w:val="24"/>
        </w:rPr>
        <w:t>Ευχαριστώ πολύ.</w:t>
      </w:r>
    </w:p>
    <w:p w14:paraId="6EA2C623" w14:textId="77777777" w:rsidR="00E41DDC" w:rsidRDefault="007120B1">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6EA2C624" w14:textId="77777777" w:rsidR="00E41DDC" w:rsidRDefault="007120B1">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την κ. </w:t>
      </w:r>
      <w:proofErr w:type="spellStart"/>
      <w:r>
        <w:rPr>
          <w:rFonts w:eastAsia="Times New Roman"/>
          <w:szCs w:val="24"/>
        </w:rPr>
        <w:t>Χριστοφιλοπούλου</w:t>
      </w:r>
      <w:proofErr w:type="spellEnd"/>
      <w:r>
        <w:rPr>
          <w:rFonts w:eastAsia="Times New Roman"/>
          <w:szCs w:val="24"/>
        </w:rPr>
        <w:t xml:space="preserve">. </w:t>
      </w:r>
    </w:p>
    <w:p w14:paraId="6EA2C625" w14:textId="77777777" w:rsidR="00E41DDC" w:rsidRDefault="007120B1">
      <w:pPr>
        <w:spacing w:after="0" w:line="600" w:lineRule="auto"/>
        <w:ind w:firstLine="720"/>
        <w:jc w:val="both"/>
        <w:rPr>
          <w:rFonts w:eastAsia="Times New Roman"/>
          <w:szCs w:val="24"/>
        </w:rPr>
      </w:pPr>
      <w:r>
        <w:rPr>
          <w:rFonts w:eastAsia="Times New Roman"/>
          <w:szCs w:val="24"/>
        </w:rPr>
        <w:t xml:space="preserve">Προχωρούμε </w:t>
      </w:r>
      <w:r>
        <w:rPr>
          <w:rFonts w:eastAsia="Times New Roman"/>
          <w:szCs w:val="24"/>
        </w:rPr>
        <w:t>σ</w:t>
      </w:r>
      <w:r>
        <w:rPr>
          <w:rFonts w:eastAsia="Times New Roman"/>
          <w:szCs w:val="24"/>
        </w:rPr>
        <w:t xml:space="preserve">τον κ. Ανδρέα </w:t>
      </w:r>
      <w:proofErr w:type="spellStart"/>
      <w:r>
        <w:rPr>
          <w:rFonts w:eastAsia="Times New Roman"/>
          <w:szCs w:val="24"/>
        </w:rPr>
        <w:t>Ριζούλη</w:t>
      </w:r>
      <w:proofErr w:type="spellEnd"/>
      <w:r>
        <w:rPr>
          <w:rFonts w:eastAsia="Times New Roman"/>
          <w:szCs w:val="24"/>
        </w:rPr>
        <w:t>, Βουλευτή του ΣΥΡΙΖΑ.</w:t>
      </w:r>
    </w:p>
    <w:p w14:paraId="6EA2C626" w14:textId="77777777" w:rsidR="00E41DDC" w:rsidRDefault="007120B1">
      <w:pPr>
        <w:spacing w:after="0" w:line="600" w:lineRule="auto"/>
        <w:ind w:firstLine="720"/>
        <w:jc w:val="both"/>
        <w:rPr>
          <w:rFonts w:eastAsia="Times New Roman"/>
          <w:szCs w:val="24"/>
        </w:rPr>
      </w:pPr>
      <w:r>
        <w:rPr>
          <w:rFonts w:eastAsia="Times New Roman"/>
          <w:szCs w:val="24"/>
        </w:rPr>
        <w:t>Ορίστε, έ</w:t>
      </w:r>
      <w:r>
        <w:rPr>
          <w:rFonts w:eastAsia="Times New Roman"/>
          <w:szCs w:val="24"/>
        </w:rPr>
        <w:t>χετε τον λόγο για επτά λεπτά.</w:t>
      </w:r>
    </w:p>
    <w:p w14:paraId="6EA2C627" w14:textId="77777777" w:rsidR="00E41DDC" w:rsidRDefault="007120B1">
      <w:pPr>
        <w:spacing w:after="0" w:line="600" w:lineRule="auto"/>
        <w:ind w:firstLine="720"/>
        <w:jc w:val="both"/>
        <w:rPr>
          <w:rFonts w:eastAsia="Times New Roman"/>
          <w:szCs w:val="24"/>
        </w:rPr>
      </w:pPr>
      <w:r>
        <w:rPr>
          <w:rFonts w:eastAsia="Times New Roman"/>
          <w:b/>
          <w:szCs w:val="24"/>
        </w:rPr>
        <w:t>ΑΝΔΡΕΑΣ ΡΙΖΟΥΛΗΣ:</w:t>
      </w:r>
      <w:r>
        <w:rPr>
          <w:rFonts w:eastAsia="Times New Roman"/>
          <w:szCs w:val="24"/>
        </w:rPr>
        <w:t xml:space="preserve"> Ευχαριστώ πολύ, κύριε Πρόεδρε.</w:t>
      </w:r>
    </w:p>
    <w:p w14:paraId="6EA2C628" w14:textId="77777777" w:rsidR="00E41DDC" w:rsidRDefault="007120B1">
      <w:pPr>
        <w:spacing w:after="0" w:line="600" w:lineRule="auto"/>
        <w:ind w:firstLine="720"/>
        <w:jc w:val="both"/>
        <w:rPr>
          <w:rFonts w:eastAsia="Times New Roman"/>
          <w:szCs w:val="24"/>
        </w:rPr>
      </w:pPr>
      <w:r>
        <w:rPr>
          <w:rFonts w:eastAsia="Times New Roman"/>
          <w:szCs w:val="24"/>
        </w:rPr>
        <w:t xml:space="preserve">Στην Αίθουσα αυτή -γίνεται συνεχώς αυτό- συνηθίζεται από την Αντιπολίτευση, σήμερα από τον Αρχηγό της </w:t>
      </w:r>
      <w:r>
        <w:rPr>
          <w:rFonts w:eastAsia="Times New Roman"/>
          <w:szCs w:val="24"/>
        </w:rPr>
        <w:t>Αξιωματικής Αντιπολίτευσης, να επιλέγονται κάποιες λέξεις</w:t>
      </w:r>
      <w:r>
        <w:rPr>
          <w:rFonts w:eastAsia="Times New Roman"/>
          <w:szCs w:val="24"/>
        </w:rPr>
        <w:t>,</w:t>
      </w:r>
      <w:r>
        <w:rPr>
          <w:rFonts w:eastAsia="Times New Roman"/>
          <w:szCs w:val="24"/>
        </w:rPr>
        <w:t xml:space="preserve"> οι οποίες ουσιαστικά</w:t>
      </w:r>
      <w:r>
        <w:rPr>
          <w:rFonts w:eastAsia="Times New Roman"/>
          <w:szCs w:val="24"/>
        </w:rPr>
        <w:t>,</w:t>
      </w:r>
      <w:r>
        <w:rPr>
          <w:rFonts w:eastAsia="Times New Roman"/>
          <w:szCs w:val="24"/>
        </w:rPr>
        <w:t xml:space="preserve"> θέλουν να δώσουν ένα στίγμα και να παραπλανήσουν τη συζήτηση για το νομοσχέδιο.</w:t>
      </w:r>
    </w:p>
    <w:p w14:paraId="6EA2C629" w14:textId="77777777" w:rsidR="00E41DDC" w:rsidRDefault="007120B1">
      <w:pPr>
        <w:spacing w:after="0" w:line="600" w:lineRule="auto"/>
        <w:ind w:firstLine="720"/>
        <w:jc w:val="both"/>
        <w:rPr>
          <w:rFonts w:eastAsia="Times New Roman"/>
          <w:szCs w:val="24"/>
        </w:rPr>
      </w:pPr>
      <w:r>
        <w:rPr>
          <w:rFonts w:eastAsia="Times New Roman"/>
          <w:szCs w:val="24"/>
        </w:rPr>
        <w:t>Σήμερα είπε, λοιπόν, ο κ. Μητσοτάκης ότι με το νομοσχέδιο που φέρνουμε για τη διαδικασία επιλογ</w:t>
      </w:r>
      <w:r>
        <w:rPr>
          <w:rFonts w:eastAsia="Times New Roman"/>
          <w:szCs w:val="24"/>
        </w:rPr>
        <w:t>ής διευθυντών, ουσιαστικά επαναφέρουμε την αρχαιότητα στην επιλογή στελεχών.</w:t>
      </w:r>
    </w:p>
    <w:p w14:paraId="6EA2C62A" w14:textId="77777777" w:rsidR="00E41DDC" w:rsidRDefault="007120B1">
      <w:pPr>
        <w:spacing w:after="0" w:line="600" w:lineRule="auto"/>
        <w:ind w:firstLine="720"/>
        <w:jc w:val="both"/>
        <w:rPr>
          <w:rFonts w:eastAsia="Times New Roman"/>
          <w:szCs w:val="24"/>
        </w:rPr>
      </w:pPr>
      <w:r>
        <w:rPr>
          <w:rFonts w:eastAsia="Times New Roman"/>
          <w:szCs w:val="24"/>
        </w:rPr>
        <w:t>Άρα, το συμπέρασμα που μπορούμε να βγάλουμε απλοϊκά είναι ότι όποιος έχει σαράντα χρόνια, γίνεται διευθυντής και πάμε παρακάτω. Αυτό λέει το νομοσχέδιο; Η αρχαιότητα θα είναι το ε</w:t>
      </w:r>
      <w:r>
        <w:rPr>
          <w:rFonts w:eastAsia="Times New Roman"/>
          <w:szCs w:val="24"/>
        </w:rPr>
        <w:t>πόμενο επίδικο που θα λέει η Νέα Δημοκρατία για την επιλογή; Το μόνο που κάνουμε εμείς -και αυτό πραγματικά είναι επιλογή μας- είναι να επιλέξουμε τη διδακτική εμπειρία και κυρίως</w:t>
      </w:r>
      <w:r>
        <w:rPr>
          <w:rFonts w:eastAsia="Times New Roman"/>
          <w:szCs w:val="24"/>
        </w:rPr>
        <w:t>,</w:t>
      </w:r>
      <w:r>
        <w:rPr>
          <w:rFonts w:eastAsia="Times New Roman"/>
          <w:szCs w:val="24"/>
        </w:rPr>
        <w:t xml:space="preserve"> τη διδακτική εμπειρία στην τάξη, σαν κυρίαρχο στοιχείο επιλογής των διευθυν</w:t>
      </w:r>
      <w:r>
        <w:rPr>
          <w:rFonts w:eastAsia="Times New Roman"/>
          <w:szCs w:val="24"/>
        </w:rPr>
        <w:t>τών. Θέλουμε ο διευθυντής να έχει επαφή και σχέση με την τάξη, γιατί θέλουμε τον διευθυντή συστατικό στοιχείο της εκπαιδευτικής διαδικασίας και μάλιστα</w:t>
      </w:r>
      <w:r>
        <w:rPr>
          <w:rFonts w:eastAsia="Times New Roman"/>
          <w:szCs w:val="24"/>
        </w:rPr>
        <w:t>,</w:t>
      </w:r>
      <w:r>
        <w:rPr>
          <w:rFonts w:eastAsia="Times New Roman"/>
          <w:szCs w:val="24"/>
        </w:rPr>
        <w:t xml:space="preserve"> της δουλειάς που γίνεται στην τάξη. Αυτή είναι η λογική μας.</w:t>
      </w:r>
    </w:p>
    <w:p w14:paraId="6EA2C62B" w14:textId="77777777" w:rsidR="00E41DDC" w:rsidRDefault="007120B1">
      <w:pPr>
        <w:spacing w:after="0" w:line="600" w:lineRule="auto"/>
        <w:ind w:firstLine="720"/>
        <w:jc w:val="both"/>
        <w:rPr>
          <w:rFonts w:eastAsia="Times New Roman"/>
          <w:szCs w:val="24"/>
        </w:rPr>
      </w:pPr>
      <w:r>
        <w:rPr>
          <w:rFonts w:eastAsia="Times New Roman"/>
          <w:szCs w:val="24"/>
        </w:rPr>
        <w:t>Επιστημονική κατάρτιση για την ισοβαθμία τ</w:t>
      </w:r>
      <w:r>
        <w:rPr>
          <w:rFonts w:eastAsia="Times New Roman"/>
          <w:szCs w:val="24"/>
        </w:rPr>
        <w:t xml:space="preserve">ων τίτλων: Ειπώθηκε από αρκετές πλευρές </w:t>
      </w:r>
      <w:r>
        <w:rPr>
          <w:rFonts w:eastAsia="Times New Roman"/>
          <w:szCs w:val="24"/>
        </w:rPr>
        <w:t>-</w:t>
      </w:r>
      <w:r>
        <w:rPr>
          <w:rFonts w:eastAsia="Times New Roman"/>
          <w:szCs w:val="24"/>
        </w:rPr>
        <w:t>και νομίζω ότι πρέπει να τα πιάσουμε και αυτά</w:t>
      </w:r>
      <w:r>
        <w:rPr>
          <w:rFonts w:eastAsia="Times New Roman"/>
          <w:szCs w:val="24"/>
        </w:rPr>
        <w:t>-</w:t>
      </w:r>
      <w:r>
        <w:rPr>
          <w:rFonts w:eastAsia="Times New Roman"/>
          <w:szCs w:val="24"/>
        </w:rPr>
        <w:t xml:space="preserve"> δηλαδή αν αυτοί που έχουν μεταπτυχιακά ή άλλα προσόντα, τα οποία έχουν να κάνουν με τη διοίκηση, θα πρέπει να προηγούνται των εκπαιδευτικών, των υπολοίπων που έχουν καθ</w:t>
      </w:r>
      <w:r>
        <w:rPr>
          <w:rFonts w:eastAsia="Times New Roman"/>
          <w:szCs w:val="24"/>
        </w:rPr>
        <w:t>αρά εκπαιδευτική κατεύθυνση. Το προηγούμενο που είπα δείχνει γιατί εμείς δεν το επιλέγουμε αυτό</w:t>
      </w:r>
      <w:r>
        <w:rPr>
          <w:rFonts w:eastAsia="Times New Roman"/>
          <w:szCs w:val="24"/>
        </w:rPr>
        <w:t>,</w:t>
      </w:r>
      <w:r>
        <w:rPr>
          <w:rFonts w:eastAsia="Times New Roman"/>
          <w:szCs w:val="24"/>
        </w:rPr>
        <w:t xml:space="preserve"> γιατί θέλουμε τον διευθυντή συστατικό στοιχείο της τάξης -δηλαδή της εκπαιδευτικής διαδικασίας- και διοικητικό με γνώση και προϋπηρεσία στην τάξη. Άρα, δεν μπο</w:t>
      </w:r>
      <w:r>
        <w:rPr>
          <w:rFonts w:eastAsia="Times New Roman"/>
          <w:szCs w:val="24"/>
        </w:rPr>
        <w:t>ρεί εδώ να έχουμε διαφορά στο πώς αντιμετωπίζουμε τους τίτλους.</w:t>
      </w:r>
    </w:p>
    <w:p w14:paraId="6EA2C62C" w14:textId="77777777" w:rsidR="00E41DDC" w:rsidRDefault="007120B1">
      <w:pPr>
        <w:spacing w:after="0" w:line="600" w:lineRule="auto"/>
        <w:ind w:firstLine="720"/>
        <w:jc w:val="both"/>
        <w:rPr>
          <w:rFonts w:eastAsia="Times New Roman"/>
          <w:szCs w:val="24"/>
        </w:rPr>
      </w:pPr>
      <w:r>
        <w:rPr>
          <w:rFonts w:eastAsia="Times New Roman"/>
          <w:szCs w:val="24"/>
        </w:rPr>
        <w:t xml:space="preserve">Αυτό που θέλω να ξαναπώ -και το είπα στην </w:t>
      </w:r>
      <w:r>
        <w:rPr>
          <w:rFonts w:eastAsia="Times New Roman"/>
          <w:szCs w:val="24"/>
        </w:rPr>
        <w:t>επιτροπή</w:t>
      </w:r>
      <w:r>
        <w:rPr>
          <w:rFonts w:eastAsia="Times New Roman"/>
          <w:szCs w:val="24"/>
        </w:rPr>
        <w:t>- είναι το κακό που έχουμε αυτήν τη στιγμή στο σχολείο και δεν το έχουμε λύσει. Δεν είναι το πώς μαζεύουμε πολλά χαρτιά</w:t>
      </w:r>
      <w:r>
        <w:rPr>
          <w:rFonts w:eastAsia="Times New Roman"/>
          <w:szCs w:val="24"/>
        </w:rPr>
        <w:t>,</w:t>
      </w:r>
      <w:r>
        <w:rPr>
          <w:rFonts w:eastAsia="Times New Roman"/>
          <w:szCs w:val="24"/>
        </w:rPr>
        <w:t xml:space="preserve"> για να γίνουμε διευθυ</w:t>
      </w:r>
      <w:r>
        <w:rPr>
          <w:rFonts w:eastAsia="Times New Roman"/>
          <w:szCs w:val="24"/>
        </w:rPr>
        <w:t>ντές. Το πρόβλημα στην εκπαίδευση είναι</w:t>
      </w:r>
      <w:r>
        <w:rPr>
          <w:rFonts w:eastAsia="Times New Roman"/>
          <w:szCs w:val="24"/>
        </w:rPr>
        <w:t>,</w:t>
      </w:r>
      <w:r>
        <w:rPr>
          <w:rFonts w:eastAsia="Times New Roman"/>
          <w:szCs w:val="24"/>
        </w:rPr>
        <w:t xml:space="preserve"> όλη αυτήν την πρόσθετη γνώση</w:t>
      </w:r>
      <w:r>
        <w:rPr>
          <w:rFonts w:eastAsia="Times New Roman"/>
          <w:szCs w:val="24"/>
        </w:rPr>
        <w:t>,</w:t>
      </w:r>
      <w:r>
        <w:rPr>
          <w:rFonts w:eastAsia="Times New Roman"/>
          <w:szCs w:val="24"/>
        </w:rPr>
        <w:t xml:space="preserve"> η οποία υπάρχει από ανθρώπους</w:t>
      </w:r>
      <w:r>
        <w:rPr>
          <w:rFonts w:eastAsia="Times New Roman"/>
          <w:szCs w:val="24"/>
        </w:rPr>
        <w:t>,</w:t>
      </w:r>
      <w:r>
        <w:rPr>
          <w:rFonts w:eastAsia="Times New Roman"/>
          <w:szCs w:val="24"/>
        </w:rPr>
        <w:t xml:space="preserve"> που είτε είναι είτε δεν είναι διευθυντές, πώς θα βρούμε έναν τρόπο να την αξιοποιήσουμε, ώστε αυτοί οι άνθρωποι να αισθάνονται χρήσιμοι και όχι μόνο ως δι</w:t>
      </w:r>
      <w:r>
        <w:rPr>
          <w:rFonts w:eastAsia="Times New Roman"/>
          <w:szCs w:val="24"/>
        </w:rPr>
        <w:t>ευθυντές, αλλά να αξιοποιηθούν με τη γνώση τους στα προβλήματα</w:t>
      </w:r>
      <w:r>
        <w:rPr>
          <w:rFonts w:eastAsia="Times New Roman"/>
          <w:szCs w:val="24"/>
        </w:rPr>
        <w:t>,</w:t>
      </w:r>
      <w:r>
        <w:rPr>
          <w:rFonts w:eastAsia="Times New Roman"/>
          <w:szCs w:val="24"/>
        </w:rPr>
        <w:t xml:space="preserve"> αλλά και στην πρόοδο της τάξης και της διδασκαλίας στα παιδιά, στους νέους.</w:t>
      </w:r>
    </w:p>
    <w:p w14:paraId="6EA2C62D" w14:textId="77777777" w:rsidR="00E41DDC" w:rsidRDefault="007120B1">
      <w:pPr>
        <w:spacing w:after="0" w:line="600" w:lineRule="auto"/>
        <w:ind w:firstLine="720"/>
        <w:jc w:val="both"/>
        <w:rPr>
          <w:rFonts w:eastAsia="Times New Roman"/>
          <w:szCs w:val="24"/>
        </w:rPr>
      </w:pPr>
      <w:r>
        <w:rPr>
          <w:rFonts w:eastAsia="Times New Roman"/>
          <w:szCs w:val="24"/>
        </w:rPr>
        <w:t xml:space="preserve">Συνέντευξη και διαδικασία επιλογής διευθυντών: Έχουμε πάρει τον κ. </w:t>
      </w:r>
      <w:proofErr w:type="spellStart"/>
      <w:r>
        <w:rPr>
          <w:rFonts w:eastAsia="Times New Roman"/>
          <w:szCs w:val="24"/>
        </w:rPr>
        <w:t>Στέφο</w:t>
      </w:r>
      <w:proofErr w:type="spellEnd"/>
      <w:r>
        <w:rPr>
          <w:rFonts w:eastAsia="Times New Roman"/>
          <w:szCs w:val="24"/>
        </w:rPr>
        <w:t xml:space="preserve"> εδώ, που ήταν διευθυντής και αφού ήταν διευ</w:t>
      </w:r>
      <w:r>
        <w:rPr>
          <w:rFonts w:eastAsia="Times New Roman"/>
          <w:szCs w:val="24"/>
        </w:rPr>
        <w:t>θυντής, το προηγούμενο σύστημα ήταν καλό. Οι εκπαιδευτικοί που είμαστε εδώ μέσα</w:t>
      </w:r>
      <w:r>
        <w:rPr>
          <w:rFonts w:eastAsia="Times New Roman"/>
          <w:szCs w:val="24"/>
        </w:rPr>
        <w:t>,</w:t>
      </w:r>
      <w:r>
        <w:rPr>
          <w:rFonts w:eastAsia="Times New Roman"/>
          <w:szCs w:val="24"/>
        </w:rPr>
        <w:t xml:space="preserve"> ξέρουμε τα πράγματα. Με τον τρόπο με τον οποίο </w:t>
      </w:r>
      <w:proofErr w:type="spellStart"/>
      <w:r>
        <w:rPr>
          <w:rFonts w:eastAsia="Times New Roman"/>
          <w:szCs w:val="24"/>
        </w:rPr>
        <w:t>μοριοδοτούσαμε</w:t>
      </w:r>
      <w:proofErr w:type="spellEnd"/>
      <w:r>
        <w:rPr>
          <w:rFonts w:eastAsia="Times New Roman"/>
          <w:szCs w:val="24"/>
        </w:rPr>
        <w:t xml:space="preserve"> την συνέντευξη την προηγούμενη περίοδο, μια χαρά τακτοποιούταν το ποια σχολεία θα παρθούν, ακόμη και πριν δοθεί η</w:t>
      </w:r>
      <w:r>
        <w:rPr>
          <w:rFonts w:eastAsia="Times New Roman"/>
          <w:szCs w:val="24"/>
        </w:rPr>
        <w:t xml:space="preserve"> συνέντευξη, αφού βάζαμε τα μόρια κάτω και τα είκοσι χρόνια που είχαμε για να γίνουμε διευθυντές και –κυρίως- πετούσαμε έξω αυτούς που οριακά κινούνταν στο σύστημα. Μάλιστα, έναν μεγάλο αριθμό εκπαιδευτικών που είχαν κάποια προσόντα, τους αποτρέπαμε να μπο</w:t>
      </w:r>
      <w:r>
        <w:rPr>
          <w:rFonts w:eastAsia="Times New Roman"/>
          <w:szCs w:val="24"/>
        </w:rPr>
        <w:t>υν και στη διαδικασία, διότι ήξεραν ότι αν κατέβουν -και είναι πολλοί αυτοί οι εκπαιδευτικοί, που μας ακούνε</w:t>
      </w:r>
      <w:r>
        <w:rPr>
          <w:rFonts w:eastAsia="Times New Roman"/>
          <w:szCs w:val="24"/>
        </w:rPr>
        <w:t>,</w:t>
      </w:r>
      <w:r>
        <w:rPr>
          <w:rFonts w:eastAsia="Times New Roman"/>
          <w:szCs w:val="24"/>
        </w:rPr>
        <w:t xml:space="preserve"> το ξέρουν πολύ καλά- δεν θα πήγαιναν στη διαδικασία. </w:t>
      </w:r>
    </w:p>
    <w:p w14:paraId="6EA2C62E" w14:textId="77777777" w:rsidR="00E41DDC" w:rsidRDefault="007120B1">
      <w:pPr>
        <w:spacing w:after="0" w:line="600" w:lineRule="auto"/>
        <w:ind w:firstLine="720"/>
        <w:jc w:val="both"/>
        <w:rPr>
          <w:rFonts w:eastAsia="Times New Roman"/>
          <w:szCs w:val="24"/>
        </w:rPr>
      </w:pPr>
      <w:r>
        <w:rPr>
          <w:rFonts w:eastAsia="Times New Roman"/>
          <w:szCs w:val="24"/>
        </w:rPr>
        <w:t>Δόθηκε το παράδειγμα του κ. Στέφου</w:t>
      </w:r>
      <w:r>
        <w:rPr>
          <w:rFonts w:eastAsia="Times New Roman"/>
          <w:szCs w:val="24"/>
        </w:rPr>
        <w:t>,</w:t>
      </w:r>
      <w:r>
        <w:rPr>
          <w:rFonts w:eastAsia="Times New Roman"/>
          <w:szCs w:val="24"/>
        </w:rPr>
        <w:t xml:space="preserve"> ο οποίος έγινε διευθυντής με τα πολλά του προσόντα. Έχουμε και το δικό μου παράδειγμα</w:t>
      </w:r>
      <w:r>
        <w:rPr>
          <w:rFonts w:eastAsia="Times New Roman"/>
          <w:szCs w:val="24"/>
        </w:rPr>
        <w:t>,</w:t>
      </w:r>
      <w:r>
        <w:rPr>
          <w:rFonts w:eastAsia="Times New Roman"/>
          <w:szCs w:val="24"/>
        </w:rPr>
        <w:t xml:space="preserve"> που κατέβηκα από το 2011 και δεν ξανακατέβηκα ποτέ</w:t>
      </w:r>
      <w:r>
        <w:rPr>
          <w:rFonts w:eastAsia="Times New Roman"/>
          <w:szCs w:val="24"/>
        </w:rPr>
        <w:t>,</w:t>
      </w:r>
      <w:r>
        <w:rPr>
          <w:rFonts w:eastAsia="Times New Roman"/>
          <w:szCs w:val="24"/>
        </w:rPr>
        <w:t xml:space="preserve"> γιατί για τα τέσσερα </w:t>
      </w:r>
      <w:proofErr w:type="spellStart"/>
      <w:r>
        <w:rPr>
          <w:rFonts w:eastAsia="Times New Roman"/>
          <w:szCs w:val="24"/>
        </w:rPr>
        <w:t>μοριάκια</w:t>
      </w:r>
      <w:proofErr w:type="spellEnd"/>
      <w:r>
        <w:rPr>
          <w:rFonts w:eastAsia="Times New Roman"/>
          <w:szCs w:val="24"/>
        </w:rPr>
        <w:t xml:space="preserve"> που θα γινόμουν διευθυντής, έφαγα ένα όμορφο «σφαγείο» εκεί και έμεινα απέξω. Δεν ήθελ</w:t>
      </w:r>
      <w:r>
        <w:rPr>
          <w:rFonts w:eastAsia="Times New Roman"/>
          <w:szCs w:val="24"/>
        </w:rPr>
        <w:t>α να ξαναμπώ σε αυτήν τη διαδικασία. Τα λέω αυτά</w:t>
      </w:r>
      <w:r>
        <w:rPr>
          <w:rFonts w:eastAsia="Times New Roman"/>
          <w:szCs w:val="24"/>
        </w:rPr>
        <w:t>,</w:t>
      </w:r>
      <w:r>
        <w:rPr>
          <w:rFonts w:eastAsia="Times New Roman"/>
          <w:szCs w:val="24"/>
        </w:rPr>
        <w:t xml:space="preserve"> για να λέμε το παράδειγμα και το αντιπαράδειγμα. </w:t>
      </w:r>
    </w:p>
    <w:p w14:paraId="6EA2C62F" w14:textId="77777777" w:rsidR="00E41DDC" w:rsidRDefault="007120B1">
      <w:pPr>
        <w:spacing w:after="0" w:line="600" w:lineRule="auto"/>
        <w:ind w:firstLine="720"/>
        <w:jc w:val="both"/>
        <w:rPr>
          <w:rFonts w:eastAsia="Times New Roman"/>
          <w:szCs w:val="24"/>
        </w:rPr>
      </w:pPr>
      <w:r>
        <w:rPr>
          <w:rFonts w:eastAsia="Times New Roman"/>
          <w:szCs w:val="24"/>
        </w:rPr>
        <w:t xml:space="preserve">Στη γνώμη του Συλλόγου Διδασκόντων, όπου είχαμε την απόφαση του </w:t>
      </w:r>
      <w:proofErr w:type="spellStart"/>
      <w:r>
        <w:rPr>
          <w:rFonts w:eastAsia="Times New Roman"/>
          <w:szCs w:val="24"/>
        </w:rPr>
        <w:t>ΣτΕ</w:t>
      </w:r>
      <w:proofErr w:type="spellEnd"/>
      <w:r>
        <w:rPr>
          <w:rFonts w:eastAsia="Times New Roman"/>
          <w:szCs w:val="24"/>
        </w:rPr>
        <w:t>, σαν τεκμηρίωση από την αντίθετη πλευρά λέγεται το εξής: «Εντάξει, ωραία. Βάλατε τη γνώμ</w:t>
      </w:r>
      <w:r>
        <w:rPr>
          <w:rFonts w:eastAsia="Times New Roman"/>
          <w:szCs w:val="24"/>
        </w:rPr>
        <w:t xml:space="preserve">η του Συλλόγου Διδασκόντων, έπεσε από το </w:t>
      </w:r>
      <w:proofErr w:type="spellStart"/>
      <w:r>
        <w:rPr>
          <w:rFonts w:eastAsia="Times New Roman"/>
          <w:szCs w:val="24"/>
        </w:rPr>
        <w:t>ΣτΕ</w:t>
      </w:r>
      <w:proofErr w:type="spellEnd"/>
      <w:r>
        <w:rPr>
          <w:rFonts w:eastAsia="Times New Roman"/>
          <w:szCs w:val="24"/>
        </w:rPr>
        <w:t xml:space="preserve">, αλλά τελικά, ρε παιδιά, και τι έγινε; Το 85% έμεινε ίδιο. Άρα, τι νόημα έχει;». </w:t>
      </w:r>
    </w:p>
    <w:p w14:paraId="6EA2C630" w14:textId="77777777" w:rsidR="00E41DDC" w:rsidRDefault="007120B1">
      <w:pPr>
        <w:spacing w:after="0" w:line="600" w:lineRule="auto"/>
        <w:ind w:firstLine="720"/>
        <w:jc w:val="both"/>
        <w:rPr>
          <w:rFonts w:eastAsia="Times New Roman"/>
          <w:szCs w:val="24"/>
        </w:rPr>
      </w:pPr>
      <w:r>
        <w:rPr>
          <w:rFonts w:eastAsia="Times New Roman"/>
          <w:szCs w:val="24"/>
        </w:rPr>
        <w:t>Άρα, αυτό που δεν κατάλαβαν είναι ότι εμείς με αυτήν την τροπολογία δεν πήγαμε να προωθήσουμε τους δικούς μας ανθρώπους και αποτύ</w:t>
      </w:r>
      <w:r>
        <w:rPr>
          <w:rFonts w:eastAsia="Times New Roman"/>
          <w:szCs w:val="24"/>
        </w:rPr>
        <w:t xml:space="preserve">χαμε. Ήταν μια αντίληψή μας για τη συμμετοχή και τη δημοκρατία. Γι’ αυτό το κάναμε. Προφανώς, μπορούσαμε να αυξήσουμε τη συνέντευξη από τα 20 </w:t>
      </w:r>
      <w:r>
        <w:rPr>
          <w:rFonts w:eastAsia="Times New Roman"/>
          <w:szCs w:val="24"/>
        </w:rPr>
        <w:t>,</w:t>
      </w:r>
      <w:r>
        <w:rPr>
          <w:rFonts w:eastAsia="Times New Roman"/>
          <w:szCs w:val="24"/>
        </w:rPr>
        <w:t xml:space="preserve">που είχατε εσείς, στα 40 και να βάλουμε όλους τους </w:t>
      </w:r>
      <w:proofErr w:type="spellStart"/>
      <w:r>
        <w:rPr>
          <w:rFonts w:eastAsia="Times New Roman"/>
          <w:szCs w:val="24"/>
        </w:rPr>
        <w:t>συριζαίους</w:t>
      </w:r>
      <w:proofErr w:type="spellEnd"/>
      <w:r>
        <w:rPr>
          <w:rFonts w:eastAsia="Times New Roman"/>
          <w:szCs w:val="24"/>
        </w:rPr>
        <w:t xml:space="preserve"> διευθυντές. Δεν θα κάναμε την επιλογή οι </w:t>
      </w:r>
      <w:r>
        <w:rPr>
          <w:rFonts w:eastAsia="Times New Roman"/>
          <w:szCs w:val="24"/>
        </w:rPr>
        <w:t>σύλλογοι δ</w:t>
      </w:r>
      <w:r>
        <w:rPr>
          <w:rFonts w:eastAsia="Times New Roman"/>
          <w:szCs w:val="24"/>
        </w:rPr>
        <w:t xml:space="preserve">ιδασκόντων </w:t>
      </w:r>
      <w:r>
        <w:rPr>
          <w:rFonts w:eastAsia="Times New Roman"/>
          <w:szCs w:val="24"/>
        </w:rPr>
        <w:t>να έχουν τη γνώμη τους και να διακινδυνεύσουμε να πάμε και με 85%. Το ξέραμε το αποτέλεσμα από πριν.</w:t>
      </w:r>
    </w:p>
    <w:p w14:paraId="6EA2C631" w14:textId="77777777" w:rsidR="00E41DDC" w:rsidRDefault="007120B1">
      <w:pPr>
        <w:spacing w:after="0" w:line="600" w:lineRule="auto"/>
        <w:ind w:firstLine="720"/>
        <w:jc w:val="both"/>
        <w:rPr>
          <w:rFonts w:eastAsia="Times New Roman"/>
          <w:szCs w:val="24"/>
        </w:rPr>
      </w:pPr>
      <w:r>
        <w:rPr>
          <w:rFonts w:eastAsia="Times New Roman"/>
          <w:szCs w:val="24"/>
        </w:rPr>
        <w:t xml:space="preserve">Κατανοώ πολύ καλά -το είχα πει στην </w:t>
      </w:r>
      <w:r>
        <w:rPr>
          <w:rFonts w:eastAsia="Times New Roman"/>
          <w:szCs w:val="24"/>
        </w:rPr>
        <w:t xml:space="preserve">επιτροπή </w:t>
      </w:r>
      <w:r>
        <w:rPr>
          <w:rFonts w:eastAsia="Times New Roman"/>
          <w:szCs w:val="24"/>
        </w:rPr>
        <w:t>και αυτό- γιατί δεν απάντησε ούτε στον Υπουργό ούτε σε εμένα ο εκπρόσωπος της ΔΟΕ</w:t>
      </w:r>
      <w:r>
        <w:rPr>
          <w:rFonts w:eastAsia="Times New Roman"/>
          <w:szCs w:val="24"/>
        </w:rPr>
        <w:t>,</w:t>
      </w:r>
      <w:r>
        <w:rPr>
          <w:rFonts w:eastAsia="Times New Roman"/>
          <w:szCs w:val="24"/>
        </w:rPr>
        <w:t xml:space="preserve"> όταν ρώτησα: «Τι</w:t>
      </w:r>
      <w:r>
        <w:rPr>
          <w:rFonts w:eastAsia="Times New Roman"/>
          <w:szCs w:val="24"/>
        </w:rPr>
        <w:t xml:space="preserve"> γνώμη έχετε για τη συμμετοχή των εκπαιδευτικών στη διαδικασία αυτή; Π</w:t>
      </w:r>
      <w:r>
        <w:rPr>
          <w:rFonts w:eastAsia="Times New Roman"/>
          <w:szCs w:val="24"/>
        </w:rPr>
        <w:t>εί</w:t>
      </w:r>
      <w:r>
        <w:rPr>
          <w:rFonts w:eastAsia="Times New Roman"/>
          <w:szCs w:val="24"/>
        </w:rPr>
        <w:t>τε μας την άποψή σας από εδώ και πέρα». Επαναλαμβάνω ότι και το Κομμουνιστικό Κόμμα Ελλάδος σήμερα δεν έχει απαντήσει τίποτα. Ποιεί την νήσσαν σε αυτό το αντικείμενο. Από το Κομμουνιστ</w:t>
      </w:r>
      <w:r>
        <w:rPr>
          <w:rFonts w:eastAsia="Times New Roman"/>
          <w:szCs w:val="24"/>
        </w:rPr>
        <w:t>ικό Κόμμα Ελλάδος θέλουμε μια άποψη για το πώς βλέπει αυτή τη διαδικασία, ακόμη και την επιλογή των στελεχών. Είναι κάτι που γίνεται. Σήμερα-αύριο θα γίνει. Τι λέει; Η συμμετοχή των εκπαιδευτικών είναι καλή ή όχι; Είναι ένα βήμα για τη δημοκρατία στο σχολε</w:t>
      </w:r>
      <w:r>
        <w:rPr>
          <w:rFonts w:eastAsia="Times New Roman"/>
          <w:szCs w:val="24"/>
        </w:rPr>
        <w:t>ίο ή όχι;</w:t>
      </w:r>
    </w:p>
    <w:p w14:paraId="6EA2C632" w14:textId="77777777" w:rsidR="00E41DDC" w:rsidRDefault="007120B1">
      <w:pPr>
        <w:spacing w:after="0" w:line="600" w:lineRule="auto"/>
        <w:ind w:firstLine="720"/>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w:t>
      </w:r>
      <w:proofErr w:type="spellStart"/>
      <w:r>
        <w:rPr>
          <w:rFonts w:eastAsia="Times New Roman"/>
          <w:szCs w:val="24"/>
        </w:rPr>
        <w:t>Κεραμέως</w:t>
      </w:r>
      <w:proofErr w:type="spellEnd"/>
      <w:r>
        <w:rPr>
          <w:rFonts w:eastAsia="Times New Roman"/>
          <w:szCs w:val="24"/>
        </w:rPr>
        <w:t xml:space="preserve"> είπε ότι έχουμε σύγκρουση δύο κόσμων. Μάλιστα, μας κατηγόρησε για τον τρόπο με τον οποίο επιλέγουμε να πάμε σε επιλογή στελεχών και ότι θα παράγουμε ευθυνόφοβους πολίτες. Αυτό δεν το κατάλαβα. Μπορεί μετά να μου το εξηγήσει;</w:t>
      </w:r>
    </w:p>
    <w:p w14:paraId="6EA2C63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Όμως, ε</w:t>
      </w:r>
      <w:r>
        <w:rPr>
          <w:rFonts w:eastAsia="Times New Roman" w:cs="Times New Roman"/>
          <w:szCs w:val="24"/>
        </w:rPr>
        <w:t xml:space="preserve">γώ ξέρω ότι ευθυνόφοβοι πολίτες δεν παράγονται από συμμετοχικές και δημοκρατικές διαδικασίες, τις οποίες εμείς θέλουμε να υπάρχουν και στην τάξη με τους μαθητές και στους συλλόγους και πιο πάνω. Ευθυνόφοβοι και φοβικοί πολίτες παράγονται, όταν εφαρμόζουμε </w:t>
      </w:r>
      <w:r>
        <w:rPr>
          <w:rFonts w:eastAsia="Times New Roman" w:cs="Times New Roman"/>
          <w:szCs w:val="24"/>
        </w:rPr>
        <w:t>συστήματα</w:t>
      </w:r>
      <w:r>
        <w:rPr>
          <w:rFonts w:eastAsia="Times New Roman" w:cs="Times New Roman"/>
          <w:szCs w:val="24"/>
        </w:rPr>
        <w:t>,</w:t>
      </w:r>
      <w:r>
        <w:rPr>
          <w:rFonts w:eastAsia="Times New Roman" w:cs="Times New Roman"/>
          <w:szCs w:val="24"/>
        </w:rPr>
        <w:t xml:space="preserve"> με τα οποία αποξενώνουμε τη διοίκηση από τους διοικούμενους, όταν εφαρμόζουμε αυταρχικές μεθόδους. Οι δημοκρατικές διαδικασίες δεν παρήγαγαν ποτέ ευθυνόφοβους πολίτες.</w:t>
      </w:r>
    </w:p>
    <w:p w14:paraId="6EA2C63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Θέλω να πω κάτι τελευταίο, που το έχουμε πει όλοι οι Βουλευτές του ΣΥΡΙΖΑ –νο</w:t>
      </w:r>
      <w:r>
        <w:rPr>
          <w:rFonts w:eastAsia="Times New Roman" w:cs="Times New Roman"/>
          <w:szCs w:val="24"/>
        </w:rPr>
        <w:t>μίζω- κάθε φορά που συζητάμε εκπαιδευτικά θέματα, για το θέμα της κατάργησης της επαγγελματικής εκπαίδευσης και της απόλυσης των καθηγητών στην επαγγελματική εκπαίδευση. Το θέμα τώρα πλέον</w:t>
      </w:r>
      <w:r>
        <w:rPr>
          <w:rFonts w:eastAsia="Times New Roman" w:cs="Times New Roman"/>
          <w:szCs w:val="24"/>
        </w:rPr>
        <w:t>,</w:t>
      </w:r>
      <w:r>
        <w:rPr>
          <w:rFonts w:eastAsia="Times New Roman" w:cs="Times New Roman"/>
          <w:szCs w:val="24"/>
        </w:rPr>
        <w:t xml:space="preserve"> δεν είναι ότι αυτοί οι άνθρωποι έφυγαν, ξαναήρθαν, έχουν καταλάβει</w:t>
      </w:r>
      <w:r>
        <w:rPr>
          <w:rFonts w:eastAsia="Times New Roman" w:cs="Times New Roman"/>
          <w:szCs w:val="24"/>
        </w:rPr>
        <w:t xml:space="preserve"> τι σημαίνει και ποια ήταν η αντίληψη τότε της </w:t>
      </w:r>
      <w:r>
        <w:rPr>
          <w:rFonts w:eastAsia="Times New Roman" w:cs="Times New Roman"/>
          <w:szCs w:val="24"/>
        </w:rPr>
        <w:t xml:space="preserve">κυβέρνησης </w:t>
      </w:r>
      <w:r>
        <w:rPr>
          <w:rFonts w:eastAsia="Times New Roman" w:cs="Times New Roman"/>
          <w:szCs w:val="24"/>
        </w:rPr>
        <w:t xml:space="preserve">εκείνης για το δημόσιο σχολείο. Η ερώτηση, όμως, που τίθεται πλέον είναι η εξής: </w:t>
      </w:r>
    </w:p>
    <w:p w14:paraId="6EA2C63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Εκείνη η πράξη της τότε </w:t>
      </w:r>
      <w:r>
        <w:rPr>
          <w:rFonts w:eastAsia="Times New Roman" w:cs="Times New Roman"/>
          <w:szCs w:val="24"/>
        </w:rPr>
        <w:t xml:space="preserve">κυβέρνησης </w:t>
      </w:r>
      <w:r>
        <w:rPr>
          <w:rFonts w:eastAsia="Times New Roman" w:cs="Times New Roman"/>
          <w:szCs w:val="24"/>
        </w:rPr>
        <w:t xml:space="preserve">σηματοδοτούσε και την αντίληψή τους για τη δημόσια εκπαίδευση. Εδώ μερικές φορές </w:t>
      </w:r>
      <w:r>
        <w:rPr>
          <w:rFonts w:eastAsia="Times New Roman" w:cs="Times New Roman"/>
          <w:szCs w:val="24"/>
        </w:rPr>
        <w:t>τοποθετούνται και λένε από την Αντιπολίτευση και κυρίως από τη Νέα Δημοκρατία ότι εμείς θέλουμε μια δημόσια εκπαίδευση</w:t>
      </w:r>
      <w:r>
        <w:rPr>
          <w:rFonts w:eastAsia="Times New Roman" w:cs="Times New Roman"/>
          <w:szCs w:val="24"/>
        </w:rPr>
        <w:t>.</w:t>
      </w:r>
      <w:r>
        <w:rPr>
          <w:rFonts w:eastAsia="Times New Roman" w:cs="Times New Roman"/>
          <w:szCs w:val="24"/>
        </w:rPr>
        <w:t xml:space="preserve"> στην οποία οι άριστοι θα προχωρούν κ.λπ</w:t>
      </w:r>
      <w:r>
        <w:rPr>
          <w:rFonts w:eastAsia="Times New Roman" w:cs="Times New Roman"/>
          <w:szCs w:val="24"/>
        </w:rPr>
        <w:t>.</w:t>
      </w:r>
      <w:r>
        <w:rPr>
          <w:rFonts w:eastAsia="Times New Roman" w:cs="Times New Roman"/>
          <w:szCs w:val="24"/>
        </w:rPr>
        <w:t xml:space="preserve">. Όμως, τα πεπραγμένα -και γι’ αυτά πρέπει να μιλήσουμε κάποτε- δείχνουν ότι το μόνο που θέλουν </w:t>
      </w:r>
      <w:r>
        <w:rPr>
          <w:rFonts w:eastAsia="Times New Roman" w:cs="Times New Roman"/>
          <w:szCs w:val="24"/>
        </w:rPr>
        <w:t>και αυτό που έχουν στο μυαλό τους είναι η απαξίωση και η υποβάθμιση της δημόσιας εκπαίδευσης. Είναι αυτό που έκαναν. Την απαξίωσαν και την υποβάθμισαν. Ευτυχώς</w:t>
      </w:r>
      <w:r>
        <w:rPr>
          <w:rFonts w:eastAsia="Times New Roman" w:cs="Times New Roman"/>
          <w:szCs w:val="24"/>
        </w:rPr>
        <w:t>,</w:t>
      </w:r>
      <w:r>
        <w:rPr>
          <w:rFonts w:eastAsia="Times New Roman" w:cs="Times New Roman"/>
          <w:szCs w:val="24"/>
        </w:rPr>
        <w:t xml:space="preserve"> ήταν η τελευταία μεγάλη πράξη σε ένα δράμα</w:t>
      </w:r>
      <w:r>
        <w:rPr>
          <w:rFonts w:eastAsia="Times New Roman" w:cs="Times New Roman"/>
          <w:szCs w:val="24"/>
        </w:rPr>
        <w:t>,</w:t>
      </w:r>
      <w:r>
        <w:rPr>
          <w:rFonts w:eastAsia="Times New Roman" w:cs="Times New Roman"/>
          <w:szCs w:val="24"/>
        </w:rPr>
        <w:t xml:space="preserve"> που είχε ξεκινήσει στην εκπαίδευση και τελείωσε με </w:t>
      </w:r>
      <w:r>
        <w:rPr>
          <w:rFonts w:eastAsia="Times New Roman" w:cs="Times New Roman"/>
          <w:szCs w:val="24"/>
        </w:rPr>
        <w:t xml:space="preserve">τον ερχομό του ΣΥΡΙΖΑ στην Κυβέρνηση. </w:t>
      </w:r>
    </w:p>
    <w:p w14:paraId="6EA2C63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EA2C637"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A2C638" w14:textId="77777777" w:rsidR="00E41DDC" w:rsidRDefault="007120B1">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Ριζούλη</w:t>
      </w:r>
      <w:proofErr w:type="spellEnd"/>
      <w:r>
        <w:rPr>
          <w:rFonts w:eastAsia="Times New Roman" w:cs="Times New Roman"/>
          <w:szCs w:val="24"/>
        </w:rPr>
        <w:t xml:space="preserve">. </w:t>
      </w:r>
    </w:p>
    <w:p w14:paraId="6EA2C639" w14:textId="77777777" w:rsidR="00E41DDC" w:rsidRDefault="007120B1">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Προχωρούμε με τον Κοινοβουλευτικό Εκπρόσωπο από την Ένωση Κεντρώων κ. Αναστάσιο Μεγαλομύστακα, γι</w:t>
      </w:r>
      <w:r>
        <w:rPr>
          <w:rFonts w:eastAsia="Times New Roman" w:cs="Times New Roman"/>
          <w:szCs w:val="24"/>
        </w:rPr>
        <w:t xml:space="preserve">α έξι λεπτά, επειδή έχει μιλήσει και ο Πρόεδρός σας. </w:t>
      </w:r>
    </w:p>
    <w:p w14:paraId="6EA2C63A" w14:textId="77777777" w:rsidR="00E41DDC" w:rsidRDefault="007120B1">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Κύριε Πρόεδρε, κυρίες και κύριοι συνάδελφοι, κύριε Υπουργέ, πραγματικά όσα εξελίσσονται και στις </w:t>
      </w:r>
      <w:r>
        <w:rPr>
          <w:rFonts w:eastAsia="Times New Roman" w:cs="Times New Roman"/>
          <w:szCs w:val="24"/>
        </w:rPr>
        <w:t xml:space="preserve">επιτροπές, </w:t>
      </w:r>
      <w:r>
        <w:rPr>
          <w:rFonts w:eastAsia="Times New Roman" w:cs="Times New Roman"/>
          <w:szCs w:val="24"/>
        </w:rPr>
        <w:t>αλλά και εδώ σήμερα στην Ολομέλεια σχετικά με το νομοσχέδιο</w:t>
      </w:r>
      <w:r>
        <w:rPr>
          <w:rFonts w:eastAsia="Times New Roman" w:cs="Times New Roman"/>
          <w:szCs w:val="24"/>
        </w:rPr>
        <w:t>,</w:t>
      </w:r>
      <w:r>
        <w:rPr>
          <w:rFonts w:eastAsia="Times New Roman" w:cs="Times New Roman"/>
          <w:szCs w:val="24"/>
        </w:rPr>
        <w:t xml:space="preserve"> που συζητείται είναι κάτι που με θλίβει, με ενοχλεί και με εκνευρίζει πάρα πολύ. </w:t>
      </w:r>
    </w:p>
    <w:p w14:paraId="6EA2C63B" w14:textId="77777777" w:rsidR="00E41DDC" w:rsidRDefault="007120B1">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Από την πρώτη στιγμή που μπήκα στην Επιτροπή Μορφωτικών Υποθέσεων και από την πρώτη στιγμή που συμμετείχα στη διαδικασία του δημόσιου διαλόγου για την παιδεία</w:t>
      </w:r>
      <w:r>
        <w:rPr>
          <w:rFonts w:eastAsia="Times New Roman" w:cs="Times New Roman"/>
          <w:szCs w:val="24"/>
        </w:rPr>
        <w:t>,</w:t>
      </w:r>
      <w:r>
        <w:rPr>
          <w:rFonts w:eastAsia="Times New Roman" w:cs="Times New Roman"/>
          <w:szCs w:val="24"/>
        </w:rPr>
        <w:t xml:space="preserve"> αυτό που ακού</w:t>
      </w:r>
      <w:r>
        <w:rPr>
          <w:rFonts w:eastAsia="Times New Roman" w:cs="Times New Roman"/>
          <w:szCs w:val="24"/>
        </w:rPr>
        <w:t>ω είναι ότι θέλουμε μία συνεννόηση, έναν διακομματικό σχεδιασμό, ένα πρόγραμμα</w:t>
      </w:r>
      <w:r>
        <w:rPr>
          <w:rFonts w:eastAsia="Times New Roman" w:cs="Times New Roman"/>
          <w:szCs w:val="24"/>
        </w:rPr>
        <w:t>,</w:t>
      </w:r>
      <w:r>
        <w:rPr>
          <w:rFonts w:eastAsia="Times New Roman" w:cs="Times New Roman"/>
          <w:szCs w:val="24"/>
        </w:rPr>
        <w:t xml:space="preserve"> το οποίο θα είναι υπερκομματικό και στο οποίο όλοι θα συντελέσουν, όλοι θα συμβάλουν, όλοι θα προτείνουν και όλοι θα ακουστούν, ένα πρόγραμμα το οποίο θα ήταν όσο το δυνατόν μα</w:t>
      </w:r>
      <w:r>
        <w:rPr>
          <w:rFonts w:eastAsia="Times New Roman" w:cs="Times New Roman"/>
          <w:szCs w:val="24"/>
        </w:rPr>
        <w:t xml:space="preserve">κροβιότερο. </w:t>
      </w:r>
    </w:p>
    <w:p w14:paraId="6EA2C63C" w14:textId="77777777" w:rsidR="00E41DDC" w:rsidRDefault="007120B1">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Δυστυχώς, δεν συμβαίνει αυτό, γιατί απλώς δεν το θέλετε. Το βλέπετε, το ξέρετε και το γνωρίζετε. Πρέπει να αναλάβετε τις ευθύνες σας. Όταν φέρνετε ένα νομοσχέδιο και το ψηφίζουν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αυτό δεν δηλώνει συναίνεση, δεν δηλώνει συν</w:t>
      </w:r>
      <w:r>
        <w:rPr>
          <w:rFonts w:eastAsia="Times New Roman" w:cs="Times New Roman"/>
          <w:szCs w:val="24"/>
        </w:rPr>
        <w:t xml:space="preserve">εργασία. </w:t>
      </w:r>
    </w:p>
    <w:p w14:paraId="6EA2C63D" w14:textId="77777777" w:rsidR="00E41DDC" w:rsidRDefault="007120B1">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Σχετικά με την επιλογή των διευθυντών σας κάναμε κάποιες προτάσεις στη </w:t>
      </w:r>
      <w:proofErr w:type="spellStart"/>
      <w:r>
        <w:rPr>
          <w:rFonts w:eastAsia="Times New Roman" w:cs="Times New Roman"/>
          <w:szCs w:val="24"/>
        </w:rPr>
        <w:t>μοριοδότηση</w:t>
      </w:r>
      <w:proofErr w:type="spellEnd"/>
      <w:r>
        <w:rPr>
          <w:rFonts w:eastAsia="Times New Roman" w:cs="Times New Roman"/>
          <w:szCs w:val="24"/>
        </w:rPr>
        <w:t>. Δεν συμπεριλήφθηκε καμμία από τις προτάσεις. Πέρα από αυτό, σας έχουμε κάνει συναφείς προτάσεις</w:t>
      </w:r>
      <w:r>
        <w:rPr>
          <w:rFonts w:eastAsia="Times New Roman" w:cs="Times New Roman"/>
          <w:szCs w:val="24"/>
        </w:rPr>
        <w:t>,</w:t>
      </w:r>
      <w:r>
        <w:rPr>
          <w:rFonts w:eastAsia="Times New Roman" w:cs="Times New Roman"/>
          <w:szCs w:val="24"/>
        </w:rPr>
        <w:t xml:space="preserve"> όπου μιλάμε για διοικητική ομάδα εκπαιδευτικών στα σχολεία, που ή</w:t>
      </w:r>
      <w:r>
        <w:rPr>
          <w:rFonts w:eastAsia="Times New Roman" w:cs="Times New Roman"/>
          <w:szCs w:val="24"/>
        </w:rPr>
        <w:t>ταν το πλέον σχετικό νομοσχέδιο</w:t>
      </w:r>
      <w:r>
        <w:rPr>
          <w:rFonts w:eastAsia="Times New Roman" w:cs="Times New Roman"/>
          <w:szCs w:val="24"/>
        </w:rPr>
        <w:t>,</w:t>
      </w:r>
      <w:r>
        <w:rPr>
          <w:rFonts w:eastAsia="Times New Roman" w:cs="Times New Roman"/>
          <w:szCs w:val="24"/>
        </w:rPr>
        <w:t xml:space="preserve"> στο οποίο θα μπορούσε να είχε εισαχθεί. Δεν βλέπουμε τίποτα. Δεν μας απαντήσατε καν στην ερώτηση που σας κάναμε πριν από δύο μήνες για το εάν έχετε σκοπό να το εφαρμόσετε ή όχι. Γι’ αυτόν τον λόγο</w:t>
      </w:r>
      <w:r>
        <w:rPr>
          <w:rFonts w:eastAsia="Times New Roman" w:cs="Times New Roman"/>
          <w:szCs w:val="24"/>
        </w:rPr>
        <w:t>,</w:t>
      </w:r>
      <w:r>
        <w:rPr>
          <w:rFonts w:eastAsia="Times New Roman" w:cs="Times New Roman"/>
          <w:szCs w:val="24"/>
        </w:rPr>
        <w:t xml:space="preserve"> δεν μπορούμε να συναινέσο</w:t>
      </w:r>
      <w:r>
        <w:rPr>
          <w:rFonts w:eastAsia="Times New Roman" w:cs="Times New Roman"/>
          <w:szCs w:val="24"/>
        </w:rPr>
        <w:t xml:space="preserve">υμε μαζί σας. Όταν δεν μας λαμβάνετε υπ’ </w:t>
      </w:r>
      <w:proofErr w:type="spellStart"/>
      <w:r>
        <w:rPr>
          <w:rFonts w:eastAsia="Times New Roman" w:cs="Times New Roman"/>
          <w:szCs w:val="24"/>
        </w:rPr>
        <w:t>όψιν</w:t>
      </w:r>
      <w:proofErr w:type="spellEnd"/>
      <w:r>
        <w:rPr>
          <w:rFonts w:eastAsia="Times New Roman" w:cs="Times New Roman"/>
          <w:szCs w:val="24"/>
        </w:rPr>
        <w:t>, πώς θέλετε να συνεργαστούμε;</w:t>
      </w:r>
    </w:p>
    <w:p w14:paraId="6EA2C63E" w14:textId="77777777" w:rsidR="00E41DDC" w:rsidRDefault="007120B1">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Φέρνετε -όχι εσείς κύριε Υπουργέ, αλλά είκοσι οκτώ Βουλευτές- μια τροπολογία</w:t>
      </w:r>
      <w:r>
        <w:rPr>
          <w:rFonts w:eastAsia="Times New Roman" w:cs="Times New Roman"/>
          <w:szCs w:val="24"/>
        </w:rPr>
        <w:t>,</w:t>
      </w:r>
      <w:r>
        <w:rPr>
          <w:rFonts w:eastAsia="Times New Roman" w:cs="Times New Roman"/>
          <w:szCs w:val="24"/>
        </w:rPr>
        <w:t xml:space="preserve"> με την οποία στην ουσία</w:t>
      </w:r>
      <w:r>
        <w:rPr>
          <w:rFonts w:eastAsia="Times New Roman" w:cs="Times New Roman"/>
          <w:szCs w:val="24"/>
        </w:rPr>
        <w:t>,</w:t>
      </w:r>
      <w:r>
        <w:rPr>
          <w:rFonts w:eastAsia="Times New Roman" w:cs="Times New Roman"/>
          <w:szCs w:val="24"/>
        </w:rPr>
        <w:t xml:space="preserve"> αναιρείται το άρθρο 56 του μνημονίου</w:t>
      </w:r>
      <w:r>
        <w:rPr>
          <w:rFonts w:eastAsia="Times New Roman" w:cs="Times New Roman"/>
          <w:szCs w:val="24"/>
        </w:rPr>
        <w:t>,</w:t>
      </w:r>
      <w:r>
        <w:rPr>
          <w:rFonts w:eastAsia="Times New Roman" w:cs="Times New Roman"/>
          <w:szCs w:val="24"/>
        </w:rPr>
        <w:t xml:space="preserve"> που ψηφίσατε εσείς πριν από μία εβδομάδ</w:t>
      </w:r>
      <w:r>
        <w:rPr>
          <w:rFonts w:eastAsia="Times New Roman" w:cs="Times New Roman"/>
          <w:szCs w:val="24"/>
        </w:rPr>
        <w:t>α .</w:t>
      </w:r>
    </w:p>
    <w:p w14:paraId="6EA2C63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Αυτό δεν δηλώνει</w:t>
      </w:r>
      <w:r>
        <w:rPr>
          <w:rFonts w:eastAsia="Times New Roman" w:cs="Times New Roman"/>
          <w:szCs w:val="24"/>
        </w:rPr>
        <w:t>,</w:t>
      </w:r>
      <w:r>
        <w:rPr>
          <w:rFonts w:eastAsia="Times New Roman" w:cs="Times New Roman"/>
          <w:szCs w:val="24"/>
        </w:rPr>
        <w:t xml:space="preserve"> σε καμμία περίπτωση</w:t>
      </w:r>
      <w:r>
        <w:rPr>
          <w:rFonts w:eastAsia="Times New Roman" w:cs="Times New Roman"/>
          <w:szCs w:val="24"/>
        </w:rPr>
        <w:t>,</w:t>
      </w:r>
      <w:r>
        <w:rPr>
          <w:rFonts w:eastAsia="Times New Roman" w:cs="Times New Roman"/>
          <w:szCs w:val="24"/>
        </w:rPr>
        <w:t xml:space="preserve"> σχεδιασμό και το ξέρετε. Ποτέ δεν ανέβηκα σε αυτό το Βήμα, ειδικά στα θέματα παιδείας, για να κάνω στείρα αντιπολίτευση. </w:t>
      </w:r>
    </w:p>
    <w:p w14:paraId="6EA2C640"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ΔΗΜΗΤΡΙΟΣ ΜΠΑΞΕΒΑΝΑΚΗΣ (Υφυπουργός Παιδείας, Έρευνας και Θρησκευμάτων): </w:t>
      </w:r>
      <w:r>
        <w:rPr>
          <w:rFonts w:eastAsia="Times New Roman" w:cs="Times New Roman"/>
          <w:szCs w:val="24"/>
        </w:rPr>
        <w:t xml:space="preserve">Δεν έγινε δεκτή. </w:t>
      </w:r>
    </w:p>
    <w:p w14:paraId="6EA2C641"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Δεν έγινε δεκτή. Εγώ μιλάω για τους Βουλευτές σας. Μια ομάδα είστε. Και δεν ήταν ένας, ήταν είκοσι οκτώ. Το άκουσα ότι δεν έγινε δεκτή. Εδώ είμαι και παρακολουθώ την Ολομέλεια και σχεδόν όλες τις εισηγήσεις των συναδέλφων μου. Όμ</w:t>
      </w:r>
      <w:r>
        <w:rPr>
          <w:rFonts w:eastAsia="Times New Roman" w:cs="Times New Roman"/>
          <w:szCs w:val="24"/>
        </w:rPr>
        <w:t>ως, δεν νοείται να ψηφίζουμε κάτι, να το υπερασπιζόμαστε και μετά από λίγες μέρες να ερχόμαστε και να ζητάμε να μην ισχύσει. Δεν δηλώνει σοβαρότητα, δυστυχώς.</w:t>
      </w:r>
    </w:p>
    <w:p w14:paraId="6EA2C64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Ούτε η στάση των συγκυβερνώντων, όμως, δηλώνει σοβαρότητα. Ίσα ίσα, ενισχύει τον σκοταδισμό. Αν δ</w:t>
      </w:r>
      <w:r>
        <w:rPr>
          <w:rFonts w:eastAsia="Times New Roman" w:cs="Times New Roman"/>
          <w:szCs w:val="24"/>
        </w:rPr>
        <w:t xml:space="preserve">εν έβλεπα ποιος μιλούσε, θα έλεγα πως ο ομιλητής που ισχυριζόταν ότι δεν θα ψηφίσει το άρθρο σχετικά με το </w:t>
      </w:r>
      <w:r>
        <w:rPr>
          <w:rFonts w:eastAsia="Times New Roman" w:cs="Times New Roman"/>
          <w:szCs w:val="24"/>
        </w:rPr>
        <w:t>τέμενος</w:t>
      </w:r>
      <w:r>
        <w:rPr>
          <w:rFonts w:eastAsia="Times New Roman" w:cs="Times New Roman"/>
          <w:szCs w:val="24"/>
        </w:rPr>
        <w:t>, ανήκει σε κοινοβουλευτική ομάδα</w:t>
      </w:r>
      <w:r>
        <w:rPr>
          <w:rFonts w:eastAsia="Times New Roman" w:cs="Times New Roman"/>
          <w:szCs w:val="24"/>
        </w:rPr>
        <w:t>,</w:t>
      </w:r>
      <w:r>
        <w:rPr>
          <w:rFonts w:eastAsia="Times New Roman" w:cs="Times New Roman"/>
          <w:szCs w:val="24"/>
        </w:rPr>
        <w:t xml:space="preserve"> που δεν θέλουμε να βρίσκεται εδώ μέσα. Σήμερα δεν ερχόμαστε να ψηφίσουμε αν θα γίνει το </w:t>
      </w:r>
      <w:r>
        <w:rPr>
          <w:rFonts w:eastAsia="Times New Roman" w:cs="Times New Roman"/>
          <w:szCs w:val="24"/>
        </w:rPr>
        <w:t xml:space="preserve">τέμενος </w:t>
      </w:r>
      <w:r>
        <w:rPr>
          <w:rFonts w:eastAsia="Times New Roman" w:cs="Times New Roman"/>
          <w:szCs w:val="24"/>
        </w:rPr>
        <w:t>ή όχι. Το ξ</w:t>
      </w:r>
      <w:r>
        <w:rPr>
          <w:rFonts w:eastAsia="Times New Roman" w:cs="Times New Roman"/>
          <w:szCs w:val="24"/>
        </w:rPr>
        <w:t xml:space="preserve">έρετε πολύ καλά. </w:t>
      </w:r>
      <w:r>
        <w:rPr>
          <w:rFonts w:eastAsia="Times New Roman" w:cs="Times New Roman"/>
          <w:szCs w:val="24"/>
        </w:rPr>
        <w:t>Π</w:t>
      </w:r>
      <w:r>
        <w:rPr>
          <w:rFonts w:eastAsia="Times New Roman" w:cs="Times New Roman"/>
          <w:szCs w:val="24"/>
        </w:rPr>
        <w:t xml:space="preserve">ρέπει να το ακούσει και ο κόσμος: Ερχόμαστε να δούμε πώς θα διοικηθεί αυτό το </w:t>
      </w:r>
      <w:r>
        <w:rPr>
          <w:rFonts w:eastAsia="Times New Roman" w:cs="Times New Roman"/>
          <w:szCs w:val="24"/>
        </w:rPr>
        <w:t>τέμενος</w:t>
      </w:r>
      <w:r>
        <w:rPr>
          <w:rFonts w:eastAsia="Times New Roman" w:cs="Times New Roman"/>
          <w:szCs w:val="24"/>
        </w:rPr>
        <w:t xml:space="preserve">. </w:t>
      </w:r>
    </w:p>
    <w:p w14:paraId="6EA2C64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ως Ένωση Κεντρώων</w:t>
      </w:r>
      <w:r>
        <w:rPr>
          <w:rFonts w:eastAsia="Times New Roman" w:cs="Times New Roman"/>
          <w:szCs w:val="24"/>
        </w:rPr>
        <w:t>,</w:t>
      </w:r>
      <w:r>
        <w:rPr>
          <w:rFonts w:eastAsia="Times New Roman" w:cs="Times New Roman"/>
          <w:szCs w:val="24"/>
        </w:rPr>
        <w:t xml:space="preserve"> είμαστε ένα προοδευτικό κόμμα και θέλουμε αυτά</w:t>
      </w:r>
      <w:r>
        <w:rPr>
          <w:rFonts w:eastAsia="Times New Roman" w:cs="Times New Roman"/>
          <w:szCs w:val="24"/>
        </w:rPr>
        <w:t>,</w:t>
      </w:r>
      <w:r>
        <w:rPr>
          <w:rFonts w:eastAsia="Times New Roman" w:cs="Times New Roman"/>
          <w:szCs w:val="24"/>
        </w:rPr>
        <w:t xml:space="preserve"> που ισχύουν στα άλλα ευρωπαϊκά κράτη να ισχύουν και σε μας. Γι’ αυτό δεν μπο</w:t>
      </w:r>
      <w:r>
        <w:rPr>
          <w:rFonts w:eastAsia="Times New Roman" w:cs="Times New Roman"/>
          <w:szCs w:val="24"/>
        </w:rPr>
        <w:t>ρούμε να διαφωνήσουμε σε αυτό. Δεν θα πούμε «</w:t>
      </w:r>
      <w:r>
        <w:rPr>
          <w:rFonts w:eastAsia="Times New Roman" w:cs="Times New Roman"/>
          <w:szCs w:val="24"/>
        </w:rPr>
        <w:t>όχι</w:t>
      </w:r>
      <w:r>
        <w:rPr>
          <w:rFonts w:eastAsia="Times New Roman" w:cs="Times New Roman"/>
          <w:szCs w:val="24"/>
        </w:rPr>
        <w:t xml:space="preserve">» σε αυτό το άρθρο. Ωστόσο, θα πρέπει να συνεννοηθείτε λίγο με τους συγκυβερνώντες, με τους εταίρους σας. Είναι ντροπή για την Ελλάδα! </w:t>
      </w:r>
    </w:p>
    <w:p w14:paraId="6EA2C64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Επίσης, κάτι που με παραξένεψε από την εισηγήτρια της Νέας Δημοκρατίας, </w:t>
      </w:r>
      <w:r>
        <w:rPr>
          <w:rFonts w:eastAsia="Times New Roman" w:cs="Times New Roman"/>
          <w:szCs w:val="24"/>
        </w:rPr>
        <w:t xml:space="preserve">σε συνδυασμό με όσα είπε και ο Αρχηγός της, ήταν η ένστασή της στο ότι οι εκπρόσωποι στο </w:t>
      </w:r>
      <w:r>
        <w:rPr>
          <w:rFonts w:eastAsia="Times New Roman" w:cs="Times New Roman"/>
          <w:szCs w:val="24"/>
        </w:rPr>
        <w:t>διοικητικό συμβούλιο</w:t>
      </w:r>
      <w:r>
        <w:rPr>
          <w:rFonts w:eastAsia="Times New Roman" w:cs="Times New Roman"/>
          <w:szCs w:val="24"/>
        </w:rPr>
        <w:t xml:space="preserve"> </w:t>
      </w:r>
      <w:r>
        <w:rPr>
          <w:rFonts w:eastAsia="Times New Roman" w:cs="Times New Roman"/>
          <w:szCs w:val="24"/>
        </w:rPr>
        <w:t xml:space="preserve">θα επιλέγονται από τον Υπουργό, όταν ο Αρχηγός ζήτησε να ελέγχονται όλα, να υπάρχει εποπτεία του Υπουργείου και κατ’ επέκταση του κράτους, και στα κονδύλια και στις δωρεές και στις επιχορηγήσεις. Θέλουμε να ελέγχεται ή όχι; </w:t>
      </w:r>
    </w:p>
    <w:p w14:paraId="6EA2C64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Εμείς είμαστε υπέρ του να διορί</w:t>
      </w:r>
      <w:r>
        <w:rPr>
          <w:rFonts w:eastAsia="Times New Roman" w:cs="Times New Roman"/>
          <w:szCs w:val="24"/>
        </w:rPr>
        <w:t>ζονται από τον Υπουργό, όπως και άλλοι εκπρόσωποι της μουσουλμανικής θρησκείας εκλέγονται από την εκάστοτε κυβέρνηση. Δεν μπορώ να καταλάβω εγώ το γεγονός ότι φάσκουμε και αντιφάσκουμε. Θέλουμε να υπάρχει εποπτεία; Δεν θέλουμε να υπάρχει εποπτεία; Ας γίνου</w:t>
      </w:r>
      <w:r>
        <w:rPr>
          <w:rFonts w:eastAsia="Times New Roman" w:cs="Times New Roman"/>
          <w:szCs w:val="24"/>
        </w:rPr>
        <w:t>με λίγο ξεκάθαροι και ας μην κάνουμε αντιπολίτευση</w:t>
      </w:r>
      <w:r>
        <w:rPr>
          <w:rFonts w:eastAsia="Times New Roman" w:cs="Times New Roman"/>
          <w:szCs w:val="24"/>
        </w:rPr>
        <w:t>,</w:t>
      </w:r>
      <w:r>
        <w:rPr>
          <w:rFonts w:eastAsia="Times New Roman" w:cs="Times New Roman"/>
          <w:szCs w:val="24"/>
        </w:rPr>
        <w:t xml:space="preserve"> απλώς για να την κάνουμε. Δεν μπορώ να καταλάβω τι συμβαίνει, γιατί ακόμη κι εσείς και οι προηγούμενοι και όσοι ανέβηκαν σε αυτό το Βήμα, δεν ήταν ξεκάθαροι στο τι ακριβώς θέλουν. </w:t>
      </w:r>
    </w:p>
    <w:p w14:paraId="6EA2C64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Αυτό που πρέπει να δούμ</w:t>
      </w:r>
      <w:r>
        <w:rPr>
          <w:rFonts w:eastAsia="Times New Roman" w:cs="Times New Roman"/>
          <w:szCs w:val="24"/>
        </w:rPr>
        <w:t xml:space="preserve">ε για την εκπαίδευσή μας, γενικότερα για το σύστημα εκπαίδευσης αλλά και για την παιδεία, είναι να το αναβαθμίσουμε. Όταν λέμε όλοι εδώ πάνω ότι εκτιμάμε τους εκπαιδευτικούς, ότι αυτοί είναι που θα σηκώσουν το σύστημα της εκπαίδευσης ψηλά, ότι αυτοί, παρά </w:t>
      </w:r>
      <w:r>
        <w:rPr>
          <w:rFonts w:eastAsia="Times New Roman" w:cs="Times New Roman"/>
          <w:szCs w:val="24"/>
        </w:rPr>
        <w:t>τις αντίξοες συνθήκες</w:t>
      </w:r>
      <w:r>
        <w:rPr>
          <w:rFonts w:eastAsia="Times New Roman" w:cs="Times New Roman"/>
          <w:szCs w:val="24"/>
        </w:rPr>
        <w:t>,</w:t>
      </w:r>
      <w:r>
        <w:rPr>
          <w:rFonts w:eastAsia="Times New Roman" w:cs="Times New Roman"/>
          <w:szCs w:val="24"/>
        </w:rPr>
        <w:t xml:space="preserve"> στις οποίες βρίσκεται η χώρα μας, είναι που κρατούν τα θεμέλια σταθερά, γιατί δεν υπήρχε μια πρόβλεψη να ενταχθούν στα ειδικά μισθολόγια και αυτοί; Τώρα φέρατε μνημόνιο</w:t>
      </w:r>
      <w:r>
        <w:rPr>
          <w:rFonts w:eastAsia="Times New Roman" w:cs="Times New Roman"/>
          <w:szCs w:val="24"/>
        </w:rPr>
        <w:t>,</w:t>
      </w:r>
      <w:r>
        <w:rPr>
          <w:rFonts w:eastAsia="Times New Roman" w:cs="Times New Roman"/>
          <w:szCs w:val="24"/>
        </w:rPr>
        <w:t xml:space="preserve"> που αφορούσε τα ειδικά μισθολόγια. Μόνο στα λόγια θα μένουμε; </w:t>
      </w:r>
    </w:p>
    <w:p w14:paraId="6EA2C64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Ας δούμε λίγο πιο σφαιρικά τι γίνεται στην εκπαίδευση και τι πρέπει να κάνουμε εμείς και ύστερα να νομοθετήσουμε σοβαρά τουλάχιστον γι’ αυτόν τον τόσο σοβαρό τομέα, για την παιδεία. Διότι από κει θα αρχίσουν όλα, θα αρχίσει η αλλαγή</w:t>
      </w:r>
      <w:r>
        <w:rPr>
          <w:rFonts w:eastAsia="Times New Roman" w:cs="Times New Roman"/>
          <w:szCs w:val="24"/>
        </w:rPr>
        <w:t>,</w:t>
      </w:r>
      <w:r>
        <w:rPr>
          <w:rFonts w:eastAsia="Times New Roman" w:cs="Times New Roman"/>
          <w:szCs w:val="24"/>
        </w:rPr>
        <w:t xml:space="preserve"> που τόσο ζητάτε. Εκτός</w:t>
      </w:r>
      <w:r>
        <w:rPr>
          <w:rFonts w:eastAsia="Times New Roman" w:cs="Times New Roman"/>
          <w:szCs w:val="24"/>
        </w:rPr>
        <w:t xml:space="preserve"> και αν στην πραγματικότητα δεν το επιθυμείτε. Σοβαρότητα θέλει, για να μην πέφτουμε πάνω σε σκοπέλους. Δυστυχώς, έχετε αποδείξει ότι δεν την κατέχετε.</w:t>
      </w:r>
    </w:p>
    <w:p w14:paraId="6EA2C64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6EA2C649"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κι εμείς τον κ. Μεγαλομύστακα, Κοινο</w:t>
      </w:r>
      <w:r>
        <w:rPr>
          <w:rFonts w:eastAsia="Times New Roman" w:cs="Times New Roman"/>
          <w:szCs w:val="24"/>
        </w:rPr>
        <w:t>βουλευτικό Εκπρόσωπο της Ένωσης Κεντρώων.</w:t>
      </w:r>
    </w:p>
    <w:p w14:paraId="6EA2C64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Προχωρούμε τώρα στην κ. Μαρία Αντωνίου, Βουλευτή της Νέας Δημοκρατίας, για επτά λεπτά.</w:t>
      </w:r>
    </w:p>
    <w:p w14:paraId="6EA2C64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Ορίστε, κυρία Αντωνίου, έχετε τον λόγο.</w:t>
      </w:r>
    </w:p>
    <w:p w14:paraId="6EA2C64C"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Ευχαριστώ, κύριε Πρόεδρε.</w:t>
      </w:r>
    </w:p>
    <w:p w14:paraId="6EA2C64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κύριοι Υπουργοί</w:t>
      </w:r>
      <w:r>
        <w:rPr>
          <w:rFonts w:eastAsia="Times New Roman" w:cs="Times New Roman"/>
          <w:szCs w:val="24"/>
        </w:rPr>
        <w:t xml:space="preserve">, έρχεστε σήμερα με το παρόν νομοσχέδιο να κάνετε ουσιαστικά μια ακόμη </w:t>
      </w:r>
      <w:proofErr w:type="spellStart"/>
      <w:r>
        <w:rPr>
          <w:rFonts w:eastAsia="Times New Roman" w:cs="Times New Roman"/>
          <w:szCs w:val="24"/>
        </w:rPr>
        <w:t>κωλοτούμπα</w:t>
      </w:r>
      <w:proofErr w:type="spellEnd"/>
      <w:r>
        <w:rPr>
          <w:rFonts w:eastAsia="Times New Roman" w:cs="Times New Roman"/>
          <w:szCs w:val="24"/>
        </w:rPr>
        <w:t>, αφού έρχεστε να διορθώσετε τα λάθη των δικών σας Υπουργών, ΣΥΡΙΖΑ, και συγκεκριμένα τον ν. 4327, τον νόμο Μπαλτά - Κουράκη, ο οποίος, λέει, ρύθμιζε την επιλογή των διευθυντώ</w:t>
      </w:r>
      <w:r>
        <w:rPr>
          <w:rFonts w:eastAsia="Times New Roman" w:cs="Times New Roman"/>
          <w:szCs w:val="24"/>
        </w:rPr>
        <w:t xml:space="preserve">ν σχολείων με τρόπο πλήρως αναξιοκρατικό. </w:t>
      </w:r>
    </w:p>
    <w:p w14:paraId="6EA2C64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Είναι ένας νόμος</w:t>
      </w:r>
      <w:r>
        <w:rPr>
          <w:rFonts w:eastAsia="Times New Roman" w:cs="Times New Roman"/>
          <w:szCs w:val="24"/>
        </w:rPr>
        <w:t>,</w:t>
      </w:r>
      <w:r>
        <w:rPr>
          <w:rFonts w:eastAsia="Times New Roman" w:cs="Times New Roman"/>
          <w:szCs w:val="24"/>
        </w:rPr>
        <w:t xml:space="preserve"> ο οποίος κρίθηκε αντισυνταγματικός από το </w:t>
      </w:r>
      <w:proofErr w:type="spellStart"/>
      <w:r>
        <w:rPr>
          <w:rFonts w:eastAsia="Times New Roman" w:cs="Times New Roman"/>
          <w:szCs w:val="24"/>
        </w:rPr>
        <w:t>ΣτΕ</w:t>
      </w:r>
      <w:proofErr w:type="spellEnd"/>
      <w:r>
        <w:rPr>
          <w:rFonts w:eastAsia="Times New Roman" w:cs="Times New Roman"/>
          <w:szCs w:val="24"/>
        </w:rPr>
        <w:t>, το οποίο έκρινε ότι πρέπει</w:t>
      </w:r>
      <w:r>
        <w:rPr>
          <w:rFonts w:eastAsia="Times New Roman" w:cs="Times New Roman"/>
          <w:szCs w:val="24"/>
        </w:rPr>
        <w:t>,</w:t>
      </w:r>
      <w:r>
        <w:rPr>
          <w:rFonts w:eastAsia="Times New Roman" w:cs="Times New Roman"/>
          <w:szCs w:val="24"/>
        </w:rPr>
        <w:t xml:space="preserve"> η διοίκηση των σχολικών μονάδων</w:t>
      </w:r>
      <w:r>
        <w:rPr>
          <w:rFonts w:eastAsia="Times New Roman" w:cs="Times New Roman"/>
          <w:szCs w:val="24"/>
        </w:rPr>
        <w:t>,</w:t>
      </w:r>
      <w:r>
        <w:rPr>
          <w:rFonts w:eastAsia="Times New Roman" w:cs="Times New Roman"/>
          <w:szCs w:val="24"/>
        </w:rPr>
        <w:t xml:space="preserve"> να αναδεικνύεται από όργανα που λειτουργούν με αξιοκρατία, αμεροληψία και αντικειμενικό</w:t>
      </w:r>
      <w:r>
        <w:rPr>
          <w:rFonts w:eastAsia="Times New Roman" w:cs="Times New Roman"/>
          <w:szCs w:val="24"/>
        </w:rPr>
        <w:t>τητα και όχι με μυστική ψηφοφορία από τον σύλλογο διδασκόντων, όπως προέβλεπε ο νόμος Μπαλτά. Ένας ακόμη, λοιπόν, αντισυνταγματικός νόμος από την Κυβέρνηση ΣΥΡΙΖΑ-ΑΝΕΛ μετά τον νόμο Παππά, το</w:t>
      </w:r>
      <w:r>
        <w:rPr>
          <w:rFonts w:eastAsia="Times New Roman" w:cs="Times New Roman"/>
          <w:szCs w:val="24"/>
        </w:rPr>
        <w:t xml:space="preserve"> </w:t>
      </w:r>
      <w:r>
        <w:rPr>
          <w:rFonts w:eastAsia="Times New Roman" w:cs="Times New Roman"/>
          <w:szCs w:val="24"/>
        </w:rPr>
        <w:t xml:space="preserve">νόμο </w:t>
      </w:r>
      <w:proofErr w:type="spellStart"/>
      <w:r>
        <w:rPr>
          <w:rFonts w:eastAsia="Times New Roman" w:cs="Times New Roman"/>
          <w:szCs w:val="24"/>
        </w:rPr>
        <w:t>Πολάκη</w:t>
      </w:r>
      <w:proofErr w:type="spellEnd"/>
      <w:r>
        <w:rPr>
          <w:rFonts w:eastAsia="Times New Roman" w:cs="Times New Roman"/>
          <w:szCs w:val="24"/>
        </w:rPr>
        <w:t xml:space="preserve">, το νόμο Βερναρδάκη, το νόμο </w:t>
      </w:r>
      <w:proofErr w:type="spellStart"/>
      <w:r>
        <w:rPr>
          <w:rFonts w:eastAsia="Times New Roman" w:cs="Times New Roman"/>
          <w:szCs w:val="24"/>
        </w:rPr>
        <w:t>Γεροβασίλη</w:t>
      </w:r>
      <w:proofErr w:type="spellEnd"/>
      <w:r>
        <w:rPr>
          <w:rFonts w:eastAsia="Times New Roman" w:cs="Times New Roman"/>
          <w:szCs w:val="24"/>
        </w:rPr>
        <w:t>-Σκουρλέτη γι</w:t>
      </w:r>
      <w:r>
        <w:rPr>
          <w:rFonts w:eastAsia="Times New Roman" w:cs="Times New Roman"/>
          <w:szCs w:val="24"/>
        </w:rPr>
        <w:t xml:space="preserve">α τους συμβασιούχους και ο κατάλογος των αντισυνταγματικών νομών της Κυβέρνησης, απ’ ό,τι φαίνεται, θα έχει και συνέχεια. </w:t>
      </w:r>
    </w:p>
    <w:p w14:paraId="6EA2C64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Επί δυόμισι χρόνια νομοθετείτε και </w:t>
      </w:r>
      <w:proofErr w:type="spellStart"/>
      <w:r>
        <w:rPr>
          <w:rFonts w:eastAsia="Times New Roman" w:cs="Times New Roman"/>
          <w:szCs w:val="24"/>
        </w:rPr>
        <w:t>ξενομοθετείτε</w:t>
      </w:r>
      <w:proofErr w:type="spellEnd"/>
      <w:r>
        <w:rPr>
          <w:rFonts w:eastAsia="Times New Roman" w:cs="Times New Roman"/>
          <w:szCs w:val="24"/>
        </w:rPr>
        <w:t>. Φέρνετε νομοσχέδια πρόχειρα και γραμμένα</w:t>
      </w:r>
      <w:r>
        <w:rPr>
          <w:rFonts w:eastAsia="Times New Roman" w:cs="Times New Roman"/>
          <w:szCs w:val="24"/>
        </w:rPr>
        <w:t>,</w:t>
      </w:r>
      <w:r>
        <w:rPr>
          <w:rFonts w:eastAsia="Times New Roman" w:cs="Times New Roman"/>
          <w:szCs w:val="24"/>
        </w:rPr>
        <w:t xml:space="preserve"> κυριολεκτικά στο πόδι και μετά σπεύδετε ν</w:t>
      </w:r>
      <w:r>
        <w:rPr>
          <w:rFonts w:eastAsia="Times New Roman" w:cs="Times New Roman"/>
          <w:szCs w:val="24"/>
        </w:rPr>
        <w:t>α διορθώσετε τα δικά σας λάθη.</w:t>
      </w:r>
    </w:p>
    <w:p w14:paraId="6EA2C65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Ξέρετε πώς το λένε στο χωριό μου, κύριε </w:t>
      </w:r>
      <w:proofErr w:type="spellStart"/>
      <w:r>
        <w:rPr>
          <w:rFonts w:eastAsia="Times New Roman" w:cs="Times New Roman"/>
          <w:szCs w:val="24"/>
        </w:rPr>
        <w:t>Στέφο</w:t>
      </w:r>
      <w:proofErr w:type="spellEnd"/>
      <w:r>
        <w:rPr>
          <w:rFonts w:eastAsia="Times New Roman" w:cs="Times New Roman"/>
          <w:szCs w:val="24"/>
        </w:rPr>
        <w:t>; «Ράβε, ξήλωνε, δουλειά να μη σου λείπει».</w:t>
      </w:r>
    </w:p>
    <w:p w14:paraId="6EA2C651"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Κι εγώ τι σας έκανα;</w:t>
      </w:r>
    </w:p>
    <w:p w14:paraId="6EA2C652"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Κύριε Υπουργέ, γνωρίζατε την απόφαση του </w:t>
      </w:r>
      <w:proofErr w:type="spellStart"/>
      <w:r>
        <w:rPr>
          <w:rFonts w:eastAsia="Times New Roman" w:cs="Times New Roman"/>
          <w:szCs w:val="24"/>
        </w:rPr>
        <w:t>ΣτΕ</w:t>
      </w:r>
      <w:proofErr w:type="spellEnd"/>
      <w:r>
        <w:rPr>
          <w:rFonts w:eastAsia="Times New Roman" w:cs="Times New Roman"/>
          <w:szCs w:val="24"/>
        </w:rPr>
        <w:t xml:space="preserve"> εδώ και μήνες και αφήστε τις δικαιολογ</w:t>
      </w:r>
      <w:r>
        <w:rPr>
          <w:rFonts w:eastAsia="Times New Roman" w:cs="Times New Roman"/>
          <w:szCs w:val="24"/>
        </w:rPr>
        <w:t xml:space="preserve">ίες ότι δήθεν περιμένατε την </w:t>
      </w:r>
      <w:proofErr w:type="spellStart"/>
      <w:r>
        <w:rPr>
          <w:rFonts w:eastAsia="Times New Roman" w:cs="Times New Roman"/>
          <w:szCs w:val="24"/>
        </w:rPr>
        <w:t>καθαρογραφή</w:t>
      </w:r>
      <w:proofErr w:type="spellEnd"/>
      <w:r>
        <w:rPr>
          <w:rFonts w:eastAsia="Times New Roman" w:cs="Times New Roman"/>
          <w:szCs w:val="24"/>
        </w:rPr>
        <w:t xml:space="preserve"> της. Είχατε στη διάθεσή σας όλον τον χρόνο να ξεκινήσετε έναν ουσιαστικό και ειλικρινή διάλογο με την εκπαιδευτική κοινότητα και τις ομοσπονδίες, προκειμένου να καταλήξετε από κοινού σε ένα αξιοκρατικό και αδιάβλητο</w:t>
      </w:r>
      <w:r>
        <w:rPr>
          <w:rFonts w:eastAsia="Times New Roman" w:cs="Times New Roman"/>
          <w:szCs w:val="24"/>
        </w:rPr>
        <w:t xml:space="preserve"> σύστημα επιλογής των στελεχών της εκπαίδευσης.</w:t>
      </w:r>
    </w:p>
    <w:p w14:paraId="6EA2C65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Αντί για αυτό, προτιμήσατε να πιάσετε εξ </w:t>
      </w:r>
      <w:proofErr w:type="spellStart"/>
      <w:r>
        <w:rPr>
          <w:rFonts w:eastAsia="Times New Roman" w:cs="Times New Roman"/>
          <w:szCs w:val="24"/>
        </w:rPr>
        <w:t>απίνης</w:t>
      </w:r>
      <w:proofErr w:type="spellEnd"/>
      <w:r>
        <w:rPr>
          <w:rFonts w:eastAsia="Times New Roman" w:cs="Times New Roman"/>
          <w:szCs w:val="24"/>
        </w:rPr>
        <w:t xml:space="preserve"> την εκπαιδευτική κοινότητα και να φέρετε και το δεύτερο κατά σειρά νομοσχέδιο του Υπουργείου</w:t>
      </w:r>
      <w:r>
        <w:rPr>
          <w:rFonts w:eastAsia="Times New Roman" w:cs="Times New Roman"/>
          <w:szCs w:val="24"/>
        </w:rPr>
        <w:t>,</w:t>
      </w:r>
      <w:r>
        <w:rPr>
          <w:rFonts w:eastAsia="Times New Roman" w:cs="Times New Roman"/>
          <w:szCs w:val="24"/>
        </w:rPr>
        <w:t xml:space="preserve"> με τη διαδικασία του επείγοντος και χωρίς καμμία δημόσια διαβούλευ</w:t>
      </w:r>
      <w:r>
        <w:rPr>
          <w:rFonts w:eastAsia="Times New Roman" w:cs="Times New Roman"/>
          <w:szCs w:val="24"/>
        </w:rPr>
        <w:t>ση</w:t>
      </w:r>
      <w:r>
        <w:rPr>
          <w:rFonts w:eastAsia="Times New Roman" w:cs="Times New Roman"/>
          <w:szCs w:val="24"/>
        </w:rPr>
        <w:t>,</w:t>
      </w:r>
      <w:r>
        <w:rPr>
          <w:rFonts w:eastAsia="Times New Roman" w:cs="Times New Roman"/>
          <w:szCs w:val="24"/>
        </w:rPr>
        <w:t xml:space="preserve"> αλλά και με πρακτικές</w:t>
      </w:r>
      <w:r>
        <w:rPr>
          <w:rFonts w:eastAsia="Times New Roman" w:cs="Times New Roman"/>
          <w:szCs w:val="24"/>
        </w:rPr>
        <w:t>,</w:t>
      </w:r>
      <w:r>
        <w:rPr>
          <w:rFonts w:eastAsia="Times New Roman" w:cs="Times New Roman"/>
          <w:szCs w:val="24"/>
        </w:rPr>
        <w:t xml:space="preserve"> που ειλικρινά προσβάλλουν την κοινοβουλευτική διαδικασία, </w:t>
      </w:r>
      <w:proofErr w:type="spellStart"/>
      <w:r>
        <w:rPr>
          <w:rFonts w:eastAsia="Times New Roman" w:cs="Times New Roman"/>
          <w:szCs w:val="24"/>
        </w:rPr>
        <w:t>πόσω</w:t>
      </w:r>
      <w:proofErr w:type="spellEnd"/>
      <w:r>
        <w:rPr>
          <w:rFonts w:eastAsia="Times New Roman" w:cs="Times New Roman"/>
          <w:szCs w:val="24"/>
        </w:rPr>
        <w:t xml:space="preserve"> δε μάλλον όταν προέρχονται από τον Υπουργό Παιδείας της χώρας! </w:t>
      </w:r>
    </w:p>
    <w:p w14:paraId="6EA2C65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Πριν καν καταθέσετε το νομοσχέδιο στη Βουλή, ενημερώνατε τους εκπαιδευτικούς στην ιστοσελίδα του Υπουρ</w:t>
      </w:r>
      <w:r>
        <w:rPr>
          <w:rFonts w:eastAsia="Times New Roman" w:cs="Times New Roman"/>
          <w:szCs w:val="24"/>
        </w:rPr>
        <w:t xml:space="preserve">γείου για το νέο σύστημα </w:t>
      </w:r>
      <w:proofErr w:type="spellStart"/>
      <w:r>
        <w:rPr>
          <w:rFonts w:eastAsia="Times New Roman" w:cs="Times New Roman"/>
          <w:szCs w:val="24"/>
        </w:rPr>
        <w:t>μοριοδότησης</w:t>
      </w:r>
      <w:proofErr w:type="spellEnd"/>
      <w:r>
        <w:rPr>
          <w:rFonts w:eastAsia="Times New Roman" w:cs="Times New Roman"/>
          <w:szCs w:val="24"/>
        </w:rPr>
        <w:t>, καλώντας τους μάλιστα</w:t>
      </w:r>
      <w:r>
        <w:rPr>
          <w:rFonts w:eastAsia="Times New Roman" w:cs="Times New Roman"/>
          <w:szCs w:val="24"/>
        </w:rPr>
        <w:t>,</w:t>
      </w:r>
      <w:r>
        <w:rPr>
          <w:rFonts w:eastAsia="Times New Roman" w:cs="Times New Roman"/>
          <w:szCs w:val="24"/>
        </w:rPr>
        <w:t xml:space="preserve"> να συγκεντρώσουν και τα </w:t>
      </w:r>
      <w:proofErr w:type="spellStart"/>
      <w:r>
        <w:rPr>
          <w:rFonts w:eastAsia="Times New Roman" w:cs="Times New Roman"/>
          <w:szCs w:val="24"/>
        </w:rPr>
        <w:t>τεκμηριωτικά</w:t>
      </w:r>
      <w:proofErr w:type="spellEnd"/>
      <w:r>
        <w:rPr>
          <w:rFonts w:eastAsia="Times New Roman" w:cs="Times New Roman"/>
          <w:szCs w:val="24"/>
        </w:rPr>
        <w:t xml:space="preserve"> έγγραφα. Στη συνέχεια</w:t>
      </w:r>
      <w:r>
        <w:rPr>
          <w:rFonts w:eastAsia="Times New Roman" w:cs="Times New Roman"/>
          <w:szCs w:val="24"/>
        </w:rPr>
        <w:t>,</w:t>
      </w:r>
      <w:r>
        <w:rPr>
          <w:rFonts w:eastAsia="Times New Roman" w:cs="Times New Roman"/>
          <w:szCs w:val="24"/>
        </w:rPr>
        <w:t xml:space="preserve"> με νέα ανακοίνωσή σας στην ιστοσελίδα</w:t>
      </w:r>
      <w:r>
        <w:rPr>
          <w:rFonts w:eastAsia="Times New Roman" w:cs="Times New Roman"/>
          <w:szCs w:val="24"/>
        </w:rPr>
        <w:t>,</w:t>
      </w:r>
      <w:r>
        <w:rPr>
          <w:rFonts w:eastAsia="Times New Roman" w:cs="Times New Roman"/>
          <w:szCs w:val="24"/>
        </w:rPr>
        <w:t xml:space="preserve"> δηλώνατε ότι θα αποσύρετε την επίμαχη διάταξη για τις θητείες.</w:t>
      </w:r>
    </w:p>
    <w:p w14:paraId="6EA2C65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σκοπεύετε να </w:t>
      </w:r>
      <w:r>
        <w:rPr>
          <w:rFonts w:eastAsia="Times New Roman" w:cs="Times New Roman"/>
          <w:szCs w:val="24"/>
        </w:rPr>
        <w:t xml:space="preserve">υποκαταστήσετε το ελληνικό Κοινοβούλιο με τον </w:t>
      </w:r>
      <w:proofErr w:type="spellStart"/>
      <w:r>
        <w:rPr>
          <w:rFonts w:eastAsia="Times New Roman" w:cs="Times New Roman"/>
          <w:szCs w:val="24"/>
        </w:rPr>
        <w:t>ιστότοπο</w:t>
      </w:r>
      <w:proofErr w:type="spellEnd"/>
      <w:r>
        <w:rPr>
          <w:rFonts w:eastAsia="Times New Roman" w:cs="Times New Roman"/>
          <w:szCs w:val="24"/>
        </w:rPr>
        <w:t xml:space="preserve"> του Υπουργείου σας; Η παρουσία, δηλαδή, των Βουλευτών εδώ είναι για εσάς διακοσμητική;</w:t>
      </w:r>
    </w:p>
    <w:p w14:paraId="6EA2C65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Ας περάσουμε τώρα και στην ουσία του νομοσχεδίου, ενός νομοσχεδίου που μέσα σε ελάχιστες ημέρες δέχτηκε τη σκληρή </w:t>
      </w:r>
      <w:r>
        <w:rPr>
          <w:rFonts w:eastAsia="Times New Roman" w:cs="Times New Roman"/>
          <w:szCs w:val="24"/>
        </w:rPr>
        <w:t>κριτική όλης της εκπαιδευτικής κοινότητας, όπως διαπιστώσαμε άλλωστε και από τη χθεσινή ακρόαση των φορέων, καθώς περιλαμβάνει πλήθος προβληματικών ρυθμίσεων.</w:t>
      </w:r>
    </w:p>
    <w:p w14:paraId="6EA2C65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Θα εστιάσω στις κυριότερες από αυτές:</w:t>
      </w:r>
    </w:p>
    <w:p w14:paraId="6EA2C65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Πρώτον, είναι πρόχειρο και αποσπασματικό. Ρυθμίζει μόνον τη</w:t>
      </w:r>
      <w:r>
        <w:rPr>
          <w:rFonts w:eastAsia="Times New Roman" w:cs="Times New Roman"/>
          <w:szCs w:val="24"/>
        </w:rPr>
        <w:t>ν επιλογή των διευθυντών των σχολικών μονάδων και δεν περιλαμβάνει καμμία άλλη ρύθμιση για τα υπόλοιπα στελέχη της διοίκησης, τους σχολικούς συμβούλους, τους διευθυντές εκπαίδευσης, τους περιφερειακούς διευθυντές.</w:t>
      </w:r>
    </w:p>
    <w:p w14:paraId="6EA2C65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Δεν γνωρίζετε, κύριε Υπουργέ, ότι οι αποφά</w:t>
      </w:r>
      <w:r>
        <w:rPr>
          <w:rFonts w:eastAsia="Times New Roman" w:cs="Times New Roman"/>
          <w:szCs w:val="24"/>
        </w:rPr>
        <w:t xml:space="preserve">σεις των διευθυντών εκπαίδευσης είναι και αυτές εν δυνάμει </w:t>
      </w:r>
      <w:proofErr w:type="spellStart"/>
      <w:r>
        <w:rPr>
          <w:rFonts w:eastAsia="Times New Roman" w:cs="Times New Roman"/>
          <w:szCs w:val="24"/>
        </w:rPr>
        <w:t>προσβλητέες</w:t>
      </w:r>
      <w:proofErr w:type="spellEnd"/>
      <w:r>
        <w:rPr>
          <w:rFonts w:eastAsia="Times New Roman" w:cs="Times New Roman"/>
          <w:szCs w:val="24"/>
        </w:rPr>
        <w:t>; Δεν γνωρίζετε το πρόβλημα των δεκάδων θέσεων σχολικών συμβούλων</w:t>
      </w:r>
      <w:r>
        <w:rPr>
          <w:rFonts w:eastAsia="Times New Roman" w:cs="Times New Roman"/>
          <w:szCs w:val="24"/>
        </w:rPr>
        <w:t>,</w:t>
      </w:r>
      <w:r>
        <w:rPr>
          <w:rFonts w:eastAsia="Times New Roman" w:cs="Times New Roman"/>
          <w:szCs w:val="24"/>
        </w:rPr>
        <w:t xml:space="preserve"> οι οποίες παραμένουν κενές</w:t>
      </w:r>
      <w:r>
        <w:rPr>
          <w:rFonts w:eastAsia="Times New Roman" w:cs="Times New Roman"/>
          <w:szCs w:val="24"/>
        </w:rPr>
        <w:t>,</w:t>
      </w:r>
      <w:r>
        <w:rPr>
          <w:rFonts w:eastAsia="Times New Roman" w:cs="Times New Roman"/>
          <w:szCs w:val="24"/>
        </w:rPr>
        <w:t xml:space="preserve"> εξαιτίας συνταξιοδοτήσεων και επαναλαμβανόμενων παρατάσεων που δίνετε; Ποια σκοπιμότητα εξυ</w:t>
      </w:r>
      <w:r>
        <w:rPr>
          <w:rFonts w:eastAsia="Times New Roman" w:cs="Times New Roman"/>
          <w:szCs w:val="24"/>
        </w:rPr>
        <w:t>πηρετεί η αποσπασματική αυτή νομοθέτηση και επιλογή;</w:t>
      </w:r>
    </w:p>
    <w:p w14:paraId="6EA2C65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Δεύτερον, εισάγει ένα ελεγχόμενο και διαβλητό σύστημα επιλογής διευθυντών, το οποίο αποσκοπεί στο να επιλεχθούν κυρίως κάποιοι δικοί σας άνθρωποι. Λίγοι σ</w:t>
      </w:r>
      <w:r>
        <w:rPr>
          <w:rFonts w:eastAsia="Times New Roman" w:cs="Times New Roman"/>
          <w:szCs w:val="24"/>
        </w:rPr>
        <w:t>ά</w:t>
      </w:r>
      <w:r>
        <w:rPr>
          <w:rFonts w:eastAsia="Times New Roman" w:cs="Times New Roman"/>
          <w:szCs w:val="24"/>
        </w:rPr>
        <w:t>ς έχουν απομείνει</w:t>
      </w:r>
      <w:r>
        <w:rPr>
          <w:rFonts w:eastAsia="Times New Roman" w:cs="Times New Roman"/>
          <w:szCs w:val="24"/>
        </w:rPr>
        <w:t>,</w:t>
      </w:r>
      <w:r>
        <w:rPr>
          <w:rFonts w:eastAsia="Times New Roman" w:cs="Times New Roman"/>
          <w:szCs w:val="24"/>
        </w:rPr>
        <w:t xml:space="preserve"> άλλωστε.</w:t>
      </w:r>
    </w:p>
    <w:p w14:paraId="6EA2C65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Για ποια αξιοκρατία </w:t>
      </w:r>
      <w:r>
        <w:rPr>
          <w:rFonts w:eastAsia="Times New Roman" w:cs="Times New Roman"/>
          <w:szCs w:val="24"/>
        </w:rPr>
        <w:t>μιλάτε, κύριε Υπουργέ, όταν, πριν καν ψηφίσετε τον νόμο, έχετε φροντίσει να προετοιμάσετε τα διευρυμένα συμβούλια συνεντεύξεων</w:t>
      </w:r>
      <w:r>
        <w:rPr>
          <w:rFonts w:eastAsia="Times New Roman" w:cs="Times New Roman"/>
          <w:szCs w:val="24"/>
        </w:rPr>
        <w:t>,</w:t>
      </w:r>
      <w:r>
        <w:rPr>
          <w:rFonts w:eastAsia="Times New Roman" w:cs="Times New Roman"/>
          <w:szCs w:val="24"/>
        </w:rPr>
        <w:t xml:space="preserve"> με βάση τις προτάσεις που έκαναν οι διορισμένοι δικοί σας περιφερειακοί διευθυντές και με μοναδικό –λέτε- φανερό κριτήριο τη δεκ</w:t>
      </w:r>
      <w:r>
        <w:rPr>
          <w:rFonts w:eastAsia="Times New Roman" w:cs="Times New Roman"/>
          <w:szCs w:val="24"/>
        </w:rPr>
        <w:t>απενταετία;</w:t>
      </w:r>
    </w:p>
    <w:p w14:paraId="6EA2C65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Ποια είναι η αξιοπιστία της συνέντευξης και των συμβουλίων επιλογής, όταν η πλειοψηφία των μελών τους επιλέγεται από τους περιφερειακούς διευθυντές, χωρίς κάποιο αξιοκρατικό ή έστω αντικειμενικό κριτήριο επιλογής και χωρίς καν να υπάρχει η αίτη</w:t>
      </w:r>
      <w:r>
        <w:rPr>
          <w:rFonts w:eastAsia="Times New Roman" w:cs="Times New Roman"/>
          <w:szCs w:val="24"/>
        </w:rPr>
        <w:t>ση εκδήλωσης ενδιαφέροντος;</w:t>
      </w:r>
    </w:p>
    <w:p w14:paraId="6EA2C65D" w14:textId="77777777" w:rsidR="00E41DDC" w:rsidRDefault="007120B1">
      <w:pPr>
        <w:spacing w:after="0" w:line="600" w:lineRule="auto"/>
        <w:ind w:firstLine="720"/>
        <w:jc w:val="both"/>
        <w:rPr>
          <w:rFonts w:eastAsia="Times New Roman"/>
          <w:szCs w:val="24"/>
        </w:rPr>
      </w:pPr>
      <w:r>
        <w:rPr>
          <w:rFonts w:eastAsia="Times New Roman"/>
          <w:szCs w:val="24"/>
        </w:rPr>
        <w:t>Τρίτον, επιμένετε στην ιδεοληπτική σας έκφραση γνώμης για τους υποψηφίους διευθυντές από τον σύλλογο διδασκόντων και μάλιστα</w:t>
      </w:r>
      <w:r>
        <w:rPr>
          <w:rFonts w:eastAsia="Times New Roman"/>
          <w:szCs w:val="24"/>
        </w:rPr>
        <w:t>,</w:t>
      </w:r>
      <w:r>
        <w:rPr>
          <w:rFonts w:eastAsia="Times New Roman"/>
          <w:szCs w:val="24"/>
        </w:rPr>
        <w:t xml:space="preserve"> των μόνιμων, όχι των αναπληρωτών. Μόνο οι μόνιμοι εκπαιδευτικοί μπορούν να εκφράσουν άποψη.</w:t>
      </w:r>
    </w:p>
    <w:p w14:paraId="6EA2C65E" w14:textId="77777777" w:rsidR="00E41DDC" w:rsidRDefault="007120B1">
      <w:pPr>
        <w:spacing w:after="0" w:line="600" w:lineRule="auto"/>
        <w:ind w:firstLine="720"/>
        <w:jc w:val="both"/>
        <w:rPr>
          <w:rFonts w:eastAsia="Times New Roman"/>
          <w:szCs w:val="24"/>
        </w:rPr>
      </w:pPr>
      <w:r>
        <w:rPr>
          <w:rFonts w:eastAsia="Times New Roman"/>
          <w:szCs w:val="24"/>
        </w:rPr>
        <w:t>Κύριε Υπου</w:t>
      </w:r>
      <w:r>
        <w:rPr>
          <w:rFonts w:eastAsia="Times New Roman"/>
          <w:szCs w:val="24"/>
        </w:rPr>
        <w:t>ργέ, φαίνεται ότι</w:t>
      </w:r>
      <w:r>
        <w:rPr>
          <w:rFonts w:eastAsia="Times New Roman"/>
          <w:szCs w:val="24"/>
        </w:rPr>
        <w:t>,</w:t>
      </w:r>
      <w:r>
        <w:rPr>
          <w:rFonts w:eastAsia="Times New Roman"/>
          <w:szCs w:val="24"/>
        </w:rPr>
        <w:t xml:space="preserve"> προκειμένου να ικανοποιήσετε το κομματικό σας ακροατήριο, ιδίως μετά το φιάσκο του </w:t>
      </w:r>
      <w:proofErr w:type="spellStart"/>
      <w:r>
        <w:rPr>
          <w:rFonts w:eastAsia="Times New Roman"/>
          <w:szCs w:val="24"/>
        </w:rPr>
        <w:t>ΣτΕ</w:t>
      </w:r>
      <w:proofErr w:type="spellEnd"/>
      <w:r>
        <w:rPr>
          <w:rFonts w:eastAsia="Times New Roman"/>
          <w:szCs w:val="24"/>
        </w:rPr>
        <w:t>, αδιαφορείτε πλήρως</w:t>
      </w:r>
      <w:r>
        <w:rPr>
          <w:rFonts w:eastAsia="Times New Roman"/>
          <w:szCs w:val="24"/>
        </w:rPr>
        <w:t>,</w:t>
      </w:r>
      <w:r>
        <w:rPr>
          <w:rFonts w:eastAsia="Times New Roman"/>
          <w:szCs w:val="24"/>
        </w:rPr>
        <w:t xml:space="preserve"> τόσο για το συγκρουσιακό κλίμα που θα δημιουργηθεί εντός των συλλόγων, όσο και για τα πρακτικά προβλήματα που θα προκύψουν σε μον</w:t>
      </w:r>
      <w:r>
        <w:rPr>
          <w:rFonts w:eastAsia="Times New Roman"/>
          <w:szCs w:val="24"/>
        </w:rPr>
        <w:t xml:space="preserve">οθέσια σχολεία ή στις περιπτώσεις που εκπαιδευτικοί διδάσκουν σε τρία ή τέσσερα σχολεία. </w:t>
      </w:r>
    </w:p>
    <w:p w14:paraId="6EA2C65F" w14:textId="77777777" w:rsidR="00E41DDC" w:rsidRDefault="007120B1">
      <w:pPr>
        <w:spacing w:after="0" w:line="600" w:lineRule="auto"/>
        <w:ind w:firstLine="720"/>
        <w:jc w:val="both"/>
        <w:rPr>
          <w:rFonts w:eastAsia="Times New Roman"/>
          <w:szCs w:val="24"/>
        </w:rPr>
      </w:pPr>
      <w:r>
        <w:rPr>
          <w:rFonts w:eastAsia="Times New Roman"/>
          <w:szCs w:val="24"/>
        </w:rPr>
        <w:t xml:space="preserve">Τι να κάνει, όμως, σήμερα ο σημερινός Υπουργός κ. </w:t>
      </w:r>
      <w:proofErr w:type="spellStart"/>
      <w:r>
        <w:rPr>
          <w:rFonts w:eastAsia="Times New Roman"/>
          <w:szCs w:val="24"/>
        </w:rPr>
        <w:t>Μπαξεβανάκης</w:t>
      </w:r>
      <w:proofErr w:type="spellEnd"/>
      <w:r>
        <w:rPr>
          <w:rFonts w:eastAsia="Times New Roman"/>
          <w:szCs w:val="24"/>
        </w:rPr>
        <w:t xml:space="preserve">, που πριν από δύο χρόνια έσκιζε τα ιμάτιά του, ως εισηγητής ο </w:t>
      </w:r>
      <w:r>
        <w:rPr>
          <w:rFonts w:eastAsia="Times New Roman"/>
          <w:szCs w:val="24"/>
        </w:rPr>
        <w:t>ίδιος,</w:t>
      </w:r>
      <w:r>
        <w:rPr>
          <w:rFonts w:eastAsia="Times New Roman"/>
          <w:szCs w:val="24"/>
        </w:rPr>
        <w:t xml:space="preserve"> υπερασπιζόμενος αυτή τη διάταξη στ</w:t>
      </w:r>
      <w:r>
        <w:rPr>
          <w:rFonts w:eastAsia="Times New Roman"/>
          <w:szCs w:val="24"/>
        </w:rPr>
        <w:t xml:space="preserve">ον νόμο Μπαλτά-Κουράκη; Τι θα πει τώρα; Θα έρθει να υπερασπιστεί το αντίθετο; Μεγάλη </w:t>
      </w:r>
      <w:proofErr w:type="spellStart"/>
      <w:r>
        <w:rPr>
          <w:rFonts w:eastAsia="Times New Roman"/>
          <w:szCs w:val="24"/>
        </w:rPr>
        <w:t>κωλοτούμπα</w:t>
      </w:r>
      <w:proofErr w:type="spellEnd"/>
      <w:r>
        <w:rPr>
          <w:rFonts w:eastAsia="Times New Roman"/>
          <w:szCs w:val="24"/>
        </w:rPr>
        <w:t>, ρε παιδιά!</w:t>
      </w:r>
    </w:p>
    <w:p w14:paraId="6EA2C660" w14:textId="77777777" w:rsidR="00E41DDC" w:rsidRDefault="007120B1">
      <w:pPr>
        <w:spacing w:after="0" w:line="600" w:lineRule="auto"/>
        <w:ind w:firstLine="720"/>
        <w:jc w:val="both"/>
        <w:rPr>
          <w:rFonts w:eastAsia="Times New Roman"/>
          <w:szCs w:val="24"/>
        </w:rPr>
      </w:pPr>
      <w:r>
        <w:rPr>
          <w:rFonts w:eastAsia="Times New Roman"/>
          <w:szCs w:val="24"/>
        </w:rPr>
        <w:t>Τέταρτον, κατά παράβαση κάθε λογικής</w:t>
      </w:r>
      <w:r>
        <w:rPr>
          <w:rFonts w:eastAsia="Times New Roman"/>
          <w:szCs w:val="24"/>
        </w:rPr>
        <w:t xml:space="preserve"> -</w:t>
      </w:r>
      <w:r>
        <w:rPr>
          <w:rFonts w:eastAsia="Times New Roman"/>
          <w:szCs w:val="24"/>
        </w:rPr>
        <w:t xml:space="preserve">αν και τώρα κάνετε μια </w:t>
      </w:r>
      <w:proofErr w:type="spellStart"/>
      <w:r>
        <w:rPr>
          <w:rFonts w:eastAsia="Times New Roman"/>
          <w:szCs w:val="24"/>
        </w:rPr>
        <w:t>ψιλοδιόρθωση</w:t>
      </w:r>
      <w:proofErr w:type="spellEnd"/>
      <w:r>
        <w:rPr>
          <w:rFonts w:eastAsia="Times New Roman"/>
          <w:szCs w:val="24"/>
        </w:rPr>
        <w:t>-</w:t>
      </w:r>
      <w:r>
        <w:rPr>
          <w:rFonts w:eastAsia="Times New Roman"/>
          <w:szCs w:val="24"/>
        </w:rPr>
        <w:t xml:space="preserve"> δεν αναγνωρίζατε μέχρι πρότινος -δεν είδα τις νομοτεχνικές, κύριε Υπουργέ</w:t>
      </w:r>
      <w:r>
        <w:rPr>
          <w:rFonts w:eastAsia="Times New Roman"/>
          <w:szCs w:val="24"/>
        </w:rPr>
        <w:t xml:space="preserve">, για να τις εξετάσω, αφού ήρθαν πριν από λίγο- ως διδακτική υπηρεσία την άσκηση καθηκόντων μιας μεγάλης κατηγορίας εκπαιδευτικών -τα είπαμε και στις </w:t>
      </w:r>
      <w:r>
        <w:rPr>
          <w:rFonts w:eastAsia="Times New Roman"/>
          <w:szCs w:val="24"/>
        </w:rPr>
        <w:t>επιτροπές</w:t>
      </w:r>
      <w:r>
        <w:rPr>
          <w:rFonts w:eastAsia="Times New Roman"/>
          <w:szCs w:val="24"/>
        </w:rPr>
        <w:t xml:space="preserve">- κάτι το οποίο νομίζω ότι γίνεται </w:t>
      </w:r>
      <w:proofErr w:type="spellStart"/>
      <w:r>
        <w:rPr>
          <w:rFonts w:eastAsia="Times New Roman"/>
          <w:szCs w:val="24"/>
        </w:rPr>
        <w:t>τιμωρητικά</w:t>
      </w:r>
      <w:proofErr w:type="spellEnd"/>
      <w:r>
        <w:rPr>
          <w:rFonts w:eastAsia="Times New Roman"/>
          <w:szCs w:val="24"/>
        </w:rPr>
        <w:t>, σχολικών συμβούλων, υπευθύνων περιβαλλοντικής εκπα</w:t>
      </w:r>
      <w:r>
        <w:rPr>
          <w:rFonts w:eastAsia="Times New Roman"/>
          <w:szCs w:val="24"/>
        </w:rPr>
        <w:t>ίδευσης, αγωγής υγείας, πολιτιστικών θεμάτων, ΓΡΑΣΕΠ, ΓΡΑΣΥ, όλα τα προηγούμενα, και, απ’ ό,τι είδα, τους αναγνωρίζετε μόνο δύο μόρια. Θέλω να δω, όμως, πρώτα τις νομοτεχνικές για να είμαι σίγουρη για το συγκεκριμένο ζήτημα.</w:t>
      </w:r>
    </w:p>
    <w:p w14:paraId="6EA2C661" w14:textId="77777777" w:rsidR="00E41DDC" w:rsidRDefault="007120B1">
      <w:pPr>
        <w:spacing w:after="0" w:line="600" w:lineRule="auto"/>
        <w:ind w:firstLine="720"/>
        <w:jc w:val="both"/>
        <w:rPr>
          <w:rFonts w:eastAsia="Times New Roman"/>
          <w:szCs w:val="24"/>
        </w:rPr>
      </w:pPr>
      <w:r>
        <w:rPr>
          <w:rFonts w:eastAsia="Times New Roman" w:cs="Times New Roman"/>
          <w:szCs w:val="24"/>
        </w:rPr>
        <w:t>(Στο σημείο αυτό κτυπάει το κου</w:t>
      </w:r>
      <w:r>
        <w:rPr>
          <w:rFonts w:eastAsia="Times New Roman" w:cs="Times New Roman"/>
          <w:szCs w:val="24"/>
        </w:rPr>
        <w:t>δούνι λήξεως του χρόνου ομιλίας της κυρίας Βουλευτού)</w:t>
      </w:r>
    </w:p>
    <w:p w14:paraId="6EA2C662" w14:textId="77777777" w:rsidR="00E41DDC" w:rsidRDefault="007120B1">
      <w:pPr>
        <w:spacing w:after="0" w:line="600" w:lineRule="auto"/>
        <w:ind w:firstLine="720"/>
        <w:jc w:val="both"/>
        <w:rPr>
          <w:rFonts w:eastAsia="Times New Roman"/>
          <w:szCs w:val="24"/>
        </w:rPr>
      </w:pPr>
      <w:r>
        <w:rPr>
          <w:rFonts w:eastAsia="Times New Roman"/>
          <w:szCs w:val="24"/>
        </w:rPr>
        <w:t>Θα ήθελα να μου δώσετε ένα λεπτό, δεν είναι νομίζω πολλοί οι ομιλητές ακόμα, κύριε Πρόεδρε.</w:t>
      </w:r>
    </w:p>
    <w:p w14:paraId="6EA2C663" w14:textId="77777777" w:rsidR="00E41DDC" w:rsidRDefault="007120B1">
      <w:pPr>
        <w:spacing w:after="0" w:line="600" w:lineRule="auto"/>
        <w:ind w:firstLine="720"/>
        <w:jc w:val="both"/>
        <w:rPr>
          <w:rFonts w:eastAsia="Times New Roman"/>
          <w:b/>
          <w:szCs w:val="24"/>
        </w:rPr>
      </w:pPr>
      <w:r>
        <w:rPr>
          <w:rFonts w:eastAsia="Times New Roman"/>
          <w:b/>
          <w:szCs w:val="24"/>
        </w:rPr>
        <w:t>ΠΡΟΕΔΡΕΥΩΝ (Αναστάσιος Κουράκης):</w:t>
      </w:r>
      <w:r>
        <w:rPr>
          <w:rFonts w:eastAsia="Times New Roman"/>
          <w:szCs w:val="24"/>
        </w:rPr>
        <w:t xml:space="preserve"> Πολλοί είναι, αλλά θα σας δώσω.</w:t>
      </w:r>
    </w:p>
    <w:p w14:paraId="6EA2C664" w14:textId="77777777" w:rsidR="00E41DDC" w:rsidRDefault="007120B1">
      <w:pPr>
        <w:spacing w:after="0" w:line="600" w:lineRule="auto"/>
        <w:ind w:firstLine="720"/>
        <w:jc w:val="both"/>
        <w:rPr>
          <w:rFonts w:eastAsia="Times New Roman"/>
          <w:szCs w:val="24"/>
        </w:rPr>
      </w:pPr>
      <w:r>
        <w:rPr>
          <w:rFonts w:eastAsia="Times New Roman"/>
          <w:b/>
          <w:szCs w:val="24"/>
        </w:rPr>
        <w:t xml:space="preserve">ΜΑΡΙΑ ΑΝΤΩΝΙΟΥ: </w:t>
      </w:r>
      <w:r>
        <w:rPr>
          <w:rFonts w:eastAsia="Times New Roman"/>
          <w:szCs w:val="24"/>
        </w:rPr>
        <w:t xml:space="preserve">Παίρνω τον χρόνο του κ. </w:t>
      </w:r>
      <w:proofErr w:type="spellStart"/>
      <w:r>
        <w:rPr>
          <w:rFonts w:eastAsia="Times New Roman"/>
          <w:szCs w:val="24"/>
        </w:rPr>
        <w:t>Αυγε</w:t>
      </w:r>
      <w:r>
        <w:rPr>
          <w:rFonts w:eastAsia="Times New Roman"/>
          <w:szCs w:val="24"/>
        </w:rPr>
        <w:t>νάκη</w:t>
      </w:r>
      <w:proofErr w:type="spellEnd"/>
      <w:r>
        <w:rPr>
          <w:rFonts w:eastAsia="Times New Roman"/>
          <w:szCs w:val="24"/>
        </w:rPr>
        <w:t>.</w:t>
      </w:r>
    </w:p>
    <w:p w14:paraId="6EA2C665" w14:textId="77777777" w:rsidR="00E41DDC" w:rsidRDefault="007120B1">
      <w:pPr>
        <w:spacing w:after="0" w:line="600" w:lineRule="auto"/>
        <w:ind w:firstLine="720"/>
        <w:jc w:val="both"/>
        <w:rPr>
          <w:rFonts w:eastAsia="Times New Roman"/>
          <w:b/>
          <w:szCs w:val="24"/>
        </w:rPr>
      </w:pPr>
      <w:r>
        <w:rPr>
          <w:rFonts w:eastAsia="Times New Roman"/>
          <w:b/>
          <w:szCs w:val="24"/>
        </w:rPr>
        <w:t>ΠΡΟΕΔΡΕΥΩΝ (Αναστάσιος Κουράκης):</w:t>
      </w:r>
      <w:r>
        <w:rPr>
          <w:rFonts w:eastAsia="Times New Roman"/>
          <w:szCs w:val="24"/>
        </w:rPr>
        <w:t xml:space="preserve"> Όχι, δεν γίνεται συμψηφισμός.</w:t>
      </w:r>
    </w:p>
    <w:p w14:paraId="6EA2C666" w14:textId="77777777" w:rsidR="00E41DDC" w:rsidRDefault="007120B1">
      <w:pPr>
        <w:spacing w:after="0" w:line="600" w:lineRule="auto"/>
        <w:ind w:firstLine="720"/>
        <w:jc w:val="both"/>
        <w:rPr>
          <w:rFonts w:eastAsia="Times New Roman"/>
          <w:szCs w:val="24"/>
        </w:rPr>
      </w:pPr>
      <w:r>
        <w:rPr>
          <w:rFonts w:eastAsia="Times New Roman"/>
          <w:szCs w:val="24"/>
        </w:rPr>
        <w:t xml:space="preserve">Πρώτον, ο κ. </w:t>
      </w:r>
      <w:proofErr w:type="spellStart"/>
      <w:r>
        <w:rPr>
          <w:rFonts w:eastAsia="Times New Roman"/>
          <w:szCs w:val="24"/>
        </w:rPr>
        <w:t>Αυγενάκης</w:t>
      </w:r>
      <w:proofErr w:type="spellEnd"/>
      <w:r>
        <w:rPr>
          <w:rFonts w:eastAsia="Times New Roman"/>
          <w:szCs w:val="24"/>
        </w:rPr>
        <w:t xml:space="preserve"> θα μιλήσει αργότερα.</w:t>
      </w:r>
    </w:p>
    <w:p w14:paraId="6EA2C667" w14:textId="77777777" w:rsidR="00E41DDC" w:rsidRDefault="007120B1">
      <w:pPr>
        <w:spacing w:after="0" w:line="600" w:lineRule="auto"/>
        <w:ind w:firstLine="720"/>
        <w:jc w:val="both"/>
        <w:rPr>
          <w:rFonts w:eastAsia="Times New Roman"/>
          <w:szCs w:val="24"/>
        </w:rPr>
      </w:pPr>
      <w:r>
        <w:rPr>
          <w:rFonts w:eastAsia="Times New Roman"/>
          <w:b/>
          <w:szCs w:val="24"/>
        </w:rPr>
        <w:t xml:space="preserve">ΜΑΡΙΑ ΑΝΤΩΝΙΟΥ: </w:t>
      </w:r>
      <w:proofErr w:type="spellStart"/>
      <w:r>
        <w:rPr>
          <w:rFonts w:eastAsia="Times New Roman"/>
          <w:szCs w:val="24"/>
        </w:rPr>
        <w:t>Πέμπτον</w:t>
      </w:r>
      <w:proofErr w:type="spellEnd"/>
      <w:r>
        <w:rPr>
          <w:rFonts w:eastAsia="Times New Roman"/>
          <w:szCs w:val="24"/>
        </w:rPr>
        <w:t xml:space="preserve">, μέσα από μια σειρά διατάξεων μειώνει τη βαρύτητα των επιστημονικών προσόντων, αγνοεί </w:t>
      </w:r>
      <w:r>
        <w:rPr>
          <w:rFonts w:eastAsia="Times New Roman"/>
          <w:szCs w:val="24"/>
        </w:rPr>
        <w:t xml:space="preserve">ικανότητες </w:t>
      </w:r>
      <w:r>
        <w:rPr>
          <w:rFonts w:eastAsia="Times New Roman"/>
          <w:szCs w:val="24"/>
        </w:rPr>
        <w:t xml:space="preserve">σημαντικές, </w:t>
      </w:r>
      <w:r>
        <w:rPr>
          <w:rFonts w:eastAsia="Times New Roman"/>
          <w:szCs w:val="24"/>
        </w:rPr>
        <w:t>απαραίτητες για τον διευθυντή -το είπε και ο Πρόεδρος μας, η γνώση πληροφορικής το 2017 νομίζω ότι είναι απαραίτητο προσόν- και προτάσσει την αρχαιότητα και μάλιστα</w:t>
      </w:r>
      <w:r>
        <w:rPr>
          <w:rFonts w:eastAsia="Times New Roman"/>
          <w:szCs w:val="24"/>
        </w:rPr>
        <w:t>,</w:t>
      </w:r>
      <w:r>
        <w:rPr>
          <w:rFonts w:eastAsia="Times New Roman"/>
          <w:szCs w:val="24"/>
        </w:rPr>
        <w:t xml:space="preserve"> τη μη αξιολογημένη</w:t>
      </w:r>
      <w:r>
        <w:rPr>
          <w:rFonts w:eastAsia="Times New Roman"/>
          <w:szCs w:val="24"/>
        </w:rPr>
        <w:t>,</w:t>
      </w:r>
      <w:r>
        <w:rPr>
          <w:rFonts w:eastAsia="Times New Roman"/>
          <w:szCs w:val="24"/>
        </w:rPr>
        <w:t xml:space="preserve"> ως ισχυρότερη της επιστημονικής κατάρτισης και των τυπικών προσόντων.</w:t>
      </w:r>
    </w:p>
    <w:p w14:paraId="6EA2C668" w14:textId="77777777" w:rsidR="00E41DDC" w:rsidRDefault="007120B1">
      <w:pPr>
        <w:spacing w:after="0" w:line="600" w:lineRule="auto"/>
        <w:ind w:firstLine="720"/>
        <w:jc w:val="both"/>
        <w:rPr>
          <w:rFonts w:eastAsia="Times New Roman"/>
          <w:szCs w:val="24"/>
        </w:rPr>
      </w:pPr>
      <w:r>
        <w:rPr>
          <w:rFonts w:eastAsia="Times New Roman"/>
          <w:szCs w:val="24"/>
        </w:rPr>
        <w:t>Για εσάς, κύριε Υπουργέ, μετράει μόνο η εμπειρία και μάλιστα</w:t>
      </w:r>
      <w:r>
        <w:rPr>
          <w:rFonts w:eastAsia="Times New Roman"/>
          <w:szCs w:val="24"/>
        </w:rPr>
        <w:t>,</w:t>
      </w:r>
      <w:r>
        <w:rPr>
          <w:rFonts w:eastAsia="Times New Roman"/>
          <w:szCs w:val="24"/>
        </w:rPr>
        <w:t xml:space="preserve"> αυτή που δεν έχει αξιολογηθεί. Κουβέντα στο νομοσχέδιο για την αξιολόγηση του εκπαιδευτικού έργου. Γνωστή η αποστροφή σας προς την αξιολόγηση, την αξιοσύνη και την αριστεία. Αναρωτιέμαι τι θα πε</w:t>
      </w:r>
      <w:r>
        <w:rPr>
          <w:rFonts w:eastAsia="Times New Roman"/>
          <w:szCs w:val="24"/>
        </w:rPr>
        <w:t>ίτε στους νεότερους εκπαιδευτικούς</w:t>
      </w:r>
      <w:r>
        <w:rPr>
          <w:rFonts w:eastAsia="Times New Roman"/>
          <w:szCs w:val="24"/>
        </w:rPr>
        <w:t>,</w:t>
      </w:r>
      <w:r>
        <w:rPr>
          <w:rFonts w:eastAsia="Times New Roman"/>
          <w:szCs w:val="24"/>
        </w:rPr>
        <w:t xml:space="preserve"> που έχουν αυξημένα τυπικά προσόντα και πιθανόν να θέλουν να διεκδικήσουν τη θέση;</w:t>
      </w:r>
    </w:p>
    <w:p w14:paraId="6EA2C669" w14:textId="77777777" w:rsidR="00E41DDC" w:rsidRDefault="007120B1">
      <w:pPr>
        <w:spacing w:after="0" w:line="600" w:lineRule="auto"/>
        <w:ind w:firstLine="720"/>
        <w:jc w:val="both"/>
        <w:rPr>
          <w:rFonts w:eastAsia="Times New Roman"/>
          <w:szCs w:val="24"/>
        </w:rPr>
      </w:pPr>
      <w:r>
        <w:rPr>
          <w:rFonts w:eastAsia="Times New Roman"/>
          <w:szCs w:val="24"/>
        </w:rPr>
        <w:t>Κλείνοντας, λοιπόν, κύριε Υπουργέ, διαπιστώνουμε</w:t>
      </w:r>
      <w:r>
        <w:rPr>
          <w:rFonts w:eastAsia="Times New Roman"/>
          <w:szCs w:val="24"/>
        </w:rPr>
        <w:t>,</w:t>
      </w:r>
      <w:r>
        <w:rPr>
          <w:rFonts w:eastAsia="Times New Roman"/>
          <w:szCs w:val="24"/>
        </w:rPr>
        <w:t xml:space="preserve"> για ακόμα μια φορά ότι και σε αυτό το νομοσχέδιο είμαστε στο ίδιο έργο θεατές. Όπως έκαν</w:t>
      </w:r>
      <w:r>
        <w:rPr>
          <w:rFonts w:eastAsia="Times New Roman"/>
          <w:szCs w:val="24"/>
        </w:rPr>
        <w:t>αν και οι προκάτοχοί σας, έτσι και εσείς σήμερα βάζετε την κομματική σας σκοπιμότητα πάνω από το συμφέρον της δημόσιας εκπαίδευσης. Εισάγετε ένα διαβλητό και αναξιοκρατικό σύστημα επιλογής διευθυντών</w:t>
      </w:r>
      <w:r>
        <w:rPr>
          <w:rFonts w:eastAsia="Times New Roman"/>
          <w:szCs w:val="24"/>
        </w:rPr>
        <w:t>,</w:t>
      </w:r>
      <w:r>
        <w:rPr>
          <w:rFonts w:eastAsia="Times New Roman"/>
          <w:szCs w:val="24"/>
        </w:rPr>
        <w:t xml:space="preserve"> για να προσπαθήσετε να προκρίνετε λίγο τους </w:t>
      </w:r>
      <w:r>
        <w:rPr>
          <w:rFonts w:eastAsia="Times New Roman"/>
          <w:szCs w:val="24"/>
        </w:rPr>
        <w:t>«</w:t>
      </w:r>
      <w:r>
        <w:rPr>
          <w:rFonts w:eastAsia="Times New Roman"/>
          <w:szCs w:val="24"/>
        </w:rPr>
        <w:t>ημετέρους</w:t>
      </w:r>
      <w:r>
        <w:rPr>
          <w:rFonts w:eastAsia="Times New Roman"/>
          <w:szCs w:val="24"/>
        </w:rPr>
        <w:t>»</w:t>
      </w:r>
      <w:r>
        <w:rPr>
          <w:rFonts w:eastAsia="Times New Roman"/>
          <w:szCs w:val="24"/>
        </w:rPr>
        <w:t>, ένα σύστημα</w:t>
      </w:r>
      <w:r>
        <w:rPr>
          <w:rFonts w:eastAsia="Times New Roman"/>
          <w:szCs w:val="24"/>
        </w:rPr>
        <w:t>,</w:t>
      </w:r>
      <w:r>
        <w:rPr>
          <w:rFonts w:eastAsia="Times New Roman"/>
          <w:szCs w:val="24"/>
        </w:rPr>
        <w:t xml:space="preserve"> το οποίο ήδη έχει καταδικαστεί στη συνείδηση όλων των εκπαιδευτικών και το κάνετε με τη διαδικασία του επείγοντος</w:t>
      </w:r>
      <w:r>
        <w:rPr>
          <w:rFonts w:eastAsia="Times New Roman"/>
          <w:szCs w:val="24"/>
        </w:rPr>
        <w:t>,</w:t>
      </w:r>
      <w:r>
        <w:rPr>
          <w:rFonts w:eastAsia="Times New Roman"/>
          <w:szCs w:val="24"/>
        </w:rPr>
        <w:t xml:space="preserve"> για να αλλάξετε και λίγο την ατζέντα της συζήτησης και να στρέψετε την προσοχή της εκπαιδευτικής κοινότητας, αλλά και ολόκληρη</w:t>
      </w:r>
      <w:r>
        <w:rPr>
          <w:rFonts w:eastAsia="Times New Roman"/>
          <w:szCs w:val="24"/>
        </w:rPr>
        <w:t>ς της κοινωνίας</w:t>
      </w:r>
      <w:r>
        <w:rPr>
          <w:rFonts w:eastAsia="Times New Roman"/>
          <w:szCs w:val="24"/>
        </w:rPr>
        <w:t>,</w:t>
      </w:r>
      <w:r>
        <w:rPr>
          <w:rFonts w:eastAsia="Times New Roman"/>
          <w:szCs w:val="24"/>
        </w:rPr>
        <w:t xml:space="preserve"> από το τέταρτο μνημόνιο και τα πέντε δισεκατομμύρια μέτρα</w:t>
      </w:r>
      <w:r>
        <w:rPr>
          <w:rFonts w:eastAsia="Times New Roman"/>
          <w:szCs w:val="24"/>
        </w:rPr>
        <w:t>,</w:t>
      </w:r>
      <w:r>
        <w:rPr>
          <w:rFonts w:eastAsia="Times New Roman"/>
          <w:szCs w:val="24"/>
        </w:rPr>
        <w:t xml:space="preserve"> που ψηφίσατε πριν λίγες μέρες και από τα κρίσιμα μεγάλα προβλήματα</w:t>
      </w:r>
      <w:r>
        <w:rPr>
          <w:rFonts w:eastAsia="Times New Roman"/>
          <w:szCs w:val="24"/>
        </w:rPr>
        <w:t>,</w:t>
      </w:r>
      <w:r>
        <w:rPr>
          <w:rFonts w:eastAsia="Times New Roman"/>
          <w:szCs w:val="24"/>
        </w:rPr>
        <w:t xml:space="preserve"> που βιώνει η ελληνική κοινωνία.</w:t>
      </w:r>
    </w:p>
    <w:p w14:paraId="6EA2C66A" w14:textId="77777777" w:rsidR="00E41DDC" w:rsidRDefault="007120B1">
      <w:pPr>
        <w:spacing w:after="0" w:line="600" w:lineRule="auto"/>
        <w:ind w:firstLine="720"/>
        <w:jc w:val="both"/>
        <w:rPr>
          <w:rFonts w:eastAsia="Times New Roman"/>
          <w:szCs w:val="24"/>
        </w:rPr>
      </w:pPr>
      <w:r>
        <w:rPr>
          <w:rFonts w:eastAsia="Times New Roman"/>
          <w:szCs w:val="24"/>
        </w:rPr>
        <w:t>Αντ’ αυτού</w:t>
      </w:r>
      <w:r>
        <w:rPr>
          <w:rFonts w:eastAsia="Times New Roman"/>
          <w:szCs w:val="24"/>
        </w:rPr>
        <w:t>,</w:t>
      </w:r>
      <w:r>
        <w:rPr>
          <w:rFonts w:eastAsia="Times New Roman"/>
          <w:szCs w:val="24"/>
        </w:rPr>
        <w:t xml:space="preserve"> εμείς προτείνουμε έναν ειλικρινή και ουσιαστικό διάλογο</w:t>
      </w:r>
      <w:r>
        <w:rPr>
          <w:rFonts w:eastAsia="Times New Roman"/>
          <w:szCs w:val="24"/>
        </w:rPr>
        <w:t>,</w:t>
      </w:r>
      <w:r>
        <w:rPr>
          <w:rFonts w:eastAsia="Times New Roman"/>
          <w:szCs w:val="24"/>
        </w:rPr>
        <w:t xml:space="preserve"> με την εκπα</w:t>
      </w:r>
      <w:r>
        <w:rPr>
          <w:rFonts w:eastAsia="Times New Roman"/>
          <w:szCs w:val="24"/>
        </w:rPr>
        <w:t>ιδευτική κοινότητα</w:t>
      </w:r>
      <w:r>
        <w:rPr>
          <w:rFonts w:eastAsia="Times New Roman"/>
          <w:szCs w:val="24"/>
        </w:rPr>
        <w:t>,</w:t>
      </w:r>
      <w:r>
        <w:rPr>
          <w:rFonts w:eastAsia="Times New Roman"/>
          <w:szCs w:val="24"/>
        </w:rPr>
        <w:t xml:space="preserve"> που θα μπορεί να οδηγήσει στη διαμόρφωση ενός αξιοκρατικού και αδιάβλητου συστήματος επιλογής στελεχών εκπαίδευσης</w:t>
      </w:r>
      <w:r>
        <w:rPr>
          <w:rFonts w:eastAsia="Times New Roman"/>
          <w:szCs w:val="24"/>
        </w:rPr>
        <w:t>,</w:t>
      </w:r>
      <w:r>
        <w:rPr>
          <w:rFonts w:eastAsia="Times New Roman"/>
          <w:szCs w:val="24"/>
        </w:rPr>
        <w:t xml:space="preserve"> που θα αποτελούν το παράδειγμα για τους μαθητές. Μόνο έτσι μπορούμε να αναβαθμίσουμε την εκπαίδευση </w:t>
      </w:r>
      <w:r>
        <w:rPr>
          <w:rFonts w:eastAsia="Times New Roman"/>
          <w:szCs w:val="24"/>
        </w:rPr>
        <w:t>,</w:t>
      </w:r>
      <w:r>
        <w:rPr>
          <w:rFonts w:eastAsia="Times New Roman"/>
          <w:szCs w:val="24"/>
        </w:rPr>
        <w:t>χωρίς φρούδες εξαγγ</w:t>
      </w:r>
      <w:r>
        <w:rPr>
          <w:rFonts w:eastAsia="Times New Roman"/>
          <w:szCs w:val="24"/>
        </w:rPr>
        <w:t>ελίες και πυροτεχνήματα κρότου λάμψης.</w:t>
      </w:r>
    </w:p>
    <w:p w14:paraId="6EA2C66B" w14:textId="77777777" w:rsidR="00E41DDC" w:rsidRDefault="007120B1">
      <w:pPr>
        <w:spacing w:after="0" w:line="600" w:lineRule="auto"/>
        <w:ind w:firstLine="720"/>
        <w:jc w:val="both"/>
        <w:rPr>
          <w:rFonts w:eastAsia="Times New Roman"/>
          <w:szCs w:val="24"/>
        </w:rPr>
      </w:pPr>
      <w:r>
        <w:rPr>
          <w:rFonts w:eastAsia="Times New Roman"/>
          <w:szCs w:val="24"/>
        </w:rPr>
        <w:t>Σας ευχαριστώ.</w:t>
      </w:r>
    </w:p>
    <w:p w14:paraId="6EA2C66C" w14:textId="77777777" w:rsidR="00E41DDC" w:rsidRDefault="007120B1">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την κ. Αντωνίου.</w:t>
      </w:r>
    </w:p>
    <w:p w14:paraId="6EA2C66D" w14:textId="77777777" w:rsidR="00E41DDC" w:rsidRDefault="007120B1">
      <w:pPr>
        <w:spacing w:after="0" w:line="600" w:lineRule="auto"/>
        <w:ind w:firstLine="720"/>
        <w:jc w:val="both"/>
        <w:rPr>
          <w:rFonts w:eastAsia="Times New Roman"/>
          <w:szCs w:val="24"/>
        </w:rPr>
      </w:pPr>
      <w:r>
        <w:rPr>
          <w:rFonts w:eastAsia="Times New Roman"/>
          <w:szCs w:val="24"/>
        </w:rPr>
        <w:t xml:space="preserve">Τον λόγο έχει ο Υφυπουργός Παιδείας, Έρευνας και Θρησκευμάτων, κ. Δημήτρης </w:t>
      </w:r>
      <w:proofErr w:type="spellStart"/>
      <w:r>
        <w:rPr>
          <w:rFonts w:eastAsia="Times New Roman"/>
          <w:szCs w:val="24"/>
        </w:rPr>
        <w:t>Μπαξεβανάκης</w:t>
      </w:r>
      <w:proofErr w:type="spellEnd"/>
      <w:r>
        <w:rPr>
          <w:rFonts w:eastAsia="Times New Roman"/>
          <w:szCs w:val="24"/>
        </w:rPr>
        <w:t>, για εννέα λεπτά.</w:t>
      </w:r>
    </w:p>
    <w:p w14:paraId="6EA2C66E" w14:textId="77777777" w:rsidR="00E41DDC" w:rsidRDefault="007120B1">
      <w:pPr>
        <w:spacing w:after="0" w:line="600" w:lineRule="auto"/>
        <w:ind w:firstLine="720"/>
        <w:jc w:val="both"/>
        <w:rPr>
          <w:rFonts w:eastAsia="Times New Roman" w:cs="Times New Roman"/>
          <w:szCs w:val="24"/>
        </w:rPr>
      </w:pPr>
      <w:r>
        <w:rPr>
          <w:rFonts w:eastAsia="Times New Roman"/>
          <w:b/>
          <w:szCs w:val="24"/>
        </w:rPr>
        <w:t>ΔΗΜΗΤΡΙΟΣ ΜΠΑΞΕΒΑΝΑΚΗΣ (Υφυπουργ</w:t>
      </w:r>
      <w:r>
        <w:rPr>
          <w:rFonts w:eastAsia="Times New Roman"/>
          <w:b/>
          <w:szCs w:val="24"/>
        </w:rPr>
        <w:t xml:space="preserve">ός Παιδείας, Έρευνας και Θρησκευμάτων): </w:t>
      </w:r>
      <w:r>
        <w:rPr>
          <w:rFonts w:eastAsia="Times New Roman"/>
          <w:szCs w:val="24"/>
        </w:rPr>
        <w:t>Κυρίες και κύριοι Βουλευτές, πριν από δύο χρόνια</w:t>
      </w:r>
      <w:r>
        <w:rPr>
          <w:rFonts w:eastAsia="Times New Roman"/>
          <w:szCs w:val="24"/>
        </w:rPr>
        <w:t>,</w:t>
      </w:r>
      <w:r>
        <w:rPr>
          <w:rFonts w:eastAsia="Times New Roman"/>
          <w:szCs w:val="24"/>
        </w:rPr>
        <w:t xml:space="preserve"> την άνοιξη του 2015</w:t>
      </w:r>
      <w:r>
        <w:rPr>
          <w:rFonts w:eastAsia="Times New Roman"/>
          <w:szCs w:val="24"/>
        </w:rPr>
        <w:t>,</w:t>
      </w:r>
      <w:r>
        <w:rPr>
          <w:rFonts w:eastAsia="Times New Roman"/>
          <w:szCs w:val="24"/>
        </w:rPr>
        <w:t xml:space="preserve"> η Κυβέρνησή μας προχώρησε σε μια ριζοσπαστική δημοκρατική τομή στην εκπαίδευση. Τολμήσαμε να καταργήσουμε την κομματική συνέντευξη</w:t>
      </w:r>
      <w:r>
        <w:rPr>
          <w:rFonts w:eastAsia="Times New Roman"/>
          <w:szCs w:val="24"/>
        </w:rPr>
        <w:t>.</w:t>
      </w:r>
      <w:r>
        <w:rPr>
          <w:rFonts w:eastAsia="Times New Roman"/>
          <w:szCs w:val="24"/>
        </w:rPr>
        <w:t xml:space="preserve"> με την οποία </w:t>
      </w:r>
      <w:r>
        <w:rPr>
          <w:rFonts w:eastAsia="Times New Roman"/>
          <w:szCs w:val="24"/>
        </w:rPr>
        <w:t>επί δεκαετίες η Νέα Δημοκρατία και το ΠΑΣΟΚ επέλεγαν διευθυντές στα σχολεία</w:t>
      </w:r>
      <w:r>
        <w:rPr>
          <w:rFonts w:eastAsia="Times New Roman"/>
          <w:szCs w:val="24"/>
        </w:rPr>
        <w:t>.</w:t>
      </w:r>
      <w:r>
        <w:rPr>
          <w:rFonts w:eastAsia="Times New Roman"/>
          <w:szCs w:val="24"/>
        </w:rPr>
        <w:t xml:space="preserve"> με τα διορισμένα κομματικά υπηρεσιακά συμβούλια και τολμήσαμε να εμπιστευτούμε τη γνώμη των εκπαιδευτικών.</w:t>
      </w:r>
      <w:r w:rsidDel="009D2564">
        <w:rPr>
          <w:rFonts w:eastAsia="Times New Roman"/>
          <w:szCs w:val="24"/>
        </w:rPr>
        <w:t xml:space="preserve"> </w:t>
      </w:r>
      <w:r>
        <w:rPr>
          <w:rFonts w:eastAsia="Times New Roman" w:cs="Times New Roman"/>
          <w:szCs w:val="24"/>
        </w:rPr>
        <w:t>Τ</w:t>
      </w:r>
      <w:r>
        <w:rPr>
          <w:rFonts w:eastAsia="Times New Roman" w:cs="Times New Roman"/>
          <w:szCs w:val="24"/>
        </w:rPr>
        <w:t>ο κάνουμε αυτό, γιατί θεωρούμε ότι είναι πολύ καταλληλότερο σώμα οι εκπαιδευτικοί που συνυπηρετούν και γνωρίζουν τον υποψήφιο διευθυντή σχολικής μονάδας, για να αποτιμήσουν το τρίτο κριτήριο των προσόντων, τη γενική συγκρότηση και την προσωπικότητα του υπο</w:t>
      </w:r>
      <w:r>
        <w:rPr>
          <w:rFonts w:eastAsia="Times New Roman" w:cs="Times New Roman"/>
          <w:szCs w:val="24"/>
        </w:rPr>
        <w:t xml:space="preserve">ψηφίου. </w:t>
      </w:r>
    </w:p>
    <w:p w14:paraId="6EA2C66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Πάντως, το σώμα των </w:t>
      </w:r>
      <w:proofErr w:type="spellStart"/>
      <w:r>
        <w:rPr>
          <w:rFonts w:eastAsia="Times New Roman" w:cs="Times New Roman"/>
          <w:szCs w:val="24"/>
        </w:rPr>
        <w:t>συνυπηρετούντων</w:t>
      </w:r>
      <w:proofErr w:type="spellEnd"/>
      <w:r>
        <w:rPr>
          <w:rFonts w:eastAsia="Times New Roman" w:cs="Times New Roman"/>
          <w:szCs w:val="24"/>
        </w:rPr>
        <w:t xml:space="preserve"> εκπαιδευτικών είναι πολύ καταλληλότερο για να αποτιμήσει την ικανότητα του υποψηφίου διευθυντή από ένα υπηρεσιακό συμβούλιο επιλογής, που συγκροτείται με τον τρόπο που συγκροτείται και που</w:t>
      </w:r>
      <w:r>
        <w:rPr>
          <w:rFonts w:eastAsia="Times New Roman" w:cs="Times New Roman"/>
          <w:szCs w:val="24"/>
        </w:rPr>
        <w:t>,</w:t>
      </w:r>
      <w:r>
        <w:rPr>
          <w:rFonts w:eastAsia="Times New Roman" w:cs="Times New Roman"/>
          <w:szCs w:val="24"/>
        </w:rPr>
        <w:t xml:space="preserve"> πολλές φορές</w:t>
      </w:r>
      <w:r>
        <w:rPr>
          <w:rFonts w:eastAsia="Times New Roman" w:cs="Times New Roman"/>
          <w:szCs w:val="24"/>
        </w:rPr>
        <w:t>,</w:t>
      </w:r>
      <w:r>
        <w:rPr>
          <w:rFonts w:eastAsia="Times New Roman" w:cs="Times New Roman"/>
          <w:szCs w:val="24"/>
        </w:rPr>
        <w:t xml:space="preserve"> τα μέλη</w:t>
      </w:r>
      <w:r>
        <w:rPr>
          <w:rFonts w:eastAsia="Times New Roman" w:cs="Times New Roman"/>
          <w:szCs w:val="24"/>
        </w:rPr>
        <w:t xml:space="preserve"> αυτού του συμβουλίου δεν έχουν δει ποτέ ξανά στο παρελθόν τον υποψήφιο κρινόμενο και πρέπει</w:t>
      </w:r>
      <w:r>
        <w:rPr>
          <w:rFonts w:eastAsia="Times New Roman" w:cs="Times New Roman"/>
          <w:szCs w:val="24"/>
        </w:rPr>
        <w:t>,</w:t>
      </w:r>
      <w:r>
        <w:rPr>
          <w:rFonts w:eastAsia="Times New Roman" w:cs="Times New Roman"/>
          <w:szCs w:val="24"/>
        </w:rPr>
        <w:t xml:space="preserve"> μέσα από μια δεκάλεπτη συνέντευξη</w:t>
      </w:r>
      <w:r>
        <w:rPr>
          <w:rFonts w:eastAsia="Times New Roman" w:cs="Times New Roman"/>
          <w:szCs w:val="24"/>
        </w:rPr>
        <w:t>,</w:t>
      </w:r>
      <w:r>
        <w:rPr>
          <w:rFonts w:eastAsia="Times New Roman" w:cs="Times New Roman"/>
          <w:szCs w:val="24"/>
        </w:rPr>
        <w:t xml:space="preserve"> να δημιουργήσουν, να σχηματίσουν και να αποτυπώσουν, αιτιολογημένα μάλιστα, μια αξιολογική κρίση. </w:t>
      </w:r>
    </w:p>
    <w:p w14:paraId="6EA2C67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Τολμήσαμε, λοιπόν, να εμπιστ</w:t>
      </w:r>
      <w:r>
        <w:rPr>
          <w:rFonts w:eastAsia="Times New Roman" w:cs="Times New Roman"/>
          <w:szCs w:val="24"/>
        </w:rPr>
        <w:t>ευτούμε τους εκπαιδευτικούς. Το Συμβούλιο της Επικρατείας έκρινε διαφορετικά. Έκρινε ότι η δημοκρατία είναι αντισυνταγματική. Η διοίκηση οφείλει να σεβαστεί την απόφαση του Συμβουλίου της Επικρατείας και με το υπό ψήφιση σχέδιο νόμου τη σεβόμαστε και νομοθ</w:t>
      </w:r>
      <w:r>
        <w:rPr>
          <w:rFonts w:eastAsia="Times New Roman" w:cs="Times New Roman"/>
          <w:szCs w:val="24"/>
        </w:rPr>
        <w:t xml:space="preserve">ετούμε υπό το βάρος αυτής της απόφασης. </w:t>
      </w:r>
    </w:p>
    <w:p w14:paraId="6EA2C67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Παρ’ όλα αυτά, μπορούμε να διατυπώσουμε την άποψή μας. Πρόκειται για μια πολιτική απόφαση εντελώς λανθασμένη και στο τέλος-τέλος της γραφής και οι </w:t>
      </w:r>
      <w:proofErr w:type="spellStart"/>
      <w:r>
        <w:rPr>
          <w:rFonts w:eastAsia="Times New Roman" w:cs="Times New Roman"/>
          <w:szCs w:val="24"/>
        </w:rPr>
        <w:t>κρίνοντες</w:t>
      </w:r>
      <w:proofErr w:type="spellEnd"/>
      <w:r>
        <w:rPr>
          <w:rFonts w:eastAsia="Times New Roman" w:cs="Times New Roman"/>
          <w:szCs w:val="24"/>
        </w:rPr>
        <w:t xml:space="preserve"> κρίνονται. </w:t>
      </w:r>
    </w:p>
    <w:p w14:paraId="6EA2C67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Παρ’ όλα αυτά, αποτελεί πολιτική επιλογή της Κ</w:t>
      </w:r>
      <w:r>
        <w:rPr>
          <w:rFonts w:eastAsia="Times New Roman" w:cs="Times New Roman"/>
          <w:szCs w:val="24"/>
        </w:rPr>
        <w:t xml:space="preserve">υβέρνησης η γνώμη των εκπαιδευτικών να διατυπώνεται. Και με το σχέδιο νόμου θεσμοθετούμε ακριβώς αυτό. Δεν μπορεί, βέβαια, πια να </w:t>
      </w:r>
      <w:proofErr w:type="spellStart"/>
      <w:r>
        <w:rPr>
          <w:rFonts w:eastAsia="Times New Roman" w:cs="Times New Roman"/>
          <w:szCs w:val="24"/>
        </w:rPr>
        <w:t>μοριοδοτείται</w:t>
      </w:r>
      <w:proofErr w:type="spellEnd"/>
      <w:r>
        <w:rPr>
          <w:rFonts w:eastAsia="Times New Roman" w:cs="Times New Roman"/>
          <w:szCs w:val="24"/>
        </w:rPr>
        <w:t>, αλλά θα είναι ένα κριτήριο, το οποίο το συμβούλιο επιλογής θα το συνεκτιμά</w:t>
      </w:r>
      <w:r>
        <w:rPr>
          <w:rFonts w:eastAsia="Times New Roman" w:cs="Times New Roman"/>
          <w:szCs w:val="24"/>
        </w:rPr>
        <w:t>,</w:t>
      </w:r>
      <w:r>
        <w:rPr>
          <w:rFonts w:eastAsia="Times New Roman" w:cs="Times New Roman"/>
          <w:szCs w:val="24"/>
        </w:rPr>
        <w:t xml:space="preserve"> στο βαθμό που θέλει να το συνεκτιμή</w:t>
      </w:r>
      <w:r>
        <w:rPr>
          <w:rFonts w:eastAsia="Times New Roman" w:cs="Times New Roman"/>
          <w:szCs w:val="24"/>
        </w:rPr>
        <w:t xml:space="preserve">σει. </w:t>
      </w:r>
    </w:p>
    <w:p w14:paraId="6EA2C67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Είναι λυπηρό ότι</w:t>
      </w:r>
      <w:r>
        <w:rPr>
          <w:rFonts w:eastAsia="Times New Roman" w:cs="Times New Roman"/>
          <w:szCs w:val="24"/>
        </w:rPr>
        <w:t>,</w:t>
      </w:r>
      <w:r>
        <w:rPr>
          <w:rFonts w:eastAsia="Times New Roman" w:cs="Times New Roman"/>
          <w:szCs w:val="24"/>
        </w:rPr>
        <w:t xml:space="preserve"> όταν ανακοινώθηκε η απόφαση του Συμβουλίου της Επικρατείας υπήρξε πλήρης αφωνία και των συνδικαλιστικών οργανώσεων των εκπαιδευτικών, αλλά και των πολιτικών κομμάτων και των πολιτικών κομμάτων</w:t>
      </w:r>
      <w:r>
        <w:rPr>
          <w:rFonts w:eastAsia="Times New Roman" w:cs="Times New Roman"/>
          <w:szCs w:val="24"/>
        </w:rPr>
        <w:t>,</w:t>
      </w:r>
      <w:r>
        <w:rPr>
          <w:rFonts w:eastAsia="Times New Roman" w:cs="Times New Roman"/>
          <w:szCs w:val="24"/>
        </w:rPr>
        <w:t xml:space="preserve"> που θέλουν να </w:t>
      </w:r>
      <w:proofErr w:type="spellStart"/>
      <w:r>
        <w:rPr>
          <w:rFonts w:eastAsia="Times New Roman" w:cs="Times New Roman"/>
          <w:szCs w:val="24"/>
        </w:rPr>
        <w:t>αυτοπροσδιορίζονται</w:t>
      </w:r>
      <w:proofErr w:type="spellEnd"/>
      <w:r>
        <w:rPr>
          <w:rFonts w:eastAsia="Times New Roman" w:cs="Times New Roman"/>
          <w:szCs w:val="24"/>
        </w:rPr>
        <w:t xml:space="preserve"> ως α</w:t>
      </w:r>
      <w:r>
        <w:rPr>
          <w:rFonts w:eastAsia="Times New Roman" w:cs="Times New Roman"/>
          <w:szCs w:val="24"/>
        </w:rPr>
        <w:t xml:space="preserve">ριστερά. </w:t>
      </w:r>
    </w:p>
    <w:p w14:paraId="6EA2C67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Εμείς, λοιπόν, επαναφέρουμε από αυτό το Βήμα το ερώτημα και θέλουμε να απαντηθεί χωρίς υπεκφυγές: Επιθυμούν οι συνδικαλιστικές οργανώσεις, επιθυμούν τα κόμματα της Αντιπολίτευσης να διατυπώνεται η γνώμη των εκπαιδευτικών; Ναι ή όχι; Η απάντηση εί</w:t>
      </w:r>
      <w:r>
        <w:rPr>
          <w:rFonts w:eastAsia="Times New Roman" w:cs="Times New Roman"/>
          <w:szCs w:val="24"/>
        </w:rPr>
        <w:t xml:space="preserve">ναι πολύ απλή και οι εκπαιδευτικοί μας πολύ θα ήθελαν να την ακούσουν. Η Κυβέρνηση στο ερώτημα αυτό απαντά «ναι». </w:t>
      </w:r>
    </w:p>
    <w:p w14:paraId="6EA2C67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Όμως, ποια γνώμη των εκπαιδευτικών να εμπιστευτεί η Νέα Δημοκρατία; Ποιων εκπαιδευτικών; Των δυόμισι χιλιάδων που τέθηκαν σε διαθεσιμότητα το</w:t>
      </w:r>
      <w:r>
        <w:rPr>
          <w:rFonts w:eastAsia="Times New Roman" w:cs="Times New Roman"/>
          <w:szCs w:val="24"/>
        </w:rPr>
        <w:t xml:space="preserve"> 2013, όταν Υπουργός Διοικητικής Μεταρρύθμισης ήταν ο κ. Κυριάκος Μητσοτάκης; </w:t>
      </w:r>
    </w:p>
    <w:p w14:paraId="6EA2C67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Μέσω ποιας δομημένης ή μη δομημένης συνέντευξης αξιολογήθηκαν αυτοί οι άνθρωποι και απολύθηκαν; Μέσω ποιας συνέντευξης δομημένης ή μη δομημένης τέθηκαν σε διαθεσιμότητα χιλιάδες</w:t>
      </w:r>
      <w:r>
        <w:rPr>
          <w:rFonts w:eastAsia="Times New Roman" w:cs="Times New Roman"/>
          <w:szCs w:val="24"/>
        </w:rPr>
        <w:t xml:space="preserve"> σχολικοί φύλακες; Υπό τον έλεγχο ποιου ΑΣΕΠ έγιναν όλες αυτές οι διαδικασίες; Με ποιο θράσος ο Αρχηγός της Αξιωματικής Αντιπολίτευσης τολμά να επικαλείται ότι δήθεν τον ενδιαφέρουν οι αξιοκρατικές διαδικασίες; Ποια αξιοκρατική διαδικασία πήρε υπ’ </w:t>
      </w:r>
      <w:proofErr w:type="spellStart"/>
      <w:r>
        <w:rPr>
          <w:rFonts w:eastAsia="Times New Roman" w:cs="Times New Roman"/>
          <w:szCs w:val="24"/>
        </w:rPr>
        <w:t>όψιν</w:t>
      </w:r>
      <w:proofErr w:type="spellEnd"/>
      <w:r>
        <w:rPr>
          <w:rFonts w:eastAsia="Times New Roman" w:cs="Times New Roman"/>
          <w:szCs w:val="24"/>
        </w:rPr>
        <w:t xml:space="preserve"> του</w:t>
      </w:r>
      <w:r>
        <w:rPr>
          <w:rFonts w:eastAsia="Times New Roman" w:cs="Times New Roman"/>
          <w:szCs w:val="24"/>
        </w:rPr>
        <w:t xml:space="preserve"> το καλοκαίρι του 2013; </w:t>
      </w:r>
    </w:p>
    <w:p w14:paraId="6EA2C67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Ο λαός μας λέει για το σπίτι του κρεμασμένου και το σκοινί. Καλό είναι να το έχουμε υπ’ </w:t>
      </w:r>
      <w:proofErr w:type="spellStart"/>
      <w:r>
        <w:rPr>
          <w:rFonts w:eastAsia="Times New Roman" w:cs="Times New Roman"/>
          <w:szCs w:val="24"/>
        </w:rPr>
        <w:t>όψιν</w:t>
      </w:r>
      <w:proofErr w:type="spellEnd"/>
      <w:r>
        <w:rPr>
          <w:rFonts w:eastAsia="Times New Roman" w:cs="Times New Roman"/>
          <w:szCs w:val="24"/>
        </w:rPr>
        <w:t xml:space="preserve"> μας και να είμαστε λιγότερο αμετροεπείς, όταν ανεβαίνουμε σε αυτό το Βήμα, γιατί οι εκπαιδευτικοί και έχουν κρίση και θυμούνται. Και εμείς θα επιμένουμε να το θυμί</w:t>
      </w:r>
      <w:r>
        <w:rPr>
          <w:rFonts w:eastAsia="Times New Roman" w:cs="Times New Roman"/>
          <w:szCs w:val="24"/>
        </w:rPr>
        <w:t xml:space="preserve">ζουμε αυτό σε εσάς, συνάδελφοι της Νέας Δημοκρατίας. Όσο και αν σας στενοχωρεί, θα είμαστε εδώ για να σας το θυμίζουμε διαρκώς. </w:t>
      </w:r>
    </w:p>
    <w:p w14:paraId="6EA2C67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Θητείες. Εμείς γνωρίζουμε ότι, όταν κάποιος διορίζεται ως εκπαιδευτικός στη δημόσια εκπαίδευση, προσλαμβάνεται ακριβώς για να ε</w:t>
      </w:r>
      <w:r>
        <w:rPr>
          <w:rFonts w:eastAsia="Times New Roman" w:cs="Times New Roman"/>
          <w:szCs w:val="24"/>
        </w:rPr>
        <w:t xml:space="preserve">ίναι εκπαιδευτικός, δεν προσλαμβάνεται για να είναι στέλεχος. Στέλεχος αναδεικνύεται μέσα από ορισμένες διαδικασίες για μια ορισμένη θητεία. </w:t>
      </w:r>
    </w:p>
    <w:p w14:paraId="6EA2C67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Θέλουμε, λοιπόν, στελέχη της εκπαίδευσης που θα αναλαμβάνουν αυτά τα καθήκοντα, για να υπηρετήσουν την εκπαίδευση </w:t>
      </w:r>
      <w:r>
        <w:rPr>
          <w:rFonts w:eastAsia="Times New Roman" w:cs="Times New Roman"/>
          <w:szCs w:val="24"/>
        </w:rPr>
        <w:t>και όχι για να κάνουν τρόπο ζωής και να αποκτήσουν μια καρέκλα</w:t>
      </w:r>
      <w:r>
        <w:rPr>
          <w:rFonts w:eastAsia="Times New Roman" w:cs="Times New Roman"/>
          <w:szCs w:val="24"/>
        </w:rPr>
        <w:t>,</w:t>
      </w:r>
      <w:r>
        <w:rPr>
          <w:rFonts w:eastAsia="Times New Roman" w:cs="Times New Roman"/>
          <w:szCs w:val="24"/>
        </w:rPr>
        <w:t xml:space="preserve"> την οποία θα θεωρούν δική τους μέχρι την ώρα της συνταξιοδότησης. Θέλουμε την ανανέωση του στελεχιακού δυναμικού της εκπαίδευσης και θέλουμε ο εκπαιδευτικός, μετά από ένα ορισμένο αριθμό θητει</w:t>
      </w:r>
      <w:r>
        <w:rPr>
          <w:rFonts w:eastAsia="Times New Roman" w:cs="Times New Roman"/>
          <w:szCs w:val="24"/>
        </w:rPr>
        <w:t xml:space="preserve">ών σε θέσεις στελέχους, να επιστρέφει στην αίθουσα διδασκαλίας, να αναβαπτίζεται μέσα στη σχολική πραγματικότητα. </w:t>
      </w:r>
    </w:p>
    <w:p w14:paraId="6EA2C67A" w14:textId="77777777" w:rsidR="00E41DDC" w:rsidRDefault="007120B1">
      <w:pPr>
        <w:spacing w:after="0" w:line="600" w:lineRule="auto"/>
        <w:ind w:firstLine="720"/>
        <w:jc w:val="both"/>
        <w:rPr>
          <w:rFonts w:eastAsia="Times New Roman"/>
          <w:szCs w:val="24"/>
        </w:rPr>
      </w:pPr>
      <w:r>
        <w:rPr>
          <w:rFonts w:eastAsia="Times New Roman"/>
          <w:szCs w:val="24"/>
        </w:rPr>
        <w:t>Και θα μου επιτρέψουν</w:t>
      </w:r>
      <w:r>
        <w:rPr>
          <w:rFonts w:eastAsia="Times New Roman"/>
          <w:szCs w:val="24"/>
        </w:rPr>
        <w:t>,</w:t>
      </w:r>
      <w:r>
        <w:rPr>
          <w:rFonts w:eastAsia="Times New Roman"/>
          <w:szCs w:val="24"/>
        </w:rPr>
        <w:t xml:space="preserve"> όσοι συνάδελφοί μας εκπαιδευτικοί θεωρούν το να επανέλθεις στην αίθουσα διδασκαλίας</w:t>
      </w:r>
      <w:r>
        <w:rPr>
          <w:rFonts w:eastAsia="Times New Roman"/>
          <w:szCs w:val="24"/>
        </w:rPr>
        <w:t>,</w:t>
      </w:r>
      <w:r>
        <w:rPr>
          <w:rFonts w:eastAsia="Times New Roman"/>
          <w:szCs w:val="24"/>
        </w:rPr>
        <w:t xml:space="preserve"> το να επιστρέψεις στον πίνακα και</w:t>
      </w:r>
      <w:r>
        <w:rPr>
          <w:rFonts w:eastAsia="Times New Roman"/>
          <w:szCs w:val="24"/>
        </w:rPr>
        <w:t xml:space="preserve"> στην κιμωλία, αυτή την άσκηση, αυτή την επιστροφή, ως υποβάθμιση ή υποτίμηση του ρόλου τους, να με συγχωρούν πάρα πολύ, αλλά μάλλον έχουν διαλέξει λάθος επάγγελμα και θα έπρεπε, ίσως, να το ξανασκεφτούν. </w:t>
      </w:r>
    </w:p>
    <w:p w14:paraId="6EA2C67B" w14:textId="77777777" w:rsidR="00E41DDC" w:rsidRDefault="007120B1">
      <w:pPr>
        <w:spacing w:after="0" w:line="600" w:lineRule="auto"/>
        <w:ind w:firstLine="720"/>
        <w:jc w:val="both"/>
        <w:rPr>
          <w:rFonts w:eastAsia="Times New Roman"/>
          <w:szCs w:val="24"/>
        </w:rPr>
      </w:pPr>
      <w:r>
        <w:rPr>
          <w:rFonts w:eastAsia="Times New Roman"/>
          <w:szCs w:val="24"/>
        </w:rPr>
        <w:t>Όσον αφορά τη Διδακτική Υπηρεσία, προσπαθούμε</w:t>
      </w:r>
      <w:r>
        <w:rPr>
          <w:rFonts w:eastAsia="Times New Roman"/>
          <w:szCs w:val="24"/>
        </w:rPr>
        <w:t>,</w:t>
      </w:r>
      <w:r>
        <w:rPr>
          <w:rFonts w:eastAsia="Times New Roman"/>
          <w:szCs w:val="24"/>
        </w:rPr>
        <w:t xml:space="preserve"> μέσ</w:t>
      </w:r>
      <w:r>
        <w:rPr>
          <w:rFonts w:eastAsia="Times New Roman"/>
          <w:szCs w:val="24"/>
        </w:rPr>
        <w:t>α από το νομοσχέδιο</w:t>
      </w:r>
      <w:r>
        <w:rPr>
          <w:rFonts w:eastAsia="Times New Roman"/>
          <w:szCs w:val="24"/>
        </w:rPr>
        <w:t>,</w:t>
      </w:r>
      <w:r>
        <w:rPr>
          <w:rFonts w:eastAsia="Times New Roman"/>
          <w:szCs w:val="24"/>
        </w:rPr>
        <w:t xml:space="preserve"> να πούμε τα πράγματα με το όνομά τους, να μιλήσουμε τη γλώσσα της αλήθειας  και σε αυτό θα έχουμε τον χρόνο, το αμέσως επόμενο χρονικό διάστημα, να συνεννοηθούμε όλοι. Τι σημαίνει Διδακτική Υπηρεσία; Στο φτωχό μου το μυαλό, Διδακτική Υ</w:t>
      </w:r>
      <w:r>
        <w:rPr>
          <w:rFonts w:eastAsia="Times New Roman"/>
          <w:szCs w:val="24"/>
        </w:rPr>
        <w:t xml:space="preserve">πηρεσία σημαίνει πίνακας, κιμωλία, αίθουσα κι όπως πολύ εύστοχα είπε ο κύριος Υπουργός στην παρέμβασή του, η σχέση του δάσκαλου με τον μαθητή. Αυτό το πράγμα είναι η Διδακτική Υπηρεσία. </w:t>
      </w:r>
    </w:p>
    <w:p w14:paraId="6EA2C67C" w14:textId="77777777" w:rsidR="00E41DDC" w:rsidRDefault="007120B1">
      <w:pPr>
        <w:spacing w:after="0" w:line="600" w:lineRule="auto"/>
        <w:ind w:firstLine="720"/>
        <w:jc w:val="both"/>
        <w:rPr>
          <w:rFonts w:eastAsia="Times New Roman"/>
          <w:szCs w:val="24"/>
        </w:rPr>
      </w:pPr>
      <w:r>
        <w:rPr>
          <w:rFonts w:eastAsia="Times New Roman"/>
          <w:szCs w:val="24"/>
        </w:rPr>
        <w:t>Θα συνεννοηθούμε, θα μιλήσουμε ειλικρινά ή θέλουμε να χαϊδεύουμε τα α</w:t>
      </w:r>
      <w:r>
        <w:rPr>
          <w:rFonts w:eastAsia="Times New Roman"/>
          <w:szCs w:val="24"/>
        </w:rPr>
        <w:t>υτιά των πάντων; Να ξέρετε ότι υπάρχουν χιλιάδες εκπαιδευτικοί</w:t>
      </w:r>
      <w:r>
        <w:rPr>
          <w:rFonts w:eastAsia="Times New Roman"/>
          <w:szCs w:val="24"/>
        </w:rPr>
        <w:t>,</w:t>
      </w:r>
      <w:r>
        <w:rPr>
          <w:rFonts w:eastAsia="Times New Roman"/>
          <w:szCs w:val="24"/>
        </w:rPr>
        <w:t xml:space="preserve"> που έχουν αφιερώσει ώρες και ώρες μέσα στις αίθουσες διδασκαλίας, που δεν αναδείχθηκαν ποτέ σε άλλου είδους αξιώματα. Έχουν κι αυτοί φωνή και θέλουν η φωνή τους να ακουστεί, έστω κι αν δεν είν</w:t>
      </w:r>
      <w:r>
        <w:rPr>
          <w:rFonts w:eastAsia="Times New Roman"/>
          <w:szCs w:val="24"/>
        </w:rPr>
        <w:t>αι τόσο δυνατή</w:t>
      </w:r>
      <w:r>
        <w:rPr>
          <w:rFonts w:eastAsia="Times New Roman"/>
          <w:szCs w:val="24"/>
        </w:rPr>
        <w:t xml:space="preserve">, </w:t>
      </w:r>
      <w:r>
        <w:rPr>
          <w:rFonts w:eastAsia="Times New Roman"/>
          <w:szCs w:val="24"/>
        </w:rPr>
        <w:t>όσο ορισμένων άλλων.</w:t>
      </w:r>
    </w:p>
    <w:p w14:paraId="6EA2C67D" w14:textId="77777777" w:rsidR="00E41DDC" w:rsidRDefault="007120B1">
      <w:pPr>
        <w:spacing w:after="0" w:line="600" w:lineRule="auto"/>
        <w:ind w:firstLine="720"/>
        <w:jc w:val="both"/>
        <w:rPr>
          <w:rFonts w:eastAsia="Times New Roman"/>
          <w:szCs w:val="24"/>
        </w:rPr>
      </w:pPr>
      <w:r>
        <w:rPr>
          <w:rFonts w:eastAsia="Times New Roman"/>
          <w:szCs w:val="24"/>
        </w:rPr>
        <w:t xml:space="preserve">Ο κ. Μητσοτάκης μας κατηγόρησε ότι κινούμαστε με βάση επετηρίδα, ότι </w:t>
      </w:r>
      <w:proofErr w:type="spellStart"/>
      <w:r>
        <w:rPr>
          <w:rFonts w:eastAsia="Times New Roman"/>
          <w:szCs w:val="24"/>
        </w:rPr>
        <w:t>μοριοδοτούμε</w:t>
      </w:r>
      <w:proofErr w:type="spellEnd"/>
      <w:r>
        <w:rPr>
          <w:rFonts w:eastAsia="Times New Roman"/>
          <w:szCs w:val="24"/>
        </w:rPr>
        <w:t xml:space="preserve"> με υπερβολικό βαθμό την «αρχαιότητα», όπως λέει –εμείς λέμε την εμπειρία στη σχολική πραγματικότητα- κι ότι υποβαθμίζουμε τα επιστημονικά κριτήρια. Αλήθεια; Ο νόμος του 2007 </w:t>
      </w:r>
      <w:r>
        <w:rPr>
          <w:rFonts w:eastAsia="Times New Roman"/>
          <w:szCs w:val="24"/>
        </w:rPr>
        <w:t>της Νέας Δημοκρατίας, για την επιλογή στελεχών, προέβλεπε για αρχαιότητα και υπηρεσιακή κατάσταση είκοσι δύο μόρια. Για τη συνέντευξη –</w:t>
      </w:r>
      <w:r>
        <w:rPr>
          <w:rFonts w:eastAsia="Times New Roman"/>
          <w:szCs w:val="24"/>
        </w:rPr>
        <w:t>τ</w:t>
      </w:r>
      <w:r>
        <w:rPr>
          <w:rFonts w:eastAsia="Times New Roman"/>
          <w:szCs w:val="24"/>
        </w:rPr>
        <w:t>η γνωστή συνέντευξη- προέβλεπε είκοσι μόρια. Για τα επιστημονικά προσόντα, πόσο λέτε; Προέβλεπε δεκατέσσερα μόρια. Αυτοί</w:t>
      </w:r>
      <w:r>
        <w:rPr>
          <w:rFonts w:eastAsia="Times New Roman"/>
          <w:szCs w:val="24"/>
        </w:rPr>
        <w:t xml:space="preserve"> είναι που μιλούν στο όνομα της αξιοσύνης και της αριστείας. Οι απόλυτοι υποκριτές.</w:t>
      </w:r>
    </w:p>
    <w:p w14:paraId="6EA2C67E" w14:textId="77777777" w:rsidR="00E41DDC" w:rsidRDefault="007120B1">
      <w:pPr>
        <w:spacing w:after="0" w:line="600" w:lineRule="auto"/>
        <w:ind w:firstLine="720"/>
        <w:jc w:val="both"/>
        <w:rPr>
          <w:rFonts w:eastAsia="Times New Roman"/>
          <w:szCs w:val="24"/>
        </w:rPr>
      </w:pPr>
      <w:r>
        <w:rPr>
          <w:rFonts w:eastAsia="Times New Roman"/>
          <w:szCs w:val="24"/>
        </w:rPr>
        <w:t xml:space="preserve">Αντίθετα, σε εμάς, η συνέντευξη </w:t>
      </w:r>
      <w:proofErr w:type="spellStart"/>
      <w:r>
        <w:rPr>
          <w:rFonts w:eastAsia="Times New Roman"/>
          <w:szCs w:val="24"/>
        </w:rPr>
        <w:t>μοριοδοτείται</w:t>
      </w:r>
      <w:proofErr w:type="spellEnd"/>
      <w:r>
        <w:rPr>
          <w:rFonts w:eastAsia="Times New Roman"/>
          <w:szCs w:val="24"/>
        </w:rPr>
        <w:t>,</w:t>
      </w:r>
      <w:r>
        <w:rPr>
          <w:rFonts w:eastAsia="Times New Roman"/>
          <w:szCs w:val="24"/>
        </w:rPr>
        <w:t xml:space="preserve"> με το χαμηλότερο ποσοστό</w:t>
      </w:r>
      <w:r>
        <w:rPr>
          <w:rFonts w:eastAsia="Times New Roman"/>
          <w:szCs w:val="24"/>
        </w:rPr>
        <w:t>,</w:t>
      </w:r>
      <w:r>
        <w:rPr>
          <w:rFonts w:eastAsia="Times New Roman"/>
          <w:szCs w:val="24"/>
        </w:rPr>
        <w:t xml:space="preserve"> που έχει συμβεί ποτέ εδώ και τριάντα χρόνια. Η συνέντευξη </w:t>
      </w:r>
      <w:proofErr w:type="spellStart"/>
      <w:r>
        <w:rPr>
          <w:rFonts w:eastAsia="Times New Roman"/>
          <w:szCs w:val="24"/>
        </w:rPr>
        <w:t>μοριοδοτείται</w:t>
      </w:r>
      <w:proofErr w:type="spellEnd"/>
      <w:r>
        <w:rPr>
          <w:rFonts w:eastAsia="Times New Roman"/>
          <w:szCs w:val="24"/>
        </w:rPr>
        <w:t xml:space="preserve"> μόνο με οκτώ μόρια, σε σύνο</w:t>
      </w:r>
      <w:r>
        <w:rPr>
          <w:rFonts w:eastAsia="Times New Roman"/>
          <w:szCs w:val="24"/>
        </w:rPr>
        <w:t xml:space="preserve">λο τριάντα ενός ή τριάντα τριών. Και επαναλαμβάνω, είναι το χαμηλότερο ποσοστό που δίνεται στη συνέντευξη από καταβολής συστημάτων επιλογής.     </w:t>
      </w:r>
    </w:p>
    <w:p w14:paraId="6EA2C67F" w14:textId="77777777" w:rsidR="00E41DDC" w:rsidRDefault="007120B1">
      <w:pPr>
        <w:spacing w:after="0" w:line="600" w:lineRule="auto"/>
        <w:ind w:firstLine="720"/>
        <w:jc w:val="both"/>
        <w:rPr>
          <w:rFonts w:eastAsia="Times New Roman"/>
          <w:szCs w:val="24"/>
        </w:rPr>
      </w:pPr>
      <w:r>
        <w:rPr>
          <w:rFonts w:eastAsia="Times New Roman"/>
          <w:szCs w:val="24"/>
        </w:rPr>
        <w:t xml:space="preserve">Όσον αφορά την </w:t>
      </w:r>
      <w:proofErr w:type="spellStart"/>
      <w:r>
        <w:rPr>
          <w:rFonts w:eastAsia="Times New Roman"/>
          <w:szCs w:val="24"/>
        </w:rPr>
        <w:t>κομματοκρατία</w:t>
      </w:r>
      <w:proofErr w:type="spellEnd"/>
      <w:r>
        <w:rPr>
          <w:rFonts w:eastAsia="Times New Roman"/>
          <w:szCs w:val="24"/>
        </w:rPr>
        <w:t xml:space="preserve"> και το πελατειακό κράτος, εδώ είναι που δεν μπορεί παρά μόνο να αναφωνήσει κανείς</w:t>
      </w:r>
      <w:r>
        <w:rPr>
          <w:rFonts w:eastAsia="Times New Roman"/>
          <w:szCs w:val="24"/>
        </w:rPr>
        <w:t xml:space="preserve"> «κοίτα ποιος μιλάει». Το 2004, όταν η Νέα Δημοκρατία ανέλαβε τη διακυβέρνηση της χώρας, τι έκανε; Καθαίρεσε όλους τους διευθυντές εκπαίδευσης  -δεν εννοώ τους περιφερειακούς διευθυντές, εννοώ όλους τους διευθυντές εκπαίδευσης, τους </w:t>
      </w:r>
      <w:proofErr w:type="spellStart"/>
      <w:r>
        <w:rPr>
          <w:rFonts w:eastAsia="Times New Roman"/>
          <w:szCs w:val="24"/>
        </w:rPr>
        <w:t>εκατόν</w:t>
      </w:r>
      <w:proofErr w:type="spellEnd"/>
      <w:r>
        <w:rPr>
          <w:rFonts w:eastAsia="Times New Roman"/>
          <w:szCs w:val="24"/>
        </w:rPr>
        <w:t xml:space="preserve"> δεκαέξι- και του</w:t>
      </w:r>
      <w:r>
        <w:rPr>
          <w:rFonts w:eastAsia="Times New Roman"/>
          <w:szCs w:val="24"/>
        </w:rPr>
        <w:t xml:space="preserve">ς αντικατέστησε με προσωρινούς, που όρισε ο τότε υπουργός της Νέας Δημοκρατίας. Και ξέρετε αυτοί οι προσωρινοί για πόσο διάστημα ήταν προσωρινοί; Για τρία χρόνια. τόσα χρόνια δεν έχει κλείσει ακόμη η Κυβέρνησή μας. </w:t>
      </w:r>
    </w:p>
    <w:p w14:paraId="6EA2C680" w14:textId="77777777" w:rsidR="00E41DDC" w:rsidRDefault="007120B1">
      <w:pPr>
        <w:spacing w:after="0" w:line="600" w:lineRule="auto"/>
        <w:ind w:firstLine="720"/>
        <w:jc w:val="both"/>
        <w:rPr>
          <w:rFonts w:eastAsia="Times New Roman"/>
          <w:szCs w:val="24"/>
        </w:rPr>
      </w:pPr>
      <w:r>
        <w:rPr>
          <w:rFonts w:eastAsia="Times New Roman"/>
          <w:szCs w:val="24"/>
        </w:rPr>
        <w:t>Τέλος, θα ήθελα να αναφερθώ πολύ επιγραμ</w:t>
      </w:r>
      <w:r>
        <w:rPr>
          <w:rFonts w:eastAsia="Times New Roman"/>
          <w:szCs w:val="24"/>
        </w:rPr>
        <w:t>ματικά στο άρθρο 4, που αναφέρεται στις ρυθμίσεις που κάνουμε για την επαγγελματική εκπαίδευση. Να επισημάνω το γεγονός ότι όλες οι πτέρυγες της Βουλής υπερψηφίζουν το άρθρο αυτό και αυτό το εκλαμβάνουμε ως μία αναγνώριση της δουλειάς που συλλογικά γίνεται</w:t>
      </w:r>
      <w:r>
        <w:rPr>
          <w:rFonts w:eastAsia="Times New Roman"/>
          <w:szCs w:val="24"/>
        </w:rPr>
        <w:t xml:space="preserve"> στο Υπουργείο Παιδείας για την αναβάθμιση της επαγγελματικής εκπαίδευσης. </w:t>
      </w:r>
    </w:p>
    <w:p w14:paraId="6EA2C681" w14:textId="77777777" w:rsidR="00E41DDC" w:rsidRDefault="007120B1">
      <w:pPr>
        <w:spacing w:after="0" w:line="600" w:lineRule="auto"/>
        <w:ind w:firstLine="720"/>
        <w:jc w:val="both"/>
        <w:rPr>
          <w:rFonts w:eastAsia="Times New Roman"/>
          <w:szCs w:val="24"/>
        </w:rPr>
      </w:pPr>
      <w:r>
        <w:rPr>
          <w:rFonts w:eastAsia="Times New Roman"/>
          <w:szCs w:val="24"/>
        </w:rPr>
        <w:t xml:space="preserve">Για εμάς, όμως, δεν έχει τόση σημασία η αποδοχή από την αντιπολίτευση αυτού του άρθρου. Σημασία έχει η γνώμη των εκπαιδευτικών μας στα επαγγελματικά λύκεια, με τους οποίους έχουμε </w:t>
      </w:r>
      <w:r>
        <w:rPr>
          <w:rFonts w:eastAsia="Times New Roman"/>
          <w:szCs w:val="24"/>
        </w:rPr>
        <w:t xml:space="preserve">άμεση και </w:t>
      </w:r>
      <w:proofErr w:type="spellStart"/>
      <w:r>
        <w:rPr>
          <w:rFonts w:eastAsia="Times New Roman"/>
          <w:szCs w:val="24"/>
        </w:rPr>
        <w:t>αδιαμεσολάβητη</w:t>
      </w:r>
      <w:proofErr w:type="spellEnd"/>
      <w:r>
        <w:rPr>
          <w:rFonts w:eastAsia="Times New Roman"/>
          <w:szCs w:val="24"/>
        </w:rPr>
        <w:t xml:space="preserve"> επαφή, από τα δεκάδες επαγγελματικά λύκεια</w:t>
      </w:r>
      <w:r>
        <w:rPr>
          <w:rFonts w:eastAsia="Times New Roman"/>
          <w:szCs w:val="24"/>
        </w:rPr>
        <w:t>,</w:t>
      </w:r>
      <w:r>
        <w:rPr>
          <w:rFonts w:eastAsia="Times New Roman"/>
          <w:szCs w:val="24"/>
        </w:rPr>
        <w:t xml:space="preserve"> που επισκεπτόμαστε καθημερινά σε όλη της Ελλάδα. Κι εκεί, βλέπουμε πραγματικά ότι οι εκπαιδευτικοί μας αναγνωρίζουν έμπρακτα τη σοβαρή προσπάθεια που γίνεται, για πρώτη φορά μετά από δεκα</w:t>
      </w:r>
      <w:r>
        <w:rPr>
          <w:rFonts w:eastAsia="Times New Roman"/>
          <w:szCs w:val="24"/>
        </w:rPr>
        <w:t xml:space="preserve">ετίες, για την αναβάθμιση στην πράξη και τη στήριξη της επαγγελματικής εκπαίδευσης, ώστε να αποτελέσει μία πραγματικά ισότιμη επιλογή για τα παιδιά που τελειώνουν το γυμνάσιο. </w:t>
      </w:r>
    </w:p>
    <w:p w14:paraId="6EA2C682" w14:textId="77777777" w:rsidR="00E41DDC" w:rsidRDefault="007120B1">
      <w:pPr>
        <w:spacing w:after="0" w:line="600" w:lineRule="auto"/>
        <w:ind w:firstLine="720"/>
        <w:jc w:val="both"/>
        <w:rPr>
          <w:rFonts w:eastAsia="Times New Roman"/>
          <w:szCs w:val="24"/>
        </w:rPr>
      </w:pPr>
      <w:r>
        <w:rPr>
          <w:rFonts w:eastAsia="Times New Roman"/>
          <w:szCs w:val="24"/>
        </w:rPr>
        <w:t>Αυτό το αισθάνονται οι εκπαιδευτικοί μας, το βλέπουν στην πράξη και το κατανοού</w:t>
      </w:r>
      <w:r>
        <w:rPr>
          <w:rFonts w:eastAsia="Times New Roman"/>
          <w:szCs w:val="24"/>
        </w:rPr>
        <w:t>ν, παρά τις κραυγές από εδώ κι από εκεί. Και καλό θα ήταν, αυτές οι κραυγές να τολμήσουν να διατυπωθούν μπροστά στους εκπαιδευτικούς μας σε ένα επαγγελματικό λύκειο. Έχω προκαλέσει, επανειλημμένα, όποιον θέλει σε αντιπαράθεση μπροστά σε ένα επαγγελματικό λ</w:t>
      </w:r>
      <w:r>
        <w:rPr>
          <w:rFonts w:eastAsia="Times New Roman"/>
          <w:szCs w:val="24"/>
        </w:rPr>
        <w:t>ύκειο και στους εκπαιδευτικούς μας.</w:t>
      </w:r>
    </w:p>
    <w:p w14:paraId="6EA2C68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Στο άρθρο 4, λοιπόν, λύνουμε ορισμένα ίσως μη σημαντικά, αλλά σοβαρά ζητήματα</w:t>
      </w:r>
      <w:r>
        <w:rPr>
          <w:rFonts w:eastAsia="Times New Roman" w:cs="Times New Roman"/>
          <w:szCs w:val="24"/>
        </w:rPr>
        <w:t>,</w:t>
      </w:r>
      <w:r>
        <w:rPr>
          <w:rFonts w:eastAsia="Times New Roman" w:cs="Times New Roman"/>
          <w:szCs w:val="24"/>
        </w:rPr>
        <w:t xml:space="preserve"> που απασχολούν την επαγγελματική εκπαίδευση. Επιγραμματικά αναφέρω ότι δίνουμε το δικαίωμα να εγγραφούν στην τάξη μαθητείας στο </w:t>
      </w:r>
      <w:proofErr w:type="spellStart"/>
      <w:r>
        <w:rPr>
          <w:rFonts w:eastAsia="Times New Roman" w:cs="Times New Roman"/>
          <w:szCs w:val="24"/>
        </w:rPr>
        <w:t>μεταλυκειακό</w:t>
      </w:r>
      <w:proofErr w:type="spellEnd"/>
      <w:r>
        <w:rPr>
          <w:rFonts w:eastAsia="Times New Roman" w:cs="Times New Roman"/>
          <w:szCs w:val="24"/>
        </w:rPr>
        <w:t xml:space="preserve"> </w:t>
      </w:r>
      <w:r>
        <w:rPr>
          <w:rFonts w:eastAsia="Times New Roman" w:cs="Times New Roman"/>
          <w:szCs w:val="24"/>
        </w:rPr>
        <w:t xml:space="preserve">έτος απόφοιτοι με πτυχίο του ΕΠΑΛ που έχουν, όμως, απολυτήριο του Γενικού Λυκείου. </w:t>
      </w:r>
    </w:p>
    <w:p w14:paraId="6EA2C68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Καθιερώνουμε </w:t>
      </w:r>
      <w:r>
        <w:rPr>
          <w:rFonts w:eastAsia="Times New Roman" w:cs="Times New Roman"/>
          <w:szCs w:val="24"/>
        </w:rPr>
        <w:t xml:space="preserve">το </w:t>
      </w:r>
      <w:r>
        <w:rPr>
          <w:rFonts w:eastAsia="Times New Roman" w:cs="Times New Roman"/>
          <w:szCs w:val="24"/>
        </w:rPr>
        <w:t>να μπορούν να εγγραφούν στα ΕΠΑΛ και πτυχιούχοι των κατώτερων τεχνικών επαγγελματικών σχολών. Καθιερώνουμε το προπαρασκευαστικό πρόγραμμα πιστοποίησης για τ</w:t>
      </w:r>
      <w:r>
        <w:rPr>
          <w:rFonts w:eastAsia="Times New Roman" w:cs="Times New Roman"/>
          <w:szCs w:val="24"/>
        </w:rPr>
        <w:t>α παιδιά που τελειώνουν το πρόγραμμα της μαθητείας, ένα βοηθητικό πρόγραμμα τριάντα πέντε ωρών</w:t>
      </w:r>
      <w:r>
        <w:rPr>
          <w:rFonts w:eastAsia="Times New Roman" w:cs="Times New Roman"/>
          <w:szCs w:val="24"/>
        </w:rPr>
        <w:t>,</w:t>
      </w:r>
      <w:r>
        <w:rPr>
          <w:rFonts w:eastAsia="Times New Roman" w:cs="Times New Roman"/>
          <w:szCs w:val="24"/>
        </w:rPr>
        <w:t xml:space="preserve"> που το σχολείο παρέχει βοηθητικό πρόγραμμα, για να ανταπεξέλθουν τα παιδιά στις εξετάσεις του ΕΟΠΠΕΠ. </w:t>
      </w:r>
    </w:p>
    <w:p w14:paraId="6EA2C68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Καθιερώνουμε τη δυνατότητα</w:t>
      </w:r>
      <w:r>
        <w:rPr>
          <w:rFonts w:eastAsia="Times New Roman" w:cs="Times New Roman"/>
          <w:szCs w:val="24"/>
        </w:rPr>
        <w:t>,</w:t>
      </w:r>
      <w:r>
        <w:rPr>
          <w:rFonts w:eastAsia="Times New Roman" w:cs="Times New Roman"/>
          <w:szCs w:val="24"/>
        </w:rPr>
        <w:t xml:space="preserve"> μαθητές, που απορρίπτονται</w:t>
      </w:r>
      <w:r>
        <w:rPr>
          <w:rFonts w:eastAsia="Times New Roman" w:cs="Times New Roman"/>
          <w:szCs w:val="24"/>
        </w:rPr>
        <w:t>,</w:t>
      </w:r>
      <w:r>
        <w:rPr>
          <w:rFonts w:eastAsia="Times New Roman" w:cs="Times New Roman"/>
          <w:szCs w:val="24"/>
        </w:rPr>
        <w:t xml:space="preserve"> λ</w:t>
      </w:r>
      <w:r>
        <w:rPr>
          <w:rFonts w:eastAsia="Times New Roman" w:cs="Times New Roman"/>
          <w:szCs w:val="24"/>
        </w:rPr>
        <w:t>όγω ανεπαρκούς φοίτησης τη φετινή χρονιά, να μπορούν να επαναλάβουν του χρόνου την τρίτη τάξη του ημερήσιου ΕΠΑΛ ή την τέταρτη τάξη του εσπερινού</w:t>
      </w:r>
      <w:r>
        <w:rPr>
          <w:rFonts w:eastAsia="Times New Roman" w:cs="Times New Roman"/>
          <w:szCs w:val="24"/>
        </w:rPr>
        <w:t>,</w:t>
      </w:r>
      <w:r>
        <w:rPr>
          <w:rFonts w:eastAsia="Times New Roman" w:cs="Times New Roman"/>
          <w:szCs w:val="24"/>
        </w:rPr>
        <w:t xml:space="preserve"> λόγω της αλλαγής της δομής. Για μια και μοναδική φορά τους δίνουμε τη δυνατότητα να έχουν αυτή την ευκαιρία ν</w:t>
      </w:r>
      <w:r>
        <w:rPr>
          <w:rFonts w:eastAsia="Times New Roman" w:cs="Times New Roman"/>
          <w:szCs w:val="24"/>
        </w:rPr>
        <w:t xml:space="preserve">α πάρουν το πτυχίο του ΕΠΑΛ. </w:t>
      </w:r>
    </w:p>
    <w:p w14:paraId="6EA2C68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Δίνουμε τη δυνατότητα να δημιουργούνται παραρτήματα των </w:t>
      </w:r>
      <w:r>
        <w:rPr>
          <w:rFonts w:eastAsia="Times New Roman" w:cs="Times New Roman"/>
          <w:szCs w:val="24"/>
        </w:rPr>
        <w:t xml:space="preserve">επαγγελματικών λυκείων </w:t>
      </w:r>
      <w:r>
        <w:rPr>
          <w:rFonts w:eastAsia="Times New Roman" w:cs="Times New Roman"/>
          <w:szCs w:val="24"/>
        </w:rPr>
        <w:t>σε νησιά που δεν υπάρχει ΕΠΑΛ. Ξέρετε ότι υπάρχουν περιπτώσεις νησιών</w:t>
      </w:r>
      <w:r>
        <w:rPr>
          <w:rFonts w:eastAsia="Times New Roman" w:cs="Times New Roman"/>
          <w:szCs w:val="24"/>
        </w:rPr>
        <w:t>,</w:t>
      </w:r>
      <w:r>
        <w:rPr>
          <w:rFonts w:eastAsia="Times New Roman" w:cs="Times New Roman"/>
          <w:szCs w:val="24"/>
        </w:rPr>
        <w:t xml:space="preserve"> όπου οι μαθητές κάθε μέρα παίρνουν το καράβι, πηγαίνουν την απέναντι στεριά</w:t>
      </w:r>
      <w:r>
        <w:rPr>
          <w:rFonts w:eastAsia="Times New Roman" w:cs="Times New Roman"/>
          <w:szCs w:val="24"/>
        </w:rPr>
        <w:t>,</w:t>
      </w:r>
      <w:r>
        <w:rPr>
          <w:rFonts w:eastAsia="Times New Roman" w:cs="Times New Roman"/>
          <w:szCs w:val="24"/>
        </w:rPr>
        <w:t xml:space="preserve"> για να φοιτήσουν στο ΕΠΑΛ και το απόγευμα επιστρέφουν στο νησί τους και αυτό γίνεται επί τρία χρόνια. Δίνουμε τη δυνατότητα, λοιπόν, να υπάρξουν παραρτήματα του ΕΠΑΛ σε νησιά που δεν έχουν </w:t>
      </w:r>
      <w:r>
        <w:rPr>
          <w:rFonts w:eastAsia="Times New Roman" w:cs="Times New Roman"/>
          <w:szCs w:val="24"/>
        </w:rPr>
        <w:t>επαγγελματικό λύκειο</w:t>
      </w:r>
      <w:r>
        <w:rPr>
          <w:rFonts w:eastAsia="Times New Roman" w:cs="Times New Roman"/>
          <w:szCs w:val="24"/>
        </w:rPr>
        <w:t xml:space="preserve">. </w:t>
      </w:r>
    </w:p>
    <w:p w14:paraId="6EA2C68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Επίσης, για τους εκπαιδευτικούς που μετακιν</w:t>
      </w:r>
      <w:r>
        <w:rPr>
          <w:rFonts w:eastAsia="Times New Roman" w:cs="Times New Roman"/>
          <w:szCs w:val="24"/>
        </w:rPr>
        <w:t xml:space="preserve">ούνται για να εποπτεύουν τους μαθητευόμενους της τάξης μαθητείας καθιερώνουμε το αυτονόητο, δηλαδή, να μπορούν να καλύπτονται τα οδοιπορικά έξοδα για τις μετακινήσεις τους. </w:t>
      </w:r>
    </w:p>
    <w:p w14:paraId="6EA2C68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έλος, απαλείφουμε την ανάγκη να υπάρχει σύμφωνη γνώμη του ΙΕΠ για την πιστοποίηση</w:t>
      </w:r>
      <w:r>
        <w:rPr>
          <w:rFonts w:eastAsia="Times New Roman" w:cs="Times New Roman"/>
          <w:szCs w:val="24"/>
        </w:rPr>
        <w:t xml:space="preserve"> των οδηγών σπουδών των ΙΕΚ. Ήταν μια ανακολουθία διότι το ΙΕΠ είναι σύμβουλος του Υπουργείου Παιδείας για την πρωτοβάθμια και δευτεροβάθμια εκπαίδευση και επομένως</w:t>
      </w:r>
      <w:r>
        <w:rPr>
          <w:rFonts w:eastAsia="Times New Roman" w:cs="Times New Roman"/>
          <w:szCs w:val="24"/>
        </w:rPr>
        <w:t>,</w:t>
      </w:r>
      <w:r>
        <w:rPr>
          <w:rFonts w:eastAsia="Times New Roman" w:cs="Times New Roman"/>
          <w:szCs w:val="24"/>
        </w:rPr>
        <w:t xml:space="preserve"> η διατύπωση γνώμης του για οδηγούς σπουδών που αφορούν τη </w:t>
      </w:r>
      <w:proofErr w:type="spellStart"/>
      <w:r>
        <w:rPr>
          <w:rFonts w:eastAsia="Times New Roman" w:cs="Times New Roman"/>
          <w:szCs w:val="24"/>
        </w:rPr>
        <w:t>μεταλυκειακή</w:t>
      </w:r>
      <w:proofErr w:type="spellEnd"/>
      <w:r>
        <w:rPr>
          <w:rFonts w:eastAsia="Times New Roman" w:cs="Times New Roman"/>
          <w:szCs w:val="24"/>
        </w:rPr>
        <w:t xml:space="preserve"> εκπαίδευση ήταν μια</w:t>
      </w:r>
      <w:r>
        <w:rPr>
          <w:rFonts w:eastAsia="Times New Roman" w:cs="Times New Roman"/>
          <w:szCs w:val="24"/>
        </w:rPr>
        <w:t xml:space="preserve"> διαδικασία μη προβλεπόμενη και για τον λόγο αυτό την απαλείφουμε. Αυτό γίνεται με τη σύμφωνη γνώμη του ΙΕΠ.</w:t>
      </w:r>
    </w:p>
    <w:p w14:paraId="6EA2C68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EA2C68A"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Χειροκροτήματα</w:t>
      </w:r>
      <w:r>
        <w:rPr>
          <w:rFonts w:eastAsia="Times New Roman" w:cs="Times New Roman"/>
          <w:szCs w:val="24"/>
        </w:rPr>
        <w:t xml:space="preserve"> από την πτέρυγα του ΣΥΡΙΖΑ)</w:t>
      </w:r>
    </w:p>
    <w:p w14:paraId="6EA2C68B"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Υφυπουργό</w:t>
      </w:r>
      <w:r>
        <w:rPr>
          <w:rFonts w:eastAsia="Times New Roman" w:cs="Times New Roman"/>
          <w:szCs w:val="24"/>
        </w:rPr>
        <w:t xml:space="preserve"> κ. Δημήτριο </w:t>
      </w:r>
      <w:proofErr w:type="spellStart"/>
      <w:r>
        <w:rPr>
          <w:rFonts w:eastAsia="Times New Roman" w:cs="Times New Roman"/>
          <w:szCs w:val="24"/>
        </w:rPr>
        <w:t>Μπαξεβανάκη</w:t>
      </w:r>
      <w:proofErr w:type="spellEnd"/>
      <w:r>
        <w:rPr>
          <w:rFonts w:eastAsia="Times New Roman" w:cs="Times New Roman"/>
          <w:szCs w:val="24"/>
        </w:rPr>
        <w:t xml:space="preserve">. </w:t>
      </w:r>
    </w:p>
    <w:p w14:paraId="6EA2C68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Προχωρούμε στους ομιλητές. </w:t>
      </w:r>
    </w:p>
    <w:p w14:paraId="6EA2C68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Τον λόγο έχει η κ. Άννα Καραμανλή Βουλευτίνα της Νέας Δημοκρατίας.</w:t>
      </w:r>
    </w:p>
    <w:p w14:paraId="6EA2C68E"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Ευχαριστώ, κύριε Πρόεδρε.</w:t>
      </w:r>
    </w:p>
    <w:p w14:paraId="6EA2C68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δεν έχουν περάσει πολλές ημέρες από τότε που ο Πρωθυπουργός, σ</w:t>
      </w:r>
      <w:r>
        <w:rPr>
          <w:rFonts w:eastAsia="Times New Roman" w:cs="Times New Roman"/>
          <w:szCs w:val="24"/>
        </w:rPr>
        <w:t>την προσπάθειά του να αποπροσανατολίσει από το μνημόνιο που ερχόταν, παρουσίασε το υποτιθέμενο σχέδιό του για την παιδεία. Υποσχέθηκε ότι θα καταργήσει τις πανελλαδικές εξετάσεις</w:t>
      </w:r>
      <w:r>
        <w:rPr>
          <w:rFonts w:eastAsia="Times New Roman" w:cs="Times New Roman"/>
          <w:szCs w:val="24"/>
        </w:rPr>
        <w:t>,</w:t>
      </w:r>
      <w:r>
        <w:rPr>
          <w:rFonts w:eastAsia="Times New Roman" w:cs="Times New Roman"/>
          <w:szCs w:val="24"/>
        </w:rPr>
        <w:t xml:space="preserve"> προφανώς με τον ίδιο τρόπο που υποσχέθηκε ότι θα καταργήσει τα μνημόνια. Βέβ</w:t>
      </w:r>
      <w:r>
        <w:rPr>
          <w:rFonts w:eastAsia="Times New Roman" w:cs="Times New Roman"/>
          <w:szCs w:val="24"/>
        </w:rPr>
        <w:t>αια, δεν είπε τίποτα για το πώς θα το κάνει, πώς θα αναβαθμίσει το σχολείο</w:t>
      </w:r>
      <w:r>
        <w:rPr>
          <w:rFonts w:eastAsia="Times New Roman" w:cs="Times New Roman"/>
          <w:szCs w:val="24"/>
        </w:rPr>
        <w:t>,</w:t>
      </w:r>
      <w:r>
        <w:rPr>
          <w:rFonts w:eastAsia="Times New Roman" w:cs="Times New Roman"/>
          <w:szCs w:val="24"/>
        </w:rPr>
        <w:t xml:space="preserve"> για να δώσει κύρος στο απολυτήριό του, σε ποια πανεπιστήμια θα μπαίνουν τα παιδιά μας, με ποιους καθηγητές και με ποια βιβλία, και ποιος θα τα αξιολογεί. Κα</w:t>
      </w:r>
      <w:r>
        <w:rPr>
          <w:rFonts w:eastAsia="Times New Roman" w:cs="Times New Roman"/>
          <w:szCs w:val="24"/>
        </w:rPr>
        <w:t>μ</w:t>
      </w:r>
      <w:r>
        <w:rPr>
          <w:rFonts w:eastAsia="Times New Roman" w:cs="Times New Roman"/>
          <w:szCs w:val="24"/>
        </w:rPr>
        <w:t>μία απάντηση σε αυτά τα</w:t>
      </w:r>
      <w:r>
        <w:rPr>
          <w:rFonts w:eastAsia="Times New Roman" w:cs="Times New Roman"/>
          <w:szCs w:val="24"/>
        </w:rPr>
        <w:t xml:space="preserve"> ερωτήματα</w:t>
      </w:r>
      <w:r>
        <w:rPr>
          <w:rFonts w:eastAsia="Times New Roman" w:cs="Times New Roman"/>
          <w:szCs w:val="24"/>
        </w:rPr>
        <w:t>,</w:t>
      </w:r>
      <w:r>
        <w:rPr>
          <w:rFonts w:eastAsia="Times New Roman" w:cs="Times New Roman"/>
          <w:szCs w:val="24"/>
        </w:rPr>
        <w:t xml:space="preserve"> γιατί απλούστατα δεν υπάρχει σχέδιο και ο μόνος στόχος ήταν να κάνει θόρυβο. Και έρχεται προς επίρρωση των παραπάνω η νομοθετική πρωτοβουλία της Κυβέρνησης για την παιδεία</w:t>
      </w:r>
      <w:r>
        <w:rPr>
          <w:rFonts w:eastAsia="Times New Roman" w:cs="Times New Roman"/>
          <w:szCs w:val="24"/>
        </w:rPr>
        <w:t>,</w:t>
      </w:r>
      <w:r>
        <w:rPr>
          <w:rFonts w:eastAsia="Times New Roman" w:cs="Times New Roman"/>
          <w:szCs w:val="24"/>
        </w:rPr>
        <w:t xml:space="preserve"> μετά από αυτές τις βαρύγδουπες δηλώσεις, η οποία επιβεβαιώνει ότι δεν υ</w:t>
      </w:r>
      <w:r>
        <w:rPr>
          <w:rFonts w:eastAsia="Times New Roman" w:cs="Times New Roman"/>
          <w:szCs w:val="24"/>
        </w:rPr>
        <w:t>πάρχει ούτε σχεδιασμός ούτε συγκεκριμένη στόχευση.</w:t>
      </w:r>
    </w:p>
    <w:p w14:paraId="6EA2C69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σχέδιο νόμου που εισάγεται προς συζήτηση και ψήφιση η Κυβέρνηση έρχεται ασθμαίνοντας να μαζέψει τα ασυμμάζευτα και προσπαθεί να μακιγιάρει το ισχυρό ράπισμα που δέχτηκε </w:t>
      </w:r>
      <w:r>
        <w:rPr>
          <w:rFonts w:eastAsia="Times New Roman" w:cs="Times New Roman"/>
          <w:szCs w:val="24"/>
        </w:rPr>
        <w:t xml:space="preserve">από το </w:t>
      </w:r>
      <w:proofErr w:type="spellStart"/>
      <w:r>
        <w:rPr>
          <w:rFonts w:eastAsia="Times New Roman" w:cs="Times New Roman"/>
          <w:szCs w:val="24"/>
        </w:rPr>
        <w:t>ΣτΕ</w:t>
      </w:r>
      <w:proofErr w:type="spellEnd"/>
      <w:r>
        <w:rPr>
          <w:rFonts w:eastAsia="Times New Roman" w:cs="Times New Roman"/>
          <w:szCs w:val="24"/>
        </w:rPr>
        <w:t xml:space="preserve"> για τον νόμο που έφερε το 2015 σχετικά με την επιλογή των διευθυντών των σχολικών μονάδων. Γιατί ήταν ένας νόμος ασύμβατος με την αξιοκρατία και την ισότιμη μεταχείριση των υποψηφίων. </w:t>
      </w:r>
      <w:r>
        <w:rPr>
          <w:rFonts w:eastAsia="Times New Roman" w:cs="Times New Roman"/>
          <w:szCs w:val="24"/>
        </w:rPr>
        <w:t>Δ</w:t>
      </w:r>
      <w:r>
        <w:rPr>
          <w:rFonts w:eastAsia="Times New Roman" w:cs="Times New Roman"/>
          <w:szCs w:val="24"/>
        </w:rPr>
        <w:t>υστυχώς</w:t>
      </w:r>
      <w:r>
        <w:rPr>
          <w:rFonts w:eastAsia="Times New Roman" w:cs="Times New Roman"/>
          <w:szCs w:val="24"/>
        </w:rPr>
        <w:t>,</w:t>
      </w:r>
      <w:r>
        <w:rPr>
          <w:rFonts w:eastAsia="Times New Roman" w:cs="Times New Roman"/>
          <w:szCs w:val="24"/>
        </w:rPr>
        <w:t xml:space="preserve"> για την Κυβέρνηση δεν ήταν ο μόνος νόμος της που κρ</w:t>
      </w:r>
      <w:r>
        <w:rPr>
          <w:rFonts w:eastAsia="Times New Roman" w:cs="Times New Roman"/>
          <w:szCs w:val="24"/>
        </w:rPr>
        <w:t xml:space="preserve">ίθηκε αντισυνταγματικός. Έχει δημιουργήσει αρνητική παράδοση βλέπετε, γεγονός ενδεικτικό του τρόπου που νομοθετούν οι κύριοι συνάδελφοι της Κυβέρνησης. Για άλλη μια φορά, λοιπόν, δίνουν ανάλογα δείγματα γραφής. </w:t>
      </w:r>
    </w:p>
    <w:p w14:paraId="6EA2C69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Φέρνετε το νομοσχέδιο με τη διαδικασία του </w:t>
      </w:r>
      <w:r>
        <w:rPr>
          <w:rFonts w:eastAsia="Times New Roman" w:cs="Times New Roman"/>
          <w:szCs w:val="24"/>
        </w:rPr>
        <w:t>επείγοντος, χωρίς να το θέσετε σε δημόσια διαβούλευση και παρακάμπτοντας δημοκρατικές και κοινοβουλευτικές διαδικασίες. Πότε μάθατε, αλήθεια, ότι ο ν.4327/2015 είναι αντισυνταγματικός; Δεν το γνωρίζατε εδώ και πολύ καιρό; Γιατί ο ισχυρισμός σας, κύριε Υπου</w:t>
      </w:r>
      <w:r>
        <w:rPr>
          <w:rFonts w:eastAsia="Times New Roman" w:cs="Times New Roman"/>
          <w:szCs w:val="24"/>
        </w:rPr>
        <w:t xml:space="preserve">ργέ, ότι περιμένατε να </w:t>
      </w:r>
      <w:proofErr w:type="spellStart"/>
      <w:r>
        <w:rPr>
          <w:rFonts w:eastAsia="Times New Roman" w:cs="Times New Roman"/>
          <w:szCs w:val="24"/>
        </w:rPr>
        <w:t>καθαρογραφεί</w:t>
      </w:r>
      <w:proofErr w:type="spellEnd"/>
      <w:r>
        <w:rPr>
          <w:rFonts w:eastAsia="Times New Roman" w:cs="Times New Roman"/>
          <w:szCs w:val="24"/>
        </w:rPr>
        <w:t xml:space="preserve"> η απόφαση του </w:t>
      </w:r>
      <w:proofErr w:type="spellStart"/>
      <w:r>
        <w:rPr>
          <w:rFonts w:eastAsia="Times New Roman" w:cs="Times New Roman"/>
          <w:szCs w:val="24"/>
        </w:rPr>
        <w:t>ΣτΕ</w:t>
      </w:r>
      <w:proofErr w:type="spellEnd"/>
      <w:r>
        <w:rPr>
          <w:rFonts w:eastAsia="Times New Roman" w:cs="Times New Roman"/>
          <w:szCs w:val="24"/>
        </w:rPr>
        <w:t xml:space="preserve"> δεν αντέχει σε καμ</w:t>
      </w:r>
      <w:r>
        <w:rPr>
          <w:rFonts w:eastAsia="Times New Roman" w:cs="Times New Roman"/>
          <w:szCs w:val="24"/>
        </w:rPr>
        <w:t>μ</w:t>
      </w:r>
      <w:r>
        <w:rPr>
          <w:rFonts w:eastAsia="Times New Roman" w:cs="Times New Roman"/>
          <w:szCs w:val="24"/>
        </w:rPr>
        <w:t>ία κριτική. Και σε όλο αυτό το διάστημα</w:t>
      </w:r>
      <w:r>
        <w:rPr>
          <w:rFonts w:eastAsia="Times New Roman" w:cs="Times New Roman"/>
          <w:szCs w:val="24"/>
        </w:rPr>
        <w:t>,</w:t>
      </w:r>
      <w:r>
        <w:rPr>
          <w:rFonts w:eastAsia="Times New Roman" w:cs="Times New Roman"/>
          <w:szCs w:val="24"/>
        </w:rPr>
        <w:t xml:space="preserve"> τι πράξατε για να επανέλθει η κανονικότητα στα σχολεία; Ετοιμάσατε αυτό το </w:t>
      </w:r>
      <w:proofErr w:type="spellStart"/>
      <w:r>
        <w:rPr>
          <w:rFonts w:eastAsia="Times New Roman" w:cs="Times New Roman"/>
          <w:szCs w:val="24"/>
        </w:rPr>
        <w:t>γονατογράφημα</w:t>
      </w:r>
      <w:proofErr w:type="spellEnd"/>
      <w:r>
        <w:rPr>
          <w:rFonts w:eastAsia="Times New Roman" w:cs="Times New Roman"/>
          <w:szCs w:val="24"/>
        </w:rPr>
        <w:t xml:space="preserve"> που προσπαθείτε να το περάσετε άρον-άρον. </w:t>
      </w:r>
    </w:p>
    <w:p w14:paraId="6EA2C69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ν τω μετα</w:t>
      </w:r>
      <w:r>
        <w:rPr>
          <w:rFonts w:eastAsia="Times New Roman" w:cs="Times New Roman"/>
          <w:szCs w:val="24"/>
        </w:rPr>
        <w:t>ξύ</w:t>
      </w:r>
      <w:r>
        <w:rPr>
          <w:rFonts w:eastAsia="Times New Roman" w:cs="Times New Roman"/>
          <w:szCs w:val="24"/>
        </w:rPr>
        <w:t>,</w:t>
      </w:r>
      <w:r>
        <w:rPr>
          <w:rFonts w:eastAsia="Times New Roman" w:cs="Times New Roman"/>
          <w:szCs w:val="24"/>
        </w:rPr>
        <w:t xml:space="preserve"> έχει ξεκινήσει ένα απίστευτο ράβε-ξήλωνε, με τμήματα του νομοσχεδίου να αποσύρονται ή να τροποποιούνται</w:t>
      </w:r>
      <w:r>
        <w:rPr>
          <w:rFonts w:eastAsia="Times New Roman" w:cs="Times New Roman"/>
          <w:szCs w:val="24"/>
        </w:rPr>
        <w:t>,</w:t>
      </w:r>
      <w:r>
        <w:rPr>
          <w:rFonts w:eastAsia="Times New Roman" w:cs="Times New Roman"/>
          <w:szCs w:val="24"/>
        </w:rPr>
        <w:t xml:space="preserve"> πριν καλά-καλά συζητηθούν. Και βέβαια</w:t>
      </w:r>
      <w:r>
        <w:rPr>
          <w:rFonts w:eastAsia="Times New Roman" w:cs="Times New Roman"/>
          <w:szCs w:val="24"/>
        </w:rPr>
        <w:t>,</w:t>
      </w:r>
      <w:r>
        <w:rPr>
          <w:rFonts w:eastAsia="Times New Roman" w:cs="Times New Roman"/>
          <w:szCs w:val="24"/>
        </w:rPr>
        <w:t xml:space="preserve"> επιχειρείτε να νομοθετήσετε αποσπασματικά κατά την προσφιλή σας τακτική</w:t>
      </w:r>
      <w:r>
        <w:rPr>
          <w:rFonts w:eastAsia="Times New Roman" w:cs="Times New Roman"/>
          <w:szCs w:val="24"/>
        </w:rPr>
        <w:t>,</w:t>
      </w:r>
      <w:r>
        <w:rPr>
          <w:rFonts w:eastAsia="Times New Roman" w:cs="Times New Roman"/>
          <w:szCs w:val="24"/>
        </w:rPr>
        <w:t xml:space="preserve"> μόνο για τους διευθυντές των σχολικ</w:t>
      </w:r>
      <w:r>
        <w:rPr>
          <w:rFonts w:eastAsia="Times New Roman" w:cs="Times New Roman"/>
          <w:szCs w:val="24"/>
        </w:rPr>
        <w:t xml:space="preserve">ών μονάδων, χωρίς να προτάσσετε μια ολοκληρωμένη λύση για όλα τα στελέχη της εκπαίδευσης και αφήνοντας για το μέλλον τις κρίσεις των υπολοίπων. Δίνετε ιδιαίτερη βαρύτητα στα διδακτικά καθήκοντα του υποψηφίου και την εμπειρία, μια εμπειρία </w:t>
      </w:r>
      <w:r>
        <w:rPr>
          <w:rFonts w:eastAsia="Times New Roman" w:cs="Times New Roman"/>
          <w:szCs w:val="24"/>
        </w:rPr>
        <w:t>όμως,</w:t>
      </w:r>
      <w:r>
        <w:rPr>
          <w:rFonts w:eastAsia="Times New Roman" w:cs="Times New Roman"/>
          <w:szCs w:val="24"/>
        </w:rPr>
        <w:t xml:space="preserve"> που δεν έχε</w:t>
      </w:r>
      <w:r>
        <w:rPr>
          <w:rFonts w:eastAsia="Times New Roman" w:cs="Times New Roman"/>
          <w:szCs w:val="24"/>
        </w:rPr>
        <w:t>ι αξιολογηθεί, και ταυτόχρονα μειώνετε τη σημασία των επιστημονικών προσόντων. Με αυτή τη λογική της επετηρίδας ευνοούνται καταφανέστατα οι αρχαιότεροι εκπαιδευτικοί</w:t>
      </w:r>
      <w:r>
        <w:rPr>
          <w:rFonts w:eastAsia="Times New Roman" w:cs="Times New Roman"/>
          <w:szCs w:val="24"/>
        </w:rPr>
        <w:t>,</w:t>
      </w:r>
      <w:r>
        <w:rPr>
          <w:rFonts w:eastAsia="Times New Roman" w:cs="Times New Roman"/>
          <w:szCs w:val="24"/>
        </w:rPr>
        <w:t xml:space="preserve"> σε βάρος εκείνων που έχουν αυξημένα προσόντα και λιγότερα χρόνια υπηρεσίας. Παράλληλα, υπ</w:t>
      </w:r>
      <w:r>
        <w:rPr>
          <w:rFonts w:eastAsia="Times New Roman" w:cs="Times New Roman"/>
          <w:szCs w:val="24"/>
        </w:rPr>
        <w:t xml:space="preserve">οβαθμίζεται η </w:t>
      </w:r>
      <w:proofErr w:type="spellStart"/>
      <w:r>
        <w:rPr>
          <w:rFonts w:eastAsia="Times New Roman" w:cs="Times New Roman"/>
          <w:szCs w:val="24"/>
        </w:rPr>
        <w:t>μοριοδότηση</w:t>
      </w:r>
      <w:proofErr w:type="spellEnd"/>
      <w:r>
        <w:rPr>
          <w:rFonts w:eastAsia="Times New Roman" w:cs="Times New Roman"/>
          <w:szCs w:val="24"/>
        </w:rPr>
        <w:t xml:space="preserve"> άλλων προσόντων, όπως οι επιμορφώσεις.</w:t>
      </w:r>
    </w:p>
    <w:p w14:paraId="6EA2C69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Ποιο είναι το μήνυμα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που εκπέμπετε στους νέους εκπαιδευτικούς; Να μην προσπαθούν να βελτιώσουν την επάρκειά τους, αλλά απλώς να περιμένουν στωικά τα χρόνια να περάσουν και θα έρθει κ</w:t>
      </w:r>
      <w:r>
        <w:rPr>
          <w:rFonts w:eastAsia="Times New Roman" w:cs="Times New Roman"/>
          <w:szCs w:val="24"/>
        </w:rPr>
        <w:t xml:space="preserve">αι η σειρά τους. Ισοπεδώνετε την προσπάθειά τους να επιμορφωθούν και να καταρτισθούν. Τη ρήση περί «ρετσινιάς» της αριστείας δεν την απαρνείστε με τίποτα. </w:t>
      </w:r>
    </w:p>
    <w:p w14:paraId="6EA2C69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Αλλά και ο τρόπος που καθορίζετε τη διδακτική εμπειρία έχει προκαλέσει μια απίστευτη και γενικευμένη</w:t>
      </w:r>
      <w:r>
        <w:rPr>
          <w:rFonts w:eastAsia="Times New Roman" w:cs="Times New Roman"/>
          <w:szCs w:val="24"/>
        </w:rPr>
        <w:t xml:space="preserve"> αναστάτωση στις τάξεις των εκπαιδευτικών, αναδεικνύοντας την προχειρότητα που συνοδεύει το υπό συζήτηση νομοσχέδιο. Δεχθήκαμε όλοι οι Βουλευτές τις προηγούμενες ημέρες καταιγισμό μηνυμάτων διαμαρτυρίας από εκπαιδευτικούς</w:t>
      </w:r>
      <w:r>
        <w:rPr>
          <w:rFonts w:eastAsia="Times New Roman" w:cs="Times New Roman"/>
          <w:szCs w:val="24"/>
        </w:rPr>
        <w:t>,</w:t>
      </w:r>
      <w:r>
        <w:rPr>
          <w:rFonts w:eastAsia="Times New Roman" w:cs="Times New Roman"/>
          <w:szCs w:val="24"/>
        </w:rPr>
        <w:t xml:space="preserve"> που η υπηρεσία τους δεν λογίζεται</w:t>
      </w:r>
      <w:r>
        <w:rPr>
          <w:rFonts w:eastAsia="Times New Roman" w:cs="Times New Roman"/>
          <w:szCs w:val="24"/>
        </w:rPr>
        <w:t xml:space="preserve"> ως διδακτική. Αναφέρω ορισμένες κατηγορίες ενδεικτικά: </w:t>
      </w:r>
      <w:r>
        <w:rPr>
          <w:rFonts w:eastAsia="Times New Roman" w:cs="Times New Roman"/>
          <w:szCs w:val="24"/>
        </w:rPr>
        <w:t>Ο</w:t>
      </w:r>
      <w:r>
        <w:rPr>
          <w:rFonts w:eastAsia="Times New Roman" w:cs="Times New Roman"/>
          <w:szCs w:val="24"/>
        </w:rPr>
        <w:t>ι σχολικοί σύμβουλοι, για τους οποίους προβλέπεται ότι η εργασία τους δεν συνδέεται με διδακτική υπηρεσία, αντίθετα με ό,τι ίσχυε από συστάσεως του θεσμού, οι υπεύθυνοι πολιτιστικών θεμάτων, περιβαλλ</w:t>
      </w:r>
      <w:r>
        <w:rPr>
          <w:rFonts w:eastAsia="Times New Roman" w:cs="Times New Roman"/>
          <w:szCs w:val="24"/>
        </w:rPr>
        <w:t>οντικής εκπαίδευσης, αγωγής υγείας, εκπαιδευτικοί από τα γραφεία συμβουλευτικής, από τα γραφεία σχολικού επαγγελματικού προσανατολισμού. Είναι σαφές ότι μία μερίδα εκπαιδευτικών αιφνιδιάστηκε από τη συγκεκριμένη διάταξη, γιατί βασιζόμενοι στην ισχύουσα νομ</w:t>
      </w:r>
      <w:r>
        <w:rPr>
          <w:rFonts w:eastAsia="Times New Roman" w:cs="Times New Roman"/>
          <w:szCs w:val="24"/>
        </w:rPr>
        <w:t>οθεσία</w:t>
      </w:r>
      <w:r>
        <w:rPr>
          <w:rFonts w:eastAsia="Times New Roman" w:cs="Times New Roman"/>
          <w:szCs w:val="24"/>
        </w:rPr>
        <w:t>,</w:t>
      </w:r>
      <w:r>
        <w:rPr>
          <w:rFonts w:eastAsia="Times New Roman" w:cs="Times New Roman"/>
          <w:szCs w:val="24"/>
        </w:rPr>
        <w:t xml:space="preserve"> έκαναν συγκεκριμένες επαγγελματικές επιλογές και γνώριζαν ότι η θητεία τους σε αυτές τις θέσεις αναγνωρίζεται ως διδακτική εμπειρία. Καταθέσατε πριν από λίγο μία νομοτεχνική βελτίωση. Τους δίνετε κάτι ψίχουλα, σε αντίθεση με αυτά που προέβλεπε ο πρ</w:t>
      </w:r>
      <w:r>
        <w:rPr>
          <w:rFonts w:eastAsia="Times New Roman" w:cs="Times New Roman"/>
          <w:szCs w:val="24"/>
        </w:rPr>
        <w:t xml:space="preserve">οηγούμενος δικός σας νόμος. </w:t>
      </w:r>
    </w:p>
    <w:p w14:paraId="6EA2C69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Την ίδια ώρα, βέβαια, για να βολευτούν προφανώς κάποιοι </w:t>
      </w:r>
      <w:r>
        <w:rPr>
          <w:rFonts w:eastAsia="Times New Roman" w:cs="Times New Roman"/>
          <w:szCs w:val="24"/>
        </w:rPr>
        <w:t>«η</w:t>
      </w:r>
      <w:r>
        <w:rPr>
          <w:rFonts w:eastAsia="Times New Roman" w:cs="Times New Roman"/>
          <w:szCs w:val="24"/>
        </w:rPr>
        <w:t>μέτεροι</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δεν θεωρήθηκε απαραίτητο οι υποψήφιοι να έχουν στοιχειώδη επιμόρφωση στην πληροφορική. Οπότε ένας εκπαιδευτικός</w:t>
      </w:r>
      <w:r>
        <w:rPr>
          <w:rFonts w:eastAsia="Times New Roman" w:cs="Times New Roman"/>
          <w:szCs w:val="24"/>
        </w:rPr>
        <w:t>,</w:t>
      </w:r>
      <w:r>
        <w:rPr>
          <w:rFonts w:eastAsia="Times New Roman" w:cs="Times New Roman"/>
          <w:szCs w:val="24"/>
        </w:rPr>
        <w:t xml:space="preserve"> που δεν ξέρει να ανοίγει τον υπολογιστή</w:t>
      </w:r>
      <w:r>
        <w:rPr>
          <w:rFonts w:eastAsia="Times New Roman" w:cs="Times New Roman"/>
          <w:szCs w:val="24"/>
        </w:rPr>
        <w:t>,</w:t>
      </w:r>
      <w:r>
        <w:rPr>
          <w:rFonts w:eastAsia="Times New Roman" w:cs="Times New Roman"/>
          <w:szCs w:val="24"/>
        </w:rPr>
        <w:t xml:space="preserve"> μπορεί στο ελληνικό σχολείο του 2017 να επιλεγεί ως διευθυντής και να ασκήσει διοικητικά καθήκοντα. Αυτό, βεβαίως, θα συμφωνήσουμε όλοι ότι δεν το λες και όραμα για την παιδεία.</w:t>
      </w:r>
    </w:p>
    <w:p w14:paraId="6EA2C69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της Κυβέρνησης, επειδή προφανώς διακατέχεστε από</w:t>
      </w:r>
      <w:r>
        <w:rPr>
          <w:rFonts w:eastAsia="Times New Roman" w:cs="Times New Roman"/>
          <w:szCs w:val="24"/>
        </w:rPr>
        <w:t xml:space="preserve"> το άγχος να μη δυσαρεστήσετε το κομματικό ακροατήριο –αρκετές πίκρες εξάλλου του έχετε δώσει τελευταία σε όλα τα επίπεδα- επιχειρείτε να </w:t>
      </w:r>
      <w:proofErr w:type="spellStart"/>
      <w:r>
        <w:rPr>
          <w:rFonts w:eastAsia="Times New Roman" w:cs="Times New Roman"/>
          <w:szCs w:val="24"/>
        </w:rPr>
        <w:t>ξανασερβίρετε</w:t>
      </w:r>
      <w:proofErr w:type="spellEnd"/>
      <w:r>
        <w:rPr>
          <w:rFonts w:eastAsia="Times New Roman" w:cs="Times New Roman"/>
          <w:szCs w:val="24"/>
        </w:rPr>
        <w:t xml:space="preserve"> ως καινοτομία και ως μεταρρύθμιση τη συμμετοχή του συλλόγου διδασκόντων, αυτή τη φορά σε δεύτερο ρόλο με</w:t>
      </w:r>
      <w:r>
        <w:rPr>
          <w:rFonts w:eastAsia="Times New Roman" w:cs="Times New Roman"/>
          <w:szCs w:val="24"/>
        </w:rPr>
        <w:t xml:space="preserve"> τη διατύπωση γνώμης, η οποία δεν θα υπολογίζεται στη </w:t>
      </w:r>
      <w:proofErr w:type="spellStart"/>
      <w:r>
        <w:rPr>
          <w:rFonts w:eastAsia="Times New Roman" w:cs="Times New Roman"/>
          <w:szCs w:val="24"/>
        </w:rPr>
        <w:t>μοριοδότηση</w:t>
      </w:r>
      <w:proofErr w:type="spellEnd"/>
      <w:r>
        <w:rPr>
          <w:rFonts w:eastAsia="Times New Roman" w:cs="Times New Roman"/>
          <w:szCs w:val="24"/>
        </w:rPr>
        <w:t xml:space="preserve"> του υποψηφίου. Μπορούμε με ασφάλεια να υποθέσουμε όμως ότι θα χρησιμοποιείται ως μοχλός πίεσης ή για να δικαιολογήσει  και να νομιμοποιήσει επιλογές διευθυντών όταν χρειαστεί. Το σίγουρο είν</w:t>
      </w:r>
      <w:r>
        <w:rPr>
          <w:rFonts w:eastAsia="Times New Roman" w:cs="Times New Roman"/>
          <w:szCs w:val="24"/>
        </w:rPr>
        <w:t xml:space="preserve">αι ότι μπορεί να οδηγήσει στον διχασμό του προσωπικού των σχολείων, στη δημιουργία ρουσφετολογικών μηχανισμών και τελικά σε φαινόμενα ρεβανσισμού και μεροληψίας. </w:t>
      </w:r>
    </w:p>
    <w:p w14:paraId="6EA2C69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5F2FE1">
        <w:rPr>
          <w:rFonts w:eastAsia="Times New Roman" w:cs="Times New Roman"/>
          <w:b/>
          <w:szCs w:val="24"/>
        </w:rPr>
        <w:t>ΓΕΩΡΓΙΟΣ ΛΑ</w:t>
      </w:r>
      <w:r w:rsidRPr="005F2FE1">
        <w:rPr>
          <w:rFonts w:eastAsia="Times New Roman" w:cs="Times New Roman"/>
          <w:b/>
          <w:szCs w:val="24"/>
        </w:rPr>
        <w:t>ΜΠΡΟΥΛΗΣ</w:t>
      </w:r>
      <w:r>
        <w:rPr>
          <w:rFonts w:eastAsia="Times New Roman" w:cs="Times New Roman"/>
          <w:szCs w:val="24"/>
        </w:rPr>
        <w:t>)</w:t>
      </w:r>
    </w:p>
    <w:p w14:paraId="6EA2C69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Θα κλείσω με τα συμβούλια επιλογής, που θα διενεργούν και τις συνεντεύξεις των υποψηφίων, ένα θεσμό ταλαιπωρημένο και αμαρτωλό, όπως μας είπε ο κύριος Υπουργός στην </w:t>
      </w:r>
      <w:r>
        <w:rPr>
          <w:rFonts w:eastAsia="Times New Roman" w:cs="Times New Roman"/>
          <w:szCs w:val="24"/>
        </w:rPr>
        <w:t>επιτροπή</w:t>
      </w:r>
      <w:r>
        <w:rPr>
          <w:rFonts w:eastAsia="Times New Roman" w:cs="Times New Roman"/>
          <w:szCs w:val="24"/>
        </w:rPr>
        <w:t xml:space="preserve">. Αν όμως στο παρελθόν κάποιοι ταλαιπώρησαν τον θεσμό της συνέντευξης, η </w:t>
      </w:r>
      <w:r>
        <w:rPr>
          <w:rFonts w:eastAsia="Times New Roman" w:cs="Times New Roman"/>
          <w:szCs w:val="24"/>
        </w:rPr>
        <w:t>σημερινή Κυβέρνηση πραγματικά τον κακοποιεί. Αναφέρομαι στον απροκάλυπτο τρόπο συγκρότησης των συμβουλίων. Σας ρωτώ</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υτοί που θα διορίζονται στα συμβούλια θα τοποθετούνται με αντικειμενικά κριτήρια; Αν είναι έτσι</w:t>
      </w:r>
      <w:r>
        <w:rPr>
          <w:rFonts w:eastAsia="Times New Roman" w:cs="Times New Roman"/>
          <w:szCs w:val="24"/>
        </w:rPr>
        <w:t>,</w:t>
      </w:r>
      <w:r>
        <w:rPr>
          <w:rFonts w:eastAsia="Times New Roman" w:cs="Times New Roman"/>
          <w:szCs w:val="24"/>
        </w:rPr>
        <w:t xml:space="preserve"> να μας τα πείτε κι εμάς αυτά τα κριτήρια</w:t>
      </w:r>
      <w:r>
        <w:rPr>
          <w:rFonts w:eastAsia="Times New Roman" w:cs="Times New Roman"/>
          <w:szCs w:val="24"/>
        </w:rPr>
        <w:t>,</w:t>
      </w:r>
      <w:r>
        <w:rPr>
          <w:rFonts w:eastAsia="Times New Roman" w:cs="Times New Roman"/>
          <w:szCs w:val="24"/>
        </w:rPr>
        <w:t xml:space="preserve"> γιατί δεν τα βλέπουμε πουθενά και δεν ξέρουμε αν υπάρχουν.</w:t>
      </w:r>
    </w:p>
    <w:p w14:paraId="6EA2C69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 Αυτό που γνωρίζουμε είναι ότι η πλειοψηφία των μελών τους θα ορίζεται από τον διορισμένο κομματικό περιφερειακό διευθυντή. Άρα δεν φαντάζομαι να αμφιβάλλει κανείς για την κομματική τους ταυτότητα</w:t>
      </w:r>
      <w:r>
        <w:rPr>
          <w:rFonts w:eastAsia="Times New Roman" w:cs="Times New Roman"/>
          <w:szCs w:val="24"/>
        </w:rPr>
        <w:t>. Το άλλο που γνωρίζουμε επίσης είναι ότι τοποθετείτε από το παράθυρο ως προέδρους των συμβουλίων τους διευθυντές εκπαίδευσης, οι οποίοι εξελέγησαν από τους διευθυντές των σχολείων, ένα εκλογικό σώμα δηλαδή που κρίθηκε ότι προέκυψε με τρόπο αντισυνταγματικ</w:t>
      </w:r>
      <w:r>
        <w:rPr>
          <w:rFonts w:eastAsia="Times New Roman" w:cs="Times New Roman"/>
          <w:szCs w:val="24"/>
        </w:rPr>
        <w:t>ό. Πού οδηγούν όλα αυτά; Στο να στερούνται τελικώς αυτά τα συμβούλια οποιουδήποτε κύρους και οποιασδήποτε αξιοπιστίας. Είναι υποκριτικό λοιπόν</w:t>
      </w:r>
      <w:r>
        <w:rPr>
          <w:rFonts w:eastAsia="Times New Roman" w:cs="Times New Roman"/>
          <w:szCs w:val="24"/>
        </w:rPr>
        <w:t>,</w:t>
      </w:r>
      <w:r>
        <w:rPr>
          <w:rFonts w:eastAsia="Times New Roman" w:cs="Times New Roman"/>
          <w:szCs w:val="24"/>
        </w:rPr>
        <w:t xml:space="preserve"> να ασκείτε κριτική στους προηγούμενους, όταν οι μεθοδεύσεις σας φανερώνουν ότι επιδιώκετε τον πλήρη έλεγχο της δ</w:t>
      </w:r>
      <w:r>
        <w:rPr>
          <w:rFonts w:eastAsia="Times New Roman" w:cs="Times New Roman"/>
          <w:szCs w:val="24"/>
        </w:rPr>
        <w:t xml:space="preserve">ιοίκησης της εκπαίδευσης και αντιμετωπίζετε το δημόσιο ως κομματικό λάφυρο. </w:t>
      </w:r>
    </w:p>
    <w:p w14:paraId="6EA2C69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Ολοκληρώνοντας, κυρίες και κύριοι συνάδελφοι, στη Νέα Δημοκρατία πιστεύουμε ότι το νομοσχέδιο αυτό στρέφεται κατά της αξιοκρατίας, στρέφεται κατά του εκπαιδευτικού που δεν επαναπα</w:t>
      </w:r>
      <w:r>
        <w:rPr>
          <w:rFonts w:eastAsia="Times New Roman" w:cs="Times New Roman"/>
          <w:szCs w:val="24"/>
        </w:rPr>
        <w:t>ύεται, που αγωνίζεται για να αυξήσει τα προσόντα του, που μοχθεί για να εξελιχθεί και να βελτιωθεί. Στρέφεται δηλαδή κατά του ίδιου του σχολείου, κατά του θεσμού που είναι επιφορτισμένος με το να δώσει στα παιδιά μας γνώσεις, αξίες και αρχές. Σεβαστείτε το</w:t>
      </w:r>
      <w:r>
        <w:rPr>
          <w:rFonts w:eastAsia="Times New Roman" w:cs="Times New Roman"/>
          <w:szCs w:val="24"/>
        </w:rPr>
        <w:t xml:space="preserve">υλάχιστον τα όνειρα αυτών των παιδιών και των οικογενειών τους και αφήστε την παιδεία έξω από τα </w:t>
      </w:r>
      <w:proofErr w:type="spellStart"/>
      <w:r>
        <w:rPr>
          <w:rFonts w:eastAsia="Times New Roman" w:cs="Times New Roman"/>
          <w:szCs w:val="24"/>
        </w:rPr>
        <w:t>πολιτικάντικα</w:t>
      </w:r>
      <w:proofErr w:type="spellEnd"/>
      <w:r>
        <w:rPr>
          <w:rFonts w:eastAsia="Times New Roman" w:cs="Times New Roman"/>
          <w:szCs w:val="24"/>
        </w:rPr>
        <w:t xml:space="preserve"> τεχνάσματά σας. </w:t>
      </w:r>
    </w:p>
    <w:p w14:paraId="6EA2C69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EA2C69C" w14:textId="77777777" w:rsidR="00E41DDC" w:rsidRDefault="007120B1">
      <w:pPr>
        <w:spacing w:after="0" w:line="600" w:lineRule="auto"/>
        <w:ind w:left="357" w:firstLine="363"/>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A2C69D"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Κοινοβου</w:t>
      </w:r>
      <w:r>
        <w:rPr>
          <w:rFonts w:eastAsia="Times New Roman" w:cs="Times New Roman"/>
          <w:szCs w:val="24"/>
        </w:rPr>
        <w:t xml:space="preserve">λευτικός Εκπρόσωπος από το Ποτάμι κ. </w:t>
      </w:r>
      <w:proofErr w:type="spellStart"/>
      <w:r>
        <w:rPr>
          <w:rFonts w:eastAsia="Times New Roman" w:cs="Times New Roman"/>
          <w:szCs w:val="24"/>
        </w:rPr>
        <w:t>Δανέλλης</w:t>
      </w:r>
      <w:proofErr w:type="spellEnd"/>
      <w:r>
        <w:rPr>
          <w:rFonts w:eastAsia="Times New Roman" w:cs="Times New Roman"/>
          <w:szCs w:val="24"/>
        </w:rPr>
        <w:t xml:space="preserve">. </w:t>
      </w:r>
    </w:p>
    <w:p w14:paraId="6EA2C69E"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Κύριε Πρόεδρε, μπορώ να έχω τον λόγο για να κάνω μια νομοτεχνική βελτίωση; </w:t>
      </w:r>
    </w:p>
    <w:p w14:paraId="6EA2C69F"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Δανέλλη</w:t>
      </w:r>
      <w:proofErr w:type="spellEnd"/>
      <w:r>
        <w:rPr>
          <w:rFonts w:eastAsia="Times New Roman" w:cs="Times New Roman"/>
          <w:szCs w:val="24"/>
        </w:rPr>
        <w:t>, ώσπου να έρθε</w:t>
      </w:r>
      <w:r>
        <w:rPr>
          <w:rFonts w:eastAsia="Times New Roman" w:cs="Times New Roman"/>
          <w:szCs w:val="24"/>
        </w:rPr>
        <w:t>τε στο Βήμα, θα δώσουμε τον λόγο στον κύριο Υπουργό</w:t>
      </w:r>
      <w:r>
        <w:rPr>
          <w:rFonts w:eastAsia="Times New Roman" w:cs="Times New Roman"/>
          <w:szCs w:val="24"/>
        </w:rPr>
        <w:t>,</w:t>
      </w:r>
      <w:r>
        <w:rPr>
          <w:rFonts w:eastAsia="Times New Roman" w:cs="Times New Roman"/>
          <w:szCs w:val="24"/>
        </w:rPr>
        <w:t xml:space="preserve"> για να κάνει κάποιες νομοτεχνικές βελτιώσεις.</w:t>
      </w:r>
    </w:p>
    <w:p w14:paraId="6EA2C6A0"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EA2C6A1"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Η νομοτεχνική έχει να κάνει με το άρθρο 5 παράγραφος 2 τ</w:t>
      </w:r>
      <w:r>
        <w:rPr>
          <w:rFonts w:eastAsia="Times New Roman" w:cs="Times New Roman"/>
          <w:szCs w:val="24"/>
        </w:rPr>
        <w:t>ου νομοσχεδίου και έχει σχέση με τη χρηματοδότηση του τεμένους. Αποσύρουμε όλο το άρθρο. Άρα, ισχύει αυτό, που ισχύει τώρα, του νόμου της κ. Γιαννάκου και κάνω έκκληση στα κόμματα: Θα πάρουμε πρωτοβουλία εμείς να βρούμε μια από κοινού διατύπωση για το θέμα</w:t>
      </w:r>
      <w:r>
        <w:rPr>
          <w:rFonts w:eastAsia="Times New Roman" w:cs="Times New Roman"/>
          <w:szCs w:val="24"/>
        </w:rPr>
        <w:t xml:space="preserve"> της χρηματοδότησης. Προφανώς, το τέμενος θα μπορεί να χρηματοδοτηθεί με κρατικά κονδύλια και οποιαδήποτε πιο σύνθετη μορφή να είναι αποτέλεσμα των συνεννοήσεων που θα κάνουμε.</w:t>
      </w:r>
    </w:p>
    <w:p w14:paraId="6EA2C6A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καταθέτει για τα Πρακτικά</w:t>
      </w:r>
      <w:r>
        <w:rPr>
          <w:rFonts w:eastAsia="Times New Roman" w:cs="Times New Roman"/>
          <w:szCs w:val="24"/>
        </w:rPr>
        <w:t xml:space="preserve"> την προαναφερθείσα νομοτεχνική βελτίωση, η οποία έχει ως εξής:</w:t>
      </w:r>
    </w:p>
    <w:p w14:paraId="6EA2C6A3"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6EA2C6A4"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 xml:space="preserve">(Να </w:t>
      </w:r>
      <w:r>
        <w:rPr>
          <w:rFonts w:eastAsia="Times New Roman" w:cs="Times New Roman"/>
          <w:szCs w:val="24"/>
        </w:rPr>
        <w:t>μπει</w:t>
      </w:r>
      <w:r>
        <w:rPr>
          <w:rFonts w:eastAsia="Times New Roman" w:cs="Times New Roman"/>
          <w:szCs w:val="24"/>
        </w:rPr>
        <w:t xml:space="preserve"> η σελ. 325)</w:t>
      </w:r>
    </w:p>
    <w:p w14:paraId="6EA2C6A5"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6EA2C6A6"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το επαναλαμβάνω για να ακουστεί καλά στην Αίθουσα αλλά και για όσους μας παρακολουθούν. Η ουσία είναι ότι αποσύρεται το άρθρο 5 του νομοσχεδίου …</w:t>
      </w:r>
    </w:p>
    <w:p w14:paraId="6EA2C6A7"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Όχι, την παράγραφο 2 του άρθρου 5. </w:t>
      </w:r>
    </w:p>
    <w:p w14:paraId="6EA2C6A8"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Προφανώς, για να μην υπάρξουν παρανοήσεις, γιατί δεν ακούστηκε καλά. </w:t>
      </w:r>
      <w:proofErr w:type="spellStart"/>
      <w:r>
        <w:rPr>
          <w:rFonts w:eastAsia="Times New Roman" w:cs="Times New Roman"/>
          <w:szCs w:val="24"/>
        </w:rPr>
        <w:t>Συμπαθάτε</w:t>
      </w:r>
      <w:proofErr w:type="spellEnd"/>
      <w:r>
        <w:rPr>
          <w:rFonts w:eastAsia="Times New Roman" w:cs="Times New Roman"/>
          <w:szCs w:val="24"/>
        </w:rPr>
        <w:t xml:space="preserve"> με. </w:t>
      </w:r>
    </w:p>
    <w:p w14:paraId="6EA2C6A9"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Άρα αποσύρετε την παράγραφο 2 του άρθρου 5. Θα μοιραστεί στους Βουλευτές για να το λάβουν υπόψη. </w:t>
      </w:r>
    </w:p>
    <w:p w14:paraId="6EA2C6AA"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ΚΩΝ</w:t>
      </w:r>
      <w:r>
        <w:rPr>
          <w:rFonts w:eastAsia="Times New Roman" w:cs="Times New Roman"/>
          <w:b/>
          <w:szCs w:val="24"/>
        </w:rPr>
        <w:t>ΣΤΑΝΤΙΝΟΣ ΓΑΒΡΟΓΛΟΥ (Υπουργός Παιδείας, Έρευνας και Θρησκευμάτων):</w:t>
      </w:r>
      <w:r>
        <w:rPr>
          <w:rFonts w:eastAsia="Times New Roman" w:cs="Times New Roman"/>
          <w:szCs w:val="24"/>
        </w:rPr>
        <w:t xml:space="preserve"> Καλά κάνετε. </w:t>
      </w:r>
    </w:p>
    <w:p w14:paraId="6EA2C6AB"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Κύριε Πρόεδρε, κάτι το εντελώς τυπικό. Η τροπολογία 1044 ήταν μια τροπολογία για τη ρύθμιση θεμάτων ιδιωτικής εκπαίδευσης και τυπικά δεν έχει γίνει δεκτή και ο λόγος που δεν έ</w:t>
      </w:r>
      <w:r>
        <w:rPr>
          <w:rFonts w:eastAsia="Times New Roman" w:cs="Times New Roman"/>
          <w:szCs w:val="24"/>
        </w:rPr>
        <w:t xml:space="preserve">χει γίνει δεκτή είναι ότι εκφράζει μια πρόθεση, την οποία υπογραμμίζουμε και με </w:t>
      </w:r>
      <w:r>
        <w:rPr>
          <w:rFonts w:eastAsia="Times New Roman" w:cs="Times New Roman"/>
          <w:szCs w:val="24"/>
        </w:rPr>
        <w:t>δ</w:t>
      </w:r>
      <w:r>
        <w:rPr>
          <w:rFonts w:eastAsia="Times New Roman" w:cs="Times New Roman"/>
          <w:szCs w:val="24"/>
        </w:rPr>
        <w:t xml:space="preserve">ελτίο Τύπου, που αναρτήσαμε στο Υπουργείο Παιδείας πριν από λίγο. Απλώς ήθελα να το κάνω σαφές. Έχει σχέση με κάτι που ήδη ισχύει. </w:t>
      </w:r>
    </w:p>
    <w:p w14:paraId="6EA2C6AC"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Ισχύει. </w:t>
      </w:r>
    </w:p>
    <w:p w14:paraId="6EA2C6AD"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 διά ταύτα είναι ότι δεν γίνεται δεκτή η συγκεκριμένη τροπολογία. Η τροπολογία 1044 δεν γίνεται δεκτή. </w:t>
      </w:r>
    </w:p>
    <w:p w14:paraId="6EA2C6AE"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Όμως το περιεχόμενό της είναι προφανές ότι ισχύει.</w:t>
      </w:r>
    </w:p>
    <w:p w14:paraId="6EA2C6AF"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w:t>
      </w:r>
    </w:p>
    <w:p w14:paraId="6EA2C6B0"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Ευχαριστούμε τον κύριο Υπουργό.</w:t>
      </w:r>
    </w:p>
    <w:p w14:paraId="6EA2C6B1"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Δανέλλης</w:t>
      </w:r>
      <w:proofErr w:type="spellEnd"/>
      <w:r>
        <w:rPr>
          <w:rFonts w:eastAsia="Times New Roman" w:cs="Times New Roman"/>
          <w:szCs w:val="24"/>
        </w:rPr>
        <w:t>, Κοινοβουλευτικός Εκπρόσωπος από το Ποτάμι.</w:t>
      </w:r>
    </w:p>
    <w:p w14:paraId="6EA2C6B2"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Δανέλλη</w:t>
      </w:r>
      <w:proofErr w:type="spellEnd"/>
      <w:r>
        <w:rPr>
          <w:rFonts w:eastAsia="Times New Roman" w:cs="Times New Roman"/>
          <w:szCs w:val="24"/>
        </w:rPr>
        <w:t>, έχετε τον λόγο.</w:t>
      </w:r>
    </w:p>
    <w:p w14:paraId="6EA2C6B3"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w:t>
      </w:r>
    </w:p>
    <w:p w14:paraId="6EA2C6B4"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προφ</w:t>
      </w:r>
      <w:r>
        <w:rPr>
          <w:rFonts w:eastAsia="Times New Roman" w:cs="Times New Roman"/>
          <w:szCs w:val="24"/>
        </w:rPr>
        <w:t xml:space="preserve">ανές πως η αισιοδοξία της Κυβέρνησης για τα αποτελέσματα του </w:t>
      </w:r>
      <w:proofErr w:type="spellStart"/>
      <w:r>
        <w:rPr>
          <w:rFonts w:eastAsia="Times New Roman" w:cs="Times New Roman"/>
          <w:szCs w:val="24"/>
          <w:lang w:val="en-US"/>
        </w:rPr>
        <w:t>Eurogroup</w:t>
      </w:r>
      <w:proofErr w:type="spellEnd"/>
      <w:r>
        <w:rPr>
          <w:rFonts w:eastAsia="Times New Roman" w:cs="Times New Roman"/>
          <w:szCs w:val="24"/>
        </w:rPr>
        <w:t xml:space="preserve"> δεν ευοδώθηκε. Δυστυχώς, βεβαίως, για όλους. Η πραγματικότητα για άλλη μια φορά ήταν διαφορετική από αυτήν, που εκτιμούσε. </w:t>
      </w:r>
    </w:p>
    <w:p w14:paraId="6EA2C6B5"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Τι μας λέει αυτό; Πως παράγουμε πολύ περισσότερο θόρυβο από ό</w:t>
      </w:r>
      <w:r>
        <w:rPr>
          <w:rFonts w:eastAsia="Times New Roman" w:cs="Times New Roman"/>
          <w:szCs w:val="24"/>
        </w:rPr>
        <w:t xml:space="preserve">σο μας επιτρέπεται. Έρχονται στιγμές, που επιβάλλεται περισσότερη σκέψη, περισσότερη δράση και λιγότερος λόγος, λιγότερες δημόσιες τοποθετήσεις. </w:t>
      </w:r>
    </w:p>
    <w:p w14:paraId="6EA2C6B6"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Κυβέρνηση πρέπει να αντιληφθεί ότι οι συνεχείς δημόσιες δηλώσεις κυβερνητικών στελεχών, ιδίως όταν είναι αντ</w:t>
      </w:r>
      <w:r>
        <w:rPr>
          <w:rFonts w:eastAsia="Times New Roman" w:cs="Times New Roman"/>
          <w:szCs w:val="24"/>
        </w:rPr>
        <w:t xml:space="preserve">ικρουόμενες μεταξύ τους, εντείνουν τα προβλήματα και τελικά φέρνουν την ίδια σε πιο δύσκολη θέση. </w:t>
      </w:r>
    </w:p>
    <w:p w14:paraId="6EA2C6B7"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Βρισκόμαστε σε ένα εξαιρετικά κομβικό σημείο για τη χώρα, όπου θα πρέπει να υπάρχει ρεαλισμός, ευθυκρισία, επίγνωση, αλλά και προσπάθεια συνεννόησης μεταξύ μ</w:t>
      </w:r>
      <w:r>
        <w:rPr>
          <w:rFonts w:eastAsia="Times New Roman" w:cs="Times New Roman"/>
          <w:szCs w:val="24"/>
        </w:rPr>
        <w:t xml:space="preserve">ας. Ο στόχος είναι εθνικός, γι’ αυτό δεν μπορεί παρά να είναι και ενιαίος. Η Κυβέρνηση πρέπει να καταλάβει επιτέλους πως είναι αναγκαίο να διαμορφώσει προϋποθέσεις </w:t>
      </w:r>
      <w:proofErr w:type="spellStart"/>
      <w:r>
        <w:rPr>
          <w:rFonts w:eastAsia="Times New Roman" w:cs="Times New Roman"/>
          <w:szCs w:val="24"/>
        </w:rPr>
        <w:t>επαναπόκτησης</w:t>
      </w:r>
      <w:proofErr w:type="spellEnd"/>
      <w:r>
        <w:rPr>
          <w:rFonts w:eastAsia="Times New Roman" w:cs="Times New Roman"/>
          <w:szCs w:val="24"/>
        </w:rPr>
        <w:t xml:space="preserve"> εμπιστοσύνης, που έχει </w:t>
      </w:r>
      <w:proofErr w:type="spellStart"/>
      <w:r>
        <w:rPr>
          <w:rFonts w:eastAsia="Times New Roman" w:cs="Times New Roman"/>
          <w:szCs w:val="24"/>
        </w:rPr>
        <w:t>απ</w:t>
      </w:r>
      <w:r>
        <w:rPr>
          <w:rFonts w:eastAsia="Times New Roman" w:cs="Times New Roman"/>
          <w:szCs w:val="24"/>
        </w:rPr>
        <w:t>ο</w:t>
      </w:r>
      <w:r>
        <w:rPr>
          <w:rFonts w:eastAsia="Times New Roman" w:cs="Times New Roman"/>
          <w:szCs w:val="24"/>
        </w:rPr>
        <w:t>λεσθεί</w:t>
      </w:r>
      <w:proofErr w:type="spellEnd"/>
      <w:r>
        <w:rPr>
          <w:rFonts w:eastAsia="Times New Roman" w:cs="Times New Roman"/>
          <w:szCs w:val="24"/>
        </w:rPr>
        <w:t xml:space="preserve"> εντελώς. </w:t>
      </w:r>
    </w:p>
    <w:p w14:paraId="6EA2C6B8"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 Πρωθυπουργός είχε ζητήσει και πρό</w:t>
      </w:r>
      <w:r>
        <w:rPr>
          <w:rFonts w:eastAsia="Times New Roman" w:cs="Times New Roman"/>
          <w:szCs w:val="24"/>
        </w:rPr>
        <w:t>σφατα, αλλά και προ ημερών, από τους Υπουργούς να επιταχύνουν το κυβερνητικό τους έργο, γιατί η καθημερινότητα πολλαπλασιάζει τα προβλήματα που τρέχουν ανεξάρτητα από την όποια διαπραγμάτευση. Δεν είναι δυνατόν να περιμένει κρουαζιερόπλοιο προγραμματισμένη</w:t>
      </w:r>
      <w:r>
        <w:rPr>
          <w:rFonts w:eastAsia="Times New Roman" w:cs="Times New Roman"/>
          <w:szCs w:val="24"/>
        </w:rPr>
        <w:t xml:space="preserve">ς επίσκεψης στον Πειραιά δύο ώρες </w:t>
      </w:r>
      <w:proofErr w:type="spellStart"/>
      <w:r>
        <w:rPr>
          <w:rFonts w:eastAsia="Times New Roman" w:cs="Times New Roman"/>
          <w:szCs w:val="24"/>
        </w:rPr>
        <w:t>αρόδο</w:t>
      </w:r>
      <w:proofErr w:type="spellEnd"/>
      <w:r>
        <w:rPr>
          <w:rFonts w:eastAsia="Times New Roman" w:cs="Times New Roman"/>
          <w:szCs w:val="24"/>
        </w:rPr>
        <w:t xml:space="preserve">, μέχρι να φτάσουν το ρυμουλκό και ο πλοηγός. Και αυτό μόλις προχθές. </w:t>
      </w:r>
    </w:p>
    <w:p w14:paraId="6EA2C6B9"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Δεν μπορούμε να αναμένουμε αύξηση των εσόδων μας από την κρουαζιέρα, εν προκειμένω, όταν τα κρουαζιερόπλοια περιμένουν δύο ώρες, περιμένουν εκτός </w:t>
      </w:r>
      <w:r>
        <w:rPr>
          <w:rFonts w:eastAsia="Times New Roman" w:cs="Times New Roman"/>
          <w:szCs w:val="24"/>
        </w:rPr>
        <w:t xml:space="preserve">λιμανιού για να δέσουν στον Πειραιά και για μερικές ώρες οι φιλοξενούμενοι να κινηθούν, την ώρα μάλιστα, που ο Πειραιάς προβάλλει ως βασικό </w:t>
      </w:r>
      <w:r>
        <w:rPr>
          <w:rFonts w:eastAsia="Times New Roman" w:cs="Times New Roman"/>
          <w:szCs w:val="24"/>
          <w:lang w:val="en-US"/>
        </w:rPr>
        <w:t>home</w:t>
      </w:r>
      <w:r>
        <w:rPr>
          <w:rFonts w:eastAsia="Times New Roman" w:cs="Times New Roman"/>
          <w:szCs w:val="24"/>
        </w:rPr>
        <w:t xml:space="preserve"> </w:t>
      </w:r>
      <w:r>
        <w:rPr>
          <w:rFonts w:eastAsia="Times New Roman" w:cs="Times New Roman"/>
          <w:szCs w:val="24"/>
          <w:lang w:val="en-US"/>
        </w:rPr>
        <w:t>port</w:t>
      </w:r>
      <w:r>
        <w:rPr>
          <w:rFonts w:eastAsia="Times New Roman" w:cs="Times New Roman"/>
          <w:szCs w:val="24"/>
        </w:rPr>
        <w:t xml:space="preserve"> της Μεσογείου.</w:t>
      </w:r>
    </w:p>
    <w:p w14:paraId="6EA2C6BA"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Δεν έχουμε την πολυτέλεια να μην διαμορφώνουμε συνεχώς ένα όλο και πιο </w:t>
      </w:r>
      <w:proofErr w:type="spellStart"/>
      <w:r>
        <w:rPr>
          <w:rFonts w:eastAsia="Times New Roman" w:cs="Times New Roman"/>
          <w:szCs w:val="24"/>
        </w:rPr>
        <w:t>φιλοεπενδυτικό</w:t>
      </w:r>
      <w:proofErr w:type="spellEnd"/>
      <w:r>
        <w:rPr>
          <w:rFonts w:eastAsia="Times New Roman" w:cs="Times New Roman"/>
          <w:szCs w:val="24"/>
        </w:rPr>
        <w:t xml:space="preserve"> κλίμα</w:t>
      </w:r>
      <w:r>
        <w:rPr>
          <w:rFonts w:eastAsia="Times New Roman" w:cs="Times New Roman"/>
          <w:szCs w:val="24"/>
        </w:rPr>
        <w:t xml:space="preserve">. Ενώ υπάρχει τέτοια ανάγκη στην οικονομία μας για επενδύσεις, το 2016 είδαμε να πραγματοποιούνται μόνο οκτώ σοβαρές επενδύσεις στη χώρα, γιατί πέρα από τα μεγάλα, όπως το κλείσιμο της αξιολόγησης, η διευθέτηση του χρέους, η ένταξή μας στο </w:t>
      </w:r>
      <w:r>
        <w:rPr>
          <w:rFonts w:eastAsia="Times New Roman" w:cs="Times New Roman"/>
          <w:szCs w:val="24"/>
          <w:lang w:val="en-US"/>
        </w:rPr>
        <w:t>QE</w:t>
      </w:r>
      <w:r>
        <w:rPr>
          <w:rFonts w:eastAsia="Times New Roman" w:cs="Times New Roman"/>
          <w:szCs w:val="24"/>
        </w:rPr>
        <w:t>, υπάρχουν και</w:t>
      </w:r>
      <w:r>
        <w:rPr>
          <w:rFonts w:eastAsia="Times New Roman" w:cs="Times New Roman"/>
          <w:szCs w:val="24"/>
        </w:rPr>
        <w:t xml:space="preserve"> όλα τα θεωρητικά μικρότερα, όλα εκείνα που πρέπει, όμως, να γίνουν για να ελκύουμε αντί να απωθούμε τις επενδύσεις. Και για πολλοστή φορά να το επαναλάβω, πως αν η διευθέτηση του χρέους αποτελεί αναγκαία συνθήκη για την έξοδο από την κρίση, η παραγωγή εθν</w:t>
      </w:r>
      <w:r>
        <w:rPr>
          <w:rFonts w:eastAsia="Times New Roman" w:cs="Times New Roman"/>
          <w:szCs w:val="24"/>
        </w:rPr>
        <w:t>ικού πλούτου κάνει τη συνθήκη και ικανή.</w:t>
      </w:r>
    </w:p>
    <w:p w14:paraId="6EA2C6BB" w14:textId="77777777" w:rsidR="00E41DDC" w:rsidRDefault="007120B1">
      <w:pPr>
        <w:tabs>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Τώρα, βέβαια, για ποια ανάπτυξη μιλάμε, όταν το Συμβούλιο της Επικρατείας φθάνει στο σημείο να καλεί την πολιτεία να του γνωστοποιήσει εντός εξαμήνου χρονοδιάγραμμα και συγκεκριμένα μέτρα για την ολοκλήρωση των δασι</w:t>
      </w:r>
      <w:r>
        <w:rPr>
          <w:rFonts w:eastAsia="Times New Roman" w:cs="Times New Roman"/>
          <w:szCs w:val="24"/>
        </w:rPr>
        <w:t xml:space="preserve">κών χαρτών, ώστε να μην τιναχθεί στον αέρα το Κτηματολόγιο; Νέος ήμουν και λέγαμε πως στην Ευρώπη μόνο η Ελλάδα και η Αλβανία στερούνται Κτηματολογίου. Σήμερα μοναδική θλιβερή μοναδικότητα αποτελούμε εμείς. </w:t>
      </w:r>
    </w:p>
    <w:p w14:paraId="6EA2C6BC" w14:textId="77777777" w:rsidR="00E41DDC" w:rsidRDefault="007120B1">
      <w:pPr>
        <w:tabs>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Στο νομοσχέδιό μας τώρα. Ένα νομοσχέδιο που δεν </w:t>
      </w:r>
      <w:r>
        <w:rPr>
          <w:rFonts w:eastAsia="Times New Roman" w:cs="Times New Roman"/>
          <w:szCs w:val="24"/>
        </w:rPr>
        <w:t xml:space="preserve">συζητείται εν </w:t>
      </w:r>
      <w:proofErr w:type="spellStart"/>
      <w:r>
        <w:rPr>
          <w:rFonts w:eastAsia="Times New Roman" w:cs="Times New Roman"/>
          <w:szCs w:val="24"/>
        </w:rPr>
        <w:t>κενώ</w:t>
      </w:r>
      <w:proofErr w:type="spellEnd"/>
      <w:r>
        <w:rPr>
          <w:rFonts w:eastAsia="Times New Roman" w:cs="Times New Roman"/>
          <w:szCs w:val="24"/>
        </w:rPr>
        <w:t xml:space="preserve">, αλλά υπό τη θλιβερή σκιά των χθεσινών πρωτοφανών βιαιοτήτων στα Ανώτατα Εκπαιδευτικά Ιδρύματά μας, κατά τη διεξαγωγή των φοιτητικών εκλογών. Οι </w:t>
      </w:r>
      <w:proofErr w:type="spellStart"/>
      <w:r>
        <w:rPr>
          <w:rFonts w:eastAsia="Times New Roman" w:cs="Times New Roman"/>
          <w:szCs w:val="24"/>
        </w:rPr>
        <w:t>εμμονικές</w:t>
      </w:r>
      <w:proofErr w:type="spellEnd"/>
      <w:r>
        <w:rPr>
          <w:rFonts w:eastAsia="Times New Roman" w:cs="Times New Roman"/>
          <w:szCs w:val="24"/>
        </w:rPr>
        <w:t xml:space="preserve">, </w:t>
      </w:r>
      <w:proofErr w:type="spellStart"/>
      <w:r>
        <w:rPr>
          <w:rFonts w:eastAsia="Times New Roman" w:cs="Times New Roman"/>
          <w:szCs w:val="24"/>
        </w:rPr>
        <w:t>παλαιοαριστερές</w:t>
      </w:r>
      <w:proofErr w:type="spellEnd"/>
      <w:r>
        <w:rPr>
          <w:rFonts w:eastAsia="Times New Roman" w:cs="Times New Roman"/>
          <w:szCs w:val="24"/>
        </w:rPr>
        <w:t xml:space="preserve"> ιδεοληψίες, περί δήθεν πανεπιστημιακού ασύλου, εκδιώκουν την ελευ</w:t>
      </w:r>
      <w:r>
        <w:rPr>
          <w:rFonts w:eastAsia="Times New Roman" w:cs="Times New Roman"/>
          <w:szCs w:val="24"/>
        </w:rPr>
        <w:t>θερία της σκέψης και της έκφρασης από την κοιτίδα της. Αυτό έχουμε πετύχει. Τα νομοσχέδια που ρυθμίζουν σοβαρότατα θέματα και αλλάζουν την εκπαιδευτική καθημερινότητα, όταν συζητούνται βιαστικά, αποσπασματικά, χωρίς επαρκή διαβούλευση, χωρίς εποικοδομητική</w:t>
      </w:r>
      <w:r>
        <w:rPr>
          <w:rFonts w:eastAsia="Times New Roman" w:cs="Times New Roman"/>
          <w:szCs w:val="24"/>
        </w:rPr>
        <w:t xml:space="preserve"> συζήτηση, μένουν </w:t>
      </w:r>
      <w:proofErr w:type="spellStart"/>
      <w:r>
        <w:rPr>
          <w:rFonts w:eastAsia="Times New Roman" w:cs="Times New Roman"/>
          <w:szCs w:val="24"/>
        </w:rPr>
        <w:t>μεταξεταστέα</w:t>
      </w:r>
      <w:proofErr w:type="spellEnd"/>
      <w:r>
        <w:rPr>
          <w:rFonts w:eastAsia="Times New Roman" w:cs="Times New Roman"/>
          <w:szCs w:val="24"/>
        </w:rPr>
        <w:t>. Γιατί ξανασυζητούν το ίδιο θέμα; Γιατί το Συμβούλιο της Επικρατείας έκρινε αντισυνταγματικό τον προηγούμενο νόμο. Κοινώς, ο τρόπος με τον οποίο είχατε επιλέξει τα στελέχη της εκπαίδευσης, ήταν εκτός νομιμότητας.</w:t>
      </w:r>
    </w:p>
    <w:p w14:paraId="6EA2C6BD" w14:textId="77777777" w:rsidR="00E41DDC" w:rsidRDefault="007120B1">
      <w:pPr>
        <w:tabs>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Θυμίζω ότι κ</w:t>
      </w:r>
      <w:r>
        <w:rPr>
          <w:rFonts w:eastAsia="Times New Roman" w:cs="Times New Roman"/>
          <w:szCs w:val="24"/>
        </w:rPr>
        <w:t>αι το νομοσχέδιο του 2015, των Μπαλτά-Κουράκη για τα ίδια θέματα, συζητήθηκε με τη διαδικασία του κατεπείγοντος. Τότε, έλεγα από το ίδιο Βήμα σχετικά με την εκλογή των διευθυντών στην πρωτοβάθμια και δευτεροβάθμια εκπαίδευση «πού είδατε να εκλέγουν οι υφισ</w:t>
      </w:r>
      <w:r>
        <w:rPr>
          <w:rFonts w:eastAsia="Times New Roman" w:cs="Times New Roman"/>
          <w:szCs w:val="24"/>
        </w:rPr>
        <w:t>τάμενοι τον προϊστάμενό τους και το σύστημα να λειτουργεί;». Ο διευθυντής πρέπει να είναι υπεράνω. Να έχει γνώσεις και διοικητικές ικανότητες και φυσικά κύρος που απορρέει από αυτές και μόνο. Μακριά από εξαρτήσεις και δουλείες. Καλός διευθυντής δεν είναι κ</w:t>
      </w:r>
      <w:r>
        <w:rPr>
          <w:rFonts w:eastAsia="Times New Roman" w:cs="Times New Roman"/>
          <w:szCs w:val="24"/>
        </w:rPr>
        <w:t xml:space="preserve">ατ’ ανάγκη ο δημοφιλέστερος. Δείτε γύρω σας στο δημόσιο, αλλά και στον ιδιωτικό τομέα, όπου τα διευθυντικά στελέχη επιλέγονται με κριτήριο τα υψηλά προσόντα τους. Κατόπιν αξιολόγησης και όχι μετά από την κρίση των συναδέλφων τους εξαιτίας των χατιριών που </w:t>
      </w:r>
      <w:r>
        <w:rPr>
          <w:rFonts w:eastAsia="Times New Roman" w:cs="Times New Roman"/>
          <w:szCs w:val="24"/>
        </w:rPr>
        <w:t xml:space="preserve">θα τους έκαναν, το σύστημα πηγαίνει ρολόι. </w:t>
      </w:r>
    </w:p>
    <w:p w14:paraId="6EA2C6BE" w14:textId="77777777" w:rsidR="00E41DDC" w:rsidRDefault="007120B1">
      <w:pPr>
        <w:tabs>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Αντί να ενισχύσουμε τις ασφαλιστικές δικλείδες αντικειμενικότητας στην κρίση διευθυντών, η ανιστόρητη αλλεργία στην όποια αξιολόγηση, σας οδηγεί στη διακινδύνευση επιλογής ανίκανων διευθυντών και στον καταστροφικό κατακερματισμό της ομόνοιας και σύμπνοιας </w:t>
      </w:r>
      <w:r>
        <w:rPr>
          <w:rFonts w:eastAsia="Times New Roman" w:cs="Times New Roman"/>
          <w:szCs w:val="24"/>
        </w:rPr>
        <w:t xml:space="preserve">του συλλόγου διδασκόντων. Ενώ οι αριστεροί συνδικαλιστές της πρότερης εποχής φώναζαν διαρκώς και πολύ σωστά για προσόντα, το μπόλιασμα με τον </w:t>
      </w:r>
      <w:proofErr w:type="spellStart"/>
      <w:r>
        <w:rPr>
          <w:rFonts w:eastAsia="Times New Roman" w:cs="Times New Roman"/>
          <w:szCs w:val="24"/>
        </w:rPr>
        <w:t>παλαιοπασοκικό</w:t>
      </w:r>
      <w:proofErr w:type="spellEnd"/>
      <w:r>
        <w:rPr>
          <w:rFonts w:eastAsia="Times New Roman" w:cs="Times New Roman"/>
          <w:szCs w:val="24"/>
        </w:rPr>
        <w:t xml:space="preserve"> συνδικαλισμό θέτει –</w:t>
      </w:r>
      <w:proofErr w:type="spellStart"/>
      <w:r>
        <w:rPr>
          <w:rFonts w:eastAsia="Times New Roman" w:cs="Times New Roman"/>
          <w:szCs w:val="24"/>
        </w:rPr>
        <w:t>φευ</w:t>
      </w:r>
      <w:proofErr w:type="spellEnd"/>
      <w:r>
        <w:rPr>
          <w:rFonts w:eastAsia="Times New Roman" w:cs="Times New Roman"/>
          <w:szCs w:val="24"/>
        </w:rPr>
        <w:t>- άλλες προτεραιότητες, έλεγα τότε. Γιατί αλάνθαστη συνταγή της παρακμής και</w:t>
      </w:r>
      <w:r>
        <w:rPr>
          <w:rFonts w:eastAsia="Times New Roman" w:cs="Times New Roman"/>
          <w:szCs w:val="24"/>
        </w:rPr>
        <w:t xml:space="preserve"> αποτυχίας αποτελεί η αναξιοκρατία. Αυτά ήταν στις 11 Μαΐου 2015. </w:t>
      </w:r>
    </w:p>
    <w:p w14:paraId="6EA2C6BF" w14:textId="77777777" w:rsidR="00E41DDC" w:rsidRDefault="007120B1">
      <w:pPr>
        <w:tabs>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Σήμερα, ακόμη και αν δεν είναι στις προθέσεις σας, κύριε Υπουργέ –και είμαι απολύτως βέβαιος ότι δεν είναι- συνεχίζετε, δυστυχώς, την </w:t>
      </w:r>
      <w:proofErr w:type="spellStart"/>
      <w:r>
        <w:rPr>
          <w:rFonts w:eastAsia="Times New Roman" w:cs="Times New Roman"/>
          <w:szCs w:val="24"/>
        </w:rPr>
        <w:t>κομματοκρατία</w:t>
      </w:r>
      <w:proofErr w:type="spellEnd"/>
      <w:r>
        <w:rPr>
          <w:rFonts w:eastAsia="Times New Roman" w:cs="Times New Roman"/>
          <w:szCs w:val="24"/>
        </w:rPr>
        <w:t xml:space="preserve"> στην εκπαίδευση, γιατί σήμερα είστε εσείς</w:t>
      </w:r>
      <w:r>
        <w:rPr>
          <w:rFonts w:eastAsia="Times New Roman" w:cs="Times New Roman"/>
          <w:szCs w:val="24"/>
        </w:rPr>
        <w:t xml:space="preserve"> και εγγυάσθε κάποια πράγματα, αύριο όμως, μοιραία θα είναι κάποιος άλλος στη θέση σας και βεβαίως μόνο οι κανόνες και οι θεσμοί είναι εκείνοι που διασφαλίζουν και όχι οι προσωπικές βουλήσεις.</w:t>
      </w:r>
    </w:p>
    <w:p w14:paraId="6EA2C6C0" w14:textId="77777777" w:rsidR="00E41DDC" w:rsidRDefault="007120B1">
      <w:pPr>
        <w:tabs>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Με την επίφαση της δημοκρατικής νομιμοποίησης εμπλέκονται στη δ</w:t>
      </w:r>
      <w:r>
        <w:rPr>
          <w:rFonts w:eastAsia="Times New Roman" w:cs="Times New Roman"/>
          <w:szCs w:val="24"/>
        </w:rPr>
        <w:t xml:space="preserve">ιαδικασία αυτή και οι σύλλογοι διδασκόντων. Ενώ υπεραμύνεσθε για τη συμμετοχή τους, επιτρέπετε να χρησιμοποιηθεί η άποψή τους </w:t>
      </w:r>
      <w:proofErr w:type="spellStart"/>
      <w:r>
        <w:rPr>
          <w:rFonts w:eastAsia="Times New Roman" w:cs="Times New Roman"/>
          <w:szCs w:val="24"/>
        </w:rPr>
        <w:t>εργαλειακά</w:t>
      </w:r>
      <w:proofErr w:type="spellEnd"/>
      <w:r>
        <w:rPr>
          <w:rFonts w:eastAsia="Times New Roman" w:cs="Times New Roman"/>
          <w:szCs w:val="24"/>
        </w:rPr>
        <w:t xml:space="preserve">, κάποιες φορές, για εξυπηρέτηση κομματικών επιλογών. </w:t>
      </w:r>
    </w:p>
    <w:p w14:paraId="6EA2C6C1" w14:textId="77777777" w:rsidR="00E41DDC" w:rsidRDefault="007120B1">
      <w:pPr>
        <w:tabs>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Με άλλα λόγια, οι αξιολογήσεις του συλλόγου διδασκόντων μπορεί να</w:t>
      </w:r>
      <w:r>
        <w:rPr>
          <w:rFonts w:eastAsia="Times New Roman" w:cs="Times New Roman"/>
          <w:szCs w:val="24"/>
        </w:rPr>
        <w:t xml:space="preserve"> λαμβάνονται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μπορεί μονάχα, όποτε βολεύει και νομιμοποιεί προειλημμένες αποφάσεις, από εκείνους που τότε θα συμμετέχουν. Και αν δύο από τα επτά μέλη των </w:t>
      </w:r>
      <w:r>
        <w:rPr>
          <w:rFonts w:eastAsia="Times New Roman" w:cs="Times New Roman"/>
          <w:szCs w:val="24"/>
        </w:rPr>
        <w:t>ε</w:t>
      </w:r>
      <w:r>
        <w:rPr>
          <w:rFonts w:eastAsia="Times New Roman" w:cs="Times New Roman"/>
          <w:szCs w:val="24"/>
        </w:rPr>
        <w:t>πιτροπών είναι συνδικαλιστές, οι πειρασμοί βεβαίως πολλαπλασιάζονται.</w:t>
      </w:r>
    </w:p>
    <w:p w14:paraId="6EA2C6C2" w14:textId="77777777" w:rsidR="00E41DDC" w:rsidRDefault="007120B1">
      <w:pPr>
        <w:tabs>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Ο δεύτερος λόγος </w:t>
      </w:r>
      <w:r>
        <w:rPr>
          <w:rFonts w:eastAsia="Times New Roman" w:cs="Times New Roman"/>
          <w:szCs w:val="24"/>
        </w:rPr>
        <w:t>για τον οποίο θεωρούμε ότι δεν είναι επιτυχής η διόρθωση της προηγούμενης πρόβλεψης αφορά στην επαναφορά της συνέντευξης. Αρχικά καταργήσατε τη συνέντευξη που είχε έλθει με το</w:t>
      </w:r>
      <w:r>
        <w:rPr>
          <w:rFonts w:eastAsia="Times New Roman" w:cs="Times New Roman"/>
          <w:szCs w:val="24"/>
        </w:rPr>
        <w:t>ν</w:t>
      </w:r>
      <w:r>
        <w:rPr>
          <w:rFonts w:eastAsia="Times New Roman" w:cs="Times New Roman"/>
          <w:szCs w:val="24"/>
        </w:rPr>
        <w:t xml:space="preserve"> ν.3848/2010, επί υπουργίας Διαμαντοπούλου τότε, θεωρώντας την εργαλείο επιλογής</w:t>
      </w:r>
      <w:r>
        <w:rPr>
          <w:rFonts w:eastAsia="Times New Roman" w:cs="Times New Roman"/>
          <w:szCs w:val="24"/>
        </w:rPr>
        <w:t xml:space="preserve"> κομματικά αρεστό. Σήμερα, δεν επαναφέρετε εκείνη τη δομημένη, βάσει ευρωπαϊκών στάνταρντ, συνέντευξη. Ο όρος «δομημένη», βεβαίως ερμηνεύεται και θεωρώ ότι είναι πολύ σωστή η αποδοχή σας για μετέπειτα συνεννόηση, για το πώς στην υπουργική απόφαση μπορούν ν</w:t>
      </w:r>
      <w:r>
        <w:rPr>
          <w:rFonts w:eastAsia="Times New Roman" w:cs="Times New Roman"/>
          <w:szCs w:val="24"/>
        </w:rPr>
        <w:t>α προσδιοριστούν αυτοί οι κανόνες.</w:t>
      </w:r>
    </w:p>
    <w:p w14:paraId="6EA2C6C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Όμως ξαναλέω ότι πέρα από τη δική σας θετική προαίρεση, που ανεπιφύλακτα δέχομαι, δεν ξέρουμε ποια θα είναι η άποψη, η πρόθεση και η διαδικασία που θα ακολουθήσει ένας επόμενος Υπουργός. Και, βεβαίως, μια υπουργική απόφασ</w:t>
      </w:r>
      <w:r>
        <w:rPr>
          <w:rFonts w:eastAsia="Times New Roman" w:cs="Times New Roman"/>
          <w:szCs w:val="24"/>
        </w:rPr>
        <w:t xml:space="preserve">η αλλάζει πολύ εύκολα. Το ζήτημα είναι τι προβλέπει η νομοθεσία. </w:t>
      </w:r>
    </w:p>
    <w:p w14:paraId="6EA2C6C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Βεβαίως, όλοι έχουμε ζήσει –και κακώς έχουμε ξεχάσει- τον </w:t>
      </w:r>
      <w:proofErr w:type="spellStart"/>
      <w:r>
        <w:rPr>
          <w:rFonts w:eastAsia="Times New Roman" w:cs="Times New Roman"/>
          <w:szCs w:val="24"/>
        </w:rPr>
        <w:t>εργαλειακό</w:t>
      </w:r>
      <w:proofErr w:type="spellEnd"/>
      <w:r>
        <w:rPr>
          <w:rFonts w:eastAsia="Times New Roman" w:cs="Times New Roman"/>
          <w:szCs w:val="24"/>
        </w:rPr>
        <w:t xml:space="preserve"> ρόλο που έπαιξαν οι συνεντεύξεις ως ξεκάθαρο εργαλείο κομματικής παρέμβασης. Να θυμίσω ότι αλώθηκε το κράτος την πενταετί</w:t>
      </w:r>
      <w:r>
        <w:rPr>
          <w:rFonts w:eastAsia="Times New Roman" w:cs="Times New Roman"/>
          <w:szCs w:val="24"/>
        </w:rPr>
        <w:t>α 2004</w:t>
      </w:r>
      <w:r>
        <w:rPr>
          <w:rFonts w:eastAsia="Times New Roman" w:cs="Times New Roman"/>
          <w:szCs w:val="24"/>
        </w:rPr>
        <w:t xml:space="preserve"> έως </w:t>
      </w:r>
      <w:r>
        <w:rPr>
          <w:rFonts w:eastAsia="Times New Roman" w:cs="Times New Roman"/>
          <w:szCs w:val="24"/>
        </w:rPr>
        <w:t>2009 –και όχι μονάχα στην εκπαίδευση- ακριβώς από τη λογική της περίφημης συνέντευξης σε κάθε αξιολόγηση. Χωρίς σαφείς κανόνες, χωρίς σαφείς προβλέψεις και περιγραφές σε νόμο δεν μπορούμε να αποδεχθούμε μια καλή πρόθεση από εκείνους οι οποίοι θα</w:t>
      </w:r>
      <w:r>
        <w:rPr>
          <w:rFonts w:eastAsia="Times New Roman" w:cs="Times New Roman"/>
          <w:szCs w:val="24"/>
        </w:rPr>
        <w:t xml:space="preserve"> χρησιμοποιήσουν τη συνέντευξη. </w:t>
      </w:r>
    </w:p>
    <w:p w14:paraId="6EA2C6C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Ο τρίτος λόγος ένστασης από πλευράς μας είναι ότι η επιτροπή που θα κρίνει τους νέους διευθυντές θα έχει στην πραγματικότητα λιγότερα προσόντα από τους υποψηφίους. Και, βεβαίως, πρέπει να συνεννοηθούμε στην ιεράρχηση των πρ</w:t>
      </w:r>
      <w:r>
        <w:rPr>
          <w:rFonts w:eastAsia="Times New Roman" w:cs="Times New Roman"/>
          <w:szCs w:val="24"/>
        </w:rPr>
        <w:t xml:space="preserve">οσόντων. Η επιστημονική παιδαγωγική συγκρότηση στη συνολική βαθμολογία έχει τώρα πολύ μικρότερο βάρος. Μιλάμε για σχεδόν τα μισά μόρια απ’ αυτά του ν.3848/2010. </w:t>
      </w:r>
    </w:p>
    <w:p w14:paraId="6EA2C6C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Συμφωνώ μαζί σας, κύριε Υπουργέ, ότι δεν είναι απαραίτητο ένας καλός επιστήμονας να είναι και </w:t>
      </w:r>
      <w:r>
        <w:rPr>
          <w:rFonts w:eastAsia="Times New Roman" w:cs="Times New Roman"/>
          <w:szCs w:val="24"/>
        </w:rPr>
        <w:t xml:space="preserve">καλός εκπαιδευτικός, καλός δάσκαλος. Ως προς αυτό, βεβαίως, αυτή η εμπειρία είναι βασικό κομμάτι της διευθυντικής του υποχρέωσης και εκτέλεσης αυτών που θα πρέπει να ακολουθεί και των αποφάσεων που θα πρέπει να παίρνει. Όμως με άλλους τρόπους και με άλλες </w:t>
      </w:r>
      <w:r>
        <w:rPr>
          <w:rFonts w:eastAsia="Times New Roman" w:cs="Times New Roman"/>
          <w:szCs w:val="24"/>
        </w:rPr>
        <w:t>δικλείδες ασφαλείας μπορούμε να προωθήσουμε τον αξιότερο και τον ικανότερο και όχι μονάχα με την εμπειρία γενικά και αόριστα, γιατί ο καλός δάσκαλος, ο καλός παιδαγωγός δεν είναι αυτός που έχει πολλά χρόνια υπηρεσίας στην τάξη του, είναι η ποιότητα της σχέ</w:t>
      </w:r>
      <w:r>
        <w:rPr>
          <w:rFonts w:eastAsia="Times New Roman" w:cs="Times New Roman"/>
          <w:szCs w:val="24"/>
        </w:rPr>
        <w:t>σης του με τη δουλειά του και την τάξη του.</w:t>
      </w:r>
    </w:p>
    <w:p w14:paraId="6EA2C6C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Νομίζω ότι ήσσονος σημασίας -το λέω, όμως, επειδή δεν έχει αναφερθεί- είναι ότι πρέπει να ξαναδείτε τη διάταξη που αφορά στη διδακτική υπηρεσία, γιατί και άδικη είναι και αιφνιδιάζει κάποιους από τους εργαζόμενου</w:t>
      </w:r>
      <w:r>
        <w:rPr>
          <w:rFonts w:eastAsia="Times New Roman" w:cs="Times New Roman"/>
          <w:szCs w:val="24"/>
        </w:rPr>
        <w:t xml:space="preserve">ς στα γραφεία σχολικού επαγγελματικού προσανατολισμού, στα γραφεία σύνδεσης με την αγορά εργασίας και επαγγελματικού προσανατολισμού και στους υπεύθυνους των ΣΕΠ, στα κέντρα συμβουλευτικής και προσανατολισμού που δεν λαμβάνεται ως διδακτική υπηρεσία και η </w:t>
      </w:r>
      <w:r>
        <w:rPr>
          <w:rFonts w:eastAsia="Times New Roman" w:cs="Times New Roman"/>
          <w:szCs w:val="24"/>
        </w:rPr>
        <w:t xml:space="preserve">απασχόλησή τους στα παραπάνω, καθώς αντιστρόφως αποδεικνύεται από το ωρολόγιο πρόγραμμα των σχολείων που υπηρετούσαν ή είχαν αποσπαστεί με απόφαση των οικείων ΠΥΣΔΕ. </w:t>
      </w:r>
    </w:p>
    <w:p w14:paraId="6EA2C6C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Στον αποκλεισμό των καθηγητών πληροφορικής έχει ήδη αναφερθεί ο συνάδελφος κ. </w:t>
      </w:r>
      <w:proofErr w:type="spellStart"/>
      <w:r>
        <w:rPr>
          <w:rFonts w:eastAsia="Times New Roman" w:cs="Times New Roman"/>
          <w:szCs w:val="24"/>
        </w:rPr>
        <w:t>Μαυρωτάς</w:t>
      </w:r>
      <w:proofErr w:type="spellEnd"/>
      <w:r>
        <w:rPr>
          <w:rFonts w:eastAsia="Times New Roman" w:cs="Times New Roman"/>
          <w:szCs w:val="24"/>
        </w:rPr>
        <w:t xml:space="preserve"> κα</w:t>
      </w:r>
      <w:r>
        <w:rPr>
          <w:rFonts w:eastAsia="Times New Roman" w:cs="Times New Roman"/>
          <w:szCs w:val="24"/>
        </w:rPr>
        <w:t xml:space="preserve">ι δεν θα αναφερθώ. </w:t>
      </w:r>
    </w:p>
    <w:p w14:paraId="6EA2C6C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δυστυχώς η επιλογή στελεχών εκπαίδευσης ιστορικά στη χώρα μας έχει μετατραπεί σε ένα κομματικό εργαλείο του εκάστοτε κυβερνώντος κόμματος, με ό,τι αυτό συνεπάγεται για το εκπαιδευτικό μας σύστημα και την πο</w:t>
      </w:r>
      <w:r>
        <w:rPr>
          <w:rFonts w:eastAsia="Times New Roman" w:cs="Times New Roman"/>
          <w:szCs w:val="24"/>
        </w:rPr>
        <w:t>ιότητά του. Αυτό, όμως, κύριε Υφυπουργέ –γιατί αναφερθήκατε σ’ αυτό- δεν αποτελεί άλλοθι για την Κυβέρνηση της Αριστεράς. Η κρίση και η νέα παγκόσμια οικονομική πραγματικότητα μας επιβάλλουν να αλλάξουμε παράδειγμα. Πρόκειται για κίνηση επιβίωσης της χώρας</w:t>
      </w:r>
      <w:r>
        <w:rPr>
          <w:rFonts w:eastAsia="Times New Roman" w:cs="Times New Roman"/>
          <w:szCs w:val="24"/>
        </w:rPr>
        <w:t xml:space="preserve">. </w:t>
      </w:r>
    </w:p>
    <w:p w14:paraId="6EA2C6C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Η επένδυση στην οικονομία της γνώσης, αναγκαστική επιλογή για την Ελλάδα, απαιτεί η επιλογή στελεχών στην εκπαίδευση να πραγματοποιείται με απολύτως αξιοκρατικά κριτήρια και τίποτα παραπέρα. Η διοίκηση των σχολικών μονάδων είναι αναγκαίο να περάσει στα </w:t>
      </w:r>
      <w:r>
        <w:rPr>
          <w:rFonts w:eastAsia="Times New Roman" w:cs="Times New Roman"/>
          <w:szCs w:val="24"/>
        </w:rPr>
        <w:t xml:space="preserve">χέρια ανθρώπων ικανών, με όραμα και κυρίως με γνώση, γιατί μόνο έτσι θα εξασφαλιστεί ένα δημόσιο σχολείο που προσφέρει τους μαθητές ποιοτική εκπαίδευση και επιτρέπει την κοινωνική κινητικότητα μέσα από πραγματικά ίσες ευκαιρίες. </w:t>
      </w:r>
    </w:p>
    <w:p w14:paraId="6EA2C6C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Κλείνω, κύριε Πρόεδρε, με </w:t>
      </w:r>
      <w:r>
        <w:rPr>
          <w:rFonts w:eastAsia="Times New Roman" w:cs="Times New Roman"/>
          <w:szCs w:val="24"/>
        </w:rPr>
        <w:t>το άρθρο 5 που αφορά στο τέμενος στην Αττική. Όσο κι αν διαφωνούμε με ορισμένες επιμέρους επιλογές σας σε σχέση με τη σύσταση του διοικητικού συμβουλίου ή κάποιες λειτουργικές προβλέψεις, θεωρούμε πολύ θετικό αυτό που μας είπατε λίγο πριν. Θεωρούμε ότι είν</w:t>
      </w:r>
      <w:r>
        <w:rPr>
          <w:rFonts w:eastAsia="Times New Roman" w:cs="Times New Roman"/>
          <w:szCs w:val="24"/>
        </w:rPr>
        <w:t xml:space="preserve">αι πολύ θετικό το να επαναδιατυπωθεί η παράγραφος 2, σχετικά με τους πόρους της χρηματοδότησης και τον έλεγχο του </w:t>
      </w:r>
      <w:r>
        <w:rPr>
          <w:rFonts w:eastAsia="Times New Roman" w:cs="Times New Roman"/>
          <w:szCs w:val="24"/>
        </w:rPr>
        <w:t>δ</w:t>
      </w:r>
      <w:r>
        <w:rPr>
          <w:rFonts w:eastAsia="Times New Roman" w:cs="Times New Roman"/>
          <w:szCs w:val="24"/>
        </w:rPr>
        <w:t xml:space="preserve">ημοσίου. Είναι πολύ θετική αυτή η πρόβλεψη και συμφωνούμε απολύτως. </w:t>
      </w:r>
    </w:p>
    <w:p w14:paraId="6EA2C6C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Παρ’ όλο, λοιπόν, που διαφωνούμε σε κάποιους επιμέρους χειρισμούς, η ανέ</w:t>
      </w:r>
      <w:r>
        <w:rPr>
          <w:rFonts w:eastAsia="Times New Roman" w:cs="Times New Roman"/>
          <w:szCs w:val="24"/>
        </w:rPr>
        <w:t xml:space="preserve">γερση και λειτουργία του τεμένους υπερβαίνει τις όποιες ενστάσεις μας. Για εμάς, είναι θέμα αρχής που δεν προσφέρεται για φθηνό πολιτικό εντυπωσιασμό. </w:t>
      </w:r>
    </w:p>
    <w:p w14:paraId="6EA2C6CD" w14:textId="77777777" w:rsidR="00E41DDC" w:rsidRDefault="007120B1">
      <w:pPr>
        <w:spacing w:after="0" w:line="600" w:lineRule="auto"/>
        <w:ind w:firstLine="720"/>
        <w:jc w:val="both"/>
        <w:rPr>
          <w:rFonts w:eastAsia="Times New Roman"/>
          <w:szCs w:val="24"/>
        </w:rPr>
      </w:pPr>
      <w:r>
        <w:rPr>
          <w:rFonts w:eastAsia="Times New Roman"/>
          <w:szCs w:val="24"/>
        </w:rPr>
        <w:t xml:space="preserve">Το Ποτάμι από την ίδρυσή του </w:t>
      </w:r>
      <w:r>
        <w:rPr>
          <w:rFonts w:eastAsia="Times New Roman"/>
          <w:bCs/>
        </w:rPr>
        <w:t>είναι</w:t>
      </w:r>
      <w:r>
        <w:rPr>
          <w:rFonts w:eastAsia="Times New Roman"/>
          <w:szCs w:val="24"/>
        </w:rPr>
        <w:t xml:space="preserve"> ο πολιτικός φορέας έκφρασης των αρχών του πολιτικού φιλελευθερισμού, </w:t>
      </w:r>
      <w:r>
        <w:rPr>
          <w:rFonts w:eastAsia="Times New Roman"/>
        </w:rPr>
        <w:t>χωρίς</w:t>
      </w:r>
      <w:r>
        <w:rPr>
          <w:rFonts w:eastAsia="Times New Roman"/>
          <w:szCs w:val="24"/>
        </w:rPr>
        <w:t xml:space="preserve"> αστερίσκους και </w:t>
      </w:r>
      <w:r>
        <w:rPr>
          <w:rFonts w:eastAsia="Times New Roman"/>
        </w:rPr>
        <w:t>χωρίς</w:t>
      </w:r>
      <w:r>
        <w:rPr>
          <w:rFonts w:eastAsia="Times New Roman"/>
          <w:szCs w:val="24"/>
        </w:rPr>
        <w:t xml:space="preserve"> εκπτώσεις. Και το έχουμε αποδείξει σε όλες τις κρίσιμες στιγμές. </w:t>
      </w:r>
    </w:p>
    <w:p w14:paraId="6EA2C6CE" w14:textId="77777777" w:rsidR="00E41DDC" w:rsidRDefault="007120B1">
      <w:pPr>
        <w:spacing w:after="0" w:line="600" w:lineRule="auto"/>
        <w:ind w:firstLine="720"/>
        <w:jc w:val="both"/>
        <w:rPr>
          <w:rFonts w:eastAsia="Times New Roman"/>
          <w:szCs w:val="24"/>
        </w:rPr>
      </w:pPr>
      <w:r>
        <w:rPr>
          <w:rFonts w:eastAsia="Times New Roman"/>
          <w:szCs w:val="24"/>
        </w:rPr>
        <w:t xml:space="preserve">Με την ψήφο μας στηρίχθηκε ό,τι αφορούσε στην ανατροπή των ταμπού που στοίχειωναν την ελληνική κοινωνία και φόβιζαν τους πολιτικούς και το πολιτικό σύστημα. Ό,τι </w:t>
      </w:r>
      <w:r>
        <w:rPr>
          <w:rFonts w:eastAsia="Times New Roman"/>
          <w:szCs w:val="24"/>
        </w:rPr>
        <w:t>είχε να κάνει με την υπεράσπιση των δικαιωμάτων του ανθρώπου και του πολίτη στηρίζονταν πάντα, ανεπιφύλακτα από το Ποτάμι. Το ίδιο συμβαίνει τώρα. Το ίδιο θα συμβεί και στο μέλλον. Ακόμα και όταν κόμματα, πέραν των γνωστών ακροδεξιών ή στελέχη των κομμάτων</w:t>
      </w:r>
      <w:r>
        <w:rPr>
          <w:rFonts w:eastAsia="Times New Roman"/>
          <w:szCs w:val="24"/>
        </w:rPr>
        <w:t xml:space="preserve"> των μη ακροδεξιών έβγαζαν την ουρά τους απ’ έξω, όταν συζητούσαμε και ψηφίζαμε κρίσιμες προβλέψεις σε σχέση με τα δικαιώματα. </w:t>
      </w:r>
    </w:p>
    <w:p w14:paraId="6EA2C6CF" w14:textId="77777777" w:rsidR="00E41DDC" w:rsidRDefault="007120B1">
      <w:pPr>
        <w:spacing w:after="0" w:line="600" w:lineRule="auto"/>
        <w:ind w:firstLine="720"/>
        <w:jc w:val="both"/>
        <w:rPr>
          <w:rFonts w:eastAsia="Times New Roman"/>
          <w:szCs w:val="24"/>
        </w:rPr>
      </w:pPr>
      <w:r>
        <w:rPr>
          <w:rFonts w:eastAsia="Times New Roman"/>
          <w:szCs w:val="24"/>
        </w:rPr>
        <w:t>Στην Ελλάδα υπάρχει νόμος για την ανέγερση του τεμένους από το 1934. Από τότε πολλοί νόμοι, υπουργικές αποφάσεις και σχέδια εγκρ</w:t>
      </w:r>
      <w:r>
        <w:rPr>
          <w:rFonts w:eastAsia="Times New Roman"/>
          <w:szCs w:val="24"/>
        </w:rPr>
        <w:t xml:space="preserve">ίθηκαν, αλλά ακόμη οι μουσουλμάνοι καλύπτουν τις λατρευτικές τους </w:t>
      </w:r>
      <w:r>
        <w:rPr>
          <w:rFonts w:eastAsia="Times New Roman"/>
        </w:rPr>
        <w:t>ανάγκες</w:t>
      </w:r>
      <w:r>
        <w:rPr>
          <w:rFonts w:eastAsia="Times New Roman"/>
          <w:szCs w:val="24"/>
        </w:rPr>
        <w:t xml:space="preserve"> στα περισσότερα –προσέξτε– από εκατό άτυπα τζαμιά που λειτουργούν στην Αττική, δημιουργώντας προβλήματα πολλών τάξεων, που δεν </w:t>
      </w:r>
      <w:r>
        <w:rPr>
          <w:rFonts w:eastAsia="Times New Roman"/>
          <w:bCs/>
        </w:rPr>
        <w:t>είναι</w:t>
      </w:r>
      <w:r>
        <w:rPr>
          <w:rFonts w:eastAsia="Times New Roman"/>
          <w:szCs w:val="24"/>
        </w:rPr>
        <w:t xml:space="preserve"> ούτε η στιγμή ούτε ο χώρος να αναφερθώ σε αυτά. </w:t>
      </w:r>
    </w:p>
    <w:p w14:paraId="6EA2C6D0" w14:textId="77777777" w:rsidR="00E41DDC" w:rsidRDefault="007120B1">
      <w:pPr>
        <w:spacing w:after="0" w:line="600" w:lineRule="auto"/>
        <w:ind w:firstLine="720"/>
        <w:jc w:val="both"/>
        <w:rPr>
          <w:rFonts w:eastAsia="Times New Roman"/>
          <w:szCs w:val="24"/>
        </w:rPr>
      </w:pPr>
      <w:r>
        <w:rPr>
          <w:rFonts w:eastAsia="Times New Roman"/>
          <w:szCs w:val="24"/>
        </w:rPr>
        <w:t xml:space="preserve">Τι υποκρισία χρειάζεται για να μας φέρει στο 2017, </w:t>
      </w:r>
      <w:r>
        <w:rPr>
          <w:rFonts w:eastAsia="Times New Roman"/>
        </w:rPr>
        <w:t>χωρίς</w:t>
      </w:r>
      <w:r>
        <w:rPr>
          <w:rFonts w:eastAsia="Times New Roman"/>
          <w:szCs w:val="24"/>
        </w:rPr>
        <w:t xml:space="preserve"> να υπάρχει τέμενος στην Αττική; Από το 1934 μέχρι το 2017 πολλές και ποικίλες κυβερνήσεις πέρασαν και </w:t>
      </w:r>
      <w:r>
        <w:rPr>
          <w:rFonts w:eastAsia="Times New Roman"/>
          <w:bCs/>
          <w:shd w:val="clear" w:color="auto" w:fill="FFFFFF"/>
        </w:rPr>
        <w:t>βεβαίως</w:t>
      </w:r>
      <w:r>
        <w:rPr>
          <w:rFonts w:eastAsia="Times New Roman"/>
          <w:szCs w:val="24"/>
        </w:rPr>
        <w:t xml:space="preserve"> τζαμί δεν υπάρχει ακόμα. Εμείς, </w:t>
      </w:r>
      <w:r>
        <w:rPr>
          <w:rFonts w:eastAsia="Times New Roman"/>
        </w:rPr>
        <w:t>χωρίς</w:t>
      </w:r>
      <w:r>
        <w:rPr>
          <w:rFonts w:eastAsia="Times New Roman"/>
          <w:szCs w:val="24"/>
        </w:rPr>
        <w:t xml:space="preserve"> επιφυλάξεις, λέμε «</w:t>
      </w:r>
      <w:r>
        <w:rPr>
          <w:rFonts w:eastAsia="Times New Roman"/>
          <w:szCs w:val="24"/>
        </w:rPr>
        <w:t>ναι</w:t>
      </w:r>
      <w:r>
        <w:rPr>
          <w:rFonts w:eastAsia="Times New Roman"/>
          <w:szCs w:val="24"/>
        </w:rPr>
        <w:t>» και σήμερα στο σχετικό άρθρ</w:t>
      </w:r>
      <w:r>
        <w:rPr>
          <w:rFonts w:eastAsia="Times New Roman"/>
          <w:szCs w:val="24"/>
        </w:rPr>
        <w:t>ο. Λέμε «</w:t>
      </w:r>
      <w:r>
        <w:rPr>
          <w:rFonts w:eastAsia="Times New Roman"/>
          <w:szCs w:val="24"/>
        </w:rPr>
        <w:t>ναι</w:t>
      </w:r>
      <w:r>
        <w:rPr>
          <w:rFonts w:eastAsia="Times New Roman"/>
          <w:szCs w:val="24"/>
        </w:rPr>
        <w:t xml:space="preserve">» </w:t>
      </w:r>
      <w:r>
        <w:rPr>
          <w:rFonts w:eastAsia="Times New Roman"/>
        </w:rPr>
        <w:t>χωρίς</w:t>
      </w:r>
      <w:r>
        <w:rPr>
          <w:rFonts w:eastAsia="Times New Roman"/>
          <w:szCs w:val="24"/>
        </w:rPr>
        <w:t xml:space="preserve"> επιφυλάξεις, γιατί πιστεύουμε ότι το </w:t>
      </w:r>
      <w:r>
        <w:rPr>
          <w:rFonts w:eastAsia="Times New Roman"/>
          <w:bCs/>
          <w:shd w:val="clear" w:color="auto" w:fill="FFFFFF"/>
        </w:rPr>
        <w:t>δικαίωμα</w:t>
      </w:r>
      <w:r>
        <w:rPr>
          <w:rFonts w:eastAsia="Times New Roman"/>
          <w:szCs w:val="24"/>
        </w:rPr>
        <w:t xml:space="preserve"> της έκφρασης θρησκευτικότητας δεν μπορεί και δεν πρέπει να αποτελεί αντικείμενο πολιτικών παιχνιδιών. </w:t>
      </w:r>
    </w:p>
    <w:p w14:paraId="6EA2C6D1" w14:textId="77777777" w:rsidR="00E41DDC" w:rsidRDefault="007120B1">
      <w:pPr>
        <w:spacing w:after="0" w:line="600" w:lineRule="auto"/>
        <w:ind w:firstLine="720"/>
        <w:jc w:val="both"/>
        <w:rPr>
          <w:rFonts w:eastAsia="Times New Roman"/>
          <w:szCs w:val="24"/>
        </w:rPr>
      </w:pPr>
      <w:r>
        <w:rPr>
          <w:rFonts w:eastAsia="Times New Roman"/>
          <w:szCs w:val="24"/>
        </w:rPr>
        <w:t>Σας ευχαριστώ.</w:t>
      </w:r>
    </w:p>
    <w:p w14:paraId="6EA2C6D2" w14:textId="77777777" w:rsidR="00E41DDC" w:rsidRDefault="007120B1">
      <w:pPr>
        <w:spacing w:after="0" w:line="600" w:lineRule="auto"/>
        <w:ind w:firstLine="709"/>
        <w:jc w:val="center"/>
        <w:rPr>
          <w:rFonts w:eastAsia="Times New Roman" w:cs="Times New Roman"/>
        </w:rPr>
      </w:pPr>
      <w:r>
        <w:rPr>
          <w:rFonts w:eastAsia="Times New Roman" w:cs="Times New Roman"/>
        </w:rPr>
        <w:t xml:space="preserve">(Χειροκροτήματα από την πτέρυγα του Ποταμιού) </w:t>
      </w:r>
    </w:p>
    <w:p w14:paraId="6EA2C6D3" w14:textId="77777777" w:rsidR="00E41DDC" w:rsidRDefault="007120B1">
      <w:pPr>
        <w:spacing w:after="0" w:line="600" w:lineRule="auto"/>
        <w:ind w:firstLine="720"/>
        <w:jc w:val="both"/>
        <w:rPr>
          <w:rFonts w:eastAsia="Times New Roman"/>
          <w:szCs w:val="24"/>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w:t>
      </w:r>
      <w:r>
        <w:rPr>
          <w:rFonts w:eastAsia="Times New Roman"/>
          <w:b/>
          <w:bCs/>
          <w:shd w:val="clear" w:color="auto" w:fill="FFFFFF"/>
        </w:rPr>
        <w:t>ρούλης</w:t>
      </w:r>
      <w:proofErr w:type="spellEnd"/>
      <w:r>
        <w:rPr>
          <w:rFonts w:eastAsia="Times New Roman"/>
          <w:b/>
          <w:bCs/>
          <w:shd w:val="clear" w:color="auto" w:fill="FFFFFF"/>
        </w:rPr>
        <w:t xml:space="preserve">): </w:t>
      </w:r>
      <w:r>
        <w:rPr>
          <w:rFonts w:eastAsia="Times New Roman"/>
          <w:szCs w:val="24"/>
        </w:rPr>
        <w:t xml:space="preserve">Ευχαριστούμε τον κ. </w:t>
      </w:r>
      <w:proofErr w:type="spellStart"/>
      <w:r>
        <w:rPr>
          <w:rFonts w:eastAsia="Times New Roman"/>
          <w:szCs w:val="24"/>
        </w:rPr>
        <w:t>Δανέλλη</w:t>
      </w:r>
      <w:proofErr w:type="spellEnd"/>
      <w:r>
        <w:rPr>
          <w:rFonts w:eastAsia="Times New Roman"/>
          <w:szCs w:val="24"/>
        </w:rPr>
        <w:t xml:space="preserve">. </w:t>
      </w:r>
    </w:p>
    <w:p w14:paraId="6EA2C6D4" w14:textId="77777777" w:rsidR="00E41DDC" w:rsidRDefault="007120B1">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σαράντα πέντε μαθήτριες και μαθητές και πέντε εκπαιδευτικοί συνοδοί τους από το Δημοτικό Σχολείο </w:t>
      </w:r>
      <w:proofErr w:type="spellStart"/>
      <w:r>
        <w:rPr>
          <w:rFonts w:eastAsia="Times New Roman" w:cs="Times New Roman"/>
        </w:rPr>
        <w:t>Ευξεινούπολης</w:t>
      </w:r>
      <w:proofErr w:type="spellEnd"/>
      <w:r>
        <w:rPr>
          <w:rFonts w:eastAsia="Times New Roman" w:cs="Times New Roman"/>
        </w:rPr>
        <w:t xml:space="preserve"> Μαγνησίας. </w:t>
      </w:r>
    </w:p>
    <w:p w14:paraId="6EA2C6D5" w14:textId="77777777" w:rsidR="00E41DDC" w:rsidRDefault="007120B1">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6EA2C6D6" w14:textId="77777777" w:rsidR="00E41DDC" w:rsidRDefault="007120B1">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EA2C6D7" w14:textId="77777777" w:rsidR="00E41DDC" w:rsidRDefault="007120B1">
      <w:pPr>
        <w:spacing w:after="0" w:line="600" w:lineRule="auto"/>
        <w:ind w:firstLine="720"/>
        <w:jc w:val="both"/>
        <w:rPr>
          <w:rFonts w:eastAsia="Times New Roman"/>
          <w:szCs w:val="24"/>
        </w:rPr>
      </w:pPr>
      <w:r>
        <w:rPr>
          <w:rFonts w:eastAsia="Times New Roman"/>
          <w:szCs w:val="24"/>
        </w:rPr>
        <w:t xml:space="preserve">Τον λόγο </w:t>
      </w:r>
      <w:r>
        <w:rPr>
          <w:rFonts w:eastAsia="Times New Roman"/>
          <w:bCs/>
        </w:rPr>
        <w:t>έχει</w:t>
      </w:r>
      <w:r>
        <w:rPr>
          <w:rFonts w:eastAsia="Times New Roman"/>
          <w:szCs w:val="24"/>
        </w:rPr>
        <w:t xml:space="preserve"> ο κ. Θηβαίος Νικόλαος. </w:t>
      </w:r>
    </w:p>
    <w:p w14:paraId="6EA2C6D8" w14:textId="77777777" w:rsidR="00E41DDC" w:rsidRDefault="007120B1">
      <w:pPr>
        <w:spacing w:after="0" w:line="600" w:lineRule="auto"/>
        <w:ind w:firstLine="720"/>
        <w:jc w:val="both"/>
        <w:rPr>
          <w:rFonts w:eastAsia="Times New Roman"/>
          <w:szCs w:val="24"/>
        </w:rPr>
      </w:pPr>
      <w:r>
        <w:rPr>
          <w:rFonts w:eastAsia="Times New Roman"/>
          <w:b/>
          <w:szCs w:val="24"/>
        </w:rPr>
        <w:t>ΝΙΚΟΛΑΟΣ ΘΗΒΑΙΟΣ:</w:t>
      </w:r>
      <w:r>
        <w:rPr>
          <w:rFonts w:eastAsia="Times New Roman"/>
          <w:szCs w:val="24"/>
        </w:rPr>
        <w:t xml:space="preserve"> </w:t>
      </w:r>
      <w:r>
        <w:rPr>
          <w:rFonts w:eastAsia="Times New Roman"/>
        </w:rPr>
        <w:t xml:space="preserve">Ευχαριστώ, κύριε Πρόεδρε. </w:t>
      </w:r>
      <w:r>
        <w:rPr>
          <w:rFonts w:eastAsia="Times New Roman"/>
          <w:szCs w:val="24"/>
        </w:rPr>
        <w:t xml:space="preserve"> </w:t>
      </w:r>
    </w:p>
    <w:p w14:paraId="6EA2C6D9" w14:textId="77777777" w:rsidR="00E41DDC" w:rsidRDefault="007120B1">
      <w:pPr>
        <w:spacing w:after="0" w:line="600" w:lineRule="auto"/>
        <w:ind w:firstLine="720"/>
        <w:jc w:val="both"/>
        <w:rPr>
          <w:rFonts w:eastAsia="Times New Roman"/>
          <w:szCs w:val="24"/>
        </w:rPr>
      </w:pPr>
      <w:proofErr w:type="spellStart"/>
      <w:r>
        <w:rPr>
          <w:rFonts w:eastAsia="Times New Roman"/>
          <w:szCs w:val="24"/>
        </w:rPr>
        <w:t>Συναδέλφισσες</w:t>
      </w:r>
      <w:proofErr w:type="spellEnd"/>
      <w:r>
        <w:rPr>
          <w:rFonts w:eastAsia="Times New Roman"/>
          <w:szCs w:val="24"/>
        </w:rPr>
        <w:t>, συνάδελφοι, δεν θα αποφύγω τον πειρασμό να σχολιάσω μια ακόμα κακή ομιλία του κ. Μητσοτάκη το πρωί, μια ομιλία βγαλμένη από τα συρτάρια του παρελθόντος: κοιν</w:t>
      </w:r>
      <w:r>
        <w:rPr>
          <w:rFonts w:eastAsia="Times New Roman"/>
          <w:szCs w:val="24"/>
        </w:rPr>
        <w:t xml:space="preserve">οτοπίες, μεγαλοστομίες, που ακούω και ως πολίτης και ως εκπαιδευτικός εδώ και σαράντα χρόνια. </w:t>
      </w:r>
    </w:p>
    <w:p w14:paraId="6EA2C6DA" w14:textId="77777777" w:rsidR="00E41DDC" w:rsidRDefault="007120B1">
      <w:pPr>
        <w:spacing w:after="0" w:line="600" w:lineRule="auto"/>
        <w:ind w:firstLine="720"/>
        <w:jc w:val="both"/>
        <w:rPr>
          <w:rFonts w:eastAsia="Times New Roman"/>
          <w:bCs/>
          <w:shd w:val="clear" w:color="auto" w:fill="FFFFFF"/>
        </w:rPr>
      </w:pPr>
      <w:r>
        <w:rPr>
          <w:rFonts w:eastAsia="Times New Roman"/>
          <w:szCs w:val="24"/>
        </w:rPr>
        <w:t xml:space="preserve">Αντικειμενικά, γεννώνται τα εξής ερωτήματα σε κάθε άνθρωπο: Τι έγινε εδώ και σαράντα χρόνια; Εσείς δεν είχατε τον </w:t>
      </w:r>
      <w:r>
        <w:rPr>
          <w:rFonts w:eastAsia="Times New Roman"/>
          <w:bCs/>
          <w:shd w:val="clear" w:color="auto" w:fill="FFFFFF"/>
        </w:rPr>
        <w:t>προϋπολογισμό</w:t>
      </w:r>
      <w:r>
        <w:rPr>
          <w:rFonts w:eastAsia="Times New Roman"/>
          <w:szCs w:val="24"/>
        </w:rPr>
        <w:t xml:space="preserve"> για την παιδεία εδώ και σαράντα χ</w:t>
      </w:r>
      <w:r>
        <w:rPr>
          <w:rFonts w:eastAsia="Times New Roman"/>
          <w:szCs w:val="24"/>
        </w:rPr>
        <w:t xml:space="preserve">ρόνια στην τελευταία θέση των χωρών της Ευρωπαϊκής </w:t>
      </w:r>
      <w:r>
        <w:rPr>
          <w:rFonts w:eastAsia="Times New Roman"/>
          <w:bCs/>
        </w:rPr>
        <w:t>Έ</w:t>
      </w:r>
      <w:r>
        <w:rPr>
          <w:rFonts w:eastAsia="Times New Roman"/>
          <w:szCs w:val="24"/>
        </w:rPr>
        <w:t xml:space="preserve">νωσης; Εσείς δεν υποβαθμίσατε τη </w:t>
      </w:r>
      <w:r>
        <w:rPr>
          <w:rFonts w:eastAsia="Times New Roman"/>
          <w:bCs/>
          <w:shd w:val="clear" w:color="auto" w:fill="FFFFFF"/>
        </w:rPr>
        <w:t xml:space="preserve">λειτουργία του δημόσιου σχολείου, κατευθύνοντας χιλιάδες οικογένειες στην οικονομική αιμορραγία των φροντιστηρίων; Εσείς δεν καταργήσατε ουσιαστικά το λύκειο, κάνοντάς το </w:t>
      </w:r>
      <w:r>
        <w:rPr>
          <w:rFonts w:eastAsia="Times New Roman"/>
          <w:bCs/>
          <w:shd w:val="clear" w:color="auto" w:fill="FFFFFF"/>
        </w:rPr>
        <w:t>προθάλαμο προετοιμασίας για τις πανελλαδικές εξετάσεις; Εσείς δεν θρέψατε το ρουσφέτι και τον κομματισμό στη διοίκηση της εκπαίδευσης; Εσείς δεν απολύσατε δυόμισι χιλιάδες εκπαιδευτικούς, στέλνοντας στην απόγνωση είκοσι χιλιάδες μαθητές του ΕΠΑΛ; Δεν καταλ</w:t>
      </w:r>
      <w:r>
        <w:rPr>
          <w:rFonts w:eastAsia="Times New Roman"/>
          <w:bCs/>
          <w:shd w:val="clear" w:color="auto" w:fill="FFFFFF"/>
        </w:rPr>
        <w:t xml:space="preserve">αβαίνω, λοιπόν, για τι πράγμα μιλάτε. </w:t>
      </w:r>
    </w:p>
    <w:p w14:paraId="6EA2C6DB" w14:textId="77777777" w:rsidR="00E41DDC" w:rsidRDefault="007120B1">
      <w:pPr>
        <w:spacing w:after="0" w:line="600" w:lineRule="auto"/>
        <w:ind w:firstLine="720"/>
        <w:jc w:val="both"/>
        <w:rPr>
          <w:rFonts w:eastAsia="Times New Roman"/>
          <w:bCs/>
          <w:shd w:val="clear" w:color="auto" w:fill="FFFFFF"/>
        </w:rPr>
      </w:pPr>
      <w:r>
        <w:rPr>
          <w:rFonts w:eastAsia="Times New Roman"/>
          <w:bCs/>
          <w:shd w:val="clear" w:color="auto" w:fill="FFFFFF"/>
        </w:rPr>
        <w:t>Σωστά η κ</w:t>
      </w:r>
      <w:r>
        <w:rPr>
          <w:rFonts w:eastAsia="Times New Roman"/>
          <w:bCs/>
          <w:shd w:val="clear" w:color="auto" w:fill="FFFFFF"/>
        </w:rPr>
        <w:t>.</w:t>
      </w:r>
      <w:r>
        <w:rPr>
          <w:rFonts w:eastAsia="Times New Roman"/>
          <w:bCs/>
          <w:shd w:val="clear" w:color="auto" w:fill="FFFFFF"/>
        </w:rPr>
        <w:t xml:space="preserve"> </w:t>
      </w:r>
      <w:proofErr w:type="spellStart"/>
      <w:r>
        <w:rPr>
          <w:rFonts w:eastAsia="Times New Roman"/>
          <w:bCs/>
          <w:shd w:val="clear" w:color="auto" w:fill="FFFFFF"/>
        </w:rPr>
        <w:t>Χριστοφιλοπούλου</w:t>
      </w:r>
      <w:proofErr w:type="spellEnd"/>
      <w:r>
        <w:rPr>
          <w:rFonts w:eastAsia="Times New Roman"/>
          <w:bCs/>
          <w:shd w:val="clear" w:color="auto" w:fill="FFFFFF"/>
        </w:rPr>
        <w:t xml:space="preserve"> εντόπισε το θέμα της αποχής στις φοιτητικές εκλογές και την απαξίωση γενικότερα της νεολαίας στο πολιτικό σύστημα. Πάμε, όμως, λίγο πιο πίσω. Στο Γυμνάσιο και στο Λύκειο τι πρέπει να γίνει </w:t>
      </w:r>
      <w:r>
        <w:rPr>
          <w:rFonts w:eastAsia="Times New Roman"/>
          <w:bCs/>
          <w:shd w:val="clear" w:color="auto" w:fill="FFFFFF"/>
        </w:rPr>
        <w:t xml:space="preserve">για να δραστηριοποιηθεί κοινωνικά, πολιτικά, πολιτιστικά η νεολαία; Με αυτή τη λογική που υπάρχει μέχρι τώρα μπορούμε να εμπνεύσουμε τους μαθητές; </w:t>
      </w:r>
    </w:p>
    <w:p w14:paraId="6EA2C6DC" w14:textId="77777777" w:rsidR="00E41DDC" w:rsidRDefault="007120B1">
      <w:pPr>
        <w:spacing w:after="0" w:line="720" w:lineRule="auto"/>
        <w:ind w:firstLine="720"/>
        <w:jc w:val="both"/>
        <w:rPr>
          <w:rFonts w:eastAsia="Times New Roman" w:cs="Times New Roman"/>
          <w:szCs w:val="24"/>
        </w:rPr>
      </w:pPr>
      <w:r>
        <w:rPr>
          <w:rFonts w:eastAsia="Times New Roman"/>
          <w:bCs/>
          <w:shd w:val="clear" w:color="auto" w:fill="FFFFFF"/>
        </w:rPr>
        <w:t xml:space="preserve">Έχω βαρεθεί να ακούω αυτό το περίφημο περί ανάδειξης της κριτικής γνώσης. Έχει καταντήσει σλόγκαν, ανέκδοτο </w:t>
      </w:r>
      <w:r>
        <w:rPr>
          <w:rFonts w:eastAsia="Times New Roman"/>
          <w:bCs/>
          <w:shd w:val="clear" w:color="auto" w:fill="FFFFFF"/>
        </w:rPr>
        <w:t xml:space="preserve">μες τους μαθητές αυτό το πράγμα. </w:t>
      </w:r>
      <w:r>
        <w:rPr>
          <w:rFonts w:eastAsia="Times New Roman" w:cs="Times New Roman"/>
          <w:szCs w:val="24"/>
        </w:rPr>
        <w:t xml:space="preserve">Πώς; Με διευθυντή μάνατζερ; Με σύλλογο καθηγητών, γραφειοκράτες, διεκπεραιωτές προγραμμάτων που βάζουν τους εκπαιδευτικούς εν </w:t>
      </w:r>
      <w:proofErr w:type="spellStart"/>
      <w:r>
        <w:rPr>
          <w:rFonts w:eastAsia="Times New Roman" w:cs="Times New Roman"/>
          <w:szCs w:val="24"/>
        </w:rPr>
        <w:t>έτει</w:t>
      </w:r>
      <w:proofErr w:type="spellEnd"/>
      <w:r>
        <w:rPr>
          <w:rFonts w:eastAsia="Times New Roman" w:cs="Times New Roman"/>
          <w:szCs w:val="24"/>
        </w:rPr>
        <w:t xml:space="preserve"> 2014 να σημειώνουν τη σελίδα της ύλης; Τα ξέρετε αυτά, συνάδελφοι; Με πειθαρχικές ποινές εάν</w:t>
      </w:r>
      <w:r>
        <w:rPr>
          <w:rFonts w:eastAsia="Times New Roman" w:cs="Times New Roman"/>
          <w:szCs w:val="24"/>
        </w:rPr>
        <w:t xml:space="preserve"> δεν το κάνουν; Αυτήν την εκπαίδευση θέλουμε; Αυτόν τον σύλλογο θέλουμε; Διότι, επιτρέψτε μου, χωρίς καμιά διάθεση κριτικής, πολλοί από εσάς αγνοείτε τη σημερινή πραγματικότητα του σχολείου. Αυτή είναι η πραγματικότητα. </w:t>
      </w:r>
    </w:p>
    <w:p w14:paraId="6EA2C6D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Εμείς τι λέμε πολύ απλά; Ποια μέτρα</w:t>
      </w:r>
      <w:r>
        <w:rPr>
          <w:rFonts w:eastAsia="Times New Roman" w:cs="Times New Roman"/>
          <w:szCs w:val="24"/>
        </w:rPr>
        <w:t xml:space="preserve"> πρέπει να πάρουμε για να μπορέσουμε να αναβαθμίσουμε,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τον ρόλο του συλλόγου; Διότι αυτή τη στιγμή και με τη λογική να δίνεται ιδιαίτερη βαρύτητα στο διδακτικό έργο, ο διευθυντής ενός σχολείου έχει να παίξει κατ</w:t>
      </w:r>
      <w:r>
        <w:rPr>
          <w:rFonts w:eastAsia="Times New Roman" w:cs="Times New Roman"/>
          <w:szCs w:val="24"/>
        </w:rPr>
        <w:t xml:space="preserve">’ </w:t>
      </w:r>
      <w:r>
        <w:rPr>
          <w:rFonts w:eastAsia="Times New Roman" w:cs="Times New Roman"/>
          <w:szCs w:val="24"/>
        </w:rPr>
        <w:t>εξοχήν εκπαιδευτικό ρόλο. Δεν γ</w:t>
      </w:r>
      <w:r>
        <w:rPr>
          <w:rFonts w:eastAsia="Times New Roman" w:cs="Times New Roman"/>
          <w:szCs w:val="24"/>
        </w:rPr>
        <w:t>ίνεται να διοικείς εκπαιδευτικούς, εάν δεν έχεις εκπαιδευτική εμπειρία. Οι ανάγκες του σχολείου είναι τέτοιες που απαιτούν διευθυντή με μεγάλη εκπαιδευτική εμπειρία, γιατί είναι αυτός που μπορεί να διαχειριστεί τις κρίσιμες στιγμές και όχι απλά να δίνει εν</w:t>
      </w:r>
      <w:r>
        <w:rPr>
          <w:rFonts w:eastAsia="Times New Roman" w:cs="Times New Roman"/>
          <w:szCs w:val="24"/>
        </w:rPr>
        <w:t>τολές πώς θα περάσουν τις καρτέλες ή πώς θα ελέγξει το «</w:t>
      </w:r>
      <w:proofErr w:type="spellStart"/>
      <w:r>
        <w:rPr>
          <w:rFonts w:eastAsia="Times New Roman" w:cs="Times New Roman"/>
          <w:szCs w:val="24"/>
          <w:lang w:val="en-US"/>
        </w:rPr>
        <w:t>my</w:t>
      </w:r>
      <w:r>
        <w:rPr>
          <w:rFonts w:eastAsia="Times New Roman" w:cs="Times New Roman"/>
          <w:szCs w:val="24"/>
          <w:lang w:val="en-US"/>
        </w:rPr>
        <w:t>school</w:t>
      </w:r>
      <w:proofErr w:type="spellEnd"/>
      <w:r>
        <w:rPr>
          <w:rFonts w:eastAsia="Times New Roman" w:cs="Times New Roman"/>
          <w:szCs w:val="24"/>
        </w:rPr>
        <w:t xml:space="preserve">». Αυτά μπορεί να τα κάνει οποιοσδήποτε. Έχει την ευθύνη του πώς θα διαχειριστεί την κρίσιμη στιγμή μέσα στην τάξη, μέσα στο σχολείο. </w:t>
      </w:r>
    </w:p>
    <w:p w14:paraId="6EA2C6D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Τι γινόταν μέχρι πριν το 2015 με βάση τον επάρατο αυτό αν</w:t>
      </w:r>
      <w:r>
        <w:rPr>
          <w:rFonts w:eastAsia="Times New Roman" w:cs="Times New Roman"/>
          <w:szCs w:val="24"/>
        </w:rPr>
        <w:t>τισυνταγματικό νόμο που ψηφίστηκε το καλοκαίρι του 2015; Τι γινόταν πριν; Υπήρχαν οι διευθυντές με τη δομημένη συνέντευξη, όπως πολύ ευφάνταστα ακούγεται; Τι νομίζετε ότι γινόταν τότε; Ήταν τόσο καλά δομημένες οι συνεντεύξεις που από πριν είχαν μοιραστεί ο</w:t>
      </w:r>
      <w:r>
        <w:rPr>
          <w:rFonts w:eastAsia="Times New Roman" w:cs="Times New Roman"/>
          <w:szCs w:val="24"/>
        </w:rPr>
        <w:t xml:space="preserve">ι θέσεις των σχολείων, συνάδελφοι. Αυτό είναι κάτι που το ξέρουμε όλοι οι </w:t>
      </w:r>
      <w:proofErr w:type="spellStart"/>
      <w:r>
        <w:rPr>
          <w:rFonts w:eastAsia="Times New Roman" w:cs="Times New Roman"/>
          <w:szCs w:val="24"/>
        </w:rPr>
        <w:t>παροικούντες</w:t>
      </w:r>
      <w:proofErr w:type="spellEnd"/>
      <w:r>
        <w:rPr>
          <w:rFonts w:eastAsia="Times New Roman" w:cs="Times New Roman"/>
          <w:szCs w:val="24"/>
        </w:rPr>
        <w:t xml:space="preserve"> την Ιερουσαλήμ. Είχαν μοιραστεί οι θέσεις. Τόσο καλά δομημένες ήταν οι συνεντεύξεις. Αυτό θέλετε να ξαναγίνει σήμερα</w:t>
      </w:r>
      <w:r>
        <w:rPr>
          <w:rFonts w:eastAsia="Times New Roman" w:cs="Times New Roman"/>
          <w:szCs w:val="24"/>
        </w:rPr>
        <w:t xml:space="preserve">; </w:t>
      </w:r>
      <w:r>
        <w:rPr>
          <w:rFonts w:eastAsia="Times New Roman" w:cs="Times New Roman"/>
          <w:szCs w:val="24"/>
        </w:rPr>
        <w:t>Όχι. Πρέπει να συζητήσουμε σοβαρά, αλλά σε μια βάση. Σε ποια βάση; Ότι ο σύλλογος εκπαιδευτικών θα πρέπει να έχει γνώμη βαρύνουσα στη διαδικασία διοίκησης του σχολείου. Το σχολείο δεν είναι υπηρεσία του ΙΚΑ. Ας το καταλάβουμε αυτό επιτέλους. Υπάρχει διαφορ</w:t>
      </w:r>
      <w:r>
        <w:rPr>
          <w:rFonts w:eastAsia="Times New Roman" w:cs="Times New Roman"/>
          <w:szCs w:val="24"/>
        </w:rPr>
        <w:t xml:space="preserve">ετική αντίληψη; Είναι σεβαστή. Το σχολείο όμως δεν είναι ΙΚΑ. </w:t>
      </w:r>
    </w:p>
    <w:p w14:paraId="6EA2C6D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Έρχομαι σε ένα θέμα που εντοπίστηκε. Η κ. </w:t>
      </w:r>
      <w:proofErr w:type="spellStart"/>
      <w:r>
        <w:rPr>
          <w:rFonts w:eastAsia="Times New Roman" w:cs="Times New Roman"/>
          <w:szCs w:val="24"/>
        </w:rPr>
        <w:t>Κεραμέως</w:t>
      </w:r>
      <w:proofErr w:type="spellEnd"/>
      <w:r>
        <w:rPr>
          <w:rFonts w:eastAsia="Times New Roman" w:cs="Times New Roman"/>
          <w:szCs w:val="24"/>
        </w:rPr>
        <w:t xml:space="preserve"> είπε ότι θέλουμε τους άξιους και όχι τους δημοφιλείς. Συγγνώμη, οι οχτώ στους δέκα διευθυντές δεν είναι φίλα προσκείμενοι στον ΣΥΡΙΖΑ. Αυτοί δ</w:t>
      </w:r>
      <w:r>
        <w:rPr>
          <w:rFonts w:eastAsia="Times New Roman" w:cs="Times New Roman"/>
          <w:szCs w:val="24"/>
        </w:rPr>
        <w:t xml:space="preserve">ηλαδή τι είναι; Είναι οι δημοφιλείς και οι καπάτσοι; Να πάτε να τους το πείτε. Δεν μπορείτε να προσβάλλετε τον εκπαιδευτικό με αυτόν τον τρόπο. Είναι προσβολή. Είναι άγνοια. </w:t>
      </w:r>
    </w:p>
    <w:p w14:paraId="6EA2C6E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Έρχομαι σε ένα τελευταίο θέμα που αφορά τις θητείες. Ακούστε, συνάδελφοι, οι δύο </w:t>
      </w:r>
      <w:r>
        <w:rPr>
          <w:rFonts w:eastAsia="Times New Roman" w:cs="Times New Roman"/>
          <w:szCs w:val="24"/>
        </w:rPr>
        <w:t>θητείες, κατά τη γνώμη μου, είναι ένα σωστό μέτρο για την εκπαίδευση. Λένε: «Μα, κάποιος πήγε δύο θητείες κι έφτιαξε το σχολείο». Πολύ καλά έκανε. Γι’ αυτό εκλέχθηκε διευθυντής, για να φτιάξει το σχολείο. Δεν θα το πάρει σπίτι του. Ας πάει σε άλλο σχολείο.</w:t>
      </w:r>
      <w:r>
        <w:rPr>
          <w:rFonts w:eastAsia="Times New Roman" w:cs="Times New Roman"/>
          <w:szCs w:val="24"/>
        </w:rPr>
        <w:t xml:space="preserve"> </w:t>
      </w:r>
    </w:p>
    <w:p w14:paraId="6EA2C6E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 ξέρετε ότι για να γίνει κάποιος νέος, ένας σαραντάρης, διευθυντής πρέπει να περιμένει πότε θα βγει στη σύνταξη ο συνάδελφος διευθυντής; Αυτή είναι η πραγματικότητα στα σχολεία. Την ξέρετε; Γιατί λοιπόν να μη δώσουμε τις ευκαιρίες αυτές; Γιατί πρέπει δ</w:t>
      </w:r>
      <w:r>
        <w:rPr>
          <w:rFonts w:eastAsia="Times New Roman" w:cs="Times New Roman"/>
          <w:szCs w:val="24"/>
        </w:rPr>
        <w:t xml:space="preserve">ηλαδή ο άλλος να βγει στη σύνταξη ως διευθυντής; Ποια λογική και ποια προϋπόθεση το λέει αυτό; Ας το προσέξουμε. Ας το συζητήσουμε. Είναι ένα θέμα ανοιχτό, που νομίζω ότι πρέπει να μας απασχολήσει στο θέμα της εκπαίδευσης. </w:t>
      </w:r>
    </w:p>
    <w:p w14:paraId="6EA2C6E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EA2C6E3"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την πτέρυγα του ΣΥΡΙΖΑ)</w:t>
      </w:r>
    </w:p>
    <w:p w14:paraId="6EA2C6E4"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Δημήτριος Εμμανουηλίδης, Βουλευτής του ΣΥΡΙΖΑ. </w:t>
      </w:r>
    </w:p>
    <w:p w14:paraId="6EA2C6E5" w14:textId="77777777" w:rsidR="00E41DDC" w:rsidRDefault="007120B1">
      <w:pPr>
        <w:tabs>
          <w:tab w:val="left" w:pos="2820"/>
        </w:tabs>
        <w:spacing w:after="0" w:line="600" w:lineRule="auto"/>
        <w:ind w:firstLine="720"/>
        <w:jc w:val="both"/>
        <w:rPr>
          <w:rFonts w:eastAsia="Times New Roman"/>
          <w:szCs w:val="24"/>
        </w:rPr>
      </w:pPr>
      <w:r>
        <w:rPr>
          <w:rFonts w:eastAsia="Times New Roman"/>
          <w:b/>
          <w:szCs w:val="24"/>
        </w:rPr>
        <w:t xml:space="preserve">ΔΗΜΗΤΡΙΟΣ ΕΜΜΑΝΟΥΗΛΙΔΗΣ: </w:t>
      </w:r>
      <w:r>
        <w:rPr>
          <w:rFonts w:eastAsia="Times New Roman"/>
          <w:szCs w:val="24"/>
        </w:rPr>
        <w:t>Ευχαριστώ, κύριε Πρόεδρε.</w:t>
      </w:r>
    </w:p>
    <w:p w14:paraId="6EA2C6E6" w14:textId="77777777" w:rsidR="00E41DDC" w:rsidRDefault="007120B1">
      <w:pPr>
        <w:tabs>
          <w:tab w:val="left" w:pos="2820"/>
        </w:tabs>
        <w:spacing w:after="0" w:line="600" w:lineRule="auto"/>
        <w:ind w:firstLine="720"/>
        <w:jc w:val="both"/>
        <w:rPr>
          <w:rFonts w:eastAsia="Times New Roman"/>
          <w:szCs w:val="24"/>
        </w:rPr>
      </w:pPr>
      <w:r>
        <w:rPr>
          <w:rFonts w:eastAsia="Times New Roman"/>
          <w:szCs w:val="24"/>
        </w:rPr>
        <w:t xml:space="preserve">Κυρίες και κύριοι συνάδελφοι, από την τοποθέτηση της κυρίας </w:t>
      </w:r>
      <w:proofErr w:type="spellStart"/>
      <w:r>
        <w:rPr>
          <w:rFonts w:eastAsia="Times New Roman"/>
          <w:szCs w:val="24"/>
        </w:rPr>
        <w:t>Κεραμέως</w:t>
      </w:r>
      <w:proofErr w:type="spellEnd"/>
      <w:r>
        <w:rPr>
          <w:rFonts w:eastAsia="Times New Roman"/>
          <w:szCs w:val="24"/>
        </w:rPr>
        <w:t xml:space="preserve"> συγκράτησα </w:t>
      </w:r>
      <w:r>
        <w:rPr>
          <w:rFonts w:eastAsia="Times New Roman"/>
          <w:szCs w:val="24"/>
        </w:rPr>
        <w:t xml:space="preserve">την ανάδειξη των τριών «Α» ως κορυφαία στόχευση του εκπαιδευτικού οράματος της Νέας Δημοκρατίας: Αξιολόγηση-Αριστεία-Αυτονομία. Συνειρμικά ήρθε στη θύμησή μου η περίφημη «Εριουργία Τρία Άλφα ΑΕ». </w:t>
      </w:r>
    </w:p>
    <w:p w14:paraId="6EA2C6E7" w14:textId="77777777" w:rsidR="00E41DDC" w:rsidRDefault="007120B1">
      <w:pPr>
        <w:tabs>
          <w:tab w:val="left" w:pos="2820"/>
        </w:tabs>
        <w:spacing w:after="0" w:line="600" w:lineRule="auto"/>
        <w:ind w:firstLine="720"/>
        <w:jc w:val="both"/>
        <w:rPr>
          <w:rFonts w:eastAsia="Times New Roman"/>
          <w:szCs w:val="24"/>
        </w:rPr>
      </w:pPr>
      <w:r>
        <w:rPr>
          <w:rFonts w:eastAsia="Times New Roman"/>
          <w:szCs w:val="24"/>
        </w:rPr>
        <w:t xml:space="preserve">Πήγατε, κυρία </w:t>
      </w:r>
      <w:proofErr w:type="spellStart"/>
      <w:r>
        <w:rPr>
          <w:rFonts w:eastAsia="Times New Roman"/>
          <w:szCs w:val="24"/>
        </w:rPr>
        <w:t>Κεραμέως</w:t>
      </w:r>
      <w:proofErr w:type="spellEnd"/>
      <w:r>
        <w:rPr>
          <w:rFonts w:eastAsia="Times New Roman"/>
          <w:szCs w:val="24"/>
        </w:rPr>
        <w:t>, για μαλλί και βγήκατε κουρεμένη. Κα</w:t>
      </w:r>
      <w:r>
        <w:rPr>
          <w:rFonts w:eastAsia="Times New Roman"/>
          <w:szCs w:val="24"/>
        </w:rPr>
        <w:t xml:space="preserve">ι εξηγούμαι. Για το πρώτο «Α», αξιολόγηση. Διαχρονικά οι αλήστου μνήμης επιθεωρητές επιλέγονταν με κυρίαρχο, αν όχι μοναδικό, στοιχείο κατάληψης των διευθυντικών θέσεων με το πιστοποιητικό εθνικοφροσύνης και επικουρικά με τον παρεμβατικό ρόλο των </w:t>
      </w:r>
      <w:proofErr w:type="spellStart"/>
      <w:r>
        <w:rPr>
          <w:rFonts w:eastAsia="Times New Roman"/>
          <w:szCs w:val="24"/>
        </w:rPr>
        <w:t>παραθρησκ</w:t>
      </w:r>
      <w:r>
        <w:rPr>
          <w:rFonts w:eastAsia="Times New Roman"/>
          <w:szCs w:val="24"/>
        </w:rPr>
        <w:t>ευτικών</w:t>
      </w:r>
      <w:proofErr w:type="spellEnd"/>
      <w:r>
        <w:rPr>
          <w:rFonts w:eastAsia="Times New Roman"/>
          <w:szCs w:val="24"/>
        </w:rPr>
        <w:t xml:space="preserve"> οργανώσεων. Αυτά </w:t>
      </w:r>
      <w:proofErr w:type="spellStart"/>
      <w:r>
        <w:rPr>
          <w:rFonts w:eastAsia="Times New Roman"/>
          <w:szCs w:val="24"/>
        </w:rPr>
        <w:t>συνέβαιναν</w:t>
      </w:r>
      <w:proofErr w:type="spellEnd"/>
      <w:r>
        <w:rPr>
          <w:rFonts w:eastAsia="Times New Roman"/>
          <w:szCs w:val="24"/>
        </w:rPr>
        <w:t xml:space="preserve"> μέχρι και τα πρώτα χρόνια της Μεταπολίτευσης. Ακολούθησε στη συνέχεια το συμμετοχικό μοντέλο με τον καθοριστικό ρόλο της περιώνυμης συνέντευξης ως το βασικό κριτήριο για την κάλυψη των διευθυντικών θέσεων. </w:t>
      </w:r>
    </w:p>
    <w:p w14:paraId="6EA2C6E8" w14:textId="77777777" w:rsidR="00E41DDC" w:rsidRDefault="007120B1">
      <w:pPr>
        <w:tabs>
          <w:tab w:val="left" w:pos="2820"/>
        </w:tabs>
        <w:spacing w:after="0" w:line="600" w:lineRule="auto"/>
        <w:ind w:firstLine="720"/>
        <w:jc w:val="both"/>
        <w:rPr>
          <w:rFonts w:eastAsia="Times New Roman"/>
          <w:szCs w:val="24"/>
        </w:rPr>
      </w:pPr>
      <w:r>
        <w:rPr>
          <w:rFonts w:eastAsia="Times New Roman"/>
          <w:szCs w:val="24"/>
        </w:rPr>
        <w:t>Η συνέντευξη,</w:t>
      </w:r>
      <w:r>
        <w:rPr>
          <w:rFonts w:eastAsia="Times New Roman"/>
          <w:szCs w:val="24"/>
        </w:rPr>
        <w:t xml:space="preserve"> κυρίες και κύριοι συνάδελφοι, ήταν ένα παίγνιο με σημαδεμένη τράπουλα. Ο ημέτερος ενδιαφερόμενος, ο </w:t>
      </w:r>
      <w:proofErr w:type="spellStart"/>
      <w:r>
        <w:rPr>
          <w:rFonts w:eastAsia="Times New Roman"/>
          <w:szCs w:val="24"/>
        </w:rPr>
        <w:t>υστερήσας</w:t>
      </w:r>
      <w:proofErr w:type="spellEnd"/>
      <w:r>
        <w:rPr>
          <w:rFonts w:eastAsia="Times New Roman"/>
          <w:szCs w:val="24"/>
        </w:rPr>
        <w:t xml:space="preserve"> στα μετρήσιμα αντικειμενικά μόρια είχε τη δυνατότητα μέσω της στημένης συνέντευξης να εξοβελίσει αξιότερους </w:t>
      </w:r>
      <w:proofErr w:type="spellStart"/>
      <w:r>
        <w:rPr>
          <w:rFonts w:eastAsia="Times New Roman"/>
          <w:szCs w:val="24"/>
        </w:rPr>
        <w:t>συνδιεκδικητές</w:t>
      </w:r>
      <w:proofErr w:type="spellEnd"/>
      <w:r>
        <w:rPr>
          <w:rFonts w:eastAsia="Times New Roman"/>
          <w:szCs w:val="24"/>
        </w:rPr>
        <w:t xml:space="preserve"> του. Και «οι έσχατοι </w:t>
      </w:r>
      <w:proofErr w:type="spellStart"/>
      <w:r>
        <w:rPr>
          <w:rFonts w:eastAsia="Times New Roman"/>
          <w:szCs w:val="24"/>
        </w:rPr>
        <w:t>ε</w:t>
      </w:r>
      <w:r>
        <w:rPr>
          <w:rFonts w:eastAsia="Times New Roman"/>
          <w:szCs w:val="24"/>
        </w:rPr>
        <w:t>γίγνοντο</w:t>
      </w:r>
      <w:proofErr w:type="spellEnd"/>
      <w:r>
        <w:rPr>
          <w:rFonts w:eastAsia="Times New Roman"/>
          <w:szCs w:val="24"/>
        </w:rPr>
        <w:t xml:space="preserve"> πρώτοι» επαληθεύοντας με την ευαγγελική ρήση την αφόρητη παραβίαση κάθε έννοιας αξιοκρατίας. </w:t>
      </w:r>
    </w:p>
    <w:p w14:paraId="6EA2C6E9" w14:textId="77777777" w:rsidR="00E41DDC" w:rsidRDefault="007120B1">
      <w:pPr>
        <w:tabs>
          <w:tab w:val="left" w:pos="2820"/>
        </w:tabs>
        <w:spacing w:after="0" w:line="600" w:lineRule="auto"/>
        <w:ind w:firstLine="720"/>
        <w:jc w:val="both"/>
        <w:rPr>
          <w:rFonts w:eastAsia="Times New Roman"/>
          <w:szCs w:val="24"/>
        </w:rPr>
      </w:pPr>
      <w:r>
        <w:rPr>
          <w:rFonts w:eastAsia="Times New Roman"/>
          <w:szCs w:val="24"/>
        </w:rPr>
        <w:t>Περνάμε στο δεύτερο «Α», αριστεία. Έχετε, κυρίες και κύριοι συνάδελφοι της Νέας Δημοκρατίας, παρερμηνεύσει την έννοια της αριστείας. Η αριστεία στον χώρο</w:t>
      </w:r>
      <w:r>
        <w:rPr>
          <w:rFonts w:eastAsia="Times New Roman"/>
          <w:szCs w:val="24"/>
        </w:rPr>
        <w:t xml:space="preserve"> της εκπαίδευσης δεν είναι πεδίο αδυσώπητου ανταγωνισμού που ναρκοθετεί την ψυχική και κοινωνική ισορροπία νεανικών ψυχών. </w:t>
      </w:r>
    </w:p>
    <w:p w14:paraId="6EA2C6EA" w14:textId="77777777" w:rsidR="00E41DDC" w:rsidRDefault="007120B1">
      <w:pPr>
        <w:tabs>
          <w:tab w:val="left" w:pos="2820"/>
        </w:tabs>
        <w:spacing w:after="0" w:line="600" w:lineRule="auto"/>
        <w:ind w:firstLine="720"/>
        <w:jc w:val="both"/>
        <w:rPr>
          <w:rFonts w:eastAsia="Times New Roman"/>
          <w:szCs w:val="24"/>
        </w:rPr>
      </w:pPr>
      <w:r>
        <w:rPr>
          <w:rFonts w:eastAsia="Times New Roman"/>
          <w:szCs w:val="24"/>
        </w:rPr>
        <w:t>Για μας η εκπαίδευση είναι η κοινωνική λειτουργία που έχει έναν ουσιαστικό στόχο να πραγματώσει, να διαμορφώσει συγκροτημένες προσωπ</w:t>
      </w:r>
      <w:r>
        <w:rPr>
          <w:rFonts w:eastAsia="Times New Roman"/>
          <w:szCs w:val="24"/>
        </w:rPr>
        <w:t xml:space="preserve">ικότητες με κύριο γνώρισμα την ελευθεροφροσύνη, να προσδώσει στο άτομο την πνευματική καλλιέργεια, την κοινωνική ευαισθησία, την συναίσθηση της κοινωνικής ευθύνης και εν τέλει να το οδηγήσει στην </w:t>
      </w:r>
      <w:proofErr w:type="spellStart"/>
      <w:r>
        <w:rPr>
          <w:rFonts w:eastAsia="Times New Roman"/>
          <w:szCs w:val="24"/>
        </w:rPr>
        <w:t>ακεραίωση</w:t>
      </w:r>
      <w:proofErr w:type="spellEnd"/>
      <w:r>
        <w:rPr>
          <w:rFonts w:eastAsia="Times New Roman"/>
          <w:szCs w:val="24"/>
        </w:rPr>
        <w:t xml:space="preserve"> του εγώ.</w:t>
      </w:r>
    </w:p>
    <w:p w14:paraId="6EA2C6EB" w14:textId="77777777" w:rsidR="00E41DDC" w:rsidRDefault="007120B1">
      <w:pPr>
        <w:tabs>
          <w:tab w:val="left" w:pos="2820"/>
        </w:tabs>
        <w:spacing w:after="0" w:line="600" w:lineRule="auto"/>
        <w:ind w:firstLine="720"/>
        <w:jc w:val="both"/>
        <w:rPr>
          <w:rFonts w:eastAsia="Times New Roman"/>
          <w:szCs w:val="24"/>
        </w:rPr>
      </w:pPr>
      <w:r>
        <w:rPr>
          <w:rFonts w:eastAsia="Times New Roman"/>
          <w:szCs w:val="24"/>
        </w:rPr>
        <w:t>Για μας η αριστεία στην εκπαίδευση πρέπει</w:t>
      </w:r>
      <w:r>
        <w:rPr>
          <w:rFonts w:eastAsia="Times New Roman"/>
          <w:szCs w:val="24"/>
        </w:rPr>
        <w:t xml:space="preserve"> να έχει τα παραπάνω χαρακτηριστικά και γι’ αυτά και μόνο γι’ αυτά προσπαθούμε. Απαντήστε πρώτα στους εαυτούς σας αν η </w:t>
      </w:r>
      <w:proofErr w:type="spellStart"/>
      <w:r>
        <w:rPr>
          <w:rFonts w:eastAsia="Times New Roman"/>
          <w:szCs w:val="24"/>
        </w:rPr>
        <w:t>εννοιοδότηση</w:t>
      </w:r>
      <w:proofErr w:type="spellEnd"/>
      <w:r>
        <w:rPr>
          <w:rFonts w:eastAsia="Times New Roman"/>
          <w:szCs w:val="24"/>
        </w:rPr>
        <w:t xml:space="preserve"> της αριστείας απέχει από τους στόχους που έχουμε θέσει ως </w:t>
      </w:r>
      <w:proofErr w:type="spellStart"/>
      <w:r>
        <w:rPr>
          <w:rFonts w:eastAsia="Times New Roman"/>
          <w:szCs w:val="24"/>
        </w:rPr>
        <w:t>πρόταγμα</w:t>
      </w:r>
      <w:proofErr w:type="spellEnd"/>
      <w:r>
        <w:rPr>
          <w:rFonts w:eastAsia="Times New Roman"/>
          <w:szCs w:val="24"/>
        </w:rPr>
        <w:t xml:space="preserve"> της εκπαίδευσης.</w:t>
      </w:r>
    </w:p>
    <w:p w14:paraId="6EA2C6EC" w14:textId="77777777" w:rsidR="00E41DDC" w:rsidRDefault="007120B1">
      <w:pPr>
        <w:tabs>
          <w:tab w:val="left" w:pos="2820"/>
        </w:tabs>
        <w:spacing w:after="0" w:line="600" w:lineRule="auto"/>
        <w:ind w:firstLine="720"/>
        <w:jc w:val="both"/>
        <w:rPr>
          <w:rFonts w:eastAsia="Times New Roman"/>
          <w:szCs w:val="24"/>
        </w:rPr>
      </w:pPr>
      <w:r>
        <w:rPr>
          <w:rFonts w:eastAsia="Times New Roman"/>
          <w:szCs w:val="24"/>
        </w:rPr>
        <w:t xml:space="preserve">Κι έρχομαι στο τρίτο «Α», αυτονομία. Για ποια αυτονομία τολμάτε να μιλάτε, όταν αρνείστε πεισματικά να αποδεχτείτε τον ουσιαστικό ρόλο του </w:t>
      </w:r>
      <w:r>
        <w:rPr>
          <w:rFonts w:eastAsia="Times New Roman"/>
          <w:szCs w:val="24"/>
        </w:rPr>
        <w:t>σ</w:t>
      </w:r>
      <w:r>
        <w:rPr>
          <w:rFonts w:eastAsia="Times New Roman"/>
          <w:szCs w:val="24"/>
        </w:rPr>
        <w:t xml:space="preserve">υλλόγου </w:t>
      </w:r>
      <w:r>
        <w:rPr>
          <w:rFonts w:eastAsia="Times New Roman"/>
          <w:szCs w:val="24"/>
        </w:rPr>
        <w:t>δ</w:t>
      </w:r>
      <w:r>
        <w:rPr>
          <w:rFonts w:eastAsia="Times New Roman"/>
          <w:szCs w:val="24"/>
        </w:rPr>
        <w:t>ιδασκόντων σε όλη την εκπαιδευτική διαδικασία. Όταν δεν τολμήσατε ούτε μια ένσταση να ψελλίσετε στην ανήκου</w:t>
      </w:r>
      <w:r>
        <w:rPr>
          <w:rFonts w:eastAsia="Times New Roman"/>
          <w:szCs w:val="24"/>
        </w:rPr>
        <w:t>στη απόφαση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που επέφερε την κατάφορη υποβάθμιση του καθ’ ομολογία σημαντικού ρόλου του </w:t>
      </w:r>
      <w:r>
        <w:rPr>
          <w:rFonts w:eastAsia="Times New Roman"/>
          <w:szCs w:val="24"/>
        </w:rPr>
        <w:t>σ</w:t>
      </w:r>
      <w:r>
        <w:rPr>
          <w:rFonts w:eastAsia="Times New Roman"/>
          <w:szCs w:val="24"/>
        </w:rPr>
        <w:t xml:space="preserve">υλλόγου </w:t>
      </w:r>
      <w:r>
        <w:rPr>
          <w:rFonts w:eastAsia="Times New Roman"/>
          <w:szCs w:val="24"/>
        </w:rPr>
        <w:t>δ</w:t>
      </w:r>
      <w:r>
        <w:rPr>
          <w:rFonts w:eastAsia="Times New Roman"/>
          <w:szCs w:val="24"/>
        </w:rPr>
        <w:t xml:space="preserve">ιδασκόντων. </w:t>
      </w:r>
    </w:p>
    <w:p w14:paraId="6EA2C6ED" w14:textId="77777777" w:rsidR="00E41DDC" w:rsidRDefault="007120B1">
      <w:pPr>
        <w:tabs>
          <w:tab w:val="left" w:pos="2820"/>
        </w:tabs>
        <w:spacing w:after="0" w:line="600" w:lineRule="auto"/>
        <w:ind w:firstLine="720"/>
        <w:jc w:val="both"/>
        <w:rPr>
          <w:rFonts w:eastAsia="Times New Roman"/>
          <w:szCs w:val="24"/>
        </w:rPr>
      </w:pPr>
      <w:r>
        <w:rPr>
          <w:rFonts w:eastAsia="Times New Roman"/>
          <w:szCs w:val="24"/>
        </w:rPr>
        <w:t xml:space="preserve">Παρακολουθώντας την τοποθέτηση του κυρίου Υπουργού και του κυρίου Υφυπουργού κατά τη συζήτηση του νομοσχεδίου στην αρμόδια </w:t>
      </w:r>
      <w:r>
        <w:rPr>
          <w:rFonts w:eastAsia="Times New Roman"/>
          <w:szCs w:val="24"/>
        </w:rPr>
        <w:t>ε</w:t>
      </w:r>
      <w:r>
        <w:rPr>
          <w:rFonts w:eastAsia="Times New Roman"/>
          <w:szCs w:val="24"/>
        </w:rPr>
        <w:t>πιτροπή, κα</w:t>
      </w:r>
      <w:r>
        <w:rPr>
          <w:rFonts w:eastAsia="Times New Roman"/>
          <w:szCs w:val="24"/>
        </w:rPr>
        <w:t>τέγραψα την αγωνία τους και τον προβληματισμό τους για το πού πάει η παιδεία. Δυστυχώς, η Αντιπολίτευση δεν μπόρεσε να παρακολουθήσει αυτή την αγωνία και να συνοδοιπορήσει τελικά προς την κατεύθυνση της ουσιαστικής προσπάθειας ώστε να δώσουμε περιεχόμενο κ</w:t>
      </w:r>
      <w:r>
        <w:rPr>
          <w:rFonts w:eastAsia="Times New Roman"/>
          <w:szCs w:val="24"/>
        </w:rPr>
        <w:t xml:space="preserve">αι προοπτική στη λειτουργία της εκπαίδευσης. </w:t>
      </w:r>
    </w:p>
    <w:p w14:paraId="6EA2C6EE" w14:textId="77777777" w:rsidR="00E41DDC" w:rsidRDefault="007120B1">
      <w:pPr>
        <w:tabs>
          <w:tab w:val="left" w:pos="2820"/>
        </w:tabs>
        <w:spacing w:after="0" w:line="600" w:lineRule="auto"/>
        <w:ind w:firstLine="720"/>
        <w:jc w:val="both"/>
        <w:rPr>
          <w:rFonts w:eastAsia="Times New Roman"/>
          <w:szCs w:val="24"/>
        </w:rPr>
      </w:pPr>
      <w:r>
        <w:rPr>
          <w:rFonts w:eastAsia="Times New Roman"/>
          <w:szCs w:val="24"/>
        </w:rPr>
        <w:t>Βεβαίως, το συγκεκριμένο νομοσχέδιο αφορά ένα ενδιαφέρον κομμάτι -θα έλεγα όχι σημαντικό, οπωσδήποτε ωστόσο ενδιαφέρον- στην εκπαιδευτική διαδικασία, την εκλογή των διευθυντών των σχολικών μονάδων. Η ουσία είνα</w:t>
      </w:r>
      <w:r>
        <w:rPr>
          <w:rFonts w:eastAsia="Times New Roman"/>
          <w:szCs w:val="24"/>
        </w:rPr>
        <w:t>ι ότι κληθήκαμε μέσα από μια εντελώς αδικαιολόγητη απόφαση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να επανέλθουμε σε ένα θέμα που προέκυψε και η λύση του ήταν απολύτως επείγουσα και αναγκαία, εξ’ ου και το επείγον του νομοσχεδίου.</w:t>
      </w:r>
    </w:p>
    <w:p w14:paraId="6EA2C6EF" w14:textId="77777777" w:rsidR="00E41DDC" w:rsidRDefault="007120B1">
      <w:pPr>
        <w:tabs>
          <w:tab w:val="left" w:pos="2820"/>
        </w:tabs>
        <w:spacing w:after="0" w:line="600" w:lineRule="auto"/>
        <w:ind w:firstLine="720"/>
        <w:jc w:val="both"/>
        <w:rPr>
          <w:rFonts w:eastAsia="Times New Roman"/>
          <w:szCs w:val="24"/>
        </w:rPr>
      </w:pPr>
      <w:r>
        <w:rPr>
          <w:rFonts w:eastAsia="Times New Roman"/>
          <w:szCs w:val="24"/>
        </w:rPr>
        <w:t>Εκεί, λοιπόν, βλέπουμε από την πλευρά του Υπουργείου σ</w:t>
      </w:r>
      <w:r>
        <w:rPr>
          <w:rFonts w:eastAsia="Times New Roman"/>
          <w:szCs w:val="24"/>
        </w:rPr>
        <w:t>την ουσία με αγωνία να αναζητεί λύσεις, να δώσει μια προοπτική λειτουργικότητας σε αυτή την επίπονη διαδικασία.</w:t>
      </w:r>
    </w:p>
    <w:p w14:paraId="6EA2C6F0" w14:textId="77777777" w:rsidR="00E41DDC" w:rsidRDefault="007120B1">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Όπως ξέρουμε πολύ καλά, όταν έχουμε μια διαδικασία επιλογής, αυτή καθ’ εαυτή ενέχει το στοιχείο της αμφισβήτησης και δεν υπάρχει δυνατότητα απ’ </w:t>
      </w:r>
      <w:r>
        <w:rPr>
          <w:rFonts w:eastAsia="Times New Roman" w:cs="Times New Roman"/>
          <w:szCs w:val="24"/>
        </w:rPr>
        <w:t xml:space="preserve">όλες τις πλευρές να υπάρξει πλήρης αποδοχή. Είναι -έλεγα και άλλοτε- μια διαδικασία τετραγωνισμού του κύκλου. </w:t>
      </w:r>
    </w:p>
    <w:p w14:paraId="6EA2C6F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Παρ’ όλα αυτά, μέσα από μια εναγώνια προσπάθεια και κυρίως από κατάθεση καθαρών προθέσεων, αναζητήσαμε κάποιες λύσεις. Θα δούμε ποιες είναι αυτές</w:t>
      </w:r>
      <w:r>
        <w:rPr>
          <w:rFonts w:eastAsia="Times New Roman" w:cs="Times New Roman"/>
          <w:szCs w:val="24"/>
        </w:rPr>
        <w:t xml:space="preserve">. </w:t>
      </w:r>
    </w:p>
    <w:p w14:paraId="6EA2C6F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Δεχόμαστε, κατ’ αρχάς, ότι η συνέντευξη είναι μια διαδικασία αποδεκτή απ’ όλα τα συστήματα και σε όλο το μήκος και πλάτος του κόσμου. Όμως, μιλάμε για μια συνέντευξη που δεν θα έχει τα χαρακτηριστικά μιας σημαδεμένης τράπουλας, αλλά μιας ουσιαστικής δια</w:t>
      </w:r>
      <w:r>
        <w:rPr>
          <w:rFonts w:eastAsia="Times New Roman" w:cs="Times New Roman"/>
          <w:szCs w:val="24"/>
        </w:rPr>
        <w:t>δικασίας για να αναδειχθεί η προσωπικότητα του κρινόμενου.</w:t>
      </w:r>
    </w:p>
    <w:p w14:paraId="6EA2C6F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Ερχόμαστε στη συνέχεια στο δεύτερο στοιχείο. Βεβαίως, μπορούμε να πούμε ότι η παράθεση τίτλων δεν μπορεί να ακυρωθεί και δεν έχει 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σχέση με την αμφισβήτηση της αριστείας, που εμφαντικά και κα</w:t>
      </w:r>
      <w:r>
        <w:rPr>
          <w:rFonts w:eastAsia="Times New Roman" w:cs="Times New Roman"/>
          <w:szCs w:val="24"/>
        </w:rPr>
        <w:t xml:space="preserve">κόφωνα τονίζεται από την Αντιπολίτευση. </w:t>
      </w:r>
    </w:p>
    <w:p w14:paraId="6EA2C6F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Προσωπικά, σέβομαι όλη αυτήν την προσπάθεια συναδέλφων που έχουν συγκεντρώσει τίτλους μέσα από προσπάθεια ζωής. Όμως</w:t>
      </w:r>
      <w:r>
        <w:rPr>
          <w:rFonts w:eastAsia="Times New Roman" w:cs="Times New Roman"/>
          <w:szCs w:val="24"/>
        </w:rPr>
        <w:t xml:space="preserve"> είναι άλλο πράγμα η παράθεση τίτλων και άλλο πράγμα είναι η λειτουργία του δασκάλου μέσα στην τάξη. Εκεί πολλές φορές όλη αυτή η θεωρητική αρματωσιά ακυρώνεται, γιατί σε τελευταία ανάλυση η διδασκαλία απαιτεί ταλέντο, απαιτεί μεράκι. Είναι λειτουργία και </w:t>
      </w:r>
      <w:r>
        <w:rPr>
          <w:rFonts w:eastAsia="Times New Roman" w:cs="Times New Roman"/>
          <w:szCs w:val="24"/>
        </w:rPr>
        <w:t xml:space="preserve">λειτούργημα ζωής, που είτε το έχεις και μέσα από προσπάθεια το βελτιώνεις είτε αναζητάς άλλους δρόμους για να περάσεις τον χρόνο της υπηρεσιακής διαδρομής και εννοώ -χωρίς αυτό να έχει κανένα στοιχείο σκοπιμότητας- άλλες διευθυντικές θέσεις σε παράπλευρες </w:t>
      </w:r>
      <w:r>
        <w:rPr>
          <w:rFonts w:eastAsia="Times New Roman" w:cs="Times New Roman"/>
          <w:szCs w:val="24"/>
        </w:rPr>
        <w:t>λειτουργίες του εκπαιδευτικού συστήματος.</w:t>
      </w:r>
    </w:p>
    <w:p w14:paraId="6EA2C6F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EA2C6F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Μισό λεπτό, κύριε Πρόεδρε, θα ήθελα την ανοχή σας.</w:t>
      </w:r>
    </w:p>
    <w:p w14:paraId="6EA2C6F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Πάντως, το «δασκαλίκι» κρίνεται μέσα στον ιερό χώρο της τάξης. Αυτό το πράγμα υ</w:t>
      </w:r>
      <w:r>
        <w:rPr>
          <w:rFonts w:eastAsia="Times New Roman" w:cs="Times New Roman"/>
          <w:szCs w:val="24"/>
        </w:rPr>
        <w:t>πηρετείται εν προκειμένω με την προσπάθειά μας να αναδείξουμε, επιτέλους, αυτό που εθελοτυφλώντας θέλησε να ακυρώσει το Σ</w:t>
      </w:r>
      <w:r>
        <w:rPr>
          <w:rFonts w:eastAsia="Times New Roman" w:cs="Times New Roman"/>
          <w:szCs w:val="24"/>
        </w:rPr>
        <w:t>.τ.</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αυτό είναι το να δώσουμε πίστη στον δάσκαλο. Την απόφαση αυτήν δεν την κρίνω για την ορθότητά της, αλλά την κρίνω για την υπο</w:t>
      </w:r>
      <w:r>
        <w:rPr>
          <w:rFonts w:eastAsia="Times New Roman" w:cs="Times New Roman"/>
          <w:szCs w:val="24"/>
        </w:rPr>
        <w:t>νομευτική της διάσταση και το υπονομευτικό παραγόμενό της, γιατί ακυρώνει ακριβώς αυτήν την πίστη στον πραγματικό  δάσκαλο και αυτό, οπωσδήποτε, θα το χρεωθεί το Σ</w:t>
      </w:r>
      <w:r>
        <w:rPr>
          <w:rFonts w:eastAsia="Times New Roman" w:cs="Times New Roman"/>
          <w:szCs w:val="24"/>
        </w:rPr>
        <w:t>.τ.</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παρά τις όποιες υποστηρικτικές προσπάθειες γίνονται απ’ όλους τους χώρους.</w:t>
      </w:r>
    </w:p>
    <w:p w14:paraId="6EA2C6F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Για τα επιμέ</w:t>
      </w:r>
      <w:r>
        <w:rPr>
          <w:rFonts w:eastAsia="Times New Roman" w:cs="Times New Roman"/>
          <w:szCs w:val="24"/>
        </w:rPr>
        <w:t xml:space="preserve">ρους άρθρα του νομοσχεδίου έγινε </w:t>
      </w:r>
      <w:r>
        <w:rPr>
          <w:rFonts w:eastAsia="Times New Roman" w:cs="Times New Roman"/>
          <w:szCs w:val="24"/>
        </w:rPr>
        <w:t xml:space="preserve">διεξοδική αναφορά </w:t>
      </w:r>
      <w:r>
        <w:rPr>
          <w:rFonts w:eastAsia="Times New Roman" w:cs="Times New Roman"/>
          <w:szCs w:val="24"/>
        </w:rPr>
        <w:t>από τους συναδέλφους  .</w:t>
      </w:r>
    </w:p>
    <w:p w14:paraId="6EA2C6F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Κλείνοντας, θα ήθελα να επισημάνω την πρόθεση από πλευράς του Υπουργείου να αποδεχθεί βελτιωτικές προτάσεις που υποδείχθηκαν από τα κόμματα της Αντιπολίτευσης και αυτό είναι δηλωτικ</w:t>
      </w:r>
      <w:r>
        <w:rPr>
          <w:rFonts w:eastAsia="Times New Roman" w:cs="Times New Roman"/>
          <w:szCs w:val="24"/>
        </w:rPr>
        <w:t>ό της πρόθεσής μας να αντιμετωπίσουμε τα θέματα της εκπαίδευσης με ειλικρινή, συναινετική αντίληψη. Και αυτό συμβαίνει για έναν και μόνο λόγο: γιατί είμαστε υπόλογοι απέναντι στις γενιές που έρχονται.</w:t>
      </w:r>
    </w:p>
    <w:p w14:paraId="6EA2C6F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EA2C6FB"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ην</w:t>
      </w:r>
      <w:r>
        <w:rPr>
          <w:rFonts w:eastAsia="Times New Roman" w:cs="Times New Roman"/>
          <w:szCs w:val="24"/>
        </w:rPr>
        <w:t xml:space="preserve"> πτέρυγ</w:t>
      </w:r>
      <w:r>
        <w:rPr>
          <w:rFonts w:eastAsia="Times New Roman" w:cs="Times New Roman"/>
          <w:szCs w:val="24"/>
        </w:rPr>
        <w:t>α</w:t>
      </w:r>
      <w:r>
        <w:rPr>
          <w:rFonts w:eastAsia="Times New Roman" w:cs="Times New Roman"/>
          <w:szCs w:val="24"/>
        </w:rPr>
        <w:t xml:space="preserve"> του ΣΥΡΙ</w:t>
      </w:r>
      <w:r>
        <w:rPr>
          <w:rFonts w:eastAsia="Times New Roman" w:cs="Times New Roman"/>
          <w:szCs w:val="24"/>
        </w:rPr>
        <w:t>ΖΑ)</w:t>
      </w:r>
    </w:p>
    <w:p w14:paraId="6EA2C6FC"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Τον λόγο έχει ο κ. Ακριώτης Γεώργιος από τον ΣΥΡΙΖΑ.</w:t>
      </w:r>
    </w:p>
    <w:p w14:paraId="6EA2C6FD"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ΓΕΩΡΓΙΟΣ ΑΚΡΙΩΤΗΣ:</w:t>
      </w:r>
      <w:r>
        <w:rPr>
          <w:rFonts w:eastAsia="Times New Roman" w:cs="Times New Roman"/>
          <w:szCs w:val="24"/>
        </w:rPr>
        <w:t xml:space="preserve"> Ευχαριστώ, κύριε Πρόεδρε.</w:t>
      </w:r>
    </w:p>
    <w:p w14:paraId="6EA2C6F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Αγαπητές και αγαπητοί συνάδελφοι, από την εξαγγελία ακόμα της κατάθεσης του υπό συζήτηση νομοσχεδίου η Νέα Δημοκρατία άρχ</w:t>
      </w:r>
      <w:r>
        <w:rPr>
          <w:rFonts w:eastAsia="Times New Roman" w:cs="Times New Roman"/>
          <w:szCs w:val="24"/>
        </w:rPr>
        <w:t xml:space="preserve">ισε να εκδηλώνει μια επιθετικότητα, θα έλεγε κανείς, δυσανάλογη με τη βαρύτητα που έχει το θέμα. Κατανοούμε την ανάγκη της αυτή. </w:t>
      </w:r>
    </w:p>
    <w:p w14:paraId="6EA2C6F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Αποτυγχάνετε μονίμως στις προβλέψεις σας, αγαπητοί συνάδελφοι της Αντιπολίτευσης. Είχατε επενδύσει πολλά στο σενάριο της αριστ</w:t>
      </w:r>
      <w:r>
        <w:rPr>
          <w:rFonts w:eastAsia="Times New Roman" w:cs="Times New Roman"/>
          <w:szCs w:val="24"/>
        </w:rPr>
        <w:t>ερής παρένθεσης και δεν σας βγήκε. Πρέπει, λοιπόν, πάση θυσία να συνεχίσετε τον πόλεμο με όλα τα μέσα για να φτάσετε στον στόχο σας, που δεν είναι άλλος από την παραίτηση αυτής της Κυβέρνησης. Σπεύδετε να εκμεταλλευθείτε οποιοδήποτε θέμα θα συνεισέφερε μικ</w:t>
      </w:r>
      <w:r>
        <w:rPr>
          <w:rFonts w:eastAsia="Times New Roman" w:cs="Times New Roman"/>
          <w:szCs w:val="24"/>
        </w:rPr>
        <w:t xml:space="preserve">ροκομματικά οφέλη και το κάνετε με φανατισμό και με φθηνό κομματικό πατριωτισμό. </w:t>
      </w:r>
    </w:p>
    <w:p w14:paraId="6EA2C70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Αυτήν την φορά επιλέξατε την παιδεία και ειδικότερα το νομοσχέδιο για την επιλογή διευθυντών σχολικών μονάδων. Όλες οι δικές σας κυβερνήσεις και του ΠΑΣΟΚ εδώ και πάρα πολλά </w:t>
      </w:r>
      <w:r>
        <w:rPr>
          <w:rFonts w:eastAsia="Times New Roman" w:cs="Times New Roman"/>
          <w:szCs w:val="24"/>
        </w:rPr>
        <w:t xml:space="preserve">χρόνια χειρίστηκαν το θέμα αυτό αρκετά φορές. </w:t>
      </w:r>
    </w:p>
    <w:p w14:paraId="6EA2C70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Ποιον προσπαθείτε να εξαπατήσετε; Ο εκπαιδευτικός κόσμος το έχει ζήσει στο πετσί του. Γνωρίζει πολύ καλά τις ευτελείς μεθοδεύσεις σας, τις χάρες και τις εύνοιες προς την εκλογική σας πελατεία.</w:t>
      </w:r>
    </w:p>
    <w:p w14:paraId="6EA2C70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Όμως είναι η ώρα</w:t>
      </w:r>
      <w:r>
        <w:rPr>
          <w:rFonts w:eastAsia="Times New Roman" w:cs="Times New Roman"/>
          <w:szCs w:val="24"/>
        </w:rPr>
        <w:t xml:space="preserve"> να μιλήσουμε πια σοβαρά. Κακά τα ψέματα, κανένα σύστημα επιλογής δεν είναι άψογο, κανένα σύστημα δεν είναι ιδανικό, ώστε να μην επιδέχεται κριτική. </w:t>
      </w:r>
    </w:p>
    <w:p w14:paraId="6EA2C70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στο πλαίσιο της </w:t>
      </w:r>
      <w:proofErr w:type="spellStart"/>
      <w:r>
        <w:rPr>
          <w:rFonts w:eastAsia="Times New Roman" w:cs="Times New Roman"/>
          <w:szCs w:val="24"/>
        </w:rPr>
        <w:t>μοριοδότησης</w:t>
      </w:r>
      <w:proofErr w:type="spellEnd"/>
      <w:r>
        <w:rPr>
          <w:rFonts w:eastAsia="Times New Roman" w:cs="Times New Roman"/>
          <w:szCs w:val="24"/>
        </w:rPr>
        <w:t xml:space="preserve"> πρέπει να δοθεί μεγαλύτερη βαρύτητα στα τυπικά επιστημονικά π</w:t>
      </w:r>
      <w:r>
        <w:rPr>
          <w:rFonts w:eastAsia="Times New Roman" w:cs="Times New Roman"/>
          <w:szCs w:val="24"/>
        </w:rPr>
        <w:t>ροσόντα των υποψηφίων ή να δοθεί μεγαλύτερη βαρύτητα στην προϋπηρεσία και στην εμπειρία;</w:t>
      </w:r>
    </w:p>
    <w:p w14:paraId="6EA2C70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Στα ερωτήματα αυτά δεν υπάρχει μια σωστή και μια λάθος απάντηση. Νομίζω ότι και με τις τροποποιήσεις που έκανε ο Υπουργός πολλά από τα ζητήματα που αφορούν τα μετρήσιμα κριτήρια λύθηκαν. </w:t>
      </w:r>
    </w:p>
    <w:p w14:paraId="6EA2C70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 επίδικο και αυτό που διαχρονικά συγκέντρωσε τον προβληματισμό δια</w:t>
      </w:r>
      <w:r>
        <w:rPr>
          <w:rFonts w:eastAsia="Times New Roman" w:cs="Times New Roman"/>
          <w:szCs w:val="24"/>
        </w:rPr>
        <w:t>δοχικών πολιτικών ηγεσιών του Υπουργείου Παιδείας, αλλά και τις ποικίλες αντιδράσεις των ενδιαφερομένων φορέων της εκπαιδευτικής κοινότητας, είναι ο τρόπος αποτίμησης του τρίτου κριτηρίου, δηλαδή της συμβολής στο εκπαιδευτικό έργο της προσωπικότητας και τη</w:t>
      </w:r>
      <w:r>
        <w:rPr>
          <w:rFonts w:eastAsia="Times New Roman" w:cs="Times New Roman"/>
          <w:szCs w:val="24"/>
        </w:rPr>
        <w:t xml:space="preserve">ς γενικής συγκρότησης των υποψηφίων. </w:t>
      </w:r>
    </w:p>
    <w:p w14:paraId="6EA2C70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Προτού αναφερθώ στο υπό συζήτηση νομοσχέδιο, θα ήθελα να κάνω δύο επισημάνσεις για το προηγούμενο θεσμικό πλαίσιο, το πρόσφατο θεσμικό πλαίσιο επιλογής διευθυντών. </w:t>
      </w:r>
    </w:p>
    <w:p w14:paraId="6EA2C70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Ο νόμος Μπαλτά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Κουράκη, ο ν.4325/2015, ο οποίος στη</w:t>
      </w:r>
      <w:r>
        <w:rPr>
          <w:rFonts w:eastAsia="Times New Roman" w:cs="Times New Roman"/>
          <w:szCs w:val="24"/>
        </w:rPr>
        <w:t xml:space="preserve"> συνέχεια κρίθηκε αντισυνταγματικός από το Συμβούλιο της Επικρατείας, είχε το εξής σκεπτικό: Καταργούσε τη συνέντευξη, η οποία όντως χρησιμοποιείται σε πολλά επίπεδα και στην Ευρώπη και εδώ για την ανάδειξη στελεχών. </w:t>
      </w:r>
    </w:p>
    <w:p w14:paraId="6EA2C70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Τι προέβλεπε, λοιπόν, ο ν.4325/2015; Μ</w:t>
      </w:r>
      <w:r>
        <w:rPr>
          <w:rFonts w:eastAsia="Times New Roman" w:cs="Times New Roman"/>
          <w:szCs w:val="24"/>
        </w:rPr>
        <w:t xml:space="preserve">ε την κατάργηση της συνέντευξης για την επιλογή διευθυντικών στελεχών στις σχολικές μονάδες ο νομοθέτης θέλησε να ελαχιστοποιήσει τις ολέθριες επιπτώσεις της χρόνιας κοινωνικής και πολιτικής μας παθογένειας στην επιλογή εκείνων που θα ηγούνταν. </w:t>
      </w:r>
    </w:p>
    <w:p w14:paraId="6EA2C70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Υπάρχει κα</w:t>
      </w:r>
      <w:r>
        <w:rPr>
          <w:rFonts w:eastAsia="Times New Roman" w:cs="Times New Roman"/>
          <w:szCs w:val="24"/>
        </w:rPr>
        <w:t>νείς εδώ μέσα που να αμφισβητεί ότι η συνέντευξη έγινε το όχημα εξυπηρέτησης πελατειακών δικτύων, το εργαλείο για την κομματική άλωση της διοίκησης στην εκπαίδευση και ότι οδήγησε στην παραβίαση της αντικειμενικότητας και της αξιοκρατίας;</w:t>
      </w:r>
    </w:p>
    <w:p w14:paraId="6EA2C70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Υπάρχει κανείς εδ</w:t>
      </w:r>
      <w:r>
        <w:rPr>
          <w:rFonts w:eastAsia="Times New Roman" w:cs="Times New Roman"/>
          <w:szCs w:val="24"/>
        </w:rPr>
        <w:t>ώ μέσα που να μην γνωρίζει ότι επί πάρα πολλά χρόνια διευθυντές και διευθύντριες γίνονταν οι εκλεκτοί και οι εκλεκτές των κομματικών μηχανισμών με προκατασκευασμένες και προειλημμένες επιλογές;</w:t>
      </w:r>
    </w:p>
    <w:p w14:paraId="6EA2C70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Η δεύτερη επισήμανση για τον νόμο Μπαλτά-Κουράκη είναι ότι με </w:t>
      </w:r>
      <w:r>
        <w:rPr>
          <w:rFonts w:eastAsia="Times New Roman" w:cs="Times New Roman"/>
          <w:szCs w:val="24"/>
        </w:rPr>
        <w:t>την αναγνώριση του καθοριστικού ρόλου του συλλόγου διδασκόντων στην επιλογή διευθυντικών στελεχών, ο νόμος εκείνος επεδίωξε να αναδείξει σε διευθυντικές θέσεις ανθρώπους που θα είχαν την έξωθεν καλή μαρτυρία, που θα ετύγχαναν της εκτίμησης των συναδέλφων τ</w:t>
      </w:r>
      <w:r>
        <w:rPr>
          <w:rFonts w:eastAsia="Times New Roman" w:cs="Times New Roman"/>
          <w:szCs w:val="24"/>
        </w:rPr>
        <w:t>ους.</w:t>
      </w:r>
    </w:p>
    <w:p w14:paraId="6EA2C70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Η απόδοση καθοριστικού ρόλου στον σύλλογο διδασκόντων αντανακλούσε τη βούληση του νομοθέτη να ενδυναμώσει τον ρόλο της σχολικής κοινότητας, να εμπεδώσει το πνεύμα της δημοκρατικής λειτουργίας και σε ένα σύστημα κεντρικής οργάνωσης εκπαίδευσης να εισαγ</w:t>
      </w:r>
      <w:r>
        <w:rPr>
          <w:rFonts w:eastAsia="Times New Roman" w:cs="Times New Roman"/>
          <w:szCs w:val="24"/>
        </w:rPr>
        <w:t xml:space="preserve">άγει στοιχεία αυτοδιοίκησης και αυτονομίας. </w:t>
      </w:r>
    </w:p>
    <w:p w14:paraId="6EA2C70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Είναι αλήθεια</w:t>
      </w:r>
      <w:r>
        <w:rPr>
          <w:rFonts w:eastAsia="Times New Roman" w:cs="Times New Roman"/>
          <w:szCs w:val="24"/>
        </w:rPr>
        <w:t>,</w:t>
      </w:r>
      <w:r>
        <w:rPr>
          <w:rFonts w:eastAsia="Times New Roman" w:cs="Times New Roman"/>
          <w:szCs w:val="24"/>
        </w:rPr>
        <w:t xml:space="preserve"> και πρέπει να το αποδεχτούμε</w:t>
      </w:r>
      <w:r>
        <w:rPr>
          <w:rFonts w:eastAsia="Times New Roman" w:cs="Times New Roman"/>
          <w:szCs w:val="24"/>
        </w:rPr>
        <w:t>,</w:t>
      </w:r>
      <w:r>
        <w:rPr>
          <w:rFonts w:eastAsia="Times New Roman" w:cs="Times New Roman"/>
          <w:szCs w:val="24"/>
        </w:rPr>
        <w:t xml:space="preserve"> ότι στην εφαρμογή του δημιουργήθηκαν διάφορα προβλήματα, παρ</w:t>
      </w:r>
      <w:r>
        <w:rPr>
          <w:rFonts w:eastAsia="Times New Roman" w:cs="Times New Roman"/>
          <w:szCs w:val="24"/>
        </w:rPr>
        <w:t xml:space="preserve">’ </w:t>
      </w:r>
      <w:r>
        <w:rPr>
          <w:rFonts w:eastAsia="Times New Roman" w:cs="Times New Roman"/>
          <w:szCs w:val="24"/>
        </w:rPr>
        <w:t xml:space="preserve">ότι η αντίστοιχη διαδικασία για τους υποδιευθυντές γίνεται υποδειγματικά. </w:t>
      </w:r>
    </w:p>
    <w:p w14:paraId="6EA2C70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εδώ πρέπει να υπογραμμίσω ότι στις προηγούμενες κρίσεις σε ποσοστό 85% επελέγησαν οι ίδιοι διευθυντές και όχι τα δικά μας παιδιά, όπως εμφαντικά τονίζει η Νέα Δημοκρατία. Και γνωρίζουν ποιοι έγιναν διευθυντές στις προηγούμενες κρίσεις. </w:t>
      </w:r>
    </w:p>
    <w:p w14:paraId="6EA2C70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Εάν αναφέρθηκα σύν</w:t>
      </w:r>
      <w:r>
        <w:rPr>
          <w:rFonts w:eastAsia="Times New Roman" w:cs="Times New Roman"/>
          <w:szCs w:val="24"/>
        </w:rPr>
        <w:t>τομα στον νόμο Μπαλτά-Κουράκη, ήταν για να φωτίσω το πνεύμα που διέπει το νομοθέτημα εκείνο και το οποίο είναι παρόν στο υπό συζήτηση νομοσχέδιο, με τις αναγκαίες βελτιώσεις και αναπροσαρμογές που προέκυψαν, όχι μόνο εξαιτίας της απόφασης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αλλά </w:t>
      </w:r>
      <w:r>
        <w:rPr>
          <w:rFonts w:eastAsia="Times New Roman" w:cs="Times New Roman"/>
          <w:szCs w:val="24"/>
        </w:rPr>
        <w:t xml:space="preserve">και χάρη στην εμπειρία από την εφαρμογή του νόμου εκείνου. </w:t>
      </w:r>
    </w:p>
    <w:p w14:paraId="6EA2C71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Και η επαναφορά της συνέντευξης από τα οικεία περιφερειακά συμβούλια με τη διευρυμένη επταμελή τους σύνθεση, αλλά και η διατήρηση του ρόλου του συλλόγου των διδασκόντων, έστω όχι με δεσμευτικό πλέ</w:t>
      </w:r>
      <w:r>
        <w:rPr>
          <w:rFonts w:eastAsia="Times New Roman" w:cs="Times New Roman"/>
          <w:szCs w:val="24"/>
        </w:rPr>
        <w:t xml:space="preserve">ον χαρακτήρα, όπως προηγουμένως, αλλά με γνωμοδοτική ισχύ, είναι θέση βαριάς ευθύνης. Κατατείνουν στην όσο το δυνατόν ισόρροπη αντιμετώπιση και στάθμιση των μέσων, με στόχο τη βέλτιστη δυνατή λύση στις παρούσες κοινωνικές και πολιτισμικές συνθήκες. </w:t>
      </w:r>
    </w:p>
    <w:p w14:paraId="6EA2C71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Επαναφ</w:t>
      </w:r>
      <w:r>
        <w:rPr>
          <w:rFonts w:eastAsia="Times New Roman" w:cs="Times New Roman"/>
          <w:szCs w:val="24"/>
        </w:rPr>
        <w:t xml:space="preserve">έρουμε τη συνέντευξη προστατεύοντας τον θεσμό. Την επαναφέρουμε, αλλά με τέτοια </w:t>
      </w:r>
      <w:proofErr w:type="spellStart"/>
      <w:r>
        <w:rPr>
          <w:rFonts w:eastAsia="Times New Roman" w:cs="Times New Roman"/>
          <w:szCs w:val="24"/>
        </w:rPr>
        <w:t>μοριοδότηση</w:t>
      </w:r>
      <w:proofErr w:type="spellEnd"/>
      <w:r>
        <w:rPr>
          <w:rFonts w:eastAsia="Times New Roman" w:cs="Times New Roman"/>
          <w:szCs w:val="24"/>
        </w:rPr>
        <w:t xml:space="preserve"> που δεν θα καθιστά μοχλό για την ανατροπή των </w:t>
      </w:r>
      <w:proofErr w:type="spellStart"/>
      <w:r>
        <w:rPr>
          <w:rFonts w:eastAsia="Times New Roman" w:cs="Times New Roman"/>
          <w:szCs w:val="24"/>
        </w:rPr>
        <w:t>μοριοδοτήσεων</w:t>
      </w:r>
      <w:proofErr w:type="spellEnd"/>
      <w:r>
        <w:rPr>
          <w:rFonts w:eastAsia="Times New Roman" w:cs="Times New Roman"/>
          <w:szCs w:val="24"/>
        </w:rPr>
        <w:t xml:space="preserve"> που έχουν πετύχει οι υποψήφιοι στα δύο πρώτα κριτήρια. </w:t>
      </w:r>
    </w:p>
    <w:p w14:paraId="6EA2C71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Σχετικά με τον ρόλο των διδασκόντων, εσείς, αγαπ</w:t>
      </w:r>
      <w:r>
        <w:rPr>
          <w:rFonts w:eastAsia="Times New Roman" w:cs="Times New Roman"/>
          <w:szCs w:val="24"/>
        </w:rPr>
        <w:t>ητές και αγαπητοί συνάδελφοι της Αντιπολίτευσης και ιδιαίτερα της Νέας Δημοκρατίας, γιατί δεν μας δίνετε μια ξεκάθαρη απάντηση στο καίριο ερώτημα: Θέλετε ή δεν θέλετε τη συνεκτίμηση της άποψης που θα εκφράσει ο σύλλογος διδασκόντων για τους υποψήφιους; Απο</w:t>
      </w:r>
      <w:r>
        <w:rPr>
          <w:rFonts w:eastAsia="Times New Roman" w:cs="Times New Roman"/>
          <w:szCs w:val="24"/>
        </w:rPr>
        <w:t xml:space="preserve">φύγατε επιμελώς να πάρετε θέση σε όλες τις συζητήσεις. </w:t>
      </w:r>
    </w:p>
    <w:p w14:paraId="6EA2C713"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μπορείτε να πείτε «ναι» σε αυτή την άποψη, γιατί απεχθάνεστε τη συμμετοχή των διοικούμενων στη λήψη αποφάσεων. Δεν μπορείτε να πείτε «όχι», γιατί αυτό θα σας εξέθετε, καθώς θα αποκάλυπτε γυμνή –ολ</w:t>
      </w:r>
      <w:r>
        <w:rPr>
          <w:rFonts w:eastAsia="Times New Roman" w:cs="Times New Roman"/>
          <w:szCs w:val="24"/>
        </w:rPr>
        <w:t xml:space="preserve">όγυμνη- την αυταρχική σας αντίληψη για την εκπαίδευση. </w:t>
      </w:r>
    </w:p>
    <w:p w14:paraId="6EA2C714"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Τέλος, επιτρέψτε μου να αναφερθώ για λίγο στο άρθρο 5, που αφορά τη δημιουργία του μουσουλμανικού </w:t>
      </w:r>
      <w:r>
        <w:rPr>
          <w:rFonts w:eastAsia="Times New Roman" w:cs="Times New Roman"/>
          <w:szCs w:val="24"/>
        </w:rPr>
        <w:t>τ</w:t>
      </w:r>
      <w:r>
        <w:rPr>
          <w:rFonts w:eastAsia="Times New Roman" w:cs="Times New Roman"/>
          <w:szCs w:val="24"/>
        </w:rPr>
        <w:t xml:space="preserve">εμένους και προβαίνει σε τροποποίηση που συνάδει με τα γενικότερα διοικητικά δεδομένα. </w:t>
      </w:r>
    </w:p>
    <w:p w14:paraId="6EA2C715"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Αγαπητές και </w:t>
      </w:r>
      <w:r>
        <w:rPr>
          <w:rFonts w:eastAsia="Times New Roman" w:cs="Times New Roman"/>
          <w:szCs w:val="24"/>
        </w:rPr>
        <w:t>αγαπητοί συνάδελφοι, έχουμε συνειδητοποιήσει ότι η Ελλάδα αποτελεί πλέον ουραγό στην Ευρώπη, όσον αφορά τη διασφάλιση του δικαιώματος των διαβιούντων στη χώρα να λατρεύουν τον Θεό στον οποίο πιστεύουν. Έχουμε συνειδητοποιήσει ότι αμαυρώνεται η διεθνής εικό</w:t>
      </w:r>
      <w:r>
        <w:rPr>
          <w:rFonts w:eastAsia="Times New Roman" w:cs="Times New Roman"/>
          <w:szCs w:val="24"/>
        </w:rPr>
        <w:t xml:space="preserve">να της χώρας εξαιτίας της απουσίας χώρων λατρείας για τους μουσουλμάνους. </w:t>
      </w:r>
    </w:p>
    <w:p w14:paraId="6EA2C716"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Ελλάδα, αγαπητές και αγαπητοί συνάδελφοι, έχει υπογράψει το σύνολο του διεθνούς θεσμικού πλαισίου για την ελευθερία της θρησκευτικής συνείδησης και ανεξιθρησκίας. Δεν επιτρέπεται </w:t>
      </w:r>
      <w:r>
        <w:rPr>
          <w:rFonts w:eastAsia="Times New Roman" w:cs="Times New Roman"/>
          <w:szCs w:val="24"/>
        </w:rPr>
        <w:t xml:space="preserve">να υπάρχουν κάτοικοι της χώρας -είτε είναι Έλληνες πολίτες είτε πρόσφυγες και μετανάστες είτε ακόμη και επισκέπτες- που περιορίζονται στις λατρευτικές τους εκδηλώσεις. </w:t>
      </w:r>
    </w:p>
    <w:p w14:paraId="6EA2C717"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για να το διευρύνω –με την ευκαιρία της σημερινής μας συζήτησης- και επειδή είναι σ</w:t>
      </w:r>
      <w:r>
        <w:rPr>
          <w:rFonts w:eastAsia="Times New Roman" w:cs="Times New Roman"/>
          <w:szCs w:val="24"/>
        </w:rPr>
        <w:t>υναφή ζητήματα αυτά που άπτονται των ανθρωπίνων δικαιωμάτων και των ατομικών ελευθεριών, σε αυτή την κατεύθυνση κινηθήκαμε και με την πρόσφατη κατάθεση ερώτησης για τη δημιουργία μουσουλμανικού νεκροταφείου.</w:t>
      </w:r>
    </w:p>
    <w:p w14:paraId="6EA2C718"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χτυπάει το κουδούνι λήξεως του </w:t>
      </w:r>
      <w:r>
        <w:rPr>
          <w:rFonts w:eastAsia="Times New Roman" w:cs="Times New Roman"/>
          <w:szCs w:val="24"/>
        </w:rPr>
        <w:t>χρόνου ομιλίας του κυρίου Βουλευτή)</w:t>
      </w:r>
    </w:p>
    <w:p w14:paraId="6EA2C719"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Ολοκληρώστε, κύριε Ακριώτη, παρακαλώ. </w:t>
      </w:r>
    </w:p>
    <w:p w14:paraId="6EA2C71A"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ΑΚΡΙΩΤΗΣ: </w:t>
      </w:r>
      <w:r>
        <w:rPr>
          <w:rFonts w:eastAsia="Times New Roman" w:cs="Times New Roman"/>
          <w:szCs w:val="24"/>
        </w:rPr>
        <w:t xml:space="preserve">Τελειώνω, κύριε Πρόεδρε.   </w:t>
      </w:r>
    </w:p>
    <w:p w14:paraId="6EA2C71B"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είναι, επίσης, επιτακτική ανάγκη, είναι καιρός να ξανασυζητηθεί, με ανοιχτό πνεύμα από όλες τις </w:t>
      </w:r>
      <w:r>
        <w:rPr>
          <w:rFonts w:eastAsia="Times New Roman" w:cs="Times New Roman"/>
          <w:szCs w:val="24"/>
        </w:rPr>
        <w:t xml:space="preserve">πλευρές και με τη βούληση να καταλήξουμε επιτέλους σύντομα σε συγκεκριμένες ρυθμίσεις, το ζήτημα της αποτέφρωσης των σορών των πολιτών εκείνων που δεν επιθυμούν την ταφή. </w:t>
      </w:r>
    </w:p>
    <w:p w14:paraId="6EA2C71C"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EA2C71D" w14:textId="77777777" w:rsidR="00E41DDC" w:rsidRDefault="007120B1">
      <w:pPr>
        <w:spacing w:after="0" w:line="600" w:lineRule="auto"/>
        <w:ind w:left="360"/>
        <w:jc w:val="center"/>
        <w:rPr>
          <w:rFonts w:eastAsia="Times New Roman" w:cs="Times New Roman"/>
          <w:szCs w:val="24"/>
        </w:rPr>
      </w:pPr>
      <w:r>
        <w:rPr>
          <w:rFonts w:eastAsia="Times New Roman" w:cs="Times New Roman"/>
          <w:szCs w:val="24"/>
        </w:rPr>
        <w:t>(Χειροκροτήματα από την πτέρυγα του ΣΥΡΙΖΑ)</w:t>
      </w:r>
    </w:p>
    <w:p w14:paraId="6EA2C71E"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Στύλιος</w:t>
      </w:r>
      <w:proofErr w:type="spellEnd"/>
      <w:r>
        <w:rPr>
          <w:rFonts w:eastAsia="Times New Roman" w:cs="Times New Roman"/>
          <w:szCs w:val="24"/>
        </w:rPr>
        <w:t xml:space="preserve"> Γεώργιος από τη Νέα Δημοκρατία. </w:t>
      </w:r>
    </w:p>
    <w:p w14:paraId="6EA2C71F"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Ευχαριστώ πολύ, κύριε Πρόεδρε. </w:t>
      </w:r>
    </w:p>
    <w:p w14:paraId="6EA2C720"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ζητήματα της εκπαίδευσης δεν προσφέρονται για άγονες αντιπαραθέσεις και φθηνό </w:t>
      </w:r>
      <w:proofErr w:type="spellStart"/>
      <w:r>
        <w:rPr>
          <w:rFonts w:eastAsia="Times New Roman" w:cs="Times New Roman"/>
          <w:szCs w:val="24"/>
        </w:rPr>
        <w:t>π</w:t>
      </w:r>
      <w:r>
        <w:rPr>
          <w:rFonts w:eastAsia="Times New Roman" w:cs="Times New Roman"/>
          <w:szCs w:val="24"/>
        </w:rPr>
        <w:t>ολιτικαντισμό</w:t>
      </w:r>
      <w:proofErr w:type="spellEnd"/>
      <w:r>
        <w:rPr>
          <w:rFonts w:eastAsia="Times New Roman" w:cs="Times New Roman"/>
          <w:szCs w:val="24"/>
        </w:rPr>
        <w:t xml:space="preserve">. Αφορούν το μέλλον του τόπου, τα παιδιά μας. </w:t>
      </w:r>
    </w:p>
    <w:p w14:paraId="6EA2C721"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προσπαθήσω στην κριτική μου να είμαι όσο πιο ήπιος γίνεται και όσο πιο ήπιος μπορώ. </w:t>
      </w:r>
    </w:p>
    <w:p w14:paraId="6EA2C722"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Δυόμισι χρόνια διακυβέρνησης ΣΥΡΙΖΑ-ΑΝΕΛ στο Υπουργείο Παιδείας έχουν αλλάξει τρεις Υπουργοί Παιδείας. Δεν θ</w:t>
      </w:r>
      <w:r>
        <w:rPr>
          <w:rFonts w:eastAsia="Times New Roman" w:cs="Times New Roman"/>
          <w:szCs w:val="24"/>
        </w:rPr>
        <w:t xml:space="preserve">α μπω σε προσωπικές αξιολογήσεις, διότι θεωρώ ότι όλοι είχαν τις καλύτερες προθέσεις. Όμως η αξιολόγηση από τον Πρωθυπουργό έδειξε ότι δεν μπορούσαν να συνεχίσουν και να επιτελέσουν το έργο τους. Είναι εκτεθειμένοι στους Έλληνες πολίτες να αξιολογήσουν το </w:t>
      </w:r>
      <w:r>
        <w:rPr>
          <w:rFonts w:eastAsia="Times New Roman" w:cs="Times New Roman"/>
          <w:szCs w:val="24"/>
        </w:rPr>
        <w:t xml:space="preserve">τι έχει συμβεί. </w:t>
      </w:r>
    </w:p>
    <w:p w14:paraId="6EA2C723"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Κύριε Υπουργέ, θα ήθελα να αναφέρετε κάτι για το οποίο είστε ικανοποιημένοι, ενδεχομένως υπερήφανοι ως Κυβέρνηση ΣΥΡΙΖΑ-ΑΝΕΛ συνολικά, κάποια πολιτική σας για την οποία οι πολίτες θα σας μνημονεύουν τα επόμενα χρόνια, κάτι που να δικαιολογ</w:t>
      </w:r>
      <w:r>
        <w:rPr>
          <w:rFonts w:eastAsia="Times New Roman" w:cs="Times New Roman"/>
          <w:szCs w:val="24"/>
        </w:rPr>
        <w:t>εί το πέρασμα από το Υπουργείο Παιδείας όλων αυτών των ηγεσιών τα προηγούμενα χρόνια. Νομοσχέδια επί νομοσχεδίων, νομοθετικές πρωτοβουλίες, τροπολογίες, χωρίς αρχή, μέση και τέλος, αλληλοαναιρούμενες πολιτικές παρεμβάσεις άνευ ουσίας, κινήσεις εντυπωσιασμο</w:t>
      </w:r>
      <w:r>
        <w:rPr>
          <w:rFonts w:eastAsia="Times New Roman" w:cs="Times New Roman"/>
          <w:szCs w:val="24"/>
        </w:rPr>
        <w:t>ύ, μεγαλόστομες διακηρύξεις κενές περιεχομένου, ετεροπροσδιορισμός με βάση το τι γινόταν στο παρελθόν ή και το τι λέει η Νέα Δημοκρατία.</w:t>
      </w:r>
    </w:p>
    <w:p w14:paraId="6EA2C724"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ας θυμηθούμε τα έργα και τις ημέρες της Κυβέρνησης ΣΥΡΙΖΑ-ΑΝΕΛ στο Υπουργείο Παιδείας: Με</w:t>
      </w:r>
      <w:r>
        <w:rPr>
          <w:rFonts w:eastAsia="Times New Roman" w:cs="Times New Roman"/>
          <w:szCs w:val="24"/>
        </w:rPr>
        <w:t>ιώσατε τις ώρες διδασκαλίας σε δημοτικά και γυμνάσια, που αυτό γνωρίζετε πολύ καλά ότι είχε ως συνέπεια να μειωθούν οι αναπληρωτές καθηγητές και οι δάσκαλοι στην πρωτοβάθμια και δευτεροβάθμια εκπαίδευση. Αλλάξατε το ολοήμερο σχολείο, στην ουσία μικραίνοντά</w:t>
      </w:r>
      <w:r>
        <w:rPr>
          <w:rFonts w:eastAsia="Times New Roman" w:cs="Times New Roman"/>
          <w:szCs w:val="24"/>
        </w:rPr>
        <w:t>ς το, χτυπώντας έτσι τη μικρή οικογένεια που αποτελείται από εργαζόμενους. Επαναφέρατε την τρίτη και την τέταρτη ανάθεση σε πολλά σχολεία. Κλείνετε τα σχολεία στις ορεινές και απομακρυσμένες περιοχές. Κλείνετε τα παραρτήματα στις ορεινές και νησιωτικές περ</w:t>
      </w:r>
      <w:r>
        <w:rPr>
          <w:rFonts w:eastAsia="Times New Roman" w:cs="Times New Roman"/>
          <w:szCs w:val="24"/>
        </w:rPr>
        <w:t>ιοχές, όπου υπάρχουν λίγα παιδιά, λίγοι μαθητές. Αυτό είναι το αποτέλεσμα της διακυβέρνησής σας. Καταργήσατε τα πρότυπα σχολεία. Καταργήσατε την αξιολόγηση. Κρατικοποιήσατε τα ιδιωτικά σχολεία. Θα τα καταργούσατε και αυτά, αν μπορούσατε. Επαναφέρατε τους α</w:t>
      </w:r>
      <w:r>
        <w:rPr>
          <w:rFonts w:eastAsia="Times New Roman" w:cs="Times New Roman"/>
          <w:szCs w:val="24"/>
        </w:rPr>
        <w:t xml:space="preserve">ιώνιους φοιτητές και καταργείτε τις πανελλήνιες. Δεν ξέρετε το πώς και το πότε θα γίνει αυτό, αλλά παρ’ όλα αυτά, κάνετε μια μεγάλη διακήρυξη. </w:t>
      </w:r>
    </w:p>
    <w:p w14:paraId="6EA2C72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Ας έλθουμε, λοιπόν, κυρίες και κύριοι συνάδελφοι, στο σημερινό νομοσχέδιο. Μου κάνει πραγματικά πολύ μεγάλη εντύ</w:t>
      </w:r>
      <w:r>
        <w:rPr>
          <w:rFonts w:eastAsia="Times New Roman" w:cs="Times New Roman"/>
          <w:szCs w:val="24"/>
        </w:rPr>
        <w:t>πωση το γεγονός ότι νομοθετείτε χωρίς ουσιαστικό διάλογο, χωρίς ενημέρωση. Εσείς –και μιλώ συνολικά για τον πολιτικό χώρο των ΣΥΡΙΖΑ και ΑΝΕΛ- όλα αυτά τα χρόνια -όσο θυμάμαι κατά την παρουσία μου στον δημόσιο βίο- ήσασταν πάντοτε υπέρ του διαλόγου, διαπρύ</w:t>
      </w:r>
      <w:r>
        <w:rPr>
          <w:rFonts w:eastAsia="Times New Roman" w:cs="Times New Roman"/>
          <w:szCs w:val="24"/>
        </w:rPr>
        <w:t xml:space="preserve">σιοι υποστηρικτές του διαλόγου. Εξαντλητικός διάλογος για το καθετί, για το παραμικρό. Και τώρα που γίνατε κυβέρνηση μας έχετε ταράξει στη διαδικασία του επείγοντος και του κατεπείγοντος. </w:t>
      </w:r>
    </w:p>
    <w:p w14:paraId="6EA2C72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Φέρνετε για ψήφιση ένα νομοσχέδιο χωρίς να το έχετε θέσει στη διαβο</w:t>
      </w:r>
      <w:r>
        <w:rPr>
          <w:rFonts w:eastAsia="Times New Roman" w:cs="Times New Roman"/>
          <w:szCs w:val="24"/>
        </w:rPr>
        <w:t xml:space="preserve">ύλευση, όπως ορίζουν το Σύνταγμα και ο Κανονισμός της Βουλής. Ενώ γνωρίζατε την απόφαση του Συμβουλίου της Επικρατείας εδώ και πολύ καιρό, δεν συζητήσατε με τους νόμιμα εκλεγμένους εκπροσώπους των εκπαιδευτικών. Δεν το θέσατε σε δημόσια διαβούλευση για να </w:t>
      </w:r>
      <w:r>
        <w:rPr>
          <w:rFonts w:eastAsia="Times New Roman" w:cs="Times New Roman"/>
          <w:szCs w:val="24"/>
        </w:rPr>
        <w:t>δείτε τι πρέπει να αλλάξει και τι πρέπει να τροποποιήσετε. Δεν κάνατε τίποτα από τα παραπάνω, ίσως διότι ο διάλογος σας προκαλεί αλλεργία, όταν είστε στην κυβέρνηση. Υποθέτω ότι θα τον θυμηθείτε όταν έρθετε στην αντιπολίτευση.</w:t>
      </w:r>
    </w:p>
    <w:p w14:paraId="6EA2C72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το νομοσχέδιο που συζητείται σήμερα στην Ολομέλεια δεν </w:t>
      </w:r>
      <w:proofErr w:type="spellStart"/>
      <w:r>
        <w:rPr>
          <w:rFonts w:eastAsia="Times New Roman" w:cs="Times New Roman"/>
          <w:szCs w:val="24"/>
        </w:rPr>
        <w:t>διέπεται</w:t>
      </w:r>
      <w:proofErr w:type="spellEnd"/>
      <w:r>
        <w:rPr>
          <w:rFonts w:eastAsia="Times New Roman" w:cs="Times New Roman"/>
          <w:szCs w:val="24"/>
        </w:rPr>
        <w:t xml:space="preserve"> από κάποια –αν μου επιτρέπεται η έκφραση- κεντρική ιδέα, από μια αντίληψη, από μια φιλοσοφία για το πού θέλετε να πάτε το πράγμα. Δεν </w:t>
      </w:r>
      <w:proofErr w:type="spellStart"/>
      <w:r>
        <w:rPr>
          <w:rFonts w:eastAsia="Times New Roman" w:cs="Times New Roman"/>
          <w:szCs w:val="24"/>
        </w:rPr>
        <w:t>διέπεται</w:t>
      </w:r>
      <w:proofErr w:type="spellEnd"/>
      <w:r>
        <w:rPr>
          <w:rFonts w:eastAsia="Times New Roman" w:cs="Times New Roman"/>
          <w:szCs w:val="24"/>
        </w:rPr>
        <w:t xml:space="preserve"> από μια φιλοσοφία διόρθωσης των παθογενειών του </w:t>
      </w:r>
      <w:r>
        <w:rPr>
          <w:rFonts w:eastAsia="Times New Roman" w:cs="Times New Roman"/>
          <w:szCs w:val="24"/>
        </w:rPr>
        <w:t>παρελθόντος και ποιες παθογένειες του παρελθόντος διορθώνουμε.</w:t>
      </w:r>
    </w:p>
    <w:p w14:paraId="6EA2C72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Ψηφίζουμε σήμερα ένα μέτριο νομοσχέδιο, ένα συμπίλημα από άρθρα, αποφάσεις εξυπηρέτησης </w:t>
      </w:r>
      <w:proofErr w:type="spellStart"/>
      <w:r>
        <w:rPr>
          <w:rFonts w:eastAsia="Times New Roman" w:cs="Times New Roman"/>
          <w:szCs w:val="24"/>
        </w:rPr>
        <w:t>μικροσκοπιμοτήτων</w:t>
      </w:r>
      <w:proofErr w:type="spellEnd"/>
      <w:r>
        <w:rPr>
          <w:rFonts w:eastAsia="Times New Roman" w:cs="Times New Roman"/>
          <w:szCs w:val="24"/>
        </w:rPr>
        <w:t xml:space="preserve"> πελατειακού χαρακτήρα. Σε καμμ</w:t>
      </w:r>
      <w:r>
        <w:rPr>
          <w:rFonts w:eastAsia="Times New Roman" w:cs="Times New Roman"/>
          <w:szCs w:val="24"/>
        </w:rPr>
        <w:t>ία</w:t>
      </w:r>
      <w:r>
        <w:rPr>
          <w:rFonts w:eastAsia="Times New Roman" w:cs="Times New Roman"/>
          <w:szCs w:val="24"/>
        </w:rPr>
        <w:t xml:space="preserve"> περίπτωση το νομοσχέδιο δεν αποτελεί μια συγκεκριμένη </w:t>
      </w:r>
      <w:r>
        <w:rPr>
          <w:rFonts w:eastAsia="Times New Roman" w:cs="Times New Roman"/>
          <w:szCs w:val="24"/>
        </w:rPr>
        <w:t>συνολική λύση. Σε καμμιά περίπτωση δεν είναι μεταρρυθμιστικό. Δεν περιέχει λύσεις. Σε καμμία περίπτωση αυτό που ψηφίζουμε δεν εφαρμόζεται πουθενά αλλού στον κόσμο. Να μας πείτε πού αλλού εφαρμόζεται. Γιατί είναι ανάγκη να ξαναανακαλύψετε την Αμερική; Γιατί</w:t>
      </w:r>
      <w:r>
        <w:rPr>
          <w:rFonts w:eastAsia="Times New Roman" w:cs="Times New Roman"/>
          <w:szCs w:val="24"/>
        </w:rPr>
        <w:t xml:space="preserve"> δεν υιοθετείτε βέλτιστες πρακτικές που εφαρμόζονται σε άλλες χώρες. Ό,τι θετικό υπάρχει να το υιοθετήσετε. Για ποιον λόγο πρέπει να πρωτοτυπείτε κάθε φορά; </w:t>
      </w:r>
    </w:p>
    <w:p w14:paraId="6EA2C72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Κύριε Υπουργέ, η Κυβέρνηση έχει πρόβλημα με την αξιολόγηση, εσείς και η πλειοψηφία του πολιτικού σ</w:t>
      </w:r>
      <w:r>
        <w:rPr>
          <w:rFonts w:eastAsia="Times New Roman" w:cs="Times New Roman"/>
          <w:szCs w:val="24"/>
        </w:rPr>
        <w:t xml:space="preserve">ας χώρου. Δεν εξηγείται διαφορετικά. Δεν υπάρχει πουθενά μέσα στο νομοσχέδιο η λέξη αξιολόγηση και η έννοιά της. Αφήνετε ένα περιθώριο, βέβαια, με τη λέξη αποτίμηση ή με την </w:t>
      </w:r>
      <w:proofErr w:type="spellStart"/>
      <w:r>
        <w:rPr>
          <w:rFonts w:eastAsia="Times New Roman" w:cs="Times New Roman"/>
          <w:szCs w:val="24"/>
        </w:rPr>
        <w:t>αυτοαξιολόγηση</w:t>
      </w:r>
      <w:proofErr w:type="spellEnd"/>
      <w:r>
        <w:rPr>
          <w:rFonts w:eastAsia="Times New Roman" w:cs="Times New Roman"/>
          <w:szCs w:val="24"/>
        </w:rPr>
        <w:t xml:space="preserve"> ή με διάφορους άλλους τρόπους. </w:t>
      </w:r>
    </w:p>
    <w:p w14:paraId="6EA2C72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Είσαστε, όμως, εκτεθειμένοι απέναντ</w:t>
      </w:r>
      <w:r>
        <w:rPr>
          <w:rFonts w:eastAsia="Times New Roman" w:cs="Times New Roman"/>
          <w:szCs w:val="24"/>
        </w:rPr>
        <w:t xml:space="preserve">ι στους εκπαιδευτικούς.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μόνιμοι εκπαιδευτικοί διδάσκουν σήμερα στα δημόσια σχολεία, στην πρωτοβάθμια, στη δευτεροβάθμια και στη </w:t>
      </w:r>
      <w:proofErr w:type="spellStart"/>
      <w:r>
        <w:rPr>
          <w:rFonts w:eastAsia="Times New Roman" w:cs="Times New Roman"/>
          <w:szCs w:val="24"/>
        </w:rPr>
        <w:t>μεταλυκειακή</w:t>
      </w:r>
      <w:proofErr w:type="spellEnd"/>
      <w:r>
        <w:rPr>
          <w:rFonts w:eastAsia="Times New Roman" w:cs="Times New Roman"/>
          <w:szCs w:val="24"/>
        </w:rPr>
        <w:t xml:space="preserve"> εκπαίδευση. Είστε εκτεθειμένοι απέναντί τους, διότι διακηρύσσατε πριν ότι είστε κατά της αξ</w:t>
      </w:r>
      <w:r>
        <w:rPr>
          <w:rFonts w:eastAsia="Times New Roman" w:cs="Times New Roman"/>
          <w:szCs w:val="24"/>
        </w:rPr>
        <w:t xml:space="preserve">ιολόγησης και τώρα είτε ως «αποτίμηση» είτε κάπως αλλιώς είτε με την έννοια της </w:t>
      </w:r>
      <w:proofErr w:type="spellStart"/>
      <w:r>
        <w:rPr>
          <w:rFonts w:eastAsia="Times New Roman" w:cs="Times New Roman"/>
          <w:szCs w:val="24"/>
        </w:rPr>
        <w:t>αυτοαξιολόγησης</w:t>
      </w:r>
      <w:proofErr w:type="spellEnd"/>
      <w:r>
        <w:rPr>
          <w:rFonts w:eastAsia="Times New Roman" w:cs="Times New Roman"/>
          <w:szCs w:val="24"/>
        </w:rPr>
        <w:t xml:space="preserve"> –που δεν την λέτε, ντρέπεστε να την πείτε- πάτε να τη φέρετε και να την εφαρμόσετε.</w:t>
      </w:r>
    </w:p>
    <w:p w14:paraId="6EA2C72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Θέλω να ρωτήσω για το συγκεκριμένο νομοσχέδιο και ειδικά για το άρθρο 1 που </w:t>
      </w:r>
      <w:r>
        <w:rPr>
          <w:rFonts w:eastAsia="Times New Roman" w:cs="Times New Roman"/>
          <w:szCs w:val="24"/>
        </w:rPr>
        <w:t>αφορά τους διευθυντές των σχολείων, για το οποίο έχει γίνει τόση πολλή συζήτηση.</w:t>
      </w:r>
    </w:p>
    <w:p w14:paraId="6EA2C72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Άραγε γνωρίζετε πόσα σχολεία έχουμε στη χώρα; Στη χώρα υπάρχουν δεκαπέντε χιλιάδες σχολικές μονάδες, δεκαπέντε χιλιάδες διευθυντές εκπαιδευτικοί θα εκλεγούν σύμφωνα με τις δια</w:t>
      </w:r>
      <w:r>
        <w:rPr>
          <w:rFonts w:eastAsia="Times New Roman" w:cs="Times New Roman"/>
          <w:szCs w:val="24"/>
        </w:rPr>
        <w:t xml:space="preserve">τάξεις αυτού εδώ του νομοσχεδίου. </w:t>
      </w:r>
    </w:p>
    <w:p w14:paraId="6EA2C72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Και ερωτώ: Γιατί δεν φέρατε μια συνολική λύση και για τους διευθυντές εκπαίδευσης των κατά τόπους περιφερειών, αλλά ρυθμίζετε το θέμα μόνο για τις σχολικές μονάδες.</w:t>
      </w:r>
    </w:p>
    <w:p w14:paraId="6EA2C72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w:t>
      </w:r>
      <w:r>
        <w:rPr>
          <w:rFonts w:eastAsia="Times New Roman" w:cs="Times New Roman"/>
          <w:szCs w:val="24"/>
        </w:rPr>
        <w:t>μιλίας του κυρίου Βουλευτού)</w:t>
      </w:r>
    </w:p>
    <w:p w14:paraId="6EA2C72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Μισό λεπτό θα ήθελα, κύριε Πρόεδρε.</w:t>
      </w:r>
    </w:p>
    <w:p w14:paraId="6EA2C73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Γιατί δεν φέρνετε μία λύση και για τους συμβούλους εκπαίδευσης; Γιατί έρχεστε αποσπασματικά; Γιατί δεν φέρνετε μία πρόταση και για τους περιφερειακούς διευθυντές εκπαίδευσης; Εκεί μας γυρίσατ</w:t>
      </w:r>
      <w:r>
        <w:rPr>
          <w:rFonts w:eastAsia="Times New Roman" w:cs="Times New Roman"/>
          <w:szCs w:val="24"/>
        </w:rPr>
        <w:t>ε δεκαετίες πίσω. Με το που αναλάβατε την κυβέρνηση, δεν θέσατε τα δικά σας κριτήρια -ας βάζατε δικά σας, ας επιλέγατε τους δικούς σας, αυτούς που έχουν την κομματική ταυτότητα του ΣΥΡΙΖΑ, αλλά ας διαλέγατε τους καλύτερους-, αλλά είπατε «κανένα κριτήριο, κ</w:t>
      </w:r>
      <w:r>
        <w:rPr>
          <w:rFonts w:eastAsia="Times New Roman" w:cs="Times New Roman"/>
          <w:szCs w:val="24"/>
        </w:rPr>
        <w:t>αμμία προϋπόθεση, θέλουμε συγκεκριμένους, τοποθετούμε περιφερειακούς διευθυντές αυτούς που έχουν τη σκληρή κομματική ταυτότητα του ΣΥΡΙΖΑ» και τίποτα άλλο. Κανένα παραπάνω προσόν δεν μετρούσε για εσάς. Τότε, όμως, ήσασταν στον οίστρο της διαπραγμάτευσης. Ή</w:t>
      </w:r>
      <w:r>
        <w:rPr>
          <w:rFonts w:eastAsia="Times New Roman" w:cs="Times New Roman"/>
          <w:szCs w:val="24"/>
        </w:rPr>
        <w:t xml:space="preserve">μασταν στην εποχή του </w:t>
      </w:r>
      <w:proofErr w:type="spellStart"/>
      <w:r>
        <w:rPr>
          <w:rFonts w:eastAsia="Times New Roman" w:cs="Times New Roman"/>
          <w:szCs w:val="24"/>
        </w:rPr>
        <w:t>Βαρουφάκη</w:t>
      </w:r>
      <w:proofErr w:type="spellEnd"/>
      <w:r>
        <w:rPr>
          <w:rFonts w:eastAsia="Times New Roman" w:cs="Times New Roman"/>
          <w:szCs w:val="24"/>
        </w:rPr>
        <w:t xml:space="preserve">. Και βέβαια μετά έχουμε ζήσει το </w:t>
      </w:r>
      <w:proofErr w:type="spellStart"/>
      <w:r>
        <w:rPr>
          <w:rFonts w:eastAsia="Times New Roman" w:cs="Times New Roman"/>
          <w:szCs w:val="24"/>
        </w:rPr>
        <w:t>ξεψήφισμα</w:t>
      </w:r>
      <w:proofErr w:type="spellEnd"/>
      <w:r>
        <w:rPr>
          <w:rFonts w:eastAsia="Times New Roman" w:cs="Times New Roman"/>
          <w:szCs w:val="24"/>
        </w:rPr>
        <w:t xml:space="preserve"> και ξανά </w:t>
      </w:r>
      <w:proofErr w:type="spellStart"/>
      <w:r>
        <w:rPr>
          <w:rFonts w:eastAsia="Times New Roman" w:cs="Times New Roman"/>
          <w:szCs w:val="24"/>
        </w:rPr>
        <w:t>ξεψήφισμα</w:t>
      </w:r>
      <w:proofErr w:type="spellEnd"/>
      <w:r>
        <w:rPr>
          <w:rFonts w:eastAsia="Times New Roman" w:cs="Times New Roman"/>
          <w:szCs w:val="24"/>
        </w:rPr>
        <w:t>.</w:t>
      </w:r>
    </w:p>
    <w:p w14:paraId="6EA2C73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Με το συγκεκριμένο νομοσχέδιο -το θέτω και τελειώνω- όταν οι διευθυντές εκπαίδευσης έχουν εκλεγεί με τον νόμο που είναι αντισυνταγματικός και συμμετέχουν στα συμ</w:t>
      </w:r>
      <w:r>
        <w:rPr>
          <w:rFonts w:eastAsia="Times New Roman" w:cs="Times New Roman"/>
          <w:szCs w:val="24"/>
        </w:rPr>
        <w:t xml:space="preserve">βούλια επιλογής, που θα κρίνουν τους διευθυντές των σχολικών μονάδων, μήπως θα έχουμε πάλι έναν νόμο εναντίον του οποίου θα προσφύγουν και θα κριθεί και αυτός αντισυνταγματικός; Το έχετε λάβει αυτό υπ’ </w:t>
      </w:r>
      <w:proofErr w:type="spellStart"/>
      <w:r>
        <w:rPr>
          <w:rFonts w:eastAsia="Times New Roman" w:cs="Times New Roman"/>
          <w:szCs w:val="24"/>
        </w:rPr>
        <w:t>όψιν</w:t>
      </w:r>
      <w:proofErr w:type="spellEnd"/>
      <w:r>
        <w:rPr>
          <w:rFonts w:eastAsia="Times New Roman" w:cs="Times New Roman"/>
          <w:szCs w:val="24"/>
        </w:rPr>
        <w:t>;</w:t>
      </w:r>
    </w:p>
    <w:p w14:paraId="6EA2C732" w14:textId="77777777" w:rsidR="00E41DDC" w:rsidRDefault="007120B1">
      <w:pPr>
        <w:spacing w:after="0" w:line="600" w:lineRule="auto"/>
        <w:ind w:firstLine="720"/>
        <w:jc w:val="both"/>
        <w:rPr>
          <w:rFonts w:eastAsia="Times New Roman"/>
          <w:bCs/>
        </w:rPr>
      </w:pPr>
      <w:r>
        <w:rPr>
          <w:rFonts w:eastAsia="Times New Roman"/>
          <w:bCs/>
        </w:rPr>
        <w:t xml:space="preserve">(Στο σημείο αυτό κτυπάει το κουδούνι λήξεως του </w:t>
      </w:r>
      <w:r>
        <w:rPr>
          <w:rFonts w:eastAsia="Times New Roman"/>
          <w:bCs/>
        </w:rPr>
        <w:t>χρόνου ομιλίας του κυρίου Βουλευτή)</w:t>
      </w:r>
    </w:p>
    <w:p w14:paraId="6EA2C733"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Κύριο </w:t>
      </w:r>
      <w:proofErr w:type="spellStart"/>
      <w:r>
        <w:rPr>
          <w:rFonts w:eastAsia="Times New Roman" w:cs="Times New Roman"/>
          <w:szCs w:val="24"/>
        </w:rPr>
        <w:t>Στύλιο</w:t>
      </w:r>
      <w:proofErr w:type="spellEnd"/>
      <w:r>
        <w:rPr>
          <w:rFonts w:eastAsia="Times New Roman" w:cs="Times New Roman"/>
          <w:szCs w:val="24"/>
        </w:rPr>
        <w:t>, να ολοκληρώ</w:t>
      </w:r>
      <w:r>
        <w:rPr>
          <w:rFonts w:eastAsia="Times New Roman" w:cs="Times New Roman"/>
          <w:szCs w:val="24"/>
        </w:rPr>
        <w:t>σ</w:t>
      </w:r>
      <w:r>
        <w:rPr>
          <w:rFonts w:eastAsia="Times New Roman" w:cs="Times New Roman"/>
          <w:szCs w:val="24"/>
        </w:rPr>
        <w:t>ετε, παρακαλώ</w:t>
      </w:r>
      <w:r>
        <w:rPr>
          <w:rFonts w:eastAsia="Times New Roman" w:cs="Times New Roman"/>
          <w:szCs w:val="24"/>
        </w:rPr>
        <w:t>.</w:t>
      </w:r>
    </w:p>
    <w:p w14:paraId="6EA2C734"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Αν φέρνατε μια συνολική λύση, θα το είχαμε αποφύγει όχι για το καλό το δικό σας, αλλά για το καλό των παιδιών μας, για το καλό </w:t>
      </w:r>
      <w:r>
        <w:rPr>
          <w:rFonts w:eastAsia="Times New Roman" w:cs="Times New Roman"/>
          <w:szCs w:val="24"/>
        </w:rPr>
        <w:t>των σχολείων, για το καλό της εκπαίδευσης, για το καλό της παιδείας.</w:t>
      </w:r>
    </w:p>
    <w:p w14:paraId="6EA2C73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φανερό ότι δεν υπάρχει πρόταση από τον ΣΥΡΙΖΑ για την παιδεία και την εκπαίδευση. Εμείς πιστεύουμε στην αξιοκρατία, πιστεύουμε στην αξιολόγηση, </w:t>
      </w:r>
      <w:r>
        <w:rPr>
          <w:rFonts w:eastAsia="Times New Roman" w:cs="Times New Roman"/>
          <w:szCs w:val="24"/>
        </w:rPr>
        <w:t xml:space="preserve">πιστεύουμε στην </w:t>
      </w:r>
      <w:proofErr w:type="spellStart"/>
      <w:r>
        <w:rPr>
          <w:rFonts w:eastAsia="Times New Roman" w:cs="Times New Roman"/>
          <w:szCs w:val="24"/>
        </w:rPr>
        <w:t>αυτοαξιολόγηση</w:t>
      </w:r>
      <w:proofErr w:type="spellEnd"/>
      <w:r>
        <w:rPr>
          <w:rFonts w:eastAsia="Times New Roman" w:cs="Times New Roman"/>
          <w:szCs w:val="24"/>
        </w:rPr>
        <w:t xml:space="preserve"> -μίλησε, το είπε και ο Πρόεδρός μας πιο πριν σήμερα- και πολύ σύντομα μια άλλη κυβέρνηση θα είναι αυτή που θα πάει τη χώρα προς τα εμπρός και όχι προς τα πίσω.</w:t>
      </w:r>
    </w:p>
    <w:p w14:paraId="6EA2C73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EA2C737" w14:textId="77777777" w:rsidR="00E41DDC" w:rsidRDefault="007120B1">
      <w:pPr>
        <w:spacing w:after="0" w:line="600" w:lineRule="auto"/>
        <w:ind w:firstLine="709"/>
        <w:jc w:val="center"/>
        <w:rPr>
          <w:rFonts w:eastAsia="Times New Roman"/>
          <w:bCs/>
        </w:rPr>
      </w:pPr>
      <w:r>
        <w:rPr>
          <w:rFonts w:eastAsia="Times New Roman"/>
          <w:bCs/>
        </w:rPr>
        <w:t>(Χειροκροτήματα από την πτέρυγα της Νέας Δημοκρατ</w:t>
      </w:r>
      <w:r>
        <w:rPr>
          <w:rFonts w:eastAsia="Times New Roman"/>
          <w:bCs/>
        </w:rPr>
        <w:t>ίας)</w:t>
      </w:r>
    </w:p>
    <w:p w14:paraId="6EA2C738"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ο κ. Εμμανουήλ </w:t>
      </w:r>
      <w:proofErr w:type="spellStart"/>
      <w:r>
        <w:rPr>
          <w:rFonts w:eastAsia="Times New Roman" w:cs="Times New Roman"/>
          <w:szCs w:val="24"/>
        </w:rPr>
        <w:t>Κόνσολας</w:t>
      </w:r>
      <w:proofErr w:type="spellEnd"/>
      <w:r>
        <w:rPr>
          <w:rFonts w:eastAsia="Times New Roman" w:cs="Times New Roman"/>
          <w:szCs w:val="24"/>
        </w:rPr>
        <w:t xml:space="preserve"> από τη Νέα Δημοκρατία.</w:t>
      </w:r>
    </w:p>
    <w:p w14:paraId="6EA2C739"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Ευχαριστώ, κύριε Πρόεδρε.</w:t>
      </w:r>
    </w:p>
    <w:p w14:paraId="6EA2C73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παιδεία δεν προσφέρεται ως πεδίο άσκησης κομματικών σχεδιασμών </w:t>
      </w:r>
      <w:r>
        <w:rPr>
          <w:rFonts w:eastAsia="Times New Roman" w:cs="Times New Roman"/>
          <w:szCs w:val="24"/>
        </w:rPr>
        <w:t xml:space="preserve">και σκοπιμοτήτων ούτε ως πεδίο κομματικής αντιπαράθεσης, κάτι το οποίο έγινε σαφές και από την εισηγήτρια μας, την κ. </w:t>
      </w:r>
      <w:proofErr w:type="spellStart"/>
      <w:r>
        <w:rPr>
          <w:rFonts w:eastAsia="Times New Roman" w:cs="Times New Roman"/>
          <w:szCs w:val="24"/>
        </w:rPr>
        <w:t>Κεραμέως</w:t>
      </w:r>
      <w:proofErr w:type="spellEnd"/>
      <w:r>
        <w:rPr>
          <w:rFonts w:eastAsia="Times New Roman" w:cs="Times New Roman"/>
          <w:szCs w:val="24"/>
        </w:rPr>
        <w:t xml:space="preserve">, αλλά και πρωτύτερα, από τον κ. </w:t>
      </w:r>
      <w:proofErr w:type="spellStart"/>
      <w:r>
        <w:rPr>
          <w:rFonts w:eastAsia="Times New Roman" w:cs="Times New Roman"/>
          <w:szCs w:val="24"/>
        </w:rPr>
        <w:t>Στύλιο</w:t>
      </w:r>
      <w:proofErr w:type="spellEnd"/>
      <w:r>
        <w:rPr>
          <w:rFonts w:eastAsia="Times New Roman" w:cs="Times New Roman"/>
          <w:szCs w:val="24"/>
        </w:rPr>
        <w:t>. Δύσκολο, όμως, να το αντιληφθεί μια κυβέρνηση που, προκειμένου να μείνει έστω και μια μέρ</w:t>
      </w:r>
      <w:r>
        <w:rPr>
          <w:rFonts w:eastAsia="Times New Roman" w:cs="Times New Roman"/>
          <w:szCs w:val="24"/>
        </w:rPr>
        <w:t>α στην εξουσία, νομοθετεί με κάθε εγχείρημα, χωρίς να έχει κανέναν δισταγμό, ακόμα και αν σαρώνει τα πάντα και χωρίς να έχει εδραιώσει στην κουλτούρα της την αρχή της συνέχειας του κράτους.</w:t>
      </w:r>
    </w:p>
    <w:p w14:paraId="6EA2C73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Η κυβερνητική πολιτική οδηγεί τους Έλληνες πολίτες και τις επόμενε</w:t>
      </w:r>
      <w:r>
        <w:rPr>
          <w:rFonts w:eastAsia="Times New Roman" w:cs="Times New Roman"/>
          <w:szCs w:val="24"/>
        </w:rPr>
        <w:t xml:space="preserve">ς γενιές σε μια παγίδα ενός μνημονίου δίχως τέλος, σε μια αέναη λιτότητα με διαρκή </w:t>
      </w:r>
      <w:proofErr w:type="spellStart"/>
      <w:r>
        <w:rPr>
          <w:rFonts w:eastAsia="Times New Roman" w:cs="Times New Roman"/>
          <w:szCs w:val="24"/>
        </w:rPr>
        <w:t>υπερφορολόγηση</w:t>
      </w:r>
      <w:proofErr w:type="spellEnd"/>
      <w:r>
        <w:rPr>
          <w:rFonts w:eastAsia="Times New Roman" w:cs="Times New Roman"/>
          <w:szCs w:val="24"/>
        </w:rPr>
        <w:t xml:space="preserve"> και υπονόμευση κάθε αναπτυξιακής προοπτικής. Ο κ. Τσίπρας έστησε ο ίδιος μόνος του την παγίδα στην οποία έβαλε τη χώρα και κυρίως σε αυτή την προοπτική, οδηγώ</w:t>
      </w:r>
      <w:r>
        <w:rPr>
          <w:rFonts w:eastAsia="Times New Roman" w:cs="Times New Roman"/>
          <w:szCs w:val="24"/>
        </w:rPr>
        <w:t>ντας τη σε θηριώδη πρωτογενή πλεονάσματα.</w:t>
      </w:r>
    </w:p>
    <w:p w14:paraId="6EA2C73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Πριν χάσει την ευκαιρία να βάλει γραβάτα, είχε ήδη χάσει την εμπιστοσύνη των πολιτών, αλλά και την ελάχιστη αξιοπιστία που έχει ακόμα απομείνει στην Κυβέρνηση. Η Κυβέρνηση συνεχίζει να αυτοσχεδιάζει ακόμα και σε ζη</w:t>
      </w:r>
      <w:r>
        <w:rPr>
          <w:rFonts w:eastAsia="Times New Roman" w:cs="Times New Roman"/>
          <w:szCs w:val="24"/>
        </w:rPr>
        <w:t>τήματα που δεν επιτρέπονται αυτοσχεδιασμοί και προχειρότητες, όπως είναι η παιδεία. Υπάρχει ένα τεράστιο έλλειμμα σοβαρότητας και αυτό αποδεικνύεται και με το σημερινό εγχείρημα που φέρνει προς ψήφιση η Κυβέρνηση στη Βουλή.</w:t>
      </w:r>
    </w:p>
    <w:p w14:paraId="6EA2C73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Ο Πρωθυπουργός εξήγγειλε, από ό,</w:t>
      </w:r>
      <w:r>
        <w:rPr>
          <w:rFonts w:eastAsia="Times New Roman" w:cs="Times New Roman"/>
          <w:szCs w:val="24"/>
        </w:rPr>
        <w:t xml:space="preserve">τι ακούσαμε όλοι, την κατάργηση των πανελληνίων εξετάσεων. Λόγια κυριολεκτικά του αέρα, χωρίς σχέδιο. Δεν αντιλαμβάνεται ότι δεν μπορεί να παίζει με τις ελπίδες και τις αγωνίες χιλιάδων παιδιών. Δεν αντιλαμβάνεται, επίσης, ότι δεν βρίσκεται στην εποχή των </w:t>
      </w:r>
      <w:r>
        <w:rPr>
          <w:rFonts w:eastAsia="Times New Roman" w:cs="Times New Roman"/>
          <w:szCs w:val="24"/>
        </w:rPr>
        <w:t>καταλήψεων της δεκαετίας του 1990, όταν μπορούσε να λέει ό,τι θέλει, όπου θέλει και να μην υπάρχει καμμία συνέπεια.</w:t>
      </w:r>
    </w:p>
    <w:p w14:paraId="6EA2C73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Κυρίες και κύριοι της Κυβέρνησης, έχετε αντιληφθεί ότι υπάρχουν μαθητές που προετοιμάζονται για την είσοδό τους στα πανεπιστήμια, έχοντας ως</w:t>
      </w:r>
      <w:r>
        <w:rPr>
          <w:rFonts w:eastAsia="Times New Roman" w:cs="Times New Roman"/>
          <w:szCs w:val="24"/>
        </w:rPr>
        <w:t xml:space="preserve"> σταθερά ένα συγκεκριμένο σύστημα εισαγωγής;</w:t>
      </w:r>
    </w:p>
    <w:p w14:paraId="6EA2C73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Κυρίες και κύριοι, έχετε αντιληφθεί ότι αυτού του είδους οι εξαγγελίες απαιτούν μελέτη, σχέδιο και ομαλή μετάβαση;</w:t>
      </w:r>
    </w:p>
    <w:p w14:paraId="6EA2C74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έφερε στο παρά πέντε και με τη διαδικασία του κατεπείγ</w:t>
      </w:r>
      <w:r>
        <w:rPr>
          <w:rFonts w:eastAsia="Times New Roman" w:cs="Times New Roman"/>
          <w:szCs w:val="24"/>
        </w:rPr>
        <w:t>οντος ένα νομοσχέδιο που ρυθμίζει ζητήματα σχετικά με την επιλογή στελεχών της εκπαίδευσης. Γιατί, όμως, συμβαίνει αυτό;</w:t>
      </w:r>
    </w:p>
    <w:p w14:paraId="6EA2C74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Διότι απλούστατα, κυρίες και κύριοι συνάδελφοι, η Κυβέρνηση για άλλη μια φορά ακροβατεί στα όρια της συνταγματικότητας, όπως κάθε φορά </w:t>
      </w:r>
      <w:r>
        <w:rPr>
          <w:rFonts w:eastAsia="Times New Roman" w:cs="Times New Roman"/>
          <w:szCs w:val="24"/>
        </w:rPr>
        <w:t>που αναλαμβάνει μια νομοθετική πρωτοβουλία.</w:t>
      </w:r>
    </w:p>
    <w:p w14:paraId="6EA2C74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Έτσι έγινε και με τον περίφημο </w:t>
      </w:r>
      <w:r>
        <w:rPr>
          <w:rFonts w:eastAsia="Times New Roman" w:cs="Times New Roman"/>
          <w:szCs w:val="24"/>
        </w:rPr>
        <w:t>ν</w:t>
      </w:r>
      <w:r>
        <w:rPr>
          <w:rFonts w:eastAsia="Times New Roman" w:cs="Times New Roman"/>
          <w:szCs w:val="24"/>
        </w:rPr>
        <w:t xml:space="preserve">όμο Μπαλτά. Θυμάστε τι συνέβη εδώ στις </w:t>
      </w:r>
      <w:r>
        <w:rPr>
          <w:rFonts w:eastAsia="Times New Roman" w:cs="Times New Roman"/>
          <w:szCs w:val="24"/>
        </w:rPr>
        <w:t>ε</w:t>
      </w:r>
      <w:r>
        <w:rPr>
          <w:rFonts w:eastAsia="Times New Roman" w:cs="Times New Roman"/>
          <w:szCs w:val="24"/>
        </w:rPr>
        <w:t>πιτροπές και στην Εθνική Αντιπροσωπεία για την επιλογή των στελεχών της εκπαίδευσης, που κρίθηκε αντισυνταγματικός από το Συμβούλιο της Επικ</w:t>
      </w:r>
      <w:r>
        <w:rPr>
          <w:rFonts w:eastAsia="Times New Roman" w:cs="Times New Roman"/>
          <w:szCs w:val="24"/>
        </w:rPr>
        <w:t xml:space="preserve">ρατείας. Δεν έμαθε η Κυβέρνηση από αυτή την παράμετρο. Κρίθηκε, επίσης, αντισυνταγματικός ο </w:t>
      </w:r>
      <w:r>
        <w:rPr>
          <w:rFonts w:eastAsia="Times New Roman" w:cs="Times New Roman"/>
          <w:szCs w:val="24"/>
        </w:rPr>
        <w:t>ν</w:t>
      </w:r>
      <w:r>
        <w:rPr>
          <w:rFonts w:eastAsia="Times New Roman" w:cs="Times New Roman"/>
          <w:szCs w:val="24"/>
        </w:rPr>
        <w:t xml:space="preserve">όμος του κ. Παππά, όπως κρίθηκε επίσης αντισυνταγματικός και ο </w:t>
      </w:r>
      <w:r>
        <w:rPr>
          <w:rFonts w:eastAsia="Times New Roman" w:cs="Times New Roman"/>
          <w:szCs w:val="24"/>
        </w:rPr>
        <w:t>ν</w:t>
      </w:r>
      <w:r>
        <w:rPr>
          <w:rFonts w:eastAsia="Times New Roman" w:cs="Times New Roman"/>
          <w:szCs w:val="24"/>
        </w:rPr>
        <w:t>όμος του κ. Σκουρλέτη για τους συμβασιούχους των ΟΤΑ, αλλά η Κυβέρνηση συνεχίζει.</w:t>
      </w:r>
    </w:p>
    <w:p w14:paraId="6EA2C74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Κύριε Υπουργέ, μά</w:t>
      </w:r>
      <w:r>
        <w:rPr>
          <w:rFonts w:eastAsia="Times New Roman" w:cs="Times New Roman"/>
          <w:szCs w:val="24"/>
        </w:rPr>
        <w:t>λλον δεν θέλετε να μαθαίνετε πώς να μαθαίνετε -μια βασική παραδοχή της μάθησης- και επειδή και τότε σας είχαμε προειδοποιήσει και τώρα ακόμα σας καταθέτουμε έκκληση να αποσύρετε αυτές τις παραμέτρους τις οποίες όλοι οι συνάδελφοι έχουν στηλιτεύσει πρωτύτερ</w:t>
      </w:r>
      <w:r>
        <w:rPr>
          <w:rFonts w:eastAsia="Times New Roman" w:cs="Times New Roman"/>
          <w:szCs w:val="24"/>
        </w:rPr>
        <w:t>α, γιατί να είστε βέβαιοι ότι και τώρα θα κριθεί αντισυνταγματικός.</w:t>
      </w:r>
    </w:p>
    <w:p w14:paraId="6EA2C74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Είναι μια προσπάθεια της Κυβέρνησης να επαναφέρει τον κομματισμό στην παιδεία. Αυτό ήταν που συνέβαινε το προηγούμενο διάστημα, αυτό συμβαίνει και τώρα. Και ενώ γνωρίζετε ότι υπήρχε κενό μ</w:t>
      </w:r>
      <w:r>
        <w:rPr>
          <w:rFonts w:eastAsia="Times New Roman" w:cs="Times New Roman"/>
          <w:szCs w:val="24"/>
        </w:rPr>
        <w:t>ετά από την κρίση του Συμβουλίου της Επικρατείας που έκρινε αντισυνταγματικό το νόμο, σκοπίμως ούτε διαβουλευτήκατε και τώρα για το νέο πλαίσιο με τους ιδιωτικούς φορείς ούτε καταθέσατε έγκαιρα μια νομοθετική πρόταση προκειμένου να υπάρχει δημόσιος διάλογο</w:t>
      </w:r>
      <w:r>
        <w:rPr>
          <w:rFonts w:eastAsia="Times New Roman" w:cs="Times New Roman"/>
          <w:szCs w:val="24"/>
        </w:rPr>
        <w:t>ς.</w:t>
      </w:r>
    </w:p>
    <w:p w14:paraId="6EA2C74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Έχετε ρωτήσει τους εταίρους και τους ανθρώπους που στοιχειοθετούν ένα πλαίσιο δεσμεύσεων για την παιδεία, όπως έχει διαχρονικά καταθέσει και το επιστημονικό αλλά και το συνδικαλιστικό κίνημα, τα πανεπιστήμια, οι εκπαιδευτικοί φορείς και η εκπαιδευτική κ</w:t>
      </w:r>
      <w:r>
        <w:rPr>
          <w:rFonts w:eastAsia="Times New Roman" w:cs="Times New Roman"/>
          <w:szCs w:val="24"/>
        </w:rPr>
        <w:t>οινότητα; Όχι. Έρχεστε τώρα και φέρνετε ένα νομοσχέδιο με τη διαδικασία του κατεπείγοντος με τον ίδιο στόχο, τον κομματικό έλεγχο, την τακτοποίηση πολιτικών φίλων και την εξόφληση γραμματίων. Αυτή είναι η αλήθεια.</w:t>
      </w:r>
    </w:p>
    <w:p w14:paraId="6EA2C74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 νομοσχέδιο περιορίζεται σε ό,τι αφορά τ</w:t>
      </w:r>
      <w:r>
        <w:rPr>
          <w:rFonts w:eastAsia="Times New Roman" w:cs="Times New Roman"/>
          <w:szCs w:val="24"/>
        </w:rPr>
        <w:t>ην επιλογή διευθυντών στελεχών για την εκπαίδευση, μόνο στους διευθυντές των σχολείων. Μια ματιά να ρίξει κανείς στις διατάξεις που αποτυπώνονται στο σύνολο των ιδεοληψιών και της πρακτικής της Κυβέρνησης, διαπιστώνει πως είναι βαθιά η εμμονή της Κυβέρνηση</w:t>
      </w:r>
      <w:r>
        <w:rPr>
          <w:rFonts w:eastAsia="Times New Roman" w:cs="Times New Roman"/>
          <w:szCs w:val="24"/>
        </w:rPr>
        <w:t xml:space="preserve">ς σ’ αυτό το οποίο και προεκλογικά είχε ανακοινώσει, δηλαδή την πρόθεση να καταργήσει κάθε έννοια αξιολόγησης, αριστείας και αξιοκρατίας, κάτι που τεκμηρίωσε και η εισηγήτρια μας στην τοποθέτησή της. Άλλη μια φορά διαπιστώνουμε ότι κατά κύριο λόγο είναι η </w:t>
      </w:r>
      <w:r>
        <w:rPr>
          <w:rFonts w:eastAsia="Times New Roman" w:cs="Times New Roman"/>
          <w:szCs w:val="24"/>
        </w:rPr>
        <w:t>γνωστή αλλεργία που έχει η Κυβέρνηση απέναντι σε αυτές τις τρεις έννοιες, γι’ αυτό φροντίζει και πάλι να τις εξοβελίσει απ’ αυτό το νομοσχέδιο.</w:t>
      </w:r>
    </w:p>
    <w:p w14:paraId="6EA2C74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Πρόσθετα, η Κυβέρνηση ακύρωσε τη διαδικασία της αξιολόγησης που στηριζόταν στο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152/2013 ως κρ</w:t>
      </w:r>
      <w:r>
        <w:rPr>
          <w:rFonts w:eastAsia="Times New Roman" w:cs="Times New Roman"/>
          <w:szCs w:val="24"/>
        </w:rPr>
        <w:t>ιτήριο για την επιλογή διευθυντών και στελεχών εκπαίδευσης. Τα επιστημονικά προσόντα, ενώ κάλυπταν ποσοστό άνω του 45%, δηλαδή περίπου το 1/3 από το σύνολο των προσόντων, στο επόμενο νομοσχέδιο, τώρα, συνολικά σχεδόν τα ισοπεδώνετε. Είμαστε, μάλιστα, σχεδό</w:t>
      </w:r>
      <w:r>
        <w:rPr>
          <w:rFonts w:eastAsia="Times New Roman" w:cs="Times New Roman"/>
          <w:szCs w:val="24"/>
        </w:rPr>
        <w:t xml:space="preserve">ν σίγουροι ότι στο επόμενο νομοσχέδιο που θα καταθέσετε θα καταργήσετε και ό,τι έχει απομείνει από προσόντα. </w:t>
      </w:r>
    </w:p>
    <w:p w14:paraId="6EA2C74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Δεν αξιολογούνται ως ικανές για </w:t>
      </w:r>
      <w:proofErr w:type="spellStart"/>
      <w:r>
        <w:rPr>
          <w:rFonts w:eastAsia="Times New Roman" w:cs="Times New Roman"/>
          <w:szCs w:val="24"/>
        </w:rPr>
        <w:t>μοριοδότηση</w:t>
      </w:r>
      <w:proofErr w:type="spellEnd"/>
      <w:r>
        <w:rPr>
          <w:rFonts w:eastAsia="Times New Roman" w:cs="Times New Roman"/>
          <w:szCs w:val="24"/>
        </w:rPr>
        <w:t xml:space="preserve"> οι περγαμηνές ενός εκπαιδευτικού στο πεδίο της διαρκούς επιμόρφωσης, όταν όλοι γνωρίζουμε πόσο σημαντι</w:t>
      </w:r>
      <w:r>
        <w:rPr>
          <w:rFonts w:eastAsia="Times New Roman" w:cs="Times New Roman"/>
          <w:szCs w:val="24"/>
        </w:rPr>
        <w:t>κή είναι για έναν εκπαιδευτικό η διαρκής επιμόρφωση. Κάποιοι εκπαιδευτικοί έχουν κάνει έρευνες, έχουν μοχθήσει στην έρευνά τους. Ήδη σε μεταπτυχιακά και σε διδακτορικά έχουν κάνει δημοσιεύσεις, έχουν συμμετάσχει σε συνέδρια –εθνικά και διεθνή- έχουν συγγρα</w:t>
      </w:r>
      <w:r>
        <w:rPr>
          <w:rFonts w:eastAsia="Times New Roman" w:cs="Times New Roman"/>
          <w:szCs w:val="24"/>
        </w:rPr>
        <w:t xml:space="preserve">φικό έργο. Αυτά κυριολεκτικά εξοβελίζονται, ισοπεδώνοντας έτσι κάθε προοπτική αξιοσύνης και αξιοκρατίας. Ίσως το μόνο που δεν έχουν είναι η κομματική ταυτότητα, για να τους αξιολογήσετε θετικά. Για πρώτη φορά έχουμε και το παράδοξο να μην εμπεριέχεται στα </w:t>
      </w:r>
      <w:r>
        <w:rPr>
          <w:rFonts w:eastAsia="Times New Roman" w:cs="Times New Roman"/>
          <w:szCs w:val="24"/>
        </w:rPr>
        <w:t xml:space="preserve">κριτήρια για τη </w:t>
      </w:r>
      <w:proofErr w:type="spellStart"/>
      <w:r>
        <w:rPr>
          <w:rFonts w:eastAsia="Times New Roman" w:cs="Times New Roman"/>
          <w:szCs w:val="24"/>
        </w:rPr>
        <w:t>μοριοδότηση</w:t>
      </w:r>
      <w:proofErr w:type="spellEnd"/>
      <w:r>
        <w:rPr>
          <w:rFonts w:eastAsia="Times New Roman" w:cs="Times New Roman"/>
          <w:szCs w:val="24"/>
        </w:rPr>
        <w:t xml:space="preserve"> η γνώση πληροφορικής και τεχνολογίας. </w:t>
      </w:r>
    </w:p>
    <w:p w14:paraId="6EA2C74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Έτσι θα χτίσουμε, κύριε Υπουργέ, το ψηφιακό σχολείο;</w:t>
      </w:r>
    </w:p>
    <w:p w14:paraId="6EA2C74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αναφερθώ και στα </w:t>
      </w:r>
      <w:r>
        <w:rPr>
          <w:rFonts w:eastAsia="Times New Roman" w:cs="Times New Roman"/>
          <w:szCs w:val="24"/>
        </w:rPr>
        <w:t>σ</w:t>
      </w:r>
      <w:r>
        <w:rPr>
          <w:rFonts w:eastAsia="Times New Roman" w:cs="Times New Roman"/>
          <w:szCs w:val="24"/>
        </w:rPr>
        <w:t xml:space="preserve">υμβούλια </w:t>
      </w:r>
      <w:r>
        <w:rPr>
          <w:rFonts w:eastAsia="Times New Roman" w:cs="Times New Roman"/>
          <w:szCs w:val="24"/>
        </w:rPr>
        <w:t>ε</w:t>
      </w:r>
      <w:r>
        <w:rPr>
          <w:rFonts w:eastAsia="Times New Roman" w:cs="Times New Roman"/>
          <w:szCs w:val="24"/>
        </w:rPr>
        <w:t xml:space="preserve">πιλογής </w:t>
      </w:r>
      <w:r>
        <w:rPr>
          <w:rFonts w:eastAsia="Times New Roman" w:cs="Times New Roman"/>
          <w:szCs w:val="24"/>
        </w:rPr>
        <w:t>δ</w:t>
      </w:r>
      <w:r>
        <w:rPr>
          <w:rFonts w:eastAsia="Times New Roman" w:cs="Times New Roman"/>
          <w:szCs w:val="24"/>
        </w:rPr>
        <w:t xml:space="preserve">ιευθυντών </w:t>
      </w:r>
      <w:r>
        <w:rPr>
          <w:rFonts w:eastAsia="Times New Roman" w:cs="Times New Roman"/>
          <w:szCs w:val="24"/>
        </w:rPr>
        <w:t>σ</w:t>
      </w:r>
      <w:r>
        <w:rPr>
          <w:rFonts w:eastAsia="Times New Roman" w:cs="Times New Roman"/>
          <w:szCs w:val="24"/>
        </w:rPr>
        <w:t>χολείων. Πώς συγκροτούνται αυτά; Συγκροτούνται</w:t>
      </w:r>
      <w:r>
        <w:rPr>
          <w:rFonts w:eastAsia="Times New Roman" w:cs="Times New Roman"/>
          <w:szCs w:val="24"/>
        </w:rPr>
        <w:t xml:space="preserve"> με μια απόφαση από τον διορισμένο </w:t>
      </w:r>
      <w:r>
        <w:rPr>
          <w:rFonts w:eastAsia="Times New Roman" w:cs="Times New Roman"/>
          <w:szCs w:val="24"/>
        </w:rPr>
        <w:t>π</w:t>
      </w:r>
      <w:r>
        <w:rPr>
          <w:rFonts w:eastAsia="Times New Roman" w:cs="Times New Roman"/>
          <w:szCs w:val="24"/>
        </w:rPr>
        <w:t xml:space="preserve">εριφερειακό </w:t>
      </w:r>
      <w:r>
        <w:rPr>
          <w:rFonts w:eastAsia="Times New Roman" w:cs="Times New Roman"/>
          <w:szCs w:val="24"/>
        </w:rPr>
        <w:t>δ</w:t>
      </w:r>
      <w:r>
        <w:rPr>
          <w:rFonts w:eastAsia="Times New Roman" w:cs="Times New Roman"/>
          <w:szCs w:val="24"/>
        </w:rPr>
        <w:t xml:space="preserve">ιευθυντή, ο οποίος θα υποβάλλεται ενδεχόμενα σε κάποιες κατευθύνσεις ή θα ορίζει κατά το δοκούν αυτά τα </w:t>
      </w:r>
      <w:r>
        <w:rPr>
          <w:rFonts w:eastAsia="Times New Roman" w:cs="Times New Roman"/>
          <w:szCs w:val="24"/>
        </w:rPr>
        <w:t>σ</w:t>
      </w:r>
      <w:r>
        <w:rPr>
          <w:rFonts w:eastAsia="Times New Roman" w:cs="Times New Roman"/>
          <w:szCs w:val="24"/>
        </w:rPr>
        <w:t xml:space="preserve">υμβούλια. Δεν υπάρχει κανένα αντικειμενικό κριτήριο επιλογής, καμμία ανεξάρτητη και αδιάβλητη διαδικασία για την επιλογή αυτών των </w:t>
      </w:r>
      <w:r>
        <w:rPr>
          <w:rFonts w:eastAsia="Times New Roman" w:cs="Times New Roman"/>
          <w:szCs w:val="24"/>
        </w:rPr>
        <w:t>σ</w:t>
      </w:r>
      <w:r>
        <w:rPr>
          <w:rFonts w:eastAsia="Times New Roman" w:cs="Times New Roman"/>
          <w:szCs w:val="24"/>
        </w:rPr>
        <w:t xml:space="preserve">υμβουλίων </w:t>
      </w:r>
      <w:r>
        <w:rPr>
          <w:rFonts w:eastAsia="Times New Roman" w:cs="Times New Roman"/>
          <w:szCs w:val="24"/>
        </w:rPr>
        <w:t>ε</w:t>
      </w:r>
      <w:r>
        <w:rPr>
          <w:rFonts w:eastAsia="Times New Roman" w:cs="Times New Roman"/>
          <w:szCs w:val="24"/>
        </w:rPr>
        <w:t xml:space="preserve">πιλογής. </w:t>
      </w:r>
    </w:p>
    <w:p w14:paraId="6EA2C74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Προφανώς, στην πρόθεση της Κυβέρνησης να λειτουργήσουν μ’ αυτόν τον τρόπο τα </w:t>
      </w:r>
      <w:r>
        <w:rPr>
          <w:rFonts w:eastAsia="Times New Roman" w:cs="Times New Roman"/>
          <w:szCs w:val="24"/>
        </w:rPr>
        <w:t>σ</w:t>
      </w:r>
      <w:r>
        <w:rPr>
          <w:rFonts w:eastAsia="Times New Roman" w:cs="Times New Roman"/>
          <w:szCs w:val="24"/>
        </w:rPr>
        <w:t xml:space="preserve">υμβούλια </w:t>
      </w:r>
      <w:r>
        <w:rPr>
          <w:rFonts w:eastAsia="Times New Roman" w:cs="Times New Roman"/>
          <w:szCs w:val="24"/>
        </w:rPr>
        <w:t>ε</w:t>
      </w:r>
      <w:r>
        <w:rPr>
          <w:rFonts w:eastAsia="Times New Roman" w:cs="Times New Roman"/>
          <w:szCs w:val="24"/>
        </w:rPr>
        <w:t>πιλογής εντάσσε</w:t>
      </w:r>
      <w:r>
        <w:rPr>
          <w:rFonts w:eastAsia="Times New Roman" w:cs="Times New Roman"/>
          <w:szCs w:val="24"/>
        </w:rPr>
        <w:t xml:space="preserve">ται και η πρωτόγνωρη διάταξη για την κατάθεση δηλώσεων προτίμησης τοποθέτησης σε σχολεία, πριν την ανάρτηση των πινάκων </w:t>
      </w:r>
      <w:proofErr w:type="spellStart"/>
      <w:r>
        <w:rPr>
          <w:rFonts w:eastAsia="Times New Roman" w:cs="Times New Roman"/>
          <w:szCs w:val="24"/>
        </w:rPr>
        <w:t>μοριοδότησης</w:t>
      </w:r>
      <w:proofErr w:type="spellEnd"/>
      <w:r>
        <w:rPr>
          <w:rFonts w:eastAsia="Times New Roman" w:cs="Times New Roman"/>
          <w:szCs w:val="24"/>
        </w:rPr>
        <w:t xml:space="preserve"> και όχι μετά, όπως ίσχυε μέχρι σήμερα. </w:t>
      </w:r>
    </w:p>
    <w:p w14:paraId="6EA2C74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Πού αλλού συμβαίνει αυτό, όπως είπε και ο κ. </w:t>
      </w:r>
      <w:proofErr w:type="spellStart"/>
      <w:r>
        <w:rPr>
          <w:rFonts w:eastAsia="Times New Roman" w:cs="Times New Roman"/>
          <w:szCs w:val="24"/>
        </w:rPr>
        <w:t>Στύλιος</w:t>
      </w:r>
      <w:proofErr w:type="spellEnd"/>
      <w:r>
        <w:rPr>
          <w:rFonts w:eastAsia="Times New Roman" w:cs="Times New Roman"/>
          <w:szCs w:val="24"/>
        </w:rPr>
        <w:t xml:space="preserve">; Σε ποια διεθνή πρακτική; </w:t>
      </w:r>
    </w:p>
    <w:p w14:paraId="6EA2C74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 σημείο αυτό χτυπάει το κουδούνι λήξεως του χρόνου του κυρίου Βουλευτή)</w:t>
      </w:r>
    </w:p>
    <w:p w14:paraId="6EA2C74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Θεωρώ ότι σ’ αυτό το νομοσχέδιο θα υπάρξουν ζητήματα αντισυνταγματικότητας. Θα αναφέρω για παράδειγμα την υποχρεωτική απομάκρυνση ενός εκπαιδευτικού ο οποίος έχει συμπληρώσει δύο θητε</w:t>
      </w:r>
      <w:r>
        <w:rPr>
          <w:rFonts w:eastAsia="Times New Roman" w:cs="Times New Roman"/>
          <w:szCs w:val="24"/>
        </w:rPr>
        <w:t xml:space="preserve">ίες ως διευθυντής σε ένα σχολείο. Με ποια λογική; Τι θα συμβεί σε νησιωτικές περιοχές, σε απομονωμένες ορεινές περιοχές, εκεί όπου δεν υπάρχουν άλλοι εκπαιδευτικοί; </w:t>
      </w:r>
    </w:p>
    <w:p w14:paraId="6EA2C74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κλείνω με μια σύντομη αναφορά στο ισλαμικό </w:t>
      </w:r>
      <w:r>
        <w:rPr>
          <w:rFonts w:eastAsia="Times New Roman" w:cs="Times New Roman"/>
          <w:szCs w:val="24"/>
        </w:rPr>
        <w:t>τ</w:t>
      </w:r>
      <w:r>
        <w:rPr>
          <w:rFonts w:eastAsia="Times New Roman" w:cs="Times New Roman"/>
          <w:szCs w:val="24"/>
        </w:rPr>
        <w:t xml:space="preserve">έμενος της Αθήνας. </w:t>
      </w:r>
    </w:p>
    <w:p w14:paraId="6EA2C75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Είναι δεδομένος ο σεβασμός, κυρίες και κύριοι συνάδελφοι, από εμάς τουλάχιστον, από τη Νέα Δημοκρατία, σε ό,τι αφορά την έννοια της θρησκευτικής ελευθερίας. Αυτό αποτελεί θεμέλιο του δυτικού πολιτισμού και της δημοκρατίας. Ωστόσο, χρειάζεται ιδιαίτερη προσ</w:t>
      </w:r>
      <w:r>
        <w:rPr>
          <w:rFonts w:eastAsia="Times New Roman" w:cs="Times New Roman"/>
          <w:szCs w:val="24"/>
        </w:rPr>
        <w:t xml:space="preserve">οχή στη λειτουργία αυτών των χώρων υπό την έννοια του ελέγχου έκνομων δραστηριοτήτων, αλλά και αλλοίωσης του χαρακτήρα από θρησκευτικό χώρο σε χώρο προσηλυτισμού και υπόθαλψης φαινομένων βίας και τρομοκρατίας. </w:t>
      </w:r>
    </w:p>
    <w:p w14:paraId="6EA2C75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Η ευρωπαϊκή εμπειρία δείχνει ότι κάποιοι από </w:t>
      </w:r>
      <w:r>
        <w:rPr>
          <w:rFonts w:eastAsia="Times New Roman" w:cs="Times New Roman"/>
          <w:szCs w:val="24"/>
        </w:rPr>
        <w:t>αυτούς τους χώρους σε ευρωπαϊκές πόλεις είχαν μετατραπεί σ’ αυτό ακριβώς που δεν θέλουμε να ζήσουμε. Ζούμε σε έναν κόσμο στον οποίο υπάρχουν ασύμμετρες απειλές και αντιλήψεις που απειλούν τον δυτικό πολιτισμό και τον τρόπο ζωής μας, αντιλήψεις που δεν δείχ</w:t>
      </w:r>
      <w:r>
        <w:rPr>
          <w:rFonts w:eastAsia="Times New Roman" w:cs="Times New Roman"/>
          <w:szCs w:val="24"/>
        </w:rPr>
        <w:t>νουν ανεκτικότητα στη θρησκευτική ελευθερία. Γι’ αυτό δεν μπορούμε και δεν πρέπει να αδιαφορούμε για τους κινδύνους.</w:t>
      </w:r>
    </w:p>
    <w:p w14:paraId="6EA2C75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EA2C753"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EA2C754"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ο κ. Θεόδωρ</w:t>
      </w:r>
      <w:r>
        <w:rPr>
          <w:rFonts w:eastAsia="Times New Roman" w:cs="Times New Roman"/>
          <w:szCs w:val="24"/>
        </w:rPr>
        <w:t>ος Παπαθεοδώρου από τη Δημοκρατική Συμπαράταξη.</w:t>
      </w:r>
    </w:p>
    <w:p w14:paraId="6EA2C755"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Ευχαριστώ, κύριε Πρόεδρε.</w:t>
      </w:r>
    </w:p>
    <w:p w14:paraId="6EA2C75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υποτίθεται ότι με το υπό συζήτηση σχέδιο νόμου υποχρεωθήκατε σε διόρθωση ημαρτημένων, μετά από τη σχετική απόφαση </w:t>
      </w:r>
      <w:r>
        <w:rPr>
          <w:rFonts w:eastAsia="Times New Roman" w:cs="Times New Roman"/>
          <w:szCs w:val="24"/>
        </w:rPr>
        <w:t xml:space="preserve">του Συμβουλίου της Επικρατείας που κήρυσσε αντισυνταγματικές μια σειρά από θεμελιώδεις διατάξεις του ν.4327/2015 για την επιλογή των διευθυντών σχολικών μονάδων. Όμως κύριε Υπουργέ, αυτό το οποίο διαπιστώνουμε είναι ότι η αναδίπλωσή σας δεν ήταν παρά μόνο </w:t>
      </w:r>
      <w:r>
        <w:rPr>
          <w:rFonts w:eastAsia="Times New Roman" w:cs="Times New Roman"/>
          <w:szCs w:val="24"/>
        </w:rPr>
        <w:t>τυπική, αφού με το νέο σχέδιο νόμου επιχειρείτε να ελέγξετε και πάλι τις διαδικασίες ώστε να αναδειχθούν διευθυντές σχολικών μονάδων όχι αυτοί που πραγματικά είναι ικανοί και έχουν τα προσόντα, αλλά όσοι είναι στον κύκλο επιρροής μιας κομματικής πελατείας.</w:t>
      </w:r>
    </w:p>
    <w:p w14:paraId="6EA2C75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Δείτε, κυρίες και κύριοι συνάδελφοι, κάτι πρωτοφανές στην εκπαιδευτική πολιτική κάθε ευρωπαϊκής χώρας, οποιασδήποτε ευρωπαϊκής χώρας, αλλά και κάθε προηγμένης χώρας. Η Κυβέρνηση προτείνει ένα σχέδιο νόμου για την επιλογή διευθυντών σχολικών μονάδων εν απο</w:t>
      </w:r>
      <w:r>
        <w:rPr>
          <w:rFonts w:eastAsia="Times New Roman" w:cs="Times New Roman"/>
          <w:szCs w:val="24"/>
        </w:rPr>
        <w:t xml:space="preserve">υσία οποιασδήποτε μορφής αξιολόγησης. Τα στελέχη εκπαίδευσης, ικανά, λιγότερο ικανά, κατάλληλα ή ακατάλληλα για διοικητικές θέσεις, θα επιλέγονται με διαδικασίες που δεν θα βασίζονται στην αξιολόγηση προσόντων, ικανοτήτων, δεξιοτήτων, αλλά σε </w:t>
      </w:r>
      <w:proofErr w:type="spellStart"/>
      <w:r>
        <w:rPr>
          <w:rFonts w:eastAsia="Times New Roman" w:cs="Times New Roman"/>
          <w:szCs w:val="24"/>
        </w:rPr>
        <w:t>στοχευμένα</w:t>
      </w:r>
      <w:proofErr w:type="spellEnd"/>
      <w:r>
        <w:rPr>
          <w:rFonts w:eastAsia="Times New Roman" w:cs="Times New Roman"/>
          <w:szCs w:val="24"/>
        </w:rPr>
        <w:t xml:space="preserve"> κρ</w:t>
      </w:r>
      <w:r>
        <w:rPr>
          <w:rFonts w:eastAsia="Times New Roman" w:cs="Times New Roman"/>
          <w:szCs w:val="24"/>
        </w:rPr>
        <w:t xml:space="preserve">ιτήρια, τα οποία σε μεγάλο βαθμό είναι ελεγχόμενα. </w:t>
      </w:r>
    </w:p>
    <w:p w14:paraId="6EA2C75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Η αναγκαστική προσαρμογή στην πραγματικότητα, μετά την απόφαση του Συμβουλίου της Επικρατείας, γίνεται και αυτή από πλευράς σας με όρους ΣΥΡΙΖΑ, δηλαδή με όρους κομματικών διευθετήσεων. </w:t>
      </w:r>
    </w:p>
    <w:p w14:paraId="6EA2C75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Δείτε και ένα δεύ</w:t>
      </w:r>
      <w:r>
        <w:rPr>
          <w:rFonts w:eastAsia="Times New Roman" w:cs="Times New Roman"/>
          <w:szCs w:val="24"/>
        </w:rPr>
        <w:t>τερο ευτράπελο της νέας εκπαιδευτικής μηχανικής των ΣΥΡΙΖΑ-ΑΝΕΛ. Το βασικό κριτήριο για την επιλογή προσωπικού διοικητικών καθηκόντων δεν είναι η διοικητική επάρκεια, η εκπαιδευτική ηγεσία ή ακόμη αυτή η στοιχειώδης διοικητική εμπειρία, αλλά η αποτίμηση το</w:t>
      </w:r>
      <w:r>
        <w:rPr>
          <w:rFonts w:eastAsia="Times New Roman" w:cs="Times New Roman"/>
          <w:szCs w:val="24"/>
        </w:rPr>
        <w:t>υ κριτηρίου άσκησης διδακτικού έργου, της προσωπικότητας και της γενικότερης συγκρότησης.</w:t>
      </w:r>
    </w:p>
    <w:p w14:paraId="6EA2C75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Άκουσα συναδέλφους προηγουμένως που έλεγαν: «Μα, εμείς χρειαζόμαστε δασκάλους </w:t>
      </w:r>
      <w:r>
        <w:rPr>
          <w:rFonts w:eastAsia="Times New Roman"/>
          <w:szCs w:val="24"/>
        </w:rPr>
        <w:t>οι οποίοι</w:t>
      </w:r>
      <w:r>
        <w:rPr>
          <w:rFonts w:eastAsia="Times New Roman" w:cs="Times New Roman"/>
          <w:szCs w:val="24"/>
        </w:rPr>
        <w:t xml:space="preserve"> είναι στην τάξη για να μπορούν να διοικούν σχολεία.». Διεθνώς υπάρχει μια άλλη</w:t>
      </w:r>
      <w:r>
        <w:rPr>
          <w:rFonts w:eastAsia="Times New Roman" w:cs="Times New Roman"/>
          <w:szCs w:val="24"/>
        </w:rPr>
        <w:t xml:space="preserve"> άποψη, ότι αυτό το οποίο μετράει είναι η εκπαιδευτική ηγεσία, η ικανότητα στα διοικητικά και βεβαίως κάποιος ο οποίος είναι δάσκαλος και δη καλός δάσκαλος, για να δίνει το παράδειγμα.</w:t>
      </w:r>
    </w:p>
    <w:p w14:paraId="6EA2C75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Όμως θα πει κάποιος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όσο πρόχειρη είναι η συγκρότηση της νέας διαδικασ</w:t>
      </w:r>
      <w:r>
        <w:rPr>
          <w:rFonts w:eastAsia="Times New Roman" w:cs="Times New Roman"/>
          <w:szCs w:val="24"/>
        </w:rPr>
        <w:t>ίας από το Υπουργείο Παιδείας; Δεν είναι πρόχειρη, κυρίες και κύριοι συνάδελφοι, μεθοδευμένη είναι, αφού η διδακτική εμπειρία αποτιμάται με δέκα μόρια, ενώ η διοικητική και η καθοδηγητική εμπειρία αποτιμάται με τρεις μονάδες. Και αυτό για να επιλεγούν διευ</w:t>
      </w:r>
      <w:r>
        <w:rPr>
          <w:rFonts w:eastAsia="Times New Roman" w:cs="Times New Roman"/>
          <w:szCs w:val="24"/>
        </w:rPr>
        <w:t>θυντές σχολικών μονάδων που θα ασκούν μετά διοικητικό έργο. Ποια καλύτερη μεθόδευση θα υπήρχε για να προωθηθούν όσοι δεν είχαν τα απαραίτητα προσόντα για διοικητικές θέσεις μέχρι σήμερα, όσοι δεν έχουν διοικητική εμπειρία, δεν έχουν κριθεί επαρκείς για διο</w:t>
      </w:r>
      <w:r>
        <w:rPr>
          <w:rFonts w:eastAsia="Times New Roman" w:cs="Times New Roman"/>
          <w:szCs w:val="24"/>
        </w:rPr>
        <w:t>ικητικές θέσεις; Νομίζω ότι ξέρετε πολλούς από αυτούς. Και εφόσον δεν υπάρχει καμιά διαδικασία αξιολόγησης, η Κυβέρνηση μπορεί να παίξει με τους μηχανισμούς των μορίων σε μια ισοπεδωτική λογική.</w:t>
      </w:r>
    </w:p>
    <w:p w14:paraId="6EA2C75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Θα κάνω μια ερώτηση που δεν αποσαφηνίζεται στο σχέδιο νόμου. </w:t>
      </w:r>
      <w:r>
        <w:rPr>
          <w:rFonts w:eastAsia="Times New Roman" w:cs="Times New Roman"/>
          <w:szCs w:val="24"/>
        </w:rPr>
        <w:t xml:space="preserve">Αλήθεια, θα </w:t>
      </w:r>
      <w:proofErr w:type="spellStart"/>
      <w:r>
        <w:rPr>
          <w:rFonts w:eastAsia="Times New Roman" w:cs="Times New Roman"/>
          <w:szCs w:val="24"/>
        </w:rPr>
        <w:t>προσμετρηθούν</w:t>
      </w:r>
      <w:proofErr w:type="spellEnd"/>
      <w:r>
        <w:rPr>
          <w:rFonts w:eastAsia="Times New Roman" w:cs="Times New Roman"/>
          <w:szCs w:val="24"/>
        </w:rPr>
        <w:t xml:space="preserve"> τα μόρια διοικητικής εμπειρίας για όσους διευθυντές είχαν εκλεγεί με τη διαδικασία του ν.4325/2015, η οποία κρίθηκε παράνομη και αντισυνταγματική; Θα </w:t>
      </w:r>
      <w:proofErr w:type="spellStart"/>
      <w:r>
        <w:rPr>
          <w:rFonts w:eastAsia="Times New Roman" w:cs="Times New Roman"/>
          <w:szCs w:val="24"/>
        </w:rPr>
        <w:t>προσμετρηθούν</w:t>
      </w:r>
      <w:proofErr w:type="spellEnd"/>
      <w:r>
        <w:rPr>
          <w:rFonts w:eastAsia="Times New Roman" w:cs="Times New Roman"/>
          <w:szCs w:val="24"/>
        </w:rPr>
        <w:t>; Θα είναι μόρια τα οποία μπορούν να μετρηθούν στην επόμενη διαδικα</w:t>
      </w:r>
      <w:r>
        <w:rPr>
          <w:rFonts w:eastAsia="Times New Roman" w:cs="Times New Roman"/>
          <w:szCs w:val="24"/>
        </w:rPr>
        <w:t>σία;</w:t>
      </w:r>
    </w:p>
    <w:p w14:paraId="6EA2C75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Επίσης, κύριε Υπουργέ, είναι αδιανόητο αλλά και ευτράπελο ότι στη διαδικασία συνεκτίμησης των στοιχείων για τη </w:t>
      </w:r>
      <w:proofErr w:type="spellStart"/>
      <w:r>
        <w:rPr>
          <w:rFonts w:eastAsia="Times New Roman" w:cs="Times New Roman"/>
          <w:szCs w:val="24"/>
        </w:rPr>
        <w:t>μοριοδότηση</w:t>
      </w:r>
      <w:proofErr w:type="spellEnd"/>
      <w:r>
        <w:rPr>
          <w:rFonts w:eastAsia="Times New Roman" w:cs="Times New Roman"/>
          <w:szCs w:val="24"/>
        </w:rPr>
        <w:t xml:space="preserve"> της συνέντευξης το Υπουργείο ανακάλυψε στο σχολείο μια νέα οντότητα. Αυτή η οντότητα λέγεται «</w:t>
      </w:r>
      <w:proofErr w:type="spellStart"/>
      <w:r>
        <w:rPr>
          <w:rFonts w:eastAsia="Times New Roman" w:cs="Times New Roman"/>
          <w:szCs w:val="24"/>
        </w:rPr>
        <w:t>συνυπηρετούντες</w:t>
      </w:r>
      <w:proofErr w:type="spellEnd"/>
      <w:r>
        <w:rPr>
          <w:rFonts w:eastAsia="Times New Roman" w:cs="Times New Roman"/>
          <w:szCs w:val="24"/>
        </w:rPr>
        <w:t xml:space="preserve"> μόνιμοι εκπαιδευτι</w:t>
      </w:r>
      <w:r>
        <w:rPr>
          <w:rFonts w:eastAsia="Times New Roman" w:cs="Times New Roman"/>
          <w:szCs w:val="24"/>
        </w:rPr>
        <w:t xml:space="preserve">κοί», όχι σύλλογος διδασκόντων που δίνει τη γνώμη του, γιατί εκεί θα είχατε ένα πρόβλημα. Έχετε πρόβλημα και με αυτό. Θα σας πω γιατί έχετε πρόβλημα συνταγματικότητας. Όμως ανακαλύψατε μια άλλη οντότητα, τους </w:t>
      </w:r>
      <w:proofErr w:type="spellStart"/>
      <w:r>
        <w:rPr>
          <w:rFonts w:eastAsia="Times New Roman" w:cs="Times New Roman"/>
          <w:szCs w:val="24"/>
        </w:rPr>
        <w:t>συνυπηρετούντες</w:t>
      </w:r>
      <w:proofErr w:type="spellEnd"/>
      <w:r>
        <w:rPr>
          <w:rFonts w:eastAsia="Times New Roman" w:cs="Times New Roman"/>
          <w:szCs w:val="24"/>
        </w:rPr>
        <w:t xml:space="preserve"> με τον υποψήφιο μόνιμους εκπαιδ</w:t>
      </w:r>
      <w:r>
        <w:rPr>
          <w:rFonts w:eastAsia="Times New Roman" w:cs="Times New Roman"/>
          <w:szCs w:val="24"/>
        </w:rPr>
        <w:t>ευτικούς. Π</w:t>
      </w:r>
      <w:r>
        <w:rPr>
          <w:rFonts w:eastAsia="Times New Roman"/>
          <w:bCs/>
        </w:rPr>
        <w:t>ροκειμένου να</w:t>
      </w:r>
      <w:r>
        <w:rPr>
          <w:rFonts w:eastAsia="Times New Roman" w:cs="Times New Roman"/>
          <w:szCs w:val="24"/>
        </w:rPr>
        <w:t xml:space="preserve"> κάνετε ελιγμούς στα όρια της συνταγματικότητας, κάνετε ελιγμούς με τα όρια της λογικής, της διοικητικής πρακτικής αλλά και της σοβαρότητας. </w:t>
      </w:r>
    </w:p>
    <w:p w14:paraId="6EA2C75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Τα πράγματα είναι απλά. Ο σύλλογος διδασκόντων απαρτίζεται από όλους τους εκπαιδευτικούς, </w:t>
      </w:r>
      <w:r>
        <w:rPr>
          <w:rFonts w:eastAsia="Times New Roman" w:cs="Times New Roman"/>
          <w:szCs w:val="24"/>
        </w:rPr>
        <w:t xml:space="preserve">σύμφωνα με τη νομοθεσία, και μόνιμους και αναπληρωτές. Συνεπώς, είναι παράνομη η συνεδρίαση του συλλόγου διδασκόντων μόνο με μόνιμους εκπαιδευτικούς. Αυτό, βέβαια, είναι και </w:t>
      </w:r>
      <w:proofErr w:type="spellStart"/>
      <w:r>
        <w:rPr>
          <w:rFonts w:eastAsia="Times New Roman" w:cs="Times New Roman"/>
          <w:szCs w:val="24"/>
        </w:rPr>
        <w:t>απαξιωτικό</w:t>
      </w:r>
      <w:proofErr w:type="spellEnd"/>
      <w:r>
        <w:rPr>
          <w:rFonts w:eastAsia="Times New Roman" w:cs="Times New Roman"/>
          <w:szCs w:val="24"/>
        </w:rPr>
        <w:t xml:space="preserve">, κυρίες και κύριοι συνάδελφοι, απέναντι στους αναπληρωτές. Ξεχνάτε πως </w:t>
      </w:r>
      <w:r>
        <w:rPr>
          <w:rFonts w:eastAsia="Times New Roman" w:cs="Times New Roman"/>
          <w:szCs w:val="24"/>
        </w:rPr>
        <w:t>υπάρχουν σχολεία που οι περισσότεροι εκπαιδευτικοί είναι αναπληρωτές;</w:t>
      </w:r>
    </w:p>
    <w:p w14:paraId="6EA2C75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Επίσης, ο σύλλογος διδασκόντων συνέρχεται σε συνεδρίαση, κυρίες και κύριοι συνάδελφοι -νομίζω ότι τα νομικά σας θα πρέπει να τα ξαναδείτε-, σύμφωνα με τη νομοθεσία, από τον πρόεδρο, από </w:t>
      </w:r>
      <w:r>
        <w:rPr>
          <w:rFonts w:eastAsia="Times New Roman" w:cs="Times New Roman"/>
          <w:szCs w:val="24"/>
        </w:rPr>
        <w:t xml:space="preserve">τον διευθυντή και σε περίπτωση κωλύματος από τον υποδιευθυντή. Αυτά λέει η νομοθεσία. Δεν το αλλάζετε. </w:t>
      </w:r>
      <w:r>
        <w:rPr>
          <w:rFonts w:eastAsia="Times New Roman" w:cs="Times New Roman"/>
          <w:szCs w:val="24"/>
        </w:rPr>
        <w:t xml:space="preserve">Συνεπώς ποιος θα συγκαλέσει τους </w:t>
      </w:r>
      <w:proofErr w:type="spellStart"/>
      <w:r>
        <w:rPr>
          <w:rFonts w:eastAsia="Times New Roman" w:cs="Times New Roman"/>
          <w:szCs w:val="24"/>
        </w:rPr>
        <w:t>συνυπηρετούντες</w:t>
      </w:r>
      <w:proofErr w:type="spellEnd"/>
      <w:r>
        <w:rPr>
          <w:rFonts w:eastAsia="Times New Roman" w:cs="Times New Roman"/>
          <w:szCs w:val="24"/>
        </w:rPr>
        <w:t xml:space="preserve"> μόνιμους καθηγητές και δασκάλους του συλλόγου διδασκόντων; Συνεπώς είναι παράνομη η διαδικασία να προεδρ</w:t>
      </w:r>
      <w:r>
        <w:rPr>
          <w:rFonts w:eastAsia="Times New Roman" w:cs="Times New Roman"/>
          <w:szCs w:val="24"/>
        </w:rPr>
        <w:t xml:space="preserve">εύει ο αρχαιότερος εκπαιδευτικός που ορίζεται μάλιστα από τη </w:t>
      </w:r>
      <w:r>
        <w:rPr>
          <w:rFonts w:eastAsia="Times New Roman" w:cs="Times New Roman"/>
          <w:szCs w:val="24"/>
        </w:rPr>
        <w:t>δ</w:t>
      </w:r>
      <w:r>
        <w:rPr>
          <w:rFonts w:eastAsia="Times New Roman" w:cs="Times New Roman"/>
          <w:szCs w:val="24"/>
        </w:rPr>
        <w:t xml:space="preserve">ιεύθυνση </w:t>
      </w:r>
      <w:r>
        <w:rPr>
          <w:rFonts w:eastAsia="Times New Roman" w:cs="Times New Roman"/>
          <w:szCs w:val="24"/>
        </w:rPr>
        <w:t>ε</w:t>
      </w:r>
      <w:r>
        <w:rPr>
          <w:rFonts w:eastAsia="Times New Roman" w:cs="Times New Roman"/>
          <w:szCs w:val="24"/>
        </w:rPr>
        <w:t>κπαίδευσης ή να συνεδριάζει με ορισμένα μέλη του, εφόσον η λειτουργία του συλλόγου διδασκόντων προβλέπεται από τη νομοθεσία αυστηρά.</w:t>
      </w:r>
    </w:p>
    <w:p w14:paraId="6EA2C760" w14:textId="77777777" w:rsidR="00E41DDC" w:rsidRDefault="007120B1">
      <w:pPr>
        <w:tabs>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Επίσης, νομίζω ότι είναι και λογικά απαράδεκτη, για</w:t>
      </w:r>
      <w:r>
        <w:rPr>
          <w:rFonts w:eastAsia="Times New Roman" w:cs="Times New Roman"/>
          <w:szCs w:val="24"/>
        </w:rPr>
        <w:t xml:space="preserve"> όσους εξ ημών προέρχονται από τον εκπαιδευτικό κόσμο, η μείωση των μορίων για την κατοχή δευτέρου πτυχίου. Μειώνετε τα μόρια σε όσους έχουν πάρει δεύτερο πτυχίο. Δηλαδή, αυτός που κάθισε και διάβασε παραπάνω παίρνει λιγότερα μόρια από αυτόν που διάβασε λι</w:t>
      </w:r>
      <w:r>
        <w:rPr>
          <w:rFonts w:eastAsia="Times New Roman" w:cs="Times New Roman"/>
          <w:szCs w:val="24"/>
        </w:rPr>
        <w:t>γότερο. Το ίδιο απαράδεκτο και αντιεκπαιδευτικό είναι να αθροίζονται τα πιστοποιητικά ετήσιων επιμορφώσεων και να λαμβάνει ο υποψήφιος αθροιστικά ένα μόριο, ενώ δεν θα λαμβάνει κανένα μόριο για το δεύτερο μεταπτυχιακό. Αυτό είναι ανήκουστο. Είναι η αποθέωσ</w:t>
      </w:r>
      <w:r>
        <w:rPr>
          <w:rFonts w:eastAsia="Times New Roman" w:cs="Times New Roman"/>
          <w:szCs w:val="24"/>
        </w:rPr>
        <w:t xml:space="preserve">η του αντικινήτρου. </w:t>
      </w:r>
    </w:p>
    <w:p w14:paraId="6EA2C76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14:paraId="6EA2C762" w14:textId="77777777" w:rsidR="00E41DDC" w:rsidRDefault="007120B1">
      <w:pPr>
        <w:tabs>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Λέτε στους εκπαιδευτικούς «μην κάνετε μεταπτυχιακά, γιατί αυτό που θέλουμε είναι να αθροίσουμε διαφορετικά τα προσόντα». Μόνο </w:t>
      </w:r>
      <w:r>
        <w:rPr>
          <w:rFonts w:eastAsia="Times New Roman" w:cs="Times New Roman"/>
          <w:szCs w:val="24"/>
        </w:rPr>
        <w:t>μεθοδεύσεις, ισοπέδωση, αλλά και πριμοδότηση των χαμηλών προσόντων και της μέτριας προσπάθειας!</w:t>
      </w:r>
    </w:p>
    <w:p w14:paraId="6EA2C763" w14:textId="77777777" w:rsidR="00E41DDC" w:rsidRDefault="007120B1">
      <w:pPr>
        <w:tabs>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Τελικά, αυτό που επιχειρείτε με το υπό συζήτηση σχέδιο νόμου είναι να κτίσετε -και σας το λέω- νέες </w:t>
      </w:r>
      <w:proofErr w:type="spellStart"/>
      <w:r>
        <w:rPr>
          <w:rFonts w:eastAsia="Times New Roman" w:cs="Times New Roman"/>
          <w:szCs w:val="24"/>
        </w:rPr>
        <w:t>αντισυνταγματικότητες</w:t>
      </w:r>
      <w:proofErr w:type="spellEnd"/>
      <w:r>
        <w:rPr>
          <w:rFonts w:eastAsia="Times New Roman" w:cs="Times New Roman"/>
          <w:szCs w:val="24"/>
        </w:rPr>
        <w:t>, νέες αντισυνταγματικές διατάξεις πάνω</w:t>
      </w:r>
      <w:r>
        <w:rPr>
          <w:rFonts w:eastAsia="Times New Roman" w:cs="Times New Roman"/>
          <w:szCs w:val="24"/>
        </w:rPr>
        <w:t xml:space="preserve"> στις παλαιότερες που κρίθηκαν αντισυνταγματικές, στη λογική της αδιαφορίας για την διοικητική ικανότητα και εμπειρία και της μεθοδευμένης επικράτησης της κομματικής μετριότητας.</w:t>
      </w:r>
    </w:p>
    <w:p w14:paraId="6EA2C764" w14:textId="77777777" w:rsidR="00E41DDC" w:rsidRDefault="007120B1">
      <w:pPr>
        <w:tabs>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Θα τελειώσω με μία λέξη για τα θέματα διοίκησης των ΑΕΙ και την παράταση των </w:t>
      </w:r>
      <w:r>
        <w:rPr>
          <w:rFonts w:eastAsia="Times New Roman" w:cs="Times New Roman"/>
          <w:szCs w:val="24"/>
        </w:rPr>
        <w:t>θητειών μονομελών και συλλογικών οργάνων μέχρι 30 Νοεμβρίου 2017.</w:t>
      </w:r>
    </w:p>
    <w:p w14:paraId="6EA2C76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6EA2C766" w14:textId="77777777" w:rsidR="00E41DDC" w:rsidRDefault="007120B1">
      <w:pPr>
        <w:tabs>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6EA2C767" w14:textId="77777777" w:rsidR="00E41DDC" w:rsidRDefault="007120B1">
      <w:pPr>
        <w:tabs>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Μετά το «η αριστεία είναι ρετσινιά» σήμερα ακούσαμε και κάτι άλλο, κυρίες και κύριοι συνάδελφοι. Ακούσαμε λοιπόν  όσον αφορά τον νόμο του ΠΑΣΟΚ που εισήγαγε τα </w:t>
      </w:r>
      <w:r>
        <w:rPr>
          <w:rFonts w:eastAsia="Times New Roman" w:cs="Times New Roman"/>
          <w:szCs w:val="24"/>
        </w:rPr>
        <w:t>σ</w:t>
      </w:r>
      <w:r>
        <w:rPr>
          <w:rFonts w:eastAsia="Times New Roman" w:cs="Times New Roman"/>
          <w:szCs w:val="24"/>
        </w:rPr>
        <w:t>υμβούλια -και θέλω να διορθώσω τον κύριο Υπουργό- στην εκλογή των οποίων συμμετείχε το 80% -όχι</w:t>
      </w:r>
      <w:r>
        <w:rPr>
          <w:rFonts w:eastAsia="Times New Roman" w:cs="Times New Roman"/>
          <w:szCs w:val="24"/>
        </w:rPr>
        <w:t xml:space="preserve"> το 70% που είπε ο κ. Μητσοτάκης και το επανέλαβε ο κύριος Υπουργός-, μέσω ηλεκτρονικής ψηφοφορίας, ότι το ονόμασε κατάρα της δημοκρατίας. Το 80% των πανεπιστημιακών συμμετείχε στην ανάδειξη </w:t>
      </w:r>
      <w:r>
        <w:rPr>
          <w:rFonts w:eastAsia="Times New Roman" w:cs="Times New Roman"/>
          <w:szCs w:val="24"/>
        </w:rPr>
        <w:t>σ</w:t>
      </w:r>
      <w:r>
        <w:rPr>
          <w:rFonts w:eastAsia="Times New Roman" w:cs="Times New Roman"/>
          <w:szCs w:val="24"/>
        </w:rPr>
        <w:t xml:space="preserve">υμβουλίων </w:t>
      </w:r>
      <w:r>
        <w:rPr>
          <w:rFonts w:eastAsia="Times New Roman" w:cs="Times New Roman"/>
          <w:szCs w:val="24"/>
        </w:rPr>
        <w:t>ι</w:t>
      </w:r>
      <w:r>
        <w:rPr>
          <w:rFonts w:eastAsia="Times New Roman" w:cs="Times New Roman"/>
          <w:szCs w:val="24"/>
        </w:rPr>
        <w:t>δρυμάτων το 2012. Αλήθεια, πότε ανακαλύψατε αυτήν την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ατάρα της δημοκρατίας; Την ανακαλύψατε μήπως όταν στελέχη της Κυβέρνησης, στελέχη και Βουλευτές σήμερα, ήταν υποψήφια για την εκλογή των συμβουλίων; Άλλο εάν δεν εξελέγησαν. Πότε ανακαλύψατε ότι ήταν η κατάρα της δημοκρατίας; Όταν ο μισός ΣΥΡΙΖΑ ήταν ενα</w:t>
      </w:r>
      <w:r>
        <w:rPr>
          <w:rFonts w:eastAsia="Times New Roman" w:cs="Times New Roman"/>
          <w:szCs w:val="24"/>
        </w:rPr>
        <w:t>ντίον του άλλου μισού για το εάν θα συμμετέχουν ή όχι στην εκλογή των συμβουλίων; Νομίζω ότι σε αυτήν την Αίθουσα θα πρέπει να προσέχουμε, κύριοι συνάδελφοι, προτού μιλήσουμε.</w:t>
      </w:r>
    </w:p>
    <w:p w14:paraId="6EA2C768" w14:textId="77777777" w:rsidR="00E41DDC" w:rsidRDefault="007120B1">
      <w:pPr>
        <w:tabs>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 Κύριε Παπαθεοδώρου, θα πρέπει να ολοκληρώσετε</w:t>
      </w:r>
      <w:r>
        <w:rPr>
          <w:rFonts w:eastAsia="Times New Roman" w:cs="Times New Roman"/>
          <w:szCs w:val="24"/>
        </w:rPr>
        <w:t>, παρακαλώ.</w:t>
      </w:r>
    </w:p>
    <w:p w14:paraId="6EA2C769" w14:textId="77777777" w:rsidR="00E41DDC" w:rsidRDefault="007120B1">
      <w:pPr>
        <w:tabs>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Ολοκληρώνω, κύριε Πρόεδρε.</w:t>
      </w:r>
    </w:p>
    <w:p w14:paraId="6EA2C76A" w14:textId="77777777" w:rsidR="00E41DDC" w:rsidRDefault="007120B1">
      <w:pPr>
        <w:tabs>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Επειδή σήμερα με αυτήν την παράταση επιχειρείτε να φέρετε μια νομοθεσία η οποία θα επηρεάσει, όπως νομίζετε, τις εκλογές των πρυτανικών αρχών, εγώ θα σας πω το εξής: Το σχέδιο που φέρνετε έχει α</w:t>
      </w:r>
      <w:r>
        <w:rPr>
          <w:rFonts w:eastAsia="Times New Roman" w:cs="Times New Roman"/>
          <w:szCs w:val="24"/>
        </w:rPr>
        <w:t>παξιωθεί από την πανεπιστημιακή κοινότητα, η οποία, όπως καλά ξέρουμε, είναι αυτορρυθμιζόμενη και απορρίπτει τέτοιου είδους λογικές, συχνά με πάταγο. Και η Ιστορία νομίζω ότι θα πρέπει να διδάσκει. Εάν θέλετε να παρέμβετε στην πανεπιστημιακή κοινότητα διαμ</w:t>
      </w:r>
      <w:r>
        <w:rPr>
          <w:rFonts w:eastAsia="Times New Roman" w:cs="Times New Roman"/>
          <w:szCs w:val="24"/>
        </w:rPr>
        <w:t>ορφώνοντας νέους συσχετισμούς στις πρυτανικές εκλογές, απλά θα αποτύχετε. Και αυτό είναι μία πεποίθηση. Θα σας παρακαλούσα να το ακούσετε.</w:t>
      </w:r>
    </w:p>
    <w:p w14:paraId="6EA2C76B" w14:textId="77777777" w:rsidR="00E41DDC" w:rsidRDefault="007120B1">
      <w:pPr>
        <w:tabs>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6EA2C76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EA2C76D" w14:textId="77777777" w:rsidR="00E41DDC" w:rsidRDefault="007120B1">
      <w:pPr>
        <w:tabs>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w:t>
      </w:r>
      <w:r>
        <w:rPr>
          <w:rFonts w:eastAsia="Times New Roman" w:cs="Times New Roman"/>
          <w:b/>
          <w:szCs w:val="24"/>
        </w:rPr>
        <w:t xml:space="preserve">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η κ. Χαρά </w:t>
      </w:r>
      <w:proofErr w:type="spellStart"/>
      <w:r>
        <w:rPr>
          <w:rFonts w:eastAsia="Times New Roman" w:cs="Times New Roman"/>
          <w:szCs w:val="24"/>
        </w:rPr>
        <w:t>Κεφαλίδου</w:t>
      </w:r>
      <w:proofErr w:type="spellEnd"/>
      <w:r>
        <w:rPr>
          <w:rFonts w:eastAsia="Times New Roman" w:cs="Times New Roman"/>
          <w:szCs w:val="24"/>
        </w:rPr>
        <w:t xml:space="preserve"> από τη Δημοκρατική Συμπαράταξη.</w:t>
      </w:r>
    </w:p>
    <w:p w14:paraId="6EA2C76E" w14:textId="77777777" w:rsidR="00E41DDC" w:rsidRDefault="007120B1">
      <w:pPr>
        <w:tabs>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Ευχαριστώ, κύριε Πρόεδρε.</w:t>
      </w:r>
    </w:p>
    <w:p w14:paraId="6EA2C76F" w14:textId="77777777" w:rsidR="00E41DDC" w:rsidRDefault="007120B1">
      <w:pPr>
        <w:tabs>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στο πλαίσιο του συνήθους τρόπου που νομοθετείτε κανείς δεν μπορεί να ισχυ</w:t>
      </w:r>
      <w:r>
        <w:rPr>
          <w:rFonts w:eastAsia="Times New Roman" w:cs="Times New Roman"/>
          <w:szCs w:val="24"/>
        </w:rPr>
        <w:t xml:space="preserve">ριστεί ότι μας εκπλήσσει ο επείγων χαρακτήρας του παρόντος σχεδίου νόμου. Τι και αν είχατε όλον τον χρόνο να σχεδιάσετε, να διαβουλευθείτε, να συζητήσετε με τους φορείς και τα κόμματα; Πιστοί στη γραμμή σας ότι τίποτα δεν κάνουμε μέχρι να έχουμε το </w:t>
      </w:r>
      <w:r>
        <w:rPr>
          <w:rFonts w:eastAsia="Times New Roman" w:cs="Times New Roman"/>
          <w:szCs w:val="24"/>
          <w:lang w:val="en-US"/>
        </w:rPr>
        <w:t>manual</w:t>
      </w:r>
      <w:r>
        <w:rPr>
          <w:rFonts w:eastAsia="Times New Roman" w:cs="Times New Roman"/>
          <w:szCs w:val="24"/>
        </w:rPr>
        <w:t xml:space="preserve"> </w:t>
      </w:r>
      <w:r>
        <w:rPr>
          <w:rFonts w:eastAsia="Times New Roman" w:cs="Times New Roman"/>
          <w:szCs w:val="24"/>
        </w:rPr>
        <w:t>του κυβερνητικού ελέγχου, άλλη μια, χιλιοστή φορά φέρνετε ως επείγον ένα σχέδιο νόμου για κάτι που «σέρνεται» από το 2015. Από τότε φορείς και Αντιπολίτευση σας λέγαμε για τα θέματα αντισυνταγματικότητας. Χρειάστηκε όμως, όπως βλέπετε, η πολυσέλιδη απόφαση</w:t>
      </w:r>
      <w:r>
        <w:rPr>
          <w:rFonts w:eastAsia="Times New Roman" w:cs="Times New Roman"/>
          <w:szCs w:val="24"/>
        </w:rPr>
        <w:t xml:space="preserve"> του Σ</w:t>
      </w:r>
      <w:r>
        <w:rPr>
          <w:rFonts w:eastAsia="Times New Roman" w:cs="Times New Roman"/>
          <w:szCs w:val="24"/>
        </w:rPr>
        <w:t>.τ.</w:t>
      </w:r>
      <w:r>
        <w:rPr>
          <w:rFonts w:eastAsia="Times New Roman" w:cs="Times New Roman"/>
          <w:szCs w:val="24"/>
        </w:rPr>
        <w:t>Ε</w:t>
      </w:r>
      <w:r>
        <w:rPr>
          <w:rFonts w:eastAsia="Times New Roman" w:cs="Times New Roman"/>
          <w:szCs w:val="24"/>
        </w:rPr>
        <w:t>.</w:t>
      </w:r>
      <w:r>
        <w:rPr>
          <w:rFonts w:eastAsia="Times New Roman" w:cs="Times New Roman"/>
          <w:szCs w:val="24"/>
        </w:rPr>
        <w:t xml:space="preserve"> για να σας σταματήσει. Δεν σας αιφνιδίασε. Δεν είναι άλλωστε και η πρώτη φορά. Είστε παλιοί γνώριμοι με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p>
    <w:p w14:paraId="6EA2C770" w14:textId="77777777" w:rsidR="00E41DDC" w:rsidRDefault="007120B1">
      <w:pPr>
        <w:spacing w:after="0" w:line="600" w:lineRule="auto"/>
        <w:ind w:firstLine="720"/>
        <w:jc w:val="both"/>
        <w:rPr>
          <w:rFonts w:eastAsia="Times New Roman"/>
          <w:szCs w:val="24"/>
        </w:rPr>
      </w:pPr>
      <w:r>
        <w:rPr>
          <w:rFonts w:eastAsia="Times New Roman"/>
          <w:szCs w:val="24"/>
        </w:rPr>
        <w:t>Για εσάς, όμως, προέχει πάντα η ιερή αποστολή να πριμοδοτείτε δικούς σας, να ξεπληρώνετε πελατειακές υποχρεώσεις σας και για αυτό</w:t>
      </w:r>
      <w:r>
        <w:rPr>
          <w:rFonts w:eastAsia="Times New Roman"/>
          <w:szCs w:val="24"/>
        </w:rPr>
        <w:t xml:space="preserve"> το ρισκάρατε. Το ίδιο κάνατε και τώρα. Έτσι, και το κομματικό σας καθήκον επιτελείτε και εναλλακτικό </w:t>
      </w:r>
      <w:r>
        <w:rPr>
          <w:rFonts w:eastAsia="Times New Roman"/>
          <w:szCs w:val="24"/>
          <w:lang w:val="en-US"/>
        </w:rPr>
        <w:t>plan</w:t>
      </w:r>
      <w:r>
        <w:rPr>
          <w:rFonts w:eastAsia="Times New Roman"/>
          <w:szCs w:val="24"/>
        </w:rPr>
        <w:t xml:space="preserve"> </w:t>
      </w:r>
      <w:r>
        <w:rPr>
          <w:rFonts w:eastAsia="Times New Roman"/>
          <w:szCs w:val="24"/>
          <w:lang w:val="en-US"/>
        </w:rPr>
        <w:t>b</w:t>
      </w:r>
      <w:r>
        <w:rPr>
          <w:rFonts w:eastAsia="Times New Roman"/>
          <w:szCs w:val="24"/>
        </w:rPr>
        <w:t xml:space="preserve"> προετοιμάζετε. Με αυτά και με εκείνα, πραγματικά πού να σας περισσέψει χρόνος για διαβούλευση!</w:t>
      </w:r>
    </w:p>
    <w:p w14:paraId="6EA2C771" w14:textId="77777777" w:rsidR="00E41DDC" w:rsidRDefault="007120B1">
      <w:pPr>
        <w:spacing w:after="0" w:line="600" w:lineRule="auto"/>
        <w:ind w:firstLine="720"/>
        <w:jc w:val="both"/>
        <w:rPr>
          <w:rFonts w:eastAsia="Times New Roman"/>
          <w:szCs w:val="24"/>
        </w:rPr>
      </w:pPr>
      <w:r>
        <w:rPr>
          <w:rFonts w:eastAsia="Times New Roman"/>
          <w:szCs w:val="24"/>
        </w:rPr>
        <w:t>Είπε ο κύριος Υπουργός «δεν είναι υποχρεωτικό στα επ</w:t>
      </w:r>
      <w:r>
        <w:rPr>
          <w:rFonts w:eastAsia="Times New Roman"/>
          <w:szCs w:val="24"/>
        </w:rPr>
        <w:t xml:space="preserve">είγοντα να υπάρχει δημόσια διαβούλευση». Άχρηστη διαδικασία κατά ΣΥΡΙΖΑ έτσι κι αλλιώς. Ό,τι κι αν λένε οι φορείς, η εκπαιδευτική κοινότητα, εσείς έχετε προαποφασίσει να περάσετε το δικό σας, απόλυτα συνεπείς με τη </w:t>
      </w:r>
      <w:proofErr w:type="spellStart"/>
      <w:r>
        <w:rPr>
          <w:rFonts w:eastAsia="Times New Roman"/>
          <w:szCs w:val="24"/>
        </w:rPr>
        <w:t>συριζαϊκή</w:t>
      </w:r>
      <w:proofErr w:type="spellEnd"/>
      <w:r>
        <w:rPr>
          <w:rFonts w:eastAsia="Times New Roman"/>
          <w:szCs w:val="24"/>
        </w:rPr>
        <w:t xml:space="preserve"> λογική όπου όλα, μα όλα επιτρέπ</w:t>
      </w:r>
      <w:r>
        <w:rPr>
          <w:rFonts w:eastAsia="Times New Roman"/>
          <w:szCs w:val="24"/>
        </w:rPr>
        <w:t>ονται στην πολιτική, αρκεί να εξυπηρετούν τον στόχο της διατήρησης στην εξουσία.</w:t>
      </w:r>
    </w:p>
    <w:p w14:paraId="6EA2C772" w14:textId="77777777" w:rsidR="00E41DDC" w:rsidRDefault="007120B1">
      <w:pPr>
        <w:spacing w:after="0" w:line="600" w:lineRule="auto"/>
        <w:ind w:firstLine="720"/>
        <w:jc w:val="both"/>
        <w:rPr>
          <w:rFonts w:eastAsia="Times New Roman"/>
          <w:szCs w:val="24"/>
        </w:rPr>
      </w:pPr>
      <w:r>
        <w:rPr>
          <w:rFonts w:eastAsia="Times New Roman"/>
          <w:szCs w:val="24"/>
        </w:rPr>
        <w:t>Υπάρχει</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και αυτή η </w:t>
      </w:r>
      <w:r>
        <w:rPr>
          <w:rFonts w:eastAsia="Times New Roman"/>
          <w:szCs w:val="24"/>
        </w:rPr>
        <w:t>δ</w:t>
      </w:r>
      <w:r>
        <w:rPr>
          <w:rFonts w:eastAsia="Times New Roman"/>
          <w:szCs w:val="24"/>
        </w:rPr>
        <w:t xml:space="preserve">ικαιοσύνη που μερικές φορές σας τα χαλάει. Εσείς, όμως, τη λύση την έχετε βρει, γιατί το καλό το παλικάρι ξέρει κι άλλο μονοπάτι. Προσχηματικά, </w:t>
      </w:r>
      <w:r>
        <w:rPr>
          <w:rFonts w:eastAsia="Times New Roman"/>
          <w:szCs w:val="24"/>
        </w:rPr>
        <w:t>λοιπόν, συμμορφώνεστε με την απόφαση του Σ</w:t>
      </w:r>
      <w:r>
        <w:rPr>
          <w:rFonts w:eastAsia="Times New Roman"/>
          <w:szCs w:val="24"/>
        </w:rPr>
        <w:t>.τ.</w:t>
      </w:r>
      <w:r>
        <w:rPr>
          <w:rFonts w:eastAsia="Times New Roman"/>
          <w:szCs w:val="24"/>
        </w:rPr>
        <w:t>Ε</w:t>
      </w:r>
      <w:r>
        <w:rPr>
          <w:rFonts w:eastAsia="Times New Roman"/>
          <w:szCs w:val="24"/>
        </w:rPr>
        <w:t>.</w:t>
      </w:r>
      <w:r>
        <w:rPr>
          <w:rFonts w:eastAsia="Times New Roman"/>
          <w:szCs w:val="24"/>
        </w:rPr>
        <w:t xml:space="preserve">, ενώ υλοποιείτε ό,τι εξαρχής έχετε σχεδιάσει. Διατηρείτε ως </w:t>
      </w:r>
      <w:r>
        <w:rPr>
          <w:rFonts w:eastAsia="Times New Roman"/>
          <w:szCs w:val="24"/>
        </w:rPr>
        <w:t>π</w:t>
      </w:r>
      <w:r>
        <w:rPr>
          <w:rFonts w:eastAsia="Times New Roman"/>
          <w:szCs w:val="24"/>
        </w:rPr>
        <w:t xml:space="preserve">ροέδρους των </w:t>
      </w:r>
      <w:r>
        <w:rPr>
          <w:rFonts w:eastAsia="Times New Roman"/>
          <w:szCs w:val="24"/>
        </w:rPr>
        <w:t>σ</w:t>
      </w:r>
      <w:r>
        <w:rPr>
          <w:rFonts w:eastAsia="Times New Roman"/>
          <w:szCs w:val="24"/>
        </w:rPr>
        <w:t xml:space="preserve">υμβουλίων </w:t>
      </w:r>
      <w:r>
        <w:rPr>
          <w:rFonts w:eastAsia="Times New Roman"/>
          <w:szCs w:val="24"/>
        </w:rPr>
        <w:t>ε</w:t>
      </w:r>
      <w:r>
        <w:rPr>
          <w:rFonts w:eastAsia="Times New Roman"/>
          <w:szCs w:val="24"/>
        </w:rPr>
        <w:t>πιλογής τους υφιστάμενους διευθυντές εκπαίδευσης αλλάζοντάς τους τίτλο. Θα συμμετέχουν από την πίσω πόρτα ως εκπαιδευτικοί</w:t>
      </w:r>
      <w:r>
        <w:rPr>
          <w:rFonts w:eastAsia="Times New Roman"/>
          <w:szCs w:val="24"/>
        </w:rPr>
        <w:t xml:space="preserve"> με τουλάχιστον εικοσαετή διοικητική εμπειρία σε θέση διευθυντή εκπαίδευσης.</w:t>
      </w:r>
    </w:p>
    <w:p w14:paraId="6EA2C773" w14:textId="77777777" w:rsidR="00E41DDC" w:rsidRDefault="007120B1">
      <w:pPr>
        <w:spacing w:after="0" w:line="600" w:lineRule="auto"/>
        <w:ind w:firstLine="720"/>
        <w:jc w:val="both"/>
        <w:rPr>
          <w:rFonts w:eastAsia="Times New Roman"/>
          <w:szCs w:val="24"/>
        </w:rPr>
      </w:pPr>
      <w:r>
        <w:rPr>
          <w:rFonts w:eastAsia="Times New Roman"/>
          <w:szCs w:val="24"/>
        </w:rPr>
        <w:t>Όμως στη χώρα που η ρητορική του «ό,τι να ‘ναι» περνάει στον δημόσιο λόγο άνετα, που Βουλευτές με περισσή περηφάνεια πορεύονται αυταπατώμενοι, παρ</w:t>
      </w:r>
      <w:r>
        <w:rPr>
          <w:rFonts w:eastAsia="Times New Roman"/>
          <w:szCs w:val="24"/>
        </w:rPr>
        <w:t xml:space="preserve">’ </w:t>
      </w:r>
      <w:r>
        <w:rPr>
          <w:rFonts w:eastAsia="Times New Roman"/>
          <w:szCs w:val="24"/>
        </w:rPr>
        <w:t>ότι π</w:t>
      </w:r>
      <w:r>
        <w:rPr>
          <w:rFonts w:eastAsia="Times New Roman"/>
          <w:szCs w:val="24"/>
        </w:rPr>
        <w:t>ου</w:t>
      </w:r>
      <w:r>
        <w:rPr>
          <w:rFonts w:eastAsia="Times New Roman"/>
          <w:szCs w:val="24"/>
        </w:rPr>
        <w:t xml:space="preserve"> οι εξελίξεις τούς διαψε</w:t>
      </w:r>
      <w:r>
        <w:rPr>
          <w:rFonts w:eastAsia="Times New Roman"/>
          <w:szCs w:val="24"/>
        </w:rPr>
        <w:t xml:space="preserve">ύδουν μονίμως, τι μπορεί να περιμένει κανείς; Στη χώρα όπου απαλλοτριώνονται πανεπιστημιακοί χώροι από </w:t>
      </w:r>
      <w:proofErr w:type="spellStart"/>
      <w:r>
        <w:rPr>
          <w:rFonts w:eastAsia="Times New Roman"/>
          <w:szCs w:val="24"/>
        </w:rPr>
        <w:t>μπαχαλάκηδες</w:t>
      </w:r>
      <w:proofErr w:type="spellEnd"/>
      <w:r>
        <w:rPr>
          <w:rFonts w:eastAsia="Times New Roman"/>
          <w:szCs w:val="24"/>
        </w:rPr>
        <w:t>, όπως χθες με τσεκούρια και βαριοπούλες και όπου οι γνωστοί-άγνωστοι δέρνουν καθηγητές και δεν ιδρώνει το αυτί του αρμόδιου Υπουργού, ζητάμε</w:t>
      </w:r>
      <w:r>
        <w:rPr>
          <w:rFonts w:eastAsia="Times New Roman"/>
          <w:szCs w:val="24"/>
        </w:rPr>
        <w:t xml:space="preserve"> αναβαθμισμένο σχολείο και διαβούλευση για θέματα παιδείας; Ε, αυτό πάει πάρα πολύ.</w:t>
      </w:r>
    </w:p>
    <w:p w14:paraId="6EA2C774" w14:textId="77777777" w:rsidR="00E41DDC" w:rsidRDefault="007120B1">
      <w:pPr>
        <w:spacing w:after="0" w:line="600" w:lineRule="auto"/>
        <w:ind w:firstLine="720"/>
        <w:jc w:val="both"/>
        <w:rPr>
          <w:rFonts w:eastAsia="Times New Roman"/>
          <w:szCs w:val="24"/>
        </w:rPr>
      </w:pPr>
      <w:r>
        <w:rPr>
          <w:rFonts w:eastAsia="Times New Roman"/>
          <w:szCs w:val="24"/>
        </w:rPr>
        <w:t xml:space="preserve">Κύριε Υπουργέ, στην </w:t>
      </w:r>
      <w:r>
        <w:rPr>
          <w:rFonts w:eastAsia="Times New Roman"/>
          <w:szCs w:val="24"/>
        </w:rPr>
        <w:t>ε</w:t>
      </w:r>
      <w:r>
        <w:rPr>
          <w:rFonts w:eastAsia="Times New Roman"/>
          <w:szCs w:val="24"/>
        </w:rPr>
        <w:t xml:space="preserve">πιτροπή με χιλιάδες τρόπους επαναλάβατε ότι η συμμετοχή του </w:t>
      </w:r>
      <w:r>
        <w:rPr>
          <w:rFonts w:eastAsia="Times New Roman"/>
          <w:szCs w:val="24"/>
        </w:rPr>
        <w:t>σ</w:t>
      </w:r>
      <w:r>
        <w:rPr>
          <w:rFonts w:eastAsia="Times New Roman"/>
          <w:szCs w:val="24"/>
        </w:rPr>
        <w:t xml:space="preserve">υλλόγου </w:t>
      </w:r>
      <w:r>
        <w:rPr>
          <w:rFonts w:eastAsia="Times New Roman"/>
          <w:szCs w:val="24"/>
        </w:rPr>
        <w:t>κ</w:t>
      </w:r>
      <w:r>
        <w:rPr>
          <w:rFonts w:eastAsia="Times New Roman"/>
          <w:szCs w:val="24"/>
        </w:rPr>
        <w:t xml:space="preserve">αθηγητών στην επιλογή διευθυντών είναι το </w:t>
      </w:r>
      <w:proofErr w:type="spellStart"/>
      <w:r>
        <w:rPr>
          <w:rFonts w:eastAsia="Times New Roman"/>
          <w:szCs w:val="24"/>
        </w:rPr>
        <w:t>διακύβευμα</w:t>
      </w:r>
      <w:proofErr w:type="spellEnd"/>
      <w:r>
        <w:rPr>
          <w:rFonts w:eastAsia="Times New Roman"/>
          <w:szCs w:val="24"/>
        </w:rPr>
        <w:t xml:space="preserve"> και η άποψή τους πρέπει να ε</w:t>
      </w:r>
      <w:r>
        <w:rPr>
          <w:rFonts w:eastAsia="Times New Roman"/>
          <w:szCs w:val="24"/>
        </w:rPr>
        <w:t>κφράζεται για λόγους δημοκρατίας. Αν αυτό το εννοείτε πραγματικά, τότε γιατί αποφύγατε τη δημόσια διαβούλευση; Για αυτό λέω ότι είστε προσχηματικοί.</w:t>
      </w:r>
    </w:p>
    <w:p w14:paraId="6EA2C775" w14:textId="77777777" w:rsidR="00E41DDC" w:rsidRDefault="007120B1">
      <w:pPr>
        <w:spacing w:after="0" w:line="600" w:lineRule="auto"/>
        <w:ind w:firstLine="720"/>
        <w:jc w:val="both"/>
        <w:rPr>
          <w:rFonts w:eastAsia="Times New Roman"/>
          <w:szCs w:val="24"/>
        </w:rPr>
      </w:pPr>
      <w:r>
        <w:rPr>
          <w:rFonts w:eastAsia="Times New Roman"/>
          <w:szCs w:val="24"/>
        </w:rPr>
        <w:t>Επί δυόμισι χρόνια παρακολουθούμε να εξαντλείτε κάθε περιθώριο νομοθετικής πρωτοβουλίας για να φτιάξετε νόμ</w:t>
      </w:r>
      <w:r>
        <w:rPr>
          <w:rFonts w:eastAsia="Times New Roman"/>
          <w:szCs w:val="24"/>
        </w:rPr>
        <w:t xml:space="preserve">ους στα μέτρα σας. Πρώτη απόπειρα ο νόμος Μπαλτά-Κουράκη: Καταργείτε τη συνέντευξη και βάζετε ψηφοφορία από τον </w:t>
      </w:r>
      <w:r>
        <w:rPr>
          <w:rFonts w:eastAsia="Times New Roman"/>
          <w:szCs w:val="24"/>
        </w:rPr>
        <w:t>σ</w:t>
      </w:r>
      <w:r>
        <w:rPr>
          <w:rFonts w:eastAsia="Times New Roman"/>
          <w:szCs w:val="24"/>
        </w:rPr>
        <w:t xml:space="preserve">ύλλογο </w:t>
      </w:r>
      <w:r>
        <w:rPr>
          <w:rFonts w:eastAsia="Times New Roman"/>
          <w:szCs w:val="24"/>
        </w:rPr>
        <w:t>δ</w:t>
      </w:r>
      <w:r>
        <w:rPr>
          <w:rFonts w:eastAsia="Times New Roman"/>
          <w:szCs w:val="24"/>
        </w:rPr>
        <w:t>ιδασκόντων. Δεύτερη απόπειρα, έξι μήνες μετά, τροπολογία Φίλη στις βοσκήσιμες γαίες: Επαναφέρετε τη συνέντευξη για την επιλογή διευθυντ</w:t>
      </w:r>
      <w:r>
        <w:rPr>
          <w:rFonts w:eastAsia="Times New Roman"/>
          <w:szCs w:val="24"/>
        </w:rPr>
        <w:t xml:space="preserve">ών εκπαίδευσης με αυξημένη </w:t>
      </w:r>
      <w:proofErr w:type="spellStart"/>
      <w:r>
        <w:rPr>
          <w:rFonts w:eastAsia="Times New Roman"/>
          <w:szCs w:val="24"/>
        </w:rPr>
        <w:t>μοριοδότηση</w:t>
      </w:r>
      <w:proofErr w:type="spellEnd"/>
      <w:r>
        <w:rPr>
          <w:rFonts w:eastAsia="Times New Roman"/>
          <w:szCs w:val="24"/>
        </w:rPr>
        <w:t xml:space="preserve"> και συγκροτείτε με απόλυτα κομματικό τρόπο τα </w:t>
      </w:r>
      <w:r>
        <w:rPr>
          <w:rFonts w:eastAsia="Times New Roman"/>
          <w:szCs w:val="24"/>
        </w:rPr>
        <w:t>σ</w:t>
      </w:r>
      <w:r>
        <w:rPr>
          <w:rFonts w:eastAsia="Times New Roman"/>
          <w:szCs w:val="24"/>
        </w:rPr>
        <w:t xml:space="preserve">υμβούλια </w:t>
      </w:r>
      <w:r>
        <w:rPr>
          <w:rFonts w:eastAsia="Times New Roman"/>
          <w:szCs w:val="24"/>
        </w:rPr>
        <w:t>ε</w:t>
      </w:r>
      <w:r>
        <w:rPr>
          <w:rFonts w:eastAsia="Times New Roman"/>
          <w:szCs w:val="24"/>
        </w:rPr>
        <w:t>πιλογής. Σήμερα τρίτη και φαρμακερή προσπάθεια. Μετά φυσικά από την απόφαση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κινείστε πιο επαγγελματικά. Αναζητήσατε τα προσόντα των φίλα προσκείμενων</w:t>
      </w:r>
      <w:r>
        <w:rPr>
          <w:rFonts w:eastAsia="Times New Roman"/>
          <w:szCs w:val="24"/>
        </w:rPr>
        <w:t xml:space="preserve"> υποψηφίων και βγάλατε προδιαγραφές στα μέτρα τους. Και επειδή οι ΣΥΡΙΖΑΝΕΛ τιμούν τον λόγο τους, έχουν πρόσωπο στην ελληνική κοινωνία και δεν ξεχνούν και την εκλογική τους πελατεία, το </w:t>
      </w:r>
      <w:proofErr w:type="spellStart"/>
      <w:r>
        <w:rPr>
          <w:rFonts w:eastAsia="Times New Roman"/>
          <w:szCs w:val="24"/>
        </w:rPr>
        <w:t>πατρόν</w:t>
      </w:r>
      <w:proofErr w:type="spellEnd"/>
      <w:r>
        <w:rPr>
          <w:rFonts w:eastAsia="Times New Roman"/>
          <w:szCs w:val="24"/>
        </w:rPr>
        <w:t xml:space="preserve"> φτιάχτηκε στο νούμερό τους. </w:t>
      </w:r>
      <w:r>
        <w:rPr>
          <w:rFonts w:eastAsia="Times New Roman"/>
          <w:szCs w:val="24"/>
          <w:lang w:val="en-US"/>
        </w:rPr>
        <w:t>Sur</w:t>
      </w:r>
      <w:r>
        <w:rPr>
          <w:rFonts w:eastAsia="Times New Roman"/>
          <w:szCs w:val="24"/>
        </w:rPr>
        <w:t xml:space="preserve"> </w:t>
      </w:r>
      <w:proofErr w:type="spellStart"/>
      <w:r>
        <w:rPr>
          <w:rFonts w:eastAsia="Times New Roman"/>
          <w:szCs w:val="24"/>
          <w:lang w:val="en-US"/>
        </w:rPr>
        <w:t>mesure</w:t>
      </w:r>
      <w:proofErr w:type="spellEnd"/>
      <w:r>
        <w:rPr>
          <w:rFonts w:eastAsia="Times New Roman"/>
          <w:szCs w:val="24"/>
        </w:rPr>
        <w:t>.</w:t>
      </w:r>
    </w:p>
    <w:p w14:paraId="6EA2C776" w14:textId="77777777" w:rsidR="00E41DDC" w:rsidRDefault="007120B1">
      <w:pPr>
        <w:spacing w:after="0" w:line="600" w:lineRule="auto"/>
        <w:ind w:firstLine="720"/>
        <w:jc w:val="both"/>
        <w:rPr>
          <w:rFonts w:eastAsia="Times New Roman"/>
          <w:szCs w:val="24"/>
        </w:rPr>
      </w:pPr>
      <w:r>
        <w:rPr>
          <w:rFonts w:eastAsia="Times New Roman"/>
          <w:szCs w:val="24"/>
        </w:rPr>
        <w:t>Και ενώ στα προηγούμενα</w:t>
      </w:r>
      <w:r>
        <w:rPr>
          <w:rFonts w:eastAsia="Times New Roman"/>
          <w:szCs w:val="24"/>
        </w:rPr>
        <w:t xml:space="preserve"> νομοσχέδια το βάρος είχε δοθεί στα τυπικά προσόντα και λιγότερο στην προϋπηρεσία, με όχι και τόσο καλά αποτελέσματα, σήμερα δοκιμάζετε το ανάποδο. Ισχυρίζεστε πως γίνεται για λόγους ουσίας. Αυτό, όμως, δεν το λες πολιτική. Για αλισβερίσι μού κάνει. Διακηρ</w:t>
      </w:r>
      <w:r>
        <w:rPr>
          <w:rFonts w:eastAsia="Times New Roman"/>
          <w:szCs w:val="24"/>
        </w:rPr>
        <w:t>ύσσετε τις αγαθές σας προθέσεις και το πνεύμα συναίνεσης που σας έχει κυριεύσει εσχάτως. Πώς όμως; Ράβοντας κοστούμια και ξεγελώντας το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Δεν πείθετε κουρελιάζοντας θεσμούς και διαδικασίες. Το κουτόχορτο τέλος!</w:t>
      </w:r>
    </w:p>
    <w:p w14:paraId="6EA2C777" w14:textId="77777777" w:rsidR="00E41DDC" w:rsidRDefault="007120B1">
      <w:pPr>
        <w:spacing w:after="0" w:line="600" w:lineRule="auto"/>
        <w:ind w:firstLine="720"/>
        <w:jc w:val="both"/>
        <w:rPr>
          <w:rFonts w:eastAsia="Times New Roman"/>
          <w:szCs w:val="24"/>
        </w:rPr>
      </w:pPr>
      <w:proofErr w:type="spellStart"/>
      <w:r>
        <w:rPr>
          <w:rFonts w:eastAsia="Times New Roman"/>
          <w:szCs w:val="24"/>
        </w:rPr>
        <w:t>Μοριοδότηση</w:t>
      </w:r>
      <w:proofErr w:type="spellEnd"/>
      <w:r>
        <w:rPr>
          <w:rFonts w:eastAsia="Times New Roman"/>
          <w:szCs w:val="24"/>
        </w:rPr>
        <w:t xml:space="preserve">. </w:t>
      </w:r>
      <w:r>
        <w:rPr>
          <w:rFonts w:eastAsia="Times New Roman"/>
          <w:szCs w:val="24"/>
        </w:rPr>
        <w:t>Στη</w:t>
      </w:r>
      <w:r>
        <w:rPr>
          <w:rFonts w:eastAsia="Times New Roman"/>
          <w:szCs w:val="24"/>
        </w:rPr>
        <w:t xml:space="preserve"> Βουλή σήμερα </w:t>
      </w:r>
      <w:proofErr w:type="spellStart"/>
      <w:r>
        <w:rPr>
          <w:rFonts w:eastAsia="Times New Roman"/>
          <w:szCs w:val="24"/>
        </w:rPr>
        <w:t>αναμετριώ</w:t>
      </w:r>
      <w:r>
        <w:rPr>
          <w:rFonts w:eastAsia="Times New Roman"/>
          <w:szCs w:val="24"/>
        </w:rPr>
        <w:t>νται</w:t>
      </w:r>
      <w:proofErr w:type="spellEnd"/>
      <w:r>
        <w:rPr>
          <w:rFonts w:eastAsia="Times New Roman"/>
          <w:szCs w:val="24"/>
        </w:rPr>
        <w:t xml:space="preserve"> δύο απόψεις: Της κιμωλίας και του </w:t>
      </w:r>
      <w:proofErr w:type="spellStart"/>
      <w:r>
        <w:rPr>
          <w:rFonts w:eastAsia="Times New Roman"/>
          <w:szCs w:val="24"/>
        </w:rPr>
        <w:t>διαδραστικού</w:t>
      </w:r>
      <w:proofErr w:type="spellEnd"/>
      <w:r>
        <w:rPr>
          <w:rFonts w:eastAsia="Times New Roman"/>
          <w:szCs w:val="24"/>
        </w:rPr>
        <w:t xml:space="preserve"> πίνακα, το δίλημμα μεταξύ προϋπηρεσίας και επιστημονικής κατάρτισης. Ούτε λόγος φυσικά για αξιολόγηση. Δεν ανακαλύπτουμε, ξέρετε, την Αμερική. Όλος ο σύγχρονος κόσμος τα έχει λύσει αυτά χρόνια τώρα. Πόσο </w:t>
      </w:r>
      <w:r>
        <w:rPr>
          <w:rFonts w:eastAsia="Times New Roman"/>
          <w:szCs w:val="24"/>
        </w:rPr>
        <w:t xml:space="preserve">δύσκολο πιστεύετε πως είναι να βρεθεί μια αντικειμενική διαδικασία </w:t>
      </w:r>
      <w:proofErr w:type="spellStart"/>
      <w:r>
        <w:rPr>
          <w:rFonts w:eastAsia="Times New Roman"/>
          <w:szCs w:val="24"/>
        </w:rPr>
        <w:t>μοριοδότησης</w:t>
      </w:r>
      <w:proofErr w:type="spellEnd"/>
      <w:r>
        <w:rPr>
          <w:rFonts w:eastAsia="Times New Roman"/>
          <w:szCs w:val="24"/>
        </w:rPr>
        <w:t xml:space="preserve">; Θα σας έλεγα: πολύ όταν δεν αντέχεις αλλά πρέπει να </w:t>
      </w:r>
      <w:proofErr w:type="spellStart"/>
      <w:r>
        <w:rPr>
          <w:rFonts w:eastAsia="Times New Roman"/>
          <w:szCs w:val="24"/>
        </w:rPr>
        <w:t>παραστήσεις</w:t>
      </w:r>
      <w:proofErr w:type="spellEnd"/>
      <w:r>
        <w:rPr>
          <w:rFonts w:eastAsia="Times New Roman"/>
          <w:szCs w:val="24"/>
        </w:rPr>
        <w:t xml:space="preserve"> ότι τη θες.</w:t>
      </w:r>
    </w:p>
    <w:p w14:paraId="6EA2C778" w14:textId="77777777" w:rsidR="00E41DDC" w:rsidRDefault="007120B1">
      <w:pPr>
        <w:spacing w:after="0" w:line="600" w:lineRule="auto"/>
        <w:ind w:firstLine="720"/>
        <w:jc w:val="both"/>
        <w:rPr>
          <w:rFonts w:eastAsia="Times New Roman"/>
          <w:szCs w:val="24"/>
        </w:rPr>
      </w:pPr>
      <w:r>
        <w:rPr>
          <w:rFonts w:eastAsia="Times New Roman"/>
          <w:szCs w:val="24"/>
        </w:rPr>
        <w:t xml:space="preserve">Σήμερα στην ομιλία του ο κ. </w:t>
      </w:r>
      <w:proofErr w:type="spellStart"/>
      <w:r>
        <w:rPr>
          <w:rFonts w:eastAsia="Times New Roman"/>
          <w:szCs w:val="24"/>
        </w:rPr>
        <w:t>Γαβρόγλου</w:t>
      </w:r>
      <w:proofErr w:type="spellEnd"/>
      <w:r>
        <w:rPr>
          <w:rFonts w:eastAsia="Times New Roman"/>
          <w:szCs w:val="24"/>
        </w:rPr>
        <w:t xml:space="preserve"> μάς έδωσε να λύσουμε και έναν γρίφο. Πώς μπορείς, μας είπε, ν</w:t>
      </w:r>
      <w:r>
        <w:rPr>
          <w:rFonts w:eastAsia="Times New Roman"/>
          <w:szCs w:val="24"/>
        </w:rPr>
        <w:t>α ποσοτικοποιήσεις την κοινωνική ζωή; Τι ακριβώς εννοούσε;</w:t>
      </w:r>
    </w:p>
    <w:p w14:paraId="6EA2C779" w14:textId="77777777" w:rsidR="00E41DDC" w:rsidRDefault="007120B1">
      <w:pPr>
        <w:spacing w:after="0" w:line="600" w:lineRule="auto"/>
        <w:ind w:firstLine="720"/>
        <w:jc w:val="both"/>
        <w:rPr>
          <w:rFonts w:eastAsia="Times New Roman"/>
          <w:szCs w:val="24"/>
        </w:rPr>
      </w:pPr>
      <w:r>
        <w:rPr>
          <w:rFonts w:eastAsia="Times New Roman"/>
          <w:szCs w:val="24"/>
        </w:rPr>
        <w:t xml:space="preserve">Και η δημιουργική ασάφεια συνεχίζεται. Αναφέρομαι στις ετήσιες επιμορφώσεις. Ποιο είναι το κρίσιμο; Μην είναι η διάρκεια; Μην είναι οι ώρες; Μην είναι και τα δύο συνδυαστικά; </w:t>
      </w:r>
      <w:r>
        <w:rPr>
          <w:rFonts w:eastAsia="Times New Roman"/>
          <w:szCs w:val="24"/>
        </w:rPr>
        <w:t>Θα αποφασίσετε στο επό</w:t>
      </w:r>
      <w:r>
        <w:rPr>
          <w:rFonts w:eastAsia="Times New Roman"/>
          <w:szCs w:val="24"/>
        </w:rPr>
        <w:t>μενο νομοσχέδιο; Γιατί αυτό μάλλον βλέπω να παίρνει τον δρόμο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w:t>
      </w:r>
    </w:p>
    <w:p w14:paraId="6EA2C77A" w14:textId="77777777" w:rsidR="00E41DDC" w:rsidRDefault="007120B1">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6EA2C77B" w14:textId="77777777" w:rsidR="00E41DDC" w:rsidRDefault="007120B1">
      <w:pPr>
        <w:spacing w:after="0" w:line="600" w:lineRule="auto"/>
        <w:ind w:firstLine="720"/>
        <w:jc w:val="both"/>
        <w:rPr>
          <w:rFonts w:eastAsia="Times New Roman"/>
          <w:szCs w:val="24"/>
        </w:rPr>
      </w:pPr>
      <w:r>
        <w:rPr>
          <w:rFonts w:eastAsia="Times New Roman"/>
          <w:szCs w:val="24"/>
        </w:rPr>
        <w:t>Θα χρειαστώ δύο λεπτά, κύριε Πρόεδρε. Ευχαριστώ πολύ.</w:t>
      </w:r>
    </w:p>
    <w:p w14:paraId="6EA2C77C" w14:textId="77777777" w:rsidR="00E41DDC" w:rsidRDefault="007120B1">
      <w:pPr>
        <w:spacing w:after="0" w:line="600" w:lineRule="auto"/>
        <w:ind w:firstLine="720"/>
        <w:jc w:val="both"/>
        <w:rPr>
          <w:rFonts w:eastAsia="Times New Roman"/>
          <w:szCs w:val="24"/>
        </w:rPr>
      </w:pPr>
      <w:r>
        <w:rPr>
          <w:rFonts w:eastAsia="Times New Roman"/>
          <w:szCs w:val="24"/>
        </w:rPr>
        <w:t xml:space="preserve">Την απέχθειά σας σε κάθε προσπάθεια βελτίωσης προσόντων την ξέραμε. Αυτήν τη φορά τη βαφτίσατε «άγχος για συλλογή πτυχίων». Στο σημερινό σχέδιο νόμου βγάζει μάτι. Δείτε: χαμηλή </w:t>
      </w:r>
      <w:proofErr w:type="spellStart"/>
      <w:r>
        <w:rPr>
          <w:rFonts w:eastAsia="Times New Roman"/>
          <w:szCs w:val="24"/>
        </w:rPr>
        <w:t>μοριοδότηση</w:t>
      </w:r>
      <w:proofErr w:type="spellEnd"/>
      <w:r>
        <w:rPr>
          <w:rFonts w:eastAsia="Times New Roman"/>
          <w:szCs w:val="24"/>
        </w:rPr>
        <w:t xml:space="preserve"> στο δεύτερο πτυχίο, ανύπαρκτη </w:t>
      </w:r>
      <w:proofErr w:type="spellStart"/>
      <w:r>
        <w:rPr>
          <w:rFonts w:eastAsia="Times New Roman"/>
          <w:szCs w:val="24"/>
        </w:rPr>
        <w:t>μοριοδότηση</w:t>
      </w:r>
      <w:proofErr w:type="spellEnd"/>
      <w:r>
        <w:rPr>
          <w:rFonts w:eastAsia="Times New Roman"/>
          <w:szCs w:val="24"/>
        </w:rPr>
        <w:t xml:space="preserve"> όταν υπάρχει δεύτερο ή τρ</w:t>
      </w:r>
      <w:r>
        <w:rPr>
          <w:rFonts w:eastAsia="Times New Roman"/>
          <w:szCs w:val="24"/>
        </w:rPr>
        <w:t xml:space="preserve">ίτο μεταπτυχιακό ή διδακτορικό. Το επόμενο τι θα είναι; Αρνητική </w:t>
      </w:r>
      <w:proofErr w:type="spellStart"/>
      <w:r>
        <w:rPr>
          <w:rFonts w:eastAsia="Times New Roman"/>
          <w:szCs w:val="24"/>
        </w:rPr>
        <w:t>μοριοδότηση</w:t>
      </w:r>
      <w:proofErr w:type="spellEnd"/>
      <w:r>
        <w:rPr>
          <w:rFonts w:eastAsia="Times New Roman"/>
          <w:szCs w:val="24"/>
        </w:rPr>
        <w:t xml:space="preserve">; Σε μια απέλπιδα προσπάθεια να σώσουμε ό,τι σώζεται, έχουμε καταθέσει ως Δημοκρατική Συμπαράταξη κάποιες τροπολογίες. </w:t>
      </w:r>
    </w:p>
    <w:p w14:paraId="6EA2C77D" w14:textId="77777777" w:rsidR="00E41DDC" w:rsidRDefault="007120B1">
      <w:pPr>
        <w:spacing w:after="0" w:line="600" w:lineRule="auto"/>
        <w:ind w:firstLine="720"/>
        <w:jc w:val="both"/>
        <w:rPr>
          <w:rFonts w:eastAsia="Times New Roman"/>
          <w:szCs w:val="24"/>
        </w:rPr>
      </w:pPr>
      <w:r>
        <w:rPr>
          <w:rFonts w:eastAsia="Times New Roman"/>
          <w:szCs w:val="24"/>
        </w:rPr>
        <w:t>Ενδεικτικά, για λόγους χρόνου, θα αναφερθώ σε μια, στην προσ</w:t>
      </w:r>
      <w:r>
        <w:rPr>
          <w:rFonts w:eastAsia="Times New Roman"/>
          <w:szCs w:val="24"/>
        </w:rPr>
        <w:t>μέτρηση ως διδακτικής εμπειρίας της υπηρεσίας των στελεχών επί θητεία. Κάνατε δεκτή αυτήν την τροπολογία. Αφήσατε όμως, έξω τους διευθυντές διευθύνσεων εκπαίδευσης. Θεωρώ ότι έχει γίνει εκ παραδρομής. Αλλιώς, η απόφασή σας δημιουργεί περίεργους συνειρμούς.</w:t>
      </w:r>
      <w:r>
        <w:rPr>
          <w:rFonts w:eastAsia="Times New Roman"/>
          <w:szCs w:val="24"/>
        </w:rPr>
        <w:t xml:space="preserve"> </w:t>
      </w:r>
    </w:p>
    <w:p w14:paraId="6EA2C77E" w14:textId="77777777" w:rsidR="00E41DDC" w:rsidRDefault="007120B1">
      <w:pPr>
        <w:spacing w:after="0" w:line="600" w:lineRule="auto"/>
        <w:ind w:firstLine="720"/>
        <w:jc w:val="both"/>
        <w:rPr>
          <w:rFonts w:eastAsia="Times New Roman"/>
          <w:szCs w:val="24"/>
        </w:rPr>
      </w:pPr>
      <w:r>
        <w:rPr>
          <w:rFonts w:eastAsia="Times New Roman"/>
          <w:szCs w:val="24"/>
        </w:rPr>
        <w:t xml:space="preserve">Διοικήσεις σε ΑΕΙ: Ξέρετε ότι τα πανεπιστήμια έχουν διαλυθεί και ότι δεν υπάρχουν διοικήσεις και αντί να κάνετε εδώ και τώρα εκλογές, δίνετε παράταση στις υπάρχουσες. Σίγουρα κερδίζετε χρόνο έτσι, για να μπορέσετε να σχεδιάσετε πώς θα ελέγξετε πλήρως τα </w:t>
      </w:r>
      <w:r>
        <w:rPr>
          <w:rFonts w:eastAsia="Times New Roman"/>
          <w:szCs w:val="24"/>
        </w:rPr>
        <w:t>ΑΕΙ. Τα άλλα, τα περί αστικής αναξιοπρέπειας, θα μας τα εξηγήσει ο ιστορικός του μέλλοντος.</w:t>
      </w:r>
    </w:p>
    <w:p w14:paraId="6EA2C77F" w14:textId="77777777" w:rsidR="00E41DDC" w:rsidRDefault="007120B1">
      <w:pPr>
        <w:spacing w:after="0" w:line="600" w:lineRule="auto"/>
        <w:ind w:firstLine="720"/>
        <w:jc w:val="both"/>
        <w:rPr>
          <w:rFonts w:eastAsia="Times New Roman"/>
          <w:szCs w:val="24"/>
        </w:rPr>
      </w:pPr>
      <w:r>
        <w:rPr>
          <w:rFonts w:eastAsia="Times New Roman"/>
          <w:szCs w:val="24"/>
        </w:rPr>
        <w:t>Άρθρο 3, ειδική αγωγή: Την ειδική αγωγή έτσι κι αλλιώς την έχετε καταδικασμένη, από τον προηγούμενο νόμο, τον ν.4415/2016. Τώρα την αποτελειώνετε για να μην αφήνετε</w:t>
      </w:r>
      <w:r>
        <w:rPr>
          <w:rFonts w:eastAsia="Times New Roman"/>
          <w:szCs w:val="24"/>
        </w:rPr>
        <w:t xml:space="preserve"> μισές τις δουλειές σας. Με αλχημείες, τροποποιήσεις, τροποποιήσεις επί τροποποιήσεων καταφέρατε τι; Τσουβαλιάσατε προϋπηρεσίες, σεμινάρια, προσόντα, τα βάλατε όλα μαζί, τα κάνατε έναν αχταρμά και μας τον σερβίρετε. Οι εκπαιδευτικοί θα τοποθετούνται χωρίς </w:t>
      </w:r>
      <w:r>
        <w:rPr>
          <w:rFonts w:eastAsia="Times New Roman"/>
          <w:szCs w:val="24"/>
        </w:rPr>
        <w:t>καμμία διάκριση προσόντων. Αποτέλεσμα; Η ειδική αγωγή θα πληρώσει τον λογαριασμό.</w:t>
      </w:r>
    </w:p>
    <w:p w14:paraId="6EA2C780" w14:textId="77777777" w:rsidR="00E41DDC" w:rsidRDefault="007120B1">
      <w:pPr>
        <w:spacing w:after="0" w:line="600" w:lineRule="auto"/>
        <w:ind w:firstLine="720"/>
        <w:jc w:val="both"/>
        <w:rPr>
          <w:rFonts w:eastAsia="Times New Roman"/>
          <w:szCs w:val="24"/>
        </w:rPr>
      </w:pPr>
      <w:r>
        <w:rPr>
          <w:rFonts w:eastAsia="Times New Roman"/>
          <w:szCs w:val="24"/>
        </w:rPr>
        <w:t xml:space="preserve">Τελειώνω με το </w:t>
      </w:r>
      <w:r>
        <w:rPr>
          <w:rFonts w:eastAsia="Times New Roman"/>
          <w:szCs w:val="24"/>
        </w:rPr>
        <w:t>ι</w:t>
      </w:r>
      <w:r>
        <w:rPr>
          <w:rFonts w:eastAsia="Times New Roman"/>
          <w:szCs w:val="24"/>
        </w:rPr>
        <w:t xml:space="preserve">σλαμικό </w:t>
      </w:r>
      <w:r>
        <w:rPr>
          <w:rFonts w:eastAsia="Times New Roman"/>
          <w:szCs w:val="24"/>
        </w:rPr>
        <w:t>τ</w:t>
      </w:r>
      <w:r>
        <w:rPr>
          <w:rFonts w:eastAsia="Times New Roman"/>
          <w:szCs w:val="24"/>
        </w:rPr>
        <w:t xml:space="preserve">έμενος. Μια κουβέντα θα πω μόνο: Όταν οι ΑΝΕΛ, το άλλο σας μισό, ο συνέταιρός σας, σας κρεμάει δείχνοντας το πραγματικό του πρόσωπο, τότε εσείς </w:t>
      </w:r>
      <w:r>
        <w:rPr>
          <w:rFonts w:eastAsia="Times New Roman"/>
          <w:szCs w:val="24"/>
        </w:rPr>
        <w:t>θυμάστε ότι μπορείτε να στραφείτε στον προοδευτικό κόσμο. Επικαλείστε τα ανθρώπινα δικαιώματα, ζητιανεύετε συναίνεση α λα καρτ για μια υποχρέωση της χώρας, ώστε να μην ξεφτιλιστούμε διεθνώς.</w:t>
      </w:r>
    </w:p>
    <w:p w14:paraId="6EA2C781" w14:textId="77777777" w:rsidR="00E41DDC" w:rsidRDefault="007120B1">
      <w:pPr>
        <w:spacing w:after="0" w:line="600" w:lineRule="auto"/>
        <w:ind w:firstLine="720"/>
        <w:jc w:val="both"/>
        <w:rPr>
          <w:rFonts w:eastAsia="Times New Roman"/>
          <w:szCs w:val="24"/>
        </w:rPr>
      </w:pPr>
      <w:r>
        <w:rPr>
          <w:rFonts w:eastAsia="Times New Roman"/>
          <w:szCs w:val="24"/>
        </w:rPr>
        <w:t>Και κλείνω απαντώντας στα λόγια του κυρίου Υπουργού. Όλη η κοινων</w:t>
      </w:r>
      <w:r>
        <w:rPr>
          <w:rFonts w:eastAsia="Times New Roman"/>
          <w:szCs w:val="24"/>
        </w:rPr>
        <w:t>ία βοά και λέει «βρείτε τα». Την ανάγκη συναίνεσης στην εκπαίδευση εμείς, κύριε Υπουργέ, και την έχουμε καταλάβει εδώ και χρόνια και την έχουμε κάνει πράξη με έναν νόμο ψηφισμένο από διακόσιους πενήντα Βουλευτές, που εσείς ξορκίζετε ακόμη και μέχρι σήμερα.</w:t>
      </w:r>
    </w:p>
    <w:p w14:paraId="6EA2C782" w14:textId="77777777" w:rsidR="00E41DDC" w:rsidRDefault="007120B1">
      <w:pPr>
        <w:spacing w:after="0" w:line="600" w:lineRule="auto"/>
        <w:ind w:firstLine="720"/>
        <w:jc w:val="both"/>
        <w:rPr>
          <w:rFonts w:eastAsia="Times New Roman"/>
          <w:szCs w:val="24"/>
        </w:rPr>
      </w:pPr>
      <w:r>
        <w:rPr>
          <w:rFonts w:eastAsia="Times New Roman"/>
          <w:szCs w:val="24"/>
        </w:rPr>
        <w:t xml:space="preserve">Ο ΣΥΡΙΖΑ τώρα άνοιξε τα αυτιά του στις εκκλήσεις της κοινωνίας; Όχι βέβαια. Αν έτσι εύκολα άνοιγαν αυτιά και μυαλά, το παρόν σχέδιο νόμου θα είχε χρόνο για διαβούλευση, θα άκουγε τις φωνές της εκπαιδευτικής κοινότητας και δεν θα έγραφε κατ’ </w:t>
      </w:r>
      <w:proofErr w:type="spellStart"/>
      <w:r>
        <w:rPr>
          <w:rFonts w:eastAsia="Times New Roman"/>
          <w:szCs w:val="24"/>
        </w:rPr>
        <w:t>ουσίαν</w:t>
      </w:r>
      <w:proofErr w:type="spellEnd"/>
      <w:r>
        <w:rPr>
          <w:rFonts w:eastAsia="Times New Roman"/>
          <w:szCs w:val="24"/>
        </w:rPr>
        <w:t xml:space="preserve"> στα παλ</w:t>
      </w:r>
      <w:r>
        <w:rPr>
          <w:rFonts w:eastAsia="Times New Roman"/>
          <w:szCs w:val="24"/>
        </w:rPr>
        <w:t xml:space="preserve">αιότερα των υποδημάτων κοινωνία και </w:t>
      </w:r>
      <w:r>
        <w:rPr>
          <w:rFonts w:eastAsia="Times New Roman"/>
          <w:szCs w:val="24"/>
        </w:rPr>
        <w:t>δ</w:t>
      </w:r>
      <w:r>
        <w:rPr>
          <w:rFonts w:eastAsia="Times New Roman"/>
          <w:szCs w:val="24"/>
        </w:rPr>
        <w:t>ικαιοσύνη. Όμως τι μπορεί να περιμένει κανείς από συνήθως πρόχειρους, κατ’ επάγγελμα προσχηματικούς, κατ’ εξακολούθηση υπερφίαλους και μονίμως αλαζόνες;</w:t>
      </w:r>
    </w:p>
    <w:p w14:paraId="6EA2C783" w14:textId="77777777" w:rsidR="00E41DDC" w:rsidRDefault="007120B1">
      <w:pPr>
        <w:spacing w:after="0" w:line="600" w:lineRule="auto"/>
        <w:ind w:firstLine="720"/>
        <w:jc w:val="both"/>
        <w:rPr>
          <w:rFonts w:eastAsia="Times New Roman"/>
          <w:szCs w:val="24"/>
        </w:rPr>
      </w:pPr>
      <w:r>
        <w:rPr>
          <w:rFonts w:eastAsia="Times New Roman"/>
          <w:szCs w:val="24"/>
        </w:rPr>
        <w:t>Σας ευχαριστώ, κύριε Πρόεδρε, για την ανοχή σας.</w:t>
      </w:r>
    </w:p>
    <w:p w14:paraId="6EA2C784" w14:textId="77777777" w:rsidR="00E41DDC" w:rsidRDefault="007120B1">
      <w:pPr>
        <w:spacing w:after="0" w:line="600" w:lineRule="auto"/>
        <w:ind w:firstLine="720"/>
        <w:jc w:val="both"/>
        <w:rPr>
          <w:rFonts w:eastAsia="Times New Roman"/>
          <w:szCs w:val="24"/>
        </w:rPr>
      </w:pPr>
      <w:r>
        <w:rPr>
          <w:rFonts w:eastAsia="Times New Roman"/>
          <w:b/>
          <w:szCs w:val="24"/>
        </w:rPr>
        <w:t>ΠΡΟΕΔΡΕΥΩΝ (Γεώργ</w:t>
      </w:r>
      <w:r>
        <w:rPr>
          <w:rFonts w:eastAsia="Times New Roman"/>
          <w:b/>
          <w:szCs w:val="24"/>
        </w:rPr>
        <w:t xml:space="preserve">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Τον λόγο έχει ο κ. Ηλίας </w:t>
      </w:r>
      <w:proofErr w:type="spellStart"/>
      <w:r>
        <w:rPr>
          <w:rFonts w:eastAsia="Times New Roman"/>
          <w:szCs w:val="24"/>
        </w:rPr>
        <w:t>Παναγιώταρος</w:t>
      </w:r>
      <w:proofErr w:type="spellEnd"/>
      <w:r>
        <w:rPr>
          <w:rFonts w:eastAsia="Times New Roman"/>
          <w:szCs w:val="24"/>
        </w:rPr>
        <w:t xml:space="preserve"> από τη Χρυσή Αυγή.</w:t>
      </w:r>
    </w:p>
    <w:p w14:paraId="6EA2C785" w14:textId="77777777" w:rsidR="00E41DDC" w:rsidRDefault="007120B1">
      <w:pPr>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Ευχαριστώ, κύριε Πρόεδρε.</w:t>
      </w:r>
    </w:p>
    <w:p w14:paraId="6EA2C786" w14:textId="77777777" w:rsidR="00E41DDC" w:rsidRDefault="007120B1">
      <w:pPr>
        <w:spacing w:after="0" w:line="600" w:lineRule="auto"/>
        <w:ind w:firstLine="720"/>
        <w:jc w:val="both"/>
        <w:rPr>
          <w:rFonts w:eastAsia="Times New Roman"/>
          <w:szCs w:val="24"/>
        </w:rPr>
      </w:pPr>
      <w:r>
        <w:rPr>
          <w:rFonts w:eastAsia="Times New Roman"/>
          <w:szCs w:val="24"/>
        </w:rPr>
        <w:t xml:space="preserve">Συζητούμε σήμερα ένα ακόμα επείγον νομοσχέδιο που ρυθμίζει, εντός πολλών εισαγωγικών, ζητήματα </w:t>
      </w:r>
      <w:proofErr w:type="spellStart"/>
      <w:r>
        <w:rPr>
          <w:rFonts w:eastAsia="Times New Roman"/>
          <w:szCs w:val="24"/>
        </w:rPr>
        <w:t>π</w:t>
      </w:r>
      <w:r>
        <w:rPr>
          <w:rFonts w:eastAsia="Times New Roman"/>
          <w:szCs w:val="24"/>
        </w:rPr>
        <w:t>ξ</w:t>
      </w:r>
      <w:r>
        <w:rPr>
          <w:rFonts w:eastAsia="Times New Roman"/>
          <w:szCs w:val="24"/>
        </w:rPr>
        <w:t>αιδείας</w:t>
      </w:r>
      <w:proofErr w:type="spellEnd"/>
      <w:r>
        <w:rPr>
          <w:rFonts w:eastAsia="Times New Roman"/>
          <w:szCs w:val="24"/>
        </w:rPr>
        <w:t>. Τώρα, βέβαια</w:t>
      </w:r>
      <w:r>
        <w:rPr>
          <w:rFonts w:eastAsia="Times New Roman"/>
          <w:szCs w:val="24"/>
        </w:rPr>
        <w:t>,</w:t>
      </w:r>
      <w:r>
        <w:rPr>
          <w:rFonts w:eastAsia="Times New Roman"/>
          <w:szCs w:val="24"/>
        </w:rPr>
        <w:t xml:space="preserve"> το θέμα είναι πο</w:t>
      </w:r>
      <w:r>
        <w:rPr>
          <w:rFonts w:eastAsia="Times New Roman"/>
          <w:szCs w:val="24"/>
        </w:rPr>
        <w:t xml:space="preserve">ιας </w:t>
      </w:r>
      <w:r>
        <w:rPr>
          <w:rFonts w:eastAsia="Times New Roman"/>
          <w:szCs w:val="24"/>
        </w:rPr>
        <w:t>π</w:t>
      </w:r>
      <w:r>
        <w:rPr>
          <w:rFonts w:eastAsia="Times New Roman"/>
          <w:szCs w:val="24"/>
        </w:rPr>
        <w:t xml:space="preserve">αιδείας. Αυτής της </w:t>
      </w:r>
      <w:r>
        <w:rPr>
          <w:rFonts w:eastAsia="Times New Roman"/>
          <w:szCs w:val="24"/>
        </w:rPr>
        <w:t>π</w:t>
      </w:r>
      <w:r>
        <w:rPr>
          <w:rFonts w:eastAsia="Times New Roman"/>
          <w:szCs w:val="24"/>
        </w:rPr>
        <w:t>αιδείας</w:t>
      </w:r>
      <w:r>
        <w:rPr>
          <w:rFonts w:eastAsia="Times New Roman"/>
          <w:szCs w:val="24"/>
        </w:rPr>
        <w:t>,</w:t>
      </w:r>
      <w:r>
        <w:rPr>
          <w:rFonts w:eastAsia="Times New Roman"/>
          <w:szCs w:val="24"/>
        </w:rPr>
        <w:t xml:space="preserve"> που είδαμε χθες και προχθές με σκηνές απείρου κάλλους να εκτυλίσσονται έξω από τα πανεπιστήμια; Της </w:t>
      </w:r>
      <w:r>
        <w:rPr>
          <w:rFonts w:eastAsia="Times New Roman"/>
          <w:szCs w:val="24"/>
        </w:rPr>
        <w:t>π</w:t>
      </w:r>
      <w:r>
        <w:rPr>
          <w:rFonts w:eastAsia="Times New Roman"/>
          <w:szCs w:val="24"/>
        </w:rPr>
        <w:t xml:space="preserve">αιδείας όπου θα υπάρξει και </w:t>
      </w:r>
      <w:r>
        <w:rPr>
          <w:rFonts w:eastAsia="Times New Roman"/>
          <w:szCs w:val="24"/>
        </w:rPr>
        <w:t>θ</w:t>
      </w:r>
      <w:r>
        <w:rPr>
          <w:rFonts w:eastAsia="Times New Roman"/>
          <w:szCs w:val="24"/>
        </w:rPr>
        <w:t xml:space="preserve">εματική </w:t>
      </w:r>
      <w:r>
        <w:rPr>
          <w:rFonts w:eastAsia="Times New Roman"/>
          <w:szCs w:val="24"/>
        </w:rPr>
        <w:t>ε</w:t>
      </w:r>
      <w:r>
        <w:rPr>
          <w:rFonts w:eastAsia="Times New Roman"/>
          <w:szCs w:val="24"/>
        </w:rPr>
        <w:t xml:space="preserve">βδομάδα με τις </w:t>
      </w:r>
      <w:proofErr w:type="spellStart"/>
      <w:r>
        <w:rPr>
          <w:rFonts w:eastAsia="Times New Roman"/>
          <w:szCs w:val="24"/>
        </w:rPr>
        <w:t>έμφυλες</w:t>
      </w:r>
      <w:proofErr w:type="spellEnd"/>
      <w:r>
        <w:rPr>
          <w:rFonts w:eastAsia="Times New Roman"/>
          <w:szCs w:val="24"/>
        </w:rPr>
        <w:t xml:space="preserve"> ταυτότητες; Της </w:t>
      </w:r>
      <w:r>
        <w:rPr>
          <w:rFonts w:eastAsia="Times New Roman"/>
          <w:szCs w:val="24"/>
        </w:rPr>
        <w:t>π</w:t>
      </w:r>
      <w:r>
        <w:rPr>
          <w:rFonts w:eastAsia="Times New Roman"/>
          <w:szCs w:val="24"/>
        </w:rPr>
        <w:t xml:space="preserve">αιδείας όπου </w:t>
      </w:r>
      <w:proofErr w:type="spellStart"/>
      <w:r>
        <w:rPr>
          <w:rFonts w:eastAsia="Times New Roman"/>
          <w:szCs w:val="24"/>
        </w:rPr>
        <w:t>αποδομείτε</w:t>
      </w:r>
      <w:proofErr w:type="spellEnd"/>
      <w:r>
        <w:rPr>
          <w:rFonts w:eastAsia="Times New Roman"/>
          <w:szCs w:val="24"/>
        </w:rPr>
        <w:t xml:space="preserve"> τα πάντα και σε λίγ</w:t>
      </w:r>
      <w:r>
        <w:rPr>
          <w:rFonts w:eastAsia="Times New Roman"/>
          <w:szCs w:val="24"/>
        </w:rPr>
        <w:t xml:space="preserve">ο καιρό αυτή η τεράστια, η τρισένδοξη ιστορία των Ελλήνων από αρχαιοτάτων χρόνων μέχρι τώρα, θα διδάσκεται αραιά και που, τμηματικά, έτσι ώστε κάποια στιγμή να μην υπάρχει καθόλου; Αυτής της </w:t>
      </w:r>
      <w:r>
        <w:rPr>
          <w:rFonts w:eastAsia="Times New Roman"/>
          <w:szCs w:val="24"/>
        </w:rPr>
        <w:t>π</w:t>
      </w:r>
      <w:r>
        <w:rPr>
          <w:rFonts w:eastAsia="Times New Roman"/>
          <w:szCs w:val="24"/>
        </w:rPr>
        <w:t xml:space="preserve">αιδείας; </w:t>
      </w:r>
    </w:p>
    <w:p w14:paraId="6EA2C787" w14:textId="77777777" w:rsidR="00E41DDC" w:rsidRDefault="007120B1">
      <w:pPr>
        <w:spacing w:after="0" w:line="600" w:lineRule="auto"/>
        <w:ind w:firstLine="720"/>
        <w:jc w:val="both"/>
        <w:rPr>
          <w:rFonts w:eastAsia="Times New Roman"/>
          <w:szCs w:val="24"/>
        </w:rPr>
      </w:pPr>
      <w:r>
        <w:rPr>
          <w:rFonts w:eastAsia="Times New Roman"/>
          <w:szCs w:val="24"/>
        </w:rPr>
        <w:t>Οπότε, τα τέσσερα πρώτα άρθρα του συγκεκριμένου νομοσχ</w:t>
      </w:r>
      <w:r>
        <w:rPr>
          <w:rFonts w:eastAsia="Times New Roman"/>
          <w:szCs w:val="24"/>
        </w:rPr>
        <w:t>εδίου, που αφορούν διάφορα ζητήματα, μάλλον είναι επιφανειακά και διαδικαστικού χαρακτήρα -γιατί την ουσία την έχετε χάσει προ πολλού-, αντί να συζητάτε για το πώς θα επαναφέρετε την ελληνική παιδεία στο μεγαλείο που ήταν πριν από πάρα πολλά χρόνια και δυσ</w:t>
      </w:r>
      <w:r>
        <w:rPr>
          <w:rFonts w:eastAsia="Times New Roman"/>
          <w:szCs w:val="24"/>
        </w:rPr>
        <w:t>τυχώς τώρα την εκφυλίζετε.</w:t>
      </w:r>
    </w:p>
    <w:p w14:paraId="6EA2C78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Έχει και ένα πέμπτο άρθρο το εν λόγω νομοσχέδιο το οποίο έχει να κάνει με τεχνικά ζητήματα, όπως λέτε, και διοικητικά, με τα του τζαμιού το οποίο χτίζεται με γοργούς ρυθμούς και που σε μερικούς μήνες λέτε ότι θα είναι έτοιμο. Θα </w:t>
      </w:r>
      <w:r>
        <w:rPr>
          <w:rFonts w:eastAsia="Times New Roman" w:cs="Times New Roman"/>
          <w:szCs w:val="24"/>
        </w:rPr>
        <w:t xml:space="preserve">είναι ένα τζαμί που για αρχή στοίχισε στον ελληνικό λαό γύρω στο 1 εκατομμύριο ευρώ. </w:t>
      </w:r>
    </w:p>
    <w:p w14:paraId="6EA2C78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Βέβαια, για να καταλάβετε το μέγεθος της διαπλοκής, είχαν κηρυχθεί τέσσερις ή πέντε διαγωνισμοί άγονοι πριν από τον τελευταίο, όπου οι τέσσερις μεγάλες κατασκευαστικές ετ</w:t>
      </w:r>
      <w:r>
        <w:rPr>
          <w:rFonts w:eastAsia="Times New Roman" w:cs="Times New Roman"/>
          <w:szCs w:val="24"/>
        </w:rPr>
        <w:t>αιρείες</w:t>
      </w:r>
      <w:r>
        <w:rPr>
          <w:rFonts w:eastAsia="Times New Roman" w:cs="Times New Roman"/>
          <w:szCs w:val="24"/>
        </w:rPr>
        <w:t>,</w:t>
      </w:r>
      <w:r>
        <w:rPr>
          <w:rFonts w:eastAsia="Times New Roman" w:cs="Times New Roman"/>
          <w:szCs w:val="24"/>
        </w:rPr>
        <w:t xml:space="preserve"> που παίρνουν όλα τα έργα στην πατρίδα μας έδειξαν ιδιαίτερο ενδιαφέρον και ζήλο για ένα έργο μόλις 950.000 ευρώ. Βέβαια, υπάρχουν και τα «ψιλά γράμματα» όπου το δωράκι θα είναι τα υπόλοιπα έργα που θα γίνουν σε δεύτερο χρόνο, που ξεπερνούν τα 100 εκατομμύ</w:t>
      </w:r>
      <w:r>
        <w:rPr>
          <w:rFonts w:eastAsia="Times New Roman" w:cs="Times New Roman"/>
          <w:szCs w:val="24"/>
        </w:rPr>
        <w:t xml:space="preserve">ρια ευρώ και βλέπουμε. Αλλιώς δεν θα πήγαιναν ούτε αυτοί. </w:t>
      </w:r>
    </w:p>
    <w:p w14:paraId="6EA2C78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Πριν προχωρήσω, θα ήθελα να κάνω ένα σχόλιο για το τρομοκρατικό χτύπημα στο Μάντσεστερ της Μεγάλης Βρετανίας. Εάν ανατρέξουμε και δούμε τις διάφορες δηλώσεις συμπαράστασης στο εξωτερικό, διαπιστώνο</w:t>
      </w:r>
      <w:r>
        <w:rPr>
          <w:rFonts w:eastAsia="Times New Roman" w:cs="Times New Roman"/>
          <w:szCs w:val="24"/>
        </w:rPr>
        <w:t xml:space="preserve">υμε ότι δυστυχώς, ειδικότερα από την Ευρώπη και τους </w:t>
      </w:r>
      <w:r>
        <w:rPr>
          <w:rFonts w:eastAsia="Times New Roman" w:cs="Times New Roman"/>
          <w:szCs w:val="24"/>
        </w:rPr>
        <w:t>ε</w:t>
      </w:r>
      <w:r>
        <w:rPr>
          <w:rFonts w:eastAsia="Times New Roman" w:cs="Times New Roman"/>
          <w:szCs w:val="24"/>
        </w:rPr>
        <w:t>υρωπαίους ηγέτες, σχεδόν κανένας δεν αναφέρεται στο ποιοι ήταν αυτοί οι τρομοκράτες. Ήταν ισλαμιστές τρομοκράτες, φανατικοί μουσουλμάνοι οι οποίοι το μόνο που θέλουν είναι να μας εξαφανίσουν από την Ευρ</w:t>
      </w:r>
      <w:r>
        <w:rPr>
          <w:rFonts w:eastAsia="Times New Roman" w:cs="Times New Roman"/>
          <w:szCs w:val="24"/>
        </w:rPr>
        <w:t>ώπη -το λένε, το διαφημίζουν και είναι περήφανοι για αυτό- και να έρθουν αυτοί με τα ήθη και τα έθιμά τους.</w:t>
      </w:r>
    </w:p>
    <w:p w14:paraId="6EA2C78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Είναι λυπηρό επίσης ότι στην πατρίδα μας ψάχναμε να βρούμε μία από τις διάφορες δηλώσεις. Δεν ξέρω εάν άλλος εκτός από τη Χρυσή Αυγή αναφέρθηκε στην</w:t>
      </w:r>
      <w:r>
        <w:rPr>
          <w:rFonts w:eastAsia="Times New Roman" w:cs="Times New Roman"/>
          <w:szCs w:val="24"/>
        </w:rPr>
        <w:t xml:space="preserve"> ισλαμική τρομοκρατία. Δυστυχώς, ούτε ο Αρχιεπίσκοπος, ούτε το Υπουργείο Εξωτερικών, ούτε η Νέα Δημοκρατία μέσω του κ. Μητσοτάκη, σχεδόν κανένας δεν αναφέρεται στο αυτονόητο. Αυτό δείχνει την τεράστια έλλειψη χριστιανικής κουλτούρας πλέον στην Ευρώπη από α</w:t>
      </w:r>
      <w:r>
        <w:rPr>
          <w:rFonts w:eastAsia="Times New Roman" w:cs="Times New Roman"/>
          <w:szCs w:val="24"/>
        </w:rPr>
        <w:t xml:space="preserve">υτούς που την κυβερνούν και θέλουν να την </w:t>
      </w:r>
      <w:proofErr w:type="spellStart"/>
      <w:r>
        <w:rPr>
          <w:rFonts w:eastAsia="Times New Roman" w:cs="Times New Roman"/>
          <w:szCs w:val="24"/>
        </w:rPr>
        <w:t>αποδομήσουν</w:t>
      </w:r>
      <w:proofErr w:type="spellEnd"/>
      <w:r>
        <w:rPr>
          <w:rFonts w:eastAsia="Times New Roman" w:cs="Times New Roman"/>
          <w:szCs w:val="24"/>
        </w:rPr>
        <w:t xml:space="preserve">. </w:t>
      </w:r>
    </w:p>
    <w:p w14:paraId="6EA2C78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Δυστυχώς, αυτή η έλλειψη χριστιανικής κουλτούρας, ο εξισλαμισμός, η μουσουλμανική εισβολή, οι διάφοροι «</w:t>
      </w:r>
      <w:proofErr w:type="spellStart"/>
      <w:r>
        <w:rPr>
          <w:rFonts w:eastAsia="Times New Roman" w:cs="Times New Roman"/>
          <w:szCs w:val="24"/>
        </w:rPr>
        <w:t>πεμπτοφαλαγγίτες</w:t>
      </w:r>
      <w:proofErr w:type="spellEnd"/>
      <w:r>
        <w:rPr>
          <w:rFonts w:eastAsia="Times New Roman" w:cs="Times New Roman"/>
          <w:szCs w:val="24"/>
        </w:rPr>
        <w:t>» οι οποίοι βρίσκονται εντός των πυλών και ο ρόλος των διαφόρων φιλελευθέρων, τω</w:t>
      </w:r>
      <w:r>
        <w:rPr>
          <w:rFonts w:eastAsia="Times New Roman" w:cs="Times New Roman"/>
          <w:szCs w:val="24"/>
        </w:rPr>
        <w:t xml:space="preserve">ν διαφόρων θιασωτών της </w:t>
      </w:r>
      <w:proofErr w:type="spellStart"/>
      <w:r>
        <w:rPr>
          <w:rFonts w:eastAsia="Times New Roman" w:cs="Times New Roman"/>
          <w:szCs w:val="24"/>
        </w:rPr>
        <w:t>πολυπολιτισμικότητας</w:t>
      </w:r>
      <w:proofErr w:type="spellEnd"/>
      <w:r>
        <w:rPr>
          <w:rFonts w:eastAsia="Times New Roman" w:cs="Times New Roman"/>
          <w:szCs w:val="24"/>
        </w:rPr>
        <w:t xml:space="preserve">, των διαφόρων </w:t>
      </w:r>
      <w:proofErr w:type="spellStart"/>
      <w:r>
        <w:rPr>
          <w:rFonts w:eastAsia="Times New Roman" w:cs="Times New Roman"/>
          <w:szCs w:val="24"/>
        </w:rPr>
        <w:t>λαθρομεταναστολάγνων</w:t>
      </w:r>
      <w:proofErr w:type="spellEnd"/>
      <w:r>
        <w:rPr>
          <w:rFonts w:eastAsia="Times New Roman" w:cs="Times New Roman"/>
          <w:szCs w:val="24"/>
        </w:rPr>
        <w:t xml:space="preserve"> και όλων αυτών αφήνουν ελεύθερο το πεδίο στους πάσης φύσεως </w:t>
      </w:r>
      <w:proofErr w:type="spellStart"/>
      <w:r>
        <w:rPr>
          <w:rFonts w:eastAsia="Times New Roman" w:cs="Times New Roman"/>
          <w:szCs w:val="24"/>
        </w:rPr>
        <w:t>τζιχαντιστές</w:t>
      </w:r>
      <w:proofErr w:type="spellEnd"/>
      <w:r>
        <w:rPr>
          <w:rFonts w:eastAsia="Times New Roman" w:cs="Times New Roman"/>
          <w:szCs w:val="24"/>
        </w:rPr>
        <w:t>, φανατικούς μουσουλμάνους να πράξουν το θεάρεστο -σύμφωνα με τον Αλλάχ- έργο τους, να μας πάρουν, να σα</w:t>
      </w:r>
      <w:r>
        <w:rPr>
          <w:rFonts w:eastAsia="Times New Roman" w:cs="Times New Roman"/>
          <w:szCs w:val="24"/>
        </w:rPr>
        <w:t xml:space="preserve">ς πάρουν τα κεφάλια </w:t>
      </w:r>
      <w:proofErr w:type="spellStart"/>
      <w:r>
        <w:rPr>
          <w:rFonts w:eastAsia="Times New Roman" w:cs="Times New Roman"/>
          <w:szCs w:val="24"/>
        </w:rPr>
        <w:t>ολονών</w:t>
      </w:r>
      <w:proofErr w:type="spellEnd"/>
      <w:r>
        <w:rPr>
          <w:rFonts w:eastAsia="Times New Roman" w:cs="Times New Roman"/>
          <w:szCs w:val="24"/>
        </w:rPr>
        <w:t>, να πάρουν τις γυναίκες σας, τις γυναίκες μας, όλες τις χριστιανές γυναίκες. Βλέπουμε καθημερινά το τι βιώνουν οι γυναίκες στον μουσουλμανικό κόσμο.</w:t>
      </w:r>
    </w:p>
    <w:p w14:paraId="6EA2C78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Ακούσαμε και διάφορα επιχειρήματα από τον εισηγητή του ΣΥΡΙΖΑ αλλά και από άλλου</w:t>
      </w:r>
      <w:r>
        <w:rPr>
          <w:rFonts w:eastAsia="Times New Roman" w:cs="Times New Roman"/>
          <w:szCs w:val="24"/>
        </w:rPr>
        <w:t>ς για τα δικαιώματα των μουσουλμάνων να εκκλησιάζονται. Το πρόβλημα –λέει- φάνηκε στην Ολυμπιάδα του 2004 όπου κάποιοι μουσουλμάνοι αθλητές δεν μπορούσαν να προσευχηθούν στον Αλλάχ. Αυτά είναι γελοιότητες που δεν τις πιστεύετε ούτε οι ίδιοι. Και ποιοι θα π</w:t>
      </w:r>
      <w:r>
        <w:rPr>
          <w:rFonts w:eastAsia="Times New Roman" w:cs="Times New Roman"/>
          <w:szCs w:val="24"/>
        </w:rPr>
        <w:t xml:space="preserve">ηγαίνουν στα τζαμιά; Τα εκατομμύρια των λαθρομεταναστών μουσουλμάνων που βρίσκονται στην Αθήνα και σε ολόκληρη την Ελλάδα; Τότε το ένα τζαμί δεν θα τους φτάνει ούτε για αστείο, ούτε για καλημέρα. </w:t>
      </w:r>
    </w:p>
    <w:p w14:paraId="6EA2C78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Άλλο σοβαρότατο πρόβλημα που τώρα κάπως φάνηκε -λέει- είναι</w:t>
      </w:r>
      <w:r>
        <w:rPr>
          <w:rFonts w:eastAsia="Times New Roman" w:cs="Times New Roman"/>
          <w:szCs w:val="24"/>
        </w:rPr>
        <w:t xml:space="preserve"> στο διοικητικό συμβούλιο, για το πώς θα τοποθετηθούν τα δύο μέλη, εάν ο ένας θα είναι </w:t>
      </w:r>
      <w:proofErr w:type="spellStart"/>
      <w:r>
        <w:rPr>
          <w:rFonts w:eastAsia="Times New Roman" w:cs="Times New Roman"/>
          <w:szCs w:val="24"/>
        </w:rPr>
        <w:t>Σ</w:t>
      </w:r>
      <w:r>
        <w:rPr>
          <w:rFonts w:eastAsia="Times New Roman" w:cs="Times New Roman"/>
          <w:szCs w:val="24"/>
        </w:rPr>
        <w:t>ιίτης</w:t>
      </w:r>
      <w:proofErr w:type="spellEnd"/>
      <w:r>
        <w:rPr>
          <w:rFonts w:eastAsia="Times New Roman" w:cs="Times New Roman"/>
          <w:szCs w:val="24"/>
        </w:rPr>
        <w:t xml:space="preserve"> και εάν ο άλλος θα είναι </w:t>
      </w:r>
      <w:r>
        <w:rPr>
          <w:rFonts w:eastAsia="Times New Roman" w:cs="Times New Roman"/>
          <w:szCs w:val="24"/>
        </w:rPr>
        <w:t>Σ</w:t>
      </w:r>
      <w:r>
        <w:rPr>
          <w:rFonts w:eastAsia="Times New Roman" w:cs="Times New Roman"/>
          <w:szCs w:val="24"/>
        </w:rPr>
        <w:t xml:space="preserve">ουνίτης και σε τι ποσοστό θα είναι. Σε λίγο καιρό θα δούμε το εξής οξύμωρο, όταν και εάν λειτουργήσει ποτέ το </w:t>
      </w:r>
      <w:r>
        <w:rPr>
          <w:rFonts w:eastAsia="Times New Roman" w:cs="Times New Roman"/>
          <w:szCs w:val="24"/>
        </w:rPr>
        <w:t>τ</w:t>
      </w:r>
      <w:r>
        <w:rPr>
          <w:rFonts w:eastAsia="Times New Roman" w:cs="Times New Roman"/>
          <w:szCs w:val="24"/>
        </w:rPr>
        <w:t>έμενος στην Αθήνα: τους δ</w:t>
      </w:r>
      <w:r>
        <w:rPr>
          <w:rFonts w:eastAsia="Times New Roman" w:cs="Times New Roman"/>
          <w:szCs w:val="24"/>
        </w:rPr>
        <w:t xml:space="preserve">ιαπληκτισμούς. Και ξέρετε ότι όταν διαπληκτίζονται οι μουσουλμάνοι μεταξύ τους δεν είναι λεκτικά. Εκεί μπαίνουν ζωσμένοι με εκρηκτικά συνήθως οι σουνίτες στα </w:t>
      </w:r>
      <w:proofErr w:type="spellStart"/>
      <w:r>
        <w:rPr>
          <w:rFonts w:eastAsia="Times New Roman" w:cs="Times New Roman"/>
          <w:szCs w:val="24"/>
        </w:rPr>
        <w:t>σιιτικά</w:t>
      </w:r>
      <w:proofErr w:type="spellEnd"/>
      <w:r>
        <w:rPr>
          <w:rFonts w:eastAsia="Times New Roman" w:cs="Times New Roman"/>
          <w:szCs w:val="24"/>
        </w:rPr>
        <w:t xml:space="preserve"> τζαμιά και τινάζονται μαζί με εκατοντάδες. Θα ζήσουμε και θα ζήσουμε σκηνές απείρου κάλλου</w:t>
      </w:r>
      <w:r>
        <w:rPr>
          <w:rFonts w:eastAsia="Times New Roman" w:cs="Times New Roman"/>
          <w:szCs w:val="24"/>
        </w:rPr>
        <w:t xml:space="preserve">ς και μετά θα έρθετε και θα λέτε να φτιάξουμε ένα τζαμί για τους </w:t>
      </w:r>
      <w:proofErr w:type="spellStart"/>
      <w:r>
        <w:rPr>
          <w:rFonts w:eastAsia="Times New Roman" w:cs="Times New Roman"/>
          <w:szCs w:val="24"/>
        </w:rPr>
        <w:t>Σ</w:t>
      </w:r>
      <w:r>
        <w:rPr>
          <w:rFonts w:eastAsia="Times New Roman" w:cs="Times New Roman"/>
          <w:szCs w:val="24"/>
        </w:rPr>
        <w:t>ιίτες</w:t>
      </w:r>
      <w:proofErr w:type="spellEnd"/>
      <w:r>
        <w:rPr>
          <w:rFonts w:eastAsia="Times New Roman" w:cs="Times New Roman"/>
          <w:szCs w:val="24"/>
        </w:rPr>
        <w:t xml:space="preserve">, ένα για τους </w:t>
      </w:r>
      <w:r>
        <w:rPr>
          <w:rFonts w:eastAsia="Times New Roman" w:cs="Times New Roman"/>
          <w:szCs w:val="24"/>
        </w:rPr>
        <w:t>Σ</w:t>
      </w:r>
      <w:r>
        <w:rPr>
          <w:rFonts w:eastAsia="Times New Roman" w:cs="Times New Roman"/>
          <w:szCs w:val="24"/>
        </w:rPr>
        <w:t xml:space="preserve">ουνίτες, ένα για κάποιους άλλους και δεν ξέρω εγώ τι άλλο. </w:t>
      </w:r>
    </w:p>
    <w:p w14:paraId="6EA2C78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Τα τζαμιά σε ολόκληρη την Ευρώπη αποδεδειγμένα πλέον είναι εκκολαπτήρια </w:t>
      </w:r>
      <w:proofErr w:type="spellStart"/>
      <w:r>
        <w:rPr>
          <w:rFonts w:eastAsia="Times New Roman" w:cs="Times New Roman"/>
          <w:szCs w:val="24"/>
        </w:rPr>
        <w:t>τζιχαντιστών</w:t>
      </w:r>
      <w:proofErr w:type="spellEnd"/>
      <w:r>
        <w:rPr>
          <w:rFonts w:eastAsia="Times New Roman" w:cs="Times New Roman"/>
          <w:szCs w:val="24"/>
        </w:rPr>
        <w:t xml:space="preserve"> και τίποτε άλλο. Οι πιο </w:t>
      </w:r>
      <w:r>
        <w:rPr>
          <w:rFonts w:eastAsia="Times New Roman" w:cs="Times New Roman"/>
          <w:szCs w:val="24"/>
        </w:rPr>
        <w:t xml:space="preserve">φανατικοί </w:t>
      </w:r>
      <w:proofErr w:type="spellStart"/>
      <w:r>
        <w:rPr>
          <w:rFonts w:eastAsia="Times New Roman" w:cs="Times New Roman"/>
          <w:szCs w:val="24"/>
        </w:rPr>
        <w:t>τζιχαντιστές</w:t>
      </w:r>
      <w:proofErr w:type="spellEnd"/>
      <w:r>
        <w:rPr>
          <w:rFonts w:eastAsia="Times New Roman" w:cs="Times New Roman"/>
          <w:szCs w:val="24"/>
        </w:rPr>
        <w:t xml:space="preserve"> είναι αυτοί οι οποίοι είχαν πάρει ευρωπαϊκά διαβατήρια, είναι δεύτερης, τρίτης, τέταρτης ή πέμπτης γενιάς, που δεν έχουν αφομοιωθεί ούτε κατ’ ελάχιστον από τις τοπικές κοινωνίες, ούτε από τη γερμανική, ούτε από τη γαλλική, ούτε από τ</w:t>
      </w:r>
      <w:r>
        <w:rPr>
          <w:rFonts w:eastAsia="Times New Roman" w:cs="Times New Roman"/>
          <w:szCs w:val="24"/>
        </w:rPr>
        <w:t xml:space="preserve">ην αγγλική, ούτε από τη βελγική, ούτε πουθενά. Το μόνο για το οποίο αισθάνονται περήφανοι –όπως ο </w:t>
      </w:r>
      <w:proofErr w:type="spellStart"/>
      <w:r>
        <w:rPr>
          <w:rFonts w:eastAsia="Times New Roman" w:cs="Times New Roman"/>
          <w:szCs w:val="24"/>
        </w:rPr>
        <w:t>εικοσιδυάχρονος</w:t>
      </w:r>
      <w:proofErr w:type="spellEnd"/>
      <w:r>
        <w:rPr>
          <w:rFonts w:eastAsia="Times New Roman" w:cs="Times New Roman"/>
          <w:szCs w:val="24"/>
        </w:rPr>
        <w:t xml:space="preserve"> </w:t>
      </w:r>
      <w:proofErr w:type="spellStart"/>
      <w:r>
        <w:rPr>
          <w:rFonts w:eastAsia="Times New Roman" w:cs="Times New Roman"/>
          <w:szCs w:val="24"/>
        </w:rPr>
        <w:t>Λίβυος</w:t>
      </w:r>
      <w:proofErr w:type="spellEnd"/>
      <w:r>
        <w:rPr>
          <w:rFonts w:eastAsia="Times New Roman" w:cs="Times New Roman"/>
          <w:szCs w:val="24"/>
        </w:rPr>
        <w:t xml:space="preserve"> στο Μάντσεστερ- είναι για την ισλαμική τους θρησκεία και για το ότι όλοι πρέπει να πληρώσουμε για διάφορα δεινά, όπως θεωρούν αυτοί. </w:t>
      </w:r>
    </w:p>
    <w:p w14:paraId="6EA2C79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κούσαμε να λέτε ότι όλοι οι μουσουλμάνοι δεν είναι ίδιοι. Βλέπουμε και την προσπάθεια που γίνεται. Είδαμε και από μια εφημερίδα την Κυριακή που μας πέρασε, που είχε δύο σελίδες αφιέρωμα στα πολιτιστικά, το εξής: «Οι πεφωτισμένοι του Ισλάμ». «Υπάρχει» –λέει</w:t>
      </w:r>
      <w:r>
        <w:rPr>
          <w:rFonts w:eastAsia="Times New Roman" w:cs="Times New Roman"/>
          <w:szCs w:val="24"/>
        </w:rPr>
        <w:t xml:space="preserve">- «και ένα άλλο Ισλάμ, το Ισλάμ του ανθρωπισμού, της χειραφέτησης και, γιατί όχι, της αγάπης». </w:t>
      </w:r>
    </w:p>
    <w:p w14:paraId="6EA2C79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Αλήθεια, πού το είδατε αυτό εσείς; Όταν ζώνονται με εκρηκτικά ή όταν χτυπάνε τις γυναίκες τους πρωί, μεσημέρι, απόγευμα, βράδυ; Αυτό είναι το Ισλάμ του ανθρωπισ</w:t>
      </w:r>
      <w:r>
        <w:rPr>
          <w:rFonts w:eastAsia="Times New Roman" w:cs="Times New Roman"/>
          <w:szCs w:val="24"/>
        </w:rPr>
        <w:t xml:space="preserve">μού; Και πού είναι όλες αυτές οι φεμινίστριες οι φιλελεύθερες, οι οποίες αγωνίζονται για τα δικαιώματα των γυναικών που ξαφνικά γίνανε και οι μεγαλύτερες υποστηρίκτριες μέσω των διαφόρων χρηματοδοτούμενων από φανατικά </w:t>
      </w:r>
      <w:proofErr w:type="spellStart"/>
      <w:r>
        <w:rPr>
          <w:rFonts w:eastAsia="Times New Roman" w:cs="Times New Roman"/>
          <w:szCs w:val="24"/>
        </w:rPr>
        <w:t>ισλαμιστικά</w:t>
      </w:r>
      <w:proofErr w:type="spellEnd"/>
      <w:r>
        <w:rPr>
          <w:rFonts w:eastAsia="Times New Roman" w:cs="Times New Roman"/>
          <w:szCs w:val="24"/>
        </w:rPr>
        <w:t xml:space="preserve"> κράτη ΜΚΟ, να υπερασπίζοντ</w:t>
      </w:r>
      <w:r>
        <w:rPr>
          <w:rFonts w:eastAsia="Times New Roman" w:cs="Times New Roman"/>
          <w:szCs w:val="24"/>
        </w:rPr>
        <w:t xml:space="preserve">αι τη </w:t>
      </w:r>
      <w:proofErr w:type="spellStart"/>
      <w:r>
        <w:rPr>
          <w:rFonts w:eastAsia="Times New Roman" w:cs="Times New Roman"/>
          <w:szCs w:val="24"/>
        </w:rPr>
        <w:t>μπούργκα</w:t>
      </w:r>
      <w:proofErr w:type="spellEnd"/>
      <w:r>
        <w:rPr>
          <w:rFonts w:eastAsia="Times New Roman" w:cs="Times New Roman"/>
          <w:szCs w:val="24"/>
        </w:rPr>
        <w:t xml:space="preserve">, να υπερασπίζονται το δικαίωμα στις γυναίκες να μην μπορούν να πουν λέξη, τίποτα απολύτως. </w:t>
      </w:r>
    </w:p>
    <w:p w14:paraId="6EA2C79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EA2C79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κύριε Πρόεδρε, για ένα λεπτό. </w:t>
      </w:r>
    </w:p>
    <w:p w14:paraId="6EA2C79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Όπως είπε ο Κοινοβο</w:t>
      </w:r>
      <w:r>
        <w:rPr>
          <w:rFonts w:eastAsia="Times New Roman" w:cs="Times New Roman"/>
          <w:szCs w:val="24"/>
        </w:rPr>
        <w:t>υλευτικός Εκπρόσωπος, απαντώντας στο σχόλιο του Προέδρου, θέλω να πω ότι ναι, όλοι οι μουσουλμάνοι δεν είναι τρομοκράτες, δυστυχώς, όμως, όλοι οι τρομοκράτες είναι μουσουλμάνοι. Και αν δεν ανοίξετε τα μάτια σας να δείτε την πραγματικότητα, τότε θα βιώσουμε</w:t>
      </w:r>
      <w:r>
        <w:rPr>
          <w:rFonts w:eastAsia="Times New Roman" w:cs="Times New Roman"/>
          <w:szCs w:val="24"/>
        </w:rPr>
        <w:t xml:space="preserve"> κι εμείς λίαν συντόμως στιγμές του Μάντσεστερ, της Γαλλίας, του Βελγίου κ.λπ.</w:t>
      </w:r>
      <w:r>
        <w:rPr>
          <w:rFonts w:eastAsia="Times New Roman" w:cs="Times New Roman"/>
          <w:szCs w:val="24"/>
        </w:rPr>
        <w:t>.</w:t>
      </w:r>
      <w:r>
        <w:rPr>
          <w:rFonts w:eastAsia="Times New Roman" w:cs="Times New Roman"/>
          <w:szCs w:val="24"/>
        </w:rPr>
        <w:t xml:space="preserve"> </w:t>
      </w:r>
    </w:p>
    <w:p w14:paraId="6EA2C79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Θα ήθελα να κάνω έναν γρήγορο σχολιασμό στην υποκρισία της Νέας Δημοκρατίας</w:t>
      </w:r>
      <w:r>
        <w:rPr>
          <w:rFonts w:eastAsia="Times New Roman" w:cs="Times New Roman"/>
          <w:szCs w:val="24"/>
        </w:rPr>
        <w:t>,</w:t>
      </w:r>
      <w:r>
        <w:rPr>
          <w:rFonts w:eastAsia="Times New Roman" w:cs="Times New Roman"/>
          <w:szCs w:val="24"/>
        </w:rPr>
        <w:t xml:space="preserve"> που ψήφισε κατ’ αρχάς την ανέγερση του τζαμιού χρόνια πριν, έκανε όλες τις διορθωτικές κινήσεις, έ</w:t>
      </w:r>
      <w:r>
        <w:rPr>
          <w:rFonts w:eastAsia="Times New Roman" w:cs="Times New Roman"/>
          <w:szCs w:val="24"/>
        </w:rPr>
        <w:t xml:space="preserve">φερε νόμους ώστε να μην μπορεί ο Αρχιεπίσκοπος Αθηνών να έχει λόγο σε αυτό και ξαφνικά τώρα έχετε κάποιες ενστάσεις για διαδικαστικά ζητήματα. </w:t>
      </w:r>
    </w:p>
    <w:p w14:paraId="6EA2C79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Όσο για τους Ανεξάρτητους Έλληνες, εκεί η υποκρισία περισσεύει, διότι αν δεν υπήρχαν άλλοι πρόθυμοι να ψηφίσουν,</w:t>
      </w:r>
      <w:r>
        <w:rPr>
          <w:rFonts w:eastAsia="Times New Roman" w:cs="Times New Roman"/>
          <w:szCs w:val="24"/>
        </w:rPr>
        <w:t xml:space="preserve"> είναι σίγουρο ότι και οι Ανεξάρτητοι Έλληνες θα ψήφιζαν ως μέλος της </w:t>
      </w:r>
      <w:r>
        <w:rPr>
          <w:rFonts w:eastAsia="Times New Roman" w:cs="Times New Roman"/>
          <w:szCs w:val="24"/>
        </w:rPr>
        <w:t>σ</w:t>
      </w:r>
      <w:r>
        <w:rPr>
          <w:rFonts w:eastAsia="Times New Roman" w:cs="Times New Roman"/>
          <w:szCs w:val="24"/>
        </w:rPr>
        <w:t xml:space="preserve">υγκυβέρνησης το </w:t>
      </w:r>
      <w:r>
        <w:rPr>
          <w:rFonts w:eastAsia="Times New Roman" w:cs="Times New Roman"/>
          <w:szCs w:val="24"/>
        </w:rPr>
        <w:t>τ</w:t>
      </w:r>
      <w:r>
        <w:rPr>
          <w:rFonts w:eastAsia="Times New Roman" w:cs="Times New Roman"/>
          <w:szCs w:val="24"/>
        </w:rPr>
        <w:t xml:space="preserve">έμενος και οτιδήποτε άλλο. Εκ του ασφαλούς όλοι μπορούμε να λέμε οτιδήποτε. </w:t>
      </w:r>
    </w:p>
    <w:p w14:paraId="6EA2C79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Τελειώνοντας, έχω μια απορία, την οποία έχουν πολλοί: Όλοι αυτοί που μας έρχονται από την Α</w:t>
      </w:r>
      <w:r>
        <w:rPr>
          <w:rFonts w:eastAsia="Times New Roman" w:cs="Times New Roman"/>
          <w:szCs w:val="24"/>
        </w:rPr>
        <w:t>ίγυπτο, τη Λιβύη, το Ιράκ, το Ιράν, Σαουδική Αραβία –δεν έρχεται κανένας μάλλον από εκεί- από την Υεμένη, από την Αφρική και αλλού, είναι όλοι μουσουλμάνοι. Δεν είναι ευχαριστημένοι στις πατρίδες τους, αλλά είναι ευχαριστημένοι σε ολόκληρο τον δυτικό κόσμο</w:t>
      </w:r>
      <w:r>
        <w:rPr>
          <w:rFonts w:eastAsia="Times New Roman" w:cs="Times New Roman"/>
          <w:szCs w:val="24"/>
        </w:rPr>
        <w:t xml:space="preserve"> που έρχονται και που όχι μόνο έρχονται, αλλά θέλουν να επιβάλουν δια της βίας τα ήθη και τα έθιμά τους. Και εδώ είναι το απίστευτο και το οξύμωρο. Θέλουν να μας αλλάξουν και να μας κάνουν σαν τις χώρες από τις οποίες έφυγαν άρον άρον, είτε γιατί δεν τους </w:t>
      </w:r>
      <w:r>
        <w:rPr>
          <w:rFonts w:eastAsia="Times New Roman" w:cs="Times New Roman"/>
          <w:szCs w:val="24"/>
        </w:rPr>
        <w:t xml:space="preserve">άρεσε, είτε γιατί είναι φανατικοί και θέλουν να επιβάλουν τον νόμο της </w:t>
      </w:r>
      <w:proofErr w:type="spellStart"/>
      <w:r>
        <w:rPr>
          <w:rFonts w:eastAsia="Times New Roman" w:cs="Times New Roman"/>
          <w:szCs w:val="24"/>
        </w:rPr>
        <w:t>σαρίας</w:t>
      </w:r>
      <w:proofErr w:type="spellEnd"/>
      <w:r>
        <w:rPr>
          <w:rFonts w:eastAsia="Times New Roman" w:cs="Times New Roman"/>
          <w:szCs w:val="24"/>
        </w:rPr>
        <w:t xml:space="preserve">. </w:t>
      </w:r>
    </w:p>
    <w:p w14:paraId="6EA2C798"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Ολοκληρώνετε, παρακαλώ, κύριε συνάδελφε.</w:t>
      </w:r>
    </w:p>
    <w:p w14:paraId="6EA2C799"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Κλείνοντας, θα ήθελα να σας πω κάτι πάνω στο σχόλιο που έκανε μια ομιλήτρια -αν δ</w:t>
      </w:r>
      <w:r>
        <w:rPr>
          <w:rFonts w:eastAsia="Times New Roman" w:cs="Times New Roman"/>
          <w:szCs w:val="24"/>
        </w:rPr>
        <w:t xml:space="preserve">εν κάνω λάθος- από το ΣΥΡΙΖΑ, απαντώντας λίγο αργότερα στον ομιλητή της Χρυσής Αυγής, ότι η ομιλία του –λέει- ήταν μνημείο σκοταδισμού. Είναι αυτό μνημείο σκοταδισμού και δεν είναι όλα όσα υποστηρίζετε, το δικαίωμα στη </w:t>
      </w:r>
      <w:proofErr w:type="spellStart"/>
      <w:r>
        <w:rPr>
          <w:rFonts w:eastAsia="Times New Roman" w:cs="Times New Roman"/>
          <w:szCs w:val="24"/>
        </w:rPr>
        <w:t>μπούργκα</w:t>
      </w:r>
      <w:proofErr w:type="spellEnd"/>
      <w:r>
        <w:rPr>
          <w:rFonts w:eastAsia="Times New Roman" w:cs="Times New Roman"/>
          <w:szCs w:val="24"/>
        </w:rPr>
        <w:t xml:space="preserve">, το δικαίωμα στην </w:t>
      </w:r>
      <w:proofErr w:type="spellStart"/>
      <w:r>
        <w:rPr>
          <w:rFonts w:eastAsia="Times New Roman" w:cs="Times New Roman"/>
          <w:szCs w:val="24"/>
        </w:rPr>
        <w:t>κλειτοριδε</w:t>
      </w:r>
      <w:r>
        <w:rPr>
          <w:rFonts w:eastAsia="Times New Roman" w:cs="Times New Roman"/>
          <w:szCs w:val="24"/>
        </w:rPr>
        <w:t>κτομή</w:t>
      </w:r>
      <w:proofErr w:type="spellEnd"/>
      <w:r>
        <w:rPr>
          <w:rFonts w:eastAsia="Times New Roman" w:cs="Times New Roman"/>
          <w:szCs w:val="24"/>
        </w:rPr>
        <w:t xml:space="preserve"> στα μικρά κοριτσάκια και σε όλα όσα συμβαίνουν στην πατρίδα μας. </w:t>
      </w:r>
    </w:p>
    <w:p w14:paraId="6EA2C79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Λυπούμαστε πάρα πολύ.</w:t>
      </w:r>
    </w:p>
    <w:p w14:paraId="6EA2C79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Ευχαριστώ.</w:t>
      </w:r>
    </w:p>
    <w:p w14:paraId="6EA2C79C"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EA2C79D"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ο κ. Ιάσων Φωτήλας από τη Νέα Δημοκρατία.</w:t>
      </w:r>
    </w:p>
    <w:p w14:paraId="6EA2C79E"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Ευχαριστώ, κύριε Πρόεδρε.</w:t>
      </w:r>
    </w:p>
    <w:p w14:paraId="6EA2C79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Κύριε Υπουργέ, ακούστε. Δεν γίνεται από τη μία να ζητάτε συναίνεση από τα κόμματα και από την άλλη αφ</w:t>
      </w:r>
      <w:r>
        <w:rPr>
          <w:rFonts w:eastAsia="Times New Roman" w:cs="Times New Roman"/>
          <w:szCs w:val="24"/>
        </w:rPr>
        <w:t xml:space="preserve">’ </w:t>
      </w:r>
      <w:r>
        <w:rPr>
          <w:rFonts w:eastAsia="Times New Roman" w:cs="Times New Roman"/>
          <w:szCs w:val="24"/>
        </w:rPr>
        <w:t xml:space="preserve">ενός να εισάγετε το νομοσχέδιο ως επείγον, υπονομεύοντας έτσι όλη τη διαδικασία της απαραίτητης διαβούλευσης τόσο με </w:t>
      </w:r>
      <w:r>
        <w:rPr>
          <w:rFonts w:eastAsia="Times New Roman" w:cs="Times New Roman"/>
          <w:szCs w:val="24"/>
        </w:rPr>
        <w:t>τα ίδια τα κόμματα όσο και με την κοινωνία και αφ</w:t>
      </w:r>
      <w:r>
        <w:rPr>
          <w:rFonts w:eastAsia="Times New Roman" w:cs="Times New Roman"/>
          <w:szCs w:val="24"/>
        </w:rPr>
        <w:t xml:space="preserve">’ </w:t>
      </w:r>
      <w:r>
        <w:rPr>
          <w:rFonts w:eastAsia="Times New Roman" w:cs="Times New Roman"/>
          <w:szCs w:val="24"/>
        </w:rPr>
        <w:t xml:space="preserve">ετέρου, προτού καν κατατεθεί το νομοσχέδιο, να ανακοινώνετε στον </w:t>
      </w:r>
      <w:proofErr w:type="spellStart"/>
      <w:r>
        <w:rPr>
          <w:rFonts w:eastAsia="Times New Roman" w:cs="Times New Roman"/>
          <w:szCs w:val="24"/>
        </w:rPr>
        <w:t>ιστότοπο</w:t>
      </w:r>
      <w:proofErr w:type="spellEnd"/>
      <w:r>
        <w:rPr>
          <w:rFonts w:eastAsia="Times New Roman" w:cs="Times New Roman"/>
          <w:szCs w:val="24"/>
        </w:rPr>
        <w:t xml:space="preserve"> του Υπουργείου Παιδείας τους πυλώνες </w:t>
      </w:r>
      <w:proofErr w:type="spellStart"/>
      <w:r>
        <w:rPr>
          <w:rFonts w:eastAsia="Times New Roman" w:cs="Times New Roman"/>
          <w:szCs w:val="24"/>
        </w:rPr>
        <w:t>μοριοδότησης</w:t>
      </w:r>
      <w:proofErr w:type="spellEnd"/>
      <w:r>
        <w:rPr>
          <w:rFonts w:eastAsia="Times New Roman" w:cs="Times New Roman"/>
          <w:szCs w:val="24"/>
        </w:rPr>
        <w:t>, χωρίς καμμία αναφορά στην αξιολόγηση. Δηλαδή</w:t>
      </w:r>
      <w:r>
        <w:rPr>
          <w:rFonts w:eastAsia="Times New Roman" w:cs="Times New Roman"/>
          <w:szCs w:val="24"/>
        </w:rPr>
        <w:t>,</w:t>
      </w:r>
      <w:r>
        <w:rPr>
          <w:rFonts w:eastAsia="Times New Roman" w:cs="Times New Roman"/>
          <w:szCs w:val="24"/>
        </w:rPr>
        <w:t xml:space="preserve"> ουσιαστικά μας αγνοείτε και κατόπι</w:t>
      </w:r>
      <w:r>
        <w:rPr>
          <w:rFonts w:eastAsia="Times New Roman" w:cs="Times New Roman"/>
          <w:szCs w:val="24"/>
        </w:rPr>
        <w:t>ν εορτής μας ζητάτε συναίνεση. Ωραίοι τύποι είστε!</w:t>
      </w:r>
    </w:p>
    <w:p w14:paraId="6EA2C7A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Τώρα, επί του νομοσχεδίου. «Άλλαξε ο </w:t>
      </w:r>
      <w:proofErr w:type="spellStart"/>
      <w:r>
        <w:rPr>
          <w:rFonts w:eastAsia="Times New Roman" w:cs="Times New Roman"/>
          <w:szCs w:val="24"/>
        </w:rPr>
        <w:t>Μανωλιός</w:t>
      </w:r>
      <w:proofErr w:type="spellEnd"/>
      <w:r>
        <w:rPr>
          <w:rFonts w:eastAsia="Times New Roman" w:cs="Times New Roman"/>
          <w:szCs w:val="24"/>
        </w:rPr>
        <w:t xml:space="preserve"> και έβαλε τα ρούχα του αλλιώς». Αυτό ήταν το πρώτο πράγμα που μου ήρθε στο μυαλό μόλις διάβασα το σχετικό νομοσχέδιο και ιδίως το άρθρο 1, που αποτελεί και τον</w:t>
      </w:r>
      <w:r>
        <w:rPr>
          <w:rFonts w:eastAsia="Times New Roman" w:cs="Times New Roman"/>
          <w:szCs w:val="24"/>
        </w:rPr>
        <w:t xml:space="preserve"> πυρήνα του.</w:t>
      </w:r>
    </w:p>
    <w:p w14:paraId="6EA2C7A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Εξηγούμαι: Η Κυβέρνηση αντί να προχωρήσει σε γενναίες αλλαγές, επί το ορθολογικότερο και με διάθεση ανανέωσης της εκπαίδευσης μετά το στραπάτσο που έπαθε από την αντισυνταγματικότητα του ν.4327/2015 για την επιλογή διευθυντών εκπαίδευσης, επέλ</w:t>
      </w:r>
      <w:r>
        <w:rPr>
          <w:rFonts w:eastAsia="Times New Roman" w:cs="Times New Roman"/>
          <w:szCs w:val="24"/>
        </w:rPr>
        <w:t xml:space="preserve">εξε να κάνει αλλαγές πιστή στις ιδεοληψίες της. Είναι αποκαλυπτική των προθέσεών σας η διαδικασία </w:t>
      </w:r>
      <w:proofErr w:type="spellStart"/>
      <w:r>
        <w:rPr>
          <w:rFonts w:eastAsia="Times New Roman" w:cs="Times New Roman"/>
          <w:szCs w:val="24"/>
        </w:rPr>
        <w:t>μοριοδότησης</w:t>
      </w:r>
      <w:proofErr w:type="spellEnd"/>
      <w:r>
        <w:rPr>
          <w:rFonts w:eastAsia="Times New Roman" w:cs="Times New Roman"/>
          <w:szCs w:val="24"/>
        </w:rPr>
        <w:t xml:space="preserve"> στους πυλώνες τους οποίους ανακοινώσατε -όπως </w:t>
      </w:r>
      <w:proofErr w:type="spellStart"/>
      <w:r>
        <w:rPr>
          <w:rFonts w:eastAsia="Times New Roman" w:cs="Times New Roman"/>
          <w:szCs w:val="24"/>
        </w:rPr>
        <w:t>προείπα</w:t>
      </w:r>
      <w:proofErr w:type="spellEnd"/>
      <w:r>
        <w:rPr>
          <w:rFonts w:eastAsia="Times New Roman" w:cs="Times New Roman"/>
          <w:szCs w:val="24"/>
        </w:rPr>
        <w:t>- προτού καν κατατεθεί το νομοσχέδιο, χωρίς καμμία αναφορά στην αξιολόγηση ως κριτήριο επιλο</w:t>
      </w:r>
      <w:r>
        <w:rPr>
          <w:rFonts w:eastAsia="Times New Roman" w:cs="Times New Roman"/>
          <w:szCs w:val="24"/>
        </w:rPr>
        <w:t xml:space="preserve">γής. </w:t>
      </w:r>
    </w:p>
    <w:p w14:paraId="6EA2C7A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Μειώνετε, ύστερα, τη βαρύτητα των επιστημονικών προσόντων επί του συνόλου των μορίων. Συγκεκριμένα, στον ν.3848/2010 τα τυπικά προσόντα συνιστούσαν το 45,2% του συνόλου των μορίων. Στο προτεινόμενο σχέδιο νόμου σήμερα, τα τυπικά προσόντα πέφτουν στο </w:t>
      </w:r>
      <w:r>
        <w:rPr>
          <w:rFonts w:eastAsia="Times New Roman" w:cs="Times New Roman"/>
          <w:szCs w:val="24"/>
        </w:rPr>
        <w:t>30% με 36%. Αντίστοιχα, αυξάνεται υπερβολικά η βαρύτητα της αρχαιότητας, η οποία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δεν συνεπάγεται εμπειρία, αφού δεν υπάρχει αξιολόγηση για τους υποψήφιους. Το κριτήριο, δηλαδή, της καθοδηγητικής και διοικητικής εμπειρίας που στον ν.3848/2010 αποτ</w:t>
      </w:r>
      <w:r>
        <w:rPr>
          <w:rFonts w:eastAsia="Times New Roman" w:cs="Times New Roman"/>
          <w:szCs w:val="24"/>
        </w:rPr>
        <w:t xml:space="preserve">ελούσε το 26% επί του συνόλου των μορίων, τώρα με το προτεινόμενο σχέδιο ανέρχεται σχεδόν στο 40%.  </w:t>
      </w:r>
    </w:p>
    <w:p w14:paraId="6EA2C7A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αναφέρω ένα συγκεκριμένο παράδειγμα για να γίνω ακόμα πιο κατανοητός: Με το προηγούμενο σχέδιο νόμου για τη </w:t>
      </w:r>
      <w:proofErr w:type="spellStart"/>
      <w:r>
        <w:rPr>
          <w:rFonts w:eastAsia="Times New Roman" w:cs="Times New Roman"/>
          <w:szCs w:val="24"/>
        </w:rPr>
        <w:t>μοριοδότηση</w:t>
      </w:r>
      <w:proofErr w:type="spellEnd"/>
      <w:r>
        <w:rPr>
          <w:rFonts w:eastAsia="Times New Roman" w:cs="Times New Roman"/>
          <w:szCs w:val="24"/>
        </w:rPr>
        <w:t xml:space="preserve"> των διευθυντών, πρ</w:t>
      </w:r>
      <w:r>
        <w:rPr>
          <w:rFonts w:eastAsia="Times New Roman" w:cs="Times New Roman"/>
          <w:szCs w:val="24"/>
        </w:rPr>
        <w:t>οβλεπόταν ότι ένας εκπαιδευτικός με δεκαπέντε χρόνια προϋπηρεσίας, μεταπτυχιακό, πτυχίο στις τεχνολογίες πληροφοριών και επικοινωνίας, έπαιρνε εννέα μόρια. Τώρα με την πρόταση</w:t>
      </w:r>
      <w:r>
        <w:rPr>
          <w:rFonts w:eastAsia="Times New Roman" w:cs="Times New Roman"/>
          <w:szCs w:val="24"/>
        </w:rPr>
        <w:t>,</w:t>
      </w:r>
      <w:r>
        <w:rPr>
          <w:rFonts w:eastAsia="Times New Roman" w:cs="Times New Roman"/>
          <w:szCs w:val="24"/>
        </w:rPr>
        <w:t xml:space="preserve"> που κάνετε εσείς, εκπαιδευτικός με είκοσι χρόνια υπηρεσίας, χωρίς κανένα άλλο π</w:t>
      </w:r>
      <w:r>
        <w:rPr>
          <w:rFonts w:eastAsia="Times New Roman" w:cs="Times New Roman"/>
          <w:szCs w:val="24"/>
        </w:rPr>
        <w:t>ροσόν, παίρνει δέκα μόρια. Τα ίδια, λοιπόν, και να μην πω χειρότερα με μόνο κριτήριο την ιδεοληψία σας.</w:t>
      </w:r>
    </w:p>
    <w:p w14:paraId="6EA2C7A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Οδηγείτε κατά αυτόν τον τρόπο, κύριε Υπουργέ, στην εξυπηρέτηση κυρίως αυτών που έχουν μεγαλύτερη προϋπηρεσία και αρχαιότητα και σε αποκλεισμό όλους τους</w:t>
      </w:r>
      <w:r>
        <w:rPr>
          <w:rFonts w:eastAsia="Times New Roman" w:cs="Times New Roman"/>
          <w:szCs w:val="24"/>
        </w:rPr>
        <w:t xml:space="preserve"> νεότερους εκπαιδευτικούς με αυξημένα τυπικά επιστημονικά προσόντα.</w:t>
      </w:r>
    </w:p>
    <w:p w14:paraId="6EA2C7A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Με άλλα λόγια, και εδώ αναγνωρίζετε εμμέσως την πάγια αρχή σας ότι η αριστεία είναι ρετσινιά. Ακόμα και αυτήν τη γνώμη των διδασκόντων τη βάλατε χωρίς βαρύτητα. Όμως, τώρα αντιλαμβάνομαι ό</w:t>
      </w:r>
      <w:r>
        <w:rPr>
          <w:rFonts w:eastAsia="Times New Roman" w:cs="Times New Roman"/>
          <w:szCs w:val="24"/>
        </w:rPr>
        <w:t xml:space="preserve">τι είστε σε δύσκολη θέση μετά το φιάσκο του προηγούμενου συστήματος με τη μυστική ψηφοφορία του </w:t>
      </w:r>
      <w:r>
        <w:rPr>
          <w:rFonts w:eastAsia="Times New Roman" w:cs="Times New Roman"/>
          <w:szCs w:val="24"/>
        </w:rPr>
        <w:t>σ</w:t>
      </w:r>
      <w:r>
        <w:rPr>
          <w:rFonts w:eastAsia="Times New Roman" w:cs="Times New Roman"/>
          <w:szCs w:val="24"/>
        </w:rPr>
        <w:t xml:space="preserve">υλλόγου </w:t>
      </w:r>
      <w:r>
        <w:rPr>
          <w:rFonts w:eastAsia="Times New Roman" w:cs="Times New Roman"/>
          <w:szCs w:val="24"/>
        </w:rPr>
        <w:t>δ</w:t>
      </w:r>
      <w:r>
        <w:rPr>
          <w:rFonts w:eastAsia="Times New Roman" w:cs="Times New Roman"/>
          <w:szCs w:val="24"/>
        </w:rPr>
        <w:t>ιδασκόντων που κρίθηκε αντισυνταγματική.</w:t>
      </w:r>
    </w:p>
    <w:p w14:paraId="6EA2C7A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Πόσο μίζερο σύστημα </w:t>
      </w:r>
      <w:proofErr w:type="spellStart"/>
      <w:r>
        <w:rPr>
          <w:rFonts w:eastAsia="Times New Roman" w:cs="Times New Roman"/>
          <w:szCs w:val="24"/>
        </w:rPr>
        <w:t>μικροεξυπηρετήσεων</w:t>
      </w:r>
      <w:proofErr w:type="spellEnd"/>
      <w:r>
        <w:rPr>
          <w:rFonts w:eastAsia="Times New Roman" w:cs="Times New Roman"/>
          <w:szCs w:val="24"/>
        </w:rPr>
        <w:t xml:space="preserve"> υπηρετείτε, όταν σκέφτεστε πώς θα χαϊδέψετε αυτιά από το δικό σας ακρο</w:t>
      </w:r>
      <w:r>
        <w:rPr>
          <w:rFonts w:eastAsia="Times New Roman" w:cs="Times New Roman"/>
          <w:szCs w:val="24"/>
        </w:rPr>
        <w:t>ατήριο με την εισαγωγή τέτοιων διατάξεων, που και αυτές μπορούν να προκαλέσουν εκ νέου προβλήματα;</w:t>
      </w:r>
    </w:p>
    <w:p w14:paraId="6EA2C7A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Βέβαια, κα</w:t>
      </w:r>
      <w:r>
        <w:rPr>
          <w:rFonts w:eastAsia="Times New Roman" w:cs="Times New Roman"/>
          <w:szCs w:val="24"/>
        </w:rPr>
        <w:t>μ</w:t>
      </w:r>
      <w:r>
        <w:rPr>
          <w:rFonts w:eastAsia="Times New Roman" w:cs="Times New Roman"/>
          <w:szCs w:val="24"/>
        </w:rPr>
        <w:t>μία πρόβλεψη δεν υπάρχει για διαδικασία επιλογής για όλα τα ανώτερα στελέχη της εκπαίδευσης, σχολικούς συμβούλους, διευθυντές εκπαίδευσης.</w:t>
      </w:r>
    </w:p>
    <w:p w14:paraId="6EA2C7A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Τέλος, </w:t>
      </w:r>
      <w:r>
        <w:rPr>
          <w:rFonts w:eastAsia="Times New Roman" w:cs="Times New Roman"/>
          <w:szCs w:val="24"/>
        </w:rPr>
        <w:t xml:space="preserve">να πούμε μια κουβέντα για το θέμα του </w:t>
      </w:r>
      <w:r>
        <w:rPr>
          <w:rFonts w:eastAsia="Times New Roman" w:cs="Times New Roman"/>
          <w:szCs w:val="24"/>
        </w:rPr>
        <w:t>τ</w:t>
      </w:r>
      <w:r>
        <w:rPr>
          <w:rFonts w:eastAsia="Times New Roman" w:cs="Times New Roman"/>
          <w:szCs w:val="24"/>
        </w:rPr>
        <w:t xml:space="preserve">εμένους στο άρθρο 5. Είναι πραγματικά απίστευτα τα όσα ακούσαμε για τον εισηγητή των ΑΝΕΛ και της τρικυμίας εν </w:t>
      </w:r>
      <w:proofErr w:type="spellStart"/>
      <w:r>
        <w:rPr>
          <w:rFonts w:eastAsia="Times New Roman" w:cs="Times New Roman"/>
          <w:szCs w:val="24"/>
        </w:rPr>
        <w:t>κρανίω</w:t>
      </w:r>
      <w:proofErr w:type="spellEnd"/>
      <w:r>
        <w:rPr>
          <w:rFonts w:eastAsia="Times New Roman" w:cs="Times New Roman"/>
          <w:szCs w:val="24"/>
        </w:rPr>
        <w:t xml:space="preserve"> που επικρατεί στην Κυβέρνηση. Είπε ο εισηγητής των ΑΝΕΛ ότι κατ’ αυτόν όλα είναι εντάξει, δηλαδή</w:t>
      </w:r>
      <w:r>
        <w:rPr>
          <w:rFonts w:eastAsia="Times New Roman" w:cs="Times New Roman"/>
          <w:szCs w:val="24"/>
        </w:rPr>
        <w:t>,</w:t>
      </w:r>
      <w:r>
        <w:rPr>
          <w:rFonts w:eastAsia="Times New Roman" w:cs="Times New Roman"/>
          <w:szCs w:val="24"/>
        </w:rPr>
        <w:t xml:space="preserve"> ό</w:t>
      </w:r>
      <w:r>
        <w:rPr>
          <w:rFonts w:eastAsia="Times New Roman" w:cs="Times New Roman"/>
          <w:szCs w:val="24"/>
        </w:rPr>
        <w:t xml:space="preserve">τι ο Υπουργός τους κ. </w:t>
      </w:r>
      <w:proofErr w:type="spellStart"/>
      <w:r>
        <w:rPr>
          <w:rFonts w:eastAsia="Times New Roman" w:cs="Times New Roman"/>
          <w:szCs w:val="24"/>
        </w:rPr>
        <w:t>Ζουράρις</w:t>
      </w:r>
      <w:proofErr w:type="spellEnd"/>
      <w:r>
        <w:rPr>
          <w:rFonts w:eastAsia="Times New Roman" w:cs="Times New Roman"/>
          <w:szCs w:val="24"/>
        </w:rPr>
        <w:t xml:space="preserve"> λέει «ναι» και υπογράφει τη διάταξη. Φαντάζομαι ότι θα την ψηφίσει κιόλας το βράδυ. Η Κοινοβουλευτική τους Ομάδα, όμως, δεν ψηφίζει ως αντιχριστιανική τη διάταξη και ταυτόχρονα, όμως, στηρίζει την Κυβέρνηση ΣΥΡΙΖΑ-ΑΝΕΛ, η οπο</w:t>
      </w:r>
      <w:r>
        <w:rPr>
          <w:rFonts w:eastAsia="Times New Roman" w:cs="Times New Roman"/>
          <w:szCs w:val="24"/>
        </w:rPr>
        <w:t xml:space="preserve">ία κατά τη λογική σας είναι αντιχριστιανική Κυβέρνηση που περνάει τη διάταξη και ταυτόχρονα καταγγέλλει τη Νέα Δημοκρατία που στηρίζει την ίδρυση του </w:t>
      </w:r>
      <w:r>
        <w:rPr>
          <w:rFonts w:eastAsia="Times New Roman" w:cs="Times New Roman"/>
          <w:szCs w:val="24"/>
        </w:rPr>
        <w:t>τ</w:t>
      </w:r>
      <w:r>
        <w:rPr>
          <w:rFonts w:eastAsia="Times New Roman" w:cs="Times New Roman"/>
          <w:szCs w:val="24"/>
        </w:rPr>
        <w:t>εμένους.</w:t>
      </w:r>
    </w:p>
    <w:p w14:paraId="6EA2C7A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Τι να πω! Μάλλον έχει ζαλιστεί υπερβολικά ο συνάδελφος...</w:t>
      </w:r>
    </w:p>
    <w:p w14:paraId="6EA2C7AA"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w:t>
      </w:r>
    </w:p>
    <w:p w14:paraId="6EA2C7AB"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ΠΡΟΕΔΡΕΥΩΝ (Γε</w:t>
      </w:r>
      <w:r>
        <w:rPr>
          <w:rFonts w:eastAsia="Times New Roman" w:cs="Times New Roman"/>
          <w:b/>
          <w:szCs w:val="24"/>
        </w:rPr>
        <w:t xml:space="preserve">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ηρεμήστε. Μη διακόπτετε, σας παρακαλώ.</w:t>
      </w:r>
    </w:p>
    <w:p w14:paraId="6EA2C7A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Συνεχίστε, κύριε Φωτήλα.</w:t>
      </w:r>
    </w:p>
    <w:p w14:paraId="6EA2C7AD"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w:t>
      </w:r>
    </w:p>
    <w:p w14:paraId="6EA2C7AE"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μη διακόπτετε.</w:t>
      </w:r>
    </w:p>
    <w:p w14:paraId="6EA2C7AF"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 </w:t>
      </w:r>
      <w:r>
        <w:rPr>
          <w:rFonts w:eastAsia="Times New Roman" w:cs="Times New Roman"/>
          <w:szCs w:val="24"/>
        </w:rPr>
        <w:t>Μάλλον έχει ζαλιστεί ο κύριος συνάδελφος εξαιτίας των συνεχών.</w:t>
      </w:r>
      <w:r>
        <w:rPr>
          <w:rFonts w:eastAsia="Times New Roman" w:cs="Times New Roman"/>
          <w:szCs w:val="24"/>
        </w:rPr>
        <w:t>..</w:t>
      </w:r>
    </w:p>
    <w:p w14:paraId="6EA2C7B0"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w:t>
      </w:r>
    </w:p>
    <w:p w14:paraId="6EA2C7B1"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 </w:t>
      </w:r>
      <w:r>
        <w:rPr>
          <w:rFonts w:eastAsia="Times New Roman" w:cs="Times New Roman"/>
          <w:szCs w:val="24"/>
        </w:rPr>
        <w:t>Τώρα θα με αφήσετε; Θέλετε να σας απαντήσω τώρα; Θα με υποχρεώσετε;</w:t>
      </w:r>
    </w:p>
    <w:p w14:paraId="6EA2C7B2"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w:t>
      </w:r>
    </w:p>
    <w:p w14:paraId="6EA2C7B3"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 </w:t>
      </w:r>
      <w:r>
        <w:rPr>
          <w:rFonts w:eastAsia="Times New Roman" w:cs="Times New Roman"/>
          <w:szCs w:val="24"/>
        </w:rPr>
        <w:t xml:space="preserve">Ωραίος δημοκράτης είστε, κύριε συνάδελφε. Θα με υποχρεώσετε για το πώς θα τοποθετηθώ στην τοποθέτησή </w:t>
      </w:r>
      <w:r>
        <w:rPr>
          <w:rFonts w:eastAsia="Times New Roman" w:cs="Times New Roman"/>
          <w:szCs w:val="24"/>
        </w:rPr>
        <w:t>μου;</w:t>
      </w:r>
    </w:p>
    <w:p w14:paraId="6EA2C7B4"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Φωτήλα, συνεχίστε την ομιλία σας. Δεν καταγράφεται τίποτα.</w:t>
      </w:r>
    </w:p>
    <w:p w14:paraId="6EA2C7B5"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 </w:t>
      </w:r>
      <w:r>
        <w:rPr>
          <w:rFonts w:eastAsia="Times New Roman" w:cs="Times New Roman"/>
          <w:szCs w:val="24"/>
        </w:rPr>
        <w:t>Έτσι την νοείτε εσείς τη δημοκρατία;</w:t>
      </w:r>
    </w:p>
    <w:p w14:paraId="6EA2C7B6"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Φωτήλα, με ακούτε; Δεν θέλετε ούτε αυτό που σας λέω εγώ να ακούσετε.</w:t>
      </w:r>
    </w:p>
    <w:p w14:paraId="6EA2C7B7"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 </w:t>
      </w:r>
      <w:r>
        <w:rPr>
          <w:rFonts w:eastAsia="Times New Roman" w:cs="Times New Roman"/>
          <w:szCs w:val="24"/>
        </w:rPr>
        <w:t>Σας ακούω.</w:t>
      </w:r>
    </w:p>
    <w:p w14:paraId="6EA2C7B8"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Δεν καταγράφεται τίποτα στα Πρακτικά από τις παρεμβάσεις ή τις όποιες διακοπές έχουν γίνει από τους Βουλευτές. </w:t>
      </w:r>
    </w:p>
    <w:p w14:paraId="6EA2C7B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Συνεχί</w:t>
      </w:r>
      <w:r>
        <w:rPr>
          <w:rFonts w:eastAsia="Times New Roman" w:cs="Times New Roman"/>
          <w:szCs w:val="24"/>
        </w:rPr>
        <w:t>στε την ομιλία σας. Κρατείται ο χρόνος.</w:t>
      </w:r>
    </w:p>
    <w:p w14:paraId="6EA2C7BA"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 </w:t>
      </w:r>
      <w:r>
        <w:rPr>
          <w:rFonts w:eastAsia="Times New Roman" w:cs="Times New Roman"/>
          <w:szCs w:val="24"/>
        </w:rPr>
        <w:t>Δεν καταγράφεται, αλλά κατανοούμε πώς ο καθένας καταλαβαίνει τη δημοκρατία. Αυτό καταλαβαίνουμε. Τι να πω!</w:t>
      </w:r>
    </w:p>
    <w:p w14:paraId="6EA2C7B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Φαίνεται πως ο κύριος συνάδελφος έχει ζαλιστεί από τα συνεχή μνημόνια και τους φόρους τους ο</w:t>
      </w:r>
      <w:r>
        <w:rPr>
          <w:rFonts w:eastAsia="Times New Roman" w:cs="Times New Roman"/>
          <w:szCs w:val="24"/>
        </w:rPr>
        <w:t>ποίους καλείται να ψηφίσει και έχει χάσει την αίσθηση της πραγματικότητας.</w:t>
      </w:r>
    </w:p>
    <w:p w14:paraId="6EA2C7B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Βεβαίως, κυρίες και κύριοι του ΣΥΡΙΖΑ, δεν είμαστε όλοι ίδιοι. Εμείς στη Νέα Δημοκρατία ποτέ δεν ψηφίσαμε συγκεκριμένα νομοσχέδια με κριτήρια μικροκομματικά και αυτό αποδεικνύεται α</w:t>
      </w:r>
      <w:r>
        <w:rPr>
          <w:rFonts w:eastAsia="Times New Roman" w:cs="Times New Roman"/>
          <w:szCs w:val="24"/>
        </w:rPr>
        <w:t>πό το γεγονός ότι αν δεν ψηφίζαμε μερικά από αυτά τα νομοσχέδια που εισηγείστε, δεν θα πέρναγαν καν, λόγω του ακροδεξιού συμμάχου σας. Εσείς θα μπορούσατε να πράξετε αναλόγως, να ξεπεράσετε τη μικροκομματική σας σκέψη και να σκεφτείτε λίγο πατριωτικά;</w:t>
      </w:r>
    </w:p>
    <w:p w14:paraId="6EA2C7B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Δεν </w:t>
      </w:r>
      <w:r>
        <w:rPr>
          <w:rFonts w:eastAsia="Times New Roman" w:cs="Times New Roman"/>
          <w:szCs w:val="24"/>
        </w:rPr>
        <w:t>περίμενα, όμως, κάτι διαφορετικό από μια Κυβέρνηση που τη μία μέρα εξαγγέλλει, δια του Πρωθυπουργού, ότι θα καταργήσει τις εισαγωγικές εξετάσεις στα πανεπιστήμια, αλλά όταν τη ρωτάνε πώς θα γίνεται η εισαγωγή και τι θα πούμε στα έρημα τα παιδιά που φοιτούν</w:t>
      </w:r>
      <w:r>
        <w:rPr>
          <w:rFonts w:eastAsia="Times New Roman" w:cs="Times New Roman"/>
          <w:szCs w:val="24"/>
        </w:rPr>
        <w:t xml:space="preserve"> στη σημερινή 1</w:t>
      </w:r>
      <w:r>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λ</w:t>
      </w:r>
      <w:r>
        <w:rPr>
          <w:rFonts w:eastAsia="Times New Roman" w:cs="Times New Roman"/>
          <w:szCs w:val="24"/>
        </w:rPr>
        <w:t>υκείου, η Κυβέρνηση τούς απαντάει: «Θα δούμε, μην αγχώνεστε».</w:t>
      </w:r>
    </w:p>
    <w:p w14:paraId="6EA2C7BE" w14:textId="77777777" w:rsidR="00E41DDC" w:rsidRDefault="007120B1">
      <w:pPr>
        <w:spacing w:after="0" w:line="600" w:lineRule="auto"/>
        <w:ind w:firstLine="720"/>
        <w:jc w:val="both"/>
        <w:rPr>
          <w:rFonts w:eastAsia="Times New Roman"/>
          <w:szCs w:val="24"/>
        </w:rPr>
      </w:pPr>
      <w:r>
        <w:rPr>
          <w:rFonts w:eastAsia="Times New Roman" w:cs="Times New Roman"/>
          <w:szCs w:val="24"/>
        </w:rPr>
        <w:t>Δεν μπορούσα πλέον να περιμένω τίποτα άλλο από μια Κυβέρνηση που έφτασε στο έσχατο σημείο κατάντιας και χωρίς κανένα ίχνος ντροπής να εκδίδει ανακοινώσεις στον τύπο για τα προβ</w:t>
      </w:r>
      <w:r>
        <w:rPr>
          <w:rFonts w:eastAsia="Times New Roman" w:cs="Times New Roman"/>
          <w:szCs w:val="24"/>
        </w:rPr>
        <w:t xml:space="preserve">λήματα ταλαιπωρημένων συμπολιτών μας. Πουλήθηκαν χάρη στα τηλεφωνήματα από το Μαξίμου. Μιλάω για την «Ομάδα Καθημερινότητας» του κ. </w:t>
      </w:r>
      <w:proofErr w:type="spellStart"/>
      <w:r>
        <w:rPr>
          <w:rFonts w:eastAsia="Times New Roman" w:cs="Times New Roman"/>
          <w:szCs w:val="24"/>
        </w:rPr>
        <w:t>Φλαμπουράρη</w:t>
      </w:r>
      <w:proofErr w:type="spellEnd"/>
      <w:r>
        <w:rPr>
          <w:rFonts w:eastAsia="Times New Roman" w:cs="Times New Roman"/>
          <w:szCs w:val="24"/>
        </w:rPr>
        <w:t xml:space="preserve"> που διαμεσολαβεί ανάμεσα στα Υπουργεία και τους πολίτες που αγωνιούν να εξυπηρετηθούν για τις υποθέσεις τους και</w:t>
      </w:r>
      <w:r>
        <w:rPr>
          <w:rFonts w:eastAsia="Times New Roman" w:cs="Times New Roman"/>
          <w:szCs w:val="24"/>
        </w:rPr>
        <w:t xml:space="preserve"> που η ίδια η Κυβέρνηση αποτυγχάνει διά των Υπουργών της και του κρατικού μηχανισμού.</w:t>
      </w:r>
      <w:r>
        <w:rPr>
          <w:rFonts w:eastAsia="Times New Roman"/>
          <w:szCs w:val="24"/>
        </w:rPr>
        <w:t xml:space="preserve"> </w:t>
      </w:r>
      <w:r>
        <w:rPr>
          <w:rFonts w:eastAsia="Times New Roman"/>
          <w:szCs w:val="24"/>
        </w:rPr>
        <w:t xml:space="preserve">Θα τους σώσει ο </w:t>
      </w:r>
      <w:r>
        <w:rPr>
          <w:rFonts w:eastAsia="Times New Roman"/>
          <w:szCs w:val="24"/>
        </w:rPr>
        <w:t>«</w:t>
      </w:r>
      <w:r>
        <w:rPr>
          <w:rFonts w:eastAsia="Times New Roman"/>
          <w:szCs w:val="24"/>
        </w:rPr>
        <w:t xml:space="preserve">Άγιος </w:t>
      </w:r>
      <w:proofErr w:type="spellStart"/>
      <w:r>
        <w:rPr>
          <w:rFonts w:eastAsia="Times New Roman"/>
          <w:szCs w:val="24"/>
        </w:rPr>
        <w:t>Φλαμπουράρης</w:t>
      </w:r>
      <w:proofErr w:type="spellEnd"/>
      <w:r>
        <w:rPr>
          <w:rFonts w:eastAsia="Times New Roman"/>
          <w:szCs w:val="24"/>
        </w:rPr>
        <w:t>»</w:t>
      </w:r>
      <w:r>
        <w:rPr>
          <w:rFonts w:eastAsia="Times New Roman"/>
          <w:szCs w:val="24"/>
        </w:rPr>
        <w:t xml:space="preserve">, </w:t>
      </w:r>
      <w:proofErr w:type="spellStart"/>
      <w:r>
        <w:rPr>
          <w:rFonts w:eastAsia="Times New Roman"/>
          <w:szCs w:val="24"/>
        </w:rPr>
        <w:t>επαιρόμενος</w:t>
      </w:r>
      <w:proofErr w:type="spellEnd"/>
      <w:r>
        <w:rPr>
          <w:rFonts w:eastAsia="Times New Roman"/>
          <w:szCs w:val="24"/>
        </w:rPr>
        <w:t xml:space="preserve"> μάλιστα με δελτία Τύπου και εκμεταλλευόμενος χωρίς καμμία συστολή τον πόνο αυτών των ανθρώπων!</w:t>
      </w:r>
    </w:p>
    <w:p w14:paraId="6EA2C7BF" w14:textId="77777777" w:rsidR="00E41DDC" w:rsidRDefault="007120B1">
      <w:pPr>
        <w:spacing w:after="0" w:line="600" w:lineRule="auto"/>
        <w:ind w:firstLine="720"/>
        <w:jc w:val="both"/>
        <w:rPr>
          <w:rFonts w:eastAsia="Times New Roman"/>
          <w:szCs w:val="24"/>
        </w:rPr>
      </w:pPr>
      <w:r>
        <w:rPr>
          <w:rFonts w:eastAsia="Times New Roman"/>
          <w:szCs w:val="24"/>
        </w:rPr>
        <w:t>Δεν χρειαζόμαστε, όμως, κ</w:t>
      </w:r>
      <w:r>
        <w:rPr>
          <w:rFonts w:eastAsia="Times New Roman"/>
          <w:szCs w:val="24"/>
        </w:rPr>
        <w:t xml:space="preserve">υρίες και κύριοι συνάδελφοι, μια κυβέρνηση </w:t>
      </w:r>
      <w:proofErr w:type="spellStart"/>
      <w:r>
        <w:rPr>
          <w:rFonts w:eastAsia="Times New Roman"/>
          <w:szCs w:val="24"/>
        </w:rPr>
        <w:t>μικροεξυπηρετήσεων</w:t>
      </w:r>
      <w:proofErr w:type="spellEnd"/>
      <w:r>
        <w:rPr>
          <w:rFonts w:eastAsia="Times New Roman"/>
          <w:szCs w:val="24"/>
        </w:rPr>
        <w:t xml:space="preserve">, διαμεσολαβητών, σωτήρων, μοιράσματος της φτώχειας. Χρειαζόμαστε μια κυβέρνηση με όραμα και ριζικές τομές και στην παιδεία και στην οικονομία, το μέσο απελευθέρωσης των παραγωγικών δυνάμεων της </w:t>
      </w:r>
      <w:r>
        <w:rPr>
          <w:rFonts w:eastAsia="Times New Roman"/>
          <w:szCs w:val="24"/>
        </w:rPr>
        <w:t>κοινωνίας μας από τον κρατισμό και τον κομματισμό και αυτή δεν είναι η δική σας Κυβέρνηση κυρίες και κύριοι συνάδελφοι των ΣΥΡΙΖΑΝΕΛ. Αυτή θα είναι η επόμενη κυβέρνηση που θα έρθει σύντομα, αυτή του Κυριάκου Μητσοτάκη.</w:t>
      </w:r>
    </w:p>
    <w:p w14:paraId="6EA2C7C0" w14:textId="77777777" w:rsidR="00E41DDC" w:rsidRDefault="007120B1">
      <w:pPr>
        <w:spacing w:after="0" w:line="600" w:lineRule="auto"/>
        <w:ind w:firstLine="720"/>
        <w:jc w:val="both"/>
        <w:rPr>
          <w:rFonts w:eastAsia="Times New Roman"/>
          <w:szCs w:val="24"/>
        </w:rPr>
      </w:pPr>
      <w:r>
        <w:rPr>
          <w:rFonts w:eastAsia="Times New Roman"/>
          <w:szCs w:val="24"/>
        </w:rPr>
        <w:t>Σας ευχαριστώ.</w:t>
      </w:r>
    </w:p>
    <w:p w14:paraId="6EA2C7C1" w14:textId="77777777" w:rsidR="00E41DDC" w:rsidRDefault="007120B1">
      <w:pPr>
        <w:spacing w:after="0" w:line="600" w:lineRule="auto"/>
        <w:ind w:firstLine="720"/>
        <w:jc w:val="center"/>
        <w:rPr>
          <w:rFonts w:eastAsia="Times New Roman"/>
          <w:szCs w:val="24"/>
        </w:rPr>
      </w:pPr>
      <w:r>
        <w:rPr>
          <w:rFonts w:eastAsia="Times New Roman" w:cs="Times New Roman"/>
          <w:szCs w:val="24"/>
        </w:rPr>
        <w:t>(Χειροκροτήματα από τη</w:t>
      </w:r>
      <w:r>
        <w:rPr>
          <w:rFonts w:eastAsia="Times New Roman" w:cs="Times New Roman"/>
          <w:szCs w:val="24"/>
        </w:rPr>
        <w:t>ν πτέρυγα της Νέας Δημοκρατίας)</w:t>
      </w:r>
    </w:p>
    <w:p w14:paraId="6EA2C7C2" w14:textId="77777777" w:rsidR="00E41DDC" w:rsidRDefault="007120B1">
      <w:pPr>
        <w:spacing w:after="0" w:line="600" w:lineRule="auto"/>
        <w:ind w:firstLine="720"/>
        <w:jc w:val="both"/>
        <w:rPr>
          <w:rFonts w:eastAsia="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κ. Τριαντάφυλλος </w:t>
      </w:r>
      <w:proofErr w:type="spellStart"/>
      <w:r>
        <w:rPr>
          <w:rFonts w:eastAsia="Times New Roman"/>
          <w:szCs w:val="24"/>
        </w:rPr>
        <w:t>Μηταφίδης</w:t>
      </w:r>
      <w:proofErr w:type="spellEnd"/>
      <w:r>
        <w:rPr>
          <w:rFonts w:eastAsia="Times New Roman"/>
          <w:szCs w:val="24"/>
        </w:rPr>
        <w:t xml:space="preserve"> από τον ΣΥΡΙΖΑ.</w:t>
      </w:r>
    </w:p>
    <w:p w14:paraId="6EA2C7C3" w14:textId="77777777" w:rsidR="00E41DDC" w:rsidRDefault="007120B1">
      <w:pPr>
        <w:spacing w:after="0" w:line="600" w:lineRule="auto"/>
        <w:ind w:firstLine="720"/>
        <w:jc w:val="both"/>
        <w:rPr>
          <w:rFonts w:eastAsia="Times New Roman"/>
          <w:szCs w:val="24"/>
        </w:rPr>
      </w:pPr>
      <w:r>
        <w:rPr>
          <w:rFonts w:eastAsia="Times New Roman"/>
          <w:b/>
          <w:szCs w:val="24"/>
        </w:rPr>
        <w:t>ΤΡΙΑΝΤΑΦΥΛΛΟΣ ΜΗΤΑΦΙΔΗΣ:</w:t>
      </w:r>
      <w:r>
        <w:rPr>
          <w:rFonts w:eastAsia="Times New Roman"/>
          <w:szCs w:val="24"/>
        </w:rPr>
        <w:t xml:space="preserve"> Έτσι είναι αν έτσι νομίζετε, όπως θα έλεγε και ο Πιραντέλλο, αγαπητοί συνάδελφοι της Αντιπολίτευσης.</w:t>
      </w:r>
    </w:p>
    <w:p w14:paraId="6EA2C7C4" w14:textId="77777777" w:rsidR="00E41DDC" w:rsidRDefault="007120B1">
      <w:pPr>
        <w:spacing w:after="0" w:line="600" w:lineRule="auto"/>
        <w:ind w:firstLine="720"/>
        <w:jc w:val="both"/>
        <w:rPr>
          <w:rFonts w:eastAsia="Times New Roman"/>
          <w:szCs w:val="24"/>
        </w:rPr>
      </w:pPr>
      <w:r>
        <w:rPr>
          <w:rFonts w:eastAsia="Times New Roman"/>
          <w:szCs w:val="24"/>
        </w:rPr>
        <w:t>Έχετε</w:t>
      </w:r>
      <w:r>
        <w:rPr>
          <w:rFonts w:eastAsia="Times New Roman"/>
          <w:szCs w:val="24"/>
        </w:rPr>
        <w:t xml:space="preserve"> αντικαταστήσει το «μετά </w:t>
      </w:r>
      <w:proofErr w:type="spellStart"/>
      <w:r>
        <w:rPr>
          <w:rFonts w:eastAsia="Times New Roman"/>
          <w:szCs w:val="24"/>
        </w:rPr>
        <w:t>Χριστόν</w:t>
      </w:r>
      <w:proofErr w:type="spellEnd"/>
      <w:r>
        <w:rPr>
          <w:rFonts w:eastAsia="Times New Roman"/>
          <w:szCs w:val="24"/>
        </w:rPr>
        <w:t>» με το «μετά ΣΥΡΙΖΑ». Βέβαια, αυτό είναι εξόχως τιμητικό για εμάς, διότι είμαστε σημείο αναφοράς, είτε για καλό είτε για κακό. Από αυτό δεν θα γλιτώσετε ποτέ, γιατί υπήρξε μια ιστορική τομή. Δεν μπορείτε να συμφιλιωθείτε με</w:t>
      </w:r>
      <w:r>
        <w:rPr>
          <w:rFonts w:eastAsia="Times New Roman"/>
          <w:szCs w:val="24"/>
        </w:rPr>
        <w:t xml:space="preserve"> αυτό το γεγονός, πώς οι </w:t>
      </w:r>
      <w:r>
        <w:rPr>
          <w:rFonts w:eastAsia="Times New Roman"/>
          <w:szCs w:val="24"/>
        </w:rPr>
        <w:t>«</w:t>
      </w:r>
      <w:r>
        <w:rPr>
          <w:rFonts w:eastAsia="Times New Roman"/>
          <w:szCs w:val="24"/>
        </w:rPr>
        <w:t>παρείσακτοι</w:t>
      </w:r>
      <w:r>
        <w:rPr>
          <w:rFonts w:eastAsia="Times New Roman"/>
          <w:szCs w:val="24"/>
        </w:rPr>
        <w:t>»</w:t>
      </w:r>
      <w:r>
        <w:rPr>
          <w:rFonts w:eastAsia="Times New Roman"/>
          <w:szCs w:val="24"/>
        </w:rPr>
        <w:t xml:space="preserve"> ανέλαβαν την διακυβέρνηση της χώρας, προσπαθώντας να την απαλλάξουν από τις αμαρτίες με τις οποίες την έχετε φορτώσει.</w:t>
      </w:r>
    </w:p>
    <w:p w14:paraId="6EA2C7C5" w14:textId="77777777" w:rsidR="00E41DDC" w:rsidRDefault="007120B1">
      <w:pPr>
        <w:spacing w:after="0" w:line="600" w:lineRule="auto"/>
        <w:ind w:firstLine="720"/>
        <w:jc w:val="both"/>
        <w:rPr>
          <w:rFonts w:eastAsia="Times New Roman"/>
          <w:szCs w:val="24"/>
        </w:rPr>
      </w:pPr>
      <w:r>
        <w:rPr>
          <w:rFonts w:eastAsia="Times New Roman"/>
          <w:szCs w:val="24"/>
        </w:rPr>
        <w:t>Θέλω, όμως, να σας πω ότι εμείς έχουμε μια αρχή. Την κληρονομήσαμε από έναν από τους δικούς μας δα</w:t>
      </w:r>
      <w:r>
        <w:rPr>
          <w:rFonts w:eastAsia="Times New Roman"/>
          <w:szCs w:val="24"/>
        </w:rPr>
        <w:t>σκάλους. Θα σας τον πω. Εσείς,</w:t>
      </w:r>
      <w:r>
        <w:rPr>
          <w:rFonts w:eastAsia="Times New Roman"/>
          <w:szCs w:val="24"/>
        </w:rPr>
        <w:t xml:space="preserve"> </w:t>
      </w:r>
      <w:r>
        <w:rPr>
          <w:rFonts w:eastAsia="Times New Roman"/>
          <w:szCs w:val="24"/>
        </w:rPr>
        <w:t>βέβαια</w:t>
      </w:r>
      <w:r>
        <w:rPr>
          <w:rFonts w:eastAsia="Times New Roman"/>
          <w:szCs w:val="24"/>
        </w:rPr>
        <w:t>, όταν ακούτε το όνομά του, ανατριχιάζετε. Την κληρονομήσαμε από τον Λένιν, ο οποίος έλεγε ότι το δικό μας μέτρο σύγκρισης δεν είναι οι αντίπαλοί μας. Και έλεγε και κάτι άλλο επίσης, ότι δεν μπορείς να αλλάξεις τον κόσμ</w:t>
      </w:r>
      <w:r>
        <w:rPr>
          <w:rFonts w:eastAsia="Times New Roman"/>
          <w:szCs w:val="24"/>
        </w:rPr>
        <w:t xml:space="preserve">ο ούτε με τις μεθόδους ούτε με το προσωπικό που τον έχει οδηγήσει στο σημερινό τέλμα. Αυτό είναι το επίδικο </w:t>
      </w:r>
      <w:r>
        <w:rPr>
          <w:rFonts w:eastAsia="Times New Roman"/>
          <w:szCs w:val="24"/>
        </w:rPr>
        <w:t>στην σημερινή</w:t>
      </w:r>
      <w:r>
        <w:rPr>
          <w:rFonts w:eastAsia="Times New Roman"/>
          <w:szCs w:val="24"/>
        </w:rPr>
        <w:t xml:space="preserve"> περίπτωση.</w:t>
      </w:r>
    </w:p>
    <w:p w14:paraId="6EA2C7C6" w14:textId="77777777" w:rsidR="00E41DDC" w:rsidRDefault="007120B1">
      <w:pPr>
        <w:spacing w:after="0" w:line="600" w:lineRule="auto"/>
        <w:ind w:firstLine="720"/>
        <w:jc w:val="both"/>
        <w:rPr>
          <w:rFonts w:eastAsia="Times New Roman"/>
          <w:szCs w:val="24"/>
        </w:rPr>
      </w:pPr>
      <w:r>
        <w:rPr>
          <w:rFonts w:eastAsia="Times New Roman"/>
          <w:szCs w:val="24"/>
        </w:rPr>
        <w:t>Γι</w:t>
      </w:r>
      <w:r>
        <w:rPr>
          <w:rFonts w:eastAsia="Times New Roman"/>
          <w:szCs w:val="24"/>
        </w:rPr>
        <w:t>’</w:t>
      </w:r>
      <w:r>
        <w:rPr>
          <w:rFonts w:eastAsia="Times New Roman"/>
          <w:szCs w:val="24"/>
        </w:rPr>
        <w:t xml:space="preserve"> αυτό εγώ θα σας μιλήσω θετικά, γιατί ακολουθείτε μια μέθοδο συνολικής απαξίωσης. Ξέρετε κάτι; Σ</w:t>
      </w:r>
      <w:r>
        <w:rPr>
          <w:rFonts w:eastAsia="Times New Roman"/>
          <w:szCs w:val="24"/>
        </w:rPr>
        <w:t>’</w:t>
      </w:r>
      <w:r>
        <w:rPr>
          <w:rFonts w:eastAsia="Times New Roman"/>
          <w:szCs w:val="24"/>
        </w:rPr>
        <w:t xml:space="preserve"> αυτό το παιχνίδι, το π</w:t>
      </w:r>
      <w:r>
        <w:rPr>
          <w:rFonts w:eastAsia="Times New Roman"/>
          <w:szCs w:val="24"/>
        </w:rPr>
        <w:t>αιχνίδι-παγίδα έχουμε πέσει εμείς. Ξέρετε το τελευταίο διάστημα ποια είναι η αίσθηση που υπάρχει; «Για όλα φταίει η Μεταπολίτευση». Εγώ δεν είμαι προσωπικά αυτής της άποψης και είμαι πολύ περήφανος, όπως και το κόμμα μου, για τις μάχες που έδωσε τα μεταπολ</w:t>
      </w:r>
      <w:r>
        <w:rPr>
          <w:rFonts w:eastAsia="Times New Roman"/>
          <w:szCs w:val="24"/>
        </w:rPr>
        <w:t>ιτευτικά χρόνια για να υπάρξουν κοινωνικές και πολιτικές κατακτήσεις</w:t>
      </w:r>
      <w:r>
        <w:rPr>
          <w:rFonts w:eastAsia="Times New Roman"/>
          <w:szCs w:val="24"/>
        </w:rPr>
        <w:t>. Κ</w:t>
      </w:r>
      <w:r>
        <w:rPr>
          <w:rFonts w:eastAsia="Times New Roman"/>
          <w:szCs w:val="24"/>
        </w:rPr>
        <w:t>αι στη δικιά μας τη φαρέτρα είναι όλο αυτό το κεφάλαιο που έχει κατακτηθεί και στον τομέα της εκπαίδευσης.</w:t>
      </w:r>
    </w:p>
    <w:p w14:paraId="6EA2C7C7" w14:textId="77777777" w:rsidR="00E41DDC" w:rsidRDefault="007120B1">
      <w:pPr>
        <w:spacing w:after="0" w:line="600" w:lineRule="auto"/>
        <w:ind w:firstLine="720"/>
        <w:jc w:val="both"/>
        <w:rPr>
          <w:rFonts w:eastAsia="Times New Roman"/>
          <w:szCs w:val="24"/>
        </w:rPr>
      </w:pPr>
      <w:r>
        <w:rPr>
          <w:rFonts w:eastAsia="Times New Roman"/>
          <w:szCs w:val="24"/>
        </w:rPr>
        <w:t xml:space="preserve">Επειδή βλέπω τον κ. </w:t>
      </w:r>
      <w:proofErr w:type="spellStart"/>
      <w:r>
        <w:rPr>
          <w:rFonts w:eastAsia="Times New Roman"/>
          <w:szCs w:val="24"/>
        </w:rPr>
        <w:t>Κεγκέρογλου</w:t>
      </w:r>
      <w:proofErr w:type="spellEnd"/>
      <w:r>
        <w:rPr>
          <w:rFonts w:eastAsia="Times New Roman"/>
          <w:szCs w:val="24"/>
        </w:rPr>
        <w:t>, θέλω να τον ρωτήσω: Θυμάται τις προτάσεις του</w:t>
      </w:r>
      <w:r>
        <w:rPr>
          <w:rFonts w:eastAsia="Times New Roman"/>
          <w:szCs w:val="24"/>
        </w:rPr>
        <w:t xml:space="preserve"> ΠΑΣΟΚ κατά την Αναθεώρηση του Συντάγματος</w:t>
      </w:r>
      <w:r>
        <w:rPr>
          <w:rFonts w:eastAsia="Times New Roman"/>
          <w:szCs w:val="24"/>
        </w:rPr>
        <w:t xml:space="preserve"> το 1975</w:t>
      </w:r>
      <w:r>
        <w:rPr>
          <w:rFonts w:eastAsia="Times New Roman"/>
          <w:szCs w:val="24"/>
        </w:rPr>
        <w:t xml:space="preserve">; Θυμάται μήπως </w:t>
      </w:r>
      <w:r>
        <w:rPr>
          <w:rFonts w:eastAsia="Times New Roman"/>
          <w:szCs w:val="24"/>
        </w:rPr>
        <w:t>τη θέση του ΠΑΣΟΚ</w:t>
      </w:r>
      <w:r>
        <w:rPr>
          <w:rFonts w:eastAsia="Times New Roman"/>
          <w:szCs w:val="24"/>
        </w:rPr>
        <w:t xml:space="preserve"> τον δημοκρατικό σχεδιασμό της εκπαίδευσης με τη συμμετοχή των συνδικάτων των εκπαιδευτικών; Τώρα έχετε δυσανεξία ακόμη και για την έκφραση γνώμης από το </w:t>
      </w:r>
      <w:r>
        <w:rPr>
          <w:rFonts w:eastAsia="Times New Roman"/>
          <w:szCs w:val="24"/>
        </w:rPr>
        <w:t>σ</w:t>
      </w:r>
      <w:r>
        <w:rPr>
          <w:rFonts w:eastAsia="Times New Roman"/>
          <w:szCs w:val="24"/>
        </w:rPr>
        <w:t xml:space="preserve">ύλλογο </w:t>
      </w:r>
      <w:r>
        <w:rPr>
          <w:rFonts w:eastAsia="Times New Roman"/>
          <w:szCs w:val="24"/>
        </w:rPr>
        <w:t>δ</w:t>
      </w:r>
      <w:r>
        <w:rPr>
          <w:rFonts w:eastAsia="Times New Roman"/>
          <w:szCs w:val="24"/>
        </w:rPr>
        <w:t>ιδασκόντων</w:t>
      </w:r>
      <w:r>
        <w:rPr>
          <w:rFonts w:eastAsia="Times New Roman"/>
          <w:szCs w:val="24"/>
        </w:rPr>
        <w:t>.</w:t>
      </w:r>
    </w:p>
    <w:p w14:paraId="6EA2C7C8" w14:textId="77777777" w:rsidR="00E41DDC" w:rsidRDefault="007120B1">
      <w:pPr>
        <w:spacing w:after="0" w:line="600" w:lineRule="auto"/>
        <w:ind w:firstLine="720"/>
        <w:jc w:val="both"/>
        <w:rPr>
          <w:rFonts w:eastAsia="Times New Roman"/>
          <w:szCs w:val="24"/>
        </w:rPr>
      </w:pPr>
      <w:r>
        <w:rPr>
          <w:rFonts w:eastAsia="Times New Roman"/>
          <w:szCs w:val="24"/>
        </w:rPr>
        <w:t xml:space="preserve">Κοιτάξτε κάτι. Κάναμε μια υποχώρηση. Δεν μας αντιπροσωπεύει αυτό που φέρνουμε σήμερα και δεν κάνουμε και κανένα </w:t>
      </w:r>
      <w:r>
        <w:rPr>
          <w:rFonts w:eastAsia="Times New Roman"/>
          <w:szCs w:val="24"/>
        </w:rPr>
        <w:t>«</w:t>
      </w:r>
      <w:r>
        <w:rPr>
          <w:rFonts w:eastAsia="Times New Roman"/>
          <w:szCs w:val="24"/>
        </w:rPr>
        <w:t>κόλπο</w:t>
      </w:r>
      <w:r>
        <w:rPr>
          <w:rFonts w:eastAsia="Times New Roman"/>
          <w:szCs w:val="24"/>
        </w:rPr>
        <w:t>»</w:t>
      </w:r>
      <w:r>
        <w:rPr>
          <w:rFonts w:eastAsia="Times New Roman"/>
          <w:szCs w:val="24"/>
        </w:rPr>
        <w:t>, όπως λέτε</w:t>
      </w:r>
      <w:r>
        <w:rPr>
          <w:rFonts w:eastAsia="Times New Roman"/>
          <w:szCs w:val="24"/>
        </w:rPr>
        <w:t>,</w:t>
      </w:r>
      <w:r>
        <w:rPr>
          <w:rFonts w:eastAsia="Times New Roman"/>
          <w:szCs w:val="24"/>
        </w:rPr>
        <w:t xml:space="preserve"> ότι θέλουμε να φέρουμε τον </w:t>
      </w:r>
      <w:r>
        <w:rPr>
          <w:rFonts w:eastAsia="Times New Roman"/>
          <w:szCs w:val="24"/>
        </w:rPr>
        <w:t>σ</w:t>
      </w:r>
      <w:r>
        <w:rPr>
          <w:rFonts w:eastAsia="Times New Roman"/>
          <w:szCs w:val="24"/>
        </w:rPr>
        <w:t xml:space="preserve">ύλλογο </w:t>
      </w:r>
      <w:r>
        <w:rPr>
          <w:rFonts w:eastAsia="Times New Roman"/>
          <w:szCs w:val="24"/>
        </w:rPr>
        <w:t xml:space="preserve">διδασκόντων </w:t>
      </w:r>
      <w:r>
        <w:rPr>
          <w:rFonts w:eastAsia="Times New Roman"/>
          <w:szCs w:val="24"/>
        </w:rPr>
        <w:t>«από το παράθυρο». Είναι ακριβώς γιατί εμείς στηριζόμαστε στην κοινωνία. Θέ</w:t>
      </w:r>
      <w:r>
        <w:rPr>
          <w:rFonts w:eastAsia="Times New Roman"/>
          <w:szCs w:val="24"/>
        </w:rPr>
        <w:t>λουμε η κοινωνία να είναι ζωντανή και προπαντός εκεί που δίνεται η μάχη για τη μόρφωση των παιδιών.</w:t>
      </w:r>
    </w:p>
    <w:p w14:paraId="6EA2C7C9" w14:textId="77777777" w:rsidR="00E41DDC" w:rsidRDefault="007120B1">
      <w:pPr>
        <w:spacing w:after="0" w:line="600" w:lineRule="auto"/>
        <w:ind w:firstLine="720"/>
        <w:jc w:val="both"/>
        <w:rPr>
          <w:rFonts w:eastAsia="Times New Roman"/>
          <w:szCs w:val="24"/>
        </w:rPr>
      </w:pPr>
      <w:r>
        <w:rPr>
          <w:rFonts w:eastAsia="Times New Roman"/>
          <w:szCs w:val="24"/>
        </w:rPr>
        <w:t>Θα είδατε ότι αρκετοί από τους ομιλητές που παρέλασαν από αυτό το Βήμα ήταν μέχρι πρόσφατα εν ενεργεία εκπαιδευτικοί, όπως ο Υφυπουργός Παιδείας. Από την τά</w:t>
      </w:r>
      <w:r>
        <w:rPr>
          <w:rFonts w:eastAsia="Times New Roman"/>
          <w:szCs w:val="24"/>
        </w:rPr>
        <w:t>ξη  βγήκαν και βρέθηκαν στο Κοινοβούλιο. Αφήστε αυτό το δυσφημιστικό «για τις καρέκλες». Έχετε δει ποτέ εσείς Κυβέρνηση στον ενάμισι χρόνο της θητείας της να φέρνει για πρώτη φορά στην ιστορία νόμο για την απλή αναλογική; Τόσο πολύ αγαπάμε τις καρέκλες μας</w:t>
      </w:r>
      <w:r>
        <w:rPr>
          <w:rFonts w:eastAsia="Times New Roman"/>
          <w:szCs w:val="24"/>
        </w:rPr>
        <w:t xml:space="preserve">. Γιατί δεν τον ψηφίσατε; Διότι έχετε μια εντελώς αντιδημοκρατική νοοτροπία. </w:t>
      </w:r>
    </w:p>
    <w:p w14:paraId="6EA2C7CA" w14:textId="77777777" w:rsidR="00E41DDC" w:rsidRDefault="007120B1">
      <w:pPr>
        <w:spacing w:after="0" w:line="600" w:lineRule="auto"/>
        <w:ind w:firstLine="720"/>
        <w:jc w:val="both"/>
        <w:rPr>
          <w:rFonts w:eastAsia="Times New Roman"/>
          <w:szCs w:val="24"/>
        </w:rPr>
      </w:pPr>
      <w:r>
        <w:rPr>
          <w:rFonts w:eastAsia="Times New Roman"/>
          <w:szCs w:val="24"/>
        </w:rPr>
        <w:t>Όσον αφορά, κύριε Φωτήλα -επειδή είστε και νομικός- την απόφαση του Συμβουλίου Επικρατείας, διαβάσατε την άποψη της μειοψηφίας; Δεν την διαβάσατε.</w:t>
      </w:r>
    </w:p>
    <w:p w14:paraId="6EA2C7CB" w14:textId="77777777" w:rsidR="00E41DDC" w:rsidRDefault="007120B1">
      <w:pPr>
        <w:spacing w:after="0" w:line="600" w:lineRule="auto"/>
        <w:ind w:firstLine="720"/>
        <w:jc w:val="both"/>
        <w:rPr>
          <w:rFonts w:eastAsia="Times New Roman"/>
          <w:szCs w:val="24"/>
        </w:rPr>
      </w:pPr>
      <w:r>
        <w:rPr>
          <w:rFonts w:eastAsia="Times New Roman"/>
          <w:b/>
          <w:szCs w:val="24"/>
        </w:rPr>
        <w:t>ΙΑΣ</w:t>
      </w:r>
      <w:r>
        <w:rPr>
          <w:rFonts w:eastAsia="Times New Roman"/>
          <w:b/>
          <w:szCs w:val="24"/>
        </w:rPr>
        <w:t>ΟΝΑΣ</w:t>
      </w:r>
      <w:r>
        <w:rPr>
          <w:rFonts w:eastAsia="Times New Roman"/>
          <w:b/>
          <w:szCs w:val="24"/>
        </w:rPr>
        <w:t xml:space="preserve"> ΦΩΤΗΛΑΣ:</w:t>
      </w:r>
      <w:r>
        <w:rPr>
          <w:rFonts w:eastAsia="Times New Roman"/>
          <w:szCs w:val="24"/>
        </w:rPr>
        <w:t xml:space="preserve"> Για ποιο μιλάτ</w:t>
      </w:r>
      <w:r>
        <w:rPr>
          <w:rFonts w:eastAsia="Times New Roman"/>
          <w:szCs w:val="24"/>
        </w:rPr>
        <w:t>ε;</w:t>
      </w:r>
    </w:p>
    <w:p w14:paraId="6EA2C7CC" w14:textId="77777777" w:rsidR="00E41DDC" w:rsidRDefault="007120B1">
      <w:pPr>
        <w:spacing w:after="0" w:line="600" w:lineRule="auto"/>
        <w:ind w:firstLine="720"/>
        <w:jc w:val="both"/>
        <w:rPr>
          <w:rFonts w:eastAsia="Times New Roman"/>
          <w:szCs w:val="24"/>
        </w:rPr>
      </w:pPr>
      <w:r>
        <w:rPr>
          <w:rFonts w:eastAsia="Times New Roman"/>
          <w:b/>
          <w:szCs w:val="24"/>
        </w:rPr>
        <w:t>ΤΡΙΑΝΤΑΦΥΛΛΟΣ ΜΗΤΑΦΙΔΗΣ:</w:t>
      </w:r>
      <w:r>
        <w:rPr>
          <w:rFonts w:eastAsia="Times New Roman"/>
          <w:szCs w:val="24"/>
        </w:rPr>
        <w:t xml:space="preserve"> Για την απόφαση </w:t>
      </w:r>
      <w:r>
        <w:rPr>
          <w:rFonts w:eastAsia="Times New Roman"/>
          <w:szCs w:val="24"/>
        </w:rPr>
        <w:t>του Σ.τ.Ε.</w:t>
      </w:r>
      <w:r>
        <w:rPr>
          <w:rFonts w:eastAsia="Times New Roman"/>
          <w:szCs w:val="24"/>
        </w:rPr>
        <w:t>.</w:t>
      </w:r>
    </w:p>
    <w:p w14:paraId="6EA2C7CD" w14:textId="77777777" w:rsidR="00E41DDC" w:rsidRDefault="007120B1">
      <w:pPr>
        <w:spacing w:after="0" w:line="600" w:lineRule="auto"/>
        <w:jc w:val="both"/>
        <w:rPr>
          <w:rFonts w:eastAsia="Times New Roman" w:cs="Times New Roman"/>
          <w:szCs w:val="24"/>
        </w:rPr>
      </w:pPr>
      <w:r>
        <w:rPr>
          <w:rFonts w:eastAsia="Times New Roman" w:cs="Times New Roman"/>
          <w:szCs w:val="24"/>
        </w:rPr>
        <w:t xml:space="preserve">Τι λέει η άποψη της μειοψηφίας; Ότι ίσα-ίσα ο </w:t>
      </w:r>
      <w:r>
        <w:rPr>
          <w:rFonts w:eastAsia="Times New Roman" w:cs="Times New Roman"/>
          <w:szCs w:val="24"/>
        </w:rPr>
        <w:t>σ</w:t>
      </w:r>
      <w:r>
        <w:rPr>
          <w:rFonts w:eastAsia="Times New Roman" w:cs="Times New Roman"/>
          <w:szCs w:val="24"/>
        </w:rPr>
        <w:t xml:space="preserve">ύλλογος </w:t>
      </w:r>
      <w:r>
        <w:rPr>
          <w:rFonts w:eastAsia="Times New Roman" w:cs="Times New Roman"/>
          <w:szCs w:val="24"/>
        </w:rPr>
        <w:t>δ</w:t>
      </w:r>
      <w:r>
        <w:rPr>
          <w:rFonts w:eastAsia="Times New Roman" w:cs="Times New Roman"/>
          <w:szCs w:val="24"/>
        </w:rPr>
        <w:t xml:space="preserve">ιδασκόντων ως ο εγγύτερος στη σχολική μονάδα και τη ζωή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έγκυρη άποψη. </w:t>
      </w:r>
    </w:p>
    <w:p w14:paraId="6EA2C7CE" w14:textId="77777777" w:rsidR="00E41DDC" w:rsidRDefault="007120B1">
      <w:pPr>
        <w:spacing w:after="0" w:line="600" w:lineRule="auto"/>
        <w:ind w:firstLine="720"/>
        <w:jc w:val="both"/>
        <w:rPr>
          <w:rFonts w:eastAsia="Times New Roman" w:cs="Times New Roman"/>
          <w:b/>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 </w:t>
      </w:r>
      <w:r>
        <w:rPr>
          <w:rFonts w:eastAsia="Times New Roman" w:cs="Times New Roman"/>
          <w:szCs w:val="24"/>
        </w:rPr>
        <w:t>Της πλειοψηφίας τι λέει;</w:t>
      </w:r>
    </w:p>
    <w:p w14:paraId="6EA2C7CF"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ΤΡΙΑΝΤΑΦΥΛΛΟΣ ΜΗΤΑΦΙΔΗΣ: </w:t>
      </w:r>
      <w:r>
        <w:rPr>
          <w:rFonts w:eastAsia="Times New Roman" w:cs="Times New Roman"/>
          <w:szCs w:val="24"/>
        </w:rPr>
        <w:t xml:space="preserve">Η πλειοψηφία έβγαλε αυτό που έβγαλε. Μην σταυροκοπιέστε. </w:t>
      </w:r>
    </w:p>
    <w:p w14:paraId="6EA2C7D0"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Μηταφίδη</w:t>
      </w:r>
      <w:proofErr w:type="spellEnd"/>
      <w:r>
        <w:rPr>
          <w:rFonts w:eastAsia="Times New Roman" w:cs="Times New Roman"/>
          <w:szCs w:val="24"/>
        </w:rPr>
        <w:t>,</w:t>
      </w:r>
      <w:r>
        <w:rPr>
          <w:rFonts w:eastAsia="Times New Roman" w:cs="Times New Roman"/>
          <w:b/>
          <w:szCs w:val="24"/>
        </w:rPr>
        <w:t xml:space="preserve"> </w:t>
      </w:r>
      <w:r>
        <w:rPr>
          <w:rFonts w:eastAsia="Times New Roman" w:cs="Times New Roman"/>
          <w:szCs w:val="24"/>
        </w:rPr>
        <w:t>συνεχίστε την ομιλία σας, πείτε αυτό που θέλετε, αλλά όχι προσωπικές αναφορές. Θα σας παρακαλέσω πολύ, όχι προσωπικές αναφο</w:t>
      </w:r>
      <w:r>
        <w:rPr>
          <w:rFonts w:eastAsia="Times New Roman" w:cs="Times New Roman"/>
          <w:szCs w:val="24"/>
        </w:rPr>
        <w:t xml:space="preserve">ρές σε Βουλευτή. </w:t>
      </w:r>
    </w:p>
    <w:p w14:paraId="6EA2C7D1"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ΤΡΙΑΝΤΑΦΥΛΛΟΣ ΜΗΤΑΦΙΔΗΣ: </w:t>
      </w:r>
      <w:r>
        <w:rPr>
          <w:rFonts w:eastAsia="Times New Roman" w:cs="Times New Roman"/>
          <w:szCs w:val="24"/>
        </w:rPr>
        <w:t xml:space="preserve">Θέλω να σας ρωτήσω το εξής: Είναι μη αξιοκρατικός τρόπος επιλογής η μυστική ψηφοφορία; Οι δικαστικοί πώς εκλέγουν τους προϊσταμένους των δικαστηρίων τους; Δεν τους εκλέγουν με μυστική ψηφοφορία; </w:t>
      </w:r>
    </w:p>
    <w:p w14:paraId="6EA2C7D2"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 </w:t>
      </w:r>
      <w:r>
        <w:rPr>
          <w:rFonts w:eastAsia="Times New Roman" w:cs="Times New Roman"/>
          <w:szCs w:val="24"/>
        </w:rPr>
        <w:t xml:space="preserve">Θέλετε να συζητήσουμε την απόφαση του Συμβουλίου της Επικρατείας; </w:t>
      </w:r>
    </w:p>
    <w:p w14:paraId="6EA2C7D3"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ΔΗΜΗΤΡΙΟΣ ΜΠΑΞΕΒΑΝΑΚΗΣ (Υφυπουργός Παιδείας, Έρευνας και Θρησκευμάτων): </w:t>
      </w:r>
      <w:r>
        <w:rPr>
          <w:rFonts w:eastAsia="Times New Roman" w:cs="Times New Roman"/>
          <w:szCs w:val="24"/>
        </w:rPr>
        <w:t xml:space="preserve">Γιατί όχι; </w:t>
      </w:r>
    </w:p>
    <w:p w14:paraId="6EA2C7D4"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ΤΡΙΑΝΤΑΦΥΛΛΟΣ ΜΗΤΑΦΙΔΗΣ: </w:t>
      </w:r>
      <w:r>
        <w:rPr>
          <w:rFonts w:eastAsia="Times New Roman" w:cs="Times New Roman"/>
          <w:szCs w:val="24"/>
        </w:rPr>
        <w:t xml:space="preserve">Οι πανεπιστημιακοί πώς εκλέγουν τους </w:t>
      </w:r>
      <w:r>
        <w:rPr>
          <w:rFonts w:eastAsia="Times New Roman" w:cs="Times New Roman"/>
          <w:szCs w:val="24"/>
        </w:rPr>
        <w:t>π</w:t>
      </w:r>
      <w:r>
        <w:rPr>
          <w:rFonts w:eastAsia="Times New Roman" w:cs="Times New Roman"/>
          <w:szCs w:val="24"/>
        </w:rPr>
        <w:t>ροέδρους των τμημάτων τους; Και αυτοί με α</w:t>
      </w:r>
      <w:r>
        <w:rPr>
          <w:rFonts w:eastAsia="Times New Roman" w:cs="Times New Roman"/>
          <w:szCs w:val="24"/>
        </w:rPr>
        <w:t>ναξιοκρατικό τρόπο;</w:t>
      </w:r>
    </w:p>
    <w:p w14:paraId="6EA2C7D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Πώς εκλέγουμε κυβέρνηση; Πώς εκλέγουμε </w:t>
      </w:r>
      <w:proofErr w:type="spellStart"/>
      <w:r>
        <w:rPr>
          <w:rFonts w:eastAsia="Times New Roman" w:cs="Times New Roman"/>
          <w:szCs w:val="24"/>
        </w:rPr>
        <w:t>αυτοδιοικητικούς</w:t>
      </w:r>
      <w:proofErr w:type="spellEnd"/>
      <w:r>
        <w:rPr>
          <w:rFonts w:eastAsia="Times New Roman" w:cs="Times New Roman"/>
          <w:szCs w:val="24"/>
        </w:rPr>
        <w:t xml:space="preserve"> άρχοντες; Γι’ αυτό πολύ σωστά ειπώθηκε από την </w:t>
      </w:r>
      <w:r>
        <w:rPr>
          <w:rFonts w:eastAsia="Times New Roman" w:cs="Times New Roman"/>
          <w:szCs w:val="24"/>
        </w:rPr>
        <w:t xml:space="preserve">Κοινοβουλευτική Εκπρόσωπό μας </w:t>
      </w:r>
      <w:r>
        <w:rPr>
          <w:rFonts w:eastAsia="Times New Roman" w:cs="Times New Roman"/>
          <w:szCs w:val="24"/>
        </w:rPr>
        <w:t xml:space="preserve">ότι εδώ έχουμε ένα πρόβλημα δημοκρατίας. Βάλλεται, και μάλιστα από τους θεματοφύλακες της δικαιοσύνης, </w:t>
      </w:r>
      <w:r>
        <w:rPr>
          <w:rFonts w:eastAsia="Times New Roman" w:cs="Times New Roman"/>
          <w:szCs w:val="24"/>
        </w:rPr>
        <w:t xml:space="preserve">μια βασική δημοκρατική αξία: Το δικαίωμα των ανθρώπων να εκλέγουν. </w:t>
      </w:r>
    </w:p>
    <w:p w14:paraId="6EA2C7D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Θα ήθελα να πω και κάτι άλλο. Προφανώς έχουμε μια εντελώς διαφορετική αντίληψη για το σχολείο. Επειδή σηκώνετε τη σημαία της αξιοκρατίας και σε λίγο θα έρθει στο Βήμα ο συμπολίτης μου κ. Γ</w:t>
      </w:r>
      <w:r>
        <w:rPr>
          <w:rFonts w:eastAsia="Times New Roman" w:cs="Times New Roman"/>
          <w:szCs w:val="24"/>
        </w:rPr>
        <w:t xml:space="preserve">κιουλέκας, θέλω να σας αναφέρω μερικά στοιχεία και το απευθύνω αυτό και στο ΠΑΣΟΚ. </w:t>
      </w:r>
    </w:p>
    <w:p w14:paraId="6EA2C7D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Ακούστε, λοιπόν: Επιλογές διευθυντών εκπαίδευσης κατά της </w:t>
      </w:r>
      <w:r>
        <w:rPr>
          <w:rFonts w:eastAsia="Times New Roman" w:cs="Times New Roman"/>
          <w:szCs w:val="24"/>
        </w:rPr>
        <w:t>«</w:t>
      </w:r>
      <w:proofErr w:type="spellStart"/>
      <w:r>
        <w:rPr>
          <w:rFonts w:eastAsia="Times New Roman" w:cs="Times New Roman"/>
          <w:szCs w:val="24"/>
        </w:rPr>
        <w:t>μετριοκρατίας</w:t>
      </w:r>
      <w:proofErr w:type="spellEnd"/>
      <w:r>
        <w:rPr>
          <w:rFonts w:eastAsia="Times New Roman" w:cs="Times New Roman"/>
          <w:szCs w:val="24"/>
        </w:rPr>
        <w:t>»</w:t>
      </w:r>
      <w:r>
        <w:rPr>
          <w:rFonts w:eastAsia="Times New Roman" w:cs="Times New Roman"/>
          <w:szCs w:val="24"/>
        </w:rPr>
        <w:t>, κατά την έκφραση του τότε Υπουργού σας, του κ. Στυλιανίδη</w:t>
      </w:r>
      <w:r>
        <w:rPr>
          <w:rFonts w:eastAsia="Times New Roman" w:cs="Times New Roman"/>
          <w:szCs w:val="24"/>
        </w:rPr>
        <w:t xml:space="preserve"> το 2007</w:t>
      </w:r>
      <w:r>
        <w:rPr>
          <w:rFonts w:eastAsia="Times New Roman" w:cs="Times New Roman"/>
          <w:szCs w:val="24"/>
        </w:rPr>
        <w:t xml:space="preserve">. Ακούστε τα νούμερα. Εμείς δεν </w:t>
      </w:r>
      <w:r>
        <w:rPr>
          <w:rFonts w:eastAsia="Times New Roman" w:cs="Times New Roman"/>
          <w:szCs w:val="24"/>
        </w:rPr>
        <w:t xml:space="preserve">έχουμε πιστοποιητικά κοινωνικών φρονημάτων, αλλά ακούστε τα. </w:t>
      </w:r>
    </w:p>
    <w:p w14:paraId="6EA2C7D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Από τους πενήντα οκτώ διευθυντές εκπαίδευσης, μόνο οι πέντε δεν ανήκαν στη Νέα Δημοκρατία. Από τους εκατό πενήντα οκτώ προϊσταμένους γραφείων, μόνο οι είκοσι πέντε δεν ήταν «γαλάζιοι», κατά τις </w:t>
      </w:r>
      <w:r>
        <w:rPr>
          <w:rFonts w:eastAsia="Times New Roman" w:cs="Times New Roman"/>
          <w:szCs w:val="24"/>
        </w:rPr>
        <w:t xml:space="preserve">ανακοινώσεις του ΠΑΣΟΚ, το οποίο σας κατήγγειλε ότι χρησιμοποιείτε το κράτος ως </w:t>
      </w:r>
      <w:r>
        <w:rPr>
          <w:rFonts w:eastAsia="Times New Roman" w:cs="Times New Roman"/>
          <w:szCs w:val="24"/>
        </w:rPr>
        <w:t>«</w:t>
      </w:r>
      <w:r>
        <w:rPr>
          <w:rFonts w:eastAsia="Times New Roman" w:cs="Times New Roman"/>
          <w:szCs w:val="24"/>
        </w:rPr>
        <w:t>κομματικό λάφυρο</w:t>
      </w:r>
      <w:r>
        <w:rPr>
          <w:rFonts w:eastAsia="Times New Roman" w:cs="Times New Roman"/>
          <w:szCs w:val="24"/>
        </w:rPr>
        <w:t>»</w:t>
      </w:r>
      <w:r>
        <w:rPr>
          <w:rFonts w:eastAsia="Times New Roman" w:cs="Times New Roman"/>
          <w:szCs w:val="24"/>
        </w:rPr>
        <w:t xml:space="preserve">. </w:t>
      </w:r>
    </w:p>
    <w:p w14:paraId="6EA2C7D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Να σας πω τι ακολούθησε, επειδή έχω γράψει άρθρο για το ζήτημα αυτό και θα το καταθέσω; Ξέρετε τι ακολούθησε; Ακυρώθηκαν όλες οι επιλογές στη Θεσσαλονίκη. </w:t>
      </w:r>
      <w:r>
        <w:rPr>
          <w:rFonts w:eastAsia="Times New Roman" w:cs="Times New Roman"/>
          <w:szCs w:val="24"/>
        </w:rPr>
        <w:t xml:space="preserve">Ξέρετε γιατί; Διότι γέμισε ο τόπος αριστούχους διευθυντές από μία μεριά. </w:t>
      </w:r>
    </w:p>
    <w:p w14:paraId="6EA2C7D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δικό μας το χώρο, έλεγε: «Για ποιο λόγο να κάνουμε αίτηση να γίνουμε διευθυντές; Είμαστε κομμένοι από χέρι. Αυτοί έχουν μοιραστεί και τα σχολεία». </w:t>
      </w:r>
    </w:p>
    <w:p w14:paraId="6EA2C7D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Ξέρετε πού κατέληξε η υπόθεση αυτή; Στα δικαστήρια. Μέχρι </w:t>
      </w:r>
      <w:proofErr w:type="spellStart"/>
      <w:r>
        <w:rPr>
          <w:rFonts w:eastAsia="Times New Roman" w:cs="Times New Roman"/>
          <w:szCs w:val="24"/>
        </w:rPr>
        <w:t>πρόπερσι</w:t>
      </w:r>
      <w:proofErr w:type="spellEnd"/>
      <w:r>
        <w:rPr>
          <w:rFonts w:eastAsia="Times New Roman" w:cs="Times New Roman"/>
          <w:szCs w:val="24"/>
        </w:rPr>
        <w:t xml:space="preserve"> έτρεχαν στα δικαστήρια. </w:t>
      </w:r>
      <w:proofErr w:type="spellStart"/>
      <w:r>
        <w:rPr>
          <w:rFonts w:eastAsia="Times New Roman" w:cs="Times New Roman"/>
          <w:szCs w:val="24"/>
        </w:rPr>
        <w:t>Πρόπερσι</w:t>
      </w:r>
      <w:proofErr w:type="spellEnd"/>
      <w:r>
        <w:rPr>
          <w:rFonts w:eastAsia="Times New Roman" w:cs="Times New Roman"/>
          <w:szCs w:val="24"/>
        </w:rPr>
        <w:t xml:space="preserve">! Έπεσαν όλες οι επιλογές. </w:t>
      </w:r>
    </w:p>
    <w:p w14:paraId="6EA2C7D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Γιατί, λοιπόν, έρχεστε εδώ να μας κάνετε, με τη γνωστή εκείνη δεξιά χρηστομάθεια, μαθήματα δημοκρατίας και αξιοκρατίας; </w:t>
      </w:r>
    </w:p>
    <w:p w14:paraId="6EA2C7DD" w14:textId="77777777" w:rsidR="00E41DDC" w:rsidRDefault="007120B1">
      <w:pPr>
        <w:spacing w:after="0" w:line="600" w:lineRule="auto"/>
        <w:ind w:firstLine="709"/>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την πτέρυγα του ΣΥΡΙΖΑ)</w:t>
      </w:r>
    </w:p>
    <w:p w14:paraId="6EA2C7D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Εμείς είμαστε σε καθεστώς οικονομικού και νομοθετικού καταναγκασμού. Σας το είπαμε αυτό. Αντί να βάλετε πλάτη να στηρίξετε ορισμένα πράγματα, μας πυροβολείτε. Αυτά όλα που μας καταμαρτυρείτε είναι σαν να βλέπετε τον εαυτ</w:t>
      </w:r>
      <w:r>
        <w:rPr>
          <w:rFonts w:eastAsia="Times New Roman" w:cs="Times New Roman"/>
          <w:szCs w:val="24"/>
        </w:rPr>
        <w:t xml:space="preserve">ό σας στον καθρέφτη. Τα έχουμε ζήσει αυτά σε όλα τα επίπεδα. </w:t>
      </w:r>
    </w:p>
    <w:p w14:paraId="6EA2C7D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Θέλω να κλείσω με το εξής. Το οφείλω στη μνήμη εκλεκτών εκπαιδευτικών, συνδικαλιστών και αγωνιστών, οι οποίοι έδωσαν τη μάχη ενάντια στη χούντα και οι οποίοι ανασυγκρότησαν το κίνημα των εκπαιδε</w:t>
      </w:r>
      <w:r>
        <w:rPr>
          <w:rFonts w:eastAsia="Times New Roman" w:cs="Times New Roman"/>
          <w:szCs w:val="24"/>
        </w:rPr>
        <w:t xml:space="preserve">υτικών, γεγονός που θέλω να το θυμίσω στους αμνήμονες και ανιστόρητους γραφειοκράτες του συνδικαλισμού, οι οποίοι δεν έχουν καν τη στοιχειώδη ευθιξία απέναντι στους συναδέλφους τους που εκπροσωπούν να πουν ότι πρέπει να έχουν γνώμη για το ποιος θα διοικεί </w:t>
      </w:r>
      <w:r>
        <w:rPr>
          <w:rFonts w:eastAsia="Times New Roman" w:cs="Times New Roman"/>
          <w:szCs w:val="24"/>
        </w:rPr>
        <w:t>το σχολείο τους. Ούτε με το τσιγκέλι δεν καταφέραμε να το βγάλουμε χθες</w:t>
      </w:r>
      <w:r>
        <w:rPr>
          <w:rFonts w:eastAsia="Times New Roman" w:cs="Times New Roman"/>
          <w:szCs w:val="24"/>
        </w:rPr>
        <w:t xml:space="preserve"> ό</w:t>
      </w:r>
      <w:r>
        <w:rPr>
          <w:rFonts w:eastAsia="Times New Roman" w:cs="Times New Roman"/>
          <w:szCs w:val="24"/>
        </w:rPr>
        <w:t>χι</w:t>
      </w:r>
      <w:r>
        <w:rPr>
          <w:rFonts w:eastAsia="Times New Roman" w:cs="Times New Roman"/>
          <w:szCs w:val="24"/>
        </w:rPr>
        <w:t>,</w:t>
      </w:r>
      <w:r>
        <w:rPr>
          <w:rFonts w:eastAsia="Times New Roman" w:cs="Times New Roman"/>
          <w:szCs w:val="24"/>
        </w:rPr>
        <w:t xml:space="preserve"> </w:t>
      </w:r>
      <w:r>
        <w:rPr>
          <w:rFonts w:eastAsia="Times New Roman" w:cs="Times New Roman"/>
          <w:szCs w:val="24"/>
        </w:rPr>
        <w:t>βέβαια,</w:t>
      </w:r>
      <w:r>
        <w:rPr>
          <w:rFonts w:eastAsia="Times New Roman" w:cs="Times New Roman"/>
          <w:szCs w:val="24"/>
        </w:rPr>
        <w:t xml:space="preserve"> από όλους. Σας το διαβάζω και θα το καταθέσω στα Πρακτικά. </w:t>
      </w:r>
    </w:p>
    <w:p w14:paraId="6EA2C7E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Μηταφίδη</w:t>
      </w:r>
      <w:proofErr w:type="spellEnd"/>
      <w:r>
        <w:rPr>
          <w:rFonts w:eastAsia="Times New Roman" w:cs="Times New Roman"/>
          <w:szCs w:val="24"/>
        </w:rPr>
        <w:t>, καταθέστε το στα Πρακτικά. Μην το διαβάσετε, διότι φτάσατε τ</w:t>
      </w:r>
      <w:r>
        <w:rPr>
          <w:rFonts w:eastAsia="Times New Roman" w:cs="Times New Roman"/>
          <w:szCs w:val="24"/>
        </w:rPr>
        <w:t xml:space="preserve">α </w:t>
      </w:r>
      <w:proofErr w:type="spellStart"/>
      <w:r>
        <w:rPr>
          <w:rFonts w:eastAsia="Times New Roman" w:cs="Times New Roman"/>
          <w:szCs w:val="24"/>
        </w:rPr>
        <w:t>οκτώμισι</w:t>
      </w:r>
      <w:proofErr w:type="spellEnd"/>
      <w:r>
        <w:rPr>
          <w:rFonts w:eastAsia="Times New Roman" w:cs="Times New Roman"/>
          <w:szCs w:val="24"/>
        </w:rPr>
        <w:t xml:space="preserve"> λεπτά. Καταθέστε το στα Πρακτικά και θα το διαβάσουν όλοι οι Βουλευτές. </w:t>
      </w:r>
    </w:p>
    <w:p w14:paraId="6EA2C7E1"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ΤΡΙΑΝΤΑΦΥΛΛΟΣ ΜΗΤΑΦΙΔΗΣ: </w:t>
      </w:r>
      <w:r>
        <w:rPr>
          <w:rFonts w:eastAsia="Times New Roman" w:cs="Times New Roman"/>
          <w:szCs w:val="24"/>
        </w:rPr>
        <w:t>Τελειώνω, κύριε Πρόεδρε.</w:t>
      </w:r>
    </w:p>
    <w:p w14:paraId="6EA2C7E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Αυτά είναι διατυπωμένα αμέσως μετά την πτώση της χούντας και το αφιερώνω εξαιρετικά και στους συναδέλφους του ΠΑΣΟΚ, γιατί</w:t>
      </w:r>
      <w:r>
        <w:rPr>
          <w:rFonts w:eastAsia="Times New Roman" w:cs="Times New Roman"/>
          <w:szCs w:val="24"/>
        </w:rPr>
        <w:t xml:space="preserve"> ορισμένοι από αυτούς ανήκαν στο δικό τους χώρο.</w:t>
      </w:r>
    </w:p>
    <w:p w14:paraId="6EA2C7E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«Προκειμένου να εξουδετερωθεί η ευθυνοφοβία των προϊσταμένων, η δευτεροβάθμια εκπαίδευση πρέπει να διοικείται από αιρετά ανακλητά όργανα, ο διευθυντής του σχολείου να εκλέγεται από το σύλλογο διδασκόντων και</w:t>
      </w:r>
      <w:r>
        <w:rPr>
          <w:rFonts w:eastAsia="Times New Roman" w:cs="Times New Roman"/>
          <w:szCs w:val="24"/>
        </w:rPr>
        <w:t xml:space="preserve"> να είναι εκτελεστικό όργανο των αποφάσεών του». </w:t>
      </w:r>
    </w:p>
    <w:p w14:paraId="6EA2C7E4" w14:textId="77777777" w:rsidR="00E41DDC" w:rsidRDefault="007120B1">
      <w:pPr>
        <w:spacing w:after="0" w:line="600" w:lineRule="auto"/>
        <w:ind w:firstLine="720"/>
        <w:jc w:val="both"/>
        <w:rPr>
          <w:rFonts w:eastAsia="Times New Roman"/>
          <w:szCs w:val="24"/>
        </w:rPr>
      </w:pPr>
      <w:r>
        <w:rPr>
          <w:rFonts w:eastAsia="Times New Roman"/>
          <w:szCs w:val="24"/>
        </w:rPr>
        <w:t>Τώρα, βέβαια, ακούσαμε μία άλλη θεωρία εδώ, ότι ο διευθυντής πρέπει να ασκεί μόνο διευθυντικά καθήκοντα. Για εμάς αυτό είναι απαξίωση του ρόλου του εκπαιδευτικού. Εμείς δεν θέλουμε τον διευθυντή να είναι μά</w:t>
      </w:r>
      <w:r>
        <w:rPr>
          <w:rFonts w:eastAsia="Times New Roman"/>
          <w:szCs w:val="24"/>
        </w:rPr>
        <w:t xml:space="preserve">νατζερ στο σχολείο, αλλά πρώτος μεταξύ ίσων. </w:t>
      </w:r>
    </w:p>
    <w:p w14:paraId="6EA2C7E5" w14:textId="77777777" w:rsidR="00E41DDC" w:rsidRDefault="007120B1">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EA2C7E6" w14:textId="77777777" w:rsidR="00E41DDC" w:rsidRDefault="007120B1">
      <w:pPr>
        <w:spacing w:after="0" w:line="600" w:lineRule="auto"/>
        <w:ind w:firstLine="720"/>
        <w:jc w:val="both"/>
        <w:rPr>
          <w:rFonts w:eastAsia="Times New Roman"/>
          <w:szCs w:val="24"/>
        </w:rPr>
      </w:pPr>
      <w:r>
        <w:rPr>
          <w:rFonts w:eastAsia="Times New Roman"/>
          <w:szCs w:val="24"/>
        </w:rPr>
        <w:t>Τα καταθέτω για τα Πρακτικά και στη μνήμη αυτών που έγραψαν ιστορία</w:t>
      </w:r>
      <w:r>
        <w:rPr>
          <w:rFonts w:eastAsia="Times New Roman"/>
          <w:szCs w:val="24"/>
        </w:rPr>
        <w:t xml:space="preserve"> στο εκπαιδευτικό κίνημα</w:t>
      </w:r>
      <w:r>
        <w:rPr>
          <w:rFonts w:eastAsia="Times New Roman"/>
          <w:szCs w:val="24"/>
        </w:rPr>
        <w:t xml:space="preserve">. </w:t>
      </w:r>
    </w:p>
    <w:p w14:paraId="6EA2C7E7" w14:textId="77777777" w:rsidR="00E41DDC" w:rsidRDefault="007120B1">
      <w:pPr>
        <w:spacing w:after="0" w:line="600" w:lineRule="auto"/>
        <w:ind w:firstLine="720"/>
        <w:jc w:val="both"/>
        <w:rPr>
          <w:rFonts w:eastAsia="Times New Roman"/>
          <w:szCs w:val="24"/>
        </w:rPr>
      </w:pPr>
      <w:r>
        <w:rPr>
          <w:rFonts w:eastAsia="Times New Roman"/>
          <w:szCs w:val="24"/>
        </w:rPr>
        <w:t xml:space="preserve"> (Στο σημείο αυτό ο Βουλευτής κ. Τριαντάφυλλος </w:t>
      </w:r>
      <w:proofErr w:type="spellStart"/>
      <w:r>
        <w:rPr>
          <w:rFonts w:eastAsia="Times New Roman"/>
          <w:szCs w:val="24"/>
        </w:rPr>
        <w:t>Μηταφίδης</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 xml:space="preserve">ρχείο του Τμήματος Γραμματείας της Διεύθυνσης Στενογραφίας και Πρακτικών της Βουλής)  </w:t>
      </w:r>
    </w:p>
    <w:p w14:paraId="6EA2C7E8" w14:textId="77777777" w:rsidR="00E41DDC" w:rsidRDefault="007120B1">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w:t>
      </w:r>
      <w:r>
        <w:rPr>
          <w:rFonts w:eastAsia="Times New Roman"/>
          <w:szCs w:val="24"/>
        </w:rPr>
        <w:t xml:space="preserve">αριστούμε, κύριε </w:t>
      </w:r>
      <w:proofErr w:type="spellStart"/>
      <w:r>
        <w:rPr>
          <w:rFonts w:eastAsia="Times New Roman"/>
          <w:szCs w:val="24"/>
        </w:rPr>
        <w:t>Μηταφίδη</w:t>
      </w:r>
      <w:proofErr w:type="spellEnd"/>
      <w:r>
        <w:rPr>
          <w:rFonts w:eastAsia="Times New Roman"/>
          <w:szCs w:val="24"/>
        </w:rPr>
        <w:t xml:space="preserve">. </w:t>
      </w:r>
    </w:p>
    <w:p w14:paraId="6EA2C7E9" w14:textId="77777777" w:rsidR="00E41DDC" w:rsidRDefault="007120B1">
      <w:pPr>
        <w:spacing w:after="0"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θεωρία, αφού προηγουμένως ξεναγήθηκαν στην έκθεση της αίθουσας «ΕΛΕΥΘΕΡΙΟΣ ΒΕΝΙΖΕΛΟΣ» και ενημερώθηκαν για τ</w:t>
      </w:r>
      <w:r>
        <w:rPr>
          <w:rFonts w:eastAsia="Times New Roman"/>
          <w:szCs w:val="24"/>
        </w:rPr>
        <w:t>ην ιστορία του κτηρίου και τον τρόπο οργάνωσης και λειτουργίας της Βουλής, σαράντα πέντε μαθητές και μαθήτριες και τρεις εκπαιδευτικοί συνοδοί τους από το 1</w:t>
      </w:r>
      <w:r>
        <w:rPr>
          <w:rFonts w:eastAsia="Times New Roman"/>
          <w:szCs w:val="24"/>
          <w:vertAlign w:val="superscript"/>
        </w:rPr>
        <w:t>ο</w:t>
      </w:r>
      <w:r>
        <w:rPr>
          <w:rFonts w:eastAsia="Times New Roman"/>
          <w:szCs w:val="24"/>
        </w:rPr>
        <w:t xml:space="preserve"> Δημοτικό Σχολείο Πεύκων Θεσσαλονίκης.</w:t>
      </w:r>
    </w:p>
    <w:p w14:paraId="6EA2C7EA" w14:textId="77777777" w:rsidR="00E41DDC" w:rsidRDefault="007120B1">
      <w:pPr>
        <w:spacing w:after="0" w:line="600" w:lineRule="auto"/>
        <w:ind w:firstLine="720"/>
        <w:rPr>
          <w:rFonts w:eastAsia="Times New Roman"/>
          <w:szCs w:val="24"/>
        </w:rPr>
      </w:pPr>
      <w:r>
        <w:rPr>
          <w:rFonts w:eastAsia="Times New Roman"/>
          <w:szCs w:val="24"/>
        </w:rPr>
        <w:t>Η Βουλή τούς καλωσορίζει.</w:t>
      </w:r>
    </w:p>
    <w:p w14:paraId="6EA2C7EB" w14:textId="77777777" w:rsidR="00E41DDC" w:rsidRDefault="007120B1">
      <w:pPr>
        <w:spacing w:after="0"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w:t>
      </w:r>
      <w:r>
        <w:rPr>
          <w:rFonts w:eastAsia="Times New Roman"/>
          <w:szCs w:val="24"/>
        </w:rPr>
        <w:t>γες της Βουλής)</w:t>
      </w:r>
    </w:p>
    <w:p w14:paraId="6EA2C7EC" w14:textId="77777777" w:rsidR="00E41DDC" w:rsidRDefault="007120B1">
      <w:pPr>
        <w:spacing w:after="0" w:line="600" w:lineRule="auto"/>
        <w:ind w:firstLine="720"/>
        <w:jc w:val="both"/>
        <w:rPr>
          <w:rFonts w:eastAsia="Times New Roman"/>
          <w:szCs w:val="24"/>
        </w:rPr>
      </w:pPr>
      <w:r>
        <w:rPr>
          <w:rFonts w:eastAsia="Times New Roman"/>
          <w:szCs w:val="24"/>
        </w:rPr>
        <w:t xml:space="preserve">Τον λόγο έχει ο κ. Κωνσταντίνος Γκιουλέκας από τη Νέα Δημοκρατία. </w:t>
      </w:r>
    </w:p>
    <w:p w14:paraId="6EA2C7ED" w14:textId="77777777" w:rsidR="00E41DDC" w:rsidRDefault="007120B1">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Κυρίες και κύριοι συνάδελφοι, επειδή συζητάμε ένα νομοσχέδιο για την παιδεία, θα έλεγε κανείς ότι θα ήταν μια ευκαιρία να δούμε πού μπορούμε να συμφ</w:t>
      </w:r>
      <w:r>
        <w:rPr>
          <w:rFonts w:eastAsia="Times New Roman"/>
          <w:szCs w:val="24"/>
        </w:rPr>
        <w:t xml:space="preserve">ωνήσουμε. </w:t>
      </w:r>
    </w:p>
    <w:p w14:paraId="6EA2C7EE" w14:textId="77777777" w:rsidR="00E41DDC" w:rsidRDefault="007120B1">
      <w:pPr>
        <w:spacing w:after="0" w:line="600" w:lineRule="auto"/>
        <w:ind w:firstLine="720"/>
        <w:jc w:val="both"/>
        <w:rPr>
          <w:rFonts w:eastAsia="Times New Roman"/>
          <w:szCs w:val="24"/>
        </w:rPr>
      </w:pPr>
      <w:r>
        <w:rPr>
          <w:rFonts w:eastAsia="Times New Roman"/>
          <w:szCs w:val="24"/>
        </w:rPr>
        <w:t>Επειδή, όμως, βλέπω ότι πολλοί συνάδελφοί από τον κυβερνητικό χώρο ανακαλύπτουν τις ιδεολογικές τους διαφορές κι έρχονται εδώ προσπαθώντας να μας πουν περίπου ότι πριν το 2015 δεν υπήρχε τίποτα όρθιο στην Ελλάδα και αυτοί κάνουν την προσπάθεια τ</w:t>
      </w:r>
      <w:r>
        <w:rPr>
          <w:rFonts w:eastAsia="Times New Roman"/>
          <w:szCs w:val="24"/>
        </w:rPr>
        <w:t>ης ανόρθωσης της χώρας, θα ήθελα να διορθώσω λίγο το ρολόι του χρόνου. Να θυμίσω ότι επί δυόμισι χρόνια κυβερνάτε εσείς, κύριοι συνάδελφοι. Επιτρέψτε μου να θυμίσω ότι αυτά τα οποία κάνετε είναι εντελώς αντίθετα από αυτά τα οποία λέγατε. Γιατί επαίρεστε, δ</w:t>
      </w:r>
      <w:r>
        <w:rPr>
          <w:rFonts w:eastAsia="Times New Roman"/>
          <w:szCs w:val="24"/>
        </w:rPr>
        <w:t xml:space="preserve">ηλαδή; Δεν κατάλαβα. </w:t>
      </w:r>
    </w:p>
    <w:p w14:paraId="6EA2C7EF" w14:textId="77777777" w:rsidR="00E41DDC" w:rsidRDefault="007120B1">
      <w:pPr>
        <w:spacing w:after="0" w:line="600" w:lineRule="auto"/>
        <w:ind w:firstLine="720"/>
        <w:jc w:val="both"/>
        <w:rPr>
          <w:rFonts w:eastAsia="Times New Roman"/>
          <w:szCs w:val="24"/>
        </w:rPr>
      </w:pPr>
      <w:r>
        <w:rPr>
          <w:rFonts w:eastAsia="Times New Roman"/>
          <w:szCs w:val="24"/>
        </w:rPr>
        <w:t xml:space="preserve">Την προηγούμενη εβδομάδα ψηφίσατε το δεύτερο μνημόνιο. Δύο μνημόνια σε δυόμισι χρόνια. Είστε εσείς οι οποίοι μιλάτε για συνέπεια λόγων και έργων; Είστε εσείς οι οποίοι ξαφνικά διακηρύσσετε την αριστερή σας ιδεολογία, η οποία είναι το </w:t>
      </w:r>
      <w:r>
        <w:rPr>
          <w:rFonts w:eastAsia="Times New Roman"/>
          <w:szCs w:val="24"/>
        </w:rPr>
        <w:t xml:space="preserve">βάλσαμο, αλλά και η θεραπεία για κάθε ανωμαλία που υπήρχε στον τόπο; Είναι δυνατόν; Και μάλιστα πού; Μιλώντας για ένα νομοσχέδιο για την παιδεία; Θέλετε να σας θυμίσουμε τα έργα και τις ημέρες σας; </w:t>
      </w:r>
    </w:p>
    <w:p w14:paraId="6EA2C7F0" w14:textId="77777777" w:rsidR="00E41DDC" w:rsidRDefault="007120B1">
      <w:pPr>
        <w:spacing w:after="0" w:line="600" w:lineRule="auto"/>
        <w:ind w:firstLine="720"/>
        <w:jc w:val="both"/>
        <w:rPr>
          <w:rFonts w:eastAsia="Times New Roman"/>
          <w:szCs w:val="24"/>
        </w:rPr>
      </w:pPr>
      <w:r>
        <w:rPr>
          <w:rFonts w:eastAsia="Times New Roman"/>
          <w:szCs w:val="24"/>
        </w:rPr>
        <w:t>Άλλα πράγματα είχα προγραμματίσει να πω, αλλά με προκάλεσ</w:t>
      </w:r>
      <w:r>
        <w:rPr>
          <w:rFonts w:eastAsia="Times New Roman"/>
          <w:szCs w:val="24"/>
        </w:rPr>
        <w:t xml:space="preserve">αν πολλοί από τους </w:t>
      </w:r>
      <w:proofErr w:type="spellStart"/>
      <w:r>
        <w:rPr>
          <w:rFonts w:eastAsia="Times New Roman"/>
          <w:szCs w:val="24"/>
        </w:rPr>
        <w:t>προλαλήσαντες</w:t>
      </w:r>
      <w:proofErr w:type="spellEnd"/>
      <w:r>
        <w:rPr>
          <w:rFonts w:eastAsia="Times New Roman"/>
          <w:szCs w:val="24"/>
        </w:rPr>
        <w:t xml:space="preserve"> συναδέλφους του κυβερνητικού χώρου. Να σας θυμίσω τι έλεγε ο Αρχηγός σας λίγους μήνες πριν αναλάβετε την εξουσία, ο δικός σας Αρχηγός, ο σημερινός Πρωθυπουργός της χώρας, ο κ. Αλέξης Τσίπρας; Να σας πω για το πρόγραμμα της </w:t>
      </w:r>
      <w:r>
        <w:rPr>
          <w:rFonts w:eastAsia="Times New Roman"/>
          <w:szCs w:val="24"/>
        </w:rPr>
        <w:t xml:space="preserve">Θεσσαλονίκης, γιατί είμαι και από τη Θεσσαλονίκη; </w:t>
      </w:r>
    </w:p>
    <w:p w14:paraId="6EA2C7F1" w14:textId="77777777" w:rsidR="00E41DDC" w:rsidRDefault="007120B1">
      <w:pPr>
        <w:spacing w:after="0" w:line="600" w:lineRule="auto"/>
        <w:ind w:firstLine="720"/>
        <w:jc w:val="both"/>
        <w:rPr>
          <w:rFonts w:eastAsia="Times New Roman"/>
          <w:szCs w:val="24"/>
        </w:rPr>
      </w:pPr>
      <w:r>
        <w:rPr>
          <w:rFonts w:eastAsia="Times New Roman"/>
          <w:b/>
          <w:szCs w:val="24"/>
        </w:rPr>
        <w:t>ΑΦΡΟΔΙΤΗ ΣΤΑΜΠΟΥΛΗ:</w:t>
      </w:r>
      <w:r>
        <w:rPr>
          <w:rFonts w:eastAsia="Times New Roman"/>
          <w:szCs w:val="24"/>
        </w:rPr>
        <w:t xml:space="preserve"> Ξανάγιναν εκλογές από τότε.    </w:t>
      </w:r>
    </w:p>
    <w:p w14:paraId="6EA2C7F2" w14:textId="77777777" w:rsidR="00E41DDC" w:rsidRDefault="007120B1">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 xml:space="preserve">Επιτρέψτε μου. </w:t>
      </w:r>
    </w:p>
    <w:p w14:paraId="6EA2C7F3" w14:textId="77777777" w:rsidR="00E41DDC" w:rsidRDefault="007120B1">
      <w:pPr>
        <w:spacing w:after="0" w:line="600" w:lineRule="auto"/>
        <w:ind w:firstLine="720"/>
        <w:jc w:val="both"/>
        <w:rPr>
          <w:rFonts w:eastAsia="Times New Roman"/>
          <w:szCs w:val="24"/>
        </w:rPr>
      </w:pPr>
      <w:r>
        <w:rPr>
          <w:rFonts w:eastAsia="Times New Roman"/>
          <w:szCs w:val="24"/>
        </w:rPr>
        <w:t xml:space="preserve">Έλεγε: </w:t>
      </w:r>
      <w:r>
        <w:rPr>
          <w:rFonts w:eastAsia="Times New Roman"/>
          <w:b/>
          <w:szCs w:val="24"/>
        </w:rPr>
        <w:t>«</w:t>
      </w:r>
      <w:r>
        <w:rPr>
          <w:rFonts w:eastAsia="Times New Roman"/>
          <w:szCs w:val="24"/>
        </w:rPr>
        <w:t xml:space="preserve">Μια στρατηγική η οποία δεν εξαρτάται από την πρόθεσή μας να διαπραγματευτούμε διαφορετικά. Για εμάς, είναι ξεκάθαρο ότι αυτά θα ακολουθήσουμε». Τι θα ακολουθούσατε; Σας διαβάζω τι έλεγε ο κ. Τσίπρας: «Στην πολιτική για την αντιμετώπιση της κρίσης εντάξαμε </w:t>
      </w:r>
      <w:r>
        <w:rPr>
          <w:rFonts w:eastAsia="Times New Roman"/>
          <w:szCs w:val="24"/>
        </w:rPr>
        <w:t xml:space="preserve">την επαναφορά της δέκατης τρίτης σύνταξης. Δεν είναι προεκλογική υπόσχεση. Είναι ένα καλά μελετημένο και καλά υπολογισμένο βήμα». Το επόμενο βήμα: «Ρύθμιση χρεών προς το </w:t>
      </w:r>
      <w:r>
        <w:rPr>
          <w:rFonts w:eastAsia="Times New Roman"/>
          <w:szCs w:val="24"/>
        </w:rPr>
        <w:t>δ</w:t>
      </w:r>
      <w:r>
        <w:rPr>
          <w:rFonts w:eastAsia="Times New Roman"/>
          <w:szCs w:val="24"/>
        </w:rPr>
        <w:t xml:space="preserve">ημόσιο και τα ασφαλιστικά </w:t>
      </w:r>
      <w:r>
        <w:rPr>
          <w:rFonts w:eastAsia="Times New Roman"/>
          <w:szCs w:val="24"/>
        </w:rPr>
        <w:t>τ</w:t>
      </w:r>
      <w:r>
        <w:rPr>
          <w:rFonts w:eastAsia="Times New Roman"/>
          <w:szCs w:val="24"/>
        </w:rPr>
        <w:t>αμεία». Το επόμενο: «Στη λογική της επανεκκίνησης της οικο</w:t>
      </w:r>
      <w:r>
        <w:rPr>
          <w:rFonts w:eastAsia="Times New Roman"/>
          <w:szCs w:val="24"/>
        </w:rPr>
        <w:t>νομίας είναι η επαναφορά τους αφορολόγητου στα 12.000 ευρώ και του βασικού μισθού στα 751 ευρώ. Είναι ζήτημα κοινωνικής δικαιοσύνης». Το επόμενο: «Ρύθμιση των κόκκινων δανείων». Τα θυμάστε όλα αυτά, έτσι; «Κανένα σπίτι στα χέρια τραπεζίτη»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6EA2C7F4" w14:textId="77777777" w:rsidR="00E41DDC" w:rsidRDefault="007120B1">
      <w:pPr>
        <w:spacing w:after="0" w:line="600" w:lineRule="auto"/>
        <w:ind w:firstLine="720"/>
        <w:jc w:val="both"/>
        <w:rPr>
          <w:rFonts w:eastAsia="Times New Roman"/>
          <w:szCs w:val="24"/>
        </w:rPr>
      </w:pPr>
      <w:r>
        <w:rPr>
          <w:rFonts w:eastAsia="Times New Roman"/>
          <w:szCs w:val="24"/>
        </w:rPr>
        <w:t>Τι ψηφίζ</w:t>
      </w:r>
      <w:r>
        <w:rPr>
          <w:rFonts w:eastAsia="Times New Roman"/>
          <w:szCs w:val="24"/>
        </w:rPr>
        <w:t>ατε, κυρίες και κύριοι συνάδελφοι, την προηγούμενη εβδομάδα; Το τέταρτο μνημόνιο της χώρας, το οποίο εφαρμόζετε πλέον εσείς με τις αποφάσεις σας και βεβαίως τα μέτρα αυτά ισχύουν και από το 2017, κάποια από το 2018 κι από το 2019 και το 2020 κι έχετε δεσμε</w:t>
      </w:r>
      <w:r>
        <w:rPr>
          <w:rFonts w:eastAsia="Times New Roman"/>
          <w:szCs w:val="24"/>
        </w:rPr>
        <w:t xml:space="preserve">ύσει τη χώρα. Χθες συζητούσαμε σοβαρά στο </w:t>
      </w:r>
      <w:proofErr w:type="spellStart"/>
      <w:r>
        <w:rPr>
          <w:rFonts w:eastAsia="Times New Roman"/>
          <w:szCs w:val="24"/>
          <w:lang w:val="en-US"/>
        </w:rPr>
        <w:t>Eurogroup</w:t>
      </w:r>
      <w:proofErr w:type="spellEnd"/>
      <w:r>
        <w:rPr>
          <w:rFonts w:eastAsia="Times New Roman"/>
          <w:szCs w:val="24"/>
        </w:rPr>
        <w:t xml:space="preserve"> για το εάν θα πρέπει –λέει- να μιλήσουμε ή όχι για τη δέσμευση της χώρας να έχει πρωτογενή πλεονάσματα μέχρι το 2060. </w:t>
      </w:r>
    </w:p>
    <w:p w14:paraId="6EA2C7F5" w14:textId="77777777" w:rsidR="00E41DDC" w:rsidRDefault="007120B1">
      <w:pPr>
        <w:spacing w:after="0" w:line="600" w:lineRule="auto"/>
        <w:ind w:firstLine="720"/>
        <w:jc w:val="both"/>
        <w:rPr>
          <w:rFonts w:eastAsia="Times New Roman"/>
          <w:szCs w:val="24"/>
        </w:rPr>
      </w:pPr>
      <w:r>
        <w:rPr>
          <w:rFonts w:eastAsia="Times New Roman"/>
          <w:szCs w:val="24"/>
        </w:rPr>
        <w:t>Τι λέτε, κυρίες και κύριοι συνάδελφοι; Εάν τα κάναμε εμείς αυτά, εσείς θα ήσασταν εκε</w:t>
      </w:r>
      <w:r>
        <w:rPr>
          <w:rFonts w:eastAsia="Times New Roman"/>
          <w:szCs w:val="24"/>
        </w:rPr>
        <w:t>ί απέναντι με πανό, έξω από τη Βουλή και θα προτρέπατε τους πολίτες σε αυθόρμητες διαμαρτυρίες. Έρχεστε σήμερα να μας κάνετε μαθήματα, κουνώντας και το δάχτυλο ότι «εμείς ήρθαμε να φτιάξουμε τα πράγματα»;</w:t>
      </w:r>
    </w:p>
    <w:p w14:paraId="6EA2C7F6" w14:textId="77777777" w:rsidR="00E41DDC" w:rsidRDefault="007120B1">
      <w:pPr>
        <w:spacing w:after="0" w:line="600" w:lineRule="auto"/>
        <w:ind w:firstLine="720"/>
        <w:jc w:val="both"/>
        <w:rPr>
          <w:rFonts w:eastAsia="Times New Roman"/>
          <w:szCs w:val="24"/>
        </w:rPr>
      </w:pPr>
      <w:r>
        <w:rPr>
          <w:rFonts w:eastAsia="Times New Roman"/>
          <w:szCs w:val="24"/>
        </w:rPr>
        <w:t xml:space="preserve"> Μάλιστα, μου έκανε τρομερή εντύπωση το ότι επικαλε</w:t>
      </w:r>
      <w:r>
        <w:rPr>
          <w:rFonts w:eastAsia="Times New Roman"/>
          <w:szCs w:val="24"/>
        </w:rPr>
        <w:t xml:space="preserve">ίστε και τις αποφάσεις τις δικαιοσύνης. Επιτρέψτε μου να θυμίσω ότι η δικαιοσύνη είναι ένας από τους ανεξάρτητους πυλώνες της δημοκρατίας. Συζητάμε τώρα για το Συμβούλιο της Επικρατείας; </w:t>
      </w:r>
    </w:p>
    <w:p w14:paraId="6EA2C7F7" w14:textId="77777777" w:rsidR="00E41DDC" w:rsidRDefault="007120B1">
      <w:pPr>
        <w:spacing w:after="0" w:line="600" w:lineRule="auto"/>
        <w:ind w:firstLine="720"/>
        <w:jc w:val="both"/>
        <w:rPr>
          <w:rFonts w:eastAsia="Times New Roman"/>
          <w:szCs w:val="24"/>
        </w:rPr>
      </w:pPr>
      <w:r>
        <w:rPr>
          <w:rFonts w:eastAsia="Times New Roman"/>
          <w:szCs w:val="24"/>
        </w:rPr>
        <w:t xml:space="preserve">Τέσσερεις αποφάσεις, δικές σας αποφάσεις, της δικής σας Κυβέρνησης, </w:t>
      </w:r>
      <w:r>
        <w:rPr>
          <w:rFonts w:eastAsia="Times New Roman"/>
          <w:szCs w:val="24"/>
        </w:rPr>
        <w:t xml:space="preserve">κρίθηκαν αντισυνταγματικές. Οι αποφάσεις του Υπουργού </w:t>
      </w:r>
      <w:proofErr w:type="spellStart"/>
      <w:r>
        <w:rPr>
          <w:rFonts w:eastAsia="Times New Roman"/>
          <w:szCs w:val="24"/>
        </w:rPr>
        <w:t>Πολάκη</w:t>
      </w:r>
      <w:proofErr w:type="spellEnd"/>
      <w:r>
        <w:rPr>
          <w:rFonts w:eastAsia="Times New Roman"/>
          <w:szCs w:val="24"/>
        </w:rPr>
        <w:t xml:space="preserve"> για τις απομακρύνσεις των διοικητών των νοσοκομείων, οι αποφάσεις του Υπουργού Μπαλτά και του κ. Κουράκη για τα θέματα της τοποθέτησης των διευθυντών της εκπαίδευσης, οι αποφάσεις για την παράτασ</w:t>
      </w:r>
      <w:r>
        <w:rPr>
          <w:rFonts w:eastAsia="Times New Roman"/>
          <w:szCs w:val="24"/>
        </w:rPr>
        <w:t xml:space="preserve">η των συμβασιούχων και η απόφαση για τις τηλεοπτικές άδειες, που, βεβαίως, το Ινστιτούτο της Φλωρεντίας κι εσείς εδώ διαρρηγνύατε τα ιμάτιά σας και λέγατε ότι πρέπει να είναι μόνο τέσσερεις. </w:t>
      </w:r>
    </w:p>
    <w:p w14:paraId="6EA2C7F8"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Σήμερα, βέβαια, αναδιπλωθήκατε, περάσατε πάλι κάτω από τον πήχη </w:t>
      </w:r>
      <w:r>
        <w:rPr>
          <w:rFonts w:eastAsia="Times New Roman" w:cs="Times New Roman"/>
          <w:szCs w:val="24"/>
        </w:rPr>
        <w:t>τον οποίο βάλατε, και σήμερα ανακαλύψατε ότι συμφωνείτε με το Εθνικό Ραδιοτηλεοπτικό Συμβούλιο, που λέει, βέβαια, ότι μπορεί να έχουμε και εννιά και δέκα και ένδεκα άδειες κ.λπ.</w:t>
      </w:r>
      <w:r>
        <w:rPr>
          <w:rFonts w:eastAsia="Times New Roman" w:cs="Times New Roman"/>
          <w:szCs w:val="24"/>
        </w:rPr>
        <w:t>.</w:t>
      </w:r>
      <w:r>
        <w:rPr>
          <w:rFonts w:eastAsia="Times New Roman" w:cs="Times New Roman"/>
          <w:szCs w:val="24"/>
        </w:rPr>
        <w:t xml:space="preserve"> Είναι κάτι το οποίο έλεγαν τα περισσότερα κόμματα της Βουλής. </w:t>
      </w:r>
    </w:p>
    <w:p w14:paraId="6EA2C7F9"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πάμε λίγο </w:t>
      </w:r>
      <w:r>
        <w:rPr>
          <w:rFonts w:eastAsia="Times New Roman" w:cs="Times New Roman"/>
          <w:szCs w:val="24"/>
        </w:rPr>
        <w:t>στο νομοσχέδιο, πάρα πολύ γρήγορα, γιατί, ειλικρινά σας μιλώ, θα περίμενα σήμερα μια προσπάθεια από την πολιτική ηγεσία του Υπουργείου, για να μπορέσουμε να βρούμε ένα συμβιβαστικό πεδίο και να δούμε πού συμφωνούμε. Και ξεκινάμε πρώτα-πρώτα από τη διαδικασ</w:t>
      </w:r>
      <w:r>
        <w:rPr>
          <w:rFonts w:eastAsia="Times New Roman" w:cs="Times New Roman"/>
          <w:szCs w:val="24"/>
        </w:rPr>
        <w:t xml:space="preserve">ία. </w:t>
      </w:r>
    </w:p>
    <w:p w14:paraId="6EA2C7FA"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Κύριε Υπουργέ, είναι δυνατόν να φέρνετε ένα νομοσχέδιο με τη διαδικασία του επείγοντος, να μην το βάζετε στη δημόσια διαβούλευση και μετά να λέτε γιατί δεν συναινούμε; Σε τι να συναινέσουμε; Γιατί δεν το φέρατε με μία διαδικασία φυσιολογική, να το συζ</w:t>
      </w:r>
      <w:r>
        <w:rPr>
          <w:rFonts w:eastAsia="Times New Roman" w:cs="Times New Roman"/>
          <w:szCs w:val="24"/>
        </w:rPr>
        <w:t xml:space="preserve">ητήσουμε, να μπει στη διαβούλευση, να ακούσετε τις αιτιάσεις από την εκπαιδευτική κοινότητα, από κάθε ενδιαφερόμενο; Να βρούμε έναν συγκερασμό απόψεων και ένα πάση </w:t>
      </w:r>
      <w:proofErr w:type="spellStart"/>
      <w:r>
        <w:rPr>
          <w:rFonts w:eastAsia="Times New Roman" w:cs="Times New Roman"/>
          <w:szCs w:val="24"/>
        </w:rPr>
        <w:t>περιπτώσει</w:t>
      </w:r>
      <w:proofErr w:type="spellEnd"/>
      <w:r>
        <w:rPr>
          <w:rFonts w:eastAsia="Times New Roman" w:cs="Times New Roman"/>
          <w:szCs w:val="24"/>
        </w:rPr>
        <w:t xml:space="preserve"> να πούμε ότι ναι, ξέρετε, στην παιδεία κάναμε ως χώρα ένα βήμα. Τι λέει ο κόσμος </w:t>
      </w:r>
      <w:r>
        <w:rPr>
          <w:rFonts w:eastAsia="Times New Roman" w:cs="Times New Roman"/>
          <w:szCs w:val="24"/>
        </w:rPr>
        <w:t xml:space="preserve">έξω από τη Βουλή; «Ομονοήστε σε κάποια πράγματα, προχωρήστε, θέλουμε η χώρα που υποφέρει -και όλοι μας υποφέρουμε- να μπορέσει να προχωρήσει και να κάνει κάποια βήματα εμπρός». </w:t>
      </w:r>
    </w:p>
    <w:p w14:paraId="6EA2C7FB"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Πώς το κάνετε αυτό; Φέρνοντας και ακολουθώντας τις διαδικασίες, που εσείς οι ί</w:t>
      </w:r>
      <w:r>
        <w:rPr>
          <w:rFonts w:eastAsia="Times New Roman" w:cs="Times New Roman"/>
          <w:szCs w:val="24"/>
        </w:rPr>
        <w:t>διοι όταν ήσασταν στην Αντιπολίτευση τις κατακεραυνώνατε και τις καταδικάζατε; Έτσι καταδικάζατε και τις πράξεις νομοθετικού περιεχομένου, έτσι καταδικάζατε και τις τροπολογίες τις άσχετες που έρχονταν σε διάφορα νομοσχέδια και λέγατε «εμείς δεν υπάρχει πε</w:t>
      </w:r>
      <w:r>
        <w:rPr>
          <w:rFonts w:eastAsia="Times New Roman" w:cs="Times New Roman"/>
          <w:szCs w:val="24"/>
        </w:rPr>
        <w:t xml:space="preserve">ρίπτωση ποτέ να ακολουθήσουμε τέτοια διαδικασία» και το κάνετε κατ’ επανάληψη. Και το κάνετε και πού; Στον χώρο της παιδείας. Γιατί; Υπήρχε κάποιο πρόβλημα σε αυτό; Και επειδή βγήκε αντισυνταγματικός ο νόμος θα έπρεπε να προλάβετε να το κάνετε αυτό; Ας τα </w:t>
      </w:r>
      <w:r>
        <w:rPr>
          <w:rFonts w:eastAsia="Times New Roman" w:cs="Times New Roman"/>
          <w:szCs w:val="24"/>
        </w:rPr>
        <w:t xml:space="preserve">φέρνατε λίγο νωρίτερα όλα αυτά. Γιατί; </w:t>
      </w:r>
    </w:p>
    <w:p w14:paraId="6EA2C7FC"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Και όπως βλέπετε, εμείς ερχόμαστε, κατά πάγια τακτική της Νέας Δημοκρατίας, να πούμε ότι συμφωνούμε σε πολλά από αυτά. Και λέμε ότι συμφωνούμε, γιατί ό,τι είναι προς τη σωστή κατεύθυνση δεν θα πούμε ότι, ξέρετε, πρέπ</w:t>
      </w:r>
      <w:r>
        <w:rPr>
          <w:rFonts w:eastAsia="Times New Roman" w:cs="Times New Roman"/>
          <w:szCs w:val="24"/>
        </w:rPr>
        <w:t xml:space="preserve">ει οπωσδήποτε να το καταδικάσουμε απλώς και μόνο γιατί είμαστε αντιπολίτευση, όπως κάνατε εσείς που δεν ψηφίσατε ούτε ένα νομοσχέδιο σε αυτήν την Αίθουσα κατά τη διάρκεια της αντιπολίτευσής σας. Μου κάνει τρομερή εντύπωση! </w:t>
      </w:r>
    </w:p>
    <w:p w14:paraId="6EA2C7FD"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επειδή δεν θέλω να ξαναπώ αυτά τα οποία οι συνάδελφοί μου από τη Νέα Δημοκρατία, οι </w:t>
      </w:r>
      <w:proofErr w:type="spellStart"/>
      <w:r>
        <w:rPr>
          <w:rFonts w:eastAsia="Times New Roman" w:cs="Times New Roman"/>
          <w:szCs w:val="24"/>
        </w:rPr>
        <w:t>προλαλήσαντες</w:t>
      </w:r>
      <w:proofErr w:type="spellEnd"/>
      <w:r>
        <w:rPr>
          <w:rFonts w:eastAsia="Times New Roman" w:cs="Times New Roman"/>
          <w:szCs w:val="24"/>
        </w:rPr>
        <w:t>, είπαν, θα κλείσω μόνο με τούτο: Θήτευσα στο Υπουργείο Παιδείας ως Υφυπουργός και μάλιστα είχα τον ευαίσθητο χώρο της επαγγελματικής εκπαίδευσης, της τεχ</w:t>
      </w:r>
      <w:r>
        <w:rPr>
          <w:rFonts w:eastAsia="Times New Roman" w:cs="Times New Roman"/>
          <w:szCs w:val="24"/>
        </w:rPr>
        <w:t>νικής εκπαίδευσης. Λυπάμαι, κύριε Υπουργέ της Παιδείας, ειλικρινά, που φορείς οι οποίοι ζήτησαν να μιλήσουν και ήταν αρμόδιοι από τον ΕΟΠΠΕΠ, από τον ΟΛΤΕΕ, από την Πανελλήνια Ένωση Εκπαιδευτικών Τεχνικής Εκπαίδευσης, από την Κεντρική Ένωση Επιμελητηρίου τ</w:t>
      </w:r>
      <w:r>
        <w:rPr>
          <w:rFonts w:eastAsia="Times New Roman" w:cs="Times New Roman"/>
          <w:szCs w:val="24"/>
        </w:rPr>
        <w:t xml:space="preserve">ους αποκλείσατε. Γιατί; Από τους δεκατέσσερις φορείς οι τέσσερις ήταν στελέχη του Υπουργείου Παιδείας και αποκλείσατε αυτούς που έχουν σχέση με την τεχνική εκπαίδευση; Δηλαδή, η τεχνική εκπαίδευση θα είναι το παραπαίδι της παιδείας μονίμως; </w:t>
      </w:r>
    </w:p>
    <w:p w14:paraId="6EA2C7FE"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Και σας το λέω</w:t>
      </w:r>
      <w:r>
        <w:rPr>
          <w:rFonts w:eastAsia="Times New Roman" w:cs="Times New Roman"/>
          <w:szCs w:val="24"/>
        </w:rPr>
        <w:t>, γιατί πραγματικά είμαι υπερήφανος που βάλαμε ένα λιθαράκι όταν ήμασταν εκεί. Και έτσι πρέπει να γίνεται σε όλα τα Υπουργεία, αλλά κυρίως στο Υπουργείο Παιδείας. Φτιάξαμε, δηλαδή, τότε τα ΙΕΚ Ειδικής Αγωγής που δεν υπήρχαν, κύριοι συνάδελφοι, για όλα τα π</w:t>
      </w:r>
      <w:r>
        <w:rPr>
          <w:rFonts w:eastAsia="Times New Roman" w:cs="Times New Roman"/>
          <w:szCs w:val="24"/>
        </w:rPr>
        <w:t xml:space="preserve">αιδιά τα οποία τελειώνουν το </w:t>
      </w:r>
      <w:r>
        <w:rPr>
          <w:rFonts w:eastAsia="Times New Roman" w:cs="Times New Roman"/>
          <w:szCs w:val="24"/>
        </w:rPr>
        <w:t>λ</w:t>
      </w:r>
      <w:r>
        <w:rPr>
          <w:rFonts w:eastAsia="Times New Roman" w:cs="Times New Roman"/>
          <w:szCs w:val="24"/>
        </w:rPr>
        <w:t>ύκειο και είναι παιδιά, συνάνθρωποί μας δηλαδή, που αντιμετωπίζουν κάποια προβλήματα υγείας, προβλήματα αναπηρίας και ήταν ένα πολύ θετικό βήμα. Και πιστεύουμε ότι αυτά πρέπει έτσι να συνεχίζονται και ο καθένας να βάζει άλλο έ</w:t>
      </w:r>
      <w:r>
        <w:rPr>
          <w:rFonts w:eastAsia="Times New Roman" w:cs="Times New Roman"/>
          <w:szCs w:val="24"/>
        </w:rPr>
        <w:t xml:space="preserve">να λιθαράκι όταν έρχεται και όχι να </w:t>
      </w:r>
      <w:proofErr w:type="spellStart"/>
      <w:r>
        <w:rPr>
          <w:rFonts w:eastAsia="Times New Roman" w:cs="Times New Roman"/>
          <w:szCs w:val="24"/>
        </w:rPr>
        <w:t>αποδομεί</w:t>
      </w:r>
      <w:proofErr w:type="spellEnd"/>
      <w:r>
        <w:rPr>
          <w:rFonts w:eastAsia="Times New Roman" w:cs="Times New Roman"/>
          <w:szCs w:val="24"/>
        </w:rPr>
        <w:t xml:space="preserve"> και να γκρεμίζει. </w:t>
      </w:r>
    </w:p>
    <w:p w14:paraId="6EA2C7FF"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εδώ σας λέω μιλάμε για την τεχνική εκπαίδευση, που εμείς το άρθρο αυτό, κύριε Υπουργέ, το ψηφίζουμε. Αλλά σας λέω, αυτά τα θέματα γιατί δεν τα συζητάτε; </w:t>
      </w:r>
    </w:p>
    <w:p w14:paraId="6EA2C800"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Και θέλω να πω στο σημείο αυτό, επ</w:t>
      </w:r>
      <w:r>
        <w:rPr>
          <w:rFonts w:eastAsia="Times New Roman" w:cs="Times New Roman"/>
          <w:szCs w:val="24"/>
        </w:rPr>
        <w:t>ειδή μιλάμε για την επαγγελματική εκπαίδευση, για την τεχνική εκπαίδευση, για τη διά βίου μάθηση, γι’ αυτό το τραγικό που έγινε με τα σχολεία δεύτερης ευκαιρίας, κυρίες και κύριοι συνάδελφοι. Ξέρετε ότι πριν από 15 ημέρες, τώρα, βγήκαν οι πίνακες με τους ε</w:t>
      </w:r>
      <w:r>
        <w:rPr>
          <w:rFonts w:eastAsia="Times New Roman" w:cs="Times New Roman"/>
          <w:szCs w:val="24"/>
        </w:rPr>
        <w:t xml:space="preserve">κπαιδευτικούς που πάνε να στελεχώσουν τα σχολεία δεύτερης ευκαιρίας; </w:t>
      </w:r>
    </w:p>
    <w:p w14:paraId="6EA2C801"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Έτσι στηρίζεται, κύριε Υπουργέ, τον θεσμό αυτό των συνανθρώπων μας, που τους δίνουμε ως πολιτεία μία δεύτερη ευκαιρία για να συμπληρώσουν έναν κύκλο σπουδών, επειδή δεν είχαν τη δυνατότη</w:t>
      </w:r>
      <w:r>
        <w:rPr>
          <w:rFonts w:eastAsia="Times New Roman" w:cs="Times New Roman"/>
          <w:szCs w:val="24"/>
        </w:rPr>
        <w:t>τα, την ευκαιρία στη ζωή τους να το κάνουν τότε που θα έπρεπε να το κάνουν, σε κάποια άλλα χρόνια; Τελειώνει η σχολική χρονιά τον Ιούνιο και εσείς τώρα μέσα Μαΐου-αρχές Μαΐου περίπου ανακοινώνετε τους πίνακες των εκπαιδευτικών που θα στελεχώνουν τα σχολεία</w:t>
      </w:r>
      <w:r>
        <w:rPr>
          <w:rFonts w:eastAsia="Times New Roman" w:cs="Times New Roman"/>
          <w:szCs w:val="24"/>
        </w:rPr>
        <w:t xml:space="preserve"> δεύτερης ευκαιρίας; Και μάλιστα λέτε «ξέρετε, πιθανόν να χρειαστεί να παρατείνουμε κατά ένα μήνα το σχολικό έτος για να ολοκληρώσουμε». Να ολοκληρώσετε τι; Αυτό που δεν έγινε σε όλη τη σχολική χρονιά, θα το ολοκληρώσετε σε ένα μήνα; </w:t>
      </w:r>
    </w:p>
    <w:p w14:paraId="6EA2C80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Λυπάμαι όμως που δεν </w:t>
      </w:r>
      <w:r>
        <w:rPr>
          <w:rFonts w:eastAsia="Times New Roman" w:cs="Times New Roman"/>
          <w:szCs w:val="24"/>
        </w:rPr>
        <w:t>μας δίνετε καν αυτή την ευκαιρία. Με τον τρόπο που επιλέγετε να νομοθετείτε</w:t>
      </w:r>
      <w:r w:rsidRPr="00271A4D">
        <w:rPr>
          <w:rFonts w:eastAsia="Times New Roman" w:cs="Times New Roman"/>
          <w:szCs w:val="24"/>
        </w:rPr>
        <w:t>,</w:t>
      </w:r>
      <w:r>
        <w:rPr>
          <w:rFonts w:eastAsia="Times New Roman" w:cs="Times New Roman"/>
          <w:szCs w:val="24"/>
        </w:rPr>
        <w:t xml:space="preserve"> ουσιαστικά βάζετε όλη την υπόλοιπη πλευρά της Βουλής απέναντι, μόνο και μόνο γιατί δυστυχώς επιλέγετε έναν δρόμο που σας οδηγεί στον απομονωτισμό.</w:t>
      </w:r>
    </w:p>
    <w:p w14:paraId="6EA2C803" w14:textId="77777777" w:rsidR="00E41DDC" w:rsidRDefault="007120B1">
      <w:pPr>
        <w:spacing w:after="0" w:line="600" w:lineRule="auto"/>
        <w:ind w:left="357" w:firstLine="363"/>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p>
    <w:p w14:paraId="6EA2C804" w14:textId="77777777" w:rsidR="00E41DDC" w:rsidRDefault="007120B1">
      <w:pPr>
        <w:spacing w:after="0"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Τον λόγο έχει ο κ. </w:t>
      </w:r>
      <w:proofErr w:type="spellStart"/>
      <w:r>
        <w:rPr>
          <w:rFonts w:eastAsia="Times New Roman"/>
          <w:bCs/>
          <w:szCs w:val="24"/>
        </w:rPr>
        <w:t>Σεβαστάκης</w:t>
      </w:r>
      <w:proofErr w:type="spellEnd"/>
      <w:r>
        <w:rPr>
          <w:rFonts w:eastAsia="Times New Roman"/>
          <w:bCs/>
          <w:szCs w:val="24"/>
        </w:rPr>
        <w:t xml:space="preserve"> από τον ΣΥΡΙΖΑ.</w:t>
      </w:r>
    </w:p>
    <w:p w14:paraId="6EA2C805" w14:textId="77777777" w:rsidR="00E41DDC" w:rsidRDefault="007120B1">
      <w:pPr>
        <w:spacing w:after="0" w:line="600" w:lineRule="auto"/>
        <w:ind w:firstLine="720"/>
        <w:jc w:val="both"/>
        <w:rPr>
          <w:rFonts w:eastAsia="Times New Roman"/>
          <w:bCs/>
          <w:szCs w:val="24"/>
        </w:rPr>
      </w:pPr>
      <w:r>
        <w:rPr>
          <w:rFonts w:eastAsia="Times New Roman"/>
          <w:b/>
          <w:bCs/>
          <w:szCs w:val="24"/>
        </w:rPr>
        <w:t>ΔΗΜΗΤΡΙΟΣ ΣΕΒΑΣΤΑΚΗΣ:</w:t>
      </w:r>
      <w:r>
        <w:rPr>
          <w:rFonts w:eastAsia="Times New Roman"/>
          <w:bCs/>
          <w:szCs w:val="24"/>
        </w:rPr>
        <w:t xml:space="preserve"> Ευχαριστώ πολύ, κύριε Πρόεδρε και κύριοι συνάδελφοι που έχετε τη διάθεση να ακούσετε και να συνεισφέρετε σε έναν διάλογο για την εκπ</w:t>
      </w:r>
      <w:r>
        <w:rPr>
          <w:rFonts w:eastAsia="Times New Roman"/>
          <w:bCs/>
          <w:szCs w:val="24"/>
        </w:rPr>
        <w:t>αίδευση, ο οποίος θα εξελίσσεται σε πείσμα όσων έχουν ανασφάλεια σε αυτό το σημείο. Ο διάλογος, η αντιδικία, η ανταλλαγή επιχειρημάτων, η οργάνωση επιχειρημάτων είναι πάρα πολύ σημαντική παράμετρος ή τουλάχιστον είναι μέρος του εκπαιδευτικού και πολιτιστικ</w:t>
      </w:r>
      <w:r>
        <w:rPr>
          <w:rFonts w:eastAsia="Times New Roman"/>
          <w:bCs/>
          <w:szCs w:val="24"/>
        </w:rPr>
        <w:t>ού στρατηγήματος του ΣΥΡΙΖΑ.</w:t>
      </w:r>
    </w:p>
    <w:p w14:paraId="6EA2C806" w14:textId="77777777" w:rsidR="00E41DDC" w:rsidRDefault="007120B1">
      <w:pPr>
        <w:spacing w:after="0" w:line="600" w:lineRule="auto"/>
        <w:ind w:firstLine="720"/>
        <w:jc w:val="both"/>
        <w:rPr>
          <w:rFonts w:eastAsia="Times New Roman"/>
          <w:bCs/>
          <w:szCs w:val="24"/>
        </w:rPr>
      </w:pPr>
      <w:r>
        <w:rPr>
          <w:rFonts w:eastAsia="Times New Roman"/>
          <w:bCs/>
          <w:szCs w:val="24"/>
        </w:rPr>
        <w:t>Κύριε Υπουργέ, θα ήθελα, απευθυνόμενος και προσωπικά, να σας μιλήσω για τον υπερθετικό βαθμό. Γίνεται μια πολύ ενδιαφέρουσα χρήση, έως και κατάχρηση, των όρων «βέλτιστες πρακτικές», «άριστοι» κ.λπ.. Τι είναι αυτό που καλύπτει μ</w:t>
      </w:r>
      <w:r>
        <w:rPr>
          <w:rFonts w:eastAsia="Times New Roman"/>
          <w:bCs/>
          <w:szCs w:val="24"/>
        </w:rPr>
        <w:t>ια τέτοια ρητορική; Εδώ και πάρα πολύ μεγάλο διάστημα έχει έρθει στην πολιτική γλώσσα η κατάχρηση, η χρήση, η υπερβολή, η αναφορά σε αυτούς τους όρους. Νομίζω ότι κρύβει αυτό που μια πολύ μεγάλη καχυποψία, κυρίως της Νέας Δημοκρατίας, αποκαλύπτει, ότι υπάρ</w:t>
      </w:r>
      <w:r>
        <w:rPr>
          <w:rFonts w:eastAsia="Times New Roman"/>
          <w:bCs/>
          <w:szCs w:val="24"/>
        </w:rPr>
        <w:t>χει ένα σύστημα ευνοιοκρατίας δυστυχώς, ένα σύστημα που προσπαθεί να ελέγξει την ανάδυση του στελέχους, τη χρήση του στελέχους, την παραγωγική ένταξη του στελέχους, ένα ανασφαλές σύστημα, που δεν επιτρέπει δυστυχώς στον πραγματικά ταλαντούχο, στον συνεργατ</w:t>
      </w:r>
      <w:r>
        <w:rPr>
          <w:rFonts w:eastAsia="Times New Roman"/>
          <w:bCs/>
          <w:szCs w:val="24"/>
        </w:rPr>
        <w:t>ικό, στον επινοητικό, στον μορφωμένο, στον καλλιεργημένο, στον τίμιο να αρθρωθεί μέσα στο σύστημα, μέσα στην πραγματικότητα και να δημιουργήσει παραγωγή, πολιτική, εκπαιδευτική και πολιτιστική παραγωγή. Νομίζω ότι αυτή είναι η πραγματικότητα και αυτή κατοπ</w:t>
      </w:r>
      <w:r>
        <w:rPr>
          <w:rFonts w:eastAsia="Times New Roman"/>
          <w:bCs/>
          <w:szCs w:val="24"/>
        </w:rPr>
        <w:t xml:space="preserve">τρίζεται σε όλες τις τοποθετήσεις, ότι οι μέριμνες, οι ρυθμίσεις του ΣΥΡΙΖΑ –είναι ένα ρυθμιστικό νομοσχέδιο, δεν είναι ένα νομοσχέδιο μεγάλης στρατηγικής και είναι ένα νομοσχέδιο υπό το κράτος μιας πολύ μεγάλης πίεσης. Αργά βγήκε η απόφαση του Συμβουλίου </w:t>
      </w:r>
      <w:r>
        <w:rPr>
          <w:rFonts w:eastAsia="Times New Roman"/>
          <w:bCs/>
          <w:szCs w:val="24"/>
        </w:rPr>
        <w:t xml:space="preserve">της Επικρατείας, νωρίς υπάρχει η ανάγκη στελέχωσης των εκπαιδευτικών δομών, άρα έπρεπε με όρους επείγοντος να γίνει η συζήτηση και η ρύθμιση. Σίγουρα δεν είναι ένα νομοσχέδιο που γίνεται εν </w:t>
      </w:r>
      <w:proofErr w:type="spellStart"/>
      <w:r>
        <w:rPr>
          <w:rFonts w:eastAsia="Times New Roman"/>
          <w:bCs/>
          <w:szCs w:val="24"/>
        </w:rPr>
        <w:t>κενώ</w:t>
      </w:r>
      <w:proofErr w:type="spellEnd"/>
      <w:r>
        <w:rPr>
          <w:rFonts w:eastAsia="Times New Roman"/>
          <w:bCs/>
          <w:szCs w:val="24"/>
        </w:rPr>
        <w:t>, που συντίθεται στο κενό. Υπάρχουν ειδικές συνθήκες και ειδικ</w:t>
      </w:r>
      <w:r>
        <w:rPr>
          <w:rFonts w:eastAsia="Times New Roman"/>
          <w:bCs/>
          <w:szCs w:val="24"/>
        </w:rPr>
        <w:t xml:space="preserve">ές πιέσεις, πολιτικές πιέσεις, που δέχεται η Κυβέρνηση, που δέχεται η χώρα μας συνολικά. Δεν έχουμε μια μεγάλη αυτοβουλία και ένα καθαρό πολιτικό τοπίο που να μπορούμε να συνθέσουμε τη βούλησή μας. </w:t>
      </w:r>
    </w:p>
    <w:p w14:paraId="6EA2C807" w14:textId="77777777" w:rsidR="00E41DDC" w:rsidRDefault="007120B1">
      <w:pPr>
        <w:spacing w:after="0" w:line="600" w:lineRule="auto"/>
        <w:ind w:firstLine="720"/>
        <w:jc w:val="both"/>
        <w:rPr>
          <w:rFonts w:eastAsia="Times New Roman" w:cs="Times New Roman"/>
          <w:szCs w:val="24"/>
        </w:rPr>
      </w:pPr>
      <w:r>
        <w:rPr>
          <w:rFonts w:eastAsia="Times New Roman"/>
          <w:bCs/>
          <w:szCs w:val="24"/>
        </w:rPr>
        <w:t xml:space="preserve">Εντούτοις, σε αυτές ειδικές πολεμικές συνθήκες πρέπει να </w:t>
      </w:r>
      <w:r>
        <w:rPr>
          <w:rFonts w:eastAsia="Times New Roman"/>
          <w:bCs/>
          <w:szCs w:val="24"/>
        </w:rPr>
        <w:t xml:space="preserve">κάνεις το μείζον, να δημιουργήσεις τη μεγαλύτερη εξυγιαντική τομή. Σε αυτές λοιπόν τις συνθήκες γίνεται η ρύθμιση για τους διευθυντές. Μπορεί να εισφέρει κανείς αυτή ή την άλλη αναθεωρητική άποψη, μπορεί να εισφέρει αυτό ή το άλλο </w:t>
      </w:r>
      <w:proofErr w:type="spellStart"/>
      <w:r>
        <w:rPr>
          <w:rFonts w:eastAsia="Times New Roman"/>
          <w:bCs/>
          <w:szCs w:val="24"/>
        </w:rPr>
        <w:t>μοριοδοτικό</w:t>
      </w:r>
      <w:proofErr w:type="spellEnd"/>
      <w:r>
        <w:rPr>
          <w:rFonts w:eastAsia="Times New Roman"/>
          <w:bCs/>
          <w:szCs w:val="24"/>
        </w:rPr>
        <w:t xml:space="preserve"> σκέλος, αυτό </w:t>
      </w:r>
      <w:r>
        <w:rPr>
          <w:rFonts w:eastAsia="Times New Roman"/>
          <w:bCs/>
          <w:szCs w:val="24"/>
        </w:rPr>
        <w:t>το προσόν έναντι του άλλου. Όμως, το κεντρικό είναι να μπορέσεις να στελεχώσεις τα σχολεία με αυτούς που μπορούν να διοικήσουν, που μπορούν να διευθύνουν και που έχουν μια αγαθή σχέση με το αντικείμενό τους, δηλαδή και με τον κόσμο που στελεχώνει τα σχολεί</w:t>
      </w:r>
      <w:r>
        <w:rPr>
          <w:rFonts w:eastAsia="Times New Roman"/>
          <w:bCs/>
          <w:szCs w:val="24"/>
        </w:rPr>
        <w:t>α και με την ίδια τη σχολική δομή σαν μια διοικητική φόρμα. Αυτό αποπειράται το νομοσχέδιο.</w:t>
      </w:r>
    </w:p>
    <w:p w14:paraId="6EA2C80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Νομίζω ότι μπορεί κανείς – και φάνηκε αυτό από την αφομοίωση πολλών ρυθμίσεων, που προτάθηκαν από την Αντιπολίτευση και που αφομοιώθηκαν στο τέλος στο νομοθετικό Σώ</w:t>
      </w:r>
      <w:r>
        <w:rPr>
          <w:rFonts w:eastAsia="Times New Roman" w:cs="Times New Roman"/>
          <w:szCs w:val="24"/>
        </w:rPr>
        <w:t>μα- να εισφέρει και να βελτιώσει και να διαβάσει με τόλμη τα προβλήματα</w:t>
      </w:r>
      <w:r>
        <w:rPr>
          <w:rFonts w:eastAsia="Times New Roman" w:cs="Times New Roman"/>
          <w:szCs w:val="24"/>
        </w:rPr>
        <w:t>,</w:t>
      </w:r>
      <w:r>
        <w:rPr>
          <w:rFonts w:eastAsia="Times New Roman" w:cs="Times New Roman"/>
          <w:szCs w:val="24"/>
        </w:rPr>
        <w:t xml:space="preserve"> που ενδεχομένως θα ανακύψουν αργότερα. Όμως, δεν εξηγεί τους υψηλούς βαθμούς αντιπολιτευτικού λόγου, οι οποίοι μάλιστα εκκινούν από άλλες αφορμές. Μνημόνια βάζει, η χώρα κακοδιοικείται, η χώρα έχει μια πρόχειρη παραγωγή νομοθετικού έργου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Δεν εξηγεί</w:t>
      </w:r>
      <w:r>
        <w:rPr>
          <w:rFonts w:eastAsia="Times New Roman" w:cs="Times New Roman"/>
          <w:szCs w:val="24"/>
        </w:rPr>
        <w:t xml:space="preserve">ται απ’ αυτά που περιέχει το νομοθέτημα. </w:t>
      </w:r>
    </w:p>
    <w:p w14:paraId="6EA2C80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 αίτημα να αναδειχθεί ο ταλαντούχος και να μπορέσει να συμμετάσχει σχετίζεται και με την εκπαιδευτική του ταυτότητα. Είναι πολύ σημαντική αυτή η ζεύξη: Εκπαιδευτική ταυτότητα, όχι απλώς παράθεση τίτλων αλλά εκπαι</w:t>
      </w:r>
      <w:r>
        <w:rPr>
          <w:rFonts w:eastAsia="Times New Roman" w:cs="Times New Roman"/>
          <w:szCs w:val="24"/>
        </w:rPr>
        <w:t>δευτική ταυτότητα, που σημαίνει οι τίτλοι, τα προσόντα του είναι ενεργά και τον συγκροτούν ως διδακτικό υποκείμενο μέσα στην τάξη και με αυτόν τον τρόπο μπορεί, έχοντας σωρευμένη εμπειρία, με αυτό να στοιχειοθετήσει τη διοικητική του ταυτότητα. Έτσι γίνετα</w:t>
      </w:r>
      <w:r>
        <w:rPr>
          <w:rFonts w:eastAsia="Times New Roman" w:cs="Times New Roman"/>
          <w:szCs w:val="24"/>
        </w:rPr>
        <w:t xml:space="preserve">ι η διοίκηση. </w:t>
      </w:r>
    </w:p>
    <w:p w14:paraId="6EA2C80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Η διοίκηση δεν είναι μια φόρμα, που μπορεί να εγκατασταθεί οπουδήποτε, σε οποιαδήποτε διοικητική δομή. Η διοίκηση προκύπτει και από την προσωπική πνευματική εμπειρία, ειδικά στον ευαίσθητο χώρο της εκπαίδευσης, που είναι </w:t>
      </w:r>
      <w:proofErr w:type="spellStart"/>
      <w:r>
        <w:rPr>
          <w:rFonts w:eastAsia="Times New Roman" w:cs="Times New Roman"/>
          <w:szCs w:val="24"/>
        </w:rPr>
        <w:t>επενδύσιμος</w:t>
      </w:r>
      <w:proofErr w:type="spellEnd"/>
      <w:r>
        <w:rPr>
          <w:rFonts w:eastAsia="Times New Roman" w:cs="Times New Roman"/>
          <w:szCs w:val="24"/>
        </w:rPr>
        <w:t>, που είν</w:t>
      </w:r>
      <w:r>
        <w:rPr>
          <w:rFonts w:eastAsia="Times New Roman" w:cs="Times New Roman"/>
          <w:szCs w:val="24"/>
        </w:rPr>
        <w:t>αι η δομή, που συνέχει την ελληνική κοινωνία, αν θέλετε, η δομή, που δημιουργεί και μια κοινωνική απόσβεση των μεγάλων εντάσεων, που παράγει η κρίση και που έτσι με αυτήν την μακροσκοπική θεώρηση πρέπει να την δούμε και σε ένα πλαίσιο μεγάλης πολιτικής αβρ</w:t>
      </w:r>
      <w:r>
        <w:rPr>
          <w:rFonts w:eastAsia="Times New Roman" w:cs="Times New Roman"/>
          <w:szCs w:val="24"/>
        </w:rPr>
        <w:t xml:space="preserve">οφροσύνης. </w:t>
      </w:r>
    </w:p>
    <w:p w14:paraId="6EA2C80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Πρέπει να είμαστε ανοικτοί και τολμηροί. Δεν κινδυνεύουμε από τις ρυθμίσεις. Μπορούμε να τις βελτιώνουμε και να τις αναμορφώνουμε. Δεν κινδυνεύουμε από οποιαδήποτε τίμια απόπειρα να συγκροτήσουμε ένα διδακτικό συνεχές που έχει ανάγκη ο τόπος μα</w:t>
      </w:r>
      <w:r>
        <w:rPr>
          <w:rFonts w:eastAsia="Times New Roman" w:cs="Times New Roman"/>
          <w:szCs w:val="24"/>
        </w:rPr>
        <w:t xml:space="preserve">ς. Τα υπόλοιπα νομοθετήματα, που έρχονται, αντιστοιχούν στις κοινωνικές ανάγκες και νομίζω ότι σταδιακά μπορούμε να απαντήσουμε στο μεγάλο έλλειμμα που είναι η κοινωνική ενότητα. </w:t>
      </w:r>
    </w:p>
    <w:p w14:paraId="6EA2C80C" w14:textId="77777777" w:rsidR="00E41DDC" w:rsidRDefault="007120B1">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6EA2C80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Τον λόγο έχει η κ</w:t>
      </w:r>
      <w:r>
        <w:rPr>
          <w:rFonts w:eastAsia="Times New Roman" w:cs="Times New Roman"/>
          <w:szCs w:val="24"/>
        </w:rPr>
        <w:t>.</w:t>
      </w:r>
      <w:r>
        <w:rPr>
          <w:rFonts w:eastAsia="Times New Roman" w:cs="Times New Roman"/>
          <w:szCs w:val="24"/>
        </w:rPr>
        <w:t xml:space="preserve"> Αναγνωστοπούλου από τον ΣΥΡΙΖΑ.</w:t>
      </w:r>
    </w:p>
    <w:p w14:paraId="6EA2C80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Κυρία Αναγνωστοπούλου, έχετε τον λόγο.</w:t>
      </w:r>
    </w:p>
    <w:p w14:paraId="6EA2C80F"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Ευχαριστώ, κύριε Πρόεδρε. </w:t>
      </w:r>
    </w:p>
    <w:p w14:paraId="6EA2C81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δεν θα μπω στον πειρασμό να σχολιάσω τα γενικά περί παιδείας, που ακούστηκ</w:t>
      </w:r>
      <w:r>
        <w:rPr>
          <w:rFonts w:eastAsia="Times New Roman" w:cs="Times New Roman"/>
          <w:szCs w:val="24"/>
        </w:rPr>
        <w:t xml:space="preserve">αν σ’ αυτήν την Αίθουσα σήμερα όλη την ημέρα. Έχουμε συζητήσει, έχουμε αντιπαρατεθεί και πριν από μερικούς μήνες στην προ ημερησίας διατάξεως συζήτηση σε επίπεδο Αρχηγών κομμάτων και σήμερα ο Υπουργός, ο κ. </w:t>
      </w:r>
      <w:proofErr w:type="spellStart"/>
      <w:r>
        <w:rPr>
          <w:rFonts w:eastAsia="Times New Roman" w:cs="Times New Roman"/>
          <w:szCs w:val="24"/>
        </w:rPr>
        <w:t>Γαβρόγλου</w:t>
      </w:r>
      <w:proofErr w:type="spellEnd"/>
      <w:r>
        <w:rPr>
          <w:rFonts w:eastAsia="Times New Roman" w:cs="Times New Roman"/>
          <w:szCs w:val="24"/>
        </w:rPr>
        <w:t xml:space="preserve"> αναλυτικά αναφέρθηκε και ο Υφυπουργός, </w:t>
      </w:r>
      <w:r>
        <w:rPr>
          <w:rFonts w:eastAsia="Times New Roman" w:cs="Times New Roman"/>
          <w:szCs w:val="24"/>
        </w:rPr>
        <w:t xml:space="preserve">ο κ. </w:t>
      </w:r>
      <w:proofErr w:type="spellStart"/>
      <w:r>
        <w:rPr>
          <w:rFonts w:eastAsia="Times New Roman" w:cs="Times New Roman"/>
          <w:szCs w:val="24"/>
        </w:rPr>
        <w:t>Μπαξεβανάκης</w:t>
      </w:r>
      <w:proofErr w:type="spellEnd"/>
      <w:r>
        <w:rPr>
          <w:rFonts w:eastAsia="Times New Roman" w:cs="Times New Roman"/>
          <w:szCs w:val="24"/>
        </w:rPr>
        <w:t xml:space="preserve"> και οι συνάδελφοί μου. </w:t>
      </w:r>
    </w:p>
    <w:p w14:paraId="6EA2C81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Υπάρχουν οι γραμμές αντιπαράθεσης και αυτές είναι γνωστές. Θα πω απλώς ότι έγινε ένας πολύ μεγάλος αγώνας διάβρωσης του δημόσιου συστήματος παιδείας, εκπαίδευσης από τις νεοφιλελεύθερες δυνάμεις, δεξιές και σοσιαλδ</w:t>
      </w:r>
      <w:r>
        <w:rPr>
          <w:rFonts w:eastAsia="Times New Roman" w:cs="Times New Roman"/>
          <w:szCs w:val="24"/>
        </w:rPr>
        <w:t xml:space="preserve">ημοκρατικές, επί μια εικοσαετία, όχι μόνο στην Ελλάδα, αλλά σε ολόκληρη την Ευρώπη. </w:t>
      </w:r>
    </w:p>
    <w:p w14:paraId="6EA2C81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Ποιο είναι το αποτέλεσμα; Ότι το δημόσιο σύστημα παιδείας παρ’ όλα αυτά, αντιστάθηκε. Γιατί αντιστάθηκε; Γιατί είναι το μεγαλύτερο πεδίο κοινωνικής κινητικότητας, που έφτιαξαν τα κράτη της Ευρώπης -και το δικό μας-, παρά τις στρεβλώσεις. Είναι το μεγαλύτερ</w:t>
      </w:r>
      <w:r>
        <w:rPr>
          <w:rFonts w:eastAsia="Times New Roman" w:cs="Times New Roman"/>
          <w:szCs w:val="24"/>
        </w:rPr>
        <w:t xml:space="preserve">ο πεδίο ζύμωσης και ισότητας, απορρόφησης των ταξικών συγκρούσεων. Είναι το μεγαλύτερο πεδίο ανάπτυξης, διανόησης και μεγάλου συνδικαλιστικού κινήματος. </w:t>
      </w:r>
    </w:p>
    <w:p w14:paraId="6EA2C81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Προσωπικά είμαι ευγνώμων σε αυτό το δημόσιο σύστημα παιδείας. Παρά, λοιπόν, αυτές τις επιθέσεις, αυτό </w:t>
      </w:r>
      <w:r>
        <w:rPr>
          <w:rFonts w:eastAsia="Times New Roman" w:cs="Times New Roman"/>
          <w:szCs w:val="24"/>
        </w:rPr>
        <w:t xml:space="preserve">το σύστημα έχει αντισταθεί και αυτές τις αντιστάσεις του προσπαθούμε από το 2015 να ενισχύσουμε για να μην καταρρεύσει. Όμως, στη δική μας χώρα, όταν η σοσιαλδημοκρατία άλλαξε γραμμή πλεύσης, αλλά και η Δεξιά, και λειτούργησαν ως νεοφιλελεύθερες δυνάμεις, </w:t>
      </w:r>
      <w:r>
        <w:rPr>
          <w:rFonts w:eastAsia="Times New Roman" w:cs="Times New Roman"/>
          <w:szCs w:val="24"/>
        </w:rPr>
        <w:t xml:space="preserve">αυτό που προσπάθησαν να κάνουν, είναι το σχολείο-επιχείρηση, το πανεπιστήμιο-επιχείρηση και επειδή δεν το κατόρθωσαν, έφτιαξαν ένα άθλιο πελατειακό σύστημα. </w:t>
      </w:r>
    </w:p>
    <w:p w14:paraId="6EA2C81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Θα μπορούσα να σας αναφέρω ονόματα διευθυντών περιβαλλοντικής εκπαίδευσης επί είκοσι-τριάντα χρόνι</w:t>
      </w:r>
      <w:r>
        <w:rPr>
          <w:rFonts w:eastAsia="Times New Roman" w:cs="Times New Roman"/>
          <w:szCs w:val="24"/>
        </w:rPr>
        <w:t xml:space="preserve">α ή διευθυντών επί δέκα πέντε-είκοσι χρόνια, οι οποίοι μαζεύουν χαρτιά και δεν έχουν μπει ποτέ μέσα σε μια τάξη. Δεν έχουν κάνει τίποτα απ’ όλα αυτά. Ναι, σε αυτά είμαι εναντίον. </w:t>
      </w:r>
    </w:p>
    <w:p w14:paraId="6EA2C81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Θαυμάζω τον Υπουργό τον κ. </w:t>
      </w:r>
      <w:proofErr w:type="spellStart"/>
      <w:r>
        <w:rPr>
          <w:rFonts w:eastAsia="Times New Roman" w:cs="Times New Roman"/>
          <w:szCs w:val="24"/>
        </w:rPr>
        <w:t>Γαβρόγλου</w:t>
      </w:r>
      <w:proofErr w:type="spellEnd"/>
      <w:r>
        <w:rPr>
          <w:rFonts w:eastAsia="Times New Roman" w:cs="Times New Roman"/>
          <w:szCs w:val="24"/>
        </w:rPr>
        <w:t xml:space="preserve"> που είναι συναινετικός, που προσπαθεί ν</w:t>
      </w:r>
      <w:r>
        <w:rPr>
          <w:rFonts w:eastAsia="Times New Roman" w:cs="Times New Roman"/>
          <w:szCs w:val="24"/>
        </w:rPr>
        <w:t>α ανοίγει διαδρόμους διαλόγου. Δεν μπορώ, είμαι από την άλλη όχθη και δεν μπορώ αυτόν τον διάλογο. Κύριε Υπουργέ, λυπάμαι που το λέω –και άκουγα και σήμερα παρά τη δική σας προσπάθεια- ο διάλογος και η συναίνεση σημαίνει ένα πράγμα: «Ή είσαστε μαζί μας ή ε</w:t>
      </w:r>
      <w:r>
        <w:rPr>
          <w:rFonts w:eastAsia="Times New Roman" w:cs="Times New Roman"/>
          <w:szCs w:val="24"/>
        </w:rPr>
        <w:t>ίσαστε ιδεοληπτικοί και δεν θέλετε τον διάλογο.» Εγώ έτσι το προσέλαβα, δεν ξέρω εσείς πώς το προσλάβατε.</w:t>
      </w:r>
    </w:p>
    <w:p w14:paraId="6EA2C81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 Παρά το γεγονός, λοιπόν, ότι έχουν γίνει όλες αυτές οι επιθέσεις, παρά το γεγονός ότι ο νεοφιλελευθερισμός και στην Ευρωπαϊκή Ένωση  λειτουργεί με το</w:t>
      </w:r>
      <w:r>
        <w:rPr>
          <w:rFonts w:eastAsia="Times New Roman" w:cs="Times New Roman"/>
          <w:szCs w:val="24"/>
        </w:rPr>
        <w:t>ν ίδιο τρόπο, παρόλα αυτά, εδώ και δύο χρόνια και λόγω των τρομοκρατικών επιθέσεων, η Ευρώπη άρχισε δειλά-δειλά να επανέρχεται σε αυτό το θέμα του δημοκρατικού συμμετοχικού σχολείου.</w:t>
      </w:r>
    </w:p>
    <w:p w14:paraId="6EA2C81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 Σε όλες τις συνόδους Υπουργών, παράλληλα με το πώς θα κάνουμε επιχείρηση</w:t>
      </w:r>
      <w:r>
        <w:rPr>
          <w:rFonts w:eastAsia="Times New Roman" w:cs="Times New Roman"/>
          <w:szCs w:val="24"/>
        </w:rPr>
        <w:t xml:space="preserve"> το σχολείο, είναι πώς θα φέρουμε το σχολείο πάλι ως δημοκρατικό και συμμετοχικό, γιατί κινδυνεύουμε. Γιατί το εκπαιδευτικό σύστημα πρέπει να παίξει αυτόν τον ρόλο που έπαιζε επί δεκαετίες. Βεβαίως, τα δικά μας συστημικά θέματα ήταν πάντα και πίσω από αυτή</w:t>
      </w:r>
      <w:r>
        <w:rPr>
          <w:rFonts w:eastAsia="Times New Roman" w:cs="Times New Roman"/>
          <w:szCs w:val="24"/>
        </w:rPr>
        <w:t>ν την Ευρώπη, την οποία κατά τα άλλα θαύμαζαν και ακολουθούσαν.</w:t>
      </w:r>
    </w:p>
    <w:p w14:paraId="6EA2C81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 Δεν θα πω πολλά για το νομοσχέδιο. Τα έχουν πει όλα και οι Υπουργοί και οι συνάδελφοί μου. Θα πω μόνο ότι διαφωνώ και το λέω ευθαρσώς με την απόφαση του Συμβουλίου της Επικρατείας και δεν κατ</w:t>
      </w:r>
      <w:r>
        <w:rPr>
          <w:rFonts w:eastAsia="Times New Roman" w:cs="Times New Roman"/>
          <w:szCs w:val="24"/>
        </w:rPr>
        <w:t xml:space="preserve">αλαβαίνω γιατί δεν μπορεί να κρίνεται μια απόφαση, όπως ήμουν και εναντίον της απόφασης περί ιθαγένειας και περί  όμαιμου την ίδια εποχή. Βεβαίως η πολιτεία -και καλά κάνει το Υπουργείο- πρέπει να σεβαστεί την υπόθεση. </w:t>
      </w:r>
    </w:p>
    <w:p w14:paraId="6EA2C81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Θα μείνω σε ένα πράγμα, στη </w:t>
      </w:r>
      <w:proofErr w:type="spellStart"/>
      <w:r>
        <w:rPr>
          <w:rFonts w:eastAsia="Times New Roman" w:cs="Times New Roman"/>
          <w:szCs w:val="24"/>
        </w:rPr>
        <w:t>μοριοδότ</w:t>
      </w:r>
      <w:r>
        <w:rPr>
          <w:rFonts w:eastAsia="Times New Roman" w:cs="Times New Roman"/>
          <w:szCs w:val="24"/>
        </w:rPr>
        <w:t>ηση</w:t>
      </w:r>
      <w:proofErr w:type="spellEnd"/>
      <w:r>
        <w:rPr>
          <w:rFonts w:eastAsia="Times New Roman" w:cs="Times New Roman"/>
          <w:szCs w:val="24"/>
        </w:rPr>
        <w:t>. Εάν κάτι καταστρέφει -εγώ ως πανεπιστημιακός δάσκαλος το λέω αυτό- και τα πανεπιστήμιά μας και την παραγωγή σκέψης και έρευνας σε αυτή τη χώρα, είναι η επιβολή των όρων της αγοράς: Μάζευε χαρτιά, μάζευε στοίβες χαρτιών, μεταπτυχιακά και διδακτορικά, τ</w:t>
      </w:r>
      <w:r>
        <w:rPr>
          <w:rFonts w:eastAsia="Times New Roman" w:cs="Times New Roman"/>
          <w:szCs w:val="24"/>
        </w:rPr>
        <w:t xml:space="preserve">α οποία δεν εντάσσονται στην ερευνητική διαδικασία. </w:t>
      </w:r>
    </w:p>
    <w:p w14:paraId="6EA2C81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Προσωπικά, και το κόμμα μου και  τους συναδέλφους μου, αυτό που τους ενδιαφέρει είναι ο καθηγητής και ο δάσκαλος να είναι πάνω απ’ όλα εκπαιδευτικός μέσα στην τάξη. Αυτό που έχουν ανάγκη οι εκπαιδευτικοί</w:t>
      </w:r>
      <w:r>
        <w:rPr>
          <w:rFonts w:eastAsia="Times New Roman" w:cs="Times New Roman"/>
          <w:szCs w:val="24"/>
        </w:rPr>
        <w:t xml:space="preserve"> δεν είναι το μάζεμα χαρτιών. Και σας το λέει μια άριστη για τα δικά σας μάτια! Έχω μαζέψει πολλά πτυχία στη ζωή μου! Αυτό που χρειάζονται οι εκπαιδευτικοί είναι επιμόρφωση. Είναι να ανανεώνονται τα εργαλεία που έχουν για τη μετάδοση της γνώσης, να ανανεών</w:t>
      </w:r>
      <w:r>
        <w:rPr>
          <w:rFonts w:eastAsia="Times New Roman" w:cs="Times New Roman"/>
          <w:szCs w:val="24"/>
        </w:rPr>
        <w:t>ονται τα εργαλεία προσέγγισης μιας πολύπλοκης κοινωνικής πραγματικότητας.</w:t>
      </w:r>
    </w:p>
    <w:p w14:paraId="6EA2C81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Ποιος κράτησε τα σχολεία και την κοινωνία όρθια μετά από το μεγάλο μεταναστευτικό κύμα; Έχετε πάει ποτέ σε ένα σχολείο που θέλετε τον </w:t>
      </w:r>
      <w:r>
        <w:rPr>
          <w:rFonts w:eastAsia="Times New Roman" w:cs="Times New Roman"/>
          <w:szCs w:val="24"/>
        </w:rPr>
        <w:t>δ</w:t>
      </w:r>
      <w:r>
        <w:rPr>
          <w:rFonts w:eastAsia="Times New Roman" w:cs="Times New Roman"/>
          <w:szCs w:val="24"/>
        </w:rPr>
        <w:t>ιευθυντή διοικητή επιχείρησης να δείτε τι σημαί</w:t>
      </w:r>
      <w:r>
        <w:rPr>
          <w:rFonts w:eastAsia="Times New Roman" w:cs="Times New Roman"/>
          <w:szCs w:val="24"/>
        </w:rPr>
        <w:t xml:space="preserve">νει το 1/3 του καταλόγου να είναι ξένα παιδιά με άλλες πολιτισμικές αναφορές, με άλλες οικογενειακές διαδρομές και ιστορίες, το πόσο σημαντικό είναι γι’ αυτήν την κοινωνική ισότητα, όχι </w:t>
      </w:r>
      <w:proofErr w:type="spellStart"/>
      <w:r>
        <w:rPr>
          <w:rFonts w:eastAsia="Times New Roman" w:cs="Times New Roman"/>
          <w:szCs w:val="24"/>
        </w:rPr>
        <w:t>εξισωτισμό</w:t>
      </w:r>
      <w:proofErr w:type="spellEnd"/>
      <w:r>
        <w:rPr>
          <w:rFonts w:eastAsia="Times New Roman" w:cs="Times New Roman"/>
          <w:szCs w:val="24"/>
        </w:rPr>
        <w:t xml:space="preserve">, όπως το λέτε εσείς; </w:t>
      </w:r>
    </w:p>
    <w:p w14:paraId="6EA2C81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Μια κουβέντα, κύριε Πρόεδρε, για το ά</w:t>
      </w:r>
      <w:r>
        <w:rPr>
          <w:rFonts w:eastAsia="Times New Roman" w:cs="Times New Roman"/>
          <w:szCs w:val="24"/>
        </w:rPr>
        <w:t>ρθρο 5 για το ισλαμικό τέμενος. Επιχειρηματολόγησαν οι πάντες και είμαι πραγματικά ευγνώμων στο Υπουργείο Παιδείας και στους Υπουργούς</w:t>
      </w:r>
      <w:r>
        <w:rPr>
          <w:rFonts w:eastAsia="Times New Roman" w:cs="Times New Roman"/>
          <w:szCs w:val="24"/>
        </w:rPr>
        <w:t>,</w:t>
      </w:r>
      <w:r>
        <w:rPr>
          <w:rFonts w:eastAsia="Times New Roman" w:cs="Times New Roman"/>
          <w:szCs w:val="24"/>
        </w:rPr>
        <w:t xml:space="preserve"> που έφεραν αυτό το άρθρο. </w:t>
      </w:r>
      <w:proofErr w:type="spellStart"/>
      <w:r>
        <w:rPr>
          <w:rFonts w:eastAsia="Times New Roman" w:cs="Times New Roman"/>
          <w:szCs w:val="24"/>
        </w:rPr>
        <w:t>Επικαιροποιούν</w:t>
      </w:r>
      <w:proofErr w:type="spellEnd"/>
      <w:r>
        <w:rPr>
          <w:rFonts w:eastAsia="Times New Roman" w:cs="Times New Roman"/>
          <w:szCs w:val="24"/>
        </w:rPr>
        <w:t xml:space="preserve"> αυτήν τη διάταξη και δεν είναι θέμα για μένα αν η Ελλάδα κάνει τις διεθνείς της</w:t>
      </w:r>
      <w:r>
        <w:rPr>
          <w:rFonts w:eastAsia="Times New Roman" w:cs="Times New Roman"/>
          <w:szCs w:val="24"/>
        </w:rPr>
        <w:t xml:space="preserve"> υποχρεώσεις, αν είναι εντάξει με τις διεθνείς της υποχρεώσεις. Ανταποκρίνεται σε μια κοινωνική και ιστορική πραγματικότητα. Η κοινωνική είναι γνωστή, έχουμε πια συμπολίτες μας μουσουλμάνους. Η ιστορική πραγματικότητα ποια είναι; Σε όλο το χώρο της Μεσογεί</w:t>
      </w:r>
      <w:r>
        <w:rPr>
          <w:rFonts w:eastAsia="Times New Roman" w:cs="Times New Roman"/>
          <w:szCs w:val="24"/>
        </w:rPr>
        <w:t>ου συνυπάρχουν δύο πράγματα: οι τρούλοι και η ευθεία γραμμή προς τα πάνω που είναι ο μιναρές. Σε όλη τη Μέση Ανατολή υπάρχουν εκκλησίες, τζαμιά, πατριαρχεία, τζαμιά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ήδη το εγκαινίασαν οι Βυζαντινοί. Αμέσως μόλις διαδόθηκε το </w:t>
      </w:r>
      <w:r>
        <w:rPr>
          <w:rFonts w:eastAsia="Times New Roman" w:cs="Times New Roman"/>
          <w:szCs w:val="24"/>
        </w:rPr>
        <w:t>ι</w:t>
      </w:r>
      <w:r>
        <w:rPr>
          <w:rFonts w:eastAsia="Times New Roman" w:cs="Times New Roman"/>
          <w:szCs w:val="24"/>
        </w:rPr>
        <w:t xml:space="preserve">σλάμ, το πρώτο που </w:t>
      </w:r>
      <w:r>
        <w:rPr>
          <w:rFonts w:eastAsia="Times New Roman" w:cs="Times New Roman"/>
          <w:szCs w:val="24"/>
        </w:rPr>
        <w:t xml:space="preserve">είπαν ήταν ότι αυτό που κάνουμε είναι να φτιάξουμε τζαμί. Θα σκοτωνόντουσαν με τους Άραβες, συνέχεια πολέμαγαν. Η Ελισάβετ Ζαχαριάδου μια πολύ καλή </w:t>
      </w:r>
      <w:r>
        <w:rPr>
          <w:rFonts w:eastAsia="Times New Roman" w:cs="Times New Roman"/>
          <w:szCs w:val="24"/>
        </w:rPr>
        <w:t>τ</w:t>
      </w:r>
      <w:r>
        <w:rPr>
          <w:rFonts w:eastAsia="Times New Roman" w:cs="Times New Roman"/>
          <w:szCs w:val="24"/>
        </w:rPr>
        <w:t xml:space="preserve">ουρκολόγος, η καλύτερη κατά τη γνώμη μου, έχει γράψει διεξοδικά για αυτά.  </w:t>
      </w:r>
    </w:p>
    <w:p w14:paraId="6EA2C81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Στην περιοχή μας αναπτύχθηκαν η</w:t>
      </w:r>
      <w:r>
        <w:rPr>
          <w:rFonts w:eastAsia="Times New Roman" w:cs="Times New Roman"/>
          <w:szCs w:val="24"/>
        </w:rPr>
        <w:t xml:space="preserve"> συνύπαρξη και ο συγκρητισμός. Ας διαβάσουν κάποιοι από κάποιες πτέρυγες «</w:t>
      </w:r>
      <w:proofErr w:type="spellStart"/>
      <w:r>
        <w:rPr>
          <w:rFonts w:eastAsia="Times New Roman" w:cs="Times New Roman"/>
          <w:szCs w:val="24"/>
        </w:rPr>
        <w:t>Λωξάντρα</w:t>
      </w:r>
      <w:proofErr w:type="spellEnd"/>
      <w:r>
        <w:rPr>
          <w:rFonts w:eastAsia="Times New Roman" w:cs="Times New Roman"/>
          <w:szCs w:val="24"/>
        </w:rPr>
        <w:t xml:space="preserve">», ας διαβάσουν Κοσμά Πολίτη, για να καταλάβουν λίγο. </w:t>
      </w:r>
    </w:p>
    <w:p w14:paraId="6EA2C81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Θέλω, κύριε Υπουργέ, να σας παρακαλέσω, εάν είναι στη δική σας αρμοδιότητα, να δείτε τι θα γίνει και με το μουσουλμανικ</w:t>
      </w:r>
      <w:r>
        <w:rPr>
          <w:rFonts w:eastAsia="Times New Roman" w:cs="Times New Roman"/>
          <w:szCs w:val="24"/>
        </w:rPr>
        <w:t xml:space="preserve">ό νεκροταφείο. Χρεοκόπησε μια εταιρεία η οποία το είχε αναλάβει. Γιατί, ξέρετε, η συνύπαρξη δεν καταγράφεται μόνο ανάμεσα στους ζωντανούς, αλλά κυρίως ανάμεσα στους νεκρούς. </w:t>
      </w:r>
    </w:p>
    <w:p w14:paraId="6EA2C81F"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Το έχω πει.</w:t>
      </w:r>
    </w:p>
    <w:p w14:paraId="6EA2C820"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Το είπατε. Συγγνώμη, κύριε Υπουργέ. Είχα δουλειά, έπρεπε να φύγω και δεν το άκουσα.</w:t>
      </w:r>
    </w:p>
    <w:p w14:paraId="6EA2C82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Κλείνοντας, θέλω να πω ένα πράγμα και αφορά το μόρφωμα που λέγεται Χρυσή Αυγή. Είμαι υποχρεωμένη και ως εκπαιδευτικός να πω ότι αυτοί οι οπ</w:t>
      </w:r>
      <w:r>
        <w:rPr>
          <w:rFonts w:eastAsia="Times New Roman" w:cs="Times New Roman"/>
          <w:szCs w:val="24"/>
        </w:rPr>
        <w:t>οίοι εμπνέονται απ’ αυτόν</w:t>
      </w:r>
      <w:r>
        <w:rPr>
          <w:rFonts w:eastAsia="Times New Roman" w:cs="Times New Roman"/>
          <w:szCs w:val="24"/>
        </w:rPr>
        <w:t>,</w:t>
      </w:r>
      <w:r>
        <w:rPr>
          <w:rFonts w:eastAsia="Times New Roman" w:cs="Times New Roman"/>
          <w:szCs w:val="24"/>
        </w:rPr>
        <w:t xml:space="preserve"> που έκανε το μεγαλύτερο αιματοκύλισμα στην Ευρώπη και στη χώρα μας, αυτοί που εμπνέονται απ’ αυτούς που έκαναν τη μεγαλύτερη εθνική καταστροφή της σύγχρονης Ελλάδας, το Κυπριακό, δεν έχουν δικαίωμα να μιλούν για έθνος. </w:t>
      </w:r>
    </w:p>
    <w:p w14:paraId="6EA2C82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w:t>
      </w:r>
    </w:p>
    <w:p w14:paraId="6EA2C823"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A2C824"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ο κ. Φίλης από τον ΣΥΡΙΖΑ.</w:t>
      </w:r>
    </w:p>
    <w:p w14:paraId="6EA2C825"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Ευχαριστώ, κύριε Πρόεδρε.</w:t>
      </w:r>
    </w:p>
    <w:p w14:paraId="6EA2C82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Μετά την κ. Αναγνωστοπούλου είναι λίγο δύσκολο να πει κανείς με πιο σαφή τρόπο ορισμένες αλήθ</w:t>
      </w:r>
      <w:r>
        <w:rPr>
          <w:rFonts w:eastAsia="Times New Roman" w:cs="Times New Roman"/>
          <w:szCs w:val="24"/>
        </w:rPr>
        <w:t>ειες</w:t>
      </w:r>
      <w:r>
        <w:rPr>
          <w:rFonts w:eastAsia="Times New Roman" w:cs="Times New Roman"/>
          <w:szCs w:val="24"/>
        </w:rPr>
        <w:t>,</w:t>
      </w:r>
      <w:r>
        <w:rPr>
          <w:rFonts w:eastAsia="Times New Roman" w:cs="Times New Roman"/>
          <w:szCs w:val="24"/>
        </w:rPr>
        <w:t xml:space="preserve"> που αφορούν και την εκπαίδευση, αλλά και γενικότερα τον πολιτισμό και την κοινωνική συνύπαρξη. </w:t>
      </w:r>
    </w:p>
    <w:p w14:paraId="6EA2C82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 νομοσχέδιο κατετέθη ως επείγον λόγω των ειδικών συνθηκών που δημιουργήθηκαν με την απόφαση του Συμβουλίου της Επικρατείας και με δεδομένο ότι οι νέοι δ</w:t>
      </w:r>
      <w:r>
        <w:rPr>
          <w:rFonts w:eastAsia="Times New Roman" w:cs="Times New Roman"/>
          <w:szCs w:val="24"/>
        </w:rPr>
        <w:t xml:space="preserve">ιευθυντές πρέπει να εκλεγούν έως το τέλος Ιουλίου, που λήγει η θητεία των σημερινών διευθυντών, γιατί διαφορετικά θα καθυστερήσει η προετοιμασία, ώστε να ανοίξουν έγκαιρα και πάλι φέτος τα σχολεία. </w:t>
      </w:r>
    </w:p>
    <w:p w14:paraId="6EA2C82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Όσοι, λοιπόν, μας προτείνουν να καθυστερήσουμε στην  αντι</w:t>
      </w:r>
      <w:r>
        <w:rPr>
          <w:rFonts w:eastAsia="Times New Roman" w:cs="Times New Roman"/>
          <w:szCs w:val="24"/>
        </w:rPr>
        <w:t xml:space="preserve">μετώπιση αυτής της αιφνίδιας θεσμικής εκκρεμότητας στην ουσία είναι αυτοί που θέλουν να επιστρέψει η χώρα εκεί που ήταν </w:t>
      </w:r>
      <w:proofErr w:type="spellStart"/>
      <w:r>
        <w:rPr>
          <w:rFonts w:eastAsia="Times New Roman" w:cs="Times New Roman"/>
          <w:szCs w:val="24"/>
        </w:rPr>
        <w:t>πρόπερσι</w:t>
      </w:r>
      <w:proofErr w:type="spellEnd"/>
      <w:r>
        <w:rPr>
          <w:rFonts w:eastAsia="Times New Roman" w:cs="Times New Roman"/>
          <w:szCs w:val="24"/>
        </w:rPr>
        <w:t xml:space="preserve">, </w:t>
      </w:r>
      <w:proofErr w:type="spellStart"/>
      <w:r>
        <w:rPr>
          <w:rFonts w:eastAsia="Times New Roman" w:cs="Times New Roman"/>
          <w:szCs w:val="24"/>
        </w:rPr>
        <w:t>παραπρόπερσι</w:t>
      </w:r>
      <w:proofErr w:type="spellEnd"/>
      <w:r>
        <w:rPr>
          <w:rFonts w:eastAsia="Times New Roman" w:cs="Times New Roman"/>
          <w:szCs w:val="24"/>
        </w:rPr>
        <w:t>, δηλαδή</w:t>
      </w:r>
      <w:r>
        <w:rPr>
          <w:rFonts w:eastAsia="Times New Roman" w:cs="Times New Roman"/>
          <w:szCs w:val="24"/>
        </w:rPr>
        <w:t>,</w:t>
      </w:r>
      <w:r>
        <w:rPr>
          <w:rFonts w:eastAsia="Times New Roman" w:cs="Times New Roman"/>
          <w:szCs w:val="24"/>
        </w:rPr>
        <w:t xml:space="preserve"> σε μια διαδικασία, όπου τα σχολεία θα ανοίγουν αφού περάσουν δυο-τρεις μήνες. </w:t>
      </w:r>
    </w:p>
    <w:p w14:paraId="6EA2C82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Εμείς έχουμε προτεραιότητ</w:t>
      </w:r>
      <w:r>
        <w:rPr>
          <w:rFonts w:eastAsia="Times New Roman" w:cs="Times New Roman"/>
          <w:szCs w:val="24"/>
        </w:rPr>
        <w:t>α να ανοίγουν κάθε χρόνο τα σχολεία στην ώρα τους. Και στο πλαίσιο αυτής της προτεραιότητας είναι και η επιμονή μας να ψηφιστεί ο νόμος</w:t>
      </w:r>
      <w:r>
        <w:rPr>
          <w:rFonts w:eastAsia="Times New Roman" w:cs="Times New Roman"/>
          <w:szCs w:val="24"/>
        </w:rPr>
        <w:t>,</w:t>
      </w:r>
      <w:r>
        <w:rPr>
          <w:rFonts w:eastAsia="Times New Roman" w:cs="Times New Roman"/>
          <w:szCs w:val="24"/>
        </w:rPr>
        <w:t xml:space="preserve"> που δίδει λύση στο πρόβλημα της επιλογής των διευθυντών των σχολείων.</w:t>
      </w:r>
    </w:p>
    <w:p w14:paraId="6EA2C82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Άκουσα τους εκπροσώπους των υπολοίπων κομμάτων, τ</w:t>
      </w:r>
      <w:r>
        <w:rPr>
          <w:rFonts w:eastAsia="Times New Roman" w:cs="Times New Roman"/>
          <w:szCs w:val="24"/>
        </w:rPr>
        <w:t xml:space="preserve">ης δικομματικής Αντιπολίτευσης, των πρώην κομμάτων εξουσίας, να κάνουν κριτική ότι ο ΣΥΡΙΖΑ </w:t>
      </w:r>
      <w:proofErr w:type="spellStart"/>
      <w:r>
        <w:rPr>
          <w:rFonts w:eastAsia="Times New Roman" w:cs="Times New Roman"/>
          <w:szCs w:val="24"/>
        </w:rPr>
        <w:t>οικοδομεί</w:t>
      </w:r>
      <w:proofErr w:type="spellEnd"/>
      <w:r>
        <w:rPr>
          <w:rFonts w:eastAsia="Times New Roman" w:cs="Times New Roman"/>
          <w:szCs w:val="24"/>
        </w:rPr>
        <w:t xml:space="preserve"> κομματικό κράτος στην εκπαίδευση.</w:t>
      </w:r>
    </w:p>
    <w:p w14:paraId="6EA2C82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Διερωτώμαι: Η επιλογή του ΣΥΡΙΖΑ, των Υπουργών κ</w:t>
      </w:r>
      <w:r>
        <w:rPr>
          <w:rFonts w:eastAsia="Times New Roman" w:cs="Times New Roman"/>
          <w:szCs w:val="24"/>
        </w:rPr>
        <w:t>υρίων</w:t>
      </w:r>
      <w:r>
        <w:rPr>
          <w:rFonts w:eastAsia="Times New Roman" w:cs="Times New Roman"/>
          <w:szCs w:val="24"/>
        </w:rPr>
        <w:t xml:space="preserve"> Μπαλτά και Κουράκη, να αποδώσουν κατά ποσοστό 30% την ευθύνη της ε</w:t>
      </w:r>
      <w:r>
        <w:rPr>
          <w:rFonts w:eastAsia="Times New Roman" w:cs="Times New Roman"/>
          <w:szCs w:val="24"/>
        </w:rPr>
        <w:t xml:space="preserve">πιλογής των διευθυντών εκπαίδευσης σε όλους τους εκπαιδευτικούς </w:t>
      </w:r>
      <w:proofErr w:type="spellStart"/>
      <w:r>
        <w:rPr>
          <w:rFonts w:eastAsia="Times New Roman" w:cs="Times New Roman"/>
          <w:szCs w:val="24"/>
        </w:rPr>
        <w:t>αδιαμεσολάβητα</w:t>
      </w:r>
      <w:proofErr w:type="spellEnd"/>
      <w:r>
        <w:rPr>
          <w:rFonts w:eastAsia="Times New Roman" w:cs="Times New Roman"/>
          <w:szCs w:val="24"/>
        </w:rPr>
        <w:t>, με μυστική ψηφοφορία, συνιστά επιλογή κομματικοποίησης; Μπορεί να πιστέψουμε και να πούμε -πώς το λέει το Συμβούλιο της Επικρατείας;- ότι αντίκειται στην αρχή της αντικειμενικό</w:t>
      </w:r>
      <w:r>
        <w:rPr>
          <w:rFonts w:eastAsia="Times New Roman" w:cs="Times New Roman"/>
          <w:szCs w:val="24"/>
        </w:rPr>
        <w:t xml:space="preserve">τητας, της αξιοκρατίας. Λένε, δεν τα δέχομαι, αλλά αυτό έχει μια λογική να πει κάποιος κάτι. Όμως λες κομματικοποίηση, όταν ψηφίζουν όλοι με κάλπη, </w:t>
      </w:r>
      <w:proofErr w:type="spellStart"/>
      <w:r>
        <w:rPr>
          <w:rFonts w:eastAsia="Times New Roman" w:cs="Times New Roman"/>
          <w:szCs w:val="24"/>
        </w:rPr>
        <w:t>αδιαμεσολάβητα</w:t>
      </w:r>
      <w:proofErr w:type="spellEnd"/>
      <w:r>
        <w:rPr>
          <w:rFonts w:eastAsia="Times New Roman" w:cs="Times New Roman"/>
          <w:szCs w:val="24"/>
        </w:rPr>
        <w:t xml:space="preserve"> και σε ποσοστό 30% εκλέγουν με </w:t>
      </w:r>
      <w:proofErr w:type="spellStart"/>
      <w:r>
        <w:rPr>
          <w:rFonts w:eastAsia="Times New Roman" w:cs="Times New Roman"/>
          <w:szCs w:val="24"/>
        </w:rPr>
        <w:t>μοριοδότηση</w:t>
      </w:r>
      <w:proofErr w:type="spellEnd"/>
      <w:r>
        <w:rPr>
          <w:rFonts w:eastAsia="Times New Roman" w:cs="Times New Roman"/>
          <w:szCs w:val="24"/>
        </w:rPr>
        <w:t xml:space="preserve"> τους διευθυντές τους; Αυτά είναι παραλογισμός, δεν</w:t>
      </w:r>
      <w:r>
        <w:rPr>
          <w:rFonts w:eastAsia="Times New Roman" w:cs="Times New Roman"/>
          <w:szCs w:val="24"/>
        </w:rPr>
        <w:t xml:space="preserve"> μπορεί να τα ισχυριστεί κανένας. </w:t>
      </w:r>
    </w:p>
    <w:p w14:paraId="6EA2C82C" w14:textId="77777777" w:rsidR="00E41DDC" w:rsidRDefault="007120B1">
      <w:pPr>
        <w:spacing w:after="0" w:line="600" w:lineRule="auto"/>
        <w:ind w:firstLine="720"/>
        <w:jc w:val="both"/>
        <w:rPr>
          <w:rFonts w:eastAsia="Times New Roman"/>
          <w:bCs/>
          <w:shd w:val="clear" w:color="auto" w:fill="FFFFFF"/>
        </w:rPr>
      </w:pPr>
      <w:r>
        <w:rPr>
          <w:rFonts w:eastAsia="Times New Roman"/>
          <w:szCs w:val="24"/>
        </w:rPr>
        <w:t xml:space="preserve">Δεύτερον, προφανώς και </w:t>
      </w:r>
      <w:r>
        <w:rPr>
          <w:rFonts w:eastAsia="Times New Roman"/>
          <w:bCs/>
        </w:rPr>
        <w:t>είναι</w:t>
      </w:r>
      <w:r>
        <w:rPr>
          <w:rFonts w:eastAsia="Times New Roman"/>
          <w:szCs w:val="24"/>
        </w:rPr>
        <w:t xml:space="preserve"> μια ρύθμιση </w:t>
      </w:r>
      <w:r>
        <w:rPr>
          <w:rFonts w:eastAsia="Times New Roman"/>
          <w:szCs w:val="24"/>
          <w:lang w:val="en-US"/>
        </w:rPr>
        <w:t>ad</w:t>
      </w:r>
      <w:r>
        <w:rPr>
          <w:rFonts w:eastAsia="Times New Roman"/>
          <w:szCs w:val="24"/>
        </w:rPr>
        <w:t xml:space="preserve"> </w:t>
      </w:r>
      <w:r>
        <w:rPr>
          <w:rFonts w:eastAsia="Times New Roman"/>
          <w:szCs w:val="24"/>
          <w:lang w:val="en-US"/>
        </w:rPr>
        <w:t>hoc</w:t>
      </w:r>
      <w:r>
        <w:rPr>
          <w:rFonts w:eastAsia="Times New Roman"/>
          <w:szCs w:val="24"/>
        </w:rPr>
        <w:t xml:space="preserve">, που απαντά στο πρόβλημα της απόφασης του </w:t>
      </w:r>
      <w:r>
        <w:rPr>
          <w:rFonts w:eastAsia="Times New Roman"/>
          <w:bCs/>
          <w:shd w:val="clear" w:color="auto" w:fill="FFFFFF"/>
        </w:rPr>
        <w:t xml:space="preserve">Συμβουλίου της Επικρατείας, η οποία δεν είναι και απόφαση κάποιας οικουμενικής συνόδου. Ένα δικαστήριο αποφάσισε με βάση </w:t>
      </w:r>
      <w:proofErr w:type="spellStart"/>
      <w:r>
        <w:rPr>
          <w:rFonts w:eastAsia="Times New Roman"/>
          <w:bCs/>
          <w:shd w:val="clear" w:color="auto" w:fill="FFFFFF"/>
        </w:rPr>
        <w:t>δικαιοπολιτικές</w:t>
      </w:r>
      <w:proofErr w:type="spellEnd"/>
      <w:r>
        <w:rPr>
          <w:rFonts w:eastAsia="Times New Roman"/>
          <w:bCs/>
          <w:shd w:val="clear" w:color="auto" w:fill="FFFFFF"/>
        </w:rPr>
        <w:t xml:space="preserve"> αντιλήψεις και νομοθεσία που υπάρχει σήμερα. Μάλιστα. Υπάρχει και η μειοψηφία που ακούστηκε. Υπάρχουν καλές και κακές α</w:t>
      </w:r>
      <w:r>
        <w:rPr>
          <w:rFonts w:eastAsia="Times New Roman"/>
          <w:bCs/>
          <w:shd w:val="clear" w:color="auto" w:fill="FFFFFF"/>
        </w:rPr>
        <w:t xml:space="preserve">ποφάσεις. Κρίνονται οι αποφάσεις. Τι να κάνουμε; Όλοι κρινόμαστε. Ουδείς είναι υπεράνω κρίσεως. </w:t>
      </w:r>
    </w:p>
    <w:p w14:paraId="6EA2C82D" w14:textId="77777777" w:rsidR="00E41DDC" w:rsidRDefault="007120B1">
      <w:pPr>
        <w:spacing w:after="0" w:line="600" w:lineRule="auto"/>
        <w:ind w:firstLine="720"/>
        <w:jc w:val="both"/>
        <w:rPr>
          <w:rFonts w:eastAsia="Times New Roman"/>
          <w:bCs/>
          <w:shd w:val="clear" w:color="auto" w:fill="FFFFFF"/>
        </w:rPr>
      </w:pPr>
      <w:r>
        <w:rPr>
          <w:rFonts w:eastAsia="Times New Roman"/>
          <w:bCs/>
          <w:shd w:val="clear" w:color="auto" w:fill="FFFFFF"/>
        </w:rPr>
        <w:t>Το ερώτημα είναι άλλο: Χρειαζόμαστε ή όχι ένα σύστημα επιλογής όλων των εκπαιδευτικών στελεχών; Και εννοώ και των διευθυντών σχολείων και των διευθυντών εκπαίδ</w:t>
      </w:r>
      <w:r>
        <w:rPr>
          <w:rFonts w:eastAsia="Times New Roman"/>
          <w:bCs/>
          <w:shd w:val="clear" w:color="auto" w:fill="FFFFFF"/>
        </w:rPr>
        <w:t xml:space="preserve">ευσης και των περιφερειακών διευθυντών και των σχολικών συμβούλων. Ναι, χρειαζόμαστε με τις ιδιομορφίες που υπάρχουν για κάθε μια θέση. </w:t>
      </w:r>
    </w:p>
    <w:p w14:paraId="6EA2C82E" w14:textId="77777777" w:rsidR="00E41DDC" w:rsidRDefault="007120B1">
      <w:pPr>
        <w:spacing w:after="0" w:line="600" w:lineRule="auto"/>
        <w:ind w:firstLine="720"/>
        <w:jc w:val="both"/>
        <w:rPr>
          <w:rFonts w:eastAsia="Times New Roman"/>
          <w:bCs/>
          <w:shd w:val="clear" w:color="auto" w:fill="FFFFFF"/>
        </w:rPr>
      </w:pPr>
      <w:r>
        <w:rPr>
          <w:rFonts w:eastAsia="Times New Roman"/>
          <w:bCs/>
          <w:shd w:val="clear" w:color="auto" w:fill="FFFFFF"/>
        </w:rPr>
        <w:t>Προφανώς όταν φύγουμε από αυτή την αναγκαστική διαδικασία νομοθέτησης, θα φέρουμε –το έχει πει και ο κύριος Υπουργός– τ</w:t>
      </w:r>
      <w:r>
        <w:rPr>
          <w:rFonts w:eastAsia="Times New Roman"/>
          <w:bCs/>
          <w:shd w:val="clear" w:color="auto" w:fill="FFFFFF"/>
        </w:rPr>
        <w:t>ις ανάλογες ρυθμίσεις στη Βουλή, ούτως ώστε οι νέες θητείες να αντιμετωπίζονται με ένα νέο, πιο σύνθετο σύστημα επιλογής. Εκεί θα μπορεί να υπάρχουν συναινέσεις; Ελπίζω.</w:t>
      </w:r>
    </w:p>
    <w:p w14:paraId="6EA2C82F" w14:textId="77777777" w:rsidR="00E41DDC" w:rsidRDefault="007120B1">
      <w:pPr>
        <w:spacing w:after="0" w:line="600" w:lineRule="auto"/>
        <w:ind w:firstLine="720"/>
        <w:jc w:val="both"/>
        <w:rPr>
          <w:rFonts w:eastAsia="Times New Roman"/>
          <w:bCs/>
          <w:shd w:val="clear" w:color="auto" w:fill="FFFFFF"/>
        </w:rPr>
      </w:pPr>
      <w:r>
        <w:rPr>
          <w:rFonts w:eastAsia="Times New Roman"/>
          <w:bCs/>
          <w:shd w:val="clear" w:color="auto" w:fill="FFFFFF"/>
        </w:rPr>
        <w:t xml:space="preserve">Λέω ελπίζω και αμέσως μου έρχεται στο μυαλό η εικόνα του κ. Μητσοτάκη σε αυτό το Βήμα </w:t>
      </w:r>
      <w:r>
        <w:rPr>
          <w:rFonts w:eastAsia="Times New Roman"/>
          <w:bCs/>
          <w:shd w:val="clear" w:color="auto" w:fill="FFFFFF"/>
        </w:rPr>
        <w:t>το πρωί. Ο κ. Μητσοτάκης υπήρξε αποκαλυπτικός και –το αναγνωρίζω– ειλικρινής. Επανέλαβε τη συνήθη δυσφημιστική επίθεσή του εναντίον του δημόσιου σχολείου. Όλα τα είπε. Τα έλεγε και πέρυσι, αλλά διαψεύστηκε τον Σεπτέμβριο. Τα σχολεία λειτούργησαν και αυτή ε</w:t>
      </w:r>
      <w:r>
        <w:rPr>
          <w:rFonts w:eastAsia="Times New Roman"/>
          <w:bCs/>
          <w:shd w:val="clear" w:color="auto" w:fill="FFFFFF"/>
        </w:rPr>
        <w:t xml:space="preserve">ίναι η συνείδηση των εκπαιδευτικών των γονέων και των μαθητών. Λειτούργησαν, χωρίς τα μπάχαλα που γίνονταν επί κυβερνήσεων Νέα Δημοκρατίας και ΠΑΣΟΚ και των άλλων μικτών κυβερνητικών σχημάτων. Όμως, η καταστροφολογία επαναλαμβάνεται, γιατί –σου λέει– κάτι </w:t>
      </w:r>
      <w:r>
        <w:rPr>
          <w:rFonts w:eastAsia="Times New Roman"/>
          <w:bCs/>
          <w:shd w:val="clear" w:color="auto" w:fill="FFFFFF"/>
        </w:rPr>
        <w:t xml:space="preserve">θα μείνει. </w:t>
      </w:r>
    </w:p>
    <w:p w14:paraId="6EA2C830" w14:textId="77777777" w:rsidR="00E41DDC" w:rsidRDefault="007120B1">
      <w:pPr>
        <w:spacing w:after="0" w:line="600" w:lineRule="auto"/>
        <w:ind w:firstLine="720"/>
        <w:jc w:val="both"/>
        <w:rPr>
          <w:rFonts w:eastAsia="Times New Roman"/>
          <w:bCs/>
          <w:shd w:val="clear" w:color="auto" w:fill="FFFFFF"/>
        </w:rPr>
      </w:pPr>
      <w:r>
        <w:rPr>
          <w:rFonts w:eastAsia="Times New Roman"/>
          <w:bCs/>
          <w:shd w:val="clear" w:color="auto" w:fill="FFFFFF"/>
        </w:rPr>
        <w:t>Πρέπει να σας πω ότι αυτές οι επιθέσεις, οι συνειδητές δυσφημιστικές επιθέσεις εναντίον του δημόσιου σχολείου εξυπηρετούν όχι το δημόσιο συμφέρον, όχι το συμφέρον των παιδιών και της κοινωνίας. Η Νέα Δημοκρατία,  δυστυχώς, μια μεγάλη παράταξη μ</w:t>
      </w:r>
      <w:r>
        <w:rPr>
          <w:rFonts w:eastAsia="Times New Roman"/>
          <w:bCs/>
          <w:shd w:val="clear" w:color="auto" w:fill="FFFFFF"/>
        </w:rPr>
        <w:t>ε μεγάλη προσφορά στη διαμόρφωση της δημόσιας εκπαίδευσης στη χώρα μας –δεν υπάρχει περίπτωση να διαφωνεί κανείς με ορισμένες κινήσεις που έχουν γίνει, αλλά με προσφορά– εμφανίζεται τα τελευταία χρόνια, την εποχή του νεοφιλελευθερισμού, να δίδει μεγαλύτερη</w:t>
      </w:r>
      <w:r>
        <w:rPr>
          <w:rFonts w:eastAsia="Times New Roman"/>
          <w:bCs/>
          <w:shd w:val="clear" w:color="auto" w:fill="FFFFFF"/>
        </w:rPr>
        <w:t xml:space="preserve"> έμφαση στον ιδιωτικό τομέα της εκπαίδευσης, και χειρότερα, στην ιδιωτικοποίηση της δημόσιας εκπαίδευσης, στην </w:t>
      </w:r>
      <w:proofErr w:type="spellStart"/>
      <w:r>
        <w:rPr>
          <w:rFonts w:eastAsia="Times New Roman"/>
          <w:bCs/>
          <w:shd w:val="clear" w:color="auto" w:fill="FFFFFF"/>
        </w:rPr>
        <w:t>κεκρυμμένη</w:t>
      </w:r>
      <w:proofErr w:type="spellEnd"/>
      <w:r>
        <w:rPr>
          <w:rFonts w:eastAsia="Times New Roman"/>
          <w:bCs/>
          <w:shd w:val="clear" w:color="auto" w:fill="FFFFFF"/>
        </w:rPr>
        <w:t xml:space="preserve"> ιδιωτικοποίηση της δημόσιας εκπαίδευσης. </w:t>
      </w:r>
    </w:p>
    <w:p w14:paraId="6EA2C831" w14:textId="77777777" w:rsidR="00E41DDC" w:rsidRDefault="007120B1">
      <w:pPr>
        <w:spacing w:after="0" w:line="600" w:lineRule="auto"/>
        <w:ind w:firstLine="720"/>
        <w:jc w:val="both"/>
        <w:rPr>
          <w:rFonts w:eastAsia="Times New Roman"/>
          <w:bCs/>
          <w:shd w:val="clear" w:color="auto" w:fill="FFFFFF"/>
        </w:rPr>
      </w:pPr>
      <w:r>
        <w:rPr>
          <w:rFonts w:eastAsia="Times New Roman"/>
          <w:bCs/>
          <w:shd w:val="clear" w:color="auto" w:fill="FFFFFF"/>
        </w:rPr>
        <w:t>Την αδικούμε; Έχω εδώ μπροστά μου την ομιλία του κ. Μητσοτάκη. Δεν υπάρχει κα</w:t>
      </w:r>
      <w:r>
        <w:rPr>
          <w:rFonts w:eastAsia="Times New Roman"/>
          <w:bCs/>
          <w:shd w:val="clear" w:color="auto" w:fill="FFFFFF"/>
        </w:rPr>
        <w:t>μ</w:t>
      </w:r>
      <w:r>
        <w:rPr>
          <w:rFonts w:eastAsia="Times New Roman"/>
          <w:bCs/>
          <w:shd w:val="clear" w:color="auto" w:fill="FFFFFF"/>
        </w:rPr>
        <w:t xml:space="preserve">μία αναφορά στο δημόσιο σχολείο, παρά μόνο μια λεξούλα παρενθετικά στον χείμαρρο των είκοσι σελίδων ομιλίας. Τίποτα δεν υπάρχει. Τίποτα για το δημοτικό σχολείο. </w:t>
      </w:r>
    </w:p>
    <w:p w14:paraId="6EA2C832" w14:textId="77777777" w:rsidR="00E41DDC" w:rsidRDefault="007120B1">
      <w:pPr>
        <w:spacing w:after="0" w:line="600" w:lineRule="auto"/>
        <w:ind w:firstLine="720"/>
        <w:jc w:val="both"/>
        <w:rPr>
          <w:rFonts w:eastAsia="Times New Roman"/>
          <w:bCs/>
          <w:shd w:val="clear" w:color="auto" w:fill="FFFFFF"/>
        </w:rPr>
      </w:pPr>
      <w:r>
        <w:rPr>
          <w:rFonts w:eastAsia="Times New Roman"/>
          <w:b/>
          <w:bCs/>
          <w:shd w:val="clear" w:color="auto" w:fill="FFFFFF"/>
        </w:rPr>
        <w:t>ΝΙΚΗ ΚΕΡΑΜΕΩΣ:</w:t>
      </w:r>
      <w:r>
        <w:rPr>
          <w:rFonts w:eastAsia="Times New Roman"/>
          <w:bCs/>
          <w:shd w:val="clear" w:color="auto" w:fill="FFFFFF"/>
        </w:rPr>
        <w:t xml:space="preserve"> Μα για αυτά μιλούσε ο κύριος Πρόεδρος. </w:t>
      </w:r>
    </w:p>
    <w:p w14:paraId="6EA2C833" w14:textId="77777777" w:rsidR="00E41DDC" w:rsidRDefault="007120B1">
      <w:pPr>
        <w:spacing w:after="0" w:line="600" w:lineRule="auto"/>
        <w:ind w:firstLine="720"/>
        <w:jc w:val="both"/>
        <w:rPr>
          <w:rFonts w:eastAsia="Times New Roman"/>
          <w:bCs/>
          <w:shd w:val="clear" w:color="auto" w:fill="FFFFFF"/>
        </w:rPr>
      </w:pPr>
      <w:r>
        <w:rPr>
          <w:rFonts w:eastAsia="Times New Roman"/>
          <w:b/>
          <w:bCs/>
          <w:shd w:val="clear" w:color="auto" w:fill="FFFFFF"/>
        </w:rPr>
        <w:t>ΝΙΚΟΛΑΟΣ ΦΙΛΗΣ:</w:t>
      </w:r>
      <w:r>
        <w:rPr>
          <w:rFonts w:eastAsia="Times New Roman"/>
          <w:bCs/>
          <w:shd w:val="clear" w:color="auto" w:fill="FFFFFF"/>
        </w:rPr>
        <w:t xml:space="preserve"> Τι σχολείο υπάρχει για </w:t>
      </w:r>
      <w:r>
        <w:rPr>
          <w:rFonts w:eastAsia="Times New Roman"/>
          <w:bCs/>
          <w:shd w:val="clear" w:color="auto" w:fill="FFFFFF"/>
        </w:rPr>
        <w:t xml:space="preserve">τον κ. Μητσοτάκη, ως στόχος, ως όραμα, ως σχέδιο και ως αξία; Υπάρχει, όπως λέει, το σχολείο «το ελεύθερο και το αυτόνομο». Ελεύθερο από ποιον; Αυτόνομο από ποιους; Υπάρχει πρόβλημα ενός σφικτού εναγκαλισμού, ελέγχου των εκπαιδευτικών δομών από το κράτος; </w:t>
      </w:r>
    </w:p>
    <w:p w14:paraId="6EA2C834" w14:textId="77777777" w:rsidR="00E41DDC" w:rsidRDefault="007120B1">
      <w:pPr>
        <w:spacing w:after="0" w:line="600" w:lineRule="auto"/>
        <w:ind w:firstLine="720"/>
        <w:jc w:val="both"/>
        <w:rPr>
          <w:rFonts w:eastAsia="Times New Roman"/>
          <w:bCs/>
          <w:shd w:val="clear" w:color="auto" w:fill="FFFFFF"/>
        </w:rPr>
      </w:pPr>
      <w:r>
        <w:rPr>
          <w:rFonts w:eastAsia="Times New Roman"/>
          <w:bCs/>
          <w:shd w:val="clear" w:color="auto" w:fill="FFFFFF"/>
        </w:rPr>
        <w:t xml:space="preserve">Να δεχθώ ότι υπάρχουν τέτοιες υπερβάσεις. Να δεχθώ ότι πρέπει να δώσουμε μεγαλύτερη πρωτοβουλία στις σχολικές μονάδες. Γι’ αυτό και η εμπιστοσύνη στον </w:t>
      </w:r>
      <w:r>
        <w:rPr>
          <w:rFonts w:eastAsia="Times New Roman"/>
          <w:bCs/>
          <w:shd w:val="clear" w:color="auto" w:fill="FFFFFF"/>
        </w:rPr>
        <w:t>σ</w:t>
      </w:r>
      <w:r>
        <w:rPr>
          <w:rFonts w:eastAsia="Times New Roman"/>
          <w:bCs/>
          <w:shd w:val="clear" w:color="auto" w:fill="FFFFFF"/>
        </w:rPr>
        <w:t>ύλλογο των καθηγητών, των διδασκόντων. Αλλιώς, πού θα δώσεις εμπιστοσύνη; Σε ένα πρόσωπο; Στη συλλογικό</w:t>
      </w:r>
      <w:r>
        <w:rPr>
          <w:rFonts w:eastAsia="Times New Roman"/>
          <w:bCs/>
          <w:shd w:val="clear" w:color="auto" w:fill="FFFFFF"/>
        </w:rPr>
        <w:t xml:space="preserve">τητα που έχει την ευθύνη λειτουργία του σχολείου θα δώσεις την εμπιστοσύνη, στη δημοκρατική συνεπώς συγκρότηση της σχολικής κοινότητας. </w:t>
      </w:r>
    </w:p>
    <w:p w14:paraId="6EA2C835" w14:textId="77777777" w:rsidR="00E41DDC" w:rsidRDefault="007120B1">
      <w:pPr>
        <w:spacing w:after="0" w:line="600" w:lineRule="auto"/>
        <w:ind w:firstLine="720"/>
        <w:jc w:val="both"/>
        <w:rPr>
          <w:rFonts w:eastAsia="Times New Roman"/>
          <w:bCs/>
          <w:shd w:val="clear" w:color="auto" w:fill="FFFFFF"/>
        </w:rPr>
      </w:pPr>
      <w:r>
        <w:rPr>
          <w:rFonts w:eastAsia="Times New Roman"/>
          <w:bCs/>
          <w:shd w:val="clear" w:color="auto" w:fill="FFFFFF"/>
        </w:rPr>
        <w:t>Όμως, εδώ μιλάμε για κάτι άλλο. Εδώ ο κ. Μητσοτάκης περιέγραψε το μοντέλο των σχολείων των πολλαπλών ταχυτήτων, των καλ</w:t>
      </w:r>
      <w:r>
        <w:rPr>
          <w:rFonts w:eastAsia="Times New Roman"/>
          <w:bCs/>
          <w:shd w:val="clear" w:color="auto" w:fill="FFFFFF"/>
        </w:rPr>
        <w:t>ών και κακών σχολείων, που αντί να αποτελούν μηχανισμούς κοινωνικής κινητικότητας, αντί να αποτελούν μηχανισμούς οι οποίοι προσπαθούν να επηρεάσουν και να διαμορφώσουν ένα σχολείο ισότητας και ποιότητας, είναι μηχανισμοί οι οποίοι αναπαράγουν με τον πιο βά</w:t>
      </w:r>
      <w:r>
        <w:rPr>
          <w:rFonts w:eastAsia="Times New Roman"/>
          <w:bCs/>
          <w:shd w:val="clear" w:color="auto" w:fill="FFFFFF"/>
        </w:rPr>
        <w:t>ρβαρο τρόπο τις κοινωνικές ανισότητες. Στις φτωχές περιοχές να υπάρχουν υποβαθμισμένα σχολεία και στις πλούσιες να υπάρχουν καλύτερα σχολεία. Δεν είναι ευθύνη του κράτους, του δημοσίου, μια ισότιμη αντιμετώπιση όλων των σχολείων, αλλά των γονιών, ανάλογα μ</w:t>
      </w:r>
      <w:r>
        <w:rPr>
          <w:rFonts w:eastAsia="Times New Roman"/>
          <w:bCs/>
          <w:shd w:val="clear" w:color="auto" w:fill="FFFFFF"/>
        </w:rPr>
        <w:t xml:space="preserve">ε το αν έχουν λεφτά ή δεν έχουν, αν έχουν μορφωτικά, ταξικά </w:t>
      </w:r>
      <w:proofErr w:type="spellStart"/>
      <w:r>
        <w:rPr>
          <w:rFonts w:eastAsia="Times New Roman"/>
          <w:bCs/>
          <w:shd w:val="clear" w:color="auto" w:fill="FFFFFF"/>
        </w:rPr>
        <w:t>προκρίματα</w:t>
      </w:r>
      <w:proofErr w:type="spellEnd"/>
      <w:r>
        <w:rPr>
          <w:rFonts w:eastAsia="Times New Roman"/>
          <w:bCs/>
          <w:shd w:val="clear" w:color="auto" w:fill="FFFFFF"/>
        </w:rPr>
        <w:t xml:space="preserve"> ή δεν έχουν. </w:t>
      </w:r>
    </w:p>
    <w:p w14:paraId="6EA2C836" w14:textId="77777777" w:rsidR="00E41DDC" w:rsidRDefault="007120B1">
      <w:pPr>
        <w:spacing w:after="0" w:line="600" w:lineRule="auto"/>
        <w:ind w:firstLine="720"/>
        <w:jc w:val="both"/>
        <w:rPr>
          <w:rFonts w:eastAsia="Times New Roman"/>
          <w:szCs w:val="24"/>
        </w:rPr>
      </w:pPr>
      <w:r>
        <w:rPr>
          <w:rFonts w:eastAsia="Times New Roman"/>
          <w:bCs/>
          <w:shd w:val="clear" w:color="auto" w:fill="FFFFFF"/>
        </w:rPr>
        <w:t>Αυτά δεν είναι πράγματα που σκέφτεται ο κ. Μητσοτάκης. Είναι η εκπαιδευτική πολιτική της Θάτσερ. Είναι αυτή που και ο ίδιος παρακάτω μας λέει: Να μην υπάρχουν διευθυντές ε</w:t>
      </w:r>
      <w:r>
        <w:rPr>
          <w:rFonts w:eastAsia="Times New Roman"/>
          <w:bCs/>
          <w:shd w:val="clear" w:color="auto" w:fill="FFFFFF"/>
        </w:rPr>
        <w:t xml:space="preserve">κπαιδευτικοί, αλλά μάνατζερ, άτομα τα οποία θα έχουν πιστοποιημένη διοικητική ικανότητα. </w:t>
      </w:r>
    </w:p>
    <w:p w14:paraId="6EA2C83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Από ποιον θα έχουν πιστοποιημένη διοικητική ικανότητα; «…άτομα τα οποία δεν χρειάζεται να έχουν σημαντική εκπαιδευτική εμπειρία, αλλά χρειάζεται να έχουν πιστοποιημέν</w:t>
      </w:r>
      <w:r>
        <w:rPr>
          <w:rFonts w:eastAsia="Times New Roman" w:cs="Times New Roman"/>
          <w:szCs w:val="24"/>
        </w:rPr>
        <w:t>η διοικητική ικανότητα». Και ο διευθυντής του σχολείου, όπως λέει στο κείμενό του ο κ. Μητσοτάκης, θα ψάχνει, θα αξιοποιεί –λέει- τους ανθρώπινους και υλικούς πόρους. Τι θα κάνει το κράτος, η κεντρική διοίκηση; Δεν θα στέλνει τους ανθρώπους, δηλαδή τους αν</w:t>
      </w:r>
      <w:r>
        <w:rPr>
          <w:rFonts w:eastAsia="Times New Roman" w:cs="Times New Roman"/>
          <w:szCs w:val="24"/>
        </w:rPr>
        <w:t>θρώπινους πόρους που είναι οι εκπαιδευτικοί, σε όλα τα σχολεία; Θα τους ψάχνει ο διευθυντής για να τους βρει και να τους προσλαμβάνει και να τους απολύει; Δεν πρέπει να καθορίζει έναν προγραμματισμό οικονομικό για τα σχολεία το κράτος με τις αποκεντρωμένες</w:t>
      </w:r>
      <w:r>
        <w:rPr>
          <w:rFonts w:eastAsia="Times New Roman" w:cs="Times New Roman"/>
          <w:szCs w:val="24"/>
        </w:rPr>
        <w:t xml:space="preserve"> του διοικήσεις; Θα πρέπει ο μάνατζερ διευθυντής των σχολείων να ψάχνει για τους υλικούς πόρους, δηλαδή για χορηγούς; </w:t>
      </w:r>
    </w:p>
    <w:p w14:paraId="6EA2C83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Προφανώς τα σχολεία πρέπει να έχουν μεγάλο βαθμό αυτονομίας, αλλά όχι για να δημιουργούνται σχολεία πολλών ταχυτήτων, αλλά για να αποτελο</w:t>
      </w:r>
      <w:r>
        <w:rPr>
          <w:rFonts w:eastAsia="Times New Roman" w:cs="Times New Roman"/>
          <w:szCs w:val="24"/>
        </w:rPr>
        <w:t xml:space="preserve">ύν ζωντανά κύτταρα ανοιχτά στον κοινωνικό τους περίγυρο, με διασφαλισμένο όμως ένα </w:t>
      </w:r>
      <w:r>
        <w:rPr>
          <w:rFonts w:eastAsia="Times New Roman" w:cs="Times New Roman"/>
          <w:szCs w:val="24"/>
          <w:lang w:val="en-US"/>
        </w:rPr>
        <w:t>corpus</w:t>
      </w:r>
      <w:r>
        <w:rPr>
          <w:rFonts w:eastAsia="Times New Roman" w:cs="Times New Roman"/>
          <w:szCs w:val="24"/>
        </w:rPr>
        <w:t xml:space="preserve"> βασικών γνώσεων για κάθε επίπεδο σπουδών, με διασφαλισμένο και αμείωτο το ενδιαφέρον του δημοσίου και του κράτους, όσον αφορά και την οικονομική επιχορήγηση, αλλά και</w:t>
      </w:r>
      <w:r>
        <w:rPr>
          <w:rFonts w:eastAsia="Times New Roman" w:cs="Times New Roman"/>
          <w:szCs w:val="24"/>
        </w:rPr>
        <w:t xml:space="preserve"> γενικότερα την κοινωνική αξία που πρέπει να προσδίδει το κράτος και η κοινωνία ακόμη περισσότερο στον εκπαιδευτικό και το σχολείο. </w:t>
      </w:r>
    </w:p>
    <w:p w14:paraId="6EA2C839"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Φίλη, παρακαλώ να ολοκληρώνετε. </w:t>
      </w:r>
    </w:p>
    <w:p w14:paraId="6EA2C83A"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Ολοκληρώνω, κύριε Πρόεδρε. </w:t>
      </w:r>
    </w:p>
    <w:p w14:paraId="6EA2C83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Μίλησε</w:t>
      </w:r>
      <w:r>
        <w:rPr>
          <w:rFonts w:eastAsia="Times New Roman" w:cs="Times New Roman"/>
          <w:szCs w:val="24"/>
        </w:rPr>
        <w:t xml:space="preserve"> ο κ. Μητσοτάκης για ελευθερία, αυτονομία, αξιοκρατία. Ξέχασε -τα παιχνίδια της λήθης- τη λέξη «Δημοκρατία».</w:t>
      </w:r>
    </w:p>
    <w:p w14:paraId="6EA2C83C"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A2C83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Προφανώς, και ο κ. Μητσοτάκης δεν έχει, απ’ ό,τι φαίνεται, καλή σχέση με αυτήν τη λέξη, όπως και με τη </w:t>
      </w:r>
      <w:r>
        <w:rPr>
          <w:rFonts w:eastAsia="Times New Roman" w:cs="Times New Roman"/>
          <w:szCs w:val="24"/>
        </w:rPr>
        <w:t xml:space="preserve">λέξη «δημόσιο σχολείο». Χωρίς όμως κλίμα </w:t>
      </w:r>
      <w:r>
        <w:rPr>
          <w:rFonts w:eastAsia="Times New Roman" w:cs="Times New Roman"/>
          <w:szCs w:val="24"/>
        </w:rPr>
        <w:t>δ</w:t>
      </w:r>
      <w:r>
        <w:rPr>
          <w:rFonts w:eastAsia="Times New Roman" w:cs="Times New Roman"/>
          <w:szCs w:val="24"/>
        </w:rPr>
        <w:t>ημοκρατίας το σχολείο υποβαθμίζεται. Το ζήσαμε και την εποχή που ήταν Υπουργός Διοικητικής Μεταρρύθμισης ο κ. Μητσοτάκης με τον διωγμό προς τους δημοσίους υπαλλήλους και τον διωγμό των εκπαιδευτικών. Κι ένα σχολείο</w:t>
      </w:r>
      <w:r>
        <w:rPr>
          <w:rFonts w:eastAsia="Times New Roman" w:cs="Times New Roman"/>
          <w:szCs w:val="24"/>
        </w:rPr>
        <w:t xml:space="preserve"> υποβαθμίζεται, όταν οι εκπαιδευτικοί αντιμετωπίζονται </w:t>
      </w:r>
      <w:proofErr w:type="spellStart"/>
      <w:r>
        <w:rPr>
          <w:rFonts w:eastAsia="Times New Roman" w:cs="Times New Roman"/>
          <w:szCs w:val="24"/>
        </w:rPr>
        <w:t>τιμωρητικά</w:t>
      </w:r>
      <w:proofErr w:type="spellEnd"/>
      <w:r>
        <w:rPr>
          <w:rFonts w:eastAsia="Times New Roman" w:cs="Times New Roman"/>
          <w:szCs w:val="24"/>
        </w:rPr>
        <w:t xml:space="preserve">. </w:t>
      </w:r>
    </w:p>
    <w:p w14:paraId="6EA2C83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η Γ</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Αντιπρόεδρος της Βουλής κ. </w:t>
      </w:r>
      <w:r w:rsidRPr="00300008">
        <w:rPr>
          <w:rFonts w:eastAsia="Times New Roman" w:cs="Times New Roman"/>
          <w:b/>
          <w:szCs w:val="24"/>
        </w:rPr>
        <w:t>ΑΝΑΣΤΑΣΙΑ ΧΡΙΣΤΟΔΟΥΛΟΠΟΥΛΟΥ</w:t>
      </w:r>
      <w:r>
        <w:rPr>
          <w:rFonts w:eastAsia="Times New Roman" w:cs="Times New Roman"/>
          <w:szCs w:val="24"/>
        </w:rPr>
        <w:t>)</w:t>
      </w:r>
    </w:p>
    <w:p w14:paraId="6EA2C83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Σχολείο λοιπόν με διευθυντές, όχι μάνατζερ, αλλά εκπαιδευτικούς. Σχολείο δημοκ</w:t>
      </w:r>
      <w:r>
        <w:rPr>
          <w:rFonts w:eastAsia="Times New Roman" w:cs="Times New Roman"/>
          <w:szCs w:val="24"/>
        </w:rPr>
        <w:t xml:space="preserve">ρατικό, μορφωτική μονάδα και όχι ανώνυμη εταιρεία. Όχι σχολεία πολλαπλών ταχυτήτων με υποβαθμισμένη εκπαίδευση ανάλογα με τον κοινωνικό περίγυρο. Όχι σχολεία καθηλωμένα με βάση το πολιτισμικό και οικονομικό περιβάλλον των γονιών που φοιτούν τα παιδιά τους </w:t>
      </w:r>
      <w:r>
        <w:rPr>
          <w:rFonts w:eastAsia="Times New Roman" w:cs="Times New Roman"/>
          <w:szCs w:val="24"/>
        </w:rPr>
        <w:t xml:space="preserve">σε αυτά. Σχολείο το οποίο θα μπορεί να δίνει τη δυνατότητα μιας υπόσχεσης, της υπόσχεσης της μόρφωσης και της κοινωνικής ανόδου των παιδιών. </w:t>
      </w:r>
    </w:p>
    <w:p w14:paraId="6EA2C84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Αυτοί λοιπόν οι μαθητές προφανώς και δεν είναι πελάτες στο σχολείο, όπως έχει πει ο κ. Μητσοτάκης στο συνέδριο της</w:t>
      </w:r>
      <w:r>
        <w:rPr>
          <w:rFonts w:eastAsia="Times New Roman" w:cs="Times New Roman"/>
          <w:szCs w:val="24"/>
        </w:rPr>
        <w:t xml:space="preserve"> Νέας Δημοκρατίας. Είναι μαθητές, δηλαδή με μια έννοια είναι οι αυριανοί μας πολίτες, προς τους οποίους οφείλει η πολιτεία, το δημόσιο, η κοινωνία τη μόρφωση και όλα από εκεί και πέρα τα συμπαρομαρτούντα. </w:t>
      </w:r>
    </w:p>
    <w:p w14:paraId="6EA2C84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θα ήθελα μόνο να πω μια κουβέντα: </w:t>
      </w:r>
      <w:r>
        <w:rPr>
          <w:rFonts w:eastAsia="Times New Roman" w:cs="Times New Roman"/>
          <w:szCs w:val="24"/>
        </w:rPr>
        <w:t xml:space="preserve">Κοιτάξτε, ο κ. Μητσοτάκης εμφανίστηκε με κάποια χαιρεκακία για το θέμα της ιδιωτικής εκπαίδευσης. Είναι ο νόμος που μόνον αυτός, μαζί με τη Χρυσή Αυγή, δεν ψήφισε τον προηγούμενο Αύγουστο εδώ στη Βουλή. Ο νόμος είχε την αποδοχή, την ανοχή πολλών κομμάτων, </w:t>
      </w:r>
      <w:r>
        <w:rPr>
          <w:rFonts w:eastAsia="Times New Roman" w:cs="Times New Roman"/>
          <w:szCs w:val="24"/>
        </w:rPr>
        <w:t xml:space="preserve">των υπόλοιπων κομμάτων. </w:t>
      </w:r>
    </w:p>
    <w:p w14:paraId="6EA2C84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Δεν περίμενα από υποβολέας να βγαίνει τώρα μπροστά στη σκηνή. Κι εννοώ από υποβολέας των διαφόρων μη νομιμοποιημένων δυνάμεων και συμφερόντων, εντός κι εκτός της χώρας, να εμφανίζεται ότι είναι αυτός πρωταγωνιστής σε αυτήν τη μάχη </w:t>
      </w:r>
      <w:r>
        <w:rPr>
          <w:rFonts w:eastAsia="Times New Roman" w:cs="Times New Roman"/>
          <w:szCs w:val="24"/>
        </w:rPr>
        <w:t xml:space="preserve">κατά της αξιοπρέπειας των ιδιωτικών εκπαιδευτικών, σε αυτήν τη μάχη που αφορά το πραγματικό νόημα μιας εκπαίδευσης ιδιωτικής, που θα είναι όμως –επαναλαμβάνω- αξιοπρεπής. </w:t>
      </w:r>
    </w:p>
    <w:p w14:paraId="6EA2C84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Θα ήθελα να πω ότι η Κυβέρνηση αναγκάστηκε να κάνει ορισμένες ρυθμίσεις μέσα σε ένα </w:t>
      </w:r>
      <w:r>
        <w:rPr>
          <w:rFonts w:eastAsia="Times New Roman" w:cs="Times New Roman"/>
          <w:szCs w:val="24"/>
        </w:rPr>
        <w:t>πλαίσιο γενικότερων καταναγκαστικών επιλογών των μέτρων που ψηφίσαμε εδώ την προηγούμενη εβδομάδα και που θα δούμε πού θα καταλήξουμε κιόλας. Αν αναγκαστήκαμε να το κάνουμε αυτό, δεν ήταν γιατί το θέλαμε, αλλά γιατί μπορέσαμε να σταθμίσουμε ορισμένα στοιχε</w:t>
      </w:r>
      <w:r>
        <w:rPr>
          <w:rFonts w:eastAsia="Times New Roman" w:cs="Times New Roman"/>
          <w:szCs w:val="24"/>
        </w:rPr>
        <w:t xml:space="preserve">ία, πολιτικές επιλογές που είχαμε μπροστά μας. </w:t>
      </w:r>
    </w:p>
    <w:p w14:paraId="6EA2C844"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Και η δήλωση του κυρίου Υπουργού Παιδείας ότι τα πειθαρχικά ζητήματα των ιδιωτικών εκπαιδευτικών παραμένουν στην αρμοδιότητα των πειθαρχικών συμβουλίων, όπως συμβαίνει σε όλο τον κόσμο και σε όλα τα κράτη του</w:t>
      </w:r>
      <w:r>
        <w:rPr>
          <w:rFonts w:eastAsia="Times New Roman" w:cs="Times New Roman"/>
          <w:szCs w:val="24"/>
        </w:rPr>
        <w:t xml:space="preserve"> δικαίου, είναι μία δήλωση η οποία δείχνει την εμπιστοσύνη μας στη λειτουργία της ιδιωτικής εκπαίδευσης με βάση κριτήρια ισονομίας.</w:t>
      </w:r>
    </w:p>
    <w:p w14:paraId="6EA2C845"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EA2C846" w14:textId="77777777" w:rsidR="00E41DDC" w:rsidRDefault="007120B1">
      <w:pPr>
        <w:tabs>
          <w:tab w:val="left" w:pos="1138"/>
          <w:tab w:val="left" w:pos="1565"/>
          <w:tab w:val="left" w:pos="2965"/>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EA2C847"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τελε</w:t>
      </w:r>
      <w:r>
        <w:rPr>
          <w:rFonts w:eastAsia="Times New Roman" w:cs="Times New Roman"/>
          <w:szCs w:val="24"/>
        </w:rPr>
        <w:t xml:space="preserve">υταίος ομιλητής, ο κ.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6EA2C848"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6EA2C849"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κυρία Πρόεδρε.</w:t>
      </w:r>
    </w:p>
    <w:p w14:paraId="6EA2C84A"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Πριν τοποθετηθώ, θα ήθελα να εκφράσω, τόσο προσωπικά όσο και εκ μέρους της παράταξής μας και πιστεύω εκ μέρους όλης της Βουλής, </w:t>
      </w:r>
      <w:r>
        <w:rPr>
          <w:rFonts w:eastAsia="Times New Roman" w:cs="Times New Roman"/>
          <w:szCs w:val="24"/>
        </w:rPr>
        <w:t xml:space="preserve">την καταδίκη της τρομοκρατικής ενέργειας ενάντια στον πρώην Πρωθυπουργό τον κ. </w:t>
      </w:r>
      <w:proofErr w:type="spellStart"/>
      <w:r>
        <w:rPr>
          <w:rFonts w:eastAsia="Times New Roman" w:cs="Times New Roman"/>
          <w:szCs w:val="24"/>
        </w:rPr>
        <w:t>Παπαδήμο</w:t>
      </w:r>
      <w:proofErr w:type="spellEnd"/>
      <w:r>
        <w:rPr>
          <w:rFonts w:eastAsia="Times New Roman" w:cs="Times New Roman"/>
          <w:szCs w:val="24"/>
        </w:rPr>
        <w:t xml:space="preserve"> και βέβαια στους ανθρώπους και τους συνεργάτες του που βρέθηκαν μαζί. Να ευχηθούμε ότι δεν θα υπάρξει κακή εξέλιξη για τη ζωή κανενός από τους ανθρώπους αυτούς, είτε το</w:t>
      </w:r>
      <w:r>
        <w:rPr>
          <w:rFonts w:eastAsia="Times New Roman" w:cs="Times New Roman"/>
          <w:szCs w:val="24"/>
        </w:rPr>
        <w:t xml:space="preserve">ν ίδιο τον κ. </w:t>
      </w:r>
      <w:proofErr w:type="spellStart"/>
      <w:r>
        <w:rPr>
          <w:rFonts w:eastAsia="Times New Roman" w:cs="Times New Roman"/>
          <w:szCs w:val="24"/>
        </w:rPr>
        <w:t>Παπαδήμο</w:t>
      </w:r>
      <w:proofErr w:type="spellEnd"/>
      <w:r>
        <w:rPr>
          <w:rFonts w:eastAsia="Times New Roman" w:cs="Times New Roman"/>
          <w:szCs w:val="24"/>
        </w:rPr>
        <w:t xml:space="preserve"> είτε τους αστυνομικούς και τους συνεργάτες του.</w:t>
      </w:r>
    </w:p>
    <w:p w14:paraId="6EA2C84B"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Φίλη, η δημοκρατία πράγματι δεν είναι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la</w:t>
      </w:r>
      <w:r>
        <w:rPr>
          <w:rFonts w:eastAsia="Times New Roman" w:cs="Times New Roman"/>
          <w:szCs w:val="24"/>
        </w:rPr>
        <w:t xml:space="preserve"> </w:t>
      </w:r>
      <w:r>
        <w:rPr>
          <w:rFonts w:eastAsia="Times New Roman" w:cs="Times New Roman"/>
          <w:szCs w:val="24"/>
          <w:lang w:val="en-US"/>
        </w:rPr>
        <w:t>carte</w:t>
      </w:r>
      <w:r>
        <w:rPr>
          <w:rFonts w:eastAsia="Times New Roman" w:cs="Times New Roman"/>
          <w:szCs w:val="24"/>
        </w:rPr>
        <w:t>. Μπορεί να έχετε κάποιο δίκιο στις παρατηρήσεις που κάνατε, όμως θα παρακαλούσα να δείτε την τοποθέτηση του Υφυπουργού, ο οποίος μ</w:t>
      </w:r>
      <w:r>
        <w:rPr>
          <w:rFonts w:eastAsia="Times New Roman" w:cs="Times New Roman"/>
          <w:szCs w:val="24"/>
        </w:rPr>
        <w:t xml:space="preserve">ίλησε για αντιδημοκρατική απόφαση του Συμβουλίου της Επικρατείας. </w:t>
      </w:r>
    </w:p>
    <w:p w14:paraId="6EA2C84C"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Κοιτάξτε, δεν λειτουργεί ο κάθε θεσμός δημοκρατικά όταν μας αρέσουν οι αποφάσεις του και όταν δεν μας αρέσουν λειτουργεί αντιδημοκρατικά. Είναι άλλο εάν συμφωνούμε ή όχι με τις αποφάσεις κι</w:t>
      </w:r>
      <w:r>
        <w:rPr>
          <w:rFonts w:eastAsia="Times New Roman" w:cs="Times New Roman"/>
          <w:szCs w:val="24"/>
        </w:rPr>
        <w:t xml:space="preserve"> άλλο οι χαρακτηρισμοί αυτοί και μάλιστα από πρόσωπα που είναι στην Κυβέρνηση. Απαράδεκτο!</w:t>
      </w:r>
    </w:p>
    <w:p w14:paraId="6EA2C84D"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Βεβαίως και η έκφραση του κ. </w:t>
      </w:r>
      <w:proofErr w:type="spellStart"/>
      <w:r>
        <w:rPr>
          <w:rFonts w:eastAsia="Times New Roman" w:cs="Times New Roman"/>
          <w:szCs w:val="24"/>
        </w:rPr>
        <w:t>Γαβρόγλου</w:t>
      </w:r>
      <w:proofErr w:type="spellEnd"/>
      <w:r>
        <w:rPr>
          <w:rFonts w:eastAsia="Times New Roman" w:cs="Times New Roman"/>
          <w:szCs w:val="24"/>
        </w:rPr>
        <w:t xml:space="preserve"> για την κατάρα ενός νόμου μπορεί να αντιστραφεί για την κατάρα άλλων νόμων και νομοθετημάτων. Αυτά δεν είναι πολιτικές τοποθετ</w:t>
      </w:r>
      <w:r>
        <w:rPr>
          <w:rFonts w:eastAsia="Times New Roman" w:cs="Times New Roman"/>
          <w:szCs w:val="24"/>
        </w:rPr>
        <w:t>ήσεις. Θα πρέπει να μπούμε στην ουσία, αλλά επειδή πολλοί συνάδελφοι αναφέρθηκαν και λένε: «Μα, τι κάνατε είκοσι χρόνια;», «Τι κάνατε σαράντα χρόνια;» και πάρα πολλά, θυμάστε και γνωρίζετε πάρα πολύ καλά τι πράξαμε τα χρόνια που κυβερνήσαμε αυτόν τον τόπο.</w:t>
      </w:r>
      <w:r>
        <w:rPr>
          <w:rFonts w:eastAsia="Times New Roman" w:cs="Times New Roman"/>
          <w:szCs w:val="24"/>
        </w:rPr>
        <w:t xml:space="preserve"> </w:t>
      </w:r>
    </w:p>
    <w:p w14:paraId="6EA2C84E"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Γνωρίζετε πολύ καλά ότι οι μεγάλες αλλαγές στην παιδεία, οι μεταρρυθμίσεις στην εκπαίδευση είναι έργο του ΠΑΣΟΚ, με πρωτοβουλίες που πήρε από τη δεκαετία του ’80 και που συνέχισε και μετά, με τον νόμο-πλαίσιο για τα πανεπιστήμια του ‘82, με τον νόμο για </w:t>
      </w:r>
      <w:r>
        <w:rPr>
          <w:rFonts w:eastAsia="Times New Roman" w:cs="Times New Roman"/>
          <w:szCs w:val="24"/>
        </w:rPr>
        <w:t xml:space="preserve">την ίδρυση των ΤΕΙ από το ‘83, για τον νόμο για την πρωτοβάθμια και δευτεροβάθμια εκπαίδευση στη συνέχεια, που δώσαμε πνοή και ζωντάνια στην εκπαιδευτική διαδικασία. Και συνεχίσαμε. </w:t>
      </w:r>
    </w:p>
    <w:p w14:paraId="6EA2C84F"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εκπαιδευτική πολιτική γενικότερα για την αναβάθμιση της θέσης των εκπαι</w:t>
      </w:r>
      <w:r>
        <w:rPr>
          <w:rFonts w:eastAsia="Times New Roman" w:cs="Times New Roman"/>
          <w:szCs w:val="24"/>
        </w:rPr>
        <w:t xml:space="preserve">δευτικών, της ποιότητας της εκπαίδευσης και βεβαίως των υποδομών ήταν συνεχές μέλημα των </w:t>
      </w:r>
      <w:proofErr w:type="spellStart"/>
      <w:r>
        <w:rPr>
          <w:rFonts w:eastAsia="Times New Roman" w:cs="Times New Roman"/>
          <w:szCs w:val="24"/>
        </w:rPr>
        <w:t>κυβερνήσεών</w:t>
      </w:r>
      <w:proofErr w:type="spellEnd"/>
      <w:r>
        <w:rPr>
          <w:rFonts w:eastAsia="Times New Roman" w:cs="Times New Roman"/>
          <w:szCs w:val="24"/>
        </w:rPr>
        <w:t xml:space="preserve"> μας. Κανείς δεν υποστηρίζει ότι δεν υπήρχαν προβλήματα ή ότι δεν έγιναν λάθη. Όμως, αυτή η αφοριστική πολιτική, αυτή η αφοριστική φρασεολογία την οποία έχε</w:t>
      </w:r>
      <w:r>
        <w:rPr>
          <w:rFonts w:eastAsia="Times New Roman" w:cs="Times New Roman"/>
          <w:szCs w:val="24"/>
        </w:rPr>
        <w:t>τε, να ξέρετε ότι δεν πιάνει τόπο, γιατί ο κόσμος, παρά τα προβλήματα, γνωρίζει ότι έγινε σημαντικό έργο.</w:t>
      </w:r>
    </w:p>
    <w:p w14:paraId="6EA2C850"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Μπορεί να διαφωνούσατε, να μην ψηφίζατε, να μην στηρίζατε ή να συμφωνούσατε, όμως η ειδική αγωγή, παραδείγματος χάρ</w:t>
      </w:r>
      <w:r>
        <w:rPr>
          <w:rFonts w:eastAsia="Times New Roman" w:cs="Times New Roman"/>
          <w:szCs w:val="24"/>
        </w:rPr>
        <w:t>ιν</w:t>
      </w:r>
      <w:r>
        <w:rPr>
          <w:rFonts w:eastAsia="Times New Roman" w:cs="Times New Roman"/>
          <w:szCs w:val="24"/>
        </w:rPr>
        <w:t>, πριν το ΠΑΣΟΚ ήταν ανύπαρκτη. Τ</w:t>
      </w:r>
      <w:r>
        <w:rPr>
          <w:rFonts w:eastAsia="Times New Roman" w:cs="Times New Roman"/>
          <w:szCs w:val="24"/>
        </w:rPr>
        <w:t>ο ολοήμερο σχολείο, τα σχολεία δεύτερης ευκαιρίας, η εννιάχρονη υποχρεωτική εκπαίδευση, το νέο σύστημα διοίκησης στην εκπαίδευση, αυτό για το οποίο συζητάμε σήμερα τα κριτήρια στελέχωσής του, το Ανοιχτό Πανεπιστήμιο, τα ερευνητικά κέντρα, τα μεταπτυχιακά -</w:t>
      </w:r>
      <w:r>
        <w:rPr>
          <w:rFonts w:eastAsia="Times New Roman" w:cs="Times New Roman"/>
          <w:szCs w:val="24"/>
        </w:rPr>
        <w:t>δεν θέλω να αναφέρω έστω και με τίτλους δεκάδες παρεμβάσεις και πρωτοβουλίες- όλα αυτά είναι μια ζώσα πραγματικότητα. Είναι μια πρόοδος αναμφισβήτητη για τον τόπο.</w:t>
      </w:r>
    </w:p>
    <w:p w14:paraId="6EA2C851" w14:textId="77777777" w:rsidR="00E41DDC" w:rsidRDefault="007120B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Πρέπει να πω ότι πολλές φορές εν τη ρύμη του λόγου πολλοί κριτικάρουν αρνητικά την εκπαίδευσ</w:t>
      </w:r>
      <w:r>
        <w:rPr>
          <w:rFonts w:eastAsia="Times New Roman" w:cs="Times New Roman"/>
          <w:szCs w:val="24"/>
        </w:rPr>
        <w:t>η και τα πανεπιστήμια και αυτό είναι λάθος, γιατί η καλύτερη αξιολόγηση των ελληνικών πανεπιστημίων, των πολυτεχνείων και των ΤΕΙ δεν γίνεται από ορισμένους διεθνείς δήθεν οργανισμούς κι άλλους που έχουν και άλλα κριτήρια και συμφέροντα στην αξιολόγηση που</w:t>
      </w:r>
      <w:r>
        <w:rPr>
          <w:rFonts w:eastAsia="Times New Roman" w:cs="Times New Roman"/>
          <w:szCs w:val="24"/>
        </w:rPr>
        <w:t xml:space="preserve"> βγάζουν. Γίνεται από το κατά πόσο είναι περιζήτητοι ή όχι οι απόφοιτοι των ελληνικών πανεπιστημίων και των ΤΕΙ σε όλη την Ευρώπη και τον κόσμο. Κι αυτή είναι η πραγματική αξιολόγηση.</w:t>
      </w:r>
    </w:p>
    <w:p w14:paraId="6EA2C85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 ότι έχουμε εμείς προβλήματα στον τόπο, το ότι οι επιστήμονές μας είνα</w:t>
      </w:r>
      <w:r>
        <w:rPr>
          <w:rFonts w:eastAsia="Times New Roman" w:cs="Times New Roman"/>
          <w:szCs w:val="24"/>
        </w:rPr>
        <w:t>ι στην Ελλάδα σε μεγάλο ποσοστό άνεργοι, αυτό δεν οφείλεται στα ελληνικά πανεπιστήμια και στην ποιότητα που έχουν οι επιστήμονες, αλλά στο δομικό στοιχείο που έχει να κάνει με το αναπτυξιακό μας πρότυπο και, βεβαίως, η ίδια η κρίση, η οποία μακροημερεύει.</w:t>
      </w:r>
    </w:p>
    <w:p w14:paraId="6EA2C85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Αυτά είναι, κυρίες και κύριοι συνάδελφοι, αδιαμφισβήτητα. Θα πρέπει να πούμε ότι εμείς συνεχίσαμε και μέσα στην κρίση με αλλαγές και μεταρρυθμίσεις. Συνεχίσαμε και φέραμε τον ν.3848/2010, που είναι ο πλέον αξιοκρατικός και θέσπιζε ένα διαφανές σύστημα. Δεν</w:t>
      </w:r>
      <w:r>
        <w:rPr>
          <w:rFonts w:eastAsia="Times New Roman" w:cs="Times New Roman"/>
          <w:szCs w:val="24"/>
        </w:rPr>
        <w:t xml:space="preserve"> υπάρχει αμφισβήτηση επ’ αυτού. Μπορεί κάποιοι να πουν ότι είχε πρόβλημα στο τάδε σημείο ή στο τάδε και να έκαναν σημειακές προτάσεις και παρεμβάσεις. Ήταν μια τεράστια πρόοδος μετά από την πενταετία της Νέας Δημοκρατίας, που δεν εκτροχίασε μόνο την οικονο</w:t>
      </w:r>
      <w:r>
        <w:rPr>
          <w:rFonts w:eastAsia="Times New Roman" w:cs="Times New Roman"/>
          <w:szCs w:val="24"/>
        </w:rPr>
        <w:t>μία, αλλά εκτροχίασε και πολλά πράγματα, που έχουν να κάνουν με τη δημόσια διοίκηση, που έχουν να κάνουν με τους θεσμούς τους ίδιους. Αναφέρθηκαν ήδη. Αυτό το σύστημα, λοιπόν, αντί να διαφυλαχθεί, να βελτιωθεί, ήρθε ένα νομοθέτημα να το καταργήσει και να θ</w:t>
      </w:r>
      <w:r>
        <w:rPr>
          <w:rFonts w:eastAsia="Times New Roman" w:cs="Times New Roman"/>
          <w:szCs w:val="24"/>
        </w:rPr>
        <w:t xml:space="preserve">εσπίσει μια άλλη λογική. </w:t>
      </w:r>
    </w:p>
    <w:p w14:paraId="6EA2C85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Σήμερα αυτό το οποίο φέρνετε ως προς τη σκοπιμότητά του και τη στόχευσή του προσιδιάζει περισσότερο με τις πολιτικές της Νέας Δημοκρατίας. Δείτε το. Είναι η άλλη όψη. Το ότι θα είναι άλλοι οι φίλοι των κυβερνώντων και ήταν άλλοι ο</w:t>
      </w:r>
      <w:r>
        <w:rPr>
          <w:rFonts w:eastAsia="Times New Roman" w:cs="Times New Roman"/>
          <w:szCs w:val="24"/>
        </w:rPr>
        <w:t>ι κυβερνώντες τότε είναι έτερον εκάτερον. Κυβερνητικούς διευθυντές θα έχουμε και θα έχουμε και ανάλογα αποτελέσματα σαν αυτά τα μετρήματα που λέγατε προηγουμένως.</w:t>
      </w:r>
    </w:p>
    <w:p w14:paraId="6EA2C85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Φέραμε τον ν.4009/2011. Δεν είναι ότι ψηφίστηκε με μεγάλη πλειοψηφία από τη Βουλή. Αυτό δεν ε</w:t>
      </w:r>
      <w:r>
        <w:rPr>
          <w:rFonts w:eastAsia="Times New Roman" w:cs="Times New Roman"/>
          <w:szCs w:val="24"/>
        </w:rPr>
        <w:t>ίναι νομίζω κάτι το οποίο είναι το πρώτο γι’ αυτόν τον νόμο. Όμως, έφερνε κάτι καινούρ</w:t>
      </w:r>
      <w:r>
        <w:rPr>
          <w:rFonts w:eastAsia="Times New Roman" w:cs="Times New Roman"/>
          <w:szCs w:val="24"/>
        </w:rPr>
        <w:t>γ</w:t>
      </w:r>
      <w:r>
        <w:rPr>
          <w:rFonts w:eastAsia="Times New Roman" w:cs="Times New Roman"/>
          <w:szCs w:val="24"/>
        </w:rPr>
        <w:t>ιο. Μέσα στην κρίση πρέπει να δούμε διαφορετικά πράγματα, να αναβαθμίσουμε λειτουργίες, να έχουμε μεγαλύτερη αποτελεσματικότητα.</w:t>
      </w:r>
    </w:p>
    <w:p w14:paraId="6EA2C85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Εγώ θεωρώ ότι κάνει πραγματικά λάθος σήμ</w:t>
      </w:r>
      <w:r>
        <w:rPr>
          <w:rFonts w:eastAsia="Times New Roman" w:cs="Times New Roman"/>
          <w:szCs w:val="24"/>
        </w:rPr>
        <w:t>ερα η Συμπολίτευση, η οποία αντί να υποστηρίξει ένα σύστημα και να δει πώς βελτιώνει, πώς αξιοποιεί προηγούμενα συστήματα, έρχεται να μηδενίζει και να αναφέρεται με μια φρασεολογία η οποία δεν αντιστοιχεί στην πραγματικότητα.</w:t>
      </w:r>
    </w:p>
    <w:p w14:paraId="6EA2C85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Ο ίδιος ο εισηγητής πρωί-πρωί </w:t>
      </w:r>
      <w:r>
        <w:rPr>
          <w:rFonts w:eastAsia="Times New Roman" w:cs="Times New Roman"/>
          <w:szCs w:val="24"/>
        </w:rPr>
        <w:t>έκανε το λάθος. Αναγκάστηκα να πάρω τον λόγο και να του αναφέρω ότι ο ίδιος κρίθηκε απ’ αυτό το σύστημα, το οποίο καταράστηκε.</w:t>
      </w:r>
    </w:p>
    <w:p w14:paraId="6EA2C858"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Μα, τώρα σοβαρολογείτε;</w:t>
      </w:r>
    </w:p>
    <w:p w14:paraId="6EA2C859"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 ναι, σοβαρολογώ, κύριε.</w:t>
      </w:r>
    </w:p>
    <w:p w14:paraId="6EA2C85A"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Μας κάνατε και χάρη;</w:t>
      </w:r>
    </w:p>
    <w:p w14:paraId="6EA2C85B"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Τι να απαντήσεις, κύριε; </w:t>
      </w:r>
    </w:p>
    <w:p w14:paraId="6EA2C85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 σύστημα εκείνο δεν έκανε χάρες, κύριε. Δεν έκανε χάρες.</w:t>
      </w:r>
    </w:p>
    <w:p w14:paraId="6EA2C85D"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Προφανώς.</w:t>
      </w:r>
    </w:p>
    <w:p w14:paraId="6EA2C85E"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παρακαλώ.</w:t>
      </w:r>
    </w:p>
    <w:p w14:paraId="6EA2C85F"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Δεν ήταν ρουσφετολογικό, όπως είπες. Αν ή</w:t>
      </w:r>
      <w:r>
        <w:rPr>
          <w:rFonts w:eastAsia="Times New Roman" w:cs="Times New Roman"/>
          <w:szCs w:val="24"/>
        </w:rPr>
        <w:t>ταν ρουσφετολογικό, πρέπει να μας πεις και ποιος σου έκανε το ρουσφέτι. Έτσι; Άντε μπράβο. Και να μάθετε να ακούτε.</w:t>
      </w:r>
    </w:p>
    <w:p w14:paraId="6EA2C860"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Είσαι θλιβερός.</w:t>
      </w:r>
    </w:p>
    <w:p w14:paraId="6EA2C861"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Θλιβερός είσαι και φαίνεσαι.</w:t>
      </w:r>
    </w:p>
    <w:p w14:paraId="6EA2C862"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παρακαλώ. Τώρα τελειώνουμε. Περιμένετε. Μην το ψήνετε στο τέλος.</w:t>
      </w:r>
    </w:p>
    <w:p w14:paraId="6EA2C863"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Ε, όχι και ρουσφέτι!</w:t>
      </w:r>
    </w:p>
    <w:p w14:paraId="6EA2C864"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Εμείς καταθέσαμε βελτιωτικές προτάσεις πάρα πολλές και προφορικά και με τροπολογίες. Δυστυχώς, ο Υπουργός τις βασικές βελτιωτι</w:t>
      </w:r>
      <w:r>
        <w:rPr>
          <w:rFonts w:eastAsia="Times New Roman" w:cs="Times New Roman"/>
          <w:szCs w:val="24"/>
        </w:rPr>
        <w:t>κές προτάσεις δεν τις δέχθηκε. Δέχθηκε ορισμένες παρατηρήσεις, αλλά τα περισσότερα τα παρέπεμψε στο μέλλον. Δεν δέχθηκε καν το ευρωπαϊκό σχολείο, που είναι πράγματι μια αναγκαία ρύθμιση που πρέπει να γίνει.</w:t>
      </w:r>
    </w:p>
    <w:p w14:paraId="6EA2C86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Κλείνω λέγοντας ότι το κυριότερο αρνητικό στοιχεί</w:t>
      </w:r>
      <w:r>
        <w:rPr>
          <w:rFonts w:eastAsia="Times New Roman" w:cs="Times New Roman"/>
          <w:szCs w:val="24"/>
        </w:rPr>
        <w:t xml:space="preserve">ο αυτού του σχεδίου το οποίο εισάγετε είναι ότι μειώνει τη συμμετοχή, μειώνει τα κριτήρια που έχουν να κάνουν με τη γνώση, την πραγματική γνώση και τη δυνατότητα και αυξάνει το τυπικό κριτήριο της εμπειρίας. </w:t>
      </w:r>
    </w:p>
    <w:p w14:paraId="6EA2C86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Αυτό έρχεται σε αντίθεση και με τα λεγόμενά σας</w:t>
      </w:r>
      <w:r>
        <w:rPr>
          <w:rFonts w:eastAsia="Times New Roman" w:cs="Times New Roman"/>
          <w:szCs w:val="24"/>
        </w:rPr>
        <w:t xml:space="preserve"> ότι θέλετε νέο δυναμικό. Δυστυχώς, αυξήσατε από πέντε χρόνια σε δέκα, είπατε μετά ότι το μειώνετε σε οχτώ, την προϋπόθεση και νομίζω ότι αυτό και μόνο του δείχνει το ότι είστε σε λάθος κατεύθυνση.</w:t>
      </w:r>
    </w:p>
    <w:p w14:paraId="6EA2C86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 δεύτερο που θέλω να σας πω σε σχέση με το σύστημα το οπ</w:t>
      </w:r>
      <w:r>
        <w:rPr>
          <w:rFonts w:eastAsia="Times New Roman" w:cs="Times New Roman"/>
          <w:szCs w:val="24"/>
        </w:rPr>
        <w:t>οίο θεσπίζετε είναι ότι δεν έχει μια διαδικασία πραγματικά συμμετοχική της εκπαιδευτικής κοινότητας στην αξιολόγηση. Είναι καρικατούρα αξιολόγησης αυτό το οποίο γίνεται. Είναι καρικατούρα, γατί δεν αναφέρεστε καν σε θεσμό. Αναφέρεστε στους εκπαιδευτικούς π</w:t>
      </w:r>
      <w:r>
        <w:rPr>
          <w:rFonts w:eastAsia="Times New Roman" w:cs="Times New Roman"/>
          <w:szCs w:val="24"/>
        </w:rPr>
        <w:t>ου συνυπηρετούν γενικά και αόριστα.</w:t>
      </w:r>
    </w:p>
    <w:p w14:paraId="6EA2C86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Κλείνω, επισημαίνοντας, κύριε Υπουργέ, ότι κάνατε ένα τεράστιο λάθος και εσείς και ο Πρωθυπουργός, με το να ασκήσετε </w:t>
      </w:r>
      <w:r>
        <w:rPr>
          <w:rFonts w:eastAsia="Times New Roman" w:cs="Times New Roman"/>
          <w:szCs w:val="24"/>
          <w:lang w:val="en-US"/>
        </w:rPr>
        <w:t>bullying</w:t>
      </w:r>
      <w:r>
        <w:rPr>
          <w:rFonts w:eastAsia="Times New Roman" w:cs="Times New Roman"/>
          <w:szCs w:val="24"/>
        </w:rPr>
        <w:t xml:space="preserve"> στα παιδιά μας λίγες μέρες πριν να δώσουν εξετάσεις, ανακοινώνοντας καταργήσεις εξετάσεων. Αυτ</w:t>
      </w:r>
      <w:r>
        <w:rPr>
          <w:rFonts w:eastAsia="Times New Roman" w:cs="Times New Roman"/>
          <w:szCs w:val="24"/>
        </w:rPr>
        <w:t>οί οι μαθητές που δίνουν σήμερα εξετάσεις δυστυχώς υπέστησαν αυτή την ψυχολογική πίεση. Και ας μην το αναφέρετε τις επόμενες ημέρες πια, εκτός εάν έχετε ολοκληρωμένη την πρόταση και την καταθέσετε. Είναι καλύτερα μετά το τέλος των εξετάσεων να αναφέρετε τι</w:t>
      </w:r>
      <w:r>
        <w:rPr>
          <w:rFonts w:eastAsia="Times New Roman" w:cs="Times New Roman"/>
          <w:szCs w:val="24"/>
        </w:rPr>
        <w:t>ς αποφάσεις σας, τα όποια κριτήρια, τα οποία θέλετε να θεσπίσετε για το σύστημα εισαγωγής στα Πανεπιστήμια και στα ΤΕΙ.</w:t>
      </w:r>
    </w:p>
    <w:p w14:paraId="6EA2C86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14:paraId="6EA2C86A"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Υπάρχει κάποιος που θέλει να δευτερολογήσει; Απ’ ό,τι βλέπω όλοι.</w:t>
      </w:r>
      <w:r>
        <w:rPr>
          <w:rFonts w:eastAsia="Times New Roman" w:cs="Times New Roman"/>
          <w:szCs w:val="24"/>
        </w:rPr>
        <w:t xml:space="preserve"> </w:t>
      </w:r>
    </w:p>
    <w:p w14:paraId="6EA2C86B"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Σύντομα, κυρία Πρόεδρε! </w:t>
      </w:r>
    </w:p>
    <w:p w14:paraId="6EA2C86C"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Ελπίζω να το εννοείτε, όταν λέτε σύντομα. </w:t>
      </w:r>
    </w:p>
    <w:p w14:paraId="6EA2C86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Στέφο</w:t>
      </w:r>
      <w:proofErr w:type="spellEnd"/>
      <w:r>
        <w:rPr>
          <w:rFonts w:eastAsia="Times New Roman" w:cs="Times New Roman"/>
          <w:szCs w:val="24"/>
        </w:rPr>
        <w:t xml:space="preserve">, έχετε τον λόγο για δύο λεπτά. </w:t>
      </w:r>
    </w:p>
    <w:p w14:paraId="6EA2C86E"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Ένα λεπτό θέλω για τον κ.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6EA2C86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Απ’ όλη τη διαδικασία υπέθε</w:t>
      </w:r>
      <w:r>
        <w:rPr>
          <w:rFonts w:eastAsia="Times New Roman" w:cs="Times New Roman"/>
          <w:szCs w:val="24"/>
        </w:rPr>
        <w:t xml:space="preserve">σα ότι κυρίως από άγνοια ειπώθηκαν κάποια πράγματα. Τώρα νομίζω ότι κάποια πράγματα ειπώθηκαν γιατί έπρεπε να ειπωθούν ψέματα. </w:t>
      </w:r>
    </w:p>
    <w:p w14:paraId="6EA2C87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Σε ό,τι αφορά στις νέες τεχνολογίες που δεν συμπεριλαμβάνονται, θέλω να σας πω ότι αυτό γίνεται για τον απλούστατο λόγο ότι δεν </w:t>
      </w:r>
      <w:r>
        <w:rPr>
          <w:rFonts w:eastAsia="Times New Roman" w:cs="Times New Roman"/>
          <w:szCs w:val="24"/>
        </w:rPr>
        <w:t xml:space="preserve">είχαν όλοι τη δυνατότητα να μπορέσουν να έχουν την πιστοποίηση. </w:t>
      </w:r>
    </w:p>
    <w:p w14:paraId="6EA2C87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Σε ό,τι αφορά στα ολοήμερα και στα ολιγοθέσια σχολεία, ουδέν </w:t>
      </w:r>
      <w:proofErr w:type="spellStart"/>
      <w:r>
        <w:rPr>
          <w:rFonts w:eastAsia="Times New Roman" w:cs="Times New Roman"/>
          <w:szCs w:val="24"/>
        </w:rPr>
        <w:t>ψευδέστερον</w:t>
      </w:r>
      <w:proofErr w:type="spellEnd"/>
      <w:r>
        <w:rPr>
          <w:rFonts w:eastAsia="Times New Roman" w:cs="Times New Roman"/>
          <w:szCs w:val="24"/>
        </w:rPr>
        <w:t xml:space="preserve"> του ότι καταργούνται. Σήμερα κιόλας, έχω στα χέρια μου την απόφαση που δημοσιεύεται στην Εφημερίδα της Κυβερνήσεως, σύ</w:t>
      </w:r>
      <w:r>
        <w:rPr>
          <w:rFonts w:eastAsia="Times New Roman" w:cs="Times New Roman"/>
          <w:szCs w:val="24"/>
        </w:rPr>
        <w:t>μφωνα με την οποία εννιακόσια εβδομήντα ολιγοθέσια σχολεία, έτσι όπως υποσχέθηκε κατά την τελευταία επίσκεψη στο Υπουργείο ο κύριος Πρωθυπουργός, πρόκειται να λειτουργήσουν από το 2017-2018.</w:t>
      </w:r>
    </w:p>
    <w:p w14:paraId="6EA2C87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Καταθέτω την απόφαση στα Πρακτικά. </w:t>
      </w:r>
    </w:p>
    <w:p w14:paraId="6EA2C87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w:t>
      </w:r>
      <w:r>
        <w:rPr>
          <w:rFonts w:eastAsia="Times New Roman" w:cs="Times New Roman"/>
          <w:szCs w:val="24"/>
        </w:rPr>
        <w:t xml:space="preserve">κ. Ιωάννης </w:t>
      </w:r>
      <w:proofErr w:type="spellStart"/>
      <w:r>
        <w:rPr>
          <w:rFonts w:eastAsia="Times New Roman" w:cs="Times New Roman"/>
          <w:szCs w:val="24"/>
        </w:rPr>
        <w:t>Στέφος</w:t>
      </w:r>
      <w:proofErr w:type="spellEnd"/>
      <w:r>
        <w:rPr>
          <w:rFonts w:eastAsia="Times New Roman" w:cs="Times New Roman"/>
          <w:szCs w:val="24"/>
        </w:rPr>
        <w:t xml:space="preserve"> καταθέτει για τα Πρακτικά την προαναφερθείσα απόφαση,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EA2C87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Για την ειδική αγωγή, τι άκουσαν τα αυτιά μου πριν από λίγο και τι άκουσα κα</w:t>
      </w:r>
      <w:r>
        <w:rPr>
          <w:rFonts w:eastAsia="Times New Roman" w:cs="Times New Roman"/>
          <w:szCs w:val="24"/>
        </w:rPr>
        <w:t>ι κατά τη διάρκεια της ημέρας σήμερα! Ασκείται κριτική από αυτούς που στην ουσία είχαν βάλει στον πάγο την ειδική αγωγή οκτώ ολόκληρα χρόνια. Δεν είχε γίνει σχεδόν καμ</w:t>
      </w:r>
      <w:r>
        <w:rPr>
          <w:rFonts w:eastAsia="Times New Roman" w:cs="Times New Roman"/>
          <w:szCs w:val="24"/>
        </w:rPr>
        <w:t>μ</w:t>
      </w:r>
      <w:r>
        <w:rPr>
          <w:rFonts w:eastAsia="Times New Roman" w:cs="Times New Roman"/>
          <w:szCs w:val="24"/>
        </w:rPr>
        <w:t>ία διάγνωση των μαθητών με ειδικές ανάγκες στην ειδική αγωγή. Το κάναμε εμείς πέρυσι. Ιδ</w:t>
      </w:r>
      <w:r>
        <w:rPr>
          <w:rFonts w:eastAsia="Times New Roman" w:cs="Times New Roman"/>
          <w:szCs w:val="24"/>
        </w:rPr>
        <w:t xml:space="preserve">ρύσαμε πεντακόσια τριάντα ένα τμήματα ένταξης, τρία ειδικά νηπιαγωγεία, έξι ειδικά δημοτικά σχολεία, πέντε ΕΕΚ, εννέα ειδικά επαγγελματικά γυμνάσια, ένα ειδικό σχολείο. Σε λίγες μέρες ιδρύονται άμεσα ένα ειδικό νηπιαγωγείο, ένα ειδικό σχολείο δημόσιο, δύο </w:t>
      </w:r>
      <w:r>
        <w:rPr>
          <w:rFonts w:eastAsia="Times New Roman" w:cs="Times New Roman"/>
          <w:szCs w:val="24"/>
        </w:rPr>
        <w:t xml:space="preserve">ΕΕΚ και εννέα ειδικά επαγγελματικά γυμνάσια και λύκεια. Αυτά θα γίνουν άμεσα. </w:t>
      </w:r>
    </w:p>
    <w:p w14:paraId="6EA2C87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Ήταν, λέει, αξιοκρατικό το σύστημα της κ. Διαμαντοπούλου το 2010 και είναι το δικό μας αναξιοκρατικό, που, κυρία Πρόεδρε, κύριοι συνάδελφοι και κύριοι Υπουργοί, οι υποψήφιοι δήλ</w:t>
      </w:r>
      <w:r>
        <w:rPr>
          <w:rFonts w:eastAsia="Times New Roman" w:cs="Times New Roman"/>
          <w:szCs w:val="24"/>
        </w:rPr>
        <w:t xml:space="preserve">ωναν τις επιλογές των σχολείων πριν τη συνέντευξη και πήγαιναν στη συνέντευξη σφαγμένοι! Ήξεραν σε ποιο σχολείο θα πάει ο καθένας και έπαιζαν. Μοιράζανε τα σχολεία στους διαδρόμους. </w:t>
      </w:r>
    </w:p>
    <w:p w14:paraId="6EA2C87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Ακούστηκε πριν από λίγο ότι είναι «παραπαίδι» της εκπαίδευσης η επαγγελματική εκπαίδευση. Τι ντροπή! Μιλάτε για «παραπαίδι», όταν πριν από λίγα χρόνια απέλυσε η Νέα Δημοκρατία και ο κ. Μητσοτάκης δυόμισι χιλιάδες εκπαιδευτικούς επαγγελματικής εκπαίδευσης, </w:t>
      </w:r>
      <w:r>
        <w:rPr>
          <w:rFonts w:eastAsia="Times New Roman" w:cs="Times New Roman"/>
          <w:szCs w:val="24"/>
        </w:rPr>
        <w:t xml:space="preserve">τους οποίους επαναπροσλάβαμε και λειτουργήσαμε ξανά τα τμήματα. </w:t>
      </w:r>
    </w:p>
    <w:p w14:paraId="6EA2C87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 πρόβλημα δεν είναι εάν εμείς θέλουμε τον αρεστό και εσείς τον άξιο, κύριοι συνάδελφοι. Το θέμα είναι ότι εμείς θέλουμε ένα δημοκρατικό σχολείο, με την εκπαιδευτική κοινότητα να έχει τον πρ</w:t>
      </w:r>
      <w:r>
        <w:rPr>
          <w:rFonts w:eastAsia="Times New Roman" w:cs="Times New Roman"/>
          <w:szCs w:val="24"/>
        </w:rPr>
        <w:t xml:space="preserve">ώτο λόγο, ενώ εσείς βλέπετε την </w:t>
      </w:r>
      <w:r>
        <w:rPr>
          <w:rFonts w:eastAsia="Times New Roman" w:cs="Times New Roman"/>
          <w:szCs w:val="24"/>
        </w:rPr>
        <w:t>π</w:t>
      </w:r>
      <w:r>
        <w:rPr>
          <w:rFonts w:eastAsia="Times New Roman" w:cs="Times New Roman"/>
          <w:szCs w:val="24"/>
        </w:rPr>
        <w:t xml:space="preserve">αιδεία μέσα από το ιδεολογικό πρίσμα της ελεύθερης αγοράς και του εμπορίου. Ονειρεύεστε μάνατζερ στη θέση των διευθυντών. Το όνειρό σας για την </w:t>
      </w:r>
      <w:r>
        <w:rPr>
          <w:rFonts w:eastAsia="Times New Roman" w:cs="Times New Roman"/>
          <w:szCs w:val="24"/>
        </w:rPr>
        <w:t>π</w:t>
      </w:r>
      <w:r>
        <w:rPr>
          <w:rFonts w:eastAsia="Times New Roman" w:cs="Times New Roman"/>
          <w:szCs w:val="24"/>
        </w:rPr>
        <w:t>αιδεία είναι ανάλογο με αυτό που θέλετε για την κοινωνία: αυταρχισμός, κάθετες</w:t>
      </w:r>
      <w:r>
        <w:rPr>
          <w:rFonts w:eastAsia="Times New Roman" w:cs="Times New Roman"/>
          <w:szCs w:val="24"/>
        </w:rPr>
        <w:t xml:space="preserve"> εργασιακές σχέσεις, καταπάτηση εργασιακών δικαιωμάτων, πλήρης ιδιωτικοποίηση κάθε τομέα που δεν έχει ιδιωτικοποιηθεί. </w:t>
      </w:r>
    </w:p>
    <w:p w14:paraId="6EA2C87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Το όνειρο της Νέας Δημοκρατίας είναι μια κοινωνία και μια εκπαίδευση σκοτεινή, </w:t>
      </w:r>
      <w:proofErr w:type="spellStart"/>
      <w:r>
        <w:rPr>
          <w:rFonts w:eastAsia="Times New Roman" w:cs="Times New Roman"/>
          <w:szCs w:val="24"/>
        </w:rPr>
        <w:t>Οργουελική</w:t>
      </w:r>
      <w:proofErr w:type="spellEnd"/>
      <w:r>
        <w:rPr>
          <w:rFonts w:eastAsia="Times New Roman" w:cs="Times New Roman"/>
          <w:szCs w:val="24"/>
        </w:rPr>
        <w:t>, παθητική στις αποφάσεις των ηγεσιών. Το παλεύ</w:t>
      </w:r>
      <w:r>
        <w:rPr>
          <w:rFonts w:eastAsia="Times New Roman" w:cs="Times New Roman"/>
          <w:szCs w:val="24"/>
        </w:rPr>
        <w:t xml:space="preserve">ετε καιρό, αλλά δεν θα το πετύχετε. </w:t>
      </w:r>
    </w:p>
    <w:p w14:paraId="6EA2C87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Όμως, θέλω να επιμείνω λίγο σε αυτό που λέγατε ότι το σύστημα το 2010 ήταν αξιοκρατικό, ενώ το σημερινό είναι αναξιοκρατικό.</w:t>
      </w:r>
    </w:p>
    <w:p w14:paraId="6EA2C87A"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2004 ανέφεραν ο κ. </w:t>
      </w:r>
      <w:proofErr w:type="spellStart"/>
      <w:r>
        <w:rPr>
          <w:rFonts w:eastAsia="Times New Roman" w:cs="Times New Roman"/>
          <w:szCs w:val="24"/>
        </w:rPr>
        <w:t>Μπαξεβανάκης</w:t>
      </w:r>
      <w:proofErr w:type="spellEnd"/>
      <w:r>
        <w:rPr>
          <w:rFonts w:eastAsia="Times New Roman" w:cs="Times New Roman"/>
          <w:szCs w:val="24"/>
        </w:rPr>
        <w:t xml:space="preserve"> και ο κ. </w:t>
      </w:r>
      <w:proofErr w:type="spellStart"/>
      <w:r>
        <w:rPr>
          <w:rFonts w:eastAsia="Times New Roman" w:cs="Times New Roman"/>
          <w:szCs w:val="24"/>
        </w:rPr>
        <w:t>Μηταφίδης</w:t>
      </w:r>
      <w:proofErr w:type="spellEnd"/>
      <w:r>
        <w:rPr>
          <w:rFonts w:eastAsia="Times New Roman" w:cs="Times New Roman"/>
          <w:szCs w:val="24"/>
        </w:rPr>
        <w:t xml:space="preserve"> τι ακριβώς έγινε, που η Νέα Δημοκρατία κ</w:t>
      </w:r>
      <w:r>
        <w:rPr>
          <w:rFonts w:eastAsia="Times New Roman" w:cs="Times New Roman"/>
          <w:szCs w:val="24"/>
        </w:rPr>
        <w:t xml:space="preserve">αθαίρεσε σε μια νύχτα </w:t>
      </w:r>
      <w:proofErr w:type="spellStart"/>
      <w:r>
        <w:rPr>
          <w:rFonts w:eastAsia="Times New Roman" w:cs="Times New Roman"/>
          <w:szCs w:val="24"/>
        </w:rPr>
        <w:t>εκατόν</w:t>
      </w:r>
      <w:proofErr w:type="spellEnd"/>
      <w:r>
        <w:rPr>
          <w:rFonts w:eastAsia="Times New Roman" w:cs="Times New Roman"/>
          <w:szCs w:val="24"/>
        </w:rPr>
        <w:t xml:space="preserve"> είκοσι περίπου προϊσταμένους εκπαίδευσης. Τους αντικατέστησε τρία χρόνια μετά. </w:t>
      </w:r>
    </w:p>
    <w:p w14:paraId="6EA2C87B"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ας μιλήσουμε λίγο για το τι ακριβώς έκανε η κυβέρνηση Παπανδρέου με τον περιβόητο αντικειμενικό και αξιοκρατικό νόμο του 2010. Ας μιλήσουμε γ</w:t>
      </w:r>
      <w:r>
        <w:rPr>
          <w:rFonts w:eastAsia="Times New Roman" w:cs="Times New Roman"/>
          <w:szCs w:val="24"/>
        </w:rPr>
        <w:t>ια την ακύρωση διορισμού σαράντα σχολικών διευθυντών στα Τρίκαλα, γιατί στις κρίσεις που είχε οργανώσει τότε η «πράσινη» περιφερειακή διευθύντρια εκπαίδευσης τοποθέτησε στο υπηρεσιακό συμβούλιο διευθυντή εκπαίδευσης –ποιον λέτε εσείς;- τον άντρα της, τον σ</w:t>
      </w:r>
      <w:r>
        <w:rPr>
          <w:rFonts w:eastAsia="Times New Roman" w:cs="Times New Roman"/>
          <w:szCs w:val="24"/>
        </w:rPr>
        <w:t>ύζυγό της.</w:t>
      </w:r>
    </w:p>
    <w:p w14:paraId="6EA2C87C"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Καταθέτω στα Πρακτικά –και τελειώνω σε ένα λεπτό- τις αποφάσεις και τις καταγγελίες των συνδικαλιστών της ΔΑΚΕ τότε. </w:t>
      </w:r>
    </w:p>
    <w:p w14:paraId="6EA2C87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Στέφος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Στενογραφίας και Πρακτικών της Βουλής) </w:t>
      </w:r>
    </w:p>
    <w:p w14:paraId="6EA2C87E"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Αυτές οι αποφάσεις των δικαστηρίων βγήκαν πριν από λίγο καιρό και βεβαίως, όπως καταλαβαίνετε, ήταν όλες άκυρες. </w:t>
      </w:r>
    </w:p>
    <w:p w14:paraId="6EA2C87F"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Ας μιλήσουμε για τη διαδικασία επιλογής διευθυντών σε γυ</w:t>
      </w:r>
      <w:r>
        <w:rPr>
          <w:rFonts w:eastAsia="Times New Roman" w:cs="Times New Roman"/>
          <w:szCs w:val="24"/>
        </w:rPr>
        <w:t>μνάσια και λύκεια της Ανατολικής Θεσσαλονίκης, όπου οι αιρετοί που συμμετείχαν στα υπηρεσιακά συμβούλια δεν είχαν λάβει αντίγραφα των βιογραφικών των υποψηφίων με την αιτιολογία ότι χάλασε το φωτοτυπικό μηχάνημα, γεγονότα που οδήγησαν, βέβαια, σε καταγγελί</w:t>
      </w:r>
      <w:r>
        <w:rPr>
          <w:rFonts w:eastAsia="Times New Roman" w:cs="Times New Roman"/>
          <w:szCs w:val="24"/>
        </w:rPr>
        <w:t xml:space="preserve">α από τη ΔΑΚΕ για τη μεθόδευση-προώθηση των «δικών σας παιδιών», κύριοι του ΠΑΣΟΚ. </w:t>
      </w:r>
    </w:p>
    <w:p w14:paraId="6EA2C880"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Τελειώνω με δύο πράγματα. Ακούστηκε σήμερα πολλές φορές το όνομά μου, ότι επιλέχθηκα ως διευθυντής σχολείων δύο φορές. Βεβαίως, σε κάποιες περιπτώσεις ακούστηκε μάλλον χαλα</w:t>
      </w:r>
      <w:r>
        <w:rPr>
          <w:rFonts w:eastAsia="Times New Roman" w:cs="Times New Roman"/>
          <w:szCs w:val="24"/>
        </w:rPr>
        <w:t xml:space="preserve">ρά -και έτσι το είδα και εγώ- αλλά ο κ. </w:t>
      </w:r>
      <w:proofErr w:type="spellStart"/>
      <w:r>
        <w:rPr>
          <w:rFonts w:eastAsia="Times New Roman" w:cs="Times New Roman"/>
          <w:szCs w:val="24"/>
        </w:rPr>
        <w:t>Κεγκέρογλου</w:t>
      </w:r>
      <w:proofErr w:type="spellEnd"/>
      <w:r>
        <w:rPr>
          <w:rFonts w:eastAsia="Times New Roman" w:cs="Times New Roman"/>
          <w:szCs w:val="24"/>
        </w:rPr>
        <w:t xml:space="preserve"> ξεπέρασε τον εαυτό του. Όχι, κανείς δεν μου έκανε καμμία απολύτως χάρη! Και αυτό, βεβαίως, το ξέρουν οι πάντες. </w:t>
      </w:r>
    </w:p>
    <w:p w14:paraId="6EA2C881"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κάτι ακόμα για το δημόσιο σχολείο, που το είπε ο Νίκος Φίλης, ο οποίος δεν ξέρω αν είνα</w:t>
      </w:r>
      <w:r>
        <w:rPr>
          <w:rFonts w:eastAsia="Times New Roman" w:cs="Times New Roman"/>
          <w:szCs w:val="24"/>
        </w:rPr>
        <w:t>ι εδώ: Δεν βρέθηκε –και δεν μιλάω μόνο για τον Αρχηγό της Νέας Δημοκρατίας, αλλά και για τους ομιλητές, τους οποίους εγώ τιμώ και ξέρουν ότι είμαι και ηπίων τόνων άνθρωπος- ένας να μιλήσει για τις καλές πρακτικές που ακολουθούνται σε αυτά τα δημόσια σχολεί</w:t>
      </w:r>
      <w:r>
        <w:rPr>
          <w:rFonts w:eastAsia="Times New Roman" w:cs="Times New Roman"/>
          <w:szCs w:val="24"/>
        </w:rPr>
        <w:t>α, για τις επιτυχίες των δημόσιων σχολείων, για το τι άθλους πετυχαίνουν αυτά τα παιδιά. Πρόσφατα το 7</w:t>
      </w:r>
      <w:r>
        <w:rPr>
          <w:rFonts w:eastAsia="Times New Roman" w:cs="Times New Roman"/>
          <w:szCs w:val="24"/>
          <w:vertAlign w:val="superscript"/>
        </w:rPr>
        <w:t>ο</w:t>
      </w:r>
      <w:r>
        <w:rPr>
          <w:rFonts w:eastAsia="Times New Roman" w:cs="Times New Roman"/>
          <w:szCs w:val="24"/>
        </w:rPr>
        <w:t xml:space="preserve"> Γυμνάσιο-Λύκειο Ιωαννίνων –αν δεν </w:t>
      </w:r>
      <w:proofErr w:type="spellStart"/>
      <w:r>
        <w:rPr>
          <w:rFonts w:eastAsia="Times New Roman" w:cs="Times New Roman"/>
          <w:szCs w:val="24"/>
        </w:rPr>
        <w:t>απατώμαι</w:t>
      </w:r>
      <w:proofErr w:type="spellEnd"/>
      <w:r>
        <w:rPr>
          <w:rFonts w:eastAsia="Times New Roman" w:cs="Times New Roman"/>
          <w:szCs w:val="24"/>
        </w:rPr>
        <w:t xml:space="preserve">- είχε μια εξαιρετική διάκριση. Και υπάρχουν και άλλες καλές πρακτικές. </w:t>
      </w:r>
    </w:p>
    <w:p w14:paraId="6EA2C882"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δεν είναι μόνο τα δημόσια σχολεία</w:t>
      </w:r>
      <w:r>
        <w:rPr>
          <w:rFonts w:eastAsia="Times New Roman" w:cs="Times New Roman"/>
          <w:szCs w:val="24"/>
        </w:rPr>
        <w:t xml:space="preserve"> που έχουν καλές πρακτικές. Είναι και τα ιδιωτικά σχολεία. Και σε αυτά τα σχολεία υπάρχουν παιδιά λαϊκών οικογενειών. Και υπάρχουν, όμως, κυρίως εκπαιδευτικοί οι οποίοι καταθέτουν την ψυχή τους σε κάθε καθημερινή δραστηριότητα.</w:t>
      </w:r>
    </w:p>
    <w:p w14:paraId="6EA2C883"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Αυτό το οποίο θα πρέπει να σ</w:t>
      </w:r>
      <w:r>
        <w:rPr>
          <w:rFonts w:eastAsia="Times New Roman" w:cs="Times New Roman"/>
          <w:szCs w:val="24"/>
        </w:rPr>
        <w:t>υζητήσουμε κάποια στιγμή είναι πώς μπορούμε αυτό το σχολείο να το αναβαθμίσουμε, να του δώσουμε τις δυνατότητες να γίνει καλύτερο και να αφήσουμε τους εκπαιδευτικούς να αναπνεύσουν, χωρίς να έχουν τον φόβο ότι θα έρθει κάποιος κάποια στιγμή που θα τους αξι</w:t>
      </w:r>
      <w:r>
        <w:rPr>
          <w:rFonts w:eastAsia="Times New Roman" w:cs="Times New Roman"/>
          <w:szCs w:val="24"/>
        </w:rPr>
        <w:t xml:space="preserve">ολογήσει με σκοπό να τους απολύσει ξανά. </w:t>
      </w:r>
    </w:p>
    <w:p w14:paraId="6EA2C884"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6EA2C885" w14:textId="77777777" w:rsidR="00E41DDC" w:rsidRDefault="007120B1">
      <w:pPr>
        <w:spacing w:after="0" w:line="600" w:lineRule="auto"/>
        <w:ind w:left="360"/>
        <w:jc w:val="center"/>
        <w:rPr>
          <w:rFonts w:eastAsia="Times New Roman" w:cs="Times New Roman"/>
          <w:szCs w:val="24"/>
        </w:rPr>
      </w:pPr>
      <w:r>
        <w:rPr>
          <w:rFonts w:eastAsia="Times New Roman" w:cs="Times New Roman"/>
          <w:szCs w:val="24"/>
        </w:rPr>
        <w:t>(Χειροκροτήματα από την πτέρυγα του ΣΥΡΙΖΑ)</w:t>
      </w:r>
    </w:p>
    <w:p w14:paraId="6EA2C886"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Η κ. </w:t>
      </w:r>
      <w:proofErr w:type="spellStart"/>
      <w:r>
        <w:rPr>
          <w:rFonts w:eastAsia="Times New Roman" w:cs="Times New Roman"/>
          <w:szCs w:val="24"/>
        </w:rPr>
        <w:t>Κεραμέως</w:t>
      </w:r>
      <w:proofErr w:type="spellEnd"/>
      <w:r>
        <w:rPr>
          <w:rFonts w:eastAsia="Times New Roman" w:cs="Times New Roman"/>
          <w:szCs w:val="24"/>
        </w:rPr>
        <w:t xml:space="preserve"> έχει τον λόγο. </w:t>
      </w:r>
    </w:p>
    <w:p w14:paraId="6EA2C887"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 xml:space="preserve">Ευχαριστώ, κυρία Πρόεδρε. </w:t>
      </w:r>
    </w:p>
    <w:p w14:paraId="6EA2C888"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ήθελα να ξεκινήσω εκφράζ</w:t>
      </w:r>
      <w:r>
        <w:rPr>
          <w:rFonts w:eastAsia="Times New Roman" w:cs="Times New Roman"/>
          <w:szCs w:val="24"/>
        </w:rPr>
        <w:t xml:space="preserve">οντας απερίφραστα την καταδίκη εκ μέρους της Νέας Δημοκρατίας για την άνανδρη τρομοκρατική επίθεση που έλαβε χώρα πριν από λίγο εναντίον του πρώην Πρωθυπουργού, του Λουκά </w:t>
      </w:r>
      <w:proofErr w:type="spellStart"/>
      <w:r>
        <w:rPr>
          <w:rFonts w:eastAsia="Times New Roman" w:cs="Times New Roman"/>
          <w:szCs w:val="24"/>
        </w:rPr>
        <w:t>Παπαδήμου</w:t>
      </w:r>
      <w:proofErr w:type="spellEnd"/>
      <w:r>
        <w:rPr>
          <w:rFonts w:eastAsia="Times New Roman" w:cs="Times New Roman"/>
          <w:szCs w:val="24"/>
        </w:rPr>
        <w:t>. Εκ μέρους της Νέας Δημοκρατίας εκφράζω ευχές για πολύ γρήγορα περαστικά κα</w:t>
      </w:r>
      <w:r>
        <w:rPr>
          <w:rFonts w:eastAsia="Times New Roman" w:cs="Times New Roman"/>
          <w:szCs w:val="24"/>
        </w:rPr>
        <w:t xml:space="preserve">ι πλήρη ανάρρωση στον πρώην Πρωθυπουργό και στους λοιπούς τραυματίες αυτής της επίθεσης. </w:t>
      </w:r>
    </w:p>
    <w:p w14:paraId="6EA2C889"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έρχομαι εν συντομία με λίγα σχόλια σε αυτά τα οποία ειπώθηκαν: Κοιτάξτε, κύριοι της κυβερνώσας Πλειοψηφίας, έχετε περάσει τρεις δύσκολες μέρες και έχετε περάσει τ</w:t>
      </w:r>
      <w:r>
        <w:rPr>
          <w:rFonts w:eastAsia="Times New Roman" w:cs="Times New Roman"/>
          <w:szCs w:val="24"/>
        </w:rPr>
        <w:t>ρεις δύσκολες μέρες, διότι το Συμβούλιο της Επικρατείας έχει καταρρίψει επανειλημμένως…</w:t>
      </w:r>
    </w:p>
    <w:p w14:paraId="6EA2C88A"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 xml:space="preserve">Άντε πάλι το Συμβούλιο της Επικρατείας! </w:t>
      </w:r>
    </w:p>
    <w:p w14:paraId="6EA2C88B"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Ναι, κύριοι της κυβερνώσας Πλειοψηφίας, το Συμβούλιο της Επικρατείας είναι ένας θεσμός. Και υπ</w:t>
      </w:r>
      <w:r>
        <w:rPr>
          <w:rFonts w:eastAsia="Times New Roman" w:cs="Times New Roman"/>
          <w:szCs w:val="24"/>
        </w:rPr>
        <w:t xml:space="preserve">άρχει κάτι το οποίο λέγεται «διάκριση των εξουσιών». Και «διάκριση των εξουσιών» σημαίνει ότι η δικαστική εξουσία κρίνει και οφείλουμε όλοι να συμμορφωνόμαστε. </w:t>
      </w:r>
    </w:p>
    <w:p w14:paraId="6EA2C88C"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Είναι δύσκολες μέρες διότι έχει καταρρεύσει το αφήγημά σας. Καταρρέουν μία </w:t>
      </w:r>
      <w:proofErr w:type="spellStart"/>
      <w:r>
        <w:rPr>
          <w:rFonts w:eastAsia="Times New Roman" w:cs="Times New Roman"/>
          <w:szCs w:val="24"/>
        </w:rPr>
        <w:t>μία</w:t>
      </w:r>
      <w:proofErr w:type="spellEnd"/>
      <w:r>
        <w:rPr>
          <w:rFonts w:eastAsia="Times New Roman" w:cs="Times New Roman"/>
          <w:szCs w:val="24"/>
        </w:rPr>
        <w:t xml:space="preserve"> οι πολιτικές σας</w:t>
      </w:r>
      <w:r>
        <w:rPr>
          <w:rFonts w:eastAsia="Times New Roman" w:cs="Times New Roman"/>
          <w:szCs w:val="24"/>
        </w:rPr>
        <w:t xml:space="preserve">. Να σας θυμίσω τον </w:t>
      </w:r>
      <w:r>
        <w:rPr>
          <w:rFonts w:eastAsia="Times New Roman" w:cs="Times New Roman"/>
          <w:szCs w:val="24"/>
        </w:rPr>
        <w:t>ν</w:t>
      </w:r>
      <w:r>
        <w:rPr>
          <w:rFonts w:eastAsia="Times New Roman" w:cs="Times New Roman"/>
          <w:szCs w:val="24"/>
        </w:rPr>
        <w:t xml:space="preserve">όμο Παππά για τις τηλεοπτικές άδειες, να σας θυμίσω τις αποφάσεις </w:t>
      </w:r>
      <w:proofErr w:type="spellStart"/>
      <w:r>
        <w:rPr>
          <w:rFonts w:eastAsia="Times New Roman" w:cs="Times New Roman"/>
          <w:szCs w:val="24"/>
        </w:rPr>
        <w:t>Πολάκη</w:t>
      </w:r>
      <w:proofErr w:type="spellEnd"/>
      <w:r>
        <w:rPr>
          <w:rFonts w:eastAsia="Times New Roman" w:cs="Times New Roman"/>
          <w:szCs w:val="24"/>
        </w:rPr>
        <w:t xml:space="preserve"> για τις απομακρύνσεις των διοικητών των νοσοκομείων, να σας θυμίσω την απόφαση Σκουρλέτη για τις ανανεώσεις συμβάσεων στους ΟΤΑ και να σας θυμίσω και τον </w:t>
      </w:r>
      <w:r>
        <w:rPr>
          <w:rFonts w:eastAsia="Times New Roman" w:cs="Times New Roman"/>
          <w:szCs w:val="24"/>
        </w:rPr>
        <w:t>ν</w:t>
      </w:r>
      <w:r>
        <w:rPr>
          <w:rFonts w:eastAsia="Times New Roman" w:cs="Times New Roman"/>
          <w:szCs w:val="24"/>
        </w:rPr>
        <w:t>όμο Μπα</w:t>
      </w:r>
      <w:r>
        <w:rPr>
          <w:rFonts w:eastAsia="Times New Roman" w:cs="Times New Roman"/>
          <w:szCs w:val="24"/>
        </w:rPr>
        <w:t xml:space="preserve">λτά-Κουράκη, ο οποίος κρίθηκε αντισυνταγματικός. </w:t>
      </w:r>
    </w:p>
    <w:p w14:paraId="6EA2C88D"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θέση σας, λοιπόν, είναι πολύ δύσκολη. Το καταλαβαίνω, το κατανοώ και σας λυπάμαι σε έναν βαθμό, γιατί έρχεστε εδώ πέρα και οφείλετε να βρείτε λόγια για το ότι οι πολιτικές σας καταρρέουν η μία μετά την άλ</w:t>
      </w:r>
      <w:r>
        <w:rPr>
          <w:rFonts w:eastAsia="Times New Roman" w:cs="Times New Roman"/>
          <w:szCs w:val="24"/>
        </w:rPr>
        <w:t xml:space="preserve">λη. </w:t>
      </w:r>
    </w:p>
    <w:p w14:paraId="6EA2C88E"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Ξέρετε, κύριε </w:t>
      </w:r>
      <w:proofErr w:type="spellStart"/>
      <w:r>
        <w:rPr>
          <w:rFonts w:eastAsia="Times New Roman" w:cs="Times New Roman"/>
          <w:szCs w:val="24"/>
        </w:rPr>
        <w:t>εισηγητά</w:t>
      </w:r>
      <w:proofErr w:type="spellEnd"/>
      <w:r>
        <w:rPr>
          <w:rFonts w:eastAsia="Times New Roman" w:cs="Times New Roman"/>
          <w:szCs w:val="24"/>
        </w:rPr>
        <w:t xml:space="preserve"> του ΣΥΡΙΖΑ και κύριε Φίλη, είπατε ότι δεν είπαμε κουβέντα για το δημόσιο σχολείο. Μάλλον δεν ακούσατε την ομιλία του Αρχηγού της Αξιωματικής Αντιπολίτευσης, ο οποίος μίλησε μόνο για το δημόσιο σχολείο. </w:t>
      </w:r>
    </w:p>
    <w:p w14:paraId="6EA2C88F" w14:textId="77777777" w:rsidR="00E41DDC" w:rsidRDefault="007120B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Εδώ την </w:t>
      </w:r>
      <w:r>
        <w:rPr>
          <w:rFonts w:eastAsia="Times New Roman" w:cs="Times New Roman"/>
          <w:szCs w:val="24"/>
        </w:rPr>
        <w:t>έχω!</w:t>
      </w:r>
    </w:p>
    <w:p w14:paraId="6EA2C890"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Αν δεν καταλάβατε ότι σε ό,τι αναφερόταν ήταν στο δημόσιο σχολείο, τότε υπάρχει κάποιο θεμελιώδες πρόβλημα.</w:t>
      </w:r>
    </w:p>
    <w:p w14:paraId="6EA2C89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Ξέρετε, όμως, είναι υποκριτικό, κυρίες και κύριοι συνάδελφοι, και αν οποιοσδήποτε εκπαιδευτικός από άλλη χώρα της Ευρώπης άκουγε</w:t>
      </w:r>
      <w:r>
        <w:rPr>
          <w:rFonts w:eastAsia="Times New Roman" w:cs="Times New Roman"/>
          <w:szCs w:val="24"/>
        </w:rPr>
        <w:t xml:space="preserve"> αυτήν τη συζήτηση, δεν θα πίστευε ότι τρεις ημέρες τώρα εσείς μας λέτε για επιλογή διευθυντών και επιλογή ανώτατων στελεχών και δεν τολμάτε να ξεστομίσετε τη λέξη «αξιολόγηση». Δεν τολμάτε να το πείτε και μιλάτε για ένα καλύτερο σχολείο! </w:t>
      </w:r>
    </w:p>
    <w:p w14:paraId="6EA2C89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Έχετε δίκιο, κύρ</w:t>
      </w:r>
      <w:r>
        <w:rPr>
          <w:rFonts w:eastAsia="Times New Roman" w:cs="Times New Roman"/>
          <w:szCs w:val="24"/>
        </w:rPr>
        <w:t xml:space="preserve">ιε </w:t>
      </w:r>
      <w:proofErr w:type="spellStart"/>
      <w:r>
        <w:rPr>
          <w:rFonts w:eastAsia="Times New Roman" w:cs="Times New Roman"/>
          <w:szCs w:val="24"/>
        </w:rPr>
        <w:t>Στέφο</w:t>
      </w:r>
      <w:proofErr w:type="spellEnd"/>
      <w:r>
        <w:rPr>
          <w:rFonts w:eastAsia="Times New Roman" w:cs="Times New Roman"/>
          <w:szCs w:val="24"/>
        </w:rPr>
        <w:t>, που λέτε ότι έχουμε εξαιρετικούς εκπαιδευτικούς και εξαιρετικά σχολεία και πρέπει όλοι να προσπαθήσουμε να τα κάνουμε καλύτερα. Πώς γίνεσαι καλύτερος; Όταν αξιολογείσαι και όταν οι μέτριοι επιμορφώνονται για να γίνουν καλύτεροι και οι άριστοι επι</w:t>
      </w:r>
      <w:r>
        <w:rPr>
          <w:rFonts w:eastAsia="Times New Roman" w:cs="Times New Roman"/>
          <w:szCs w:val="24"/>
        </w:rPr>
        <w:t xml:space="preserve">βραβεύονται. Αυτό είναι αξιολόγηση. </w:t>
      </w:r>
    </w:p>
    <w:p w14:paraId="6EA2C893"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Οι άλλοι πού πάνε, αγαπητή;</w:t>
      </w:r>
    </w:p>
    <w:p w14:paraId="6EA2C894"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 xml:space="preserve">Κύριε </w:t>
      </w:r>
      <w:proofErr w:type="spellStart"/>
      <w:r>
        <w:rPr>
          <w:rFonts w:eastAsia="Times New Roman" w:cs="Times New Roman"/>
          <w:szCs w:val="24"/>
        </w:rPr>
        <w:t>Στέφο</w:t>
      </w:r>
      <w:proofErr w:type="spellEnd"/>
      <w:r>
        <w:rPr>
          <w:rFonts w:eastAsia="Times New Roman" w:cs="Times New Roman"/>
          <w:szCs w:val="24"/>
        </w:rPr>
        <w:t>, να ολοκληρώσω. Εγώ δεν σας διέκοψα.</w:t>
      </w:r>
    </w:p>
    <w:p w14:paraId="6EA2C89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Πείτε μου ένα στοιχείο μέσα στο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του 2013 που μιλάει για απόλυση σε περίπτωση κακής αξιολόγησ</w:t>
      </w:r>
      <w:r>
        <w:rPr>
          <w:rFonts w:eastAsia="Times New Roman" w:cs="Times New Roman"/>
          <w:szCs w:val="24"/>
        </w:rPr>
        <w:t>ης. Πείτε το μου! Πείτε μου ένα στοιχείο που το τεκμηριώνει αυτό.</w:t>
      </w:r>
    </w:p>
    <w:p w14:paraId="6EA2C896"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Τους εκπαιδευτικούς να ρωτήσετε! Τρεις χιλιάδες εκπαιδευτικοί…</w:t>
      </w:r>
    </w:p>
    <w:p w14:paraId="6EA2C897"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Μιλάτε για δημόσιο σχολείο και δεν τολμάτε να πείτε ότι πρέπει να αξιολογήσουμε τους εκπαιδευτικ</w:t>
      </w:r>
      <w:r>
        <w:rPr>
          <w:rFonts w:eastAsia="Times New Roman" w:cs="Times New Roman"/>
          <w:szCs w:val="24"/>
        </w:rPr>
        <w:t>ούς, να τους κάνουμε ακόμα καλύτερους. Οι ίδιοι οι εκπαιδευτικοί το οφείλουν και ζητούν οι ίδιοι να γίνουν καλύτεροι. Έτσι θα γίνουν καλύτεροι, μέσω της αξιολόγησης.</w:t>
      </w:r>
    </w:p>
    <w:p w14:paraId="6EA2C898"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Δεν προσέξατε το πρωί τι είπα.</w:t>
      </w:r>
    </w:p>
    <w:p w14:paraId="6EA2C899"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 xml:space="preserve">Και κλείνω, κυρία Πρόεδρε, με δύο επιπλέον σχόλια. Ένα για το </w:t>
      </w:r>
      <w:r>
        <w:rPr>
          <w:rFonts w:eastAsia="Times New Roman" w:cs="Times New Roman"/>
          <w:szCs w:val="24"/>
        </w:rPr>
        <w:t>τ</w:t>
      </w:r>
      <w:r>
        <w:rPr>
          <w:rFonts w:eastAsia="Times New Roman" w:cs="Times New Roman"/>
          <w:szCs w:val="24"/>
        </w:rPr>
        <w:t>έμενος και ένα για την τροπολογία σχετικά με το «</w:t>
      </w:r>
      <w:proofErr w:type="spellStart"/>
      <w:r>
        <w:rPr>
          <w:rFonts w:eastAsia="Times New Roman" w:cs="Times New Roman"/>
          <w:szCs w:val="24"/>
        </w:rPr>
        <w:t>Σικιαρίδειο</w:t>
      </w:r>
      <w:proofErr w:type="spellEnd"/>
      <w:r>
        <w:rPr>
          <w:rFonts w:eastAsia="Times New Roman" w:cs="Times New Roman"/>
          <w:szCs w:val="24"/>
        </w:rPr>
        <w:t xml:space="preserve"> Ίδρυμα».</w:t>
      </w:r>
    </w:p>
    <w:p w14:paraId="6EA2C89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Πρώτα απ’ όλα για το </w:t>
      </w:r>
      <w:r>
        <w:rPr>
          <w:rFonts w:eastAsia="Times New Roman" w:cs="Times New Roman"/>
          <w:szCs w:val="24"/>
        </w:rPr>
        <w:t>τ</w:t>
      </w:r>
      <w:r>
        <w:rPr>
          <w:rFonts w:eastAsia="Times New Roman" w:cs="Times New Roman"/>
          <w:szCs w:val="24"/>
        </w:rPr>
        <w:t>έμενος να πω ότι όπως ακούσατε και όπως κατ’ αρχ</w:t>
      </w:r>
      <w:r>
        <w:rPr>
          <w:rFonts w:eastAsia="Times New Roman" w:cs="Times New Roman"/>
          <w:szCs w:val="24"/>
        </w:rPr>
        <w:t>άς</w:t>
      </w:r>
      <w:r>
        <w:rPr>
          <w:rFonts w:eastAsia="Times New Roman" w:cs="Times New Roman"/>
          <w:szCs w:val="24"/>
        </w:rPr>
        <w:t xml:space="preserve"> ξέρετε, η Νέα Δημοκρατία έχει παραδοσιακά στηρίξει</w:t>
      </w:r>
      <w:r>
        <w:rPr>
          <w:rFonts w:eastAsia="Times New Roman" w:cs="Times New Roman"/>
          <w:szCs w:val="24"/>
        </w:rPr>
        <w:t xml:space="preserve"> την ανέγερση του ισλαμικού </w:t>
      </w:r>
      <w:r>
        <w:rPr>
          <w:rFonts w:eastAsia="Times New Roman" w:cs="Times New Roman"/>
          <w:szCs w:val="24"/>
        </w:rPr>
        <w:t>τ</w:t>
      </w:r>
      <w:r>
        <w:rPr>
          <w:rFonts w:eastAsia="Times New Roman" w:cs="Times New Roman"/>
          <w:szCs w:val="24"/>
        </w:rPr>
        <w:t>εμένους. Είναι θέμα δικαιωμάτων, πρωτίστως ανθρωπίνων δικαιωμάτων και βεβαίως υπάρχει, αν θέλετε, και ένας ενδόμυχος σκοπός, ο οποίος είναι να περιοριστούν και ιδανικά να εξαλειφθούν οι παράνομοι χώροι λατρείας.</w:t>
      </w:r>
    </w:p>
    <w:p w14:paraId="6EA2C89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Η Νέα Δημοκρατί</w:t>
      </w:r>
      <w:r>
        <w:rPr>
          <w:rFonts w:eastAsia="Times New Roman" w:cs="Times New Roman"/>
          <w:szCs w:val="24"/>
        </w:rPr>
        <w:t xml:space="preserve">α, λοιπόν, φυσικά και στηρίζει κάθε προσπάθεια ανέγερσης του </w:t>
      </w:r>
      <w:r>
        <w:rPr>
          <w:rFonts w:eastAsia="Times New Roman" w:cs="Times New Roman"/>
          <w:szCs w:val="24"/>
        </w:rPr>
        <w:t>τ</w:t>
      </w:r>
      <w:r>
        <w:rPr>
          <w:rFonts w:eastAsia="Times New Roman" w:cs="Times New Roman"/>
          <w:szCs w:val="24"/>
        </w:rPr>
        <w:t>εμένους. Είχαμε κάποιες ανησυχίες, τις οποίες εγείραμε, σχετικά με τη χρηματοδότηση του τεμένους και τη σύσταση του διοικητικού συμβουλίου. Χαιρετίζω εδώ το γεγονός ότι η Κυβέρνηση εισάκουσε τις</w:t>
      </w:r>
      <w:r>
        <w:rPr>
          <w:rFonts w:eastAsia="Times New Roman" w:cs="Times New Roman"/>
          <w:szCs w:val="24"/>
        </w:rPr>
        <w:t xml:space="preserve"> ανησυχίες μας και απέσυρε το άρθρο σχετικά με τους πόρους του </w:t>
      </w:r>
      <w:r>
        <w:rPr>
          <w:rFonts w:eastAsia="Times New Roman" w:cs="Times New Roman"/>
          <w:szCs w:val="24"/>
        </w:rPr>
        <w:t>τ</w:t>
      </w:r>
      <w:r>
        <w:rPr>
          <w:rFonts w:eastAsia="Times New Roman" w:cs="Times New Roman"/>
          <w:szCs w:val="24"/>
        </w:rPr>
        <w:t>εμένους.</w:t>
      </w:r>
    </w:p>
    <w:p w14:paraId="6EA2C89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Δεσμευόμαστε και εμείς να συζητήσουμε διακομματικά τον βέλτιστο τρόπο, προκειμένου να υπάρχει ένας έλεγχος της πηγής και της ποιότητας των εσόδων του </w:t>
      </w:r>
      <w:r>
        <w:rPr>
          <w:rFonts w:eastAsia="Times New Roman" w:cs="Times New Roman"/>
          <w:szCs w:val="24"/>
        </w:rPr>
        <w:t>τ</w:t>
      </w:r>
      <w:r>
        <w:rPr>
          <w:rFonts w:eastAsia="Times New Roman" w:cs="Times New Roman"/>
          <w:szCs w:val="24"/>
        </w:rPr>
        <w:t>εμένους. Βεβαίως θα ψηφίσουμε «ν</w:t>
      </w:r>
      <w:r>
        <w:rPr>
          <w:rFonts w:eastAsia="Times New Roman" w:cs="Times New Roman"/>
          <w:szCs w:val="24"/>
        </w:rPr>
        <w:t xml:space="preserve">αι» στο άρθρο για το </w:t>
      </w:r>
      <w:r>
        <w:rPr>
          <w:rFonts w:eastAsia="Times New Roman" w:cs="Times New Roman"/>
          <w:szCs w:val="24"/>
        </w:rPr>
        <w:t>τ</w:t>
      </w:r>
      <w:r>
        <w:rPr>
          <w:rFonts w:eastAsia="Times New Roman" w:cs="Times New Roman"/>
          <w:szCs w:val="24"/>
        </w:rPr>
        <w:t>έμενος.</w:t>
      </w:r>
    </w:p>
    <w:p w14:paraId="6EA2C89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Έρχομαι πολύ γρήγορα στην τροπολογία για το «</w:t>
      </w:r>
      <w:proofErr w:type="spellStart"/>
      <w:r>
        <w:rPr>
          <w:rFonts w:eastAsia="Times New Roman" w:cs="Times New Roman"/>
          <w:szCs w:val="24"/>
        </w:rPr>
        <w:t>Σικιαρίδειο</w:t>
      </w:r>
      <w:proofErr w:type="spellEnd"/>
      <w:r>
        <w:rPr>
          <w:rFonts w:eastAsia="Times New Roman" w:cs="Times New Roman"/>
          <w:szCs w:val="24"/>
        </w:rPr>
        <w:t xml:space="preserve"> Ίδρυμα» που έχει κατατεθεί. Είμαστε θετικοί και θα την ψηφίσουμε.</w:t>
      </w:r>
    </w:p>
    <w:p w14:paraId="6EA2C89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Όμως, κύριε Υπουργέ, σαφώς δεν είναι λύση. Και δεν είναι λύση για δύο λόγους: Πρώτα απ’ όλα πρέπει να λ</w:t>
      </w:r>
      <w:r>
        <w:rPr>
          <w:rFonts w:eastAsia="Times New Roman" w:cs="Times New Roman"/>
          <w:szCs w:val="24"/>
        </w:rPr>
        <w:t xml:space="preserve">υθεί το θέμα της χρηματοδότησης του </w:t>
      </w:r>
      <w:r>
        <w:rPr>
          <w:rFonts w:eastAsia="Times New Roman" w:cs="Times New Roman"/>
          <w:szCs w:val="24"/>
        </w:rPr>
        <w:t>ι</w:t>
      </w:r>
      <w:r>
        <w:rPr>
          <w:rFonts w:eastAsia="Times New Roman" w:cs="Times New Roman"/>
          <w:szCs w:val="24"/>
        </w:rPr>
        <w:t>δρύματος αυτού. Εμείς φυσικά και υπερψηφίζουμε το σχετικό άρθρο γιατί δεν θέλουμε να βρεθούν παιδιά με αυτές τις πολύ σοβαρές ανάγκες στον δρόμο και γι’ αυτό βεβαίως και το στηρίζουμε. Πρέπει, όμως, να λυθεί το θέμα της</w:t>
      </w:r>
      <w:r>
        <w:rPr>
          <w:rFonts w:eastAsia="Times New Roman" w:cs="Times New Roman"/>
          <w:szCs w:val="24"/>
        </w:rPr>
        <w:t xml:space="preserve"> χρηματοδότησης, όπως επίσης πρέπει λίγο να σκεφτούμε ότι είναι ένα προβληματικό προηγούμενο. Θέλει προσοχή μια τέτοια ρύθμιση και σας καλούμε να αντιμετωπίσετε σοβαρά τέτοιες περιπτώσεις.</w:t>
      </w:r>
    </w:p>
    <w:p w14:paraId="6EA2C89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Ευχαριστώ.</w:t>
      </w:r>
    </w:p>
    <w:p w14:paraId="6EA2C8A0"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Κωνστα</w:t>
      </w:r>
      <w:r>
        <w:rPr>
          <w:rFonts w:eastAsia="Times New Roman" w:cs="Times New Roman"/>
          <w:szCs w:val="24"/>
        </w:rPr>
        <w:t>ντόπουλε, έχετε τον λόγο.</w:t>
      </w:r>
    </w:p>
    <w:p w14:paraId="6EA2C8A1"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Κύριε Υπουργέ, θέλω να πω ότι κατ’ αρχάς είναι θετική εξέλιξη ότι αποδεχτήκατε αρκετές από τις προτάσεις μας, όπως τη δήλωση προτίμησης των σχολικών μονάδων από τους υποψήφιους διευθυντές, αφότου ολοκληρ</w:t>
      </w:r>
      <w:r>
        <w:rPr>
          <w:rFonts w:eastAsia="Times New Roman" w:cs="Times New Roman"/>
          <w:szCs w:val="24"/>
        </w:rPr>
        <w:t>ωθούν οι αξιολογικοί πίνακες. Αυτό άλλωστε επιτάσσει η διαφάνεια.</w:t>
      </w:r>
    </w:p>
    <w:p w14:paraId="6EA2C8A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Για την τροπολογία με γενικό αριθμό 1041 και ειδικό 109 είπατε ότι θα την λάβετε υπ’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στην έκδοση υπουργικής απόφασης. Το χαιρετίζω. Θεωρούμε, βέβαια, ότι είναι απαραίτητο να υπάρξει</w:t>
      </w:r>
      <w:r>
        <w:rPr>
          <w:rFonts w:eastAsia="Times New Roman" w:cs="Times New Roman"/>
          <w:szCs w:val="24"/>
        </w:rPr>
        <w:t xml:space="preserve"> ρητή πρόβλεψη του νόμου για το περιεχόμενο της υπουργικής απόφασης. </w:t>
      </w:r>
    </w:p>
    <w:p w14:paraId="6EA2C8A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Κύριε Υπουργέ, η δομημένη συνέντευξη, η τράπεζα θεμάτων, η μαγνητοφωνημένη συνέντευξη, η αιτιολογημένη γνώμη για κάθε υποψήφιο διασφαλίζουν την αντικειμενικότητα των κρίσεων και φυσικά τ</w:t>
      </w:r>
      <w:r>
        <w:rPr>
          <w:rFonts w:eastAsia="Times New Roman" w:cs="Times New Roman"/>
          <w:szCs w:val="24"/>
        </w:rPr>
        <w:t>ην ανάδειξη πραγματικά των άξιων στελεχών.</w:t>
      </w:r>
    </w:p>
    <w:p w14:paraId="6EA2C8A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Κύριε Υπουργέ, έρχομαι τώρα στην τροπολογία με γενικό αριθμό 1040 και ειδικό 108 για την αναγνώριση της θητείας τακτικής υπηρεσίας, όσον αφορά τη μεταβατικότητα. Καταθέσατε εδώ -εμείς ζητήσαμε να γίνει αποδεκτή- μ</w:t>
      </w:r>
      <w:r>
        <w:rPr>
          <w:rFonts w:eastAsia="Times New Roman" w:cs="Times New Roman"/>
          <w:szCs w:val="24"/>
        </w:rPr>
        <w:t xml:space="preserve">ια νομοτεχνική βελτίωση προς θετική κατεύθυνση, περιλαμβάνοντας ουσιαστικά τις προτάσεις μας. Απορώ βέβαια γιατί δεν κάνατε δεκτή την τροπολογία μας στο σύνολό της. </w:t>
      </w:r>
    </w:p>
    <w:p w14:paraId="6EA2C8A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Και φυσικά, κάνατε αποδεκτό το αίτημά μας τα δέκα διδακτικά χρόνια να είναι οκτώ. Έχετε, ό</w:t>
      </w:r>
      <w:r>
        <w:rPr>
          <w:rFonts w:eastAsia="Times New Roman" w:cs="Times New Roman"/>
          <w:szCs w:val="24"/>
        </w:rPr>
        <w:t xml:space="preserve">μως, ξεχάσει και πιστεύω ότι είναι παράλειψή σας τους διευθυντές εκπαίδευσης. Θα ήθελα να τους συμπεριλάβετε. Μιλάμε ουσιαστικά για εικοσιπέντε άξιους διευθυντές εκπαίδευσης, γιατί τόσοι είναι που θα μείνουν απέξω από αυτή τη </w:t>
      </w:r>
      <w:proofErr w:type="spellStart"/>
      <w:r>
        <w:rPr>
          <w:rFonts w:eastAsia="Times New Roman" w:cs="Times New Roman"/>
          <w:szCs w:val="24"/>
        </w:rPr>
        <w:t>μοριοδότηση</w:t>
      </w:r>
      <w:proofErr w:type="spellEnd"/>
      <w:r>
        <w:rPr>
          <w:rFonts w:eastAsia="Times New Roman" w:cs="Times New Roman"/>
          <w:szCs w:val="24"/>
        </w:rPr>
        <w:t xml:space="preserve"> εν τοις </w:t>
      </w:r>
      <w:proofErr w:type="spellStart"/>
      <w:r>
        <w:rPr>
          <w:rFonts w:eastAsia="Times New Roman" w:cs="Times New Roman"/>
          <w:szCs w:val="24"/>
        </w:rPr>
        <w:t>πράγμασι</w:t>
      </w:r>
      <w:proofErr w:type="spellEnd"/>
      <w:r>
        <w:rPr>
          <w:rFonts w:eastAsia="Times New Roman" w:cs="Times New Roman"/>
          <w:szCs w:val="24"/>
        </w:rPr>
        <w:t xml:space="preserve">. </w:t>
      </w:r>
      <w:r>
        <w:rPr>
          <w:rFonts w:eastAsia="Times New Roman" w:cs="Times New Roman"/>
          <w:szCs w:val="24"/>
        </w:rPr>
        <w:t>Και τους αφήνετε με δική σας ευθύνη. Πιστεύω ότι έστω την ύστατη στιγμή θα τους συμπεριλάβετε.</w:t>
      </w:r>
    </w:p>
    <w:p w14:paraId="6EA2C8A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Ως προς το </w:t>
      </w:r>
      <w:proofErr w:type="spellStart"/>
      <w:r>
        <w:rPr>
          <w:rFonts w:eastAsia="Times New Roman" w:cs="Times New Roman"/>
          <w:szCs w:val="24"/>
        </w:rPr>
        <w:t>Σικιαρίδειο</w:t>
      </w:r>
      <w:proofErr w:type="spellEnd"/>
      <w:r>
        <w:rPr>
          <w:rFonts w:eastAsia="Times New Roman" w:cs="Times New Roman"/>
          <w:szCs w:val="24"/>
        </w:rPr>
        <w:t>, είπα και το πρωί και επαναλαμβάνω και τώρα τη θέση μας ότι πρέπει να υπάρξει πρόβλεψη για όλα τα νομικά πρόσωπα ιδιωτικού δικαίου με αντι</w:t>
      </w:r>
      <w:r>
        <w:rPr>
          <w:rFonts w:eastAsia="Times New Roman" w:cs="Times New Roman"/>
          <w:szCs w:val="24"/>
        </w:rPr>
        <w:t>κείμενο την κοινωνική φροντίδα ή την εκπαίδευση των ατόμων με αναπηρία ή παιδιών με αναπηρία και φυσικά τώρα που τα νομικά πρόσωπα είναι πιστοποιημένα σύμφωνα με τον ν.2646/1998.</w:t>
      </w:r>
    </w:p>
    <w:p w14:paraId="6EA2C8A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κλείνοντας, θα ήθελα να τονίσω την υπεύθυνη στάση της Δημοκρατικής Συμπαράταξης, όπου χθες στο άρθρο 5 για το ισλαμικό </w:t>
      </w:r>
      <w:r>
        <w:rPr>
          <w:rFonts w:eastAsia="Times New Roman" w:cs="Times New Roman"/>
          <w:szCs w:val="24"/>
        </w:rPr>
        <w:t>τ</w:t>
      </w:r>
      <w:r>
        <w:rPr>
          <w:rFonts w:eastAsia="Times New Roman" w:cs="Times New Roman"/>
          <w:szCs w:val="24"/>
        </w:rPr>
        <w:t>έμενος και αναδείξαμε το θέμα, αλλά και με την υπεύθυνη εθνική ευθύνη που μας διακατέχει, κάτι το οποίο υπηρετούμε διαχρο</w:t>
      </w:r>
      <w:r>
        <w:rPr>
          <w:rFonts w:eastAsia="Times New Roman" w:cs="Times New Roman"/>
          <w:szCs w:val="24"/>
        </w:rPr>
        <w:t xml:space="preserve">νικά, χωρίς σκοπιμότητες, δώσαμε τη δυνατότητα να έρθει σήμερα προς συζήτηση στην Ολομέλεια το θέμα του ισλαμικού </w:t>
      </w:r>
      <w:r>
        <w:rPr>
          <w:rFonts w:eastAsia="Times New Roman" w:cs="Times New Roman"/>
          <w:szCs w:val="24"/>
        </w:rPr>
        <w:t>τ</w:t>
      </w:r>
      <w:r>
        <w:rPr>
          <w:rFonts w:eastAsia="Times New Roman" w:cs="Times New Roman"/>
          <w:szCs w:val="24"/>
        </w:rPr>
        <w:t xml:space="preserve">εμένους. Διότι δεν μπορούμε να αποφασίζουμε, όπως είπα και το πρωί, </w:t>
      </w:r>
      <w:r>
        <w:rPr>
          <w:rFonts w:eastAsia="Times New Roman"/>
          <w:szCs w:val="24"/>
        </w:rPr>
        <w:t>à</w:t>
      </w:r>
      <w:r>
        <w:rPr>
          <w:rFonts w:eastAsia="Times New Roman" w:cs="Times New Roman"/>
          <w:szCs w:val="24"/>
        </w:rPr>
        <w:t xml:space="preserve"> </w:t>
      </w:r>
      <w:r>
        <w:rPr>
          <w:rFonts w:eastAsia="Times New Roman" w:cs="Times New Roman"/>
          <w:szCs w:val="24"/>
          <w:lang w:val="en-US"/>
        </w:rPr>
        <w:t>la</w:t>
      </w:r>
      <w:r>
        <w:rPr>
          <w:rFonts w:eastAsia="Times New Roman" w:cs="Times New Roman"/>
          <w:szCs w:val="24"/>
        </w:rPr>
        <w:t xml:space="preserve"> </w:t>
      </w:r>
      <w:r>
        <w:rPr>
          <w:rFonts w:eastAsia="Times New Roman" w:cs="Times New Roman"/>
          <w:szCs w:val="24"/>
          <w:lang w:val="en-US"/>
        </w:rPr>
        <w:t>carte</w:t>
      </w:r>
      <w:r>
        <w:rPr>
          <w:rFonts w:eastAsia="Times New Roman" w:cs="Times New Roman"/>
          <w:szCs w:val="24"/>
        </w:rPr>
        <w:t>. Άλλωστε, στον δικό μας δρόμο που χαράξαμε είτε σαν ΠΑΣΟΚ παλα</w:t>
      </w:r>
      <w:r>
        <w:rPr>
          <w:rFonts w:eastAsia="Times New Roman" w:cs="Times New Roman"/>
          <w:szCs w:val="24"/>
        </w:rPr>
        <w:t>ιότερα είτε και σήμερα σαν Δημοκρατική Συμπαράταξη, έρχονται οι υπόλοιποι.</w:t>
      </w:r>
    </w:p>
    <w:p w14:paraId="6EA2C8A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Σας καλωσορίζουμε, λοιπόν, στον δρόμο του ρεαλισμού.</w:t>
      </w:r>
    </w:p>
    <w:p w14:paraId="6EA2C8A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Τέλος, θα ήθελα να πω, κύριε Υπουργέ, ότι το έργο του ΠΑΣΟΚ διαχρονικά έχει ονοματεπώνυμο και ιδιαίτερα στην παιδεία δεν χρειάζε</w:t>
      </w:r>
      <w:r>
        <w:rPr>
          <w:rFonts w:eastAsia="Times New Roman" w:cs="Times New Roman"/>
          <w:szCs w:val="24"/>
        </w:rPr>
        <w:t>ται ουδείς να το μέμφεται, γιατί είναι τόσο μεγάλο που πραγματικά είναι κατανοητό από τους πάντες και συνάμα, μιας και έχει ονοματεπώνυμο, δεν μπορεί ουδείς να το αμφισβητήσει.</w:t>
      </w:r>
    </w:p>
    <w:p w14:paraId="6EA2C8A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κι εγώ με τη σειρά μου να ευχηθώ στον κ. </w:t>
      </w:r>
      <w:proofErr w:type="spellStart"/>
      <w:r>
        <w:rPr>
          <w:rFonts w:eastAsia="Times New Roman" w:cs="Times New Roman"/>
          <w:szCs w:val="24"/>
        </w:rPr>
        <w:t>Παπαδήμο</w:t>
      </w:r>
      <w:proofErr w:type="spellEnd"/>
      <w:r>
        <w:rPr>
          <w:rFonts w:eastAsia="Times New Roman" w:cs="Times New Roman"/>
          <w:szCs w:val="24"/>
        </w:rPr>
        <w:t xml:space="preserve"> να έχει </w:t>
      </w:r>
      <w:r>
        <w:rPr>
          <w:rFonts w:eastAsia="Times New Roman" w:cs="Times New Roman"/>
          <w:szCs w:val="24"/>
        </w:rPr>
        <w:t>γρήγορη ανάρρωση και να καταδικάσω φυσικά την τρομοκρατική ενέργεια εναντίον του.</w:t>
      </w:r>
    </w:p>
    <w:p w14:paraId="6EA2C8A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EA2C8AC"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Ηλιόπουλε, θέλετε τον λόγο;</w:t>
      </w:r>
    </w:p>
    <w:p w14:paraId="6EA2C8AD"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Όχι, κυρία Πρόεδρε.</w:t>
      </w:r>
    </w:p>
    <w:p w14:paraId="6EA2C8AE"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Κύριε Δελή, θέλετε τον λόγο;</w:t>
      </w:r>
    </w:p>
    <w:p w14:paraId="6EA2C8AF"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 κυρία Πρόεδρε.</w:t>
      </w:r>
    </w:p>
    <w:p w14:paraId="6EA2C8B0"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 </w:t>
      </w:r>
      <w:proofErr w:type="spellStart"/>
      <w:r>
        <w:rPr>
          <w:rFonts w:eastAsia="Times New Roman" w:cs="Times New Roman"/>
          <w:szCs w:val="24"/>
        </w:rPr>
        <w:t>Κατσίκης</w:t>
      </w:r>
      <w:proofErr w:type="spellEnd"/>
      <w:r>
        <w:rPr>
          <w:rFonts w:eastAsia="Times New Roman" w:cs="Times New Roman"/>
          <w:szCs w:val="24"/>
        </w:rPr>
        <w:t xml:space="preserve"> έχει τον λόγο.</w:t>
      </w:r>
    </w:p>
    <w:p w14:paraId="6EA2C8B1"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Ευχαριστώ, κυρία Πρόεδρε.</w:t>
      </w:r>
    </w:p>
    <w:p w14:paraId="6EA2C8B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Θα ήθελα να ευχαριστήσω θερμά όλες τις πολιτικές δ</w:t>
      </w:r>
      <w:r>
        <w:rPr>
          <w:rFonts w:eastAsia="Times New Roman" w:cs="Times New Roman"/>
          <w:szCs w:val="24"/>
        </w:rPr>
        <w:t>υνάμεις της Αντιπολίτευσης, γιατί ασχολήθηκαν πάρα πολύ σήμερα με τους Ανεξάρτητους Έλληνες και επιβεβαίωσαν με τον τρόπο τους ότι οι Ανεξάρτητοι Έλληνες είναι μια ανερχόμενη δύναμη η οποία εστιάζει κυρίως στις χριστιανικές και κοινωνικές αντιλήψεις. Και α</w:t>
      </w:r>
      <w:r>
        <w:rPr>
          <w:rFonts w:eastAsia="Times New Roman" w:cs="Times New Roman"/>
          <w:szCs w:val="24"/>
        </w:rPr>
        <w:t xml:space="preserve">υτές, κυρίες και κύριοι συνάδελφοι, εμείς στηρίζουμε, όταν με την αντίδρασή μας και τη διαφωνία μας σε έκφραση δημοκρατικού λόγου καταψηφίσαμε και στις </w:t>
      </w:r>
      <w:r>
        <w:rPr>
          <w:rFonts w:eastAsia="Times New Roman" w:cs="Times New Roman"/>
          <w:szCs w:val="24"/>
        </w:rPr>
        <w:t>ε</w:t>
      </w:r>
      <w:r>
        <w:rPr>
          <w:rFonts w:eastAsia="Times New Roman" w:cs="Times New Roman"/>
          <w:szCs w:val="24"/>
        </w:rPr>
        <w:t xml:space="preserve">πιτροπές, πράγμα το οποίο συνέχεια θα κάνουμε, το άρθρο 5 το οποίο αφορούσε το μουσουλμανικό </w:t>
      </w:r>
      <w:r>
        <w:rPr>
          <w:rFonts w:eastAsia="Times New Roman" w:cs="Times New Roman"/>
          <w:szCs w:val="24"/>
        </w:rPr>
        <w:t>τ</w:t>
      </w:r>
      <w:r>
        <w:rPr>
          <w:rFonts w:eastAsia="Times New Roman" w:cs="Times New Roman"/>
          <w:szCs w:val="24"/>
        </w:rPr>
        <w:t>έμενος.</w:t>
      </w:r>
    </w:p>
    <w:p w14:paraId="6EA2C8B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 πρέπει να παρατηρήσω ότι η εισηγήτρια της Νέας Δημοκρατίας παρέσυρε τόσο τον Αρχηγό της Αξιωματικής Αντιπολιτεύσεως όσο και τους συναδέλφους της στο να γίνει πιστευτό πως μεταξύ ΑΝΕΛ και ΣΥΡΙΖΑ υπάρχει ένα ρήγμα στη βάση της διαφωνίας απόψεων και θέ</w:t>
      </w:r>
      <w:r>
        <w:rPr>
          <w:rFonts w:eastAsia="Times New Roman" w:cs="Times New Roman"/>
          <w:szCs w:val="24"/>
        </w:rPr>
        <w:t xml:space="preserve">σεων με τον Υφυπουργό κ. </w:t>
      </w:r>
      <w:proofErr w:type="spellStart"/>
      <w:r>
        <w:rPr>
          <w:rFonts w:eastAsia="Times New Roman" w:cs="Times New Roman"/>
          <w:szCs w:val="24"/>
        </w:rPr>
        <w:t>Ζουράρι</w:t>
      </w:r>
      <w:proofErr w:type="spellEnd"/>
      <w:r>
        <w:rPr>
          <w:rFonts w:eastAsia="Times New Roman" w:cs="Times New Roman"/>
          <w:szCs w:val="24"/>
        </w:rPr>
        <w:t xml:space="preserve">. </w:t>
      </w:r>
    </w:p>
    <w:p w14:paraId="6EA2C8B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Ζουράρις</w:t>
      </w:r>
      <w:proofErr w:type="spellEnd"/>
      <w:r>
        <w:rPr>
          <w:rFonts w:eastAsia="Times New Roman" w:cs="Times New Roman"/>
          <w:szCs w:val="24"/>
        </w:rPr>
        <w:t>, συνεπής στην πολιτική του τακτική, όπως υπερψήφισε το 2016  -είπα και προηγούμενα, επαναλαμβάνω και τώρα για να το εμπεδώσετε-, έτσι και σήμερα με την ιδιότητα του Υφυπουργού υπογράφει εκείνο το νομοσχέδιο,</w:t>
      </w:r>
      <w:r>
        <w:rPr>
          <w:rFonts w:eastAsia="Times New Roman" w:cs="Times New Roman"/>
          <w:szCs w:val="24"/>
        </w:rPr>
        <w:t xml:space="preserve"> συνεπής στην τότε πολιτική του στάση και τώρα στην υπουργική του θέση, αποδεικνύοντας ότι, πρώτον, δεν διαφοροποιείται, όπως πολλοί εξ υμών -με ύψιλον- ενίοτε κάνετε και από την άλλη μεριά, ότι εμείς όποιες διαφωνίες και αν έχουμε, μέσα στη δική μας παράτ</w:t>
      </w:r>
      <w:r>
        <w:rPr>
          <w:rFonts w:eastAsia="Times New Roman" w:cs="Times New Roman"/>
          <w:szCs w:val="24"/>
        </w:rPr>
        <w:t>αξη και στη δική μας Κοινοβουλευτική Ομάδα κυριαρχεί στη βάση αυτών πολλές φορές το δικαίωμα της κατά συνείδηση ψήφου.</w:t>
      </w:r>
    </w:p>
    <w:p w14:paraId="6EA2C8B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Ξέρετε, αρμονικά συνεχίζουμε την πολιτική μας προσπάθεια και την πολιτική μας πορεία, σε αντίθεση με σας, κύριοι συνάδελφοι της Νέας Δημο</w:t>
      </w:r>
      <w:r>
        <w:rPr>
          <w:rFonts w:eastAsia="Times New Roman" w:cs="Times New Roman"/>
          <w:szCs w:val="24"/>
        </w:rPr>
        <w:t xml:space="preserve">κρατίας, που οι διαφωνίες σας δημιουργούν εσωκομματικούς τριγμούς. Σας θυμίζω το «τζάμπα μάγκες» του κ. </w:t>
      </w:r>
      <w:proofErr w:type="spellStart"/>
      <w:r>
        <w:rPr>
          <w:rFonts w:eastAsia="Times New Roman" w:cs="Times New Roman"/>
          <w:szCs w:val="24"/>
        </w:rPr>
        <w:t>Μεϊμαράκη</w:t>
      </w:r>
      <w:proofErr w:type="spellEnd"/>
      <w:r>
        <w:rPr>
          <w:rFonts w:eastAsia="Times New Roman" w:cs="Times New Roman"/>
          <w:szCs w:val="24"/>
        </w:rPr>
        <w:t xml:space="preserve"> ή την αποπομπή της κ</w:t>
      </w:r>
      <w:r>
        <w:rPr>
          <w:rFonts w:eastAsia="Times New Roman" w:cs="Times New Roman"/>
          <w:szCs w:val="24"/>
        </w:rPr>
        <w:t>.</w:t>
      </w:r>
      <w:r>
        <w:rPr>
          <w:rFonts w:eastAsia="Times New Roman" w:cs="Times New Roman"/>
          <w:szCs w:val="24"/>
        </w:rPr>
        <w:t xml:space="preserve"> Παπακώστα, επειδή δεν είχε το δικαίωμα, κατά τον Αρχηγό της Αξιωματικής Αντιπολίτευσης, να εκφράσει δημοκρατικά και ελεύ</w:t>
      </w:r>
      <w:r>
        <w:rPr>
          <w:rFonts w:eastAsia="Times New Roman" w:cs="Times New Roman"/>
          <w:szCs w:val="24"/>
        </w:rPr>
        <w:t>θερα την άποψή της για θέματα που αφορούν τη Νέα Δημοκρατία.</w:t>
      </w:r>
    </w:p>
    <w:p w14:paraId="6EA2C8B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Κύριοι της Ένωσης Κεντρώων, θέλω να ξέρετε ότι κρίνεται από μας υποκριτική η στάση σας, όταν από τη μια μιλάτε για μείωση των βουλευτικών αποζημιώσεων, για μείωση του αριθμού των Βουλευτών, για μ</w:t>
      </w:r>
      <w:r>
        <w:rPr>
          <w:rFonts w:eastAsia="Times New Roman" w:cs="Times New Roman"/>
          <w:szCs w:val="24"/>
        </w:rPr>
        <w:t>είωση των συντάξεων όσων εργάστηκαν και σήμερα λαμβάνουν περισσότερες της μιας συντάξεις και κατά τα άλλα δεν σας ενδιαφέρει καθόλου για την επιβάρυνση του κρατικού προϋπολογισμού, του κρατικού κορβανά, όταν απ’ αυτόν εξαρτάται η λειτουργία και η συντήρηση</w:t>
      </w:r>
      <w:r>
        <w:rPr>
          <w:rFonts w:eastAsia="Times New Roman" w:cs="Times New Roman"/>
          <w:szCs w:val="24"/>
        </w:rPr>
        <w:t xml:space="preserve"> του μουσουλμανικού </w:t>
      </w:r>
      <w:r>
        <w:rPr>
          <w:rFonts w:eastAsia="Times New Roman" w:cs="Times New Roman"/>
          <w:szCs w:val="24"/>
        </w:rPr>
        <w:t>τ</w:t>
      </w:r>
      <w:r>
        <w:rPr>
          <w:rFonts w:eastAsia="Times New Roman" w:cs="Times New Roman"/>
          <w:szCs w:val="24"/>
        </w:rPr>
        <w:t xml:space="preserve">εμένους. Μιλάμε για μια επιβάρυνση η οποία αντανακλά και βαρύνει έτι περαιτέρω τους ώμους των φορολογουμένων. </w:t>
      </w:r>
    </w:p>
    <w:p w14:paraId="6EA2C8B7" w14:textId="77777777" w:rsidR="00E41DDC" w:rsidRDefault="007120B1">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EA2C8B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Βέβαια, σε ό,τι αφορά εκείνους που είπαν</w:t>
      </w:r>
      <w:r>
        <w:rPr>
          <w:rFonts w:eastAsia="Times New Roman" w:cs="Times New Roman"/>
          <w:szCs w:val="24"/>
        </w:rPr>
        <w:t xml:space="preserve"> ότι ο ΣΥΡΙΖΑ ζητιανεύει ψήφους, έχω να τους πω ότι εκπλήσσομαι όταν άλλες φορές κατακρίνονται οι Ανεξάρτητοι Έλληνες γιατί συμφωνούν με τον κυβερνητικό εταίρο και άλλες φορές κατακρίνονται γιατί διαφωνούν με τον κυβερνητικό εταίρο, ενώ μ’ αυτόν συμφωνούν </w:t>
      </w:r>
      <w:r>
        <w:rPr>
          <w:rFonts w:eastAsia="Times New Roman" w:cs="Times New Roman"/>
          <w:szCs w:val="24"/>
        </w:rPr>
        <w:t xml:space="preserve">δυνάμεις της Αντιπολίτευσης. </w:t>
      </w:r>
    </w:p>
    <w:p w14:paraId="6EA2C8B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Αντιπολίτευσης, θα ήθελα να κάνω και μια παρατήρηση –επιτρέψτε μου, κύριε Υπουργέ- για το ότι εισακούστηκε η πρόταση του κ. Μητσοτάκη, σχετικά με την απόσυρση της παραγράφου 2 του άρθρου 5 που </w:t>
      </w:r>
      <w:r>
        <w:rPr>
          <w:rFonts w:eastAsia="Times New Roman" w:cs="Times New Roman"/>
          <w:szCs w:val="24"/>
        </w:rPr>
        <w:t xml:space="preserve">αφορά το μουσουλμανικό </w:t>
      </w:r>
      <w:r>
        <w:rPr>
          <w:rFonts w:eastAsia="Times New Roman" w:cs="Times New Roman"/>
          <w:szCs w:val="24"/>
        </w:rPr>
        <w:t>τ</w:t>
      </w:r>
      <w:r>
        <w:rPr>
          <w:rFonts w:eastAsia="Times New Roman" w:cs="Times New Roman"/>
          <w:szCs w:val="24"/>
        </w:rPr>
        <w:t xml:space="preserve">έμενος, ενώ η δική μας προσπάθεια να σας πείσουμε για το ίδιο δεν ευοδώθηκε και δεν στέφθηκε με επιτυχία. Δεν ξέρω μήπως σε άλλες παρόμοιες μελλοντικές περιπτώσεις θα πρέπει να </w:t>
      </w:r>
      <w:proofErr w:type="spellStart"/>
      <w:r>
        <w:rPr>
          <w:rFonts w:eastAsia="Times New Roman" w:cs="Times New Roman"/>
          <w:szCs w:val="24"/>
        </w:rPr>
        <w:t>επικαλούμεθα</w:t>
      </w:r>
      <w:proofErr w:type="spellEnd"/>
      <w:r>
        <w:rPr>
          <w:rFonts w:eastAsia="Times New Roman" w:cs="Times New Roman"/>
          <w:szCs w:val="24"/>
        </w:rPr>
        <w:t xml:space="preserve"> τη βοήθεια και την παρέμβαση του κ. Μητσοτ</w:t>
      </w:r>
      <w:r>
        <w:rPr>
          <w:rFonts w:eastAsia="Times New Roman" w:cs="Times New Roman"/>
          <w:szCs w:val="24"/>
        </w:rPr>
        <w:t xml:space="preserve">άκη για να σας πείθουμε. </w:t>
      </w:r>
    </w:p>
    <w:p w14:paraId="6EA2C8B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Ωστόσο –και τελειώνω, κυρία Πρόεδρε- αντιλαμβάνομαι το άγος της Αξιωματικής Αντιπολίτευσης για την κυβερνητική συνύπαρξη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Δεν θα το μειώσω. Αντίθετα, θα το ενισχύσω, διαβεβαιώνοντας για το αρραγές της συνύπαρξής μας.</w:t>
      </w:r>
      <w:r>
        <w:rPr>
          <w:rFonts w:eastAsia="Times New Roman" w:cs="Times New Roman"/>
          <w:szCs w:val="24"/>
        </w:rPr>
        <w:t xml:space="preserve"> </w:t>
      </w:r>
    </w:p>
    <w:p w14:paraId="6EA2C8B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Δεν θα τα καταφέρετε, κύριοι της Νέας Δημοκρατίας, να ενσπείρετε δαιμόνια. Η διατήρηση της πολιτικής αυθυπαρξίας των δυο εταίρων υπήρξε εξ αρχής δεδομένη. Δεν αλέσαμε στο πολιτικό μίξερ ιδέες, θέσεις και απόψεις. Προσπαθούμε να </w:t>
      </w:r>
      <w:proofErr w:type="spellStart"/>
      <w:r>
        <w:rPr>
          <w:rFonts w:eastAsia="Times New Roman" w:cs="Times New Roman"/>
          <w:szCs w:val="24"/>
        </w:rPr>
        <w:t>συγκεράσουμε</w:t>
      </w:r>
      <w:proofErr w:type="spellEnd"/>
      <w:r>
        <w:rPr>
          <w:rFonts w:eastAsia="Times New Roman" w:cs="Times New Roman"/>
          <w:szCs w:val="24"/>
        </w:rPr>
        <w:t xml:space="preserve"> στρατηγικές π</w:t>
      </w:r>
      <w:r>
        <w:rPr>
          <w:rFonts w:eastAsia="Times New Roman" w:cs="Times New Roman"/>
          <w:szCs w:val="24"/>
        </w:rPr>
        <w:t xml:space="preserve">ου θα βγάλουν τη χώρα και τους πολίτες της από το αδιέξοδο. </w:t>
      </w:r>
    </w:p>
    <w:p w14:paraId="6EA2C8BC" w14:textId="77777777" w:rsidR="00E41DDC" w:rsidRDefault="007120B1">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Κατσίκη</w:t>
      </w:r>
      <w:proofErr w:type="spellEnd"/>
      <w:r>
        <w:rPr>
          <w:rFonts w:eastAsia="Times New Roman" w:cs="Times New Roman"/>
          <w:szCs w:val="24"/>
        </w:rPr>
        <w:t xml:space="preserve">, σας παρακαλώ, ολοκληρώστε. </w:t>
      </w:r>
    </w:p>
    <w:p w14:paraId="6EA2C8BD"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Κυρία Πρόεδρε, δώστε μου ένα λεπτό, σας παρακαλώ.</w:t>
      </w:r>
    </w:p>
    <w:p w14:paraId="6EA2C8BE" w14:textId="77777777" w:rsidR="00E41DDC" w:rsidRDefault="007120B1">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w:t>
      </w:r>
      <w:r>
        <w:rPr>
          <w:rFonts w:eastAsia="Times New Roman"/>
          <w:b/>
          <w:bCs/>
        </w:rPr>
        <w:t>πούλου):</w:t>
      </w:r>
      <w:r>
        <w:rPr>
          <w:rFonts w:eastAsia="Times New Roman" w:cs="Times New Roman"/>
          <w:szCs w:val="24"/>
        </w:rPr>
        <w:t xml:space="preserve"> Δυο λεπτά έχουμε πει, κύριε </w:t>
      </w:r>
      <w:proofErr w:type="spellStart"/>
      <w:r>
        <w:rPr>
          <w:rFonts w:eastAsia="Times New Roman" w:cs="Times New Roman"/>
          <w:szCs w:val="24"/>
        </w:rPr>
        <w:t>Κατσίκη</w:t>
      </w:r>
      <w:proofErr w:type="spellEnd"/>
      <w:r>
        <w:rPr>
          <w:rFonts w:eastAsia="Times New Roman" w:cs="Times New Roman"/>
          <w:szCs w:val="24"/>
        </w:rPr>
        <w:t xml:space="preserve"> και έχετε φτάσει στα έξι λεπτά.</w:t>
      </w:r>
    </w:p>
    <w:p w14:paraId="6EA2C8BF"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Με πληροφόρησαν ότι στη δευτερολογία μου θα έχω τέσσερα λεπτά. </w:t>
      </w:r>
    </w:p>
    <w:p w14:paraId="6EA2C8C0" w14:textId="77777777" w:rsidR="00E41DDC" w:rsidRDefault="007120B1">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Δεν γίνεται αυτό. Δεν ενδιαφέρει την Ολομέλεια α</w:t>
      </w:r>
      <w:r>
        <w:rPr>
          <w:rFonts w:eastAsia="Times New Roman" w:cs="Times New Roman"/>
          <w:szCs w:val="24"/>
        </w:rPr>
        <w:t>υτό το θέμα. Το είπατε. Μην τα λέτε ξανά συνέχεια.</w:t>
      </w:r>
    </w:p>
    <w:p w14:paraId="6EA2C8C1"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Δηλαδή, θέλετε να πείτε…</w:t>
      </w:r>
    </w:p>
    <w:p w14:paraId="6EA2C8C2" w14:textId="77777777" w:rsidR="00E41DDC" w:rsidRDefault="007120B1">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Συζητάμε το νομοσχέδιο εδώ τώρα. Το κάθε κόμμα εξήγησε τη θέση του. </w:t>
      </w:r>
    </w:p>
    <w:p w14:paraId="6EA2C8C3"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Δηλαδή, δεν με επικρίνετε για την παραβίαση του χρόνου, αλλά γιατί…</w:t>
      </w:r>
    </w:p>
    <w:p w14:paraId="6EA2C8C4" w14:textId="77777777" w:rsidR="00E41DDC" w:rsidRDefault="007120B1">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Είναι σαφής η θέση σας. Νομίζω ότι την κατανόησαν όλοι. </w:t>
      </w:r>
    </w:p>
    <w:p w14:paraId="6EA2C8C5"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αλλά ξέρετε κάτι, κυρία Πρόεδρε; Εγώ βέβαια δεν έχω…</w:t>
      </w:r>
    </w:p>
    <w:p w14:paraId="6EA2C8C6" w14:textId="77777777" w:rsidR="00E41DDC" w:rsidRDefault="007120B1">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Σας παρακαλώ. Δεν θα κάνουμε διάλογο τώρα. Ολοκληρώστε </w:t>
      </w:r>
      <w:r>
        <w:rPr>
          <w:rFonts w:eastAsia="Times New Roman" w:cs="Times New Roman"/>
          <w:szCs w:val="24"/>
        </w:rPr>
        <w:t>παρακαλώ.</w:t>
      </w:r>
    </w:p>
    <w:p w14:paraId="6EA2C8C7"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Θα είχα ολοκληρώσει, αν με αφήνατε.</w:t>
      </w:r>
    </w:p>
    <w:p w14:paraId="6EA2C8C8" w14:textId="77777777" w:rsidR="00E41DDC" w:rsidRDefault="007120B1">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Αυτό λέω κι εγώ. Ολοκληρώστε.</w:t>
      </w:r>
    </w:p>
    <w:p w14:paraId="6EA2C8C9"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ΚΩΝΣΤΑΝΤΙΝΟΣ Κ</w:t>
      </w:r>
      <w:r>
        <w:rPr>
          <w:rFonts w:eastAsia="Times New Roman" w:cs="Times New Roman"/>
          <w:b/>
          <w:szCs w:val="24"/>
        </w:rPr>
        <w:t xml:space="preserve">ΑΤΣΙΚΗΣ: </w:t>
      </w:r>
      <w:r>
        <w:rPr>
          <w:rFonts w:eastAsia="Times New Roman" w:cs="Times New Roman"/>
          <w:szCs w:val="24"/>
        </w:rPr>
        <w:t>Θα ολοκληρώσω, λοιπόν, με τον εξής επίλογο: Στη ζωή υπάρχουν τα λογικά συμπεράσματα, αλλά υπάρχουν και τα βολικά. Το βολικό για σας είναι να θεωρείτε, όπως είπα –και επαναλαμβάνω- κομματική εκτροπή τη δική μας συνέπεια, δηλαδή τη συνέπεια με εκείν</w:t>
      </w:r>
      <w:r>
        <w:rPr>
          <w:rFonts w:eastAsia="Times New Roman" w:cs="Times New Roman"/>
          <w:szCs w:val="24"/>
        </w:rPr>
        <w:t xml:space="preserve">α που και τότε και σήμερα συνιστούν πάγια πολιτική θέση. </w:t>
      </w:r>
    </w:p>
    <w:p w14:paraId="6EA2C8C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όσο κι αν αποτελεί για την Αντιπολίτευση ευσεβή πόθο, μην ασχολείστε άλλο με τη δική μας συνοχή. Ασχοληθείτε με τη δική σας κομματική ενότητα…</w:t>
      </w:r>
    </w:p>
    <w:p w14:paraId="6EA2C8CB"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Εσείς ασχολείστε, κύ</w:t>
      </w:r>
      <w:r>
        <w:rPr>
          <w:rFonts w:eastAsia="Times New Roman" w:cs="Times New Roman"/>
          <w:szCs w:val="24"/>
        </w:rPr>
        <w:t xml:space="preserve">ριε </w:t>
      </w:r>
      <w:proofErr w:type="spellStart"/>
      <w:r>
        <w:rPr>
          <w:rFonts w:eastAsia="Times New Roman" w:cs="Times New Roman"/>
          <w:szCs w:val="24"/>
        </w:rPr>
        <w:t>Κατσίκη</w:t>
      </w:r>
      <w:proofErr w:type="spellEnd"/>
      <w:r>
        <w:rPr>
          <w:rFonts w:eastAsia="Times New Roman" w:cs="Times New Roman"/>
          <w:szCs w:val="24"/>
        </w:rPr>
        <w:t xml:space="preserve">. Μιλάτε επτά λεπτά γι’ αυτή τη συνοχή. </w:t>
      </w:r>
    </w:p>
    <w:p w14:paraId="6EA2C8CC" w14:textId="77777777" w:rsidR="00E41DDC" w:rsidRDefault="007120B1">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Κατσίκη</w:t>
      </w:r>
      <w:proofErr w:type="spellEnd"/>
      <w:r>
        <w:rPr>
          <w:rFonts w:eastAsia="Times New Roman" w:cs="Times New Roman"/>
          <w:szCs w:val="24"/>
        </w:rPr>
        <w:t xml:space="preserve">, έχετε ολοκληρώσει. </w:t>
      </w:r>
    </w:p>
    <w:p w14:paraId="6EA2C8C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Ευχαριστούμε. </w:t>
      </w:r>
    </w:p>
    <w:p w14:paraId="6EA2C8C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Μεγαλοοικονόμου</w:t>
      </w:r>
      <w:proofErr w:type="spellEnd"/>
      <w:r>
        <w:rPr>
          <w:rFonts w:eastAsia="Times New Roman" w:cs="Times New Roman"/>
          <w:szCs w:val="24"/>
        </w:rPr>
        <w:t xml:space="preserve">, έχετε τον λόγο. Σας παρακαλώ να σεβαστείτε κι εσείς τον χρόνο. </w:t>
      </w:r>
    </w:p>
    <w:p w14:paraId="6EA2C8CF"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ΘΕΟΔΩΡΑ ΜΕΓΑΛΟΟ</w:t>
      </w:r>
      <w:r>
        <w:rPr>
          <w:rFonts w:eastAsia="Times New Roman" w:cs="Times New Roman"/>
          <w:b/>
          <w:szCs w:val="24"/>
        </w:rPr>
        <w:t xml:space="preserve">ΙΚΟΝΟΜΟΥ: </w:t>
      </w:r>
      <w:r>
        <w:rPr>
          <w:rFonts w:eastAsia="Times New Roman" w:cs="Times New Roman"/>
          <w:szCs w:val="24"/>
        </w:rPr>
        <w:t>Εγώ θα το σεβαστώ, κυρία Πρόεδρε. Δεν έχω να πω πάρα πολλά.</w:t>
      </w:r>
    </w:p>
    <w:p w14:paraId="6EA2C8D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Εύχομαι ό,τι καλύτερο για τον κ. </w:t>
      </w:r>
      <w:proofErr w:type="spellStart"/>
      <w:r>
        <w:rPr>
          <w:rFonts w:eastAsia="Times New Roman" w:cs="Times New Roman"/>
          <w:szCs w:val="24"/>
        </w:rPr>
        <w:t>Παπαδήμο</w:t>
      </w:r>
      <w:proofErr w:type="spellEnd"/>
      <w:r>
        <w:rPr>
          <w:rFonts w:eastAsia="Times New Roman" w:cs="Times New Roman"/>
          <w:szCs w:val="24"/>
        </w:rPr>
        <w:t xml:space="preserve"> και φυσικά καταδικάζουμε αυτές τις ενέργειες βίας και τρομοκρατίας.</w:t>
      </w:r>
    </w:p>
    <w:p w14:paraId="6EA2C8D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Όμως, θα ήθελα να αναφερθώ ως προς τους ΑΝΕΛ. Γιατί εξακολουθούν αυτό το παι</w:t>
      </w:r>
      <w:r>
        <w:rPr>
          <w:rFonts w:eastAsia="Times New Roman" w:cs="Times New Roman"/>
          <w:szCs w:val="24"/>
        </w:rPr>
        <w:t xml:space="preserve">χνίδι της υποκριτικής; Δεν ψήφισαν το σύμφωνο συμβίωσης. Δεν ψηφίζουν τώρα το </w:t>
      </w:r>
      <w:r>
        <w:rPr>
          <w:rFonts w:eastAsia="Times New Roman" w:cs="Times New Roman"/>
          <w:szCs w:val="24"/>
        </w:rPr>
        <w:t>τ</w:t>
      </w:r>
      <w:r>
        <w:rPr>
          <w:rFonts w:eastAsia="Times New Roman" w:cs="Times New Roman"/>
          <w:szCs w:val="24"/>
        </w:rPr>
        <w:t>έμενος, με έναν νόμο που έχει ψηφιστεί από το 2006. Η υποκρισία στο μεγαλύτερό της μέγεθος!</w:t>
      </w:r>
    </w:p>
    <w:p w14:paraId="6EA2C8D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Δηλαδή θέλετε να μας πείτε, κύριε εκπρόσωπε των ΑΝΕΛ –δεν θέλω να μιλάω με επίθετα-, </w:t>
      </w:r>
      <w:r>
        <w:rPr>
          <w:rFonts w:eastAsia="Times New Roman" w:cs="Times New Roman"/>
          <w:szCs w:val="24"/>
        </w:rPr>
        <w:t xml:space="preserve">ότι δεν ψηφίζετε γιατί θεωρείτε ότι θα πέσει η Ελλάδα έξω με το να πληρώνει για το </w:t>
      </w:r>
      <w:r>
        <w:rPr>
          <w:rFonts w:eastAsia="Times New Roman" w:cs="Times New Roman"/>
          <w:szCs w:val="24"/>
        </w:rPr>
        <w:t>τ</w:t>
      </w:r>
      <w:r>
        <w:rPr>
          <w:rFonts w:eastAsia="Times New Roman" w:cs="Times New Roman"/>
          <w:szCs w:val="24"/>
        </w:rPr>
        <w:t xml:space="preserve">έμενος; Εάν σας έλεγα ότι εάν πλήρωναν οι μωαμεθανοί θα κινδυνεύαμε, θα το πιστεύατε; Και πάρα πολύ καλά έκανε ο κύριος Υπουργός που έθεσε το θέμα να ελέγχονται από πού θα </w:t>
      </w:r>
      <w:r>
        <w:rPr>
          <w:rFonts w:eastAsia="Times New Roman" w:cs="Times New Roman"/>
          <w:szCs w:val="24"/>
        </w:rPr>
        <w:t xml:space="preserve">είναι οι δωρεές. Δηλαδή με ποιο σκεπτικό; Θα ξέρατε από πού προέρχονται τα χρήματα; Δηλαδή σας έπιασε η μεμψιμοιρία τώρα μήπως πέσει το κράτος έξω! Αυτό είναι διπροσωπία. Για εμένα είστε διπρόσωπος. Σας το είπα και προηγουμένως, όταν ψηφίζετε τα μέτρα και </w:t>
      </w:r>
      <w:r>
        <w:rPr>
          <w:rFonts w:eastAsia="Times New Roman" w:cs="Times New Roman"/>
          <w:szCs w:val="24"/>
        </w:rPr>
        <w:t xml:space="preserve">καταδικάζετε, έτσι δεν έχετε τύψεις συνειδήσεως! Τώρα σας έπιασαν οι τύψεις μπας και πέσει το κράτος έξω! Λοιπόν, αυτά να τα αφήσετε! </w:t>
      </w:r>
    </w:p>
    <w:p w14:paraId="6EA2C8D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Η Ένωση Κεντρώων αυτό που υποστηρίζει, το υποστηρίζει. Προηγουμένως -και θα σας διαψεύσω- ήμουν στο ΕΒΕΑ που είχαν συνέδρ</w:t>
      </w:r>
      <w:r>
        <w:rPr>
          <w:rFonts w:eastAsia="Times New Roman" w:cs="Times New Roman"/>
          <w:szCs w:val="24"/>
        </w:rPr>
        <w:t xml:space="preserve">ιο οι οροθετικοί. Ξέρετε ποιος σας εκπροσωπούσε; Σας εκπροσωπούσε κ. </w:t>
      </w:r>
      <w:proofErr w:type="spellStart"/>
      <w:r>
        <w:rPr>
          <w:rFonts w:eastAsia="Times New Roman" w:cs="Times New Roman"/>
          <w:szCs w:val="24"/>
        </w:rPr>
        <w:t>Παπαχριστόπουλος</w:t>
      </w:r>
      <w:proofErr w:type="spellEnd"/>
      <w:r>
        <w:rPr>
          <w:rFonts w:eastAsia="Times New Roman" w:cs="Times New Roman"/>
          <w:szCs w:val="24"/>
        </w:rPr>
        <w:t xml:space="preserve">. Ξέρετε τι είπε ο κ. </w:t>
      </w:r>
      <w:proofErr w:type="spellStart"/>
      <w:r>
        <w:rPr>
          <w:rFonts w:eastAsia="Times New Roman" w:cs="Times New Roman"/>
          <w:szCs w:val="24"/>
        </w:rPr>
        <w:t>Παπαχριστόπουλος</w:t>
      </w:r>
      <w:proofErr w:type="spellEnd"/>
      <w:r>
        <w:rPr>
          <w:rFonts w:eastAsia="Times New Roman" w:cs="Times New Roman"/>
          <w:szCs w:val="24"/>
        </w:rPr>
        <w:t>; Είπε: «Εγώ θα ψηφίσω κατά συνείδηση.». Το είπε γιατί ήθελε να πάρει τους οροθετικούς με το μέρος του. Όμως, δεν σκέφτηκα εκείνη την</w:t>
      </w:r>
      <w:r>
        <w:rPr>
          <w:rFonts w:eastAsia="Times New Roman" w:cs="Times New Roman"/>
          <w:szCs w:val="24"/>
        </w:rPr>
        <w:t xml:space="preserve"> ώρα να του πω ότι δεν έχουμε ονομαστική ψηφοφορία. </w:t>
      </w:r>
    </w:p>
    <w:p w14:paraId="6EA2C8D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Κακώς, κύριε Υπουργέ, δεν βάλατε ονομαστική ψηφοφορία. Ο κ. </w:t>
      </w:r>
      <w:proofErr w:type="spellStart"/>
      <w:r>
        <w:rPr>
          <w:rFonts w:eastAsia="Times New Roman" w:cs="Times New Roman"/>
          <w:szCs w:val="24"/>
        </w:rPr>
        <w:t>Παπαχριστόπουλος</w:t>
      </w:r>
      <w:proofErr w:type="spellEnd"/>
      <w:r>
        <w:rPr>
          <w:rFonts w:eastAsia="Times New Roman" w:cs="Times New Roman"/>
          <w:szCs w:val="24"/>
        </w:rPr>
        <w:t xml:space="preserve"> –υπάρχουν και τα </w:t>
      </w:r>
      <w:r>
        <w:rPr>
          <w:rFonts w:eastAsia="Times New Roman" w:cs="Times New Roman"/>
          <w:szCs w:val="24"/>
        </w:rPr>
        <w:t>π</w:t>
      </w:r>
      <w:r>
        <w:rPr>
          <w:rFonts w:eastAsia="Times New Roman" w:cs="Times New Roman"/>
          <w:szCs w:val="24"/>
        </w:rPr>
        <w:t xml:space="preserve">ρακτικά- στους οροθετικούς είπε: «Θα ψηφίσω κατά συνείδηση. Εγώ θα το ψηφίσω.». Λοιπόν, μην κοροϊδεύετε και </w:t>
      </w:r>
      <w:r>
        <w:rPr>
          <w:rFonts w:eastAsia="Times New Roman" w:cs="Times New Roman"/>
          <w:szCs w:val="24"/>
        </w:rPr>
        <w:t>μην κρύβεστε πίσω από το δάκτυλό σας. Δεν ισχύουν αυτά που λέτε.</w:t>
      </w:r>
    </w:p>
    <w:p w14:paraId="6EA2C8D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Αν ο Πρόεδρος λέει να γίνουν διακόσιοι οι Βουλευτές, είναι γιατί ο κάθε Βουλευτής έχει πόσους συμβούλους, έχει πόσους μετακλητούς, έχει πόσα αυτοκίνητα, έχει πόσους αστυνομικούς. Εκεί είναι τ</w:t>
      </w:r>
      <w:r>
        <w:rPr>
          <w:rFonts w:eastAsia="Times New Roman" w:cs="Times New Roman"/>
          <w:szCs w:val="24"/>
        </w:rPr>
        <w:t xml:space="preserve">ο ζήτημα. </w:t>
      </w:r>
    </w:p>
    <w:p w14:paraId="6EA2C8D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Δεν θα πέσει το κράτος επειδή θα πληρώνετε τα έξοδα του </w:t>
      </w:r>
      <w:r>
        <w:rPr>
          <w:rFonts w:eastAsia="Times New Roman" w:cs="Times New Roman"/>
          <w:szCs w:val="24"/>
        </w:rPr>
        <w:t>τ</w:t>
      </w:r>
      <w:r>
        <w:rPr>
          <w:rFonts w:eastAsia="Times New Roman" w:cs="Times New Roman"/>
          <w:szCs w:val="24"/>
        </w:rPr>
        <w:t>εμένους. Λοιπόν, σταματήστε τη διπροσωπία. Παραδεχθείτε ότι όπου σας συμφέρει για την καρέκλα σας μένετε και όπου δεν συμφέρει, θέλετε να είστε κοντά στην εκκλησία. Εκκλησία και κράτος πρέ</w:t>
      </w:r>
      <w:r>
        <w:rPr>
          <w:rFonts w:eastAsia="Times New Roman" w:cs="Times New Roman"/>
          <w:szCs w:val="24"/>
        </w:rPr>
        <w:t>πει να διαχωριστούν, και ο καθένας έχει τον λόγο του.</w:t>
      </w:r>
    </w:p>
    <w:p w14:paraId="6EA2C8D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EA2C8D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Μαυρωτά</w:t>
      </w:r>
      <w:proofErr w:type="spellEnd"/>
      <w:r>
        <w:rPr>
          <w:rFonts w:eastAsia="Times New Roman" w:cs="Times New Roman"/>
          <w:szCs w:val="24"/>
        </w:rPr>
        <w:t>, θέλετε τον λόγο;</w:t>
      </w:r>
    </w:p>
    <w:p w14:paraId="6EA2C8D9"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 κυρία Πρόεδρε, θέλω τρία λεπτά.</w:t>
      </w:r>
    </w:p>
    <w:p w14:paraId="6EA2C8DA"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Έχετε τον </w:t>
      </w:r>
      <w:r>
        <w:rPr>
          <w:rFonts w:eastAsia="Times New Roman" w:cs="Times New Roman"/>
          <w:szCs w:val="24"/>
        </w:rPr>
        <w:t>λόγο.</w:t>
      </w:r>
    </w:p>
    <w:p w14:paraId="6EA2C8DB"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Θα είμαι πολύ σύντομος, κυρία Πρόεδρε.</w:t>
      </w:r>
    </w:p>
    <w:p w14:paraId="6EA2C8D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Κατ’ αρχάς, θα ξεκινήσω και εγώ καταδικάζοντας απερίφραστα την τρομοκρατική επίθεση κατά του πρώην Πρωθυπουργού Λουκά </w:t>
      </w:r>
      <w:proofErr w:type="spellStart"/>
      <w:r>
        <w:rPr>
          <w:rFonts w:eastAsia="Times New Roman" w:cs="Times New Roman"/>
          <w:szCs w:val="24"/>
        </w:rPr>
        <w:t>Παπαδήμου</w:t>
      </w:r>
      <w:proofErr w:type="spellEnd"/>
      <w:r>
        <w:rPr>
          <w:rFonts w:eastAsia="Times New Roman" w:cs="Times New Roman"/>
          <w:szCs w:val="24"/>
        </w:rPr>
        <w:t>. Επίσης, θα ήθελα να ευχηθούμε και εμείς περαστικά στον ίδιο και</w:t>
      </w:r>
      <w:r>
        <w:rPr>
          <w:rFonts w:eastAsia="Times New Roman" w:cs="Times New Roman"/>
          <w:szCs w:val="24"/>
        </w:rPr>
        <w:t xml:space="preserve"> στους συνεργάτες του.</w:t>
      </w:r>
    </w:p>
    <w:p w14:paraId="6EA2C8DD"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Στα θέματα του νομοσχεδίου όντως ο κύριος Υπουργός αποδέχθηκε κάποιες από τις προτάσεις μας. Τέσσερα σημεία έχω μόνο. Άκουσα πριν λίγο από τον κ. </w:t>
      </w:r>
      <w:proofErr w:type="spellStart"/>
      <w:r>
        <w:rPr>
          <w:rFonts w:eastAsia="Times New Roman" w:cs="Times New Roman"/>
          <w:szCs w:val="24"/>
        </w:rPr>
        <w:t>Μηταφίδη</w:t>
      </w:r>
      <w:proofErr w:type="spellEnd"/>
      <w:r>
        <w:rPr>
          <w:rFonts w:eastAsia="Times New Roman" w:cs="Times New Roman"/>
          <w:szCs w:val="24"/>
        </w:rPr>
        <w:t xml:space="preserve"> να λέει ότι αφού στα πανεπιστήμια οι καθηγητές ψηφίζουν τους κοσμήτορες, να </w:t>
      </w:r>
      <w:r>
        <w:rPr>
          <w:rFonts w:eastAsia="Times New Roman" w:cs="Times New Roman"/>
          <w:szCs w:val="24"/>
        </w:rPr>
        <w:t>γίνει το ίδιο και στα σχολεία, οι δάσκαλοι να ψηφίζουν τους διευθυντές.</w:t>
      </w:r>
    </w:p>
    <w:p w14:paraId="6EA2C8DE"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Δεν είπε αυτό.</w:t>
      </w:r>
    </w:p>
    <w:p w14:paraId="6EA2C8DF"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Έτσι είπατε, κύριε </w:t>
      </w:r>
      <w:proofErr w:type="spellStart"/>
      <w:r>
        <w:rPr>
          <w:rFonts w:eastAsia="Times New Roman" w:cs="Times New Roman"/>
          <w:szCs w:val="24"/>
        </w:rPr>
        <w:t>Μηταφίδη</w:t>
      </w:r>
      <w:proofErr w:type="spellEnd"/>
      <w:r>
        <w:rPr>
          <w:rFonts w:eastAsia="Times New Roman" w:cs="Times New Roman"/>
          <w:szCs w:val="24"/>
        </w:rPr>
        <w:t xml:space="preserve">. </w:t>
      </w:r>
    </w:p>
    <w:p w14:paraId="6EA2C8E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Όμως, μάλλον, ξεχνάτε ότι στα πανεπιστήμια υπάρχει το συνταγματικά κατοχυρωμένο αυτοδιοίκητο, το </w:t>
      </w:r>
      <w:r>
        <w:rPr>
          <w:rFonts w:eastAsia="Times New Roman" w:cs="Times New Roman"/>
          <w:szCs w:val="24"/>
        </w:rPr>
        <w:t>οποίο στα σχολεία βέβαια δεν υπάρχει, όπως δεν υπάρχει στα νοσοκομεία και στους υπόλοιπους δημόσιους φορείς.</w:t>
      </w:r>
    </w:p>
    <w:p w14:paraId="6EA2C8E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Ο Υπουργός είπε, κατά λέξη, ότι ο ν.4009 –ο λεγόμενος νόμος Διαμαντοπούλου- είναι η κατάρα των πανεπιστημίων. Επιτρέψτε μου να πω ότι η κατάρα των </w:t>
      </w:r>
      <w:r>
        <w:rPr>
          <w:rFonts w:eastAsia="Times New Roman" w:cs="Times New Roman"/>
          <w:szCs w:val="24"/>
        </w:rPr>
        <w:t xml:space="preserve">πανεπιστημίων δεν είναι ο </w:t>
      </w:r>
      <w:r>
        <w:rPr>
          <w:rFonts w:eastAsia="Times New Roman" w:cs="Times New Roman"/>
          <w:szCs w:val="24"/>
        </w:rPr>
        <w:t>ν</w:t>
      </w:r>
      <w:r>
        <w:rPr>
          <w:rFonts w:eastAsia="Times New Roman" w:cs="Times New Roman"/>
          <w:szCs w:val="24"/>
        </w:rPr>
        <w:t xml:space="preserve">όμος Διαμαντοπούλου, αλλά η </w:t>
      </w:r>
      <w:proofErr w:type="spellStart"/>
      <w:r>
        <w:rPr>
          <w:rFonts w:eastAsia="Times New Roman" w:cs="Times New Roman"/>
          <w:szCs w:val="24"/>
        </w:rPr>
        <w:t>κομματοκρατία</w:t>
      </w:r>
      <w:proofErr w:type="spellEnd"/>
      <w:r>
        <w:rPr>
          <w:rFonts w:eastAsia="Times New Roman" w:cs="Times New Roman"/>
          <w:szCs w:val="24"/>
        </w:rPr>
        <w:t xml:space="preserve"> που υπάρχει και που προσπάθησε να καταπολεμήσει ο ν. 4009. </w:t>
      </w:r>
    </w:p>
    <w:p w14:paraId="6EA2C8E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6EA2C8E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κομματοκρατία</w:t>
      </w:r>
      <w:proofErr w:type="spellEnd"/>
      <w:r>
        <w:rPr>
          <w:rFonts w:eastAsia="Times New Roman" w:cs="Times New Roman"/>
          <w:szCs w:val="24"/>
        </w:rPr>
        <w:t xml:space="preserve"> είναι αυτή </w:t>
      </w:r>
      <w:r>
        <w:rPr>
          <w:rFonts w:eastAsia="Times New Roman" w:cs="Times New Roman"/>
          <w:szCs w:val="24"/>
        </w:rPr>
        <w:t xml:space="preserve">που έχει καταντήσει τα πανεπιστήμια θερμοκήπια του </w:t>
      </w:r>
      <w:proofErr w:type="spellStart"/>
      <w:r>
        <w:rPr>
          <w:rFonts w:eastAsia="Times New Roman" w:cs="Times New Roman"/>
          <w:szCs w:val="24"/>
        </w:rPr>
        <w:t>πελατειασμού</w:t>
      </w:r>
      <w:proofErr w:type="spellEnd"/>
      <w:r>
        <w:rPr>
          <w:rFonts w:eastAsia="Times New Roman" w:cs="Times New Roman"/>
          <w:szCs w:val="24"/>
        </w:rPr>
        <w:t xml:space="preserve"> και της συναλλαγής. Και σε αυτή την </w:t>
      </w:r>
      <w:proofErr w:type="spellStart"/>
      <w:r>
        <w:rPr>
          <w:rFonts w:eastAsia="Times New Roman" w:cs="Times New Roman"/>
          <w:szCs w:val="24"/>
        </w:rPr>
        <w:t>κομματοκρατία</w:t>
      </w:r>
      <w:proofErr w:type="spellEnd"/>
      <w:r>
        <w:rPr>
          <w:rFonts w:eastAsia="Times New Roman" w:cs="Times New Roman"/>
          <w:szCs w:val="24"/>
        </w:rPr>
        <w:t xml:space="preserve"> έχετε και εσείς ως ΣΥΡΙΖΑ το δικό σας μερίδιο, όπως και τα άλλα κόμματα που κυριάρχησαν τα τελευταία χρόνια, όπως και εξωκοινοβουλευτικά.</w:t>
      </w:r>
    </w:p>
    <w:p w14:paraId="6EA2C8E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 Π</w:t>
      </w:r>
      <w:r>
        <w:rPr>
          <w:rFonts w:eastAsia="Times New Roman" w:cs="Times New Roman"/>
          <w:szCs w:val="24"/>
        </w:rPr>
        <w:t xml:space="preserve">οτάμι, ως γνωστόν, αρνείται να δημιουργήσει δική του φοιτητική παράταξη, ξέροντας πολύ καλά ότι τα ακαδημαϊκά και τα κομματικά κριτήρια δεν συγκλίνουν. </w:t>
      </w:r>
    </w:p>
    <w:p w14:paraId="6EA2C8E5"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Μια και είχαμε χθες τις φοιτητικές εκλογές -που τελικά ο μόνος λόγος που γίνονται είναι για να βαφτεί κ</w:t>
      </w:r>
      <w:r>
        <w:rPr>
          <w:rFonts w:eastAsia="Times New Roman" w:cs="Times New Roman"/>
          <w:szCs w:val="24"/>
        </w:rPr>
        <w:t xml:space="preserve">ομματικά και ο ακαδημαϊκός χάρτης-, επιτρέψτε μου να σας κάνω μια πρόταση, κύριε Υπουργέ. Να υπάρχουν ασφαλώς οι φοιτητικοί σύλλογοι, αλλά οι φοιτητικές εκλογές να γίνονται με ενιαίο ψηφοδέλτιο, όπου οι φοιτητές θα ψηφίζουν πρόσωπα και όχι κόμματα. </w:t>
      </w:r>
    </w:p>
    <w:p w14:paraId="6EA2C8E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Σας κα</w:t>
      </w:r>
      <w:r>
        <w:rPr>
          <w:rFonts w:eastAsia="Times New Roman" w:cs="Times New Roman"/>
          <w:szCs w:val="24"/>
        </w:rPr>
        <w:t xml:space="preserve">λούμε, λοιπόν, στο επερχόμενο νομοσχέδιο για την ανώτατη εκπαίδευση να φέρετε μια τέτοια απλή διάταξη. Και σας καλούμε να το τολμήσετε αυτό ως ένα έμπρακτο βήμα στην </w:t>
      </w:r>
      <w:proofErr w:type="spellStart"/>
      <w:r>
        <w:rPr>
          <w:rFonts w:eastAsia="Times New Roman" w:cs="Times New Roman"/>
          <w:szCs w:val="24"/>
        </w:rPr>
        <w:t>αποκομματικοποίηση</w:t>
      </w:r>
      <w:proofErr w:type="spellEnd"/>
      <w:r>
        <w:rPr>
          <w:rFonts w:eastAsia="Times New Roman" w:cs="Times New Roman"/>
          <w:szCs w:val="24"/>
        </w:rPr>
        <w:t xml:space="preserve"> των πανεπιστημίων.</w:t>
      </w:r>
    </w:p>
    <w:p w14:paraId="6EA2C8E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p>
    <w:p w14:paraId="6EA2C8E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Δώστε μου ένα λεπτό ακόμα, κυρία Πρόεδρε.</w:t>
      </w:r>
    </w:p>
    <w:p w14:paraId="6EA2C8E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Άκουσα με χαρά τον Υφυπουργό κ. </w:t>
      </w:r>
      <w:proofErr w:type="spellStart"/>
      <w:r>
        <w:rPr>
          <w:rFonts w:eastAsia="Times New Roman" w:cs="Times New Roman"/>
          <w:szCs w:val="24"/>
        </w:rPr>
        <w:t>Μπαξεβανάκη</w:t>
      </w:r>
      <w:proofErr w:type="spellEnd"/>
      <w:r>
        <w:rPr>
          <w:rFonts w:eastAsia="Times New Roman" w:cs="Times New Roman"/>
          <w:szCs w:val="24"/>
        </w:rPr>
        <w:t xml:space="preserve"> να λέει ότι ο εκπαιδευτικός επιλέγεται για να είναι στην τάξη, στον πίνακα και την κιμωλία και όχι να κάνει το στέλεχος έως ότου συνταξιοδ</w:t>
      </w:r>
      <w:r>
        <w:rPr>
          <w:rFonts w:eastAsia="Times New Roman" w:cs="Times New Roman"/>
          <w:szCs w:val="24"/>
        </w:rPr>
        <w:t>οτηθεί. Χαίρομαι που το άκουσα αυτό και συμφωνώ απόλυτα. Και για αυτό σας καλούμε να το δείξετε αυτό έμπρακτα ότι το πιστεύετε απαντώντας στην ερώτηση που έχουμε κάνει από τον Σεπτέμβριο για το πόσοι εκπαιδευτικοί είναι εκτός πίνακα και κιμωλίας, αποσπασμέ</w:t>
      </w:r>
      <w:r>
        <w:rPr>
          <w:rFonts w:eastAsia="Times New Roman" w:cs="Times New Roman"/>
          <w:szCs w:val="24"/>
        </w:rPr>
        <w:t>νοι σε κόμματα, Βουλευτές, Υπουργεία και άλλους φορείς. Αυτό δεν μας το έχετε απαντήσει από τον Σεπτέμβριο -στον κ. Φίλη το είχαμε υποβάλει το ερώτημα- και πραγματικά δεν πιστεύουμε ότι είναι ο Φάκελος της Κύπρου για να κρατιέται σαν απόρρητο κρατικό μυστι</w:t>
      </w:r>
      <w:r>
        <w:rPr>
          <w:rFonts w:eastAsia="Times New Roman" w:cs="Times New Roman"/>
          <w:szCs w:val="24"/>
        </w:rPr>
        <w:t xml:space="preserve">κό. </w:t>
      </w:r>
    </w:p>
    <w:p w14:paraId="6EA2C8E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Και κλείνω με το </w:t>
      </w:r>
      <w:r>
        <w:rPr>
          <w:rFonts w:eastAsia="Times New Roman" w:cs="Times New Roman"/>
          <w:szCs w:val="24"/>
        </w:rPr>
        <w:t>τ</w:t>
      </w:r>
      <w:r>
        <w:rPr>
          <w:rFonts w:eastAsia="Times New Roman" w:cs="Times New Roman"/>
          <w:szCs w:val="24"/>
        </w:rPr>
        <w:t xml:space="preserve">έμενος.  Ο Αρχηγός της Αξιωματικής Αντιπολίτευσης έκανε μια παρατήρηση για τη χρηματοδότηση του </w:t>
      </w:r>
      <w:r>
        <w:rPr>
          <w:rFonts w:eastAsia="Times New Roman" w:cs="Times New Roman"/>
          <w:szCs w:val="24"/>
        </w:rPr>
        <w:t>τ</w:t>
      </w:r>
      <w:r>
        <w:rPr>
          <w:rFonts w:eastAsia="Times New Roman" w:cs="Times New Roman"/>
          <w:szCs w:val="24"/>
        </w:rPr>
        <w:t>εμένους, ότι πρέπει να είμαστε προσεκτικοί, να είμαστε απολύτως σίγουροι ότι διασφαλίζουμε την πηγή και την ποιότητα των χρημάτων και έχ</w:t>
      </w:r>
      <w:r>
        <w:rPr>
          <w:rFonts w:eastAsia="Times New Roman" w:cs="Times New Roman"/>
          <w:szCs w:val="24"/>
        </w:rPr>
        <w:t>ει δίκιο. Ήρθε η νομοτεχνική βελτίωση, όπου φεύγει η παράγραφος 2 και επαναφέρετε το παλιό καθεστώς του ν.3512/2006 του «νόμου Γιαννάκου», το οποίο βέβαια όμως είναι ακόμη πιο γενικό από τον παρόντα νόμο και δεν αποκλείει την ξένη χρηματοδότηση. Λέει συγκε</w:t>
      </w:r>
      <w:r>
        <w:rPr>
          <w:rFonts w:eastAsia="Times New Roman" w:cs="Times New Roman"/>
          <w:szCs w:val="24"/>
        </w:rPr>
        <w:t>κριμένα: «Οι πόροι του νομικού προσώπου ιδιωτικού δικαίου διακρίνονται σε τακτικούς και έκτακτους που προέρχονται από επιχορηγήσεις, δωρεές, κληρονομιές, κληροδοσίες και κάθε είδους εισφορές φυσικών ή νομικών προσώπων κ</w:t>
      </w:r>
      <w:r>
        <w:rPr>
          <w:rFonts w:eastAsia="Times New Roman" w:cs="Times New Roman"/>
          <w:szCs w:val="24"/>
        </w:rPr>
        <w:t>.</w:t>
      </w:r>
      <w:r>
        <w:rPr>
          <w:rFonts w:eastAsia="Times New Roman" w:cs="Times New Roman"/>
          <w:szCs w:val="24"/>
        </w:rPr>
        <w:t>λπ.». Μας καλύπτει αυτό; Τι βελτιώνε</w:t>
      </w:r>
      <w:r>
        <w:rPr>
          <w:rFonts w:eastAsia="Times New Roman" w:cs="Times New Roman"/>
          <w:szCs w:val="24"/>
        </w:rPr>
        <w:t xml:space="preserve">ται δηλαδή, εκτός από το να πρόκειται απλώς για ένα επικοινωνιακό αλισβερίσι; Εκτός εάν εννοείτε ότι θα ρυθμιστούν αυτά τα θέματα με το προεδρικό διάταγμα που θα καθορίζει τον </w:t>
      </w:r>
      <w:r>
        <w:rPr>
          <w:rFonts w:eastAsia="Times New Roman" w:cs="Times New Roman"/>
          <w:szCs w:val="24"/>
        </w:rPr>
        <w:t>ο</w:t>
      </w:r>
      <w:r>
        <w:rPr>
          <w:rFonts w:eastAsia="Times New Roman" w:cs="Times New Roman"/>
          <w:szCs w:val="24"/>
        </w:rPr>
        <w:t xml:space="preserve">ργανισμό λειτουργίας του </w:t>
      </w:r>
      <w:r>
        <w:rPr>
          <w:rFonts w:eastAsia="Times New Roman" w:cs="Times New Roman"/>
          <w:szCs w:val="24"/>
        </w:rPr>
        <w:t>τ</w:t>
      </w:r>
      <w:r>
        <w:rPr>
          <w:rFonts w:eastAsia="Times New Roman" w:cs="Times New Roman"/>
          <w:szCs w:val="24"/>
        </w:rPr>
        <w:t>εμένους, το οποίο εμείς ζητήσαμε ως Ποτάμι να βγει σε</w:t>
      </w:r>
      <w:r>
        <w:rPr>
          <w:rFonts w:eastAsia="Times New Roman" w:cs="Times New Roman"/>
          <w:szCs w:val="24"/>
        </w:rPr>
        <w:t xml:space="preserve"> δημόσια διαβούλευση -και μας διαβεβαιώσατε ότι θα βγει- και θα προβλέπονται εκεί πέρα κάποιες ασφαλιστικές δικλίδες. Διότι το ζητούμενο για μας είναι να υπάρχει διαφάνεια των πηγών και έλεγχος. Και εκεί υστερούμε γενικά και όχι μόνο στο θέμα του </w:t>
      </w:r>
      <w:r>
        <w:rPr>
          <w:rFonts w:eastAsia="Times New Roman" w:cs="Times New Roman"/>
          <w:szCs w:val="24"/>
        </w:rPr>
        <w:t>τ</w:t>
      </w:r>
      <w:r>
        <w:rPr>
          <w:rFonts w:eastAsia="Times New Roman" w:cs="Times New Roman"/>
          <w:szCs w:val="24"/>
        </w:rPr>
        <w:t>εμένους.</w:t>
      </w:r>
      <w:r>
        <w:rPr>
          <w:rFonts w:eastAsia="Times New Roman" w:cs="Times New Roman"/>
          <w:szCs w:val="24"/>
        </w:rPr>
        <w:t xml:space="preserve"> </w:t>
      </w:r>
    </w:p>
    <w:p w14:paraId="6EA2C8E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EA2C8EC"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w:t>
      </w:r>
      <w:r>
        <w:rPr>
          <w:rFonts w:eastAsia="Times New Roman" w:cs="Times New Roman"/>
          <w:szCs w:val="24"/>
        </w:rPr>
        <w:t>και ενημερώθηκαν για την ιστορία του κτηρίου και τον τρόπο οργάνωσης και λειτουργίας της Βουλής, πενήντα δύο μαθήτριες και μαθητές και τέσσερις συνοδοί εκπαιδευτικοί τους από το 1</w:t>
      </w:r>
      <w:r>
        <w:rPr>
          <w:rFonts w:eastAsia="Times New Roman" w:cs="Times New Roman"/>
          <w:szCs w:val="24"/>
          <w:vertAlign w:val="superscript"/>
        </w:rPr>
        <w:t>ο</w:t>
      </w:r>
      <w:r>
        <w:rPr>
          <w:rFonts w:eastAsia="Times New Roman" w:cs="Times New Roman"/>
          <w:szCs w:val="24"/>
        </w:rPr>
        <w:t xml:space="preserve"> Δημοτικό Σχολείο Σκιάθου. </w:t>
      </w:r>
    </w:p>
    <w:p w14:paraId="6EA2C8ED" w14:textId="77777777" w:rsidR="00E41DDC" w:rsidRDefault="007120B1">
      <w:pPr>
        <w:tabs>
          <w:tab w:val="left" w:pos="4290"/>
        </w:tabs>
        <w:spacing w:after="0" w:line="600" w:lineRule="auto"/>
        <w:ind w:firstLine="720"/>
        <w:jc w:val="both"/>
        <w:rPr>
          <w:rFonts w:eastAsia="Times New Roman" w:cs="Times New Roman"/>
          <w:szCs w:val="24"/>
        </w:rPr>
      </w:pPr>
      <w:r>
        <w:rPr>
          <w:rFonts w:eastAsia="Times New Roman" w:cs="Times New Roman"/>
          <w:szCs w:val="24"/>
        </w:rPr>
        <w:t>Η Βουλή σάς καλωσορίζει.</w:t>
      </w:r>
    </w:p>
    <w:p w14:paraId="6EA2C8EE" w14:textId="77777777" w:rsidR="00E41DDC" w:rsidRDefault="007120B1">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w:t>
      </w:r>
      <w:r>
        <w:rPr>
          <w:rFonts w:eastAsia="Times New Roman" w:cs="Times New Roman"/>
          <w:szCs w:val="24"/>
        </w:rPr>
        <w:t>ς τις πτέρυγες της Βουλής)</w:t>
      </w:r>
    </w:p>
    <w:p w14:paraId="6EA2C8EF"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Επίσης και από αυτό το Βήμα να εκφραστούμε ως Ολομέλεια καταδικάζοντας την επίθεση στον πρώην Πρωθυπουργό </w:t>
      </w:r>
      <w:r>
        <w:rPr>
          <w:rFonts w:eastAsia="Times New Roman" w:cs="Times New Roman"/>
          <w:szCs w:val="24"/>
        </w:rPr>
        <w:t xml:space="preserve">κ. Λουκά </w:t>
      </w:r>
      <w:proofErr w:type="spellStart"/>
      <w:r>
        <w:rPr>
          <w:rFonts w:eastAsia="Times New Roman" w:cs="Times New Roman"/>
          <w:szCs w:val="24"/>
        </w:rPr>
        <w:t>Παπαδήμο</w:t>
      </w:r>
      <w:proofErr w:type="spellEnd"/>
      <w:r>
        <w:rPr>
          <w:rFonts w:eastAsia="Times New Roman" w:cs="Times New Roman"/>
          <w:szCs w:val="24"/>
        </w:rPr>
        <w:t xml:space="preserve"> </w:t>
      </w:r>
      <w:r>
        <w:rPr>
          <w:rFonts w:eastAsia="Times New Roman" w:cs="Times New Roman"/>
          <w:szCs w:val="24"/>
        </w:rPr>
        <w:t xml:space="preserve">και να εκφράσουμε την ευχή μας για «περαστικά» τόσο στον ίδιο όσο και στη φρουρά του. </w:t>
      </w:r>
    </w:p>
    <w:p w14:paraId="6EA2C8F0"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Τον λόγο έχει ο κύ</w:t>
      </w:r>
      <w:r>
        <w:rPr>
          <w:rFonts w:eastAsia="Times New Roman" w:cs="Times New Roman"/>
          <w:szCs w:val="24"/>
        </w:rPr>
        <w:t>ριος Υπουργός.</w:t>
      </w:r>
    </w:p>
    <w:p w14:paraId="6EA2C8F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πόσο χρόνο θέλετε; Τέσσερα λεπτά είναι εντάξει; </w:t>
      </w:r>
    </w:p>
    <w:p w14:paraId="6EA2C8F2"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Με μια ανοχή χρόνου, κυρία Πρόεδρε. </w:t>
      </w:r>
    </w:p>
    <w:p w14:paraId="6EA2C8F3"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Με μια ανοχή, εντάξει. </w:t>
      </w:r>
    </w:p>
    <w:p w14:paraId="6EA2C8F4"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6EA2C8F5"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Ευχαριστώ, κυρία Πρόεδρε. </w:t>
      </w:r>
    </w:p>
    <w:p w14:paraId="6EA2C8F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Εκ μέρους της Κυβέρνησης να εκφράσουμε και εμείς την υποστήριξή μας αυτές τις δύσκολες στιγμές που περνάει ο κ. </w:t>
      </w:r>
      <w:proofErr w:type="spellStart"/>
      <w:r>
        <w:rPr>
          <w:rFonts w:eastAsia="Times New Roman" w:cs="Times New Roman"/>
          <w:szCs w:val="24"/>
        </w:rPr>
        <w:t>Παπαδήμ</w:t>
      </w:r>
      <w:r>
        <w:rPr>
          <w:rFonts w:eastAsia="Times New Roman" w:cs="Times New Roman"/>
          <w:szCs w:val="24"/>
        </w:rPr>
        <w:t>ος</w:t>
      </w:r>
      <w:proofErr w:type="spellEnd"/>
      <w:r>
        <w:rPr>
          <w:rFonts w:eastAsia="Times New Roman" w:cs="Times New Roman"/>
          <w:szCs w:val="24"/>
        </w:rPr>
        <w:t xml:space="preserve">. Να διευκρινίσω κάτι που δεν έχει διευκρινιστεί, ότι ο κ. </w:t>
      </w:r>
      <w:proofErr w:type="spellStart"/>
      <w:r>
        <w:rPr>
          <w:rFonts w:eastAsia="Times New Roman" w:cs="Times New Roman"/>
          <w:szCs w:val="24"/>
        </w:rPr>
        <w:t>Παπαδήμος</w:t>
      </w:r>
      <w:proofErr w:type="spellEnd"/>
      <w:r>
        <w:rPr>
          <w:rFonts w:eastAsia="Times New Roman" w:cs="Times New Roman"/>
          <w:szCs w:val="24"/>
        </w:rPr>
        <w:t xml:space="preserve"> αυτήν την εποχή είναι και ο Πρόεδρος της Ακαδημίας Αθηνών και άρα η επίθεση στο πρόσωπό του είναι και μια επίθεση σε ένα από τα ανώτατα εκπαιδευτικά και ερευνητικά ιδρύματα του τόπου μα</w:t>
      </w:r>
      <w:r>
        <w:rPr>
          <w:rFonts w:eastAsia="Times New Roman" w:cs="Times New Roman"/>
          <w:szCs w:val="24"/>
        </w:rPr>
        <w:t xml:space="preserve">ς. </w:t>
      </w:r>
    </w:p>
    <w:p w14:paraId="6EA2C8F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Ως προς το </w:t>
      </w:r>
      <w:r>
        <w:rPr>
          <w:rFonts w:eastAsia="Times New Roman" w:cs="Times New Roman"/>
          <w:szCs w:val="24"/>
        </w:rPr>
        <w:t>τ</w:t>
      </w:r>
      <w:r>
        <w:rPr>
          <w:rFonts w:eastAsia="Times New Roman" w:cs="Times New Roman"/>
          <w:szCs w:val="24"/>
        </w:rPr>
        <w:t xml:space="preserve">έμενος, για να μην υπάρξει παρεξήγηση, συνεχίζουμε να νομίζουμε ότι η διάταξη που είχαμε προτείνει είναι καλύτερη από αυτήν που θα ισχύει τώρα με βάση τον παλιό νόμο, όπως είπε και ο κ. </w:t>
      </w:r>
      <w:proofErr w:type="spellStart"/>
      <w:r>
        <w:rPr>
          <w:rFonts w:eastAsia="Times New Roman" w:cs="Times New Roman"/>
          <w:szCs w:val="24"/>
        </w:rPr>
        <w:t>Μαυρωτάς</w:t>
      </w:r>
      <w:proofErr w:type="spellEnd"/>
      <w:r>
        <w:rPr>
          <w:rFonts w:eastAsia="Times New Roman" w:cs="Times New Roman"/>
          <w:szCs w:val="24"/>
        </w:rPr>
        <w:t xml:space="preserve">. </w:t>
      </w:r>
    </w:p>
    <w:p w14:paraId="6EA2C8F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Και ξέρετε, παρά τις πολύ ριζικές διαφωνίες που είχαμε με τον κ. Μητσοτάκη, ο κ. Μητσοτάκης είναι ένας θεσμικός παράγοντας. Ζήτησε όχι να αποσυρθεί, ούτε τίποτε άλλο. Ζήτησε να το δούμε σε ένα πλαίσιο συνεννόησης. Νομίζουμε ότι είναι θέση ευθύνης να το δού</w:t>
      </w:r>
      <w:r>
        <w:rPr>
          <w:rFonts w:eastAsia="Times New Roman" w:cs="Times New Roman"/>
          <w:szCs w:val="24"/>
        </w:rPr>
        <w:t xml:space="preserve">με -δεν είναι τίποτα φοβερό- και νομίζουμε ότι μπορούμε σε έναν επερχόμενο νόμο να περάσουμε κάτι που θα έχει τη συμφωνία όλων. </w:t>
      </w:r>
    </w:p>
    <w:p w14:paraId="6EA2C8F9"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Κάποιοι συνάδελφοι εδώ, όταν μιλήσαμε για την απόφαση του Συμβουλίου της Επικρατείας χλεύασαν κάποιον Βουλευτή του ΣΥΡΙΖΑ που ε</w:t>
      </w:r>
      <w:r>
        <w:rPr>
          <w:rFonts w:eastAsia="Times New Roman" w:cs="Times New Roman"/>
          <w:szCs w:val="24"/>
        </w:rPr>
        <w:t xml:space="preserve">ίπε να δούμε λίγο και τι λέει η μειοψηφία. Τέτοιοι χλευασμοί είναι επικίνδυνα πράγματα, διότι η δημοκρατία δεν είναι η βούληση της πλειοψηφίας, είναι το πόσο μπορεί να προστατευτεί η μειοψηφία. Στην προστασία της μειοψηφίας παίζεται η δημοκρατία, όχι στην </w:t>
      </w:r>
      <w:r>
        <w:rPr>
          <w:rFonts w:eastAsia="Times New Roman" w:cs="Times New Roman"/>
          <w:szCs w:val="24"/>
        </w:rPr>
        <w:t xml:space="preserve">επιβολή της βούλησης, οπότε όσον αφορά τέτοιους χλευασμούς να είναι πολύ προσεκτικοί όσοι τους κάνουν και από ό,τι θυμάμαι, ήταν και νομικοί όσοι τους έκαναν. </w:t>
      </w:r>
    </w:p>
    <w:p w14:paraId="6EA2C8FA" w14:textId="77777777" w:rsidR="00E41DDC" w:rsidRDefault="007120B1">
      <w:pPr>
        <w:spacing w:after="0" w:line="600" w:lineRule="auto"/>
        <w:ind w:firstLine="720"/>
        <w:jc w:val="both"/>
        <w:rPr>
          <w:rFonts w:eastAsia="Times New Roman"/>
          <w:szCs w:val="24"/>
        </w:rPr>
      </w:pPr>
      <w:r>
        <w:rPr>
          <w:rFonts w:eastAsia="Times New Roman"/>
          <w:szCs w:val="24"/>
        </w:rPr>
        <w:t xml:space="preserve">Να πω τώρα κάποια άλλα ζητήματα. Ο κ. </w:t>
      </w:r>
      <w:proofErr w:type="spellStart"/>
      <w:r>
        <w:rPr>
          <w:rFonts w:eastAsia="Times New Roman"/>
          <w:szCs w:val="24"/>
        </w:rPr>
        <w:t>Κεγκέρογλου</w:t>
      </w:r>
      <w:proofErr w:type="spellEnd"/>
      <w:r>
        <w:rPr>
          <w:rFonts w:eastAsia="Times New Roman"/>
          <w:szCs w:val="24"/>
        </w:rPr>
        <w:t>, μιλώντας, έκανε ένα πανόραμα όλων των εκπληκτ</w:t>
      </w:r>
      <w:r>
        <w:rPr>
          <w:rFonts w:eastAsia="Times New Roman"/>
          <w:szCs w:val="24"/>
        </w:rPr>
        <w:t xml:space="preserve">ικών πραγμάτων που έκανε το ΠΑΣΟΚ. Μία ερώτηση: Το ΠΑΣΟΚ έκανε τον νόμο του 1982 για τα πανεπιστήμια και τον νόμο του 2011. Ο νόμος του 2011 όχι μόνον ακύρωσε ό,τι καλό είχε ο νόμος του 1982, αλλά πήγε τα πανεπιστήμια σε μια πορεία από την οποία ακόμα δεν </w:t>
      </w:r>
      <w:r>
        <w:rPr>
          <w:rFonts w:eastAsia="Times New Roman"/>
          <w:szCs w:val="24"/>
        </w:rPr>
        <w:t>έχουν συνέλθει.</w:t>
      </w:r>
    </w:p>
    <w:p w14:paraId="6EA2C8FB" w14:textId="77777777" w:rsidR="00E41DDC" w:rsidRDefault="007120B1">
      <w:pPr>
        <w:spacing w:after="0" w:line="600" w:lineRule="auto"/>
        <w:ind w:firstLine="720"/>
        <w:jc w:val="both"/>
        <w:rPr>
          <w:rFonts w:eastAsia="Times New Roman"/>
          <w:szCs w:val="24"/>
        </w:rPr>
      </w:pPr>
      <w:r>
        <w:rPr>
          <w:rFonts w:eastAsia="Times New Roman"/>
          <w:szCs w:val="24"/>
        </w:rPr>
        <w:t xml:space="preserve">Έχει μία σημασία, λοιπόν, όταν κάνουμε την ιστορία των κομμάτων μας να είμαστε και ολίγον </w:t>
      </w:r>
      <w:proofErr w:type="spellStart"/>
      <w:r>
        <w:rPr>
          <w:rFonts w:eastAsia="Times New Roman"/>
          <w:szCs w:val="24"/>
        </w:rPr>
        <w:t>αυτοκριτικοί</w:t>
      </w:r>
      <w:proofErr w:type="spellEnd"/>
      <w:r>
        <w:rPr>
          <w:rFonts w:eastAsia="Times New Roman"/>
          <w:szCs w:val="24"/>
        </w:rPr>
        <w:t xml:space="preserve"> και να μην είναι…</w:t>
      </w:r>
    </w:p>
    <w:p w14:paraId="6EA2C8FC" w14:textId="77777777" w:rsidR="00E41DDC" w:rsidRDefault="007120B1">
      <w:pPr>
        <w:spacing w:after="0"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Ναι, κύριε Υπουργέ, δύο νόμοι αλλά με είκοσι χρόνια διαφορά ο ένας από τον άλλον.</w:t>
      </w:r>
    </w:p>
    <w:p w14:paraId="6EA2C8FD" w14:textId="77777777" w:rsidR="00E41DDC" w:rsidRDefault="007120B1">
      <w:pPr>
        <w:spacing w:after="0" w:line="600" w:lineRule="auto"/>
        <w:ind w:firstLine="720"/>
        <w:jc w:val="both"/>
        <w:rPr>
          <w:rFonts w:eastAsia="Times New Roman"/>
          <w:szCs w:val="24"/>
        </w:rPr>
      </w:pPr>
      <w:r>
        <w:rPr>
          <w:rFonts w:eastAsia="Times New Roman"/>
          <w:b/>
          <w:szCs w:val="24"/>
        </w:rPr>
        <w:t>ΚΩΝΣΤΑΝΤΙΝ</w:t>
      </w:r>
      <w:r>
        <w:rPr>
          <w:rFonts w:eastAsia="Times New Roman"/>
          <w:b/>
          <w:szCs w:val="24"/>
        </w:rPr>
        <w:t>ΟΣ ΓΑΒΡΟΓΛΟΥ (Υπουργός Παιδείας, Έρευνας και Θρησκευμάτων):</w:t>
      </w:r>
      <w:r>
        <w:rPr>
          <w:rFonts w:eastAsia="Times New Roman"/>
          <w:szCs w:val="24"/>
        </w:rPr>
        <w:t xml:space="preserve"> Θα σας πω.</w:t>
      </w:r>
    </w:p>
    <w:p w14:paraId="6EA2C8FE" w14:textId="77777777" w:rsidR="00E41DDC" w:rsidRDefault="007120B1">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Κωνσταντόπουλε, το ξέρουμε.</w:t>
      </w:r>
    </w:p>
    <w:p w14:paraId="6EA2C8FF" w14:textId="77777777" w:rsidR="00E41DDC" w:rsidRDefault="007120B1">
      <w:pPr>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Πρώτον, δεν έχουν είκοσι χρόνια διαφο</w:t>
      </w:r>
      <w:r>
        <w:rPr>
          <w:rFonts w:eastAsia="Times New Roman"/>
          <w:szCs w:val="24"/>
        </w:rPr>
        <w:t>ρά, έχουν είκοσι εννέα χρόνια. Και δεύτερον, επειδή έχουν τόση διαφορά χρονική, δεν σημαίνει ότι το ένα πρέπει να είναι καταστροφικό για το πανεπιστήμιο. Από πού προκύπτει αυτό; Δηλαδή, αν τυχόν είστε στα πράγματα σε άλλα είκοσι εννέα χρόνια, θα καταστρέψε</w:t>
      </w:r>
      <w:r>
        <w:rPr>
          <w:rFonts w:eastAsia="Times New Roman"/>
          <w:szCs w:val="24"/>
        </w:rPr>
        <w:t>τε και ό,τι λίγο έχει μείνει τώρα; Δεν είναι σκεπτικό αυτό.</w:t>
      </w:r>
    </w:p>
    <w:p w14:paraId="6EA2C900" w14:textId="77777777" w:rsidR="00E41DDC" w:rsidRDefault="007120B1">
      <w:pPr>
        <w:spacing w:after="0" w:line="600" w:lineRule="auto"/>
        <w:ind w:firstLine="720"/>
        <w:jc w:val="both"/>
        <w:rPr>
          <w:rFonts w:eastAsia="Times New Roman"/>
          <w:szCs w:val="24"/>
        </w:rPr>
      </w:pPr>
      <w:r>
        <w:rPr>
          <w:rFonts w:eastAsia="Times New Roman"/>
          <w:szCs w:val="24"/>
        </w:rPr>
        <w:t xml:space="preserve">Πάμε παρακάτω. Υπάρχει μια παθογένεια και υπάρχει μια παθογένεια στα εκπαιδευτικά και κοινωνικά ζητήματα αυτού του τόπου. Τα πάντα πρέπει να διατυπώνονται με έναν τρόπο, ώστε να είναι </w:t>
      </w:r>
      <w:proofErr w:type="spellStart"/>
      <w:r>
        <w:rPr>
          <w:rFonts w:eastAsia="Times New Roman"/>
          <w:szCs w:val="24"/>
        </w:rPr>
        <w:t>υπερασπίσιμο</w:t>
      </w:r>
      <w:r>
        <w:rPr>
          <w:rFonts w:eastAsia="Times New Roman"/>
          <w:szCs w:val="24"/>
        </w:rPr>
        <w:t>ς</w:t>
      </w:r>
      <w:proofErr w:type="spellEnd"/>
      <w:r>
        <w:rPr>
          <w:rFonts w:eastAsia="Times New Roman"/>
          <w:szCs w:val="24"/>
        </w:rPr>
        <w:t xml:space="preserve"> στα δικαστήρια. Δεν μπορεί όλα τα πράγματα στην εκπαίδευση να λύνονται με βάση τι θα εκπέσει και τι δεν θα εκπέσει στο δικαστήριο. Το εθιμικό δίκαιο δυστυχώς δεν είναι κυρίαρχο στα εκπαιδευτικά μας πράγματα, σε όλες τις βαθμίδες. Αυτό το θεωρώ μια μεγάλη</w:t>
      </w:r>
      <w:r>
        <w:rPr>
          <w:rFonts w:eastAsia="Times New Roman"/>
          <w:szCs w:val="24"/>
        </w:rPr>
        <w:t xml:space="preserve"> αδυναμία του εκπαιδευτικού μας συστήματος. Γιατί το εκπαιδευτικό σύστημα είναι ένα πολύ δυναμικό σύστημα και ως εκ τούτου, πάντοτε υποφέρει από αυτές τις </w:t>
      </w:r>
      <w:proofErr w:type="spellStart"/>
      <w:r>
        <w:rPr>
          <w:rFonts w:eastAsia="Times New Roman"/>
          <w:szCs w:val="24"/>
        </w:rPr>
        <w:t>υπερρυθμίσεις</w:t>
      </w:r>
      <w:proofErr w:type="spellEnd"/>
      <w:r>
        <w:rPr>
          <w:rFonts w:eastAsia="Times New Roman"/>
          <w:szCs w:val="24"/>
        </w:rPr>
        <w:t>.</w:t>
      </w:r>
    </w:p>
    <w:p w14:paraId="6EA2C901" w14:textId="77777777" w:rsidR="00E41DDC" w:rsidRDefault="007120B1">
      <w:pPr>
        <w:spacing w:after="0" w:line="600" w:lineRule="auto"/>
        <w:ind w:firstLine="720"/>
        <w:jc w:val="both"/>
        <w:rPr>
          <w:rFonts w:eastAsia="Times New Roman"/>
          <w:szCs w:val="24"/>
        </w:rPr>
      </w:pPr>
      <w:r>
        <w:rPr>
          <w:rFonts w:eastAsia="Times New Roman"/>
          <w:szCs w:val="24"/>
        </w:rPr>
        <w:t>Τώρα, συζητήθηκε το γιατί ήταν επείγον το νομοσχέδιο. Κοιτάξτε, την απόφαση του Συμβου</w:t>
      </w:r>
      <w:r>
        <w:rPr>
          <w:rFonts w:eastAsia="Times New Roman"/>
          <w:szCs w:val="24"/>
        </w:rPr>
        <w:t>λίου της Επικρατείας την πήραμε στο τέλος Μαρτίου και όταν άρχισαν διάφοροι παράγοντες της Αντιπολίτευσης να σπεκουλάρουν για τη νομιμότητα των επερχόμενων πανελληνίων εξετάσεων, δεν βγήκε κανένα στέλεχος των κομμάτων αυτών να πει «</w:t>
      </w:r>
      <w:proofErr w:type="spellStart"/>
      <w:r>
        <w:rPr>
          <w:rFonts w:eastAsia="Times New Roman"/>
          <w:szCs w:val="24"/>
          <w:lang w:val="en-US"/>
        </w:rPr>
        <w:t>Basta</w:t>
      </w:r>
      <w:proofErr w:type="spellEnd"/>
      <w:r>
        <w:rPr>
          <w:rFonts w:eastAsia="Times New Roman"/>
          <w:szCs w:val="24"/>
        </w:rPr>
        <w:t>, δεν παίζουμε με α</w:t>
      </w:r>
      <w:r>
        <w:rPr>
          <w:rFonts w:eastAsia="Times New Roman"/>
          <w:szCs w:val="24"/>
        </w:rPr>
        <w:t>υτό». Δεν γίνεται μονά-ζυγά δικά σας. Άρα, μια άθλια και ανεύθυνη στάση. Εμείς δεν μπορούσαμε να το κάνουμε να βγει σε μια διαβούλευση και να συνεχίζει να υπάρχει και αυτή η σπέκουλα. Με τον νόμο αυτό, τέρμα, τελείωσε. Πάμε παρακάτω. Όλα απολύτως νόμιμα.</w:t>
      </w:r>
    </w:p>
    <w:p w14:paraId="6EA2C902" w14:textId="77777777" w:rsidR="00E41DDC" w:rsidRDefault="007120B1">
      <w:pPr>
        <w:spacing w:after="0" w:line="600" w:lineRule="auto"/>
        <w:ind w:firstLine="720"/>
        <w:jc w:val="both"/>
        <w:rPr>
          <w:rFonts w:eastAsia="Times New Roman"/>
          <w:szCs w:val="24"/>
        </w:rPr>
      </w:pPr>
      <w:r>
        <w:rPr>
          <w:rFonts w:eastAsia="Times New Roman"/>
          <w:szCs w:val="24"/>
        </w:rPr>
        <w:t>Ε</w:t>
      </w:r>
      <w:r>
        <w:rPr>
          <w:rFonts w:eastAsia="Times New Roman"/>
          <w:szCs w:val="24"/>
        </w:rPr>
        <w:t xml:space="preserve">κείνο, όμως, που θα ήθελα να σχολιάσω είναι το εξής: Το πρωί ο κ. Μητσοτάκης μίλησε για τα σχολεία και μίλησε για αυτό το πράγμα που γίνεται σε όλη την Ευρώπη, δυστυχώς, και είναι η ιδιωτικοποίηση του </w:t>
      </w:r>
      <w:r>
        <w:rPr>
          <w:rFonts w:eastAsia="Times New Roman"/>
          <w:szCs w:val="24"/>
        </w:rPr>
        <w:t>δ</w:t>
      </w:r>
      <w:r>
        <w:rPr>
          <w:rFonts w:eastAsia="Times New Roman"/>
          <w:szCs w:val="24"/>
        </w:rPr>
        <w:t>ημοσίου. Δεν είναι η ίδρυση των νέων ιδιωτικών σχολείω</w:t>
      </w:r>
      <w:r>
        <w:rPr>
          <w:rFonts w:eastAsia="Times New Roman"/>
          <w:szCs w:val="24"/>
        </w:rPr>
        <w:t xml:space="preserve">ν, είναι αυτή η στρατηγική του νεοφιλελευθερισμού, ότι παίρνει το </w:t>
      </w:r>
      <w:r>
        <w:rPr>
          <w:rFonts w:eastAsia="Times New Roman"/>
          <w:szCs w:val="24"/>
        </w:rPr>
        <w:t>δ</w:t>
      </w:r>
      <w:r>
        <w:rPr>
          <w:rFonts w:eastAsia="Times New Roman"/>
          <w:szCs w:val="24"/>
        </w:rPr>
        <w:t>ημόσιο και το μετατρέπει σε ιδιωτικό. Αυτό πρέπει να καταγγελθεί. Δεν μπορεί σήμερα η δημόσια εκπαίδευση να είναι εκείνο το κομμάτι της εκπαίδευσής μας που θα ιδιωτικοποιηθεί και αυτό ακριβ</w:t>
      </w:r>
      <w:r>
        <w:rPr>
          <w:rFonts w:eastAsia="Times New Roman"/>
          <w:szCs w:val="24"/>
        </w:rPr>
        <w:t>ώς ήταν αυτό που μας λέχθηκε το πρωί με τέτοια μεγάλη συστηματικότητα.</w:t>
      </w:r>
    </w:p>
    <w:p w14:paraId="6EA2C903" w14:textId="77777777" w:rsidR="00E41DDC" w:rsidRDefault="007120B1">
      <w:pPr>
        <w:spacing w:after="0" w:line="600" w:lineRule="auto"/>
        <w:ind w:firstLine="720"/>
        <w:jc w:val="both"/>
        <w:rPr>
          <w:rFonts w:eastAsia="Times New Roman"/>
          <w:szCs w:val="24"/>
        </w:rPr>
      </w:pPr>
      <w:r>
        <w:rPr>
          <w:rFonts w:eastAsia="Times New Roman"/>
          <w:szCs w:val="24"/>
        </w:rPr>
        <w:t>Από το πρωί ακούγονται εδώ λέξεις όπως «αξιοκρατία», «οι άξιοι», «η αξιολόγηση» και λέγονται αυτές οι λέξεις θεωρώντας όσοι τις λένε ότι είναι ουδέτερες έννοιες αυτές, ότι είναι ουδέτερ</w:t>
      </w:r>
      <w:r>
        <w:rPr>
          <w:rFonts w:eastAsia="Times New Roman"/>
          <w:szCs w:val="24"/>
        </w:rPr>
        <w:t>ες λέξεις. Δεν είναι, όμως, ουδέτερες λέξεις. Το τι είναι αξιοκρατικό για ορισμένους εδώ μέσα διαφέρει ριζικά από ό,τι είναι αξιοκρατικό για ορισμένους άλλους από εμάς. Μην, λοιπόν, σπεκουλάρουμε ότι υπάρχει κάτι που είναι αντικειμενικό, ουδέτερο, όπως η α</w:t>
      </w:r>
      <w:r>
        <w:rPr>
          <w:rFonts w:eastAsia="Times New Roman"/>
          <w:szCs w:val="24"/>
        </w:rPr>
        <w:t>ξιοκρατία, και από αυτό φοβόνται διάφοροι. Όχι, απλώς έχουμε άλλη αντίληψη της αξιοκρατίας. Έχουμε άλλη αντίληψη της αξιολόγησης. Έχουμε άλλη αντίληψη για το ποιος είναι άξιος.</w:t>
      </w:r>
    </w:p>
    <w:p w14:paraId="6EA2C904" w14:textId="77777777" w:rsidR="00E41DDC" w:rsidRDefault="007120B1">
      <w:pPr>
        <w:spacing w:after="0" w:line="600" w:lineRule="auto"/>
        <w:ind w:firstLine="720"/>
        <w:jc w:val="both"/>
        <w:rPr>
          <w:rFonts w:eastAsia="Times New Roman"/>
          <w:szCs w:val="24"/>
        </w:rPr>
      </w:pPr>
      <w:r>
        <w:rPr>
          <w:rFonts w:eastAsia="Times New Roman"/>
          <w:szCs w:val="24"/>
        </w:rPr>
        <w:t>Και η αντίληψή μας έχει σχέση με τη λειτουργία του εκπαιδευτικού μέσα στο σχολε</w:t>
      </w:r>
      <w:r>
        <w:rPr>
          <w:rFonts w:eastAsia="Times New Roman"/>
          <w:szCs w:val="24"/>
        </w:rPr>
        <w:t xml:space="preserve">ίο. Και η λειτουργία αυτή δεν μπορεί να </w:t>
      </w:r>
      <w:proofErr w:type="spellStart"/>
      <w:r>
        <w:rPr>
          <w:rFonts w:eastAsia="Times New Roman"/>
          <w:szCs w:val="24"/>
        </w:rPr>
        <w:t>ποσοτικοποιηθεί</w:t>
      </w:r>
      <w:proofErr w:type="spellEnd"/>
      <w:r>
        <w:rPr>
          <w:rFonts w:eastAsia="Times New Roman"/>
          <w:szCs w:val="24"/>
        </w:rPr>
        <w:t xml:space="preserve"> μέχρι την τελευταία της λεπτομέρεια. Οι εκπαιδευτικοί με τα παιδιά είναι ένα δυναμικό σύστημα και αυτό πρέπει να προφυλαχθεί. Και εμείς αυτό θέλουμε να κάνουμε.</w:t>
      </w:r>
    </w:p>
    <w:p w14:paraId="6EA2C905" w14:textId="77777777" w:rsidR="00E41DDC" w:rsidRDefault="007120B1">
      <w:pPr>
        <w:spacing w:after="0" w:line="600" w:lineRule="auto"/>
        <w:ind w:firstLine="720"/>
        <w:jc w:val="both"/>
        <w:rPr>
          <w:rFonts w:eastAsia="Times New Roman"/>
          <w:szCs w:val="24"/>
        </w:rPr>
      </w:pPr>
      <w:r>
        <w:rPr>
          <w:rFonts w:eastAsia="Times New Roman"/>
          <w:szCs w:val="24"/>
        </w:rPr>
        <w:t>Νομίζω ότι από τη συζήτηση αυτών των ημ</w:t>
      </w:r>
      <w:r>
        <w:rPr>
          <w:rFonts w:eastAsia="Times New Roman"/>
          <w:szCs w:val="24"/>
        </w:rPr>
        <w:t xml:space="preserve">ερών και στις </w:t>
      </w:r>
      <w:r>
        <w:rPr>
          <w:rFonts w:eastAsia="Times New Roman"/>
          <w:szCs w:val="24"/>
        </w:rPr>
        <w:t>ε</w:t>
      </w:r>
      <w:r>
        <w:rPr>
          <w:rFonts w:eastAsia="Times New Roman"/>
          <w:szCs w:val="24"/>
        </w:rPr>
        <w:t>πιτροπές, κάναμε συλλογικά ένα βήμα εμπρός. Έγιναν δεκτές κάποιες παρατηρήσεις από την Αντιπολίτευση, εμείς καταλάβαμε πολύ πιο βαθιά ορισμένα από τα ζητήματα που συζητάμε και πάμε παρακάτω. Με αυτήν την έννοια νομίζω ότι ήταν μια εξαιρετικά</w:t>
      </w:r>
      <w:r>
        <w:rPr>
          <w:rFonts w:eastAsia="Times New Roman"/>
          <w:szCs w:val="24"/>
        </w:rPr>
        <w:t xml:space="preserve"> σημαντική συνεδρίαση στις συνθέσεις που επέφερε. Διότι μην ξεχνάτε, επαναφέρουμε τη συνέντευξη και πρέπει όλοι να την προστατεύσουμε. Μην εξευτελιστεί ξανά η συνέντευξη, όπως είχε γίνει επί τόσες δεκαετίες. Ας την προστατεύσουμε. Ας προστατεύσουμε τον ρόλ</w:t>
      </w:r>
      <w:r>
        <w:rPr>
          <w:rFonts w:eastAsia="Times New Roman"/>
          <w:szCs w:val="24"/>
        </w:rPr>
        <w:t xml:space="preserve">ο του συλλόγου, όπου προσπαθήσαμε να εκμαιεύσουμε και τις απόψεις των κομμάτων και των συνδικαλιστικών οργανώσεων και δεν καταλάβαμε ποια είναι η θέση τους, αλλά γενναιόδωρα ας πούμε στους συλλόγους να εκφράσουν τη γνώμη τους και αυτή να συνεκτιμηθεί στην </w:t>
      </w:r>
      <w:r>
        <w:rPr>
          <w:rFonts w:eastAsia="Times New Roman"/>
          <w:szCs w:val="24"/>
        </w:rPr>
        <w:t>επιλογή των διευθυντών.</w:t>
      </w:r>
    </w:p>
    <w:p w14:paraId="6EA2C906" w14:textId="77777777" w:rsidR="00E41DDC" w:rsidRDefault="007120B1">
      <w:pPr>
        <w:spacing w:after="0" w:line="600" w:lineRule="auto"/>
        <w:ind w:firstLine="720"/>
        <w:jc w:val="both"/>
        <w:rPr>
          <w:rFonts w:eastAsia="Times New Roman"/>
          <w:szCs w:val="24"/>
        </w:rPr>
      </w:pPr>
      <w:r>
        <w:rPr>
          <w:rFonts w:eastAsia="Times New Roman"/>
          <w:szCs w:val="24"/>
        </w:rPr>
        <w:t>Είμαστε σίγουροι ότι από τη σύνθετη αυτή διαδικασία η δημόσια εκπαίδευσή μας μόνο κερδισμένη θα βγει.</w:t>
      </w:r>
    </w:p>
    <w:p w14:paraId="6EA2C907" w14:textId="77777777" w:rsidR="00E41DDC" w:rsidRDefault="007120B1">
      <w:pPr>
        <w:spacing w:after="0" w:line="600" w:lineRule="auto"/>
        <w:ind w:firstLine="720"/>
        <w:jc w:val="both"/>
        <w:rPr>
          <w:rFonts w:eastAsia="Times New Roman"/>
          <w:szCs w:val="24"/>
        </w:rPr>
      </w:pPr>
      <w:r>
        <w:rPr>
          <w:rFonts w:eastAsia="Times New Roman"/>
          <w:szCs w:val="24"/>
        </w:rPr>
        <w:t>Σας ευχαριστώ.</w:t>
      </w:r>
    </w:p>
    <w:p w14:paraId="6EA2C908" w14:textId="77777777" w:rsidR="00E41DDC" w:rsidRDefault="007120B1">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EA2C909" w14:textId="77777777" w:rsidR="00E41DDC" w:rsidRDefault="007120B1">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Κηρύσσεται περαιωμένη η συζ</w:t>
      </w:r>
      <w:r>
        <w:rPr>
          <w:rFonts w:eastAsia="Times New Roman"/>
          <w:szCs w:val="24"/>
        </w:rPr>
        <w:t>ήτηση επί της αρχής, των άρθρων και του συνόλου του σχεδίου νόμου του Υπουργείου Παιδείας, Έρευνας και Θρησκευμάτων</w:t>
      </w:r>
      <w:r>
        <w:rPr>
          <w:rFonts w:eastAsia="Times New Roman"/>
          <w:szCs w:val="24"/>
        </w:rPr>
        <w:t>:</w:t>
      </w:r>
      <w:r>
        <w:rPr>
          <w:rFonts w:eastAsia="Times New Roman"/>
          <w:szCs w:val="24"/>
        </w:rPr>
        <w:t xml:space="preserve"> «Μέτρα για την επιτάχυνση του κυβερνητικού έργου σε θέματα εκπαίδευσης».</w:t>
      </w:r>
    </w:p>
    <w:p w14:paraId="6EA2C90A" w14:textId="77777777" w:rsidR="00E41DDC" w:rsidRDefault="007120B1">
      <w:pPr>
        <w:spacing w:after="0" w:line="600" w:lineRule="auto"/>
        <w:ind w:firstLine="720"/>
        <w:jc w:val="both"/>
        <w:rPr>
          <w:rFonts w:eastAsia="Times New Roman"/>
          <w:szCs w:val="24"/>
        </w:rPr>
      </w:pPr>
      <w:r>
        <w:rPr>
          <w:rFonts w:eastAsia="Times New Roman"/>
          <w:szCs w:val="24"/>
        </w:rPr>
        <w:t>Ερωτάται το Σώμα: Γίνεται δεκτό το νομοσχέδιο επί της αρχής;</w:t>
      </w:r>
    </w:p>
    <w:p w14:paraId="6EA2C90B" w14:textId="77777777" w:rsidR="00E41DDC" w:rsidRDefault="007120B1">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Ναι.</w:t>
      </w:r>
    </w:p>
    <w:p w14:paraId="6EA2C90C" w14:textId="77777777" w:rsidR="00E41DDC" w:rsidRDefault="007120B1">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Όχι.</w:t>
      </w:r>
    </w:p>
    <w:p w14:paraId="6EA2C90D" w14:textId="77777777" w:rsidR="00E41DDC" w:rsidRDefault="007120B1">
      <w:pPr>
        <w:spacing w:after="0"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Παρών.</w:t>
      </w:r>
    </w:p>
    <w:p w14:paraId="6EA2C90E" w14:textId="77777777" w:rsidR="00E41DDC" w:rsidRDefault="007120B1">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EA2C90F" w14:textId="77777777" w:rsidR="00E41DDC" w:rsidRDefault="007120B1">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Όχι.</w:t>
      </w:r>
    </w:p>
    <w:p w14:paraId="6EA2C910" w14:textId="77777777" w:rsidR="00E41DDC" w:rsidRDefault="007120B1">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Ναι.</w:t>
      </w:r>
    </w:p>
    <w:p w14:paraId="6EA2C911" w14:textId="77777777" w:rsidR="00E41DDC" w:rsidRDefault="007120B1">
      <w:pPr>
        <w:spacing w:after="0" w:line="600" w:lineRule="auto"/>
        <w:ind w:firstLine="720"/>
        <w:jc w:val="both"/>
        <w:rPr>
          <w:rFonts w:eastAsia="Times New Roman"/>
          <w:szCs w:val="24"/>
        </w:rPr>
      </w:pPr>
      <w:r>
        <w:rPr>
          <w:rFonts w:eastAsia="Times New Roman"/>
          <w:b/>
          <w:szCs w:val="24"/>
        </w:rPr>
        <w:t xml:space="preserve">ΘΕΟΔΩΡΑ ΜΕΓΑΛΟΟΙΚΟΝΟΜΟΥ: </w:t>
      </w:r>
      <w:r>
        <w:rPr>
          <w:rFonts w:eastAsia="Times New Roman"/>
          <w:szCs w:val="24"/>
        </w:rPr>
        <w:t>Όχι.</w:t>
      </w:r>
    </w:p>
    <w:p w14:paraId="6EA2C912" w14:textId="77777777" w:rsidR="00E41DDC" w:rsidRDefault="007120B1">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Όχι.</w:t>
      </w:r>
    </w:p>
    <w:p w14:paraId="6EA2C913" w14:textId="77777777" w:rsidR="00E41DDC" w:rsidRDefault="007120B1">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w:t>
      </w:r>
      <w:r>
        <w:rPr>
          <w:rFonts w:eastAsia="Times New Roman"/>
          <w:szCs w:val="24"/>
        </w:rPr>
        <w:t xml:space="preserve"> το νομοσχέδιο του Υπουργείου Παιδείας, Έρευνας και Θρησκευμάτων</w:t>
      </w:r>
      <w:r>
        <w:rPr>
          <w:rFonts w:eastAsia="Times New Roman"/>
          <w:szCs w:val="24"/>
        </w:rPr>
        <w:t>:</w:t>
      </w:r>
      <w:r>
        <w:rPr>
          <w:rFonts w:eastAsia="Times New Roman"/>
          <w:szCs w:val="24"/>
        </w:rPr>
        <w:t xml:space="preserve"> «Μέτρα για την επιτάχυνση του κυβερνητικού έργου σε θέματα εκπαίδευσης» έγινε δεκτό επί της αρχής κατά πλειοψηφία.</w:t>
      </w:r>
    </w:p>
    <w:p w14:paraId="6EA2C914" w14:textId="77777777" w:rsidR="00E41DDC" w:rsidRDefault="007120B1">
      <w:pPr>
        <w:spacing w:after="0" w:line="600" w:lineRule="auto"/>
        <w:ind w:firstLine="720"/>
        <w:jc w:val="both"/>
        <w:rPr>
          <w:rFonts w:eastAsia="Times New Roman"/>
          <w:szCs w:val="24"/>
        </w:rPr>
      </w:pPr>
      <w:r>
        <w:rPr>
          <w:rFonts w:eastAsia="Times New Roman"/>
          <w:szCs w:val="24"/>
        </w:rPr>
        <w:t>Εισερχόμαστε στη ψήφιση επί των άρθρων και η ψήφισή τους θα γίνει χωριστά.</w:t>
      </w:r>
    </w:p>
    <w:p w14:paraId="6EA2C915" w14:textId="77777777" w:rsidR="00E41DDC" w:rsidRDefault="007120B1">
      <w:pPr>
        <w:spacing w:after="0" w:line="600" w:lineRule="auto"/>
        <w:ind w:firstLine="720"/>
        <w:jc w:val="both"/>
        <w:rPr>
          <w:rFonts w:eastAsia="Times New Roman"/>
          <w:szCs w:val="24"/>
        </w:rPr>
      </w:pPr>
      <w:r>
        <w:rPr>
          <w:rFonts w:eastAsia="Times New Roman"/>
          <w:szCs w:val="24"/>
        </w:rPr>
        <w:t>Ερωτάται το Σώμα: Γίνεται δεκτό το άρθρο 1</w:t>
      </w:r>
      <w:r>
        <w:rPr>
          <w:rFonts w:eastAsia="Times New Roman"/>
          <w:szCs w:val="24"/>
        </w:rPr>
        <w:t>,</w:t>
      </w:r>
      <w:r>
        <w:rPr>
          <w:rFonts w:eastAsia="Times New Roman"/>
          <w:szCs w:val="24"/>
        </w:rPr>
        <w:t xml:space="preserve"> όπως τροποποιήθηκε από τον κύριο Υπουργό;</w:t>
      </w:r>
    </w:p>
    <w:p w14:paraId="6EA2C916" w14:textId="77777777" w:rsidR="00E41DDC" w:rsidRDefault="007120B1">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Ναι.</w:t>
      </w:r>
    </w:p>
    <w:p w14:paraId="6EA2C917" w14:textId="77777777" w:rsidR="00E41DDC" w:rsidRDefault="007120B1">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Όχι.</w:t>
      </w:r>
    </w:p>
    <w:p w14:paraId="6EA2C918" w14:textId="77777777" w:rsidR="00E41DDC" w:rsidRDefault="007120B1">
      <w:pPr>
        <w:spacing w:after="0"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Παρών.</w:t>
      </w:r>
    </w:p>
    <w:p w14:paraId="6EA2C919" w14:textId="77777777" w:rsidR="00E41DDC" w:rsidRDefault="007120B1">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EA2C91A" w14:textId="77777777" w:rsidR="00E41DDC" w:rsidRDefault="007120B1">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Όχι.</w:t>
      </w:r>
    </w:p>
    <w:p w14:paraId="6EA2C91B" w14:textId="77777777" w:rsidR="00E41DDC" w:rsidRDefault="007120B1">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Ναι.</w:t>
      </w:r>
    </w:p>
    <w:p w14:paraId="6EA2C91C" w14:textId="77777777" w:rsidR="00E41DDC" w:rsidRDefault="007120B1">
      <w:pPr>
        <w:spacing w:after="0" w:line="600" w:lineRule="auto"/>
        <w:ind w:firstLine="720"/>
        <w:jc w:val="both"/>
        <w:rPr>
          <w:rFonts w:eastAsia="Times New Roman"/>
          <w:szCs w:val="24"/>
        </w:rPr>
      </w:pPr>
      <w:r>
        <w:rPr>
          <w:rFonts w:eastAsia="Times New Roman"/>
          <w:b/>
          <w:szCs w:val="24"/>
        </w:rPr>
        <w:t>ΘΕΟΔΩΡΑ ΜΕΓΑΛΟΟΙΚΟΝ</w:t>
      </w:r>
      <w:r>
        <w:rPr>
          <w:rFonts w:eastAsia="Times New Roman"/>
          <w:b/>
          <w:szCs w:val="24"/>
        </w:rPr>
        <w:t xml:space="preserve">ΟΜΟΥ: </w:t>
      </w:r>
      <w:r>
        <w:rPr>
          <w:rFonts w:eastAsia="Times New Roman"/>
          <w:szCs w:val="24"/>
        </w:rPr>
        <w:t>Όχι.</w:t>
      </w:r>
    </w:p>
    <w:p w14:paraId="6EA2C91D" w14:textId="77777777" w:rsidR="00E41DDC" w:rsidRDefault="007120B1">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Όχι.</w:t>
      </w:r>
    </w:p>
    <w:p w14:paraId="6EA2C91E" w14:textId="77777777" w:rsidR="00E41DDC" w:rsidRDefault="007120B1">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1 έγινε δεκτό, όπως τροποποιήθηκε από τον κύριο Υπουργό, κατά πλειοψηφία.</w:t>
      </w:r>
    </w:p>
    <w:p w14:paraId="6EA2C91F" w14:textId="77777777" w:rsidR="00E41DDC" w:rsidRDefault="007120B1">
      <w:pPr>
        <w:spacing w:after="0" w:line="600" w:lineRule="auto"/>
        <w:ind w:firstLine="720"/>
        <w:jc w:val="both"/>
        <w:rPr>
          <w:rFonts w:eastAsia="Times New Roman"/>
          <w:szCs w:val="24"/>
        </w:rPr>
      </w:pPr>
      <w:r>
        <w:rPr>
          <w:rFonts w:eastAsia="Times New Roman"/>
          <w:szCs w:val="24"/>
        </w:rPr>
        <w:t>Ερωτάται το Σώμα: Γίνεται δεκτό το άρθρο 2, όπως τροποποιήθηκε από τον κύριο Υπουργό;</w:t>
      </w:r>
    </w:p>
    <w:p w14:paraId="6EA2C920" w14:textId="77777777" w:rsidR="00E41DDC" w:rsidRDefault="007120B1">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Ναι.</w:t>
      </w:r>
    </w:p>
    <w:p w14:paraId="6EA2C921" w14:textId="77777777" w:rsidR="00E41DDC" w:rsidRDefault="007120B1">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Όχι.</w:t>
      </w:r>
    </w:p>
    <w:p w14:paraId="6EA2C922" w14:textId="77777777" w:rsidR="00E41DDC" w:rsidRDefault="007120B1">
      <w:pPr>
        <w:spacing w:after="0"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Όχι.</w:t>
      </w:r>
    </w:p>
    <w:p w14:paraId="6EA2C923" w14:textId="77777777" w:rsidR="00E41DDC" w:rsidRDefault="007120B1">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EA2C924" w14:textId="77777777" w:rsidR="00E41DDC" w:rsidRDefault="007120B1">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Παρών.</w:t>
      </w:r>
    </w:p>
    <w:p w14:paraId="6EA2C925" w14:textId="77777777" w:rsidR="00E41DDC" w:rsidRDefault="007120B1">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Ναι.</w:t>
      </w:r>
    </w:p>
    <w:p w14:paraId="6EA2C926" w14:textId="77777777" w:rsidR="00E41DDC" w:rsidRDefault="007120B1">
      <w:pPr>
        <w:spacing w:after="0" w:line="600" w:lineRule="auto"/>
        <w:ind w:firstLine="720"/>
        <w:jc w:val="both"/>
        <w:rPr>
          <w:rFonts w:eastAsia="Times New Roman"/>
          <w:szCs w:val="24"/>
        </w:rPr>
      </w:pPr>
      <w:r>
        <w:rPr>
          <w:rFonts w:eastAsia="Times New Roman"/>
          <w:b/>
          <w:szCs w:val="24"/>
        </w:rPr>
        <w:t xml:space="preserve">ΘΕΟΔΩΡΑ ΜΕΓΑΛΟΟΙΚΟΝΟΜΟΥ: </w:t>
      </w:r>
      <w:r>
        <w:rPr>
          <w:rFonts w:eastAsia="Times New Roman"/>
          <w:szCs w:val="24"/>
        </w:rPr>
        <w:t>Ναι.</w:t>
      </w:r>
    </w:p>
    <w:p w14:paraId="6EA2C927" w14:textId="77777777" w:rsidR="00E41DDC" w:rsidRDefault="007120B1">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Όχι.</w:t>
      </w:r>
    </w:p>
    <w:p w14:paraId="6EA2C928" w14:textId="77777777" w:rsidR="00E41DDC" w:rsidRDefault="007120B1">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w:t>
      </w:r>
      <w:r>
        <w:rPr>
          <w:rFonts w:eastAsia="Times New Roman"/>
          <w:szCs w:val="24"/>
        </w:rPr>
        <w:t xml:space="preserve"> το άρθρο 2 έγινε δεκτό, όπως τροποποιήθηκε από τον κύριο Υπουργό, κατά πλειοψηφία.</w:t>
      </w:r>
    </w:p>
    <w:p w14:paraId="6EA2C929" w14:textId="77777777" w:rsidR="00E41DDC" w:rsidRDefault="007120B1">
      <w:pPr>
        <w:spacing w:after="0" w:line="600" w:lineRule="auto"/>
        <w:ind w:firstLine="720"/>
        <w:jc w:val="both"/>
        <w:rPr>
          <w:rFonts w:eastAsia="Times New Roman"/>
          <w:szCs w:val="24"/>
        </w:rPr>
      </w:pPr>
      <w:r>
        <w:rPr>
          <w:rFonts w:eastAsia="Times New Roman"/>
          <w:szCs w:val="24"/>
        </w:rPr>
        <w:t>Ερωτάται το Σώμα: Γίνεται δεκτό το άρθρο 3</w:t>
      </w:r>
      <w:r>
        <w:rPr>
          <w:rFonts w:eastAsia="Times New Roman"/>
          <w:szCs w:val="24"/>
        </w:rPr>
        <w:t>,</w:t>
      </w:r>
      <w:r>
        <w:rPr>
          <w:rFonts w:eastAsia="Times New Roman"/>
          <w:szCs w:val="24"/>
        </w:rPr>
        <w:t xml:space="preserve"> όπως τροποποιήθηκε από τον κύριο Υπουργό;</w:t>
      </w:r>
    </w:p>
    <w:p w14:paraId="6EA2C92A" w14:textId="77777777" w:rsidR="00E41DDC" w:rsidRDefault="007120B1">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Ναι.</w:t>
      </w:r>
    </w:p>
    <w:p w14:paraId="6EA2C92B" w14:textId="77777777" w:rsidR="00E41DDC" w:rsidRDefault="007120B1">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Όχι.</w:t>
      </w:r>
    </w:p>
    <w:p w14:paraId="6EA2C92C" w14:textId="77777777" w:rsidR="00E41DDC" w:rsidRDefault="007120B1">
      <w:pPr>
        <w:spacing w:after="0"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Ναι.</w:t>
      </w:r>
    </w:p>
    <w:p w14:paraId="6EA2C92D" w14:textId="77777777" w:rsidR="00E41DDC" w:rsidRDefault="007120B1">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EA2C92E" w14:textId="77777777" w:rsidR="00E41DDC" w:rsidRDefault="007120B1">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Όχι.</w:t>
      </w:r>
    </w:p>
    <w:p w14:paraId="6EA2C92F" w14:textId="77777777" w:rsidR="00E41DDC" w:rsidRDefault="007120B1">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Ναι.</w:t>
      </w:r>
    </w:p>
    <w:p w14:paraId="6EA2C930" w14:textId="77777777" w:rsidR="00E41DDC" w:rsidRDefault="007120B1">
      <w:pPr>
        <w:spacing w:after="0" w:line="600" w:lineRule="auto"/>
        <w:ind w:firstLine="720"/>
        <w:jc w:val="both"/>
        <w:rPr>
          <w:rFonts w:eastAsia="Times New Roman"/>
          <w:szCs w:val="24"/>
        </w:rPr>
      </w:pPr>
      <w:r>
        <w:rPr>
          <w:rFonts w:eastAsia="Times New Roman"/>
          <w:b/>
          <w:szCs w:val="24"/>
        </w:rPr>
        <w:t xml:space="preserve">ΘΕΟΔΩΡΑ ΜΕΓΑΛΟΟΙΚΟΝΟΜΟΥ: </w:t>
      </w:r>
      <w:r>
        <w:rPr>
          <w:rFonts w:eastAsia="Times New Roman"/>
          <w:szCs w:val="24"/>
        </w:rPr>
        <w:t>Όχι.</w:t>
      </w:r>
    </w:p>
    <w:p w14:paraId="6EA2C931" w14:textId="77777777" w:rsidR="00E41DDC" w:rsidRDefault="007120B1">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Όχι.</w:t>
      </w:r>
    </w:p>
    <w:p w14:paraId="6EA2C932" w14:textId="77777777" w:rsidR="00E41DDC" w:rsidRDefault="007120B1">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3 έγινε δεκτό, όπως τροποποιήθηκε από τον κύριο Υπουργό, κατά πλε</w:t>
      </w:r>
      <w:r>
        <w:rPr>
          <w:rFonts w:eastAsia="Times New Roman"/>
          <w:szCs w:val="24"/>
        </w:rPr>
        <w:t>ιοψηφία.</w:t>
      </w:r>
    </w:p>
    <w:p w14:paraId="6EA2C933" w14:textId="77777777" w:rsidR="00E41DDC" w:rsidRDefault="007120B1">
      <w:pPr>
        <w:spacing w:after="0" w:line="600" w:lineRule="auto"/>
        <w:ind w:firstLine="720"/>
        <w:jc w:val="both"/>
        <w:rPr>
          <w:rFonts w:eastAsia="Times New Roman"/>
          <w:szCs w:val="24"/>
        </w:rPr>
      </w:pPr>
      <w:r>
        <w:rPr>
          <w:rFonts w:eastAsia="Times New Roman"/>
          <w:szCs w:val="24"/>
        </w:rPr>
        <w:t>Ερωτάται το Σώμα: Γίνεται δεκτό το άρθρο 4 ως έχει;</w:t>
      </w:r>
    </w:p>
    <w:p w14:paraId="6EA2C934" w14:textId="77777777" w:rsidR="00E41DDC" w:rsidRDefault="007120B1">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Ναι.</w:t>
      </w:r>
    </w:p>
    <w:p w14:paraId="6EA2C935" w14:textId="77777777" w:rsidR="00E41DDC" w:rsidRDefault="007120B1">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Ναι.</w:t>
      </w:r>
    </w:p>
    <w:p w14:paraId="6EA2C936" w14:textId="77777777" w:rsidR="00E41DDC" w:rsidRDefault="007120B1">
      <w:pPr>
        <w:spacing w:after="0" w:line="600" w:lineRule="auto"/>
        <w:ind w:firstLine="720"/>
        <w:jc w:val="both"/>
        <w:rPr>
          <w:rFonts w:eastAsia="Times New Roman"/>
          <w:szCs w:val="24"/>
        </w:rPr>
      </w:pPr>
      <w:r>
        <w:rPr>
          <w:rFonts w:eastAsia="Times New Roman"/>
          <w:b/>
          <w:szCs w:val="24"/>
        </w:rPr>
        <w:t xml:space="preserve">ΔΗΜΗΤΡΙΟΣ ΚΩΝΣΤΑΝΤΟΠΟΥΛΟΣ: </w:t>
      </w:r>
      <w:r>
        <w:rPr>
          <w:rFonts w:eastAsia="Times New Roman"/>
          <w:szCs w:val="24"/>
        </w:rPr>
        <w:t>Ναι.</w:t>
      </w:r>
    </w:p>
    <w:p w14:paraId="6EA2C937" w14:textId="77777777" w:rsidR="00E41DDC" w:rsidRDefault="007120B1">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Παρών.</w:t>
      </w:r>
    </w:p>
    <w:p w14:paraId="6EA2C938" w14:textId="77777777" w:rsidR="00E41DDC" w:rsidRDefault="007120B1">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Παρών.</w:t>
      </w:r>
    </w:p>
    <w:p w14:paraId="6EA2C939" w14:textId="77777777" w:rsidR="00E41DDC" w:rsidRDefault="007120B1">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Ναι.</w:t>
      </w:r>
    </w:p>
    <w:p w14:paraId="6EA2C93A" w14:textId="77777777" w:rsidR="00E41DDC" w:rsidRDefault="007120B1">
      <w:pPr>
        <w:spacing w:after="0" w:line="600" w:lineRule="auto"/>
        <w:ind w:firstLine="720"/>
        <w:jc w:val="both"/>
        <w:rPr>
          <w:rFonts w:eastAsia="Times New Roman"/>
          <w:szCs w:val="24"/>
        </w:rPr>
      </w:pPr>
      <w:r>
        <w:rPr>
          <w:rFonts w:eastAsia="Times New Roman"/>
          <w:b/>
          <w:szCs w:val="24"/>
        </w:rPr>
        <w:t xml:space="preserve">ΘΕΟΔΩΡΑ ΜΕΓΑΛΟΟΙΚΟΝΟΜΟΥ: </w:t>
      </w:r>
      <w:r>
        <w:rPr>
          <w:rFonts w:eastAsia="Times New Roman"/>
          <w:szCs w:val="24"/>
        </w:rPr>
        <w:t>Ναι.</w:t>
      </w:r>
    </w:p>
    <w:p w14:paraId="6EA2C93B" w14:textId="77777777" w:rsidR="00E41DDC" w:rsidRDefault="007120B1">
      <w:pPr>
        <w:spacing w:after="0" w:line="600" w:lineRule="auto"/>
        <w:ind w:firstLine="720"/>
        <w:jc w:val="both"/>
        <w:rPr>
          <w:rFonts w:eastAsia="Times New Roman"/>
          <w:szCs w:val="24"/>
        </w:rPr>
      </w:pPr>
      <w:r>
        <w:rPr>
          <w:rFonts w:eastAsia="Times New Roman"/>
          <w:b/>
          <w:szCs w:val="24"/>
        </w:rPr>
        <w:t>ΓΕΩΡΓΙΟΣ ΜΑΥ</w:t>
      </w:r>
      <w:r>
        <w:rPr>
          <w:rFonts w:eastAsia="Times New Roman"/>
          <w:b/>
          <w:szCs w:val="24"/>
        </w:rPr>
        <w:t xml:space="preserve">ΡΩΤΑΣ: </w:t>
      </w:r>
      <w:r>
        <w:rPr>
          <w:rFonts w:eastAsia="Times New Roman"/>
          <w:szCs w:val="24"/>
        </w:rPr>
        <w:t>Ναι.</w:t>
      </w:r>
    </w:p>
    <w:p w14:paraId="6EA2C93C" w14:textId="77777777" w:rsidR="00E41DDC" w:rsidRDefault="007120B1">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4 έγινε δεκτό ως έχει κατά πλειοψηφία.</w:t>
      </w:r>
    </w:p>
    <w:p w14:paraId="6EA2C93D" w14:textId="77777777" w:rsidR="00E41DDC" w:rsidRDefault="007120B1">
      <w:pPr>
        <w:spacing w:after="0" w:line="600" w:lineRule="auto"/>
        <w:ind w:firstLine="720"/>
        <w:jc w:val="both"/>
        <w:rPr>
          <w:rFonts w:eastAsia="Times New Roman"/>
          <w:szCs w:val="24"/>
        </w:rPr>
      </w:pPr>
      <w:r>
        <w:rPr>
          <w:rFonts w:eastAsia="Times New Roman"/>
          <w:szCs w:val="24"/>
        </w:rPr>
        <w:t>Ερωτάται το Σώμα: Γίνεται δεκτό το άρθρο 5</w:t>
      </w:r>
      <w:r>
        <w:rPr>
          <w:rFonts w:eastAsia="Times New Roman"/>
          <w:szCs w:val="24"/>
        </w:rPr>
        <w:t>,</w:t>
      </w:r>
      <w:r>
        <w:rPr>
          <w:rFonts w:eastAsia="Times New Roman"/>
          <w:szCs w:val="24"/>
        </w:rPr>
        <w:t xml:space="preserve"> όπως τροποποιήθηκε από τον κύριο Υπουργό;</w:t>
      </w:r>
    </w:p>
    <w:p w14:paraId="6EA2C93E" w14:textId="77777777" w:rsidR="00E41DDC" w:rsidRDefault="007120B1">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Ναι.</w:t>
      </w:r>
    </w:p>
    <w:p w14:paraId="6EA2C93F" w14:textId="77777777" w:rsidR="00E41DDC" w:rsidRDefault="007120B1">
      <w:pPr>
        <w:spacing w:after="0"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Ναι.</w:t>
      </w:r>
    </w:p>
    <w:p w14:paraId="6EA2C940" w14:textId="77777777" w:rsidR="00E41DDC" w:rsidRDefault="007120B1">
      <w:pPr>
        <w:spacing w:after="0" w:line="600" w:lineRule="auto"/>
        <w:ind w:firstLine="720"/>
        <w:jc w:val="both"/>
        <w:rPr>
          <w:rFonts w:eastAsia="Times New Roman"/>
          <w:szCs w:val="24"/>
        </w:rPr>
      </w:pPr>
      <w:r>
        <w:rPr>
          <w:rFonts w:eastAsia="Times New Roman"/>
          <w:b/>
          <w:szCs w:val="24"/>
        </w:rPr>
        <w:t>ΔΗΜΗΤΡΙΟΣ ΚΩΝΣΤΑΝ</w:t>
      </w:r>
      <w:r>
        <w:rPr>
          <w:rFonts w:eastAsia="Times New Roman"/>
          <w:b/>
          <w:szCs w:val="24"/>
        </w:rPr>
        <w:t xml:space="preserve">ΤΟΠΟΥΛΟΣ: </w:t>
      </w:r>
      <w:r>
        <w:rPr>
          <w:rFonts w:eastAsia="Times New Roman"/>
          <w:szCs w:val="24"/>
        </w:rPr>
        <w:t>Ναι.</w:t>
      </w:r>
    </w:p>
    <w:p w14:paraId="6EA2C941" w14:textId="77777777" w:rsidR="00E41DDC" w:rsidRDefault="007120B1">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EA2C942" w14:textId="77777777" w:rsidR="00E41DDC" w:rsidRDefault="007120B1">
      <w:pPr>
        <w:spacing w:after="0"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Ναι.</w:t>
      </w:r>
    </w:p>
    <w:p w14:paraId="6EA2C943" w14:textId="77777777" w:rsidR="00E41DDC" w:rsidRDefault="007120B1">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Όχι.</w:t>
      </w:r>
    </w:p>
    <w:p w14:paraId="6EA2C944" w14:textId="77777777" w:rsidR="00E41DDC" w:rsidRDefault="007120B1">
      <w:pPr>
        <w:spacing w:after="0" w:line="600" w:lineRule="auto"/>
        <w:ind w:firstLine="720"/>
        <w:jc w:val="both"/>
        <w:rPr>
          <w:rFonts w:eastAsia="Times New Roman"/>
          <w:szCs w:val="24"/>
        </w:rPr>
      </w:pPr>
      <w:r>
        <w:rPr>
          <w:rFonts w:eastAsia="Times New Roman"/>
          <w:b/>
          <w:szCs w:val="24"/>
        </w:rPr>
        <w:t xml:space="preserve">ΘΕΟΔΩΡΑ ΜΕΓΑΛΟΟΙΚΟΝΟΜΟΥ: </w:t>
      </w:r>
      <w:r>
        <w:rPr>
          <w:rFonts w:eastAsia="Times New Roman"/>
          <w:szCs w:val="24"/>
        </w:rPr>
        <w:t>Ναι.</w:t>
      </w:r>
    </w:p>
    <w:p w14:paraId="6EA2C945" w14:textId="77777777" w:rsidR="00E41DDC" w:rsidRDefault="007120B1">
      <w:pPr>
        <w:spacing w:after="0"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Ναι.</w:t>
      </w:r>
    </w:p>
    <w:p w14:paraId="6EA2C946" w14:textId="77777777" w:rsidR="00E41DDC" w:rsidRDefault="007120B1">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w:t>
      </w:r>
      <w:r>
        <w:rPr>
          <w:rFonts w:eastAsia="Times New Roman"/>
          <w:szCs w:val="24"/>
        </w:rPr>
        <w:t>ς</w:t>
      </w:r>
      <w:r>
        <w:rPr>
          <w:rFonts w:eastAsia="Times New Roman"/>
          <w:szCs w:val="24"/>
        </w:rPr>
        <w:t xml:space="preserve"> το άρθρο 5 έγινε δεκτό, όπως τροποποιήθηκε από τον κύριο Υπουργό, κατά πλειοψηφία.</w:t>
      </w:r>
    </w:p>
    <w:p w14:paraId="6EA2C94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6EA2C948"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 xml:space="preserve">Ναι. </w:t>
      </w:r>
    </w:p>
    <w:p w14:paraId="6EA2C949"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Όχι.</w:t>
      </w:r>
    </w:p>
    <w:p w14:paraId="6EA2C94A"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Παρών. </w:t>
      </w:r>
    </w:p>
    <w:p w14:paraId="6EA2C94B"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Όχι. </w:t>
      </w:r>
    </w:p>
    <w:p w14:paraId="6EA2C94C"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6EA2C94D"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6EA2C94E"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Όχι. </w:t>
      </w:r>
    </w:p>
    <w:p w14:paraId="6EA2C94F"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Παρών. </w:t>
      </w:r>
    </w:p>
    <w:p w14:paraId="6EA2C950"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6 έγινε δεκτό ως έχει κατά πλειοψηφία. </w:t>
      </w:r>
    </w:p>
    <w:p w14:paraId="6EA2C951"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ως έ</w:t>
      </w:r>
      <w:r>
        <w:rPr>
          <w:rFonts w:eastAsia="Times New Roman" w:cs="Times New Roman"/>
          <w:szCs w:val="24"/>
        </w:rPr>
        <w:t>χει;</w:t>
      </w:r>
    </w:p>
    <w:p w14:paraId="6EA2C952"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 xml:space="preserve">Ναι. </w:t>
      </w:r>
    </w:p>
    <w:p w14:paraId="6EA2C953"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Ναι.</w:t>
      </w:r>
    </w:p>
    <w:p w14:paraId="6EA2C954"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Ναι. </w:t>
      </w:r>
    </w:p>
    <w:p w14:paraId="6EA2C955"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Παρών. </w:t>
      </w:r>
    </w:p>
    <w:p w14:paraId="6EA2C956"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Ναι. </w:t>
      </w:r>
    </w:p>
    <w:p w14:paraId="6EA2C957"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6EA2C958"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Ναι. </w:t>
      </w:r>
    </w:p>
    <w:p w14:paraId="6EA2C959"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6EA2C95A"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w:t>
      </w:r>
      <w:r>
        <w:rPr>
          <w:rFonts w:eastAsia="Times New Roman" w:cs="Times New Roman"/>
          <w:b/>
          <w:szCs w:val="24"/>
        </w:rPr>
        <w:t xml:space="preserve">ου): </w:t>
      </w:r>
      <w:r>
        <w:rPr>
          <w:rFonts w:eastAsia="Times New Roman" w:cs="Times New Roman"/>
          <w:szCs w:val="24"/>
        </w:rPr>
        <w:t xml:space="preserve">Συνεπώς το άρθρο 7 έγινε δεκτό ως έχει κατά πλειοψηφία. </w:t>
      </w:r>
    </w:p>
    <w:p w14:paraId="6EA2C95B"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w:t>
      </w:r>
      <w:r>
        <w:rPr>
          <w:rFonts w:eastAsia="Times New Roman" w:cs="Times New Roman"/>
          <w:szCs w:val="24"/>
        </w:rPr>
        <w:t>ν</w:t>
      </w:r>
      <w:r>
        <w:rPr>
          <w:rFonts w:eastAsia="Times New Roman" w:cs="Times New Roman"/>
          <w:szCs w:val="24"/>
        </w:rPr>
        <w:t xml:space="preserve"> ψήφιση του ακροτελεύτιου άρθρου. </w:t>
      </w:r>
    </w:p>
    <w:p w14:paraId="6EA2C95C"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6EA2C95D"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 xml:space="preserve">Ναι. </w:t>
      </w:r>
    </w:p>
    <w:p w14:paraId="6EA2C95E"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Όχι.</w:t>
      </w:r>
    </w:p>
    <w:p w14:paraId="6EA2C95F"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Παρών. </w:t>
      </w:r>
    </w:p>
    <w:p w14:paraId="6EA2C960"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Όχι. </w:t>
      </w:r>
    </w:p>
    <w:p w14:paraId="6EA2C961"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6EA2C962"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6EA2C963"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Όχι. </w:t>
      </w:r>
    </w:p>
    <w:p w14:paraId="6EA2C964"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6EA2C965"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 ακροτελεύτιο άρθρο έγινε δεκτό κατά πλειοψηφία. </w:t>
      </w:r>
    </w:p>
    <w:p w14:paraId="6EA2C966"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νομοσχέδιο του Υπουργείου Παιδείας, Έρευνας και Θρησκευμάτων</w:t>
      </w:r>
      <w:r>
        <w:rPr>
          <w:rFonts w:eastAsia="Times New Roman" w:cs="Times New Roman"/>
          <w:szCs w:val="24"/>
        </w:rPr>
        <w:t xml:space="preserve">: </w:t>
      </w:r>
      <w:r>
        <w:rPr>
          <w:rFonts w:eastAsia="Times New Roman" w:cs="Times New Roman"/>
          <w:szCs w:val="24"/>
        </w:rPr>
        <w:t xml:space="preserve">«Μέτρα για την επιτάχυνση του κυβερνητικού έργου σε θέματα εκπαίδευσης» έγινε δεκτό επί της αρχής και επί των άρθρων. </w:t>
      </w:r>
    </w:p>
    <w:p w14:paraId="6EA2C96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Προχωρούμε στην ψήφιση </w:t>
      </w:r>
      <w:r>
        <w:rPr>
          <w:rFonts w:eastAsia="Times New Roman" w:cs="Times New Roman"/>
          <w:szCs w:val="24"/>
        </w:rPr>
        <w:t xml:space="preserve">στο σύνολο </w:t>
      </w:r>
      <w:r>
        <w:rPr>
          <w:rFonts w:eastAsia="Times New Roman" w:cs="Times New Roman"/>
          <w:szCs w:val="24"/>
        </w:rPr>
        <w:t>του νομοσχεδίου</w:t>
      </w:r>
      <w:r>
        <w:rPr>
          <w:rFonts w:eastAsia="Times New Roman" w:cs="Times New Roman"/>
          <w:szCs w:val="24"/>
        </w:rPr>
        <w:t>.</w:t>
      </w:r>
      <w:r>
        <w:rPr>
          <w:rFonts w:eastAsia="Times New Roman" w:cs="Times New Roman"/>
          <w:szCs w:val="24"/>
        </w:rPr>
        <w:t xml:space="preserve"> </w:t>
      </w:r>
    </w:p>
    <w:p w14:paraId="6EA2C968"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Ερωτάται το Σώμα: Γ</w:t>
      </w:r>
      <w:r>
        <w:rPr>
          <w:rFonts w:eastAsia="Times New Roman" w:cs="Times New Roman"/>
          <w:szCs w:val="24"/>
        </w:rPr>
        <w:t xml:space="preserve">ίνεται δεκτό το νομοσχέδιο και στο σύνολο; </w:t>
      </w:r>
    </w:p>
    <w:p w14:paraId="6EA2C969"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 xml:space="preserve">Ναι. </w:t>
      </w:r>
    </w:p>
    <w:p w14:paraId="6EA2C96A"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Όχι.</w:t>
      </w:r>
    </w:p>
    <w:p w14:paraId="6EA2C96B"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Παρών. </w:t>
      </w:r>
    </w:p>
    <w:p w14:paraId="6EA2C96C"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Όχι. </w:t>
      </w:r>
    </w:p>
    <w:p w14:paraId="6EA2C96D"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6EA2C96E"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6EA2C96F"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Όχι. </w:t>
      </w:r>
    </w:p>
    <w:p w14:paraId="6EA2C970"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6EA2C971"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 νομοσχέδιο έγινε δεκτό και στο σύνολο κατά πλειοψηφία.</w:t>
      </w:r>
    </w:p>
    <w:p w14:paraId="6EA2C972"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Παιδείας, Έρευνας και Θρησκευμάτων</w:t>
      </w:r>
      <w:r>
        <w:rPr>
          <w:rFonts w:eastAsia="Times New Roman" w:cs="Times New Roman"/>
          <w:szCs w:val="24"/>
        </w:rPr>
        <w:t xml:space="preserve">: </w:t>
      </w:r>
      <w:r>
        <w:rPr>
          <w:rFonts w:eastAsia="Times New Roman" w:cs="Times New Roman"/>
          <w:szCs w:val="24"/>
        </w:rPr>
        <w:t>«Μέτρα για την επιτάχυνση του κυβερνητικού έργου σε θέματα εκπαίδευσης» έγινε δεκ</w:t>
      </w:r>
      <w:r>
        <w:rPr>
          <w:rFonts w:eastAsia="Times New Roman" w:cs="Times New Roman"/>
          <w:szCs w:val="24"/>
        </w:rPr>
        <w:t>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6EA2C973"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Να μπει ησελ.483</w:t>
      </w:r>
      <w:r w:rsidRPr="00652AC2">
        <w:rPr>
          <w:rFonts w:eastAsia="Times New Roman" w:cs="Times New Roman"/>
          <w:szCs w:val="24"/>
          <w:vertAlign w:val="superscript"/>
        </w:rPr>
        <w:t>α</w:t>
      </w:r>
      <w:r>
        <w:rPr>
          <w:rFonts w:eastAsia="Times New Roman" w:cs="Times New Roman"/>
          <w:szCs w:val="24"/>
        </w:rPr>
        <w:t>)</w:t>
      </w:r>
    </w:p>
    <w:p w14:paraId="6EA2C974"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w:t>
      </w:r>
      <w:r>
        <w:rPr>
          <w:rFonts w:eastAsia="Times New Roman" w:cs="Times New Roman"/>
          <w:szCs w:val="24"/>
        </w:rPr>
        <w:t>ν</w:t>
      </w:r>
      <w:r>
        <w:rPr>
          <w:rFonts w:eastAsia="Times New Roman" w:cs="Times New Roman"/>
          <w:szCs w:val="24"/>
        </w:rPr>
        <w:t xml:space="preserve"> ψήφιση στο σύνολο του παραπάνω νομοσχεδίου. </w:t>
      </w:r>
    </w:p>
    <w:p w14:paraId="6EA2C975"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Ο</w:t>
      </w:r>
      <w:r>
        <w:rPr>
          <w:rFonts w:eastAsia="Times New Roman" w:cs="Times New Roman"/>
          <w:b/>
          <w:szCs w:val="24"/>
        </w:rPr>
        <w:t xml:space="preserve">ΛΟΙ </w:t>
      </w:r>
      <w:r>
        <w:rPr>
          <w:rFonts w:eastAsia="Times New Roman" w:cs="Times New Roman"/>
          <w:b/>
          <w:szCs w:val="24"/>
        </w:rPr>
        <w:t>ΟΙ</w:t>
      </w:r>
      <w:r>
        <w:rPr>
          <w:rFonts w:eastAsia="Times New Roman" w:cs="Times New Roman"/>
          <w:b/>
          <w:szCs w:val="24"/>
        </w:rPr>
        <w:t xml:space="preserve"> ΒΟΥΛΕΥΤΕΣ:</w:t>
      </w:r>
      <w:r>
        <w:rPr>
          <w:rFonts w:eastAsia="Times New Roman" w:cs="Times New Roman"/>
          <w:szCs w:val="24"/>
        </w:rPr>
        <w:t xml:space="preserve"> Μάλιστα, μάλιστα. </w:t>
      </w:r>
    </w:p>
    <w:p w14:paraId="6EA2C976"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w:t>
      </w:r>
      <w:r>
        <w:rPr>
          <w:rFonts w:eastAsia="Times New Roman" w:cs="Times New Roman"/>
          <w:b/>
          <w:szCs w:val="24"/>
        </w:rPr>
        <w:t xml:space="preserve">ούλου):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6EA2C977"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έχουν διανεμηθεί τα Πρακτικά της Πέμπτης 16 Μαρτίου 2017, της Δευτέρας 27 Μαρτίου 2017 και της Τρίτης 28 Μαρτίου 2017 και ερωτάται το Σώμα αν τα επικυρώνει. </w:t>
      </w:r>
    </w:p>
    <w:p w14:paraId="6EA2C978"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 </w:t>
      </w:r>
    </w:p>
    <w:p w14:paraId="6EA2C979"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τα Πρακτικά της Πέμπτης 16 Μαρτίου 2017, της Δευτέρας 27 Μαρτίου 2017 και της Τρίτης 28 Μαρτίου 2017 επικυρώθηκαν.</w:t>
      </w:r>
    </w:p>
    <w:p w14:paraId="6EA2C97A"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w:t>
      </w:r>
      <w:r>
        <w:rPr>
          <w:rFonts w:eastAsia="Times New Roman" w:cs="Times New Roman"/>
          <w:szCs w:val="24"/>
        </w:rPr>
        <w:t xml:space="preserve">σουμε τη συνεδρίαση; </w:t>
      </w:r>
    </w:p>
    <w:p w14:paraId="6EA2C97B"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6EA2C97C" w14:textId="77777777" w:rsidR="00E41DDC" w:rsidRDefault="007120B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Με τη συναίνεση του Σώματος και ώρα 20.28΄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Παρασκευή 26 Μαΐου 2017 και ώρα 10.00΄, με αντικείμενο εργασιών του Σώμα</w:t>
      </w:r>
      <w:r>
        <w:rPr>
          <w:rFonts w:eastAsia="Times New Roman" w:cs="Times New Roman"/>
          <w:szCs w:val="24"/>
        </w:rPr>
        <w:t xml:space="preserve">τος: κοινοβουλευτικό έλεγχο, συζήτηση επίκαιρων ερωτήσεων. </w:t>
      </w:r>
    </w:p>
    <w:p w14:paraId="6EA2C97D" w14:textId="77777777" w:rsidR="00E41DDC" w:rsidRDefault="007120B1">
      <w:pPr>
        <w:spacing w:after="0" w:line="600" w:lineRule="auto"/>
        <w:ind w:firstLine="720"/>
        <w:jc w:val="both"/>
        <w:rPr>
          <w:rFonts w:eastAsia="Times New Roman" w:cs="Times New Roman"/>
          <w:b/>
          <w:szCs w:val="24"/>
        </w:rPr>
      </w:pPr>
      <w:r>
        <w:rPr>
          <w:rFonts w:eastAsia="Times New Roman" w:cs="Times New Roman"/>
          <w:b/>
          <w:szCs w:val="24"/>
        </w:rPr>
        <w:t xml:space="preserve">Ο ΠΡΟΕΔΡΟΣ </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Οι ΓΡΑΜΜΑΤΕΙΣ</w:t>
      </w:r>
    </w:p>
    <w:p w14:paraId="6EA2C97E" w14:textId="77777777" w:rsidR="00E41DDC" w:rsidRDefault="007120B1">
      <w:pPr>
        <w:spacing w:after="0" w:line="600" w:lineRule="auto"/>
        <w:ind w:firstLine="720"/>
        <w:jc w:val="both"/>
        <w:rPr>
          <w:rFonts w:eastAsia="Times New Roman" w:cs="Times New Roman"/>
          <w:szCs w:val="24"/>
        </w:rPr>
      </w:pPr>
      <w:r>
        <w:rPr>
          <w:rFonts w:eastAsia="Times New Roman" w:cs="Times New Roman"/>
          <w:szCs w:val="24"/>
        </w:rPr>
        <w:t xml:space="preserve"> </w:t>
      </w:r>
    </w:p>
    <w:p w14:paraId="6EA2C97F" w14:textId="77777777" w:rsidR="00E41DDC" w:rsidRDefault="00E41DDC">
      <w:pPr>
        <w:spacing w:after="0" w:line="600" w:lineRule="auto"/>
        <w:ind w:firstLine="720"/>
        <w:jc w:val="both"/>
        <w:rPr>
          <w:rFonts w:eastAsia="Times New Roman" w:cs="Times New Roman"/>
          <w:szCs w:val="24"/>
        </w:rPr>
      </w:pPr>
    </w:p>
    <w:p w14:paraId="6EA2C980" w14:textId="77777777" w:rsidR="00E41DDC" w:rsidRDefault="00E41DDC">
      <w:pPr>
        <w:spacing w:after="0" w:line="600" w:lineRule="auto"/>
        <w:ind w:firstLine="720"/>
        <w:jc w:val="both"/>
        <w:rPr>
          <w:rFonts w:eastAsia="Times New Roman" w:cs="Times New Roman"/>
          <w:szCs w:val="24"/>
        </w:rPr>
      </w:pPr>
    </w:p>
    <w:p w14:paraId="6EA2C981" w14:textId="77777777" w:rsidR="00E41DDC" w:rsidRDefault="00E41DDC">
      <w:pPr>
        <w:spacing w:after="0" w:line="600" w:lineRule="auto"/>
        <w:ind w:firstLine="720"/>
        <w:jc w:val="both"/>
        <w:rPr>
          <w:rFonts w:eastAsia="Times New Roman" w:cs="Times New Roman"/>
          <w:szCs w:val="24"/>
        </w:rPr>
      </w:pPr>
    </w:p>
    <w:p w14:paraId="6EA2C982" w14:textId="77777777" w:rsidR="00E41DDC" w:rsidRDefault="00E41DDC">
      <w:pPr>
        <w:spacing w:after="0" w:line="600" w:lineRule="auto"/>
        <w:ind w:firstLine="720"/>
        <w:jc w:val="both"/>
        <w:rPr>
          <w:rFonts w:eastAsia="Times New Roman" w:cs="Times New Roman"/>
          <w:szCs w:val="24"/>
        </w:rPr>
      </w:pPr>
    </w:p>
    <w:p w14:paraId="6EA2C983" w14:textId="77777777" w:rsidR="00E41DDC" w:rsidRDefault="00E41DDC">
      <w:pPr>
        <w:spacing w:after="0" w:line="600" w:lineRule="auto"/>
        <w:ind w:firstLine="720"/>
        <w:jc w:val="both"/>
        <w:rPr>
          <w:rFonts w:eastAsia="Times New Roman" w:cs="Times New Roman"/>
          <w:szCs w:val="24"/>
        </w:rPr>
      </w:pPr>
    </w:p>
    <w:p w14:paraId="6EA2C984" w14:textId="77777777" w:rsidR="00E41DDC" w:rsidRDefault="00E41DDC">
      <w:pPr>
        <w:spacing w:after="0" w:line="600" w:lineRule="auto"/>
        <w:ind w:firstLine="720"/>
        <w:jc w:val="both"/>
        <w:rPr>
          <w:rFonts w:eastAsia="Times New Roman" w:cs="Times New Roman"/>
          <w:szCs w:val="24"/>
        </w:rPr>
      </w:pPr>
    </w:p>
    <w:sectPr w:rsidR="00E41DD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UgLvDPviR3Rroj5q6DfVwEwek+Q=" w:salt="cVMxkR4HZmFA/WfIpiHZk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DDC"/>
    <w:rsid w:val="005E2390"/>
    <w:rsid w:val="007120B1"/>
    <w:rsid w:val="00E41DD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C17A"/>
  <w15:docId w15:val="{9742A61D-B211-4171-B11B-4C61767D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516B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516BF"/>
    <w:rPr>
      <w:rFonts w:ascii="Segoe UI" w:hAnsi="Segoe UI" w:cs="Segoe UI"/>
      <w:sz w:val="18"/>
      <w:szCs w:val="18"/>
    </w:rPr>
  </w:style>
  <w:style w:type="paragraph" w:styleId="a4">
    <w:name w:val="Revision"/>
    <w:hidden/>
    <w:uiPriority w:val="99"/>
    <w:semiHidden/>
    <w:rsid w:val="00345C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452</MetadataID>
    <Session xmlns="641f345b-441b-4b81-9152-adc2e73ba5e1">Β´</Session>
    <Date xmlns="641f345b-441b-4b81-9152-adc2e73ba5e1">2017-05-24T21:00:00+00:00</Date>
    <Status xmlns="641f345b-441b-4b81-9152-adc2e73ba5e1">
      <Url>http://srv-sp1/praktika/Lists/Incoming_Metadata/EditForm.aspx?ID=452&amp;Source=/praktika/Recordings_Library/Forms/AllItems.aspx</Url>
      <Description>Δημοσιεύτηκε</Description>
    </Status>
    <Meeting xmlns="641f345b-441b-4b81-9152-adc2e73ba5e1">ΡΚΕ´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CEC486-77C0-4A9F-8F78-3310752819F7}">
  <ds:schemaRefs>
    <ds:schemaRef ds:uri="http://www.w3.org/XML/1998/namespace"/>
    <ds:schemaRef ds:uri="http://schemas.microsoft.com/office/2006/documentManagement/types"/>
    <ds:schemaRef ds:uri="http://purl.org/dc/dcmitype/"/>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641f345b-441b-4b81-9152-adc2e73ba5e1"/>
    <ds:schemaRef ds:uri="http://purl.org/dc/terms/"/>
  </ds:schemaRefs>
</ds:datastoreItem>
</file>

<file path=customXml/itemProps2.xml><?xml version="1.0" encoding="utf-8"?>
<ds:datastoreItem xmlns:ds="http://schemas.openxmlformats.org/officeDocument/2006/customXml" ds:itemID="{F3F1D341-2A09-45D6-A581-5BF3E79DD3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E82CFB-2385-4B8E-A593-82AF2B6801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441</Pages>
  <Words>83721</Words>
  <Characters>452098</Characters>
  <Application>Microsoft Office Word</Application>
  <DocSecurity>0</DocSecurity>
  <Lines>3767</Lines>
  <Paragraphs>1069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534750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2017-05-30T12:07:00Z</dcterms:created>
  <dcterms:modified xsi:type="dcterms:W3CDTF">2017-05-30T12:07:00Z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