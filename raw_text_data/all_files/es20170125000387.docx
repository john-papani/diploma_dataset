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3B302" w14:textId="77777777" w:rsidR="008C01B5" w:rsidRPr="008C01B5" w:rsidRDefault="008C01B5" w:rsidP="008C01B5">
      <w:pPr>
        <w:spacing w:after="200" w:line="360" w:lineRule="auto"/>
        <w:rPr>
          <w:ins w:id="0" w:author="Φλούδα Χριστίνα" w:date="2017-01-31T11:45:00Z"/>
          <w:rFonts w:eastAsia="Times New Roman"/>
          <w:szCs w:val="24"/>
          <w:lang w:eastAsia="en-US"/>
        </w:rPr>
      </w:pPr>
      <w:ins w:id="1" w:author="Φλούδα Χριστίνα" w:date="2017-01-31T11:45:00Z">
        <w:r w:rsidRPr="008C01B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627379A" w14:textId="77777777" w:rsidR="008C01B5" w:rsidRPr="008C01B5" w:rsidRDefault="008C01B5" w:rsidP="008C01B5">
      <w:pPr>
        <w:spacing w:after="200" w:line="360" w:lineRule="auto"/>
        <w:rPr>
          <w:ins w:id="2" w:author="Φλούδα Χριστίνα" w:date="2017-01-31T11:45:00Z"/>
          <w:rFonts w:eastAsia="Times New Roman"/>
          <w:szCs w:val="24"/>
          <w:lang w:eastAsia="en-US"/>
        </w:rPr>
      </w:pPr>
    </w:p>
    <w:p w14:paraId="598D1404" w14:textId="77777777" w:rsidR="008C01B5" w:rsidRPr="008C01B5" w:rsidRDefault="008C01B5" w:rsidP="008C01B5">
      <w:pPr>
        <w:spacing w:after="200" w:line="360" w:lineRule="auto"/>
        <w:rPr>
          <w:ins w:id="3" w:author="Φλούδα Χριστίνα" w:date="2017-01-31T11:45:00Z"/>
          <w:rFonts w:eastAsia="Times New Roman"/>
          <w:szCs w:val="24"/>
          <w:lang w:eastAsia="en-US"/>
        </w:rPr>
      </w:pPr>
      <w:ins w:id="4" w:author="Φλούδα Χριστίνα" w:date="2017-01-31T11:45:00Z">
        <w:r w:rsidRPr="008C01B5">
          <w:rPr>
            <w:rFonts w:eastAsia="Times New Roman"/>
            <w:szCs w:val="24"/>
            <w:lang w:eastAsia="en-US"/>
          </w:rPr>
          <w:t>ΠΙΝΑΚΑΣ ΠΕΡΙΕΧΟΜΕΝΩΝ</w:t>
        </w:r>
      </w:ins>
    </w:p>
    <w:p w14:paraId="1445CE13" w14:textId="77777777" w:rsidR="008C01B5" w:rsidRPr="008C01B5" w:rsidRDefault="008C01B5" w:rsidP="008C01B5">
      <w:pPr>
        <w:spacing w:after="200" w:line="360" w:lineRule="auto"/>
        <w:rPr>
          <w:ins w:id="5" w:author="Φλούδα Χριστίνα" w:date="2017-01-31T11:45:00Z"/>
          <w:rFonts w:eastAsia="Times New Roman"/>
          <w:szCs w:val="24"/>
          <w:lang w:eastAsia="en-US"/>
        </w:rPr>
      </w:pPr>
      <w:ins w:id="6" w:author="Φλούδα Χριστίνα" w:date="2017-01-31T11:45:00Z">
        <w:r w:rsidRPr="008C01B5">
          <w:rPr>
            <w:rFonts w:eastAsia="Times New Roman"/>
            <w:szCs w:val="24"/>
            <w:lang w:eastAsia="en-US"/>
          </w:rPr>
          <w:t xml:space="preserve">ΙΖ΄ ΠΕΡΙΟΔΟΣ </w:t>
        </w:r>
      </w:ins>
    </w:p>
    <w:p w14:paraId="54FF629A" w14:textId="77777777" w:rsidR="008C01B5" w:rsidRPr="008C01B5" w:rsidRDefault="008C01B5" w:rsidP="008C01B5">
      <w:pPr>
        <w:spacing w:after="200" w:line="360" w:lineRule="auto"/>
        <w:rPr>
          <w:ins w:id="7" w:author="Φλούδα Χριστίνα" w:date="2017-01-31T11:45:00Z"/>
          <w:rFonts w:eastAsia="Times New Roman"/>
          <w:szCs w:val="24"/>
          <w:lang w:eastAsia="en-US"/>
        </w:rPr>
      </w:pPr>
      <w:ins w:id="8" w:author="Φλούδα Χριστίνα" w:date="2017-01-31T11:45:00Z">
        <w:r w:rsidRPr="008C01B5">
          <w:rPr>
            <w:rFonts w:eastAsia="Times New Roman"/>
            <w:szCs w:val="24"/>
            <w:lang w:eastAsia="en-US"/>
          </w:rPr>
          <w:t>ΠΡΟΕΔΡΕΥΟΜΕΝΗΣ ΚΟΙΝΟΒΟΥΛΕΥΤΙΚΗΣ ΔΗΜΟΚΡΑΤΙΑΣ</w:t>
        </w:r>
      </w:ins>
    </w:p>
    <w:p w14:paraId="64769485" w14:textId="77777777" w:rsidR="008C01B5" w:rsidRPr="008C01B5" w:rsidRDefault="008C01B5" w:rsidP="008C01B5">
      <w:pPr>
        <w:spacing w:after="200" w:line="360" w:lineRule="auto"/>
        <w:rPr>
          <w:ins w:id="9" w:author="Φλούδα Χριστίνα" w:date="2017-01-31T11:45:00Z"/>
          <w:rFonts w:eastAsia="Times New Roman"/>
          <w:szCs w:val="24"/>
          <w:lang w:eastAsia="en-US"/>
        </w:rPr>
      </w:pPr>
      <w:ins w:id="10" w:author="Φλούδα Χριστίνα" w:date="2017-01-31T11:45:00Z">
        <w:r w:rsidRPr="008C01B5">
          <w:rPr>
            <w:rFonts w:eastAsia="Times New Roman"/>
            <w:szCs w:val="24"/>
            <w:lang w:eastAsia="en-US"/>
          </w:rPr>
          <w:t>ΣΥΝΟΔΟΣ Β΄</w:t>
        </w:r>
      </w:ins>
    </w:p>
    <w:p w14:paraId="342CA5B5" w14:textId="77777777" w:rsidR="008C01B5" w:rsidRPr="008C01B5" w:rsidRDefault="008C01B5" w:rsidP="008C01B5">
      <w:pPr>
        <w:spacing w:after="200" w:line="360" w:lineRule="auto"/>
        <w:rPr>
          <w:ins w:id="11" w:author="Φλούδα Χριστίνα" w:date="2017-01-31T11:45:00Z"/>
          <w:rFonts w:eastAsia="Times New Roman"/>
          <w:szCs w:val="24"/>
          <w:lang w:eastAsia="en-US"/>
        </w:rPr>
      </w:pPr>
    </w:p>
    <w:p w14:paraId="2FDDE01B" w14:textId="77777777" w:rsidR="008C01B5" w:rsidRPr="008C01B5" w:rsidRDefault="008C01B5" w:rsidP="008C01B5">
      <w:pPr>
        <w:spacing w:after="200" w:line="360" w:lineRule="auto"/>
        <w:rPr>
          <w:ins w:id="12" w:author="Φλούδα Χριστίνα" w:date="2017-01-31T11:45:00Z"/>
          <w:rFonts w:eastAsia="Times New Roman"/>
          <w:szCs w:val="24"/>
          <w:lang w:eastAsia="en-US"/>
        </w:rPr>
      </w:pPr>
      <w:ins w:id="13" w:author="Φλούδα Χριστίνα" w:date="2017-01-31T11:45:00Z">
        <w:r w:rsidRPr="008C01B5">
          <w:rPr>
            <w:rFonts w:eastAsia="Times New Roman"/>
            <w:szCs w:val="24"/>
            <w:lang w:eastAsia="en-US"/>
          </w:rPr>
          <w:t>ΣΥΝΕΔΡΙΑΣΗ ΞΑ΄</w:t>
        </w:r>
      </w:ins>
    </w:p>
    <w:p w14:paraId="6DEB2CFE" w14:textId="77777777" w:rsidR="008C01B5" w:rsidRPr="008C01B5" w:rsidRDefault="008C01B5" w:rsidP="008C01B5">
      <w:pPr>
        <w:spacing w:after="200" w:line="360" w:lineRule="auto"/>
        <w:rPr>
          <w:ins w:id="14" w:author="Φλούδα Χριστίνα" w:date="2017-01-31T11:45:00Z"/>
          <w:rFonts w:eastAsia="Times New Roman"/>
          <w:szCs w:val="24"/>
          <w:lang w:eastAsia="en-US"/>
        </w:rPr>
      </w:pPr>
      <w:ins w:id="15" w:author="Φλούδα Χριστίνα" w:date="2017-01-31T11:45:00Z">
        <w:r w:rsidRPr="008C01B5">
          <w:rPr>
            <w:rFonts w:eastAsia="Times New Roman"/>
            <w:szCs w:val="24"/>
            <w:lang w:eastAsia="en-US"/>
          </w:rPr>
          <w:t>Τετάρτη  25 Ιανουαρίου 2017</w:t>
        </w:r>
      </w:ins>
    </w:p>
    <w:p w14:paraId="722A0D86" w14:textId="77777777" w:rsidR="008C01B5" w:rsidRPr="008C01B5" w:rsidRDefault="008C01B5" w:rsidP="008C01B5">
      <w:pPr>
        <w:spacing w:after="200" w:line="360" w:lineRule="auto"/>
        <w:rPr>
          <w:ins w:id="16" w:author="Φλούδα Χριστίνα" w:date="2017-01-31T11:45:00Z"/>
          <w:rFonts w:eastAsia="Times New Roman"/>
          <w:szCs w:val="24"/>
          <w:lang w:eastAsia="en-US"/>
        </w:rPr>
      </w:pPr>
    </w:p>
    <w:p w14:paraId="5255B441" w14:textId="77777777" w:rsidR="008C01B5" w:rsidRPr="008C01B5" w:rsidRDefault="008C01B5" w:rsidP="008C01B5">
      <w:pPr>
        <w:spacing w:after="200" w:line="360" w:lineRule="auto"/>
        <w:rPr>
          <w:ins w:id="17" w:author="Φλούδα Χριστίνα" w:date="2017-01-31T11:45:00Z"/>
          <w:rFonts w:eastAsia="Times New Roman"/>
          <w:szCs w:val="24"/>
          <w:lang w:eastAsia="en-US"/>
        </w:rPr>
      </w:pPr>
      <w:ins w:id="18" w:author="Φλούδα Χριστίνα" w:date="2017-01-31T11:45:00Z">
        <w:r w:rsidRPr="008C01B5">
          <w:rPr>
            <w:rFonts w:eastAsia="Times New Roman"/>
            <w:szCs w:val="24"/>
            <w:lang w:eastAsia="en-US"/>
          </w:rPr>
          <w:t>ΘΕΜΑΤΑ</w:t>
        </w:r>
      </w:ins>
    </w:p>
    <w:p w14:paraId="3CF11514" w14:textId="77777777" w:rsidR="008C01B5" w:rsidRPr="008C01B5" w:rsidRDefault="008C01B5" w:rsidP="008C01B5">
      <w:pPr>
        <w:spacing w:after="200" w:line="360" w:lineRule="auto"/>
        <w:rPr>
          <w:ins w:id="19" w:author="Φλούδα Χριστίνα" w:date="2017-01-31T11:45:00Z"/>
          <w:rFonts w:eastAsia="Times New Roman"/>
          <w:szCs w:val="24"/>
          <w:lang w:eastAsia="en-US"/>
        </w:rPr>
      </w:pPr>
      <w:ins w:id="20" w:author="Φλούδα Χριστίνα" w:date="2017-01-31T11:45:00Z">
        <w:r w:rsidRPr="008C01B5">
          <w:rPr>
            <w:rFonts w:eastAsia="Times New Roman"/>
            <w:szCs w:val="24"/>
            <w:lang w:eastAsia="en-US"/>
          </w:rPr>
          <w:t xml:space="preserve"> </w:t>
        </w:r>
        <w:r w:rsidRPr="008C01B5">
          <w:rPr>
            <w:rFonts w:eastAsia="Times New Roman"/>
            <w:szCs w:val="24"/>
            <w:lang w:eastAsia="en-US"/>
          </w:rPr>
          <w:br/>
          <w:t xml:space="preserve">Α. ΕΙΔΙΚΑ ΘΕΜΑΤΑ </w:t>
        </w:r>
        <w:r w:rsidRPr="008C01B5">
          <w:rPr>
            <w:rFonts w:eastAsia="Times New Roman"/>
            <w:szCs w:val="24"/>
            <w:lang w:eastAsia="en-US"/>
          </w:rPr>
          <w:br/>
          <w:t xml:space="preserve">1. Ανακοινώνεται ότι τη συνεδρίαση παρακολουθούν μαθητές από το 9ο Γενικό Λύκειο Αθηνών, σελ. </w:t>
        </w:r>
        <w:r w:rsidRPr="008C01B5">
          <w:rPr>
            <w:rFonts w:eastAsia="Times New Roman"/>
            <w:szCs w:val="24"/>
            <w:lang w:eastAsia="en-US"/>
          </w:rPr>
          <w:br/>
          <w:t xml:space="preserve">2. Ανακοινώνεται ότι η Εξεταστική Επιτροπή για τη διερεύνηση της δανειοδότησης των πολιτικών κομμάτων, καθώς και των ιδιοκτητριών εταιρειών μέσων μαζικής ενημέρωσης από τα τραπεζικά ιδρύματα της χώρας, καταθέτει το πόρισμά της, σελ. </w:t>
        </w:r>
        <w:r w:rsidRPr="008C01B5">
          <w:rPr>
            <w:rFonts w:eastAsia="Times New Roman"/>
            <w:szCs w:val="24"/>
            <w:lang w:eastAsia="en-US"/>
          </w:rPr>
          <w:br/>
          <w:t xml:space="preserve">3. Ανακοινώνεται επιστολή προς τον Πρόεδρο της Βουλής κ. Νικόλαο </w:t>
        </w:r>
        <w:proofErr w:type="spellStart"/>
        <w:r w:rsidRPr="008C01B5">
          <w:rPr>
            <w:rFonts w:eastAsia="Times New Roman"/>
            <w:szCs w:val="24"/>
            <w:lang w:eastAsia="en-US"/>
          </w:rPr>
          <w:t>Βούτση</w:t>
        </w:r>
        <w:proofErr w:type="spellEnd"/>
        <w:r w:rsidRPr="008C01B5">
          <w:rPr>
            <w:rFonts w:eastAsia="Times New Roman"/>
            <w:szCs w:val="24"/>
            <w:lang w:eastAsia="en-US"/>
          </w:rPr>
          <w:t xml:space="preserve">, στην οποία συνυπογράφουν ο Πρόεδρος της Κοινοβουλευτικής Ομάδας της Νέας Δημοκρατίας, κ. Κυριάκος Μητσοτάκης και ο Ανεξάρτητος Βουλευτής Αχαΐας κ. Ιάσων Φωτήλας, με την οποία δηλώνουν ότι ο Βουλευτής προσχωρεί και εντάσσεται στην Κοινοβουλευτική Ομάδα της Νέας Δημοκρατίας, σελ. </w:t>
        </w:r>
      </w:ins>
    </w:p>
    <w:p w14:paraId="07C27696" w14:textId="77777777" w:rsidR="008C01B5" w:rsidRPr="008C01B5" w:rsidRDefault="008C01B5" w:rsidP="008C01B5">
      <w:pPr>
        <w:spacing w:after="200" w:line="360" w:lineRule="auto"/>
        <w:rPr>
          <w:ins w:id="21" w:author="Φλούδα Χριστίνα" w:date="2017-01-31T11:45:00Z"/>
          <w:rFonts w:eastAsia="Times New Roman"/>
          <w:szCs w:val="24"/>
          <w:lang w:eastAsia="en-US"/>
        </w:rPr>
      </w:pPr>
      <w:ins w:id="22" w:author="Φλούδα Χριστίνα" w:date="2017-01-31T11:45:00Z">
        <w:r w:rsidRPr="008C01B5">
          <w:rPr>
            <w:rFonts w:eastAsia="Times New Roman"/>
            <w:szCs w:val="24"/>
            <w:lang w:eastAsia="en-US"/>
          </w:rPr>
          <w:t xml:space="preserve">4. Επί διαδικαστικού θέματος, σελ. </w:t>
        </w:r>
        <w:r w:rsidRPr="008C01B5">
          <w:rPr>
            <w:rFonts w:eastAsia="Times New Roman"/>
            <w:szCs w:val="24"/>
            <w:lang w:eastAsia="en-US"/>
          </w:rPr>
          <w:br/>
          <w:t xml:space="preserve">5. Ειδική Ημερήσια Διάταξη:                                                                       Συζήτηση και λήψη απόφασης, σύμφωνα με τα άρθρα 62 του Συντάγματος και τα άρθρα 43Α και 83 του Κανονισμού της Βουλής για τις αιτήσεις άρσης ασυλίας των Βουλευτών κ.κ. Χρήστου Παππά και Κωνσταντίνου </w:t>
        </w:r>
        <w:proofErr w:type="spellStart"/>
        <w:r w:rsidRPr="008C01B5">
          <w:rPr>
            <w:rFonts w:eastAsia="Times New Roman"/>
            <w:szCs w:val="24"/>
            <w:lang w:eastAsia="en-US"/>
          </w:rPr>
          <w:t>Μπαρμπαρούση</w:t>
        </w:r>
        <w:proofErr w:type="spellEnd"/>
        <w:r w:rsidRPr="008C01B5">
          <w:rPr>
            <w:rFonts w:eastAsia="Times New Roman"/>
            <w:szCs w:val="24"/>
            <w:lang w:eastAsia="en-US"/>
          </w:rPr>
          <w:t xml:space="preserve"> (μία δικογραφία) και Ευάγγελου Βενιζέλου, Σταύρου </w:t>
        </w:r>
        <w:proofErr w:type="spellStart"/>
        <w:r w:rsidRPr="008C01B5">
          <w:rPr>
            <w:rFonts w:eastAsia="Times New Roman"/>
            <w:szCs w:val="24"/>
            <w:lang w:eastAsia="en-US"/>
          </w:rPr>
          <w:t>Θεωδωράκη</w:t>
        </w:r>
        <w:proofErr w:type="spellEnd"/>
        <w:r w:rsidRPr="008C01B5">
          <w:rPr>
            <w:rFonts w:eastAsia="Times New Roman"/>
            <w:szCs w:val="24"/>
            <w:lang w:eastAsia="en-US"/>
          </w:rPr>
          <w:t xml:space="preserve">, Αλεξάνδρας Παπαρήγα, Φωτεινής (Φώφης) Γεννηματά και Δημητρίου </w:t>
        </w:r>
        <w:proofErr w:type="spellStart"/>
        <w:r w:rsidRPr="008C01B5">
          <w:rPr>
            <w:rFonts w:eastAsia="Times New Roman"/>
            <w:szCs w:val="24"/>
            <w:lang w:eastAsia="en-US"/>
          </w:rPr>
          <w:t>Κουτσούμπα</w:t>
        </w:r>
        <w:proofErr w:type="spellEnd"/>
        <w:r w:rsidRPr="008C01B5">
          <w:rPr>
            <w:rFonts w:eastAsia="Times New Roman"/>
            <w:szCs w:val="24"/>
            <w:lang w:eastAsia="en-US"/>
          </w:rPr>
          <w:t xml:space="preserve"> (μία δικογραφία), σελ. </w:t>
        </w:r>
        <w:r w:rsidRPr="008C01B5">
          <w:rPr>
            <w:rFonts w:eastAsia="Times New Roman"/>
            <w:szCs w:val="24"/>
            <w:lang w:eastAsia="en-US"/>
          </w:rPr>
          <w:br/>
          <w:t xml:space="preserve">6. Ονομαστική ψηφοφορία επί της Ειδικής Ημερήσιας Διάταξης, σελ. </w:t>
        </w:r>
        <w:r w:rsidRPr="008C01B5">
          <w:rPr>
            <w:rFonts w:eastAsia="Times New Roman"/>
            <w:szCs w:val="24"/>
            <w:lang w:eastAsia="en-US"/>
          </w:rPr>
          <w:br/>
          <w:t xml:space="preserve">7. Επιστολικές ψήφοι επί της ονομαστικής ψηφοφορίας, σελ. </w:t>
        </w:r>
        <w:r w:rsidRPr="008C01B5">
          <w:rPr>
            <w:rFonts w:eastAsia="Times New Roman"/>
            <w:szCs w:val="24"/>
            <w:lang w:eastAsia="en-US"/>
          </w:rPr>
          <w:br/>
        </w:r>
      </w:ins>
    </w:p>
    <w:p w14:paraId="4A4C158F" w14:textId="77777777" w:rsidR="008C01B5" w:rsidRPr="008C01B5" w:rsidRDefault="008C01B5" w:rsidP="008C01B5">
      <w:pPr>
        <w:spacing w:after="200" w:line="360" w:lineRule="auto"/>
        <w:rPr>
          <w:ins w:id="23" w:author="Φλούδα Χριστίνα" w:date="2017-01-31T11:45:00Z"/>
          <w:rFonts w:eastAsia="Times New Roman"/>
          <w:szCs w:val="24"/>
          <w:lang w:eastAsia="en-US"/>
        </w:rPr>
      </w:pPr>
      <w:ins w:id="24" w:author="Φλούδα Χριστίνα" w:date="2017-01-31T11:45:00Z">
        <w:r w:rsidRPr="008C01B5">
          <w:rPr>
            <w:rFonts w:eastAsia="Times New Roman"/>
            <w:szCs w:val="24"/>
            <w:lang w:eastAsia="en-US"/>
          </w:rPr>
          <w:t xml:space="preserve"> </w:t>
        </w:r>
        <w:r w:rsidRPr="008C01B5">
          <w:rPr>
            <w:rFonts w:eastAsia="Times New Roman"/>
            <w:szCs w:val="24"/>
            <w:lang w:eastAsia="en-US"/>
          </w:rPr>
          <w:br/>
          <w:t xml:space="preserve">Β. ΚΟΙΝΟΒΟΥΛΕΥΤΙΚΟΣ ΕΛΕΓΧΟΣ </w:t>
        </w:r>
        <w:r w:rsidRPr="008C01B5">
          <w:rPr>
            <w:rFonts w:eastAsia="Times New Roman"/>
            <w:szCs w:val="24"/>
            <w:lang w:eastAsia="en-US"/>
          </w:rPr>
          <w:br/>
          <w:t xml:space="preserve">Ανακοίνωση του δελτίου επικαίρων ερωτήσεων της Πέμπτης 26 Ιανουαρίου 2017, σελ. </w:t>
        </w:r>
        <w:r w:rsidRPr="008C01B5">
          <w:rPr>
            <w:rFonts w:eastAsia="Times New Roman"/>
            <w:szCs w:val="24"/>
            <w:lang w:eastAsia="en-US"/>
          </w:rPr>
          <w:br/>
        </w:r>
      </w:ins>
    </w:p>
    <w:p w14:paraId="63E3EA36" w14:textId="77777777" w:rsidR="008C01B5" w:rsidRPr="008C01B5" w:rsidRDefault="008C01B5" w:rsidP="008C01B5">
      <w:pPr>
        <w:spacing w:after="200" w:line="360" w:lineRule="auto"/>
        <w:rPr>
          <w:ins w:id="25" w:author="Φλούδα Χριστίνα" w:date="2017-01-31T11:45:00Z"/>
          <w:rFonts w:eastAsia="Times New Roman"/>
          <w:szCs w:val="24"/>
          <w:lang w:eastAsia="en-US"/>
        </w:rPr>
      </w:pPr>
      <w:ins w:id="26" w:author="Φλούδα Χριστίνα" w:date="2017-01-31T11:45:00Z">
        <w:r w:rsidRPr="008C01B5">
          <w:rPr>
            <w:rFonts w:eastAsia="Times New Roman"/>
            <w:szCs w:val="24"/>
            <w:lang w:eastAsia="en-US"/>
          </w:rPr>
          <w:t>ΠΡΟΕΔΡΕΥΩΝ                                                                                   ΚΑΚΛΑΜΑΝΗΣ Ν. , σελ.</w:t>
        </w:r>
        <w:r w:rsidRPr="008C01B5">
          <w:rPr>
            <w:rFonts w:eastAsia="Times New Roman"/>
            <w:szCs w:val="24"/>
            <w:lang w:eastAsia="en-US"/>
          </w:rPr>
          <w:br/>
        </w:r>
      </w:ins>
    </w:p>
    <w:p w14:paraId="399CFC99" w14:textId="77777777" w:rsidR="008C01B5" w:rsidRPr="008C01B5" w:rsidRDefault="008C01B5" w:rsidP="008C01B5">
      <w:pPr>
        <w:spacing w:after="200" w:line="360" w:lineRule="auto"/>
        <w:rPr>
          <w:ins w:id="27" w:author="Φλούδα Χριστίνα" w:date="2017-01-31T11:45:00Z"/>
          <w:rFonts w:eastAsia="Times New Roman"/>
          <w:szCs w:val="24"/>
          <w:lang w:eastAsia="en-US"/>
        </w:rPr>
      </w:pPr>
      <w:ins w:id="28" w:author="Φλούδα Χριστίνα" w:date="2017-01-31T11:45:00Z">
        <w:r w:rsidRPr="008C01B5">
          <w:rPr>
            <w:rFonts w:eastAsia="Times New Roman"/>
            <w:szCs w:val="24"/>
            <w:lang w:eastAsia="en-US"/>
          </w:rPr>
          <w:t>ΟΜΙΛΗΤΕΣ</w:t>
        </w:r>
      </w:ins>
    </w:p>
    <w:p w14:paraId="56935166" w14:textId="77777777" w:rsidR="008C01B5" w:rsidRPr="008C01B5" w:rsidRDefault="008C01B5" w:rsidP="008C01B5">
      <w:pPr>
        <w:spacing w:after="200" w:line="360" w:lineRule="auto"/>
        <w:rPr>
          <w:ins w:id="29" w:author="Φλούδα Χριστίνα" w:date="2017-01-31T11:45:00Z"/>
          <w:rFonts w:eastAsia="Times New Roman"/>
          <w:szCs w:val="24"/>
          <w:lang w:eastAsia="en-US"/>
        </w:rPr>
      </w:pPr>
      <w:ins w:id="30" w:author="Φλούδα Χριστίνα" w:date="2017-01-31T11:45:00Z">
        <w:r w:rsidRPr="008C01B5">
          <w:rPr>
            <w:rFonts w:eastAsia="Times New Roman"/>
            <w:szCs w:val="24"/>
            <w:lang w:eastAsia="en-US"/>
          </w:rPr>
          <w:br/>
          <w:t>Α. Επί διαδικαστικού θέματος:</w:t>
        </w:r>
        <w:r w:rsidRPr="008C01B5">
          <w:rPr>
            <w:rFonts w:eastAsia="Times New Roman"/>
            <w:szCs w:val="24"/>
            <w:lang w:eastAsia="en-US"/>
          </w:rPr>
          <w:br/>
          <w:t>ΗΛΙΟΠΟΥΛΟΣ Π. , σελ.</w:t>
        </w:r>
        <w:r w:rsidRPr="008C01B5">
          <w:rPr>
            <w:rFonts w:eastAsia="Times New Roman"/>
            <w:szCs w:val="24"/>
            <w:lang w:eastAsia="en-US"/>
          </w:rPr>
          <w:br/>
          <w:t>ΚΑΚΛΑΜΑΝΗΣ Ν. , σελ.</w:t>
        </w:r>
        <w:r w:rsidRPr="008C01B5">
          <w:rPr>
            <w:rFonts w:eastAsia="Times New Roman"/>
            <w:szCs w:val="24"/>
            <w:lang w:eastAsia="en-US"/>
          </w:rPr>
          <w:br/>
          <w:t>ΚΟΖΟΜΠΟΛΗ - ΑΜΑΝΑΤΙΔΗ Π. , σελ.</w:t>
        </w:r>
        <w:r w:rsidRPr="008C01B5">
          <w:rPr>
            <w:rFonts w:eastAsia="Times New Roman"/>
            <w:szCs w:val="24"/>
            <w:lang w:eastAsia="en-US"/>
          </w:rPr>
          <w:br/>
          <w:t>ΠΑΠΠΑΣ Χ. , σελ.</w:t>
        </w:r>
      </w:ins>
    </w:p>
    <w:p w14:paraId="2602A7FF" w14:textId="6CA68B65" w:rsidR="008C01B5" w:rsidRDefault="008C01B5" w:rsidP="008C01B5">
      <w:pPr>
        <w:spacing w:line="600" w:lineRule="auto"/>
        <w:ind w:firstLine="720"/>
        <w:jc w:val="both"/>
        <w:rPr>
          <w:ins w:id="31" w:author="Φλούδα Χριστίνα" w:date="2017-01-31T11:45:00Z"/>
          <w:rFonts w:eastAsia="Times New Roman"/>
          <w:szCs w:val="24"/>
        </w:rPr>
        <w:pPrChange w:id="32" w:author="Φλούδα Χριστίνα" w:date="2017-01-31T11:45:00Z">
          <w:pPr>
            <w:spacing w:line="600" w:lineRule="auto"/>
            <w:ind w:firstLine="720"/>
            <w:jc w:val="center"/>
          </w:pPr>
        </w:pPrChange>
      </w:pPr>
      <w:ins w:id="33" w:author="Φλούδα Χριστίνα" w:date="2017-01-31T11:45:00Z">
        <w:r w:rsidRPr="008C01B5">
          <w:rPr>
            <w:rFonts w:eastAsia="Times New Roman"/>
            <w:szCs w:val="24"/>
            <w:lang w:eastAsia="en-US"/>
          </w:rPr>
          <w:br/>
          <w:t>Β. Επί της Ειδικής Ημερήσιας Διάταξης:</w:t>
        </w:r>
        <w:r w:rsidRPr="008C01B5">
          <w:rPr>
            <w:rFonts w:eastAsia="Times New Roman"/>
            <w:szCs w:val="24"/>
            <w:lang w:eastAsia="en-US"/>
          </w:rPr>
          <w:br/>
          <w:t>ΜΠΑΡΜΠΑΡΟΥΣΗΣ Κ. , σελ.</w:t>
        </w:r>
        <w:r w:rsidRPr="008C01B5">
          <w:rPr>
            <w:rFonts w:eastAsia="Times New Roman"/>
            <w:szCs w:val="24"/>
            <w:lang w:eastAsia="en-US"/>
          </w:rPr>
          <w:br/>
          <w:t>ΠΑΠΠΑΣ Χ. , σελ.</w:t>
        </w:r>
        <w:r w:rsidRPr="008C01B5">
          <w:rPr>
            <w:rFonts w:eastAsia="Times New Roman"/>
            <w:szCs w:val="24"/>
            <w:lang w:eastAsia="en-US"/>
          </w:rPr>
          <w:br/>
        </w:r>
        <w:bookmarkStart w:id="34" w:name="_GoBack"/>
        <w:bookmarkEnd w:id="34"/>
      </w:ins>
    </w:p>
    <w:p w14:paraId="32CE9A9E" w14:textId="77777777" w:rsidR="000D320B" w:rsidRDefault="008C01B5">
      <w:pPr>
        <w:spacing w:line="600" w:lineRule="auto"/>
        <w:ind w:firstLine="720"/>
        <w:jc w:val="center"/>
        <w:rPr>
          <w:rFonts w:eastAsia="Times New Roman"/>
          <w:szCs w:val="24"/>
        </w:rPr>
      </w:pPr>
      <w:r>
        <w:rPr>
          <w:rFonts w:eastAsia="Times New Roman"/>
          <w:szCs w:val="24"/>
        </w:rPr>
        <w:t>ΙΖ΄ ΠΕΡΙΟΔΟΣ</w:t>
      </w:r>
    </w:p>
    <w:p w14:paraId="32CE9A9F" w14:textId="77777777" w:rsidR="000D320B" w:rsidRDefault="008C01B5">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2CE9AA0" w14:textId="77777777" w:rsidR="000D320B" w:rsidRDefault="008C01B5">
      <w:pPr>
        <w:spacing w:line="600" w:lineRule="auto"/>
        <w:ind w:firstLine="720"/>
        <w:jc w:val="center"/>
        <w:rPr>
          <w:rFonts w:eastAsia="Times New Roman"/>
          <w:szCs w:val="24"/>
        </w:rPr>
      </w:pPr>
      <w:r>
        <w:rPr>
          <w:rFonts w:eastAsia="Times New Roman"/>
          <w:szCs w:val="24"/>
        </w:rPr>
        <w:t>ΣΥΝΟΔΟΣ Β΄</w:t>
      </w:r>
    </w:p>
    <w:p w14:paraId="32CE9AA1" w14:textId="77777777" w:rsidR="000D320B" w:rsidRDefault="008C01B5">
      <w:pPr>
        <w:spacing w:line="600" w:lineRule="auto"/>
        <w:ind w:firstLine="720"/>
        <w:jc w:val="center"/>
        <w:rPr>
          <w:rFonts w:eastAsia="Times New Roman"/>
          <w:szCs w:val="24"/>
        </w:rPr>
      </w:pPr>
      <w:r>
        <w:rPr>
          <w:rFonts w:eastAsia="Times New Roman"/>
          <w:szCs w:val="24"/>
        </w:rPr>
        <w:t>ΣΥΝΕΔΡΙΑΣΗ ΞΑ΄</w:t>
      </w:r>
    </w:p>
    <w:p w14:paraId="32CE9AA2" w14:textId="77777777" w:rsidR="000D320B" w:rsidRDefault="008C01B5">
      <w:pPr>
        <w:spacing w:line="600" w:lineRule="auto"/>
        <w:ind w:firstLine="720"/>
        <w:jc w:val="center"/>
        <w:rPr>
          <w:rFonts w:eastAsia="Times New Roman"/>
          <w:szCs w:val="24"/>
        </w:rPr>
      </w:pPr>
      <w:r>
        <w:rPr>
          <w:rFonts w:eastAsia="Times New Roman"/>
          <w:szCs w:val="24"/>
        </w:rPr>
        <w:t>Τετάρτη 25 Ιανουαρίου 2017</w:t>
      </w:r>
    </w:p>
    <w:p w14:paraId="32CE9AA3" w14:textId="77777777" w:rsidR="000D320B" w:rsidRDefault="008C01B5">
      <w:pPr>
        <w:spacing w:line="600" w:lineRule="auto"/>
        <w:ind w:firstLine="720"/>
        <w:jc w:val="both"/>
        <w:rPr>
          <w:rFonts w:eastAsia="Times New Roman"/>
          <w:szCs w:val="24"/>
        </w:rPr>
      </w:pPr>
      <w:r>
        <w:rPr>
          <w:rFonts w:eastAsia="Times New Roman"/>
          <w:szCs w:val="24"/>
        </w:rPr>
        <w:t>Αθήνα, σήμερα στις 25 Ιανουαρίου 2017, ημέρα Τετάρτη και ώρα 12.13΄</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C04609">
        <w:rPr>
          <w:rFonts w:eastAsia="Times New Roman"/>
          <w:b/>
          <w:szCs w:val="24"/>
        </w:rPr>
        <w:t>ΝΙΚΗΤΑ ΚΑΚΛΑΜΑΝΗ</w:t>
      </w:r>
      <w:r>
        <w:rPr>
          <w:rFonts w:eastAsia="Times New Roman"/>
          <w:szCs w:val="24"/>
        </w:rPr>
        <w:t>.</w:t>
      </w:r>
    </w:p>
    <w:p w14:paraId="32CE9AA4" w14:textId="77777777" w:rsidR="000D320B" w:rsidRDefault="008C01B5">
      <w:pPr>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14:paraId="32CE9AA5" w14:textId="77777777" w:rsidR="000D320B" w:rsidRDefault="008C01B5">
      <w:pPr>
        <w:spacing w:line="600" w:lineRule="auto"/>
        <w:ind w:firstLine="720"/>
        <w:jc w:val="both"/>
        <w:rPr>
          <w:rFonts w:eastAsia="Times New Roman"/>
          <w:szCs w:val="24"/>
        </w:rPr>
      </w:pPr>
      <w:r>
        <w:rPr>
          <w:rFonts w:eastAsia="Times New Roman"/>
          <w:szCs w:val="24"/>
        </w:rPr>
        <w:t>Έχω την τιμ</w:t>
      </w:r>
      <w:r>
        <w:rPr>
          <w:rFonts w:eastAsia="Times New Roman"/>
          <w:szCs w:val="24"/>
        </w:rPr>
        <w:t xml:space="preserve">ή να ανακοινώσω στο Σώμα το </w:t>
      </w:r>
      <w:r>
        <w:rPr>
          <w:rFonts w:eastAsia="Times New Roman"/>
          <w:szCs w:val="24"/>
        </w:rPr>
        <w:t xml:space="preserve">δελτίο </w:t>
      </w:r>
      <w:r>
        <w:rPr>
          <w:rFonts w:eastAsia="Times New Roman"/>
          <w:szCs w:val="24"/>
        </w:rPr>
        <w:t xml:space="preserve">επικαίρων ερωτήσεων </w:t>
      </w:r>
      <w:r>
        <w:rPr>
          <w:rFonts w:eastAsia="Times New Roman"/>
          <w:szCs w:val="24"/>
        </w:rPr>
        <w:t>της Πέμπτης 26 Ιανουαρίου 2017.</w:t>
      </w:r>
    </w:p>
    <w:p w14:paraId="32CE9AA6" w14:textId="77777777" w:rsidR="000D320B" w:rsidRDefault="008C01B5">
      <w:pPr>
        <w:spacing w:line="600" w:lineRule="auto"/>
        <w:ind w:firstLine="720"/>
        <w:jc w:val="both"/>
        <w:rPr>
          <w:rFonts w:eastAsia="Times New Roman"/>
          <w:szCs w:val="24"/>
        </w:rPr>
      </w:pPr>
      <w:r>
        <w:rPr>
          <w:rFonts w:eastAsia="Times New Roman"/>
          <w:szCs w:val="24"/>
        </w:rPr>
        <w:t>Α. Ε</w:t>
      </w:r>
      <w:r>
        <w:rPr>
          <w:rFonts w:eastAsia="Times New Roman"/>
          <w:szCs w:val="24"/>
        </w:rPr>
        <w:t>ΠΙΚΑΙΡΕΣ ΕΡΩΤΗΣΕΙΣ</w:t>
      </w:r>
      <w:r>
        <w:rPr>
          <w:rFonts w:eastAsia="Times New Roman"/>
          <w:szCs w:val="24"/>
        </w:rPr>
        <w:t xml:space="preserve"> </w:t>
      </w:r>
      <w:r>
        <w:rPr>
          <w:rFonts w:eastAsia="Times New Roman"/>
          <w:szCs w:val="24"/>
        </w:rPr>
        <w:t>Π</w:t>
      </w:r>
      <w:r>
        <w:rPr>
          <w:rFonts w:eastAsia="Times New Roman"/>
          <w:szCs w:val="24"/>
        </w:rPr>
        <w:t xml:space="preserve">ρώτου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Κανονισμού της Βουλής)</w:t>
      </w:r>
    </w:p>
    <w:p w14:paraId="32CE9AA7" w14:textId="77777777" w:rsidR="000D320B" w:rsidRDefault="008C01B5">
      <w:pPr>
        <w:spacing w:line="600" w:lineRule="auto"/>
        <w:ind w:firstLine="720"/>
        <w:jc w:val="both"/>
        <w:rPr>
          <w:rFonts w:eastAsia="Times New Roman"/>
          <w:szCs w:val="24"/>
        </w:rPr>
      </w:pPr>
      <w:r>
        <w:rPr>
          <w:rFonts w:eastAsia="Times New Roman"/>
          <w:szCs w:val="24"/>
        </w:rPr>
        <w:t>1. Η με αριθμό 370/23-1-2017 επίκαιρη ερώτηση της Βουλευτού Καρδίτσας του Σ</w:t>
      </w:r>
      <w:r>
        <w:rPr>
          <w:rFonts w:eastAsia="Times New Roman"/>
          <w:szCs w:val="24"/>
        </w:rPr>
        <w:t xml:space="preserve">υνασπισμού Ριζοσπαστικής Αριστεράς κ. Παναγιώτας </w:t>
      </w:r>
      <w:proofErr w:type="spellStart"/>
      <w:r>
        <w:rPr>
          <w:rFonts w:eastAsia="Times New Roman"/>
          <w:szCs w:val="24"/>
        </w:rPr>
        <w:t>Βράντζα</w:t>
      </w:r>
      <w:proofErr w:type="spellEnd"/>
      <w:r>
        <w:rPr>
          <w:rFonts w:eastAsia="Times New Roman"/>
          <w:szCs w:val="24"/>
        </w:rPr>
        <w:t xml:space="preserve"> </w:t>
      </w:r>
      <w:r>
        <w:rPr>
          <w:rFonts w:eastAsia="Times New Roman"/>
          <w:szCs w:val="24"/>
        </w:rPr>
        <w:lastRenderedPageBreak/>
        <w:t xml:space="preserve">προς τον Υπουργό Αγροτικής Ανάπτυξης και Τροφίμων, σχετικά με την </w:t>
      </w:r>
      <w:proofErr w:type="spellStart"/>
      <w:r>
        <w:rPr>
          <w:rFonts w:eastAsia="Times New Roman"/>
          <w:szCs w:val="24"/>
        </w:rPr>
        <w:t>ελληνοποίηση</w:t>
      </w:r>
      <w:proofErr w:type="spellEnd"/>
      <w:r>
        <w:rPr>
          <w:rFonts w:eastAsia="Times New Roman"/>
          <w:szCs w:val="24"/>
        </w:rPr>
        <w:t xml:space="preserve"> προϊόντων ζωικής προέλευσης. </w:t>
      </w:r>
    </w:p>
    <w:p w14:paraId="32CE9AA8" w14:textId="77777777" w:rsidR="000D320B" w:rsidRDefault="008C01B5">
      <w:pPr>
        <w:spacing w:line="600" w:lineRule="auto"/>
        <w:ind w:firstLine="720"/>
        <w:jc w:val="both"/>
        <w:rPr>
          <w:rFonts w:eastAsia="Times New Roman"/>
          <w:szCs w:val="24"/>
        </w:rPr>
      </w:pPr>
      <w:r>
        <w:rPr>
          <w:rFonts w:eastAsia="Times New Roman"/>
          <w:szCs w:val="24"/>
        </w:rPr>
        <w:t>2. Η με αριθμό 364/20-1-2017 επίκαιρη ερώτηση του Βουλευτή Δωδεκανήσου της Νέας Δημοκρατία</w:t>
      </w:r>
      <w:r>
        <w:rPr>
          <w:rFonts w:eastAsia="Times New Roman"/>
          <w:szCs w:val="24"/>
        </w:rPr>
        <w:t xml:space="preserve">ς κ. Εμμανουήλ </w:t>
      </w:r>
      <w:proofErr w:type="spellStart"/>
      <w:r>
        <w:rPr>
          <w:rFonts w:eastAsia="Times New Roman"/>
          <w:szCs w:val="24"/>
        </w:rPr>
        <w:t>Κόνσολα</w:t>
      </w:r>
      <w:proofErr w:type="spellEnd"/>
      <w:r>
        <w:rPr>
          <w:rFonts w:eastAsia="Times New Roman"/>
          <w:szCs w:val="24"/>
        </w:rPr>
        <w:t xml:space="preserve"> προς την Υπουργό Τουρισμού, σχετικά με την έλλειψη δευτερογενούς και εξειδικευμένης επεξεργασίας των στοιχείων των αφίξεων, που δημιουργεί ψευδή και ανακριβή εικόνα για τον τουρισμό μας. </w:t>
      </w:r>
    </w:p>
    <w:p w14:paraId="32CE9AA9" w14:textId="77777777" w:rsidR="000D320B" w:rsidRDefault="008C01B5">
      <w:pPr>
        <w:spacing w:line="600" w:lineRule="auto"/>
        <w:ind w:firstLine="720"/>
        <w:jc w:val="both"/>
        <w:rPr>
          <w:rFonts w:eastAsia="Times New Roman"/>
          <w:szCs w:val="24"/>
        </w:rPr>
      </w:pPr>
      <w:r>
        <w:rPr>
          <w:rFonts w:eastAsia="Times New Roman"/>
          <w:szCs w:val="24"/>
        </w:rPr>
        <w:t>3. Η με αριθμό 367/20-1-2017 επίκαιρη ερώτηση</w:t>
      </w:r>
      <w:r>
        <w:rPr>
          <w:rFonts w:eastAsia="Times New Roman"/>
          <w:szCs w:val="24"/>
        </w:rPr>
        <w:t xml:space="preserve"> του Βουλευτή Ευβοίας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 κ. Νικολάου Μίχου προς τον Υπουργό Ε</w:t>
      </w:r>
      <w:r>
        <w:rPr>
          <w:rFonts w:eastAsia="Times New Roman"/>
          <w:szCs w:val="24"/>
        </w:rPr>
        <w:t>σ</w:t>
      </w:r>
      <w:r>
        <w:rPr>
          <w:rFonts w:eastAsia="Times New Roman"/>
          <w:szCs w:val="24"/>
        </w:rPr>
        <w:t>ωτερικών, σχετικά με την απαράδεκτη εκτόπιση 36.769 τέκνων Ελλήνων από τους βρεφονηπιακούς σταθμούς.</w:t>
      </w:r>
    </w:p>
    <w:p w14:paraId="32CE9AAA" w14:textId="77777777" w:rsidR="000D320B" w:rsidRDefault="008C01B5">
      <w:pPr>
        <w:spacing w:line="600" w:lineRule="auto"/>
        <w:ind w:firstLine="720"/>
        <w:jc w:val="both"/>
        <w:rPr>
          <w:rFonts w:eastAsia="Times New Roman"/>
          <w:szCs w:val="24"/>
        </w:rPr>
      </w:pPr>
      <w:r>
        <w:rPr>
          <w:rFonts w:eastAsia="Times New Roman"/>
          <w:szCs w:val="24"/>
        </w:rPr>
        <w:t>4.</w:t>
      </w:r>
      <w:r>
        <w:rPr>
          <w:rFonts w:eastAsia="Times New Roman"/>
          <w:szCs w:val="24"/>
        </w:rPr>
        <w:t xml:space="preserve"> </w:t>
      </w:r>
      <w:r>
        <w:rPr>
          <w:rFonts w:eastAsia="Times New Roman"/>
          <w:szCs w:val="24"/>
        </w:rPr>
        <w:t>Η με αριθμό 373/23-1-2017 επίκαιρη ερώτηση του Βουλευτή Ηρα</w:t>
      </w:r>
      <w:r>
        <w:rPr>
          <w:rFonts w:eastAsia="Times New Roman"/>
          <w:szCs w:val="24"/>
        </w:rPr>
        <w:t xml:space="preserve">κλείου της Δημοκρατικής Συμπαράταξης ΠΑΣΟΚ-ΔΗΜΑΡ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Οικονομικών, σχετικά με τη θωράκιση των ηλεκτρονικών συναλλαγών. </w:t>
      </w:r>
    </w:p>
    <w:p w14:paraId="32CE9AAB" w14:textId="77777777" w:rsidR="000D320B" w:rsidRDefault="008C01B5">
      <w:pPr>
        <w:spacing w:line="600" w:lineRule="auto"/>
        <w:ind w:firstLine="720"/>
        <w:jc w:val="both"/>
        <w:rPr>
          <w:rFonts w:eastAsia="Times New Roman"/>
          <w:szCs w:val="24"/>
        </w:rPr>
      </w:pPr>
      <w:r>
        <w:rPr>
          <w:rFonts w:eastAsia="Times New Roman"/>
          <w:szCs w:val="24"/>
        </w:rPr>
        <w:t xml:space="preserve">5. Η με αριθμό 372/23-1-2017 επίκαιρη ερώτηση του Βουλευτή Β΄ Αθηνών του Κομμουνιστικού Κόμματος </w:t>
      </w:r>
      <w:r>
        <w:rPr>
          <w:rFonts w:eastAsia="Times New Roman"/>
          <w:szCs w:val="24"/>
        </w:rPr>
        <w:t>Ελ</w:t>
      </w:r>
      <w:r>
        <w:rPr>
          <w:rFonts w:eastAsia="Times New Roman"/>
          <w:szCs w:val="24"/>
        </w:rPr>
        <w:t xml:space="preserve">λάδας </w:t>
      </w:r>
      <w:r>
        <w:rPr>
          <w:rFonts w:eastAsia="Times New Roman"/>
          <w:szCs w:val="24"/>
        </w:rPr>
        <w:t xml:space="preserve">κ. Χρήστου </w:t>
      </w:r>
      <w:proofErr w:type="spellStart"/>
      <w:r>
        <w:rPr>
          <w:rFonts w:eastAsia="Times New Roman"/>
          <w:szCs w:val="24"/>
        </w:rPr>
        <w:t>Κατσώτη</w:t>
      </w:r>
      <w:proofErr w:type="spellEnd"/>
      <w:r>
        <w:rPr>
          <w:rFonts w:eastAsia="Times New Roman"/>
          <w:szCs w:val="24"/>
        </w:rPr>
        <w:t xml:space="preserve"> προς τον Υπουργό Υγείας, σχετικά με τα προβλήματα των οικογενειών και των εργαζομένων στις υπηρεσίες </w:t>
      </w:r>
      <w:r>
        <w:rPr>
          <w:rFonts w:eastAsia="Times New Roman"/>
          <w:szCs w:val="24"/>
        </w:rPr>
        <w:t>ειδικής αγωγής</w:t>
      </w:r>
      <w:r>
        <w:rPr>
          <w:rFonts w:eastAsia="Times New Roman"/>
          <w:szCs w:val="24"/>
        </w:rPr>
        <w:t xml:space="preserve">. </w:t>
      </w:r>
    </w:p>
    <w:p w14:paraId="32CE9AAC" w14:textId="77777777" w:rsidR="000D320B" w:rsidRDefault="008C01B5">
      <w:pPr>
        <w:spacing w:line="600" w:lineRule="auto"/>
        <w:ind w:firstLine="720"/>
        <w:jc w:val="both"/>
        <w:rPr>
          <w:rFonts w:eastAsia="Times New Roman"/>
          <w:szCs w:val="24"/>
        </w:rPr>
      </w:pPr>
      <w:r>
        <w:rPr>
          <w:rFonts w:eastAsia="Times New Roman"/>
          <w:szCs w:val="24"/>
        </w:rPr>
        <w:lastRenderedPageBreak/>
        <w:t xml:space="preserve">6. Η με αριθμό 366/20-1-2017 επίκαιρη ερώτηση του Βουλευτή Α΄ Θεσσαλονίκης της Ένωσης Κεντρώων κ. Ιωάννη </w:t>
      </w:r>
      <w:proofErr w:type="spellStart"/>
      <w:r>
        <w:rPr>
          <w:rFonts w:eastAsia="Times New Roman"/>
          <w:szCs w:val="24"/>
        </w:rPr>
        <w:t>Σαρίδη</w:t>
      </w:r>
      <w:proofErr w:type="spellEnd"/>
      <w:r>
        <w:rPr>
          <w:rFonts w:eastAsia="Times New Roman"/>
          <w:szCs w:val="24"/>
        </w:rPr>
        <w:t xml:space="preserve"> π</w:t>
      </w:r>
      <w:r>
        <w:rPr>
          <w:rFonts w:eastAsia="Times New Roman"/>
          <w:szCs w:val="24"/>
        </w:rPr>
        <w:t xml:space="preserve">ρος τον Υπουργό Περιβάλλοντος και Ενέργειας, σχετικά με την αποκατάσταση της αδικίας στην παραγωγή ηλεκτρικού ρεύματος από οικιακά </w:t>
      </w:r>
      <w:proofErr w:type="spellStart"/>
      <w:r>
        <w:rPr>
          <w:rFonts w:eastAsia="Times New Roman"/>
          <w:szCs w:val="24"/>
        </w:rPr>
        <w:t>φωτοβολταϊκά</w:t>
      </w:r>
      <w:proofErr w:type="spellEnd"/>
      <w:r>
        <w:rPr>
          <w:rFonts w:eastAsia="Times New Roman"/>
          <w:szCs w:val="24"/>
        </w:rPr>
        <w:t xml:space="preserve"> συστήματα. </w:t>
      </w:r>
    </w:p>
    <w:p w14:paraId="32CE9AAD" w14:textId="77777777" w:rsidR="000D320B" w:rsidRDefault="008C01B5">
      <w:pPr>
        <w:spacing w:line="600" w:lineRule="auto"/>
        <w:ind w:firstLine="720"/>
        <w:jc w:val="both"/>
        <w:rPr>
          <w:rFonts w:eastAsia="Times New Roman"/>
          <w:color w:val="000000"/>
          <w:szCs w:val="24"/>
        </w:rPr>
      </w:pPr>
      <w:r>
        <w:rPr>
          <w:rFonts w:eastAsia="Times New Roman"/>
          <w:color w:val="000000"/>
          <w:szCs w:val="24"/>
        </w:rPr>
        <w:t xml:space="preserve">7. Η με αριθμό 363/19-1-2017 επίκαιρη ερώτηση του Ζ΄ Αντιπροέδρου της Βουλής και Βουλευτή Α΄ Αθηνών </w:t>
      </w:r>
      <w:r>
        <w:rPr>
          <w:rFonts w:eastAsia="Times New Roman"/>
          <w:color w:val="000000"/>
          <w:szCs w:val="24"/>
        </w:rPr>
        <w:t xml:space="preserve">του Ποταμιού κ. </w:t>
      </w:r>
      <w:r>
        <w:rPr>
          <w:rFonts w:eastAsia="Times New Roman"/>
          <w:bCs/>
          <w:color w:val="000000"/>
          <w:szCs w:val="24"/>
        </w:rPr>
        <w:t>Σπυρίδωνος Λυκούδη</w:t>
      </w:r>
      <w:r>
        <w:rPr>
          <w:rFonts w:eastAsia="Times New Roman"/>
          <w:b/>
          <w:bCs/>
          <w:color w:val="000000"/>
          <w:szCs w:val="24"/>
        </w:rPr>
        <w:t xml:space="preserve"> </w:t>
      </w:r>
      <w:r>
        <w:rPr>
          <w:rFonts w:eastAsia="Times New Roman"/>
          <w:color w:val="000000"/>
          <w:szCs w:val="24"/>
        </w:rPr>
        <w:t>προς τον Υπουργό</w:t>
      </w:r>
      <w:r>
        <w:rPr>
          <w:rFonts w:eastAsia="Times New Roman"/>
          <w:b/>
          <w:color w:val="000000"/>
          <w:szCs w:val="24"/>
        </w:rPr>
        <w:t xml:space="preserve"> </w:t>
      </w:r>
      <w:r>
        <w:rPr>
          <w:rFonts w:eastAsia="Times New Roman"/>
          <w:bCs/>
          <w:color w:val="000000"/>
          <w:szCs w:val="24"/>
        </w:rPr>
        <w:t>Οικονομίας και Ανάπτυξης,</w:t>
      </w:r>
      <w:r>
        <w:rPr>
          <w:rFonts w:eastAsia="Times New Roman"/>
          <w:b/>
          <w:color w:val="000000"/>
          <w:szCs w:val="24"/>
        </w:rPr>
        <w:t xml:space="preserve"> </w:t>
      </w:r>
      <w:r>
        <w:rPr>
          <w:rFonts w:eastAsia="Times New Roman"/>
          <w:color w:val="000000"/>
          <w:szCs w:val="24"/>
        </w:rPr>
        <w:t xml:space="preserve">σχετικά με τη χορήγηση αδειών για τα καταστήματα υγειονομικού ενδιαφέροντος. </w:t>
      </w:r>
    </w:p>
    <w:p w14:paraId="32CE9AAE" w14:textId="77777777" w:rsidR="000D320B" w:rsidRDefault="008C01B5">
      <w:pPr>
        <w:spacing w:line="600" w:lineRule="auto"/>
        <w:ind w:firstLine="720"/>
        <w:jc w:val="both"/>
        <w:rPr>
          <w:rFonts w:eastAsia="Times New Roman"/>
          <w:bCs/>
          <w:color w:val="000000"/>
          <w:szCs w:val="24"/>
        </w:rPr>
      </w:pPr>
      <w:r>
        <w:rPr>
          <w:rFonts w:eastAsia="Times New Roman"/>
          <w:bCs/>
          <w:color w:val="000000"/>
          <w:szCs w:val="24"/>
        </w:rPr>
        <w:t>Β. Ε</w:t>
      </w:r>
      <w:r>
        <w:rPr>
          <w:rFonts w:eastAsia="Times New Roman"/>
          <w:bCs/>
          <w:color w:val="000000"/>
          <w:szCs w:val="24"/>
        </w:rPr>
        <w:t>ΠΙΚΑΙΡΕΣ</w:t>
      </w:r>
      <w:r>
        <w:rPr>
          <w:rFonts w:eastAsia="Times New Roman"/>
          <w:bCs/>
          <w:color w:val="000000"/>
          <w:szCs w:val="24"/>
        </w:rPr>
        <w:t xml:space="preserve"> </w:t>
      </w:r>
      <w:r>
        <w:rPr>
          <w:rFonts w:eastAsia="Times New Roman"/>
          <w:bCs/>
          <w:color w:val="000000"/>
          <w:szCs w:val="24"/>
        </w:rPr>
        <w:t>ΕΡΩΤΗΣΕΙΣ</w:t>
      </w:r>
      <w:r>
        <w:rPr>
          <w:rFonts w:eastAsia="Times New Roman"/>
          <w:bCs/>
          <w:color w:val="000000"/>
          <w:szCs w:val="24"/>
        </w:rPr>
        <w:t xml:space="preserve"> </w:t>
      </w:r>
      <w:r>
        <w:rPr>
          <w:rFonts w:eastAsia="Times New Roman"/>
          <w:bCs/>
          <w:color w:val="000000"/>
          <w:szCs w:val="24"/>
        </w:rPr>
        <w:t>Δ</w:t>
      </w:r>
      <w:r>
        <w:rPr>
          <w:rFonts w:eastAsia="Times New Roman"/>
          <w:bCs/>
          <w:color w:val="000000"/>
          <w:szCs w:val="24"/>
        </w:rPr>
        <w:t xml:space="preserve">εύτερου </w:t>
      </w:r>
      <w:r>
        <w:rPr>
          <w:rFonts w:eastAsia="Times New Roman"/>
          <w:bCs/>
          <w:color w:val="000000"/>
          <w:szCs w:val="24"/>
        </w:rPr>
        <w:t>Κ</w:t>
      </w:r>
      <w:r>
        <w:rPr>
          <w:rFonts w:eastAsia="Times New Roman"/>
          <w:bCs/>
          <w:color w:val="000000"/>
          <w:szCs w:val="24"/>
        </w:rPr>
        <w:t>ύκλου (Άρθρο 130 παρ</w:t>
      </w:r>
      <w:r>
        <w:rPr>
          <w:rFonts w:eastAsia="Times New Roman"/>
          <w:bCs/>
          <w:color w:val="000000"/>
          <w:szCs w:val="24"/>
        </w:rPr>
        <w:t>άγραφοι</w:t>
      </w:r>
      <w:r>
        <w:rPr>
          <w:rFonts w:eastAsia="Times New Roman"/>
          <w:bCs/>
          <w:color w:val="000000"/>
          <w:szCs w:val="24"/>
        </w:rPr>
        <w:t xml:space="preserve"> 2 και 3 </w:t>
      </w:r>
      <w:r>
        <w:rPr>
          <w:rFonts w:eastAsia="Times New Roman"/>
          <w:bCs/>
          <w:color w:val="000000"/>
          <w:szCs w:val="24"/>
        </w:rPr>
        <w:t xml:space="preserve">του </w:t>
      </w:r>
      <w:r>
        <w:rPr>
          <w:rFonts w:eastAsia="Times New Roman"/>
          <w:bCs/>
          <w:color w:val="000000"/>
          <w:szCs w:val="24"/>
        </w:rPr>
        <w:t>Καν</w:t>
      </w:r>
      <w:r>
        <w:rPr>
          <w:rFonts w:eastAsia="Times New Roman"/>
          <w:bCs/>
          <w:color w:val="000000"/>
          <w:szCs w:val="24"/>
        </w:rPr>
        <w:t>ονισμού της</w:t>
      </w:r>
      <w:r>
        <w:rPr>
          <w:rFonts w:eastAsia="Times New Roman"/>
          <w:bCs/>
          <w:color w:val="000000"/>
          <w:szCs w:val="24"/>
        </w:rPr>
        <w:t xml:space="preserve"> Βουλής) </w:t>
      </w:r>
    </w:p>
    <w:p w14:paraId="32CE9AAF" w14:textId="77777777" w:rsidR="000D320B" w:rsidRDefault="008C01B5">
      <w:pPr>
        <w:spacing w:line="600" w:lineRule="auto"/>
        <w:ind w:firstLine="720"/>
        <w:jc w:val="both"/>
        <w:rPr>
          <w:rFonts w:eastAsia="Times New Roman"/>
          <w:color w:val="000000"/>
          <w:szCs w:val="24"/>
        </w:rPr>
      </w:pPr>
      <w:r>
        <w:rPr>
          <w:rFonts w:eastAsia="Times New Roman"/>
          <w:color w:val="000000"/>
          <w:szCs w:val="24"/>
        </w:rPr>
        <w:t xml:space="preserve">1. Η με αριθμό 365/20-1-2017 επίκαιρη ερώτηση του Βουλευτή Αχαΐας της Νέας Δημοκρατίας κ. </w:t>
      </w:r>
      <w:r>
        <w:rPr>
          <w:rFonts w:eastAsia="Times New Roman"/>
          <w:bCs/>
          <w:color w:val="000000"/>
          <w:szCs w:val="24"/>
        </w:rPr>
        <w:t xml:space="preserve">Ανδρέα </w:t>
      </w:r>
      <w:proofErr w:type="spellStart"/>
      <w:r>
        <w:rPr>
          <w:rFonts w:eastAsia="Times New Roman"/>
          <w:bCs/>
          <w:color w:val="000000"/>
          <w:szCs w:val="24"/>
        </w:rPr>
        <w:t>Κατσανιώτη</w:t>
      </w:r>
      <w:proofErr w:type="spellEnd"/>
      <w:r>
        <w:rPr>
          <w:rFonts w:eastAsia="Times New Roman"/>
          <w:color w:val="000000"/>
          <w:szCs w:val="24"/>
        </w:rPr>
        <w:t xml:space="preserve"> προς τον Υπουργό </w:t>
      </w:r>
      <w:r>
        <w:rPr>
          <w:rFonts w:eastAsia="Times New Roman"/>
          <w:bCs/>
          <w:color w:val="000000"/>
          <w:szCs w:val="24"/>
        </w:rPr>
        <w:t>Παιδείας, Έρευνας και Θρησκευμάτων,</w:t>
      </w:r>
      <w:r>
        <w:rPr>
          <w:rFonts w:eastAsia="Times New Roman"/>
          <w:b/>
          <w:bCs/>
          <w:color w:val="000000"/>
          <w:szCs w:val="24"/>
        </w:rPr>
        <w:t xml:space="preserve"> </w:t>
      </w:r>
      <w:r>
        <w:rPr>
          <w:rFonts w:eastAsia="Times New Roman"/>
          <w:color w:val="000000"/>
          <w:szCs w:val="24"/>
        </w:rPr>
        <w:t xml:space="preserve">σχετικά με την επαναλειτουργία μεταβατικών τμημάτων του ΤΕΙ Δυτικής Ελλάδας. </w:t>
      </w:r>
    </w:p>
    <w:p w14:paraId="32CE9AB0" w14:textId="77777777" w:rsidR="000D320B" w:rsidRDefault="008C01B5">
      <w:pPr>
        <w:spacing w:line="600" w:lineRule="auto"/>
        <w:ind w:firstLine="720"/>
        <w:jc w:val="both"/>
        <w:rPr>
          <w:rFonts w:eastAsia="Times New Roman"/>
          <w:color w:val="000000"/>
          <w:szCs w:val="24"/>
        </w:rPr>
      </w:pPr>
      <w:r>
        <w:rPr>
          <w:rFonts w:eastAsia="Times New Roman"/>
          <w:color w:val="000000"/>
          <w:szCs w:val="24"/>
        </w:rPr>
        <w:t>2. Η με αριθμό 36</w:t>
      </w:r>
      <w:r>
        <w:rPr>
          <w:rFonts w:eastAsia="Times New Roman"/>
          <w:color w:val="000000"/>
          <w:szCs w:val="24"/>
        </w:rPr>
        <w:t>8/20-1-2017 επίκαιρη ερώτηση του Βουλευτή Β΄ Αθηνών του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Χρυσή Αυγή κ. </w:t>
      </w:r>
      <w:r>
        <w:rPr>
          <w:rFonts w:eastAsia="Times New Roman"/>
          <w:bCs/>
          <w:color w:val="000000"/>
          <w:szCs w:val="24"/>
        </w:rPr>
        <w:t xml:space="preserve">Ηλία </w:t>
      </w:r>
      <w:proofErr w:type="spellStart"/>
      <w:r>
        <w:rPr>
          <w:rFonts w:eastAsia="Times New Roman"/>
          <w:bCs/>
          <w:color w:val="000000"/>
          <w:szCs w:val="24"/>
        </w:rPr>
        <w:t>Παναγιώταρου</w:t>
      </w:r>
      <w:proofErr w:type="spellEnd"/>
      <w:r>
        <w:rPr>
          <w:rFonts w:eastAsia="Times New Roman"/>
          <w:color w:val="000000"/>
          <w:szCs w:val="24"/>
        </w:rPr>
        <w:t xml:space="preserve"> προς τον Υπουργό </w:t>
      </w:r>
      <w:r>
        <w:rPr>
          <w:rFonts w:eastAsia="Times New Roman"/>
          <w:bCs/>
          <w:color w:val="000000"/>
          <w:szCs w:val="24"/>
        </w:rPr>
        <w:t>Εξωτερικών,</w:t>
      </w:r>
      <w:r>
        <w:rPr>
          <w:rFonts w:eastAsia="Times New Roman"/>
          <w:b/>
          <w:bCs/>
          <w:color w:val="000000"/>
          <w:szCs w:val="24"/>
        </w:rPr>
        <w:t xml:space="preserve"> </w:t>
      </w:r>
      <w:r>
        <w:rPr>
          <w:rFonts w:eastAsia="Times New Roman"/>
          <w:color w:val="000000"/>
          <w:szCs w:val="24"/>
        </w:rPr>
        <w:t xml:space="preserve">σχετικά με την ανθελληνική δράση Τούρκων πρακτόρων και εκπροσώπων τους στη Θράκη. </w:t>
      </w:r>
    </w:p>
    <w:p w14:paraId="32CE9AB1" w14:textId="77777777" w:rsidR="000D320B" w:rsidRDefault="008C01B5">
      <w:pPr>
        <w:spacing w:line="600" w:lineRule="auto"/>
        <w:ind w:firstLine="720"/>
        <w:jc w:val="both"/>
        <w:rPr>
          <w:rFonts w:eastAsia="Times New Roman"/>
          <w:color w:val="000000"/>
          <w:szCs w:val="24"/>
        </w:rPr>
      </w:pPr>
      <w:r>
        <w:rPr>
          <w:rFonts w:eastAsia="Times New Roman"/>
          <w:color w:val="000000"/>
          <w:szCs w:val="24"/>
        </w:rPr>
        <w:lastRenderedPageBreak/>
        <w:t>3. Η με αριθμό 369/23-1-2017 επίκαιρη</w:t>
      </w:r>
      <w:r>
        <w:rPr>
          <w:rFonts w:eastAsia="Times New Roman"/>
          <w:color w:val="000000"/>
          <w:szCs w:val="24"/>
        </w:rPr>
        <w:t xml:space="preserve"> ερώτηση του Βουλευτή Σερρών της Δημοκρατικής Συμπαράταξης ΠΑΣΟΚ–ΔΗΜΑΡ κ. </w:t>
      </w:r>
      <w:r>
        <w:rPr>
          <w:rFonts w:eastAsia="Times New Roman"/>
          <w:bCs/>
          <w:color w:val="000000"/>
          <w:szCs w:val="24"/>
        </w:rPr>
        <w:t>Μιχαήλ Τζελέπη</w:t>
      </w:r>
      <w:r>
        <w:rPr>
          <w:rFonts w:eastAsia="Times New Roman"/>
          <w:color w:val="000000"/>
          <w:szCs w:val="24"/>
        </w:rPr>
        <w:t xml:space="preserve"> προς τον Υπουργό </w:t>
      </w:r>
      <w:r>
        <w:rPr>
          <w:rFonts w:eastAsia="Times New Roman"/>
          <w:bCs/>
          <w:color w:val="000000"/>
          <w:szCs w:val="24"/>
        </w:rPr>
        <w:t>Εσωτερικών,</w:t>
      </w:r>
      <w:r>
        <w:rPr>
          <w:rFonts w:eastAsia="Times New Roman"/>
          <w:color w:val="000000"/>
          <w:szCs w:val="24"/>
        </w:rPr>
        <w:t xml:space="preserve"> σχετικά με τη λήψη μέτρων για την </w:t>
      </w:r>
      <w:proofErr w:type="spellStart"/>
      <w:r>
        <w:rPr>
          <w:rFonts w:eastAsia="Times New Roman"/>
          <w:color w:val="000000"/>
          <w:szCs w:val="24"/>
        </w:rPr>
        <w:t>υποστελεχωμένη</w:t>
      </w:r>
      <w:proofErr w:type="spellEnd"/>
      <w:r>
        <w:rPr>
          <w:rFonts w:eastAsia="Times New Roman"/>
          <w:color w:val="000000"/>
          <w:szCs w:val="24"/>
        </w:rPr>
        <w:t xml:space="preserve"> Διεύθυνση Αστυνομίας Σερρών. </w:t>
      </w:r>
    </w:p>
    <w:p w14:paraId="32CE9AB2" w14:textId="77777777" w:rsidR="000D320B" w:rsidRDefault="008C01B5">
      <w:pPr>
        <w:spacing w:line="600" w:lineRule="auto"/>
        <w:ind w:firstLine="720"/>
        <w:jc w:val="both"/>
        <w:rPr>
          <w:rFonts w:eastAsia="Times New Roman"/>
          <w:color w:val="000000"/>
          <w:szCs w:val="24"/>
        </w:rPr>
      </w:pPr>
      <w:r>
        <w:rPr>
          <w:rFonts w:eastAsia="Times New Roman"/>
          <w:color w:val="000000"/>
          <w:szCs w:val="24"/>
        </w:rPr>
        <w:t xml:space="preserve">4. Η με αριθμό 334/13-1-2017 επίκαιρη ερώτηση του Βουλευτή </w:t>
      </w:r>
      <w:r>
        <w:rPr>
          <w:rFonts w:eastAsia="Times New Roman"/>
          <w:color w:val="000000"/>
          <w:szCs w:val="24"/>
        </w:rPr>
        <w:t xml:space="preserve">Άρτας της Νέας Δημοκρατίας κ. </w:t>
      </w:r>
      <w:r>
        <w:rPr>
          <w:rFonts w:eastAsia="Times New Roman"/>
          <w:bCs/>
          <w:color w:val="000000"/>
          <w:szCs w:val="24"/>
        </w:rPr>
        <w:t xml:space="preserve">Γεωργίου </w:t>
      </w:r>
      <w:proofErr w:type="spellStart"/>
      <w:r>
        <w:rPr>
          <w:rFonts w:eastAsia="Times New Roman"/>
          <w:bCs/>
          <w:color w:val="000000"/>
          <w:szCs w:val="24"/>
        </w:rPr>
        <w:t>Στύλιου</w:t>
      </w:r>
      <w:proofErr w:type="spellEnd"/>
      <w:r>
        <w:rPr>
          <w:rFonts w:eastAsia="Times New Roman"/>
          <w:color w:val="000000"/>
          <w:szCs w:val="24"/>
        </w:rPr>
        <w:t xml:space="preserve"> προς τον Υπουργό </w:t>
      </w:r>
      <w:r>
        <w:rPr>
          <w:rFonts w:eastAsia="Times New Roman"/>
          <w:bCs/>
          <w:color w:val="000000"/>
          <w:szCs w:val="24"/>
        </w:rPr>
        <w:t>Αγροτικής Ανάπτυξης και Τροφίμων,</w:t>
      </w:r>
      <w:r>
        <w:rPr>
          <w:rFonts w:eastAsia="Times New Roman"/>
          <w:b/>
          <w:color w:val="000000"/>
          <w:szCs w:val="24"/>
        </w:rPr>
        <w:t xml:space="preserve"> </w:t>
      </w:r>
      <w:r>
        <w:rPr>
          <w:rFonts w:eastAsia="Times New Roman"/>
          <w:color w:val="000000"/>
          <w:szCs w:val="24"/>
        </w:rPr>
        <w:t xml:space="preserve">σχετικά με τη λήψη μέτρων δράσης για την αντιμετώπιση της γρίπης των πτηνών. </w:t>
      </w:r>
    </w:p>
    <w:p w14:paraId="32CE9AB3" w14:textId="77777777" w:rsidR="000D320B" w:rsidRDefault="008C01B5">
      <w:pPr>
        <w:spacing w:line="600" w:lineRule="auto"/>
        <w:ind w:firstLine="720"/>
        <w:jc w:val="both"/>
        <w:rPr>
          <w:rFonts w:eastAsia="Times New Roman"/>
          <w:color w:val="000000"/>
          <w:szCs w:val="24"/>
        </w:rPr>
      </w:pPr>
      <w:r>
        <w:rPr>
          <w:rFonts w:eastAsia="Times New Roman"/>
          <w:color w:val="000000"/>
          <w:szCs w:val="24"/>
        </w:rPr>
        <w:t xml:space="preserve">5. Η με αριθμό 338/13-1-2017 επίκαιρη ερώτηση του Βουλευτή Α΄ Πειραιώς του </w:t>
      </w:r>
      <w:r>
        <w:rPr>
          <w:rFonts w:eastAsia="Times New Roman"/>
          <w:color w:val="000000"/>
          <w:szCs w:val="24"/>
        </w:rPr>
        <w:t>Λαϊκο</w:t>
      </w:r>
      <w:r>
        <w:rPr>
          <w:rFonts w:eastAsia="Times New Roman"/>
          <w:color w:val="000000"/>
          <w:szCs w:val="24"/>
        </w:rPr>
        <w:t>ύ</w:t>
      </w:r>
      <w:r>
        <w:rPr>
          <w:rFonts w:eastAsia="Times New Roman"/>
          <w:color w:val="000000"/>
          <w:szCs w:val="24"/>
        </w:rPr>
        <w:t xml:space="preserve">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Χρυσή Αυγή κ. </w:t>
      </w:r>
      <w:r>
        <w:rPr>
          <w:rFonts w:eastAsia="Times New Roman"/>
          <w:bCs/>
          <w:color w:val="000000"/>
          <w:szCs w:val="24"/>
        </w:rPr>
        <w:t xml:space="preserve">Νικολάου </w:t>
      </w:r>
      <w:proofErr w:type="spellStart"/>
      <w:r>
        <w:rPr>
          <w:rFonts w:eastAsia="Times New Roman"/>
          <w:bCs/>
          <w:color w:val="000000"/>
          <w:szCs w:val="24"/>
        </w:rPr>
        <w:t>Κούζηλου</w:t>
      </w:r>
      <w:proofErr w:type="spellEnd"/>
      <w:r>
        <w:rPr>
          <w:rFonts w:eastAsia="Times New Roman"/>
          <w:color w:val="000000"/>
          <w:szCs w:val="24"/>
        </w:rPr>
        <w:t xml:space="preserve"> προς τον Υπουργό </w:t>
      </w:r>
      <w:r>
        <w:rPr>
          <w:rFonts w:eastAsia="Times New Roman"/>
          <w:bCs/>
          <w:color w:val="000000"/>
          <w:szCs w:val="24"/>
        </w:rPr>
        <w:t>Ναυτιλίας και Νησιωτικής Πολιτικής,</w:t>
      </w:r>
      <w:r>
        <w:rPr>
          <w:rFonts w:eastAsia="Times New Roman"/>
          <w:b/>
          <w:bCs/>
          <w:color w:val="000000"/>
          <w:szCs w:val="24"/>
        </w:rPr>
        <w:t xml:space="preserve"> </w:t>
      </w:r>
      <w:r>
        <w:rPr>
          <w:rFonts w:eastAsia="Times New Roman"/>
          <w:color w:val="000000"/>
          <w:szCs w:val="24"/>
        </w:rPr>
        <w:t xml:space="preserve">σχετικά με την προοπτική κατοικήσεως των 28 νησιών που αναβαθμίζει την εθνική ελληνική κυριαρχία και ενισχύει τα κυριαρχικά δικαιώματα της χώρας. </w:t>
      </w:r>
    </w:p>
    <w:p w14:paraId="32CE9AB4" w14:textId="77777777" w:rsidR="000D320B" w:rsidRDefault="008C01B5">
      <w:pPr>
        <w:spacing w:line="600" w:lineRule="auto"/>
        <w:ind w:firstLine="720"/>
        <w:jc w:val="both"/>
        <w:rPr>
          <w:rFonts w:eastAsia="Times New Roman"/>
          <w:color w:val="000000"/>
          <w:szCs w:val="24"/>
        </w:rPr>
      </w:pPr>
      <w:r>
        <w:rPr>
          <w:rFonts w:eastAsia="Times New Roman"/>
          <w:color w:val="000000"/>
          <w:szCs w:val="24"/>
        </w:rPr>
        <w:t xml:space="preserve">6. Η με αριθμό 337/13-1-2017 επίκαιρη ερώτηση του Ε΄ Αντιπροέδρου της Βουλής και Βουλευτή Δωδεκανήσου της Δημοκρατικής Συμπαράταξης ΠΑΣΟΚ – ΔΗΜΑΡ κ. </w:t>
      </w:r>
      <w:r>
        <w:rPr>
          <w:rFonts w:eastAsia="Times New Roman"/>
          <w:bCs/>
          <w:color w:val="000000"/>
          <w:szCs w:val="24"/>
        </w:rPr>
        <w:t xml:space="preserve">Δημητρίου </w:t>
      </w:r>
      <w:proofErr w:type="spellStart"/>
      <w:r>
        <w:rPr>
          <w:rFonts w:eastAsia="Times New Roman"/>
          <w:bCs/>
          <w:color w:val="000000"/>
          <w:szCs w:val="24"/>
        </w:rPr>
        <w:t>Κρεμαστινού</w:t>
      </w:r>
      <w:proofErr w:type="spellEnd"/>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 με το εύρος εφαρμογής της τηλεϊατρικής στην Ελλάδα. </w:t>
      </w:r>
    </w:p>
    <w:p w14:paraId="32CE9AB5" w14:textId="77777777" w:rsidR="000D320B" w:rsidRDefault="008C01B5">
      <w:pPr>
        <w:spacing w:line="600" w:lineRule="auto"/>
        <w:ind w:firstLine="720"/>
        <w:jc w:val="both"/>
        <w:rPr>
          <w:rFonts w:eastAsia="Times New Roman"/>
          <w:color w:val="000000"/>
          <w:szCs w:val="24"/>
        </w:rPr>
      </w:pPr>
      <w:r>
        <w:rPr>
          <w:rFonts w:eastAsia="Times New Roman"/>
          <w:color w:val="000000"/>
          <w:szCs w:val="24"/>
        </w:rPr>
        <w:t xml:space="preserve">7. Η με αριθμό 341/16-1-2017 επίκαιρη ερώτηση του Βουλευτή Β΄ Πειραιά των Ανεξαρτήτων Ελλήνων κ. </w:t>
      </w:r>
      <w:r>
        <w:rPr>
          <w:rFonts w:eastAsia="Times New Roman"/>
          <w:bCs/>
          <w:color w:val="000000"/>
          <w:szCs w:val="24"/>
        </w:rPr>
        <w:t>Δημητρίου Καμμένου</w:t>
      </w:r>
      <w:r>
        <w:rPr>
          <w:rFonts w:eastAsia="Times New Roman"/>
          <w:color w:val="000000"/>
          <w:szCs w:val="24"/>
        </w:rPr>
        <w:t xml:space="preserve"> προς τον Υπουργό </w:t>
      </w:r>
      <w:r>
        <w:rPr>
          <w:rFonts w:eastAsia="Times New Roman"/>
          <w:bCs/>
          <w:color w:val="000000"/>
          <w:szCs w:val="24"/>
        </w:rPr>
        <w:lastRenderedPageBreak/>
        <w:t>Οικονομικών,</w:t>
      </w:r>
      <w:r>
        <w:rPr>
          <w:rFonts w:eastAsia="Times New Roman"/>
          <w:b/>
          <w:color w:val="000000"/>
          <w:szCs w:val="24"/>
        </w:rPr>
        <w:t xml:space="preserve"> </w:t>
      </w:r>
      <w:r>
        <w:rPr>
          <w:rFonts w:eastAsia="Times New Roman"/>
          <w:color w:val="000000"/>
          <w:szCs w:val="24"/>
        </w:rPr>
        <w:t xml:space="preserve">σχετικά με τη μεταφορά χρηστών της ΔΕΗ σε εταιρείες εναλλακτικών </w:t>
      </w:r>
      <w:proofErr w:type="spellStart"/>
      <w:r>
        <w:rPr>
          <w:rFonts w:eastAsia="Times New Roman"/>
          <w:color w:val="000000"/>
          <w:szCs w:val="24"/>
        </w:rPr>
        <w:t>παρόχων</w:t>
      </w:r>
      <w:proofErr w:type="spellEnd"/>
      <w:r>
        <w:rPr>
          <w:rFonts w:eastAsia="Times New Roman"/>
          <w:color w:val="000000"/>
          <w:szCs w:val="24"/>
        </w:rPr>
        <w:t xml:space="preserve"> ηλεκτρικής ενέργειας. </w:t>
      </w:r>
    </w:p>
    <w:p w14:paraId="32CE9AB6" w14:textId="77777777" w:rsidR="000D320B" w:rsidRDefault="008C01B5">
      <w:pPr>
        <w:spacing w:line="600" w:lineRule="auto"/>
        <w:ind w:firstLine="720"/>
        <w:jc w:val="both"/>
        <w:rPr>
          <w:rFonts w:eastAsia="Times New Roman"/>
          <w:color w:val="000000"/>
          <w:szCs w:val="24"/>
        </w:rPr>
      </w:pPr>
      <w:r>
        <w:rPr>
          <w:rFonts w:eastAsia="Times New Roman"/>
          <w:color w:val="000000"/>
          <w:szCs w:val="24"/>
        </w:rPr>
        <w:t>8. Η με αριθμ</w:t>
      </w:r>
      <w:r>
        <w:rPr>
          <w:rFonts w:eastAsia="Times New Roman"/>
          <w:color w:val="000000"/>
          <w:szCs w:val="24"/>
        </w:rPr>
        <w:t xml:space="preserve">ό 332/12-1-2017 επίκαιρη ερώτηση του Βουλευτή Λάρισας του Ποταμιού κ. </w:t>
      </w:r>
      <w:r>
        <w:rPr>
          <w:rFonts w:eastAsia="Times New Roman"/>
          <w:bCs/>
          <w:color w:val="000000"/>
          <w:szCs w:val="24"/>
        </w:rPr>
        <w:t xml:space="preserve">Κωνσταντίνου </w:t>
      </w:r>
      <w:proofErr w:type="spellStart"/>
      <w:r>
        <w:rPr>
          <w:rFonts w:eastAsia="Times New Roman"/>
          <w:bCs/>
          <w:color w:val="000000"/>
          <w:szCs w:val="24"/>
        </w:rPr>
        <w:t>Μπαργιώτα</w:t>
      </w:r>
      <w:proofErr w:type="spellEnd"/>
      <w:r>
        <w:rPr>
          <w:rFonts w:eastAsia="Times New Roman"/>
          <w:b/>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Περιβάλλοντος και Ενέργειας,</w:t>
      </w:r>
      <w:r>
        <w:rPr>
          <w:rFonts w:eastAsia="Times New Roman"/>
          <w:b/>
          <w:color w:val="000000"/>
          <w:szCs w:val="24"/>
        </w:rPr>
        <w:t xml:space="preserve"> </w:t>
      </w:r>
      <w:r>
        <w:rPr>
          <w:rFonts w:eastAsia="Times New Roman"/>
          <w:color w:val="000000"/>
          <w:szCs w:val="24"/>
        </w:rPr>
        <w:t xml:space="preserve">σχετικά με την ολοκλήρωση των έργων στη </w:t>
      </w:r>
      <w:proofErr w:type="spellStart"/>
      <w:r>
        <w:rPr>
          <w:rFonts w:eastAsia="Times New Roman"/>
          <w:color w:val="000000"/>
          <w:szCs w:val="24"/>
        </w:rPr>
        <w:t>Μεσοχώρα</w:t>
      </w:r>
      <w:proofErr w:type="spellEnd"/>
      <w:r>
        <w:rPr>
          <w:rFonts w:eastAsia="Times New Roman"/>
          <w:color w:val="000000"/>
          <w:szCs w:val="24"/>
        </w:rPr>
        <w:t xml:space="preserve"> του Νομού Τρικάλων. </w:t>
      </w:r>
    </w:p>
    <w:p w14:paraId="32CE9AB7" w14:textId="77777777" w:rsidR="000D320B" w:rsidRDefault="008C01B5">
      <w:pPr>
        <w:spacing w:line="600" w:lineRule="auto"/>
        <w:ind w:firstLine="720"/>
        <w:jc w:val="both"/>
        <w:rPr>
          <w:rFonts w:eastAsia="Times New Roman"/>
          <w:color w:val="000000"/>
          <w:szCs w:val="24"/>
        </w:rPr>
      </w:pPr>
      <w:r>
        <w:rPr>
          <w:rFonts w:eastAsia="Times New Roman"/>
          <w:color w:val="000000"/>
          <w:szCs w:val="24"/>
        </w:rPr>
        <w:t>9. Η με αριθμό 339/13-1-2017 επίκαιρη ερώτηση τ</w:t>
      </w:r>
      <w:r>
        <w:rPr>
          <w:rFonts w:eastAsia="Times New Roman"/>
          <w:color w:val="000000"/>
          <w:szCs w:val="24"/>
        </w:rPr>
        <w:t>ης Βουλευτού Β΄ Αθηνών του Λαϊκού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Χρυσή Αυγή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Ελένης </w:t>
      </w:r>
      <w:proofErr w:type="spellStart"/>
      <w:r>
        <w:rPr>
          <w:rFonts w:eastAsia="Times New Roman"/>
          <w:bCs/>
          <w:color w:val="000000"/>
          <w:szCs w:val="24"/>
        </w:rPr>
        <w:t>Ζαρούλια</w:t>
      </w:r>
      <w:proofErr w:type="spellEnd"/>
      <w:r>
        <w:rPr>
          <w:rFonts w:eastAsia="Times New Roman"/>
          <w:color w:val="000000"/>
          <w:szCs w:val="24"/>
        </w:rPr>
        <w:t xml:space="preserve"> προς τον Υπουργό </w:t>
      </w:r>
      <w:r>
        <w:rPr>
          <w:rFonts w:eastAsia="Times New Roman"/>
          <w:bCs/>
          <w:color w:val="000000"/>
          <w:szCs w:val="24"/>
        </w:rPr>
        <w:t>Εσωτερικών,</w:t>
      </w:r>
      <w:r>
        <w:rPr>
          <w:rFonts w:eastAsia="Times New Roman"/>
          <w:b/>
          <w:bCs/>
          <w:color w:val="000000"/>
          <w:szCs w:val="24"/>
        </w:rPr>
        <w:t xml:space="preserve"> </w:t>
      </w:r>
      <w:r>
        <w:rPr>
          <w:rFonts w:eastAsia="Times New Roman"/>
          <w:color w:val="000000"/>
          <w:szCs w:val="24"/>
        </w:rPr>
        <w:t xml:space="preserve">σχετικά με την τρομοκρατική επίθεση με </w:t>
      </w:r>
      <w:proofErr w:type="spellStart"/>
      <w:r>
        <w:rPr>
          <w:rFonts w:eastAsia="Times New Roman"/>
          <w:color w:val="000000"/>
          <w:szCs w:val="24"/>
        </w:rPr>
        <w:t>καλάσνικοφ</w:t>
      </w:r>
      <w:proofErr w:type="spellEnd"/>
      <w:r>
        <w:rPr>
          <w:rFonts w:eastAsia="Times New Roman"/>
          <w:color w:val="000000"/>
          <w:szCs w:val="24"/>
        </w:rPr>
        <w:t xml:space="preserve"> κατά των ανδρών των ΜΑΤ. </w:t>
      </w:r>
    </w:p>
    <w:p w14:paraId="32CE9AB8" w14:textId="77777777" w:rsidR="000D320B" w:rsidRDefault="008C01B5">
      <w:pPr>
        <w:spacing w:line="600" w:lineRule="auto"/>
        <w:ind w:firstLine="720"/>
        <w:jc w:val="both"/>
        <w:rPr>
          <w:rFonts w:eastAsia="Times New Roman"/>
          <w:color w:val="000000"/>
          <w:szCs w:val="24"/>
        </w:rPr>
      </w:pPr>
      <w:r>
        <w:rPr>
          <w:rFonts w:eastAsia="Times New Roman"/>
          <w:color w:val="000000"/>
          <w:szCs w:val="24"/>
        </w:rPr>
        <w:t xml:space="preserve">10. Η με αριθμό 333/12-1-2017 επίκαιρη ερώτηση του Βουλευτή Αχαΐας της Δημοκρατικής Συμπαράταξης ΠΑΣΟΚ-ΔΗΜΑΡ κ. </w:t>
      </w:r>
      <w:r>
        <w:rPr>
          <w:rFonts w:eastAsia="Times New Roman"/>
          <w:bCs/>
          <w:color w:val="000000"/>
          <w:szCs w:val="24"/>
        </w:rPr>
        <w:t>Θεόδωρου Παπαθεοδώρου</w:t>
      </w:r>
      <w:r>
        <w:rPr>
          <w:rFonts w:eastAsia="Times New Roman"/>
          <w:color w:val="000000"/>
          <w:szCs w:val="24"/>
        </w:rPr>
        <w:t xml:space="preserve"> προς τον Υπουργό </w:t>
      </w:r>
      <w:r>
        <w:rPr>
          <w:rFonts w:eastAsia="Times New Roman"/>
          <w:bCs/>
          <w:color w:val="000000"/>
          <w:szCs w:val="24"/>
        </w:rPr>
        <w:t>Ψηφιακής Πολιτικής, Τηλεπικοινωνιών και Ενημέρωσης,</w:t>
      </w:r>
      <w:r>
        <w:rPr>
          <w:rFonts w:eastAsia="Times New Roman"/>
          <w:b/>
          <w:color w:val="000000"/>
          <w:szCs w:val="24"/>
        </w:rPr>
        <w:t xml:space="preserve"> </w:t>
      </w:r>
      <w:r>
        <w:rPr>
          <w:rFonts w:eastAsia="Times New Roman"/>
          <w:color w:val="000000"/>
          <w:szCs w:val="24"/>
        </w:rPr>
        <w:t>σχετικά με τη χρηματοδότηση δημοσιογράφων και ιστοσελ</w:t>
      </w:r>
      <w:r>
        <w:rPr>
          <w:rFonts w:eastAsia="Times New Roman"/>
          <w:color w:val="000000"/>
          <w:szCs w:val="24"/>
        </w:rPr>
        <w:t xml:space="preserve">ίδων. </w:t>
      </w:r>
    </w:p>
    <w:p w14:paraId="32CE9AB9" w14:textId="77777777" w:rsidR="000D320B" w:rsidRDefault="008C01B5">
      <w:pPr>
        <w:spacing w:line="600" w:lineRule="auto"/>
        <w:ind w:firstLine="720"/>
        <w:jc w:val="both"/>
        <w:rPr>
          <w:rFonts w:eastAsia="Times New Roman"/>
          <w:color w:val="000000"/>
          <w:szCs w:val="24"/>
        </w:rPr>
      </w:pPr>
      <w:r>
        <w:rPr>
          <w:rFonts w:eastAsia="Times New Roman"/>
          <w:color w:val="000000"/>
          <w:szCs w:val="24"/>
        </w:rPr>
        <w:t xml:space="preserve">11. Η με αριθμό 343/16-1-2017 επίκαιρη ερώτηση του Βουλευτή Λέσβου του Κομμουνιστικού Κόμματος </w:t>
      </w:r>
      <w:r>
        <w:rPr>
          <w:rFonts w:eastAsia="Times New Roman"/>
          <w:color w:val="000000"/>
          <w:szCs w:val="24"/>
        </w:rPr>
        <w:t xml:space="preserve">Ελλάδας </w:t>
      </w:r>
      <w:r>
        <w:rPr>
          <w:rFonts w:eastAsia="Times New Roman"/>
          <w:color w:val="000000"/>
          <w:szCs w:val="24"/>
        </w:rPr>
        <w:t xml:space="preserve">κ. </w:t>
      </w:r>
      <w:r>
        <w:rPr>
          <w:rFonts w:eastAsia="Times New Roman"/>
          <w:bCs/>
          <w:color w:val="000000"/>
          <w:szCs w:val="24"/>
        </w:rPr>
        <w:t>Σταύρου Τάσσου</w:t>
      </w:r>
      <w:r>
        <w:rPr>
          <w:rFonts w:eastAsia="Times New Roman"/>
          <w:color w:val="000000"/>
          <w:szCs w:val="24"/>
        </w:rPr>
        <w:t xml:space="preserve"> προς τον Υπουργό </w:t>
      </w:r>
      <w:r>
        <w:rPr>
          <w:rFonts w:eastAsia="Times New Roman"/>
          <w:bCs/>
          <w:color w:val="000000"/>
          <w:szCs w:val="24"/>
        </w:rPr>
        <w:t>Αγροτικής Ανάπτυξης και Τροφίμων,</w:t>
      </w:r>
      <w:r>
        <w:rPr>
          <w:rFonts w:eastAsia="Times New Roman"/>
          <w:b/>
          <w:bCs/>
          <w:color w:val="000000"/>
          <w:szCs w:val="24"/>
        </w:rPr>
        <w:t xml:space="preserve"> </w:t>
      </w:r>
      <w:r>
        <w:rPr>
          <w:rFonts w:eastAsia="Times New Roman"/>
          <w:color w:val="000000"/>
          <w:szCs w:val="24"/>
        </w:rPr>
        <w:t>σχετικά με την αποζημίωση στο 100% των αγροτών και των κτηνοτρόφων της Λέσβου</w:t>
      </w:r>
      <w:r>
        <w:rPr>
          <w:rFonts w:eastAsia="Times New Roman"/>
          <w:color w:val="000000"/>
          <w:szCs w:val="24"/>
        </w:rPr>
        <w:t xml:space="preserve"> για τις μεγάλες ζημιές από τον χιονιά και τον παγετό. </w:t>
      </w:r>
    </w:p>
    <w:p w14:paraId="32CE9ABA" w14:textId="77777777" w:rsidR="000D320B" w:rsidRDefault="008C01B5">
      <w:pPr>
        <w:spacing w:line="600" w:lineRule="auto"/>
        <w:ind w:firstLine="720"/>
        <w:jc w:val="both"/>
        <w:rPr>
          <w:rFonts w:eastAsia="Times New Roman"/>
          <w:color w:val="000000"/>
          <w:szCs w:val="24"/>
        </w:rPr>
      </w:pPr>
      <w:r>
        <w:rPr>
          <w:rFonts w:eastAsia="Times New Roman"/>
          <w:color w:val="000000"/>
          <w:szCs w:val="24"/>
        </w:rPr>
        <w:lastRenderedPageBreak/>
        <w:t>12. Η με αριθμό 313/5-1-2017 επίκαιρη ερώτηση της Βουλευτού Β΄ Πειραιά της Ένωσης Κεντρώων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Θεοδώρας </w:t>
      </w:r>
      <w:proofErr w:type="spellStart"/>
      <w:r>
        <w:rPr>
          <w:rFonts w:eastAsia="Times New Roman"/>
          <w:bCs/>
          <w:color w:val="000000"/>
          <w:szCs w:val="24"/>
        </w:rPr>
        <w:t>Μεγαλοοικονόμου</w:t>
      </w:r>
      <w:proofErr w:type="spellEnd"/>
      <w:r>
        <w:rPr>
          <w:rFonts w:eastAsia="Times New Roman"/>
          <w:color w:val="000000"/>
          <w:szCs w:val="24"/>
        </w:rPr>
        <w:t xml:space="preserve"> προς τον Υπουργό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σχετικά με τον κίνδυνο να μείνουν χωρίς θεραπείες τα παι</w:t>
      </w:r>
      <w:r>
        <w:rPr>
          <w:rFonts w:eastAsia="Times New Roman"/>
          <w:color w:val="000000"/>
          <w:szCs w:val="24"/>
        </w:rPr>
        <w:t xml:space="preserve">διά και οι έφηβοι της ειδικής αγωγής. </w:t>
      </w:r>
    </w:p>
    <w:p w14:paraId="32CE9ABB" w14:textId="77777777" w:rsidR="000D320B" w:rsidRDefault="008C01B5">
      <w:pPr>
        <w:spacing w:line="600" w:lineRule="auto"/>
        <w:ind w:firstLine="720"/>
        <w:jc w:val="both"/>
        <w:rPr>
          <w:rFonts w:eastAsia="Times New Roman"/>
          <w:color w:val="000000"/>
          <w:szCs w:val="24"/>
        </w:rPr>
      </w:pPr>
      <w:r>
        <w:rPr>
          <w:rFonts w:eastAsia="Times New Roman"/>
          <w:color w:val="000000"/>
          <w:szCs w:val="24"/>
        </w:rPr>
        <w:t>13. Η με αριθμό 320/9-1-2017 επίκαιρη ερώτηση του Βουλευτή Φλώρινας της Νέας Δημοκρατίας κ</w:t>
      </w:r>
      <w:r>
        <w:rPr>
          <w:rFonts w:eastAsia="Times New Roman"/>
          <w:b/>
          <w:color w:val="000000"/>
          <w:szCs w:val="24"/>
        </w:rPr>
        <w:t xml:space="preserve">. </w:t>
      </w:r>
      <w:r>
        <w:rPr>
          <w:rFonts w:eastAsia="Times New Roman"/>
          <w:bCs/>
          <w:color w:val="000000"/>
          <w:szCs w:val="24"/>
        </w:rPr>
        <w:t>Ιωάννη Αντωνιάδη</w:t>
      </w:r>
      <w:r>
        <w:rPr>
          <w:rFonts w:eastAsia="Times New Roman"/>
          <w:b/>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Οικονομίας και Ανάπτυξης,</w:t>
      </w:r>
      <w:r>
        <w:rPr>
          <w:rFonts w:eastAsia="Times New Roman"/>
          <w:color w:val="000000"/>
          <w:szCs w:val="24"/>
        </w:rPr>
        <w:t xml:space="preserve"> σχετικά με την πορεία των έργων και των μελετών για το 5</w:t>
      </w:r>
      <w:r>
        <w:rPr>
          <w:rFonts w:eastAsia="Times New Roman"/>
          <w:color w:val="000000"/>
          <w:szCs w:val="24"/>
          <w:vertAlign w:val="superscript"/>
        </w:rPr>
        <w:t>ο</w:t>
      </w:r>
      <w:r>
        <w:rPr>
          <w:rFonts w:eastAsia="Times New Roman"/>
          <w:color w:val="000000"/>
          <w:szCs w:val="24"/>
        </w:rPr>
        <w:t xml:space="preserve"> ΣΕΣ (ΕΣΠΑ) στο Νομό Φλώρινας.</w:t>
      </w:r>
    </w:p>
    <w:p w14:paraId="32CE9ABC" w14:textId="77777777" w:rsidR="000D320B" w:rsidRDefault="008C01B5">
      <w:pPr>
        <w:spacing w:line="600" w:lineRule="auto"/>
        <w:ind w:firstLine="720"/>
        <w:jc w:val="both"/>
        <w:rPr>
          <w:rFonts w:eastAsia="Times New Roman"/>
          <w:bCs/>
          <w:color w:val="000000"/>
          <w:szCs w:val="24"/>
        </w:rPr>
      </w:pPr>
      <w:r>
        <w:rPr>
          <w:rFonts w:eastAsia="Times New Roman"/>
          <w:bCs/>
          <w:color w:val="000000"/>
          <w:szCs w:val="24"/>
        </w:rPr>
        <w:t>Α</w:t>
      </w:r>
      <w:r>
        <w:rPr>
          <w:rFonts w:eastAsia="Times New Roman"/>
          <w:bCs/>
          <w:color w:val="000000"/>
          <w:szCs w:val="24"/>
        </w:rPr>
        <w:t>ΝΑΦΟΡΕΣ</w:t>
      </w:r>
      <w:r>
        <w:rPr>
          <w:rFonts w:eastAsia="Times New Roman"/>
          <w:bCs/>
          <w:color w:val="000000"/>
          <w:szCs w:val="24"/>
        </w:rPr>
        <w:t xml:space="preserve"> – Ε</w:t>
      </w:r>
      <w:r>
        <w:rPr>
          <w:rFonts w:eastAsia="Times New Roman"/>
          <w:bCs/>
          <w:color w:val="000000"/>
          <w:szCs w:val="24"/>
        </w:rPr>
        <w:t>ΡΩΤΗΣΕΙΣ</w:t>
      </w:r>
      <w:r>
        <w:rPr>
          <w:rFonts w:eastAsia="Times New Roman"/>
          <w:bCs/>
          <w:color w:val="000000"/>
          <w:szCs w:val="24"/>
        </w:rPr>
        <w:t xml:space="preserve"> (Άρθρο 130 παρ</w:t>
      </w:r>
      <w:r>
        <w:rPr>
          <w:rFonts w:eastAsia="Times New Roman"/>
          <w:bCs/>
          <w:color w:val="000000"/>
          <w:szCs w:val="24"/>
        </w:rPr>
        <w:t>άγραφος</w:t>
      </w:r>
      <w:r>
        <w:rPr>
          <w:rFonts w:eastAsia="Times New Roman"/>
          <w:bCs/>
          <w:color w:val="000000"/>
          <w:szCs w:val="24"/>
        </w:rPr>
        <w:t xml:space="preserve"> 5 </w:t>
      </w:r>
      <w:r>
        <w:rPr>
          <w:rFonts w:eastAsia="Times New Roman"/>
          <w:bCs/>
          <w:color w:val="000000"/>
          <w:szCs w:val="24"/>
        </w:rPr>
        <w:t xml:space="preserve">του </w:t>
      </w:r>
      <w:r>
        <w:rPr>
          <w:rFonts w:eastAsia="Times New Roman"/>
          <w:bCs/>
          <w:color w:val="000000"/>
          <w:szCs w:val="24"/>
        </w:rPr>
        <w:t>Κ</w:t>
      </w:r>
      <w:r>
        <w:rPr>
          <w:rFonts w:eastAsia="Times New Roman"/>
          <w:bCs/>
          <w:color w:val="000000"/>
          <w:szCs w:val="24"/>
        </w:rPr>
        <w:t>αν</w:t>
      </w:r>
      <w:r>
        <w:rPr>
          <w:rFonts w:eastAsia="Times New Roman"/>
          <w:bCs/>
          <w:color w:val="000000"/>
          <w:szCs w:val="24"/>
        </w:rPr>
        <w:t>ονισμού της</w:t>
      </w:r>
      <w:r>
        <w:rPr>
          <w:rFonts w:eastAsia="Times New Roman"/>
          <w:bCs/>
          <w:color w:val="000000"/>
          <w:szCs w:val="24"/>
        </w:rPr>
        <w:t xml:space="preserve"> Βουλής)</w:t>
      </w:r>
    </w:p>
    <w:p w14:paraId="32CE9ABD" w14:textId="77777777" w:rsidR="000D320B" w:rsidRDefault="008C01B5">
      <w:pPr>
        <w:spacing w:line="600" w:lineRule="auto"/>
        <w:ind w:firstLine="720"/>
        <w:jc w:val="both"/>
        <w:rPr>
          <w:rFonts w:eastAsia="Times New Roman"/>
          <w:color w:val="000000"/>
          <w:szCs w:val="24"/>
        </w:rPr>
      </w:pPr>
      <w:r>
        <w:rPr>
          <w:rFonts w:eastAsia="Times New Roman"/>
          <w:color w:val="000000"/>
          <w:szCs w:val="24"/>
        </w:rPr>
        <w:t xml:space="preserve">1. Η με αριθμό 89/5-10-2016 ερώτηση του Βουλευτή Δωδεκανήσου της Νέας Δημοκρατίας κ. </w:t>
      </w:r>
      <w:r>
        <w:rPr>
          <w:rFonts w:eastAsia="Times New Roman"/>
          <w:bCs/>
          <w:color w:val="000000"/>
          <w:szCs w:val="24"/>
        </w:rPr>
        <w:t xml:space="preserve">Εμμανουήλ </w:t>
      </w:r>
      <w:proofErr w:type="spellStart"/>
      <w:r>
        <w:rPr>
          <w:rFonts w:eastAsia="Times New Roman"/>
          <w:bCs/>
          <w:color w:val="000000"/>
          <w:szCs w:val="24"/>
        </w:rPr>
        <w:t>Κόνσολα</w:t>
      </w:r>
      <w:proofErr w:type="spellEnd"/>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 με την ολοκλήρωση</w:t>
      </w:r>
      <w:r>
        <w:rPr>
          <w:rFonts w:eastAsia="Times New Roman"/>
          <w:color w:val="000000"/>
          <w:szCs w:val="24"/>
        </w:rPr>
        <w:t xml:space="preserve"> και αυτονόμηση του Ογκολογικού Τμήματος του Νοσοκομείου Ρόδου. </w:t>
      </w:r>
    </w:p>
    <w:p w14:paraId="32CE9ABE" w14:textId="77777777" w:rsidR="000D320B" w:rsidRDefault="008C01B5">
      <w:pPr>
        <w:spacing w:line="600" w:lineRule="auto"/>
        <w:ind w:firstLine="720"/>
        <w:jc w:val="both"/>
        <w:rPr>
          <w:rFonts w:eastAsia="Times New Roman"/>
          <w:color w:val="000000"/>
          <w:szCs w:val="24"/>
        </w:rPr>
      </w:pPr>
      <w:r>
        <w:rPr>
          <w:rFonts w:eastAsia="Times New Roman"/>
          <w:color w:val="000000"/>
          <w:szCs w:val="24"/>
        </w:rPr>
        <w:t xml:space="preserve">2. Η με αριθμό 89/5-10-2016 ερώτηση του Ε΄ Αντιπροέδρου της Βουλής και Βουλευτή Δωδεκανήσου της Δημοκρατικής Συμπαράταξης ΠΑΣΟΚ–ΔΗΜΑΡ κ. </w:t>
      </w:r>
      <w:r>
        <w:rPr>
          <w:rFonts w:eastAsia="Times New Roman"/>
          <w:bCs/>
          <w:color w:val="000000"/>
          <w:szCs w:val="24"/>
        </w:rPr>
        <w:t xml:space="preserve">Δημητρίου </w:t>
      </w:r>
      <w:proofErr w:type="spellStart"/>
      <w:r>
        <w:rPr>
          <w:rFonts w:eastAsia="Times New Roman"/>
          <w:bCs/>
          <w:color w:val="000000"/>
          <w:szCs w:val="24"/>
        </w:rPr>
        <w:t>Κρεμαστινού</w:t>
      </w:r>
      <w:proofErr w:type="spellEnd"/>
      <w:r>
        <w:rPr>
          <w:rFonts w:eastAsia="Times New Roman"/>
          <w:color w:val="000000"/>
          <w:szCs w:val="24"/>
        </w:rPr>
        <w:t xml:space="preserve"> προς τον Υπουργό </w:t>
      </w:r>
      <w:r>
        <w:rPr>
          <w:rFonts w:eastAsia="Times New Roman"/>
          <w:bCs/>
          <w:color w:val="000000"/>
          <w:szCs w:val="24"/>
        </w:rPr>
        <w:t>Υγείας,</w:t>
      </w:r>
      <w:r>
        <w:rPr>
          <w:rFonts w:eastAsia="Times New Roman"/>
          <w:color w:val="000000"/>
          <w:szCs w:val="24"/>
        </w:rPr>
        <w:t xml:space="preserve"> σχετικά</w:t>
      </w:r>
      <w:r>
        <w:rPr>
          <w:rFonts w:eastAsia="Times New Roman"/>
          <w:color w:val="000000"/>
          <w:szCs w:val="24"/>
        </w:rPr>
        <w:t xml:space="preserve"> με την ολοκλήρωση και αυτονόμηση του Ογκολογικού Τμήματος του Νοσοκομείου Ρόδου. </w:t>
      </w:r>
    </w:p>
    <w:p w14:paraId="32CE9ABF" w14:textId="77777777" w:rsidR="000D320B" w:rsidRDefault="008C01B5">
      <w:pPr>
        <w:spacing w:line="600" w:lineRule="auto"/>
        <w:ind w:firstLine="720"/>
        <w:jc w:val="both"/>
        <w:rPr>
          <w:rFonts w:eastAsia="Times New Roman"/>
          <w:color w:val="000000"/>
          <w:szCs w:val="24"/>
        </w:rPr>
      </w:pPr>
      <w:r>
        <w:rPr>
          <w:rFonts w:eastAsia="Times New Roman"/>
          <w:color w:val="000000"/>
          <w:szCs w:val="24"/>
        </w:rPr>
        <w:lastRenderedPageBreak/>
        <w:t>3. Η με αριθμό 91/5-10-2016 ερώτηση του Δ΄ Αντιπροέδρου της Βουλής και Βουλευτή Α΄ Αθηνών της Νέας Δημοκρατίας κ. Νικήτα Κακλαμάνη προς τον Υπουργό Μεταναστευτικής Πολιτικής</w:t>
      </w:r>
      <w:r>
        <w:rPr>
          <w:rFonts w:eastAsia="Times New Roman"/>
          <w:color w:val="000000"/>
          <w:szCs w:val="24"/>
        </w:rPr>
        <w:t>, σχετικά με το πρόγραμμα ενοικίασης διαμερισμάτων σε πρόσφυγες από την Εταιρεία Ανάπτυξης και Τουριστικής Προβολής Αθηνών (ΕΑΤΑ).</w:t>
      </w:r>
    </w:p>
    <w:p w14:paraId="32CE9AC0" w14:textId="77777777" w:rsidR="000D320B" w:rsidRDefault="008C01B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Κύριοι συνάδελφοι, πριν εισέλθουμε στην ειδική ημερήσια διάταξη, έχω να κάνω δυο ανακοινώσεις προς το Σώμα.</w:t>
      </w:r>
    </w:p>
    <w:p w14:paraId="32CE9AC1" w14:textId="77777777" w:rsidR="000D320B" w:rsidRDefault="008C01B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Εξεταστική Επιτ</w:t>
      </w:r>
      <w:r>
        <w:rPr>
          <w:rFonts w:eastAsia="Times New Roman" w:cs="Times New Roman"/>
          <w:szCs w:val="24"/>
        </w:rPr>
        <w:t xml:space="preserve">ροπή για τη διερεύνηση της δανειοδότησης των πολιτικών κομμάτων, καθώς και των ιδιοκτητριών εταιρειών μέσων μαζικής ενημέρωσης από τα τραπεζικά ιδρύματα της χώρας, καταθέτει το πόρισμά της, το οποίο θα καταχωριστεί στα Πρακτικά της σημερινής συνεδρίασης. </w:t>
      </w:r>
    </w:p>
    <w:p w14:paraId="32CE9AC2" w14:textId="77777777" w:rsidR="000D320B" w:rsidRDefault="008C01B5">
      <w:pPr>
        <w:spacing w:line="480" w:lineRule="auto"/>
        <w:ind w:firstLine="709"/>
        <w:jc w:val="both"/>
        <w:rPr>
          <w:color w:val="212121"/>
        </w:rPr>
      </w:pPr>
      <w:r>
        <w:rPr>
          <w:rFonts w:eastAsia="Times New Roman" w:cs="Times New Roman"/>
          <w:szCs w:val="24"/>
        </w:rPr>
        <w:t>(</w:t>
      </w:r>
      <w:r>
        <w:rPr>
          <w:rFonts w:eastAsia="Times New Roman" w:cs="Times New Roman"/>
          <w:szCs w:val="24"/>
        </w:rPr>
        <w:t xml:space="preserve">Λόγω του μεγάλου όγκου του </w:t>
      </w:r>
      <w:r>
        <w:rPr>
          <w:rFonts w:eastAsia="Times New Roman" w:cs="Times New Roman"/>
          <w:szCs w:val="24"/>
        </w:rPr>
        <w:t>π</w:t>
      </w:r>
      <w:r>
        <w:rPr>
          <w:rFonts w:eastAsia="Times New Roman" w:cs="Times New Roman"/>
          <w:szCs w:val="24"/>
        </w:rPr>
        <w:t>ο</w:t>
      </w:r>
      <w:r>
        <w:rPr>
          <w:rFonts w:eastAsia="Times New Roman" w:cs="Times New Roman"/>
          <w:szCs w:val="24"/>
        </w:rPr>
        <w:t>ρ</w:t>
      </w:r>
      <w:r>
        <w:rPr>
          <w:rFonts w:eastAsia="Times New Roman" w:cs="Times New Roman"/>
          <w:szCs w:val="24"/>
        </w:rPr>
        <w:t>ί</w:t>
      </w:r>
      <w:r>
        <w:rPr>
          <w:rFonts w:eastAsia="Times New Roman" w:cs="Times New Roman"/>
          <w:szCs w:val="24"/>
        </w:rPr>
        <w:t>σμα</w:t>
      </w:r>
      <w:r>
        <w:rPr>
          <w:rFonts w:eastAsia="Times New Roman" w:cs="Times New Roman"/>
          <w:szCs w:val="24"/>
        </w:rPr>
        <w:t>τος, το κείμενό του δεν κα</w:t>
      </w:r>
      <w:r>
        <w:rPr>
          <w:rFonts w:eastAsia="Times New Roman" w:cs="Times New Roman"/>
          <w:szCs w:val="24"/>
        </w:rPr>
        <w:t>ταχωρίζεται στο παρόν Πρακτικό και βρίσκεται σε ηλεκτρονική μορφή</w:t>
      </w:r>
      <w:r w:rsidRPr="00DA5C74">
        <w:rPr>
          <w:rFonts w:eastAsia="Times New Roman" w:cs="Times New Roman"/>
          <w:szCs w:val="24"/>
        </w:rPr>
        <w:t xml:space="preserve"> </w:t>
      </w:r>
      <w:r>
        <w:rPr>
          <w:rFonts w:eastAsia="Times New Roman" w:cs="Times New Roman"/>
          <w:szCs w:val="24"/>
        </w:rPr>
        <w:t xml:space="preserve">στο </w:t>
      </w:r>
      <w:proofErr w:type="spellStart"/>
      <w:r w:rsidRPr="007B5CC5">
        <w:rPr>
          <w:rFonts w:eastAsia="Times New Roman" w:cs="Times New Roman"/>
          <w:szCs w:val="24"/>
        </w:rPr>
        <w:t>link</w:t>
      </w:r>
      <w:proofErr w:type="spellEnd"/>
      <w:r w:rsidRPr="00DA5C74">
        <w:rPr>
          <w:rFonts w:eastAsia="Times New Roman" w:cs="Times New Roman"/>
          <w:szCs w:val="24"/>
        </w:rPr>
        <w:t xml:space="preserve"> </w:t>
      </w:r>
      <w:hyperlink r:id="rId7" w:history="1">
        <w:r>
          <w:rPr>
            <w:rStyle w:val="-"/>
          </w:rPr>
          <w:t>http://www.hellenicparliament.gr/UserFiles/510129c4-d278-40e7-8009-e77fc230a</w:t>
        </w:r>
        <w:r>
          <w:rPr>
            <w:rStyle w:val="-"/>
          </w:rPr>
          <w:t>def/ΠΟΡΙΣΜΑ%20ΕΞΕΤΑΣΤΙΚΗΣ%20ΔΙΕΡΕΥΝΗΣΗ%20ΝΟΜΙΜΟΤΗΤΑΣ%20ΔΑΝΕΙΟΔΟΤΗΣΗΣ%20ΚΟΜΜΑΤΩΝ%202017.pdf</w:t>
        </w:r>
      </w:hyperlink>
      <w:r w:rsidRPr="00AE3A2C">
        <w:rPr>
          <w:color w:val="212121"/>
        </w:rPr>
        <w:t>)</w:t>
      </w:r>
    </w:p>
    <w:p w14:paraId="32CE9AC3" w14:textId="77777777" w:rsidR="000D320B" w:rsidRDefault="008C01B5">
      <w:pPr>
        <w:spacing w:line="600" w:lineRule="auto"/>
        <w:ind w:firstLine="720"/>
        <w:jc w:val="both"/>
        <w:rPr>
          <w:rFonts w:eastAsia="Times New Roman"/>
          <w:szCs w:val="24"/>
        </w:rPr>
      </w:pPr>
      <w:r>
        <w:rPr>
          <w:color w:val="212121"/>
        </w:rPr>
        <w:t> </w:t>
      </w:r>
      <w:r>
        <w:rPr>
          <w:rFonts w:eastAsia="Times New Roman"/>
          <w:szCs w:val="24"/>
        </w:rPr>
        <w:t xml:space="preserve">Επίσης, έχω την τιμή να ανακοινώσω </w:t>
      </w:r>
      <w:r>
        <w:rPr>
          <w:rFonts w:eastAsia="Times New Roman"/>
          <w:szCs w:val="24"/>
        </w:rPr>
        <w:t xml:space="preserve">στο Σώμα </w:t>
      </w:r>
      <w:r>
        <w:rPr>
          <w:rFonts w:eastAsia="Times New Roman"/>
          <w:szCs w:val="24"/>
        </w:rPr>
        <w:t>μια επιστολή που εστάλη προς τον Πρόεδρο της Βουλής</w:t>
      </w:r>
      <w:r>
        <w:rPr>
          <w:rFonts w:eastAsia="Times New Roman"/>
          <w:szCs w:val="24"/>
        </w:rPr>
        <w:t>:</w:t>
      </w:r>
      <w:r>
        <w:rPr>
          <w:rFonts w:eastAsia="Times New Roman"/>
          <w:szCs w:val="24"/>
        </w:rPr>
        <w:t xml:space="preserve"> </w:t>
      </w:r>
    </w:p>
    <w:p w14:paraId="32CE9AC4" w14:textId="77777777" w:rsidR="000D320B" w:rsidRDefault="008C01B5">
      <w:pPr>
        <w:spacing w:line="600" w:lineRule="auto"/>
        <w:ind w:firstLine="720"/>
        <w:jc w:val="both"/>
        <w:rPr>
          <w:rFonts w:eastAsia="Times New Roman"/>
          <w:szCs w:val="24"/>
        </w:rPr>
      </w:pPr>
      <w:r>
        <w:rPr>
          <w:rFonts w:eastAsia="Times New Roman"/>
          <w:szCs w:val="24"/>
        </w:rPr>
        <w:t xml:space="preserve">«Αξιότιμε κύριε Πρόεδρε, </w:t>
      </w:r>
    </w:p>
    <w:p w14:paraId="32CE9AC5" w14:textId="77777777" w:rsidR="000D320B" w:rsidRDefault="008C01B5">
      <w:pPr>
        <w:spacing w:line="600" w:lineRule="auto"/>
        <w:ind w:firstLine="720"/>
        <w:jc w:val="both"/>
        <w:rPr>
          <w:rFonts w:eastAsia="Times New Roman"/>
          <w:szCs w:val="24"/>
        </w:rPr>
      </w:pPr>
      <w:r>
        <w:rPr>
          <w:rFonts w:eastAsia="Times New Roman"/>
          <w:szCs w:val="24"/>
        </w:rPr>
        <w:lastRenderedPageBreak/>
        <w:t>Σας δηλώνουμε ότι ο Ανεξάρτητος Βουλ</w:t>
      </w:r>
      <w:r>
        <w:rPr>
          <w:rFonts w:eastAsia="Times New Roman"/>
          <w:szCs w:val="24"/>
        </w:rPr>
        <w:t xml:space="preserve">ευτής Αχαΐας κ. Ιάσων Φωτήλας, σύμφωνα με τα όσα ορίζει το άρθρο 16 παρ. 1 και 5 του Κανονισμού της Βουλής, προσχωρεί και εντάσσεται στην Κοινοβουλευτική Ομάδα της Νέας Δημοκρατίας». </w:t>
      </w:r>
    </w:p>
    <w:p w14:paraId="32CE9AC6" w14:textId="77777777" w:rsidR="000D320B" w:rsidRDefault="008C01B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Υπάρχουν οι υπογραφές του κ. Μητσοτάκη και του κ. Φωτήλα. </w:t>
      </w:r>
    </w:p>
    <w:p w14:paraId="32CE9AC7" w14:textId="77777777" w:rsidR="000D320B" w:rsidRDefault="008C01B5">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προαναφερθ</w:t>
      </w:r>
      <w:r>
        <w:rPr>
          <w:rFonts w:eastAsia="Times New Roman" w:cs="Times New Roman"/>
          <w:szCs w:val="24"/>
        </w:rPr>
        <w:t xml:space="preserve">είσα επιστολή έχει ως εξής: </w:t>
      </w:r>
    </w:p>
    <w:p w14:paraId="32CE9AC8" w14:textId="77777777" w:rsidR="000D320B" w:rsidRDefault="008C01B5">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ΑΛΛΑΓΗ ΣΕΛΙΔΑΣ</w:t>
      </w:r>
    </w:p>
    <w:p w14:paraId="32CE9AC9" w14:textId="77777777" w:rsidR="000D320B" w:rsidRDefault="008C01B5">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(Να φωτογραφηθεί η σελ. 10)</w:t>
      </w:r>
    </w:p>
    <w:p w14:paraId="32CE9ACA" w14:textId="77777777" w:rsidR="000D320B" w:rsidRDefault="008C01B5">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ΑΛΛΑΓΗ ΣΕΛΙΔΑΣ</w:t>
      </w:r>
    </w:p>
    <w:p w14:paraId="32CE9ACB" w14:textId="77777777" w:rsidR="000D320B" w:rsidRDefault="008C01B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Κυρίες και κύριοι συνάδελφοι, εισερχόμαστε στην </w:t>
      </w:r>
    </w:p>
    <w:p w14:paraId="32CE9ACC" w14:textId="77777777" w:rsidR="000D320B" w:rsidRDefault="008C01B5">
      <w:pPr>
        <w:spacing w:line="600" w:lineRule="auto"/>
        <w:ind w:firstLine="720"/>
        <w:jc w:val="center"/>
        <w:rPr>
          <w:rFonts w:eastAsia="Times New Roman"/>
          <w:b/>
          <w:szCs w:val="24"/>
        </w:rPr>
      </w:pPr>
      <w:r>
        <w:rPr>
          <w:rFonts w:eastAsia="Times New Roman"/>
          <w:b/>
          <w:szCs w:val="24"/>
        </w:rPr>
        <w:t>ΕΙΔΙΚΗ ΗΜΕΡΗΣΙΑ ΔΙΑΤΑΞΗ</w:t>
      </w:r>
    </w:p>
    <w:p w14:paraId="32CE9ACD" w14:textId="77777777" w:rsidR="000D320B" w:rsidRDefault="008C01B5">
      <w:pPr>
        <w:spacing w:after="0" w:line="600" w:lineRule="auto"/>
        <w:ind w:firstLine="720"/>
        <w:jc w:val="both"/>
        <w:rPr>
          <w:rFonts w:eastAsia="Times New Roman"/>
          <w:szCs w:val="24"/>
        </w:rPr>
      </w:pPr>
      <w:r>
        <w:rPr>
          <w:rFonts w:eastAsia="Times New Roman"/>
          <w:szCs w:val="24"/>
        </w:rPr>
        <w:t>Αιτήσεις άρσης ασυλίας Βουλευτών: σ</w:t>
      </w:r>
      <w:r>
        <w:rPr>
          <w:rFonts w:eastAsia="Times New Roman"/>
          <w:szCs w:val="24"/>
        </w:rPr>
        <w:t xml:space="preserve">υζήτηση και λήψη απόφασης, σύμφωνα με </w:t>
      </w:r>
      <w:r>
        <w:rPr>
          <w:rFonts w:eastAsia="Times New Roman"/>
          <w:szCs w:val="24"/>
        </w:rPr>
        <w:t xml:space="preserve">το άρθρο </w:t>
      </w:r>
      <w:r>
        <w:rPr>
          <w:rFonts w:eastAsia="Times New Roman"/>
          <w:szCs w:val="24"/>
        </w:rPr>
        <w:t xml:space="preserve">62 του Συντάγματος και </w:t>
      </w:r>
      <w:r>
        <w:rPr>
          <w:rFonts w:eastAsia="Times New Roman"/>
          <w:szCs w:val="24"/>
        </w:rPr>
        <w:t xml:space="preserve">το άρθρο </w:t>
      </w:r>
      <w:r>
        <w:rPr>
          <w:rFonts w:eastAsia="Times New Roman"/>
          <w:szCs w:val="24"/>
        </w:rPr>
        <w:t>83 του Κανονισμού της Βουλής</w:t>
      </w:r>
      <w:r>
        <w:rPr>
          <w:rFonts w:eastAsia="Times New Roman"/>
          <w:szCs w:val="24"/>
        </w:rPr>
        <w:t>,</w:t>
      </w:r>
      <w:r>
        <w:rPr>
          <w:rFonts w:eastAsia="Times New Roman"/>
          <w:szCs w:val="24"/>
        </w:rPr>
        <w:t xml:space="preserve"> για τις αιτήσεις άρσης ασυλίας των Βουλευτών κ.κ. Χρήστου Παππά και Κωνσταντίνου </w:t>
      </w:r>
      <w:proofErr w:type="spellStart"/>
      <w:r>
        <w:rPr>
          <w:rFonts w:eastAsia="Times New Roman"/>
          <w:szCs w:val="24"/>
        </w:rPr>
        <w:t>Μπαρμπαρούση</w:t>
      </w:r>
      <w:proofErr w:type="spellEnd"/>
      <w:r>
        <w:rPr>
          <w:rFonts w:eastAsia="Times New Roman"/>
          <w:szCs w:val="24"/>
        </w:rPr>
        <w:t xml:space="preserve"> (μία δικογραφία) και Ευάγγελου Βενιζέλου, Σταύρου </w:t>
      </w:r>
      <w:proofErr w:type="spellStart"/>
      <w:r>
        <w:rPr>
          <w:rFonts w:eastAsia="Times New Roman"/>
          <w:szCs w:val="24"/>
        </w:rPr>
        <w:t>Θεωδωράκη</w:t>
      </w:r>
      <w:proofErr w:type="spellEnd"/>
      <w:r>
        <w:rPr>
          <w:rFonts w:eastAsia="Times New Roman"/>
          <w:szCs w:val="24"/>
        </w:rPr>
        <w:t xml:space="preserve">, Αλεξάνδρας Παπαρήγα, Φωτεινής (Φώφης) Γεννηματά και Δημητρίου </w:t>
      </w:r>
      <w:proofErr w:type="spellStart"/>
      <w:r>
        <w:rPr>
          <w:rFonts w:eastAsia="Times New Roman"/>
          <w:szCs w:val="24"/>
        </w:rPr>
        <w:t>Κουτσούμπα</w:t>
      </w:r>
      <w:proofErr w:type="spellEnd"/>
      <w:r>
        <w:rPr>
          <w:rFonts w:eastAsia="Times New Roman"/>
          <w:szCs w:val="24"/>
        </w:rPr>
        <w:t xml:space="preserve"> (μία δικογραφία). </w:t>
      </w:r>
    </w:p>
    <w:p w14:paraId="32CE9ACE" w14:textId="77777777" w:rsidR="000D320B" w:rsidRDefault="008C01B5">
      <w:pPr>
        <w:spacing w:line="600" w:lineRule="auto"/>
        <w:ind w:firstLine="720"/>
        <w:jc w:val="both"/>
        <w:rPr>
          <w:rFonts w:eastAsia="Times New Roman"/>
          <w:szCs w:val="24"/>
        </w:rPr>
      </w:pPr>
      <w:r>
        <w:rPr>
          <w:rFonts w:eastAsia="Times New Roman"/>
          <w:szCs w:val="24"/>
        </w:rPr>
        <w:lastRenderedPageBreak/>
        <w:t>Από την αρμόδια Ειδική Μόνιμη Επιτροπή Κοινοβουλευτικής Δεοντολογίας ανακοινώθηκε η έκθεση στις 16-1-2017, σύμφωνα με την οποία τα μέλη της Επιτροπής πρό</w:t>
      </w:r>
      <w:r>
        <w:rPr>
          <w:rFonts w:eastAsia="Times New Roman"/>
          <w:szCs w:val="24"/>
        </w:rPr>
        <w:t xml:space="preserve">τειναν κατά πλειοψηφία την άρση της ασυλίας των κ.κ. Χρήστου Παππά και Κωνσταντίνου </w:t>
      </w:r>
      <w:proofErr w:type="spellStart"/>
      <w:r>
        <w:rPr>
          <w:rFonts w:eastAsia="Times New Roman"/>
          <w:szCs w:val="24"/>
        </w:rPr>
        <w:t>Μπαρμπαρούση</w:t>
      </w:r>
      <w:proofErr w:type="spellEnd"/>
      <w:r>
        <w:rPr>
          <w:rFonts w:eastAsia="Times New Roman"/>
          <w:szCs w:val="24"/>
        </w:rPr>
        <w:t xml:space="preserve">. </w:t>
      </w:r>
    </w:p>
    <w:p w14:paraId="32CE9ACF" w14:textId="77777777" w:rsidR="000D320B" w:rsidRDefault="008C01B5">
      <w:pPr>
        <w:spacing w:line="600" w:lineRule="auto"/>
        <w:ind w:firstLine="720"/>
        <w:jc w:val="both"/>
        <w:rPr>
          <w:rFonts w:eastAsia="Times New Roman"/>
          <w:szCs w:val="24"/>
        </w:rPr>
      </w:pPr>
      <w:r>
        <w:rPr>
          <w:rFonts w:eastAsia="Times New Roman"/>
          <w:szCs w:val="24"/>
        </w:rPr>
        <w:t>Από την αρμόδια Ειδική Μόνιμη Επιτροπή Κοινοβουλευτικής Δεοντολογίας ανακοινώθηκε η έκθεση, επίσης στις 16-1-2017, σύμφωνα με την οποία τα μέλη της Επιτροπής</w:t>
      </w:r>
      <w:r>
        <w:rPr>
          <w:rFonts w:eastAsia="Times New Roman"/>
          <w:szCs w:val="24"/>
        </w:rPr>
        <w:t xml:space="preserve"> πρότειναν κατά πλειοψηφία τη μη άρση της ασυλίας των κ.κ. Ευάγγελου Βενιζέλου, Σταύρου </w:t>
      </w:r>
      <w:proofErr w:type="spellStart"/>
      <w:r>
        <w:rPr>
          <w:rFonts w:eastAsia="Times New Roman"/>
          <w:szCs w:val="24"/>
        </w:rPr>
        <w:t>Θεωδωράκη</w:t>
      </w:r>
      <w:proofErr w:type="spellEnd"/>
      <w:r>
        <w:rPr>
          <w:rFonts w:eastAsia="Times New Roman"/>
          <w:szCs w:val="24"/>
        </w:rPr>
        <w:t xml:space="preserve">, Αλεξάνδρας Παπαρήγα, Φωτεινής (Φώφης) Γεννηματά και Δημητρίου </w:t>
      </w:r>
      <w:proofErr w:type="spellStart"/>
      <w:r>
        <w:rPr>
          <w:rFonts w:eastAsia="Times New Roman"/>
          <w:szCs w:val="24"/>
        </w:rPr>
        <w:t>Κουτσούμπα</w:t>
      </w:r>
      <w:proofErr w:type="spellEnd"/>
      <w:r>
        <w:rPr>
          <w:rFonts w:eastAsia="Times New Roman"/>
          <w:szCs w:val="24"/>
        </w:rPr>
        <w:t xml:space="preserve">. </w:t>
      </w:r>
    </w:p>
    <w:p w14:paraId="32CE9AD0" w14:textId="77777777" w:rsidR="000D320B" w:rsidRDefault="008C01B5">
      <w:pPr>
        <w:spacing w:line="600" w:lineRule="auto"/>
        <w:ind w:firstLine="720"/>
        <w:jc w:val="both"/>
        <w:rPr>
          <w:rFonts w:eastAsia="Times New Roman"/>
          <w:szCs w:val="24"/>
        </w:rPr>
      </w:pPr>
      <w:r>
        <w:rPr>
          <w:rFonts w:eastAsia="Times New Roman"/>
          <w:szCs w:val="24"/>
        </w:rPr>
        <w:t>Σύμφωνα με το άρθρο 83 του Κανονισμού</w:t>
      </w:r>
      <w:r>
        <w:rPr>
          <w:rFonts w:eastAsia="Times New Roman"/>
          <w:szCs w:val="24"/>
        </w:rPr>
        <w:t xml:space="preserve"> της Βουλής</w:t>
      </w:r>
      <w:r>
        <w:rPr>
          <w:rFonts w:eastAsia="Times New Roman"/>
          <w:szCs w:val="24"/>
        </w:rPr>
        <w:t>, η Βουλή δεν εισέρχεται στην ουσί</w:t>
      </w:r>
      <w:r>
        <w:rPr>
          <w:rFonts w:eastAsia="Times New Roman"/>
          <w:szCs w:val="24"/>
        </w:rPr>
        <w:t xml:space="preserve">α των υποθέσεων, αλλά ερευνάται μόνο αν η πράξη για την οποία ζητείται η άρση της ασυλίας συνδέεται με την πολιτική ή κοινοβουλευτική δραστηριότητα του Βουλευτή ή η δίωξη ή μήνυση ή έγκληση υποκρύπτει πολιτική σκοπιμότητα. </w:t>
      </w:r>
    </w:p>
    <w:p w14:paraId="32CE9AD1" w14:textId="77777777" w:rsidR="000D320B" w:rsidRDefault="008C01B5">
      <w:pPr>
        <w:spacing w:line="600" w:lineRule="auto"/>
        <w:ind w:firstLine="720"/>
        <w:jc w:val="both"/>
        <w:rPr>
          <w:rFonts w:eastAsia="Times New Roman"/>
          <w:szCs w:val="24"/>
        </w:rPr>
      </w:pPr>
      <w:r>
        <w:rPr>
          <w:rFonts w:eastAsia="Times New Roman"/>
          <w:szCs w:val="24"/>
        </w:rPr>
        <w:t>Επίσης, σύμφωνα με το άρθρο 83 π</w:t>
      </w:r>
      <w:r>
        <w:rPr>
          <w:rFonts w:eastAsia="Times New Roman"/>
          <w:szCs w:val="24"/>
        </w:rPr>
        <w:t xml:space="preserve">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w:t>
      </w:r>
      <w:r>
        <w:rPr>
          <w:rFonts w:eastAsia="Times New Roman"/>
          <w:szCs w:val="24"/>
        </w:rPr>
        <w:t>2</w:t>
      </w:r>
      <w:r>
        <w:rPr>
          <w:rFonts w:eastAsia="Times New Roman"/>
          <w:szCs w:val="24"/>
        </w:rPr>
        <w:t xml:space="preserve">. </w:t>
      </w:r>
    </w:p>
    <w:p w14:paraId="32CE9AD2" w14:textId="77777777" w:rsidR="000D320B" w:rsidRDefault="008C01B5">
      <w:pPr>
        <w:spacing w:line="600" w:lineRule="auto"/>
        <w:ind w:firstLine="720"/>
        <w:jc w:val="both"/>
        <w:rPr>
          <w:rFonts w:eastAsia="Times New Roman"/>
          <w:szCs w:val="24"/>
        </w:rPr>
      </w:pPr>
      <w:r>
        <w:rPr>
          <w:rFonts w:eastAsia="Times New Roman"/>
          <w:szCs w:val="24"/>
        </w:rPr>
        <w:lastRenderedPageBreak/>
        <w:t>Ο λόγος δίνεται πάντα, εφ’ όσον ζητηθεί, στον Βουλευτή στον οποίο αφο</w:t>
      </w:r>
      <w:r>
        <w:rPr>
          <w:rFonts w:eastAsia="Times New Roman"/>
          <w:szCs w:val="24"/>
        </w:rPr>
        <w:t xml:space="preserve">ρά η αίτηση και στους Προέδρους των Κοινοβουλευτικών Ομάδων ή τους αναπληρωτές τους. </w:t>
      </w:r>
    </w:p>
    <w:p w14:paraId="32CE9AD3" w14:textId="77777777" w:rsidR="000D320B" w:rsidRDefault="008C01B5">
      <w:pPr>
        <w:spacing w:line="600" w:lineRule="auto"/>
        <w:ind w:firstLine="720"/>
        <w:jc w:val="both"/>
        <w:rPr>
          <w:rFonts w:eastAsia="Times New Roman"/>
          <w:szCs w:val="24"/>
        </w:rPr>
      </w:pPr>
      <w:r>
        <w:rPr>
          <w:rFonts w:eastAsia="Times New Roman"/>
          <w:szCs w:val="24"/>
        </w:rPr>
        <w:t>Υπενθυμίζω ότι σύμφωνα με την απόφαση της Διάσκεψης των Προέδρων της 23 Μαρτίου 2005 έχουμε δεχθεί επί των αιτήσεων άρσης ασυλίας η Βουλή να αποφασίζει με ονομαστική ψηφο</w:t>
      </w:r>
      <w:r>
        <w:rPr>
          <w:rFonts w:eastAsia="Times New Roman"/>
          <w:szCs w:val="24"/>
        </w:rPr>
        <w:t xml:space="preserve">φορία και με ψηφοδέλτιο. </w:t>
      </w:r>
      <w:r>
        <w:rPr>
          <w:rFonts w:eastAsia="Times New Roman"/>
          <w:szCs w:val="24"/>
        </w:rPr>
        <w:t>Το ψηφοδέλτιο, στο οποίο κάθε συνάδελφος θα αναγράφει το όνομά του, την εκλογική του περιφέρεια και την Κοινοβουλευτική Ομάδα στην οποία ανήκει, θα καταχωρίζεται στα αντίστοιχα Πρακτικά. Ανταποκρινόμαστε έτσι στις διατάξεις του άρθ</w:t>
      </w:r>
      <w:r>
        <w:rPr>
          <w:rFonts w:eastAsia="Times New Roman"/>
          <w:szCs w:val="24"/>
        </w:rPr>
        <w:t xml:space="preserve">ρου 83 του Κανονισμού της Βουλής που απαιτεί φανερή ψηφοφορία. </w:t>
      </w:r>
      <w:r>
        <w:rPr>
          <w:rFonts w:eastAsia="Times New Roman"/>
          <w:szCs w:val="24"/>
        </w:rPr>
        <w:t>Αφού, λοιπόν, ολοκληρωθεί η συζήτηση επί των περιπτώσεων της σημερινής ειδικής ημερήσιας διάταξης, θα προχωρήσουμε σε ονομαστική ψηφοφορία, όπως σας περιέγραψα.</w:t>
      </w:r>
    </w:p>
    <w:p w14:paraId="32CE9AD4" w14:textId="77777777" w:rsidR="000D320B" w:rsidRDefault="008C01B5">
      <w:pPr>
        <w:spacing w:line="600" w:lineRule="auto"/>
        <w:ind w:firstLine="720"/>
        <w:jc w:val="both"/>
        <w:rPr>
          <w:rFonts w:eastAsia="Times New Roman"/>
          <w:szCs w:val="24"/>
        </w:rPr>
      </w:pPr>
      <w:r>
        <w:rPr>
          <w:rFonts w:eastAsia="Times New Roman"/>
          <w:szCs w:val="24"/>
        </w:rPr>
        <w:t>Η πρώτη υπόθεση αφορά, όπως είπα</w:t>
      </w:r>
      <w:r>
        <w:rPr>
          <w:rFonts w:eastAsia="Times New Roman"/>
          <w:szCs w:val="24"/>
        </w:rPr>
        <w:t>, στους συναδέλφους κ</w:t>
      </w:r>
      <w:r>
        <w:rPr>
          <w:rFonts w:eastAsia="Times New Roman"/>
          <w:szCs w:val="24"/>
        </w:rPr>
        <w:t>υρίους</w:t>
      </w:r>
      <w:r>
        <w:rPr>
          <w:rFonts w:eastAsia="Times New Roman"/>
          <w:szCs w:val="24"/>
        </w:rPr>
        <w:t xml:space="preserve"> Χρήστο Παππά και Κωνσταντίνο </w:t>
      </w:r>
      <w:proofErr w:type="spellStart"/>
      <w:r>
        <w:rPr>
          <w:rFonts w:eastAsia="Times New Roman"/>
          <w:szCs w:val="24"/>
        </w:rPr>
        <w:t>Μπαρμπαρούση</w:t>
      </w:r>
      <w:proofErr w:type="spellEnd"/>
      <w:r>
        <w:rPr>
          <w:rFonts w:eastAsia="Times New Roman"/>
          <w:szCs w:val="24"/>
        </w:rPr>
        <w:t xml:space="preserve"> της Χρυσής Αυγής.</w:t>
      </w:r>
    </w:p>
    <w:p w14:paraId="32CE9AD5" w14:textId="77777777" w:rsidR="000D320B" w:rsidRDefault="008C01B5">
      <w:pPr>
        <w:spacing w:line="600" w:lineRule="auto"/>
        <w:ind w:firstLine="720"/>
        <w:jc w:val="both"/>
        <w:rPr>
          <w:rFonts w:eastAsia="Times New Roman"/>
          <w:szCs w:val="24"/>
        </w:rPr>
      </w:pPr>
      <w:r>
        <w:rPr>
          <w:rFonts w:eastAsia="Times New Roman"/>
          <w:szCs w:val="24"/>
        </w:rPr>
        <w:t xml:space="preserve">Η δεύτερη υπόθεση αφορά στους συναδέλφους κ.κ. Ευάγγελο Βενιζέλο, Σταύρο Θεοδωράκη, Αλεξάνδρα Παπαρήγα, </w:t>
      </w:r>
      <w:r>
        <w:rPr>
          <w:rFonts w:eastAsia="Times New Roman"/>
          <w:szCs w:val="24"/>
        </w:rPr>
        <w:t>Φωτεινή (</w:t>
      </w:r>
      <w:r>
        <w:rPr>
          <w:rFonts w:eastAsia="Times New Roman"/>
          <w:szCs w:val="24"/>
        </w:rPr>
        <w:t>Φώφη</w:t>
      </w:r>
      <w:r>
        <w:rPr>
          <w:rFonts w:eastAsia="Times New Roman"/>
          <w:szCs w:val="24"/>
        </w:rPr>
        <w:t>)</w:t>
      </w:r>
      <w:r>
        <w:rPr>
          <w:rFonts w:eastAsia="Times New Roman"/>
          <w:szCs w:val="24"/>
        </w:rPr>
        <w:t xml:space="preserve"> Γεν</w:t>
      </w:r>
      <w:r>
        <w:rPr>
          <w:rFonts w:eastAsia="Times New Roman"/>
          <w:szCs w:val="24"/>
        </w:rPr>
        <w:t>ν</w:t>
      </w:r>
      <w:r>
        <w:rPr>
          <w:rFonts w:eastAsia="Times New Roman"/>
          <w:szCs w:val="24"/>
        </w:rPr>
        <w:t xml:space="preserve">ηματά και Δημήτριο </w:t>
      </w:r>
      <w:proofErr w:type="spellStart"/>
      <w:r>
        <w:rPr>
          <w:rFonts w:eastAsia="Times New Roman"/>
          <w:szCs w:val="24"/>
        </w:rPr>
        <w:t>Κουτσούμπα</w:t>
      </w:r>
      <w:proofErr w:type="spellEnd"/>
      <w:r>
        <w:rPr>
          <w:rFonts w:eastAsia="Times New Roman"/>
          <w:szCs w:val="24"/>
        </w:rPr>
        <w:t>.</w:t>
      </w:r>
    </w:p>
    <w:p w14:paraId="32CE9AD6" w14:textId="77777777" w:rsidR="000D320B" w:rsidRDefault="008C01B5">
      <w:pPr>
        <w:spacing w:line="600" w:lineRule="auto"/>
        <w:ind w:firstLine="720"/>
        <w:jc w:val="both"/>
        <w:rPr>
          <w:rFonts w:eastAsia="Times New Roman"/>
          <w:szCs w:val="24"/>
        </w:rPr>
      </w:pPr>
      <w:r>
        <w:rPr>
          <w:rFonts w:eastAsia="Times New Roman"/>
          <w:szCs w:val="24"/>
        </w:rPr>
        <w:lastRenderedPageBreak/>
        <w:t>Επί της πρώτης</w:t>
      </w:r>
      <w:r>
        <w:rPr>
          <w:rFonts w:eastAsia="Times New Roman"/>
          <w:szCs w:val="24"/>
        </w:rPr>
        <w:t xml:space="preserve"> αιτήσεως ρωτώ αν υπάρχει συνάδελφος που ζητά, κατά το άρθρο 108 του Κανονισμού, να πάρει τον λόγο.</w:t>
      </w:r>
    </w:p>
    <w:p w14:paraId="32CE9AD7" w14:textId="77777777" w:rsidR="000D320B" w:rsidRDefault="008C01B5">
      <w:pPr>
        <w:spacing w:line="600" w:lineRule="auto"/>
        <w:ind w:firstLine="720"/>
        <w:jc w:val="both"/>
        <w:rPr>
          <w:rFonts w:eastAsia="Times New Roman"/>
          <w:szCs w:val="24"/>
        </w:rPr>
      </w:pPr>
      <w:r>
        <w:rPr>
          <w:rFonts w:eastAsia="Times New Roman"/>
          <w:szCs w:val="24"/>
        </w:rPr>
        <w:t xml:space="preserve">Ήδη έχω ενημερωθεί ότι θέλουν να πάρουν τον λόγο τόσο ο κ. Παππάς όσο και ο κ. </w:t>
      </w:r>
      <w:proofErr w:type="spellStart"/>
      <w:r>
        <w:rPr>
          <w:rFonts w:eastAsia="Times New Roman"/>
          <w:szCs w:val="24"/>
        </w:rPr>
        <w:t>Μπαμπαρούσης</w:t>
      </w:r>
      <w:proofErr w:type="spellEnd"/>
      <w:r>
        <w:rPr>
          <w:rFonts w:eastAsia="Times New Roman"/>
          <w:szCs w:val="24"/>
        </w:rPr>
        <w:t>.</w:t>
      </w:r>
    </w:p>
    <w:p w14:paraId="32CE9AD8" w14:textId="77777777" w:rsidR="000D320B" w:rsidRDefault="008C01B5">
      <w:pPr>
        <w:spacing w:line="600" w:lineRule="auto"/>
        <w:ind w:firstLine="720"/>
        <w:jc w:val="both"/>
        <w:rPr>
          <w:rFonts w:eastAsia="Times New Roman"/>
          <w:szCs w:val="24"/>
        </w:rPr>
      </w:pPr>
      <w:r>
        <w:rPr>
          <w:rFonts w:eastAsia="Times New Roman"/>
          <w:szCs w:val="24"/>
        </w:rPr>
        <w:t xml:space="preserve">Κύριε Παππά, έχετε τον λόγο για πέντε λεπτά. </w:t>
      </w:r>
    </w:p>
    <w:p w14:paraId="32CE9AD9" w14:textId="77777777" w:rsidR="000D320B" w:rsidRDefault="008C01B5">
      <w:pPr>
        <w:spacing w:line="600" w:lineRule="auto"/>
        <w:ind w:firstLine="720"/>
        <w:jc w:val="center"/>
        <w:rPr>
          <w:rFonts w:eastAsia="Times New Roman"/>
          <w:szCs w:val="24"/>
        </w:rPr>
      </w:pPr>
      <w:r>
        <w:rPr>
          <w:rFonts w:eastAsia="Times New Roman"/>
          <w:szCs w:val="24"/>
        </w:rPr>
        <w:t>(Θόρυβος στην Αίθ</w:t>
      </w:r>
      <w:r>
        <w:rPr>
          <w:rFonts w:eastAsia="Times New Roman"/>
          <w:szCs w:val="24"/>
        </w:rPr>
        <w:t>ουσα)</w:t>
      </w:r>
    </w:p>
    <w:p w14:paraId="32CE9ADA" w14:textId="77777777" w:rsidR="000D320B" w:rsidRDefault="008C01B5">
      <w:pPr>
        <w:spacing w:line="600" w:lineRule="auto"/>
        <w:ind w:firstLine="720"/>
        <w:jc w:val="both"/>
        <w:rPr>
          <w:rFonts w:eastAsia="Times New Roman"/>
          <w:szCs w:val="24"/>
        </w:rPr>
      </w:pPr>
      <w:r>
        <w:rPr>
          <w:rFonts w:eastAsia="Times New Roman"/>
          <w:szCs w:val="24"/>
        </w:rPr>
        <w:t>Λίγη ηρεμία, κυρίες και κύριοι συνάδελφοι.</w:t>
      </w:r>
    </w:p>
    <w:p w14:paraId="32CE9ADB" w14:textId="77777777" w:rsidR="000D320B" w:rsidRDefault="008C01B5">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Κυρίες και κύριοι, τελειωμό δεν έχει ο μηχανισμός των άρσεων ασυλίας και των καταχρηστικών διώξεων του πολιτικού συστήματος, με αγαστή συνεργασία εκτελεστικής και δικαστικής εξουσίας, κατά τω</w:t>
      </w:r>
      <w:r>
        <w:rPr>
          <w:rFonts w:eastAsia="Times New Roman"/>
          <w:szCs w:val="24"/>
        </w:rPr>
        <w:t>ν Βουλευτών της Χρυσής Αυγής.</w:t>
      </w:r>
    </w:p>
    <w:p w14:paraId="32CE9ADC" w14:textId="77777777" w:rsidR="000D320B" w:rsidRDefault="008C01B5">
      <w:pPr>
        <w:spacing w:line="600" w:lineRule="auto"/>
        <w:ind w:firstLine="720"/>
        <w:jc w:val="both"/>
        <w:rPr>
          <w:rFonts w:eastAsia="Times New Roman"/>
          <w:szCs w:val="24"/>
        </w:rPr>
      </w:pPr>
      <w:r>
        <w:rPr>
          <w:rFonts w:eastAsia="Times New Roman"/>
          <w:szCs w:val="24"/>
        </w:rPr>
        <w:t>Έντρομο το πολιτικό σύστημα θωρεί την ανοδική πορεία του λαϊκού εθνικιστικού κινήματος, της Χρυσής Αυγής, και προσπαθεί απεγνωσμένα να δημιουργήσει προσκόμματα και να φοβίσει τους Βουλευτές της Χρυσής Αυγής, μην μπορώντας να κ</w:t>
      </w:r>
      <w:r>
        <w:rPr>
          <w:rFonts w:eastAsia="Times New Roman"/>
          <w:szCs w:val="24"/>
        </w:rPr>
        <w:t xml:space="preserve">ατανοήσει την υπερβατικότητα της πίστεως προς την πατρίδα. </w:t>
      </w:r>
    </w:p>
    <w:p w14:paraId="32CE9ADD" w14:textId="77777777" w:rsidR="000D320B" w:rsidRDefault="008C01B5">
      <w:pPr>
        <w:spacing w:line="600" w:lineRule="auto"/>
        <w:ind w:firstLine="720"/>
        <w:jc w:val="center"/>
        <w:rPr>
          <w:rFonts w:eastAsia="Times New Roman"/>
          <w:szCs w:val="24"/>
        </w:rPr>
      </w:pPr>
      <w:r>
        <w:rPr>
          <w:rFonts w:eastAsia="Times New Roman"/>
          <w:szCs w:val="24"/>
        </w:rPr>
        <w:t>(Θόρυβος στην Αίθουσα)</w:t>
      </w:r>
    </w:p>
    <w:p w14:paraId="32CE9ADE" w14:textId="77777777" w:rsidR="000D320B" w:rsidRDefault="008C01B5">
      <w:pPr>
        <w:spacing w:line="600" w:lineRule="auto"/>
        <w:ind w:firstLine="720"/>
        <w:jc w:val="both"/>
        <w:rPr>
          <w:rFonts w:eastAsia="Times New Roman"/>
          <w:szCs w:val="24"/>
        </w:rPr>
      </w:pPr>
      <w:r>
        <w:rPr>
          <w:rFonts w:eastAsia="Times New Roman"/>
          <w:szCs w:val="24"/>
        </w:rPr>
        <w:t xml:space="preserve">Ακούστε, κυρίες και κύριοι, δεν είναι καφενείο εδώ. </w:t>
      </w:r>
    </w:p>
    <w:p w14:paraId="32CE9ADF" w14:textId="77777777" w:rsidR="000D320B" w:rsidRDefault="008C01B5">
      <w:pPr>
        <w:spacing w:line="600" w:lineRule="auto"/>
        <w:ind w:firstLine="720"/>
        <w:jc w:val="both"/>
        <w:rPr>
          <w:rFonts w:eastAsia="Times New Roman"/>
          <w:szCs w:val="24"/>
        </w:rPr>
      </w:pPr>
      <w:r>
        <w:rPr>
          <w:rFonts w:eastAsia="Times New Roman"/>
          <w:szCs w:val="24"/>
        </w:rPr>
        <w:lastRenderedPageBreak/>
        <w:t>Κύριε Πρόεδρε, σας παρακαλώ πολύ.</w:t>
      </w:r>
    </w:p>
    <w:p w14:paraId="32CE9AE0" w14:textId="77777777" w:rsidR="000D320B" w:rsidRDefault="008C01B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Κύριοι συνάδελφοι, μπορούμε να τελειώσουμε το πολύ σε</w:t>
      </w:r>
      <w:r>
        <w:rPr>
          <w:rFonts w:eastAsia="Times New Roman"/>
          <w:szCs w:val="24"/>
        </w:rPr>
        <w:t xml:space="preserve"> μία ώρα, αρκεί να κάνουμε λίγο ησυχία. Πέραν του πρακτικού, είναι και θέμα σεβασμού στον όποιον ομιλητή είναι στο Βήμα. Σας παρακαλώ πολύ!</w:t>
      </w:r>
    </w:p>
    <w:p w14:paraId="32CE9AE1" w14:textId="77777777" w:rsidR="000D320B" w:rsidRDefault="008C01B5">
      <w:pPr>
        <w:spacing w:line="600" w:lineRule="auto"/>
        <w:ind w:firstLine="720"/>
        <w:jc w:val="both"/>
        <w:rPr>
          <w:rFonts w:eastAsia="Times New Roman"/>
          <w:szCs w:val="24"/>
        </w:rPr>
      </w:pPr>
      <w:r>
        <w:rPr>
          <w:rFonts w:eastAsia="Times New Roman"/>
          <w:szCs w:val="24"/>
        </w:rPr>
        <w:t>Συνεχίστε, κύριε Παππά.</w:t>
      </w:r>
    </w:p>
    <w:p w14:paraId="32CE9AE2" w14:textId="77777777" w:rsidR="000D320B" w:rsidRDefault="008C01B5">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Δεν μπορείτε, λοιπόν, να κατανοήσετε την υπερβατικότητα της πίστεως των Ελλή</w:t>
      </w:r>
      <w:r>
        <w:rPr>
          <w:rFonts w:eastAsia="Times New Roman"/>
          <w:szCs w:val="24"/>
        </w:rPr>
        <w:t>νων εθνικιστών προς την πατρίδα, την πίστη στις ιδέες και τη δύναμη της θέλησης που έχουμε εμείς οι εθνικιστές, η οποία δύναμη μπορεί να κινήσει και βουνά αντιστάσεως.</w:t>
      </w:r>
    </w:p>
    <w:p w14:paraId="32CE9AE3" w14:textId="77777777" w:rsidR="000D320B" w:rsidRDefault="008C01B5">
      <w:pPr>
        <w:spacing w:line="600" w:lineRule="auto"/>
        <w:ind w:firstLine="720"/>
        <w:jc w:val="both"/>
        <w:rPr>
          <w:rFonts w:eastAsia="Times New Roman"/>
          <w:szCs w:val="24"/>
        </w:rPr>
      </w:pPr>
      <w:r>
        <w:rPr>
          <w:rFonts w:eastAsia="Times New Roman"/>
          <w:szCs w:val="24"/>
        </w:rPr>
        <w:t xml:space="preserve">Δεν μπορείτε εσείς οι κομματικοί κομισάριοι Αριστεράς και Δεξιάς, κόκκινοι και μπλε, να </w:t>
      </w:r>
      <w:r>
        <w:rPr>
          <w:rFonts w:eastAsia="Times New Roman"/>
          <w:szCs w:val="24"/>
        </w:rPr>
        <w:t>κατανοήσετε και να καταλάβετε ότι οι διώξεις κατά της Χρυσής Αυγής όχι μόνο δεν περνάνε, όχι μόνο δεν τρομάζουν, αλλά δυναμώνουν το κίνημα, τους Βουλευτές, τα στελέχη, τους φίλους και τους ψηφοφόρους της Χρυσής Αυγής.</w:t>
      </w:r>
    </w:p>
    <w:p w14:paraId="32CE9AE4"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Σήμερα λοιπόν συζητείται το αίτημα της</w:t>
      </w:r>
      <w:r>
        <w:rPr>
          <w:rFonts w:eastAsia="Times New Roman" w:cs="Times New Roman"/>
          <w:szCs w:val="24"/>
        </w:rPr>
        <w:t xml:space="preserve"> άρσης ασυλίας που διαβίβασε η Εισαγγελία του Αρείου Πάγου για τους Βουλευτές της Χρυσής Αυγής, δηλαδή εμένα και τον κ. Κωνσταντίνο </w:t>
      </w:r>
      <w:proofErr w:type="spellStart"/>
      <w:r>
        <w:rPr>
          <w:rFonts w:eastAsia="Times New Roman" w:cs="Times New Roman"/>
          <w:szCs w:val="24"/>
        </w:rPr>
        <w:t>Μπαρμπαρούση</w:t>
      </w:r>
      <w:proofErr w:type="spellEnd"/>
      <w:r>
        <w:rPr>
          <w:rFonts w:eastAsia="Times New Roman" w:cs="Times New Roman"/>
          <w:szCs w:val="24"/>
        </w:rPr>
        <w:t>.</w:t>
      </w:r>
    </w:p>
    <w:p w14:paraId="32CE9AE5"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lastRenderedPageBreak/>
        <w:t>Μεγάλο ενδιαφέρον έχει το σκεπτικό που υπάρχει μέσα στη δικογραφία και ομιλεί –ακούστε!- μόνο για δίωξη μόνο τ</w:t>
      </w:r>
      <w:r>
        <w:rPr>
          <w:rFonts w:eastAsia="Times New Roman" w:cs="Times New Roman"/>
          <w:szCs w:val="24"/>
        </w:rPr>
        <w:t xml:space="preserve">ων Βουλευτών και όχι των υπολοίπων διαμαρτυρομένων κατά της αλβανικής προκλητικότητας και υπέρ της προάσπισης των δικαίων και της ασφάλειας της ελληνικότητας της Βορείου Ηπείρου. Θα διωχθούν, λοιπόν, οι Βουλευτές και όχι οι υπόλοιποι. Αυτή είναι η ισότητα </w:t>
      </w:r>
      <w:r>
        <w:rPr>
          <w:rFonts w:eastAsia="Times New Roman" w:cs="Times New Roman"/>
          <w:szCs w:val="24"/>
        </w:rPr>
        <w:t>που εσείς ευαγγελίζεστε, αυτό είναι το Σύνταγμα που δήθεν εσείς υπερασπίζεστε.</w:t>
      </w:r>
    </w:p>
    <w:p w14:paraId="32CE9AE6"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 xml:space="preserve">Και ενώ η υπόθεση από τον Σεπτέμβριο του 2013 είχε τεθεί στο αρχείο, μετά από την εξέταση μαρτύρων </w:t>
      </w:r>
      <w:proofErr w:type="spellStart"/>
      <w:r>
        <w:rPr>
          <w:rFonts w:eastAsia="Times New Roman" w:cs="Times New Roman"/>
          <w:szCs w:val="24"/>
        </w:rPr>
        <w:t>ανεσύρθη</w:t>
      </w:r>
      <w:proofErr w:type="spellEnd"/>
      <w:r>
        <w:rPr>
          <w:rFonts w:eastAsia="Times New Roman" w:cs="Times New Roman"/>
          <w:szCs w:val="24"/>
        </w:rPr>
        <w:t xml:space="preserve"> από κάποιους δικαστικούς «αρουραίους», προκειμένου να προστεθεί στη σωρεία των δικογραφιών και διώξεων με ανύπαρκτες κατηγορίες, ανύπαρκτες νομικά και ουσιαστικά, κατά των Βουλευτών του κινήματος. </w:t>
      </w:r>
    </w:p>
    <w:p w14:paraId="32CE9AE7"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Κυρίες και κύριοι, θα διαβάσω κάποια λόγια, όχι δικά μου,</w:t>
      </w:r>
      <w:r>
        <w:rPr>
          <w:rFonts w:eastAsia="Times New Roman" w:cs="Times New Roman"/>
          <w:szCs w:val="24"/>
        </w:rPr>
        <w:t xml:space="preserve"> και θα σας πω ποιου είναι: </w:t>
      </w:r>
    </w:p>
    <w:p w14:paraId="32CE9AE8"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 xml:space="preserve">«Εκείνο πάντως το οποίο οφείλουν </w:t>
      </w:r>
      <w:proofErr w:type="spellStart"/>
      <w:r>
        <w:rPr>
          <w:rFonts w:eastAsia="Times New Roman" w:cs="Times New Roman"/>
          <w:szCs w:val="24"/>
        </w:rPr>
        <w:t>όλαι</w:t>
      </w:r>
      <w:proofErr w:type="spellEnd"/>
      <w:r>
        <w:rPr>
          <w:rFonts w:eastAsia="Times New Roman" w:cs="Times New Roman"/>
          <w:szCs w:val="24"/>
        </w:rPr>
        <w:t xml:space="preserve"> αι </w:t>
      </w:r>
      <w:proofErr w:type="spellStart"/>
      <w:r>
        <w:rPr>
          <w:rFonts w:eastAsia="Times New Roman" w:cs="Times New Roman"/>
          <w:szCs w:val="24"/>
        </w:rPr>
        <w:t>ελληνικαί</w:t>
      </w:r>
      <w:proofErr w:type="spellEnd"/>
      <w:r>
        <w:rPr>
          <w:rFonts w:eastAsia="Times New Roman" w:cs="Times New Roman"/>
          <w:szCs w:val="24"/>
        </w:rPr>
        <w:t xml:space="preserve"> κυβερνήσεις να γνωρίζουν είναι ότι το βορειοηπειρωτικό θέμα υφίσταται και εκείνο το οποίο απαγορεύεται εις τον αιώνα είναι δι’ οιονδήποτε λόγο η </w:t>
      </w:r>
      <w:proofErr w:type="spellStart"/>
      <w:r>
        <w:rPr>
          <w:rFonts w:eastAsia="Times New Roman" w:cs="Times New Roman"/>
          <w:szCs w:val="24"/>
        </w:rPr>
        <w:t>απάρνησις</w:t>
      </w:r>
      <w:proofErr w:type="spellEnd"/>
      <w:r>
        <w:rPr>
          <w:rFonts w:eastAsia="Times New Roman" w:cs="Times New Roman"/>
          <w:szCs w:val="24"/>
        </w:rPr>
        <w:t xml:space="preserve"> του ιερού αιτήματος. </w:t>
      </w:r>
      <w:r>
        <w:rPr>
          <w:rFonts w:eastAsia="Times New Roman" w:cs="Times New Roman"/>
          <w:szCs w:val="24"/>
        </w:rPr>
        <w:t xml:space="preserve">Εκείνο το οποίο ουδέποτε θα </w:t>
      </w:r>
      <w:proofErr w:type="spellStart"/>
      <w:r>
        <w:rPr>
          <w:rFonts w:eastAsia="Times New Roman" w:cs="Times New Roman"/>
          <w:szCs w:val="24"/>
        </w:rPr>
        <w:t>επιτρέπετο</w:t>
      </w:r>
      <w:proofErr w:type="spellEnd"/>
      <w:r>
        <w:rPr>
          <w:rFonts w:eastAsia="Times New Roman" w:cs="Times New Roman"/>
          <w:szCs w:val="24"/>
        </w:rPr>
        <w:t xml:space="preserve"> να επαναληφθεί διά την Βόρειον </w:t>
      </w:r>
      <w:proofErr w:type="spellStart"/>
      <w:r>
        <w:rPr>
          <w:rFonts w:eastAsia="Times New Roman" w:cs="Times New Roman"/>
          <w:szCs w:val="24"/>
        </w:rPr>
        <w:t>Ήπειρον</w:t>
      </w:r>
      <w:proofErr w:type="spellEnd"/>
      <w:r>
        <w:rPr>
          <w:rFonts w:eastAsia="Times New Roman" w:cs="Times New Roman"/>
          <w:szCs w:val="24"/>
        </w:rPr>
        <w:t xml:space="preserve"> είναι εκείνο το οποίο –δυστυχώς, λέει ο ομιλών- συνέβη με την Κύπρο διά την οποία εγράφη η </w:t>
      </w:r>
      <w:proofErr w:type="spellStart"/>
      <w:r>
        <w:rPr>
          <w:rFonts w:eastAsia="Times New Roman" w:cs="Times New Roman"/>
          <w:szCs w:val="24"/>
        </w:rPr>
        <w:t>απάρνησις</w:t>
      </w:r>
      <w:proofErr w:type="spellEnd"/>
      <w:r>
        <w:rPr>
          <w:rFonts w:eastAsia="Times New Roman" w:cs="Times New Roman"/>
          <w:szCs w:val="24"/>
        </w:rPr>
        <w:t xml:space="preserve"> της Ενώσεως. </w:t>
      </w:r>
    </w:p>
    <w:p w14:paraId="32CE9AE9"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lastRenderedPageBreak/>
        <w:t>Καθ’ όσον αφορά τη Βόρειο Ήπειρο η διεκδίκηση είναι ιερά και απαράγραπτος, η διαχείριση όμως του θέματος, ο τρόπος και ο χρόνος είναι θέμα κυβερνήσεων, είναι θέμα διεθνών περιστάσεων, είναι θέμα της ιστορίας. Αλλά εκτός της εθνικής διεκδικήσεως υπάρχει και</w:t>
      </w:r>
      <w:r>
        <w:rPr>
          <w:rFonts w:eastAsia="Times New Roman" w:cs="Times New Roman"/>
          <w:szCs w:val="24"/>
        </w:rPr>
        <w:t xml:space="preserve"> κάτι άλλο </w:t>
      </w:r>
      <w:proofErr w:type="spellStart"/>
      <w:r>
        <w:rPr>
          <w:rFonts w:eastAsia="Times New Roman" w:cs="Times New Roman"/>
          <w:szCs w:val="24"/>
        </w:rPr>
        <w:t>καθημερινόν</w:t>
      </w:r>
      <w:proofErr w:type="spellEnd"/>
      <w:r>
        <w:rPr>
          <w:rFonts w:eastAsia="Times New Roman" w:cs="Times New Roman"/>
          <w:szCs w:val="24"/>
        </w:rPr>
        <w:t xml:space="preserve"> επείγον θέμα: η προστασία του πληθυσμού της Βορείου Ηπείρου, η προστασία της ζωής, της τιμής και της περιουσίας του. </w:t>
      </w:r>
    </w:p>
    <w:p w14:paraId="32CE9AEA"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 xml:space="preserve">Εις το </w:t>
      </w:r>
      <w:proofErr w:type="spellStart"/>
      <w:r>
        <w:rPr>
          <w:rFonts w:eastAsia="Times New Roman" w:cs="Times New Roman"/>
          <w:szCs w:val="24"/>
        </w:rPr>
        <w:t>σημείον</w:t>
      </w:r>
      <w:proofErr w:type="spellEnd"/>
      <w:r>
        <w:rPr>
          <w:rFonts w:eastAsia="Times New Roman" w:cs="Times New Roman"/>
          <w:szCs w:val="24"/>
        </w:rPr>
        <w:t xml:space="preserve"> αυτό έχουμε χρέος να διεξάγουμε συνεχώς αγώνα. Οι μάρτυρες αδερφοί μας ζητούν από τη μητέρα πατρίδα </w:t>
      </w:r>
      <w:r>
        <w:rPr>
          <w:rFonts w:eastAsia="Times New Roman" w:cs="Times New Roman"/>
          <w:szCs w:val="24"/>
        </w:rPr>
        <w:t xml:space="preserve">μόνο συνεχή στοργική συμπαράσταση, διότι ζουν υπό το κράτος </w:t>
      </w:r>
      <w:proofErr w:type="spellStart"/>
      <w:r>
        <w:rPr>
          <w:rFonts w:eastAsia="Times New Roman" w:cs="Times New Roman"/>
          <w:szCs w:val="24"/>
        </w:rPr>
        <w:t>αφορήτου</w:t>
      </w:r>
      <w:proofErr w:type="spellEnd"/>
      <w:r>
        <w:rPr>
          <w:rFonts w:eastAsia="Times New Roman" w:cs="Times New Roman"/>
          <w:szCs w:val="24"/>
        </w:rPr>
        <w:t xml:space="preserve"> τυραννίας και αυτή τη στοργή </w:t>
      </w:r>
      <w:proofErr w:type="spellStart"/>
      <w:r>
        <w:rPr>
          <w:rFonts w:eastAsia="Times New Roman" w:cs="Times New Roman"/>
          <w:szCs w:val="24"/>
        </w:rPr>
        <w:t>οφείλομεν</w:t>
      </w:r>
      <w:proofErr w:type="spellEnd"/>
      <w:r>
        <w:rPr>
          <w:rFonts w:eastAsia="Times New Roman" w:cs="Times New Roman"/>
          <w:szCs w:val="24"/>
        </w:rPr>
        <w:t xml:space="preserve"> να τους </w:t>
      </w:r>
      <w:proofErr w:type="spellStart"/>
      <w:r>
        <w:rPr>
          <w:rFonts w:eastAsia="Times New Roman" w:cs="Times New Roman"/>
          <w:szCs w:val="24"/>
        </w:rPr>
        <w:t>παράσχωμεν</w:t>
      </w:r>
      <w:proofErr w:type="spellEnd"/>
      <w:r>
        <w:rPr>
          <w:rFonts w:eastAsia="Times New Roman" w:cs="Times New Roman"/>
          <w:szCs w:val="24"/>
        </w:rPr>
        <w:t xml:space="preserve">». </w:t>
      </w:r>
    </w:p>
    <w:p w14:paraId="32CE9AEB"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Αυτά είναι λόγια του Γεωργίου Παπανδρέου στις 31 Μαΐου 1960, εδώ, στην Αίθουσα αυτή, από αυτό το Βήμα, σε συνεδρίαση της ελλην</w:t>
      </w:r>
      <w:r>
        <w:rPr>
          <w:rFonts w:eastAsia="Times New Roman" w:cs="Times New Roman"/>
          <w:szCs w:val="24"/>
        </w:rPr>
        <w:t>ικής Βουλής. Αυτά τα λόγια καθόρισαν σαφέστατα τις πλευρές του Βορειοηπειρωτικού Ζητήματος, δηλαδή την εδαφική διεκδίκηση και την προστασία του πληθυσμού. Αυτή η περίφημη δήλωση του Γεωργίου Παπανδρέου, του «γέρου της δημοκρατίας», όπως αποκαλείται, μας βρ</w:t>
      </w:r>
      <w:r>
        <w:rPr>
          <w:rFonts w:eastAsia="Times New Roman" w:cs="Times New Roman"/>
          <w:szCs w:val="24"/>
        </w:rPr>
        <w:t xml:space="preserve">ίσκει απολύτως σύμφωνους και αυτή τη ρήση εμείς τηρούμε. </w:t>
      </w:r>
    </w:p>
    <w:p w14:paraId="32CE9AEC"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Την 1</w:t>
      </w:r>
      <w:r w:rsidRPr="007B5CC5">
        <w:rPr>
          <w:rFonts w:eastAsia="Times New Roman" w:cs="Times New Roman"/>
          <w:szCs w:val="24"/>
          <w:vertAlign w:val="superscript"/>
        </w:rPr>
        <w:t>η</w:t>
      </w:r>
      <w:r>
        <w:rPr>
          <w:rFonts w:eastAsia="Times New Roman" w:cs="Times New Roman"/>
          <w:szCs w:val="24"/>
        </w:rPr>
        <w:t xml:space="preserve"> Σεπτεμβρίου 2013 βρισκόμουν στα ελληνοαλβανικά σύνορα για πολιτική εκδήλωση, η οποία έγινε για τους πεσόντες του ελληνικού στρατού </w:t>
      </w:r>
      <w:r>
        <w:rPr>
          <w:rFonts w:eastAsia="Times New Roman" w:cs="Times New Roman"/>
          <w:szCs w:val="24"/>
        </w:rPr>
        <w:lastRenderedPageBreak/>
        <w:t xml:space="preserve">στις μάχες του Αυγούστου του 1949 στο χωριό </w:t>
      </w:r>
      <w:proofErr w:type="spellStart"/>
      <w:r>
        <w:rPr>
          <w:rFonts w:eastAsia="Times New Roman" w:cs="Times New Roman"/>
          <w:szCs w:val="24"/>
        </w:rPr>
        <w:t>Βούρμπιανη</w:t>
      </w:r>
      <w:proofErr w:type="spellEnd"/>
      <w:r>
        <w:rPr>
          <w:rFonts w:eastAsia="Times New Roman" w:cs="Times New Roman"/>
          <w:szCs w:val="24"/>
        </w:rPr>
        <w:t>. Μετά</w:t>
      </w:r>
      <w:r>
        <w:rPr>
          <w:rFonts w:eastAsia="Times New Roman" w:cs="Times New Roman"/>
          <w:szCs w:val="24"/>
        </w:rPr>
        <w:t xml:space="preserve"> την εκδήλωση που γίνεται κάθε χρόνο, με δική μου απόφαση, με δική μου πρωτοβουλία, τα πούλμαν, αντί να συνεχίσουν και να φύγουν από τον δρόμο </w:t>
      </w:r>
      <w:proofErr w:type="spellStart"/>
      <w:r>
        <w:rPr>
          <w:rFonts w:eastAsia="Times New Roman" w:cs="Times New Roman"/>
          <w:szCs w:val="24"/>
        </w:rPr>
        <w:t>Βούρμπιανη</w:t>
      </w:r>
      <w:proofErr w:type="spellEnd"/>
      <w:r>
        <w:rPr>
          <w:rFonts w:eastAsia="Times New Roman" w:cs="Times New Roman"/>
          <w:szCs w:val="24"/>
        </w:rPr>
        <w:t xml:space="preserve">-Αθήνα, πήγαν στο συνοριακό σταθμό της Κακαβιάς στα αλβανικά σύνορα. Στον σταθμό διαμαρτυρηθήκαμε όπως </w:t>
      </w:r>
      <w:r>
        <w:rPr>
          <w:rFonts w:eastAsia="Times New Roman" w:cs="Times New Roman"/>
          <w:szCs w:val="24"/>
        </w:rPr>
        <w:t>διαμαρτυρηθήκαμε. Να ρωτήσω, όμως, πώς διαμαρτυρηθήκαμε.</w:t>
      </w:r>
    </w:p>
    <w:p w14:paraId="32CE9AED"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Θα σας διαβάσω ένορκη εξέταση μάρτυρα. Δεν θα πω τα ονόματα για ευνόητους λόγους. Η μάρτυς είναι τελωνειακός υπάλληλος ανωτέρου βαθμού. Καταθέτω την ένορκη εξέταση στα Πρακτικά.</w:t>
      </w:r>
    </w:p>
    <w:p w14:paraId="32CE9AEE" w14:textId="77777777" w:rsidR="000D320B" w:rsidRDefault="008C01B5">
      <w:pPr>
        <w:spacing w:line="600" w:lineRule="auto"/>
        <w:ind w:firstLine="720"/>
        <w:jc w:val="both"/>
        <w:rPr>
          <w:rFonts w:eastAsia="Times New Roman" w:cs="Times New Roman"/>
        </w:rPr>
      </w:pPr>
      <w:r>
        <w:rPr>
          <w:rFonts w:eastAsia="Times New Roman" w:cs="Times New Roman"/>
        </w:rPr>
        <w:t>(Στο σημείο αυτό ο Βο</w:t>
      </w:r>
      <w:r>
        <w:rPr>
          <w:rFonts w:eastAsia="Times New Roman" w:cs="Times New Roman"/>
        </w:rPr>
        <w:t>υλευτής κ. Χρήστος Παππάς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2CE9AEF"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Λέει, λοιπόν, τα εξής: «Την 1</w:t>
      </w:r>
      <w:r>
        <w:rPr>
          <w:rFonts w:eastAsia="Times New Roman" w:cs="Times New Roman"/>
          <w:szCs w:val="24"/>
          <w:vertAlign w:val="superscript"/>
        </w:rPr>
        <w:t>η</w:t>
      </w:r>
      <w:r>
        <w:rPr>
          <w:rFonts w:eastAsia="Times New Roman" w:cs="Times New Roman"/>
          <w:szCs w:val="24"/>
        </w:rPr>
        <w:t xml:space="preserve"> Σεπτεμβρίου 2013 και περί ώρα 15.35΄ πε</w:t>
      </w:r>
      <w:r>
        <w:rPr>
          <w:rFonts w:eastAsia="Times New Roman" w:cs="Times New Roman"/>
          <w:szCs w:val="24"/>
        </w:rPr>
        <w:t>ρίπου ήρθαν στον συνοριακό σταθμό Κακαβιάς μέλη της Χρυσής Αυγής και φώναζαν συνθήματα υπέρ της Βορείου Ηπείρου και για την ένωσή της με τη μητέρα πατρίδα. Διευκρινίζω ότι τα παραπάνω μέλη της Χρυσής Αυγής ήταν γύρω στα ογδόντα άτομα και, αν δεν κάνω λάθος</w:t>
      </w:r>
      <w:r>
        <w:rPr>
          <w:rFonts w:eastAsia="Times New Roman" w:cs="Times New Roman"/>
          <w:szCs w:val="24"/>
        </w:rPr>
        <w:t xml:space="preserve">, προσήλθαν με δύο λεωφορεία. Παρέμειναν έξω από τις μπάρες του τελωνείου και της αστυνομίας για περίπου μισή ώρα με τρία τέταρτα και στη συνέχεια, αποχώρησαν ήσυχα. Δεν </w:t>
      </w:r>
      <w:r>
        <w:rPr>
          <w:rFonts w:eastAsia="Times New Roman" w:cs="Times New Roman"/>
          <w:szCs w:val="24"/>
        </w:rPr>
        <w:lastRenderedPageBreak/>
        <w:t>μπήκαν ούτε στα κτήρια ούτε στους διαδρόμους του τελωνείου και της αστυνομίας. Δεν δημ</w:t>
      </w:r>
      <w:r>
        <w:rPr>
          <w:rFonts w:eastAsia="Times New Roman" w:cs="Times New Roman"/>
          <w:szCs w:val="24"/>
        </w:rPr>
        <w:t>ιούργησαν κανένα πρόβλημα και δεν διέκοψαν την κυκλοφορία. Δεν παρακωλύθηκε κανένας πολίτης καθόσον εκείνη τη στιγμή δεν υπήρχαν διερχόμενοι. Επίσης, δεν παρακωλύθηκε η λειτουργία του Τελωνείου Κακαβιάς. Πριν το Τελωνείο υπήρχε η Αστυνομία της οποίας η λει</w:t>
      </w:r>
      <w:r>
        <w:rPr>
          <w:rFonts w:eastAsia="Times New Roman" w:cs="Times New Roman"/>
          <w:szCs w:val="24"/>
        </w:rPr>
        <w:t>τουργία δεν παρακωλύθηκε». Γι’ αυτούς τους λόγους δεν γίνεται δίωξη;</w:t>
      </w:r>
    </w:p>
    <w:p w14:paraId="32CE9AF0"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 xml:space="preserve">Και ο δεύτερος μάρτυρας, του οποίου, επίσης, έχω δώσει την κατάθεσή του στα Πρακτικά, λέει περίπου τα ίδια. Δεν θα μακρηγορήσω. Και ο δεύτερος μάρτυρας, που είναι αστυνομικός, είναι ο </w:t>
      </w:r>
      <w:r>
        <w:rPr>
          <w:rFonts w:eastAsia="Times New Roman" w:cs="Times New Roman"/>
          <w:szCs w:val="24"/>
        </w:rPr>
        <w:t>διε</w:t>
      </w:r>
      <w:r>
        <w:rPr>
          <w:rFonts w:eastAsia="Times New Roman" w:cs="Times New Roman"/>
          <w:szCs w:val="24"/>
        </w:rPr>
        <w:t xml:space="preserve">υθυντής </w:t>
      </w:r>
      <w:r>
        <w:rPr>
          <w:rFonts w:eastAsia="Times New Roman" w:cs="Times New Roman"/>
          <w:szCs w:val="24"/>
        </w:rPr>
        <w:t xml:space="preserve">του </w:t>
      </w:r>
      <w:r>
        <w:rPr>
          <w:rFonts w:eastAsia="Times New Roman" w:cs="Times New Roman"/>
          <w:szCs w:val="24"/>
        </w:rPr>
        <w:t>σταθμού</w:t>
      </w:r>
      <w:r>
        <w:rPr>
          <w:rFonts w:eastAsia="Times New Roman" w:cs="Times New Roman"/>
          <w:szCs w:val="24"/>
        </w:rPr>
        <w:t xml:space="preserve">, λέει: </w:t>
      </w:r>
    </w:p>
    <w:p w14:paraId="32CE9AF1"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 xml:space="preserve">«Δεν παρεμποδίστηκε η λειτουργία της υπηρεσίας μας. Δεν παρακωλύθηκε η κίνηση. Τα προαναφερόμενα άτομα παρέμειναν έξω από τις μπάρες, τόσο της υπηρεσίας μας όσο και του τελωνειακού χώρου. Μετά από τριάντα λεπτά αποχώρησαν </w:t>
      </w:r>
      <w:proofErr w:type="spellStart"/>
      <w:r>
        <w:rPr>
          <w:rFonts w:eastAsia="Times New Roman" w:cs="Times New Roman"/>
          <w:szCs w:val="24"/>
        </w:rPr>
        <w:t>ησύχως</w:t>
      </w:r>
      <w:proofErr w:type="spellEnd"/>
      <w:r>
        <w:rPr>
          <w:rFonts w:eastAsia="Times New Roman" w:cs="Times New Roman"/>
          <w:szCs w:val="24"/>
        </w:rPr>
        <w:t xml:space="preserve">. Υπάρχουν και άλλα ενημερωτικά σημειώματα που πιστοποιούν τα </w:t>
      </w:r>
      <w:proofErr w:type="spellStart"/>
      <w:r>
        <w:rPr>
          <w:rFonts w:eastAsia="Times New Roman" w:cs="Times New Roman"/>
          <w:szCs w:val="24"/>
        </w:rPr>
        <w:t>προλεγόμενά</w:t>
      </w:r>
      <w:proofErr w:type="spellEnd"/>
      <w:r>
        <w:rPr>
          <w:rFonts w:eastAsia="Times New Roman" w:cs="Times New Roman"/>
          <w:szCs w:val="24"/>
        </w:rPr>
        <w:t xml:space="preserve"> μου».</w:t>
      </w:r>
    </w:p>
    <w:p w14:paraId="32CE9AF2"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Η υπόθεση, λοιπόν, αυτή μπήκε στο αρχείο. Μετά, όμως, τις λεγόμενες «</w:t>
      </w:r>
      <w:proofErr w:type="spellStart"/>
      <w:r>
        <w:rPr>
          <w:rFonts w:eastAsia="Times New Roman" w:cs="Times New Roman"/>
          <w:szCs w:val="24"/>
        </w:rPr>
        <w:t>χρυσαυγειάδες</w:t>
      </w:r>
      <w:proofErr w:type="spellEnd"/>
      <w:r>
        <w:rPr>
          <w:rFonts w:eastAsia="Times New Roman" w:cs="Times New Roman"/>
          <w:szCs w:val="24"/>
        </w:rPr>
        <w:t xml:space="preserve">» του παραδικαστικού κυκλώματος Αθανασίου, Σαμαρά, </w:t>
      </w:r>
      <w:proofErr w:type="spellStart"/>
      <w:r>
        <w:rPr>
          <w:rFonts w:eastAsia="Times New Roman" w:cs="Times New Roman"/>
          <w:szCs w:val="24"/>
        </w:rPr>
        <w:t>Ντογιάκου</w:t>
      </w:r>
      <w:proofErr w:type="spellEnd"/>
      <w:r>
        <w:rPr>
          <w:rFonts w:eastAsia="Times New Roman" w:cs="Times New Roman"/>
          <w:szCs w:val="24"/>
        </w:rPr>
        <w:t xml:space="preserve"> και λοιπών, η υπόθεση αυτή </w:t>
      </w:r>
      <w:proofErr w:type="spellStart"/>
      <w:r>
        <w:rPr>
          <w:rFonts w:eastAsia="Times New Roman" w:cs="Times New Roman"/>
          <w:szCs w:val="24"/>
        </w:rPr>
        <w:t>ανεσύρ</w:t>
      </w:r>
      <w:r>
        <w:rPr>
          <w:rFonts w:eastAsia="Times New Roman" w:cs="Times New Roman"/>
          <w:szCs w:val="24"/>
        </w:rPr>
        <w:t>θη</w:t>
      </w:r>
      <w:proofErr w:type="spellEnd"/>
      <w:r>
        <w:rPr>
          <w:rFonts w:eastAsia="Times New Roman" w:cs="Times New Roman"/>
          <w:szCs w:val="24"/>
        </w:rPr>
        <w:t xml:space="preserve"> και πάλι. Βρέθηκε κάποιος εισαγγελέας, ο οποίος δεν ξέρω τι σχέσεις έχει και τι ρόλο «βαράει» -ίσως ο συναγωνιστικής Βουλευτής </w:t>
      </w:r>
      <w:proofErr w:type="spellStart"/>
      <w:r>
        <w:rPr>
          <w:rFonts w:eastAsia="Times New Roman" w:cs="Times New Roman"/>
          <w:szCs w:val="24"/>
        </w:rPr>
        <w:t>Μπαρμπαρούσης</w:t>
      </w:r>
      <w:proofErr w:type="spellEnd"/>
      <w:r>
        <w:rPr>
          <w:rFonts w:eastAsia="Times New Roman" w:cs="Times New Roman"/>
          <w:szCs w:val="24"/>
        </w:rPr>
        <w:t xml:space="preserve"> ξέρει παραπάνω- και η υπόθεση ήρθε πάλι στην ελληνική Βουλή.</w:t>
      </w:r>
    </w:p>
    <w:p w14:paraId="32CE9AF3" w14:textId="77777777" w:rsidR="000D320B" w:rsidRDefault="008C01B5">
      <w:pPr>
        <w:spacing w:line="600" w:lineRule="auto"/>
        <w:ind w:firstLine="720"/>
        <w:jc w:val="both"/>
        <w:rPr>
          <w:rFonts w:eastAsia="Times New Roman"/>
          <w:bCs/>
        </w:rPr>
      </w:pPr>
      <w:r>
        <w:rPr>
          <w:rFonts w:eastAsia="Times New Roman" w:cs="Times New Roman"/>
          <w:szCs w:val="24"/>
        </w:rPr>
        <w:lastRenderedPageBreak/>
        <w:t xml:space="preserve">Αυτά έγιναν, εγώ τα βεβαιώνω –και τελειώνω, </w:t>
      </w:r>
      <w:r>
        <w:rPr>
          <w:rFonts w:eastAsia="Times New Roman"/>
          <w:bCs/>
        </w:rPr>
        <w:t>κύριε Π</w:t>
      </w:r>
      <w:r>
        <w:rPr>
          <w:rFonts w:eastAsia="Times New Roman"/>
          <w:bCs/>
        </w:rPr>
        <w:t xml:space="preserve">ρόεδρε-, όπως τα περιγράφουν οι μάρτυρες. Δεν είναι κάτι το ψευδές. Εγώ ήμουν εκεί. Σας λέω, όμως, ότι δυστυχώς δεν έγιναν αυτά που έπρεπε να γίνουν, δηλαδή πιο έντονη διαμαρτυρία. </w:t>
      </w:r>
    </w:p>
    <w:p w14:paraId="32CE9AF4" w14:textId="77777777" w:rsidR="000D320B" w:rsidRDefault="008C01B5">
      <w:pPr>
        <w:spacing w:line="600" w:lineRule="auto"/>
        <w:ind w:firstLine="720"/>
        <w:jc w:val="both"/>
        <w:rPr>
          <w:rFonts w:eastAsia="Times New Roman"/>
          <w:bCs/>
        </w:rPr>
      </w:pPr>
      <w:r>
        <w:rPr>
          <w:rFonts w:eastAsia="Times New Roman"/>
          <w:bCs/>
        </w:rPr>
        <w:t>Το ιερό δικαίωμα της διαμαρτυρίας εσείς οι αριστεροί που το υπερασπίζεστε,</w:t>
      </w:r>
      <w:r>
        <w:rPr>
          <w:rFonts w:eastAsia="Times New Roman"/>
          <w:bCs/>
        </w:rPr>
        <w:t xml:space="preserve"> που παίρνετε θέση υπέρ των καταληψιών, που παίρνετε θέση υπέρ αυτών που μπαίνουν στα Υπουργεία, υπέρ των </w:t>
      </w:r>
      <w:proofErr w:type="spellStart"/>
      <w:r>
        <w:rPr>
          <w:rFonts w:eastAsia="Times New Roman"/>
          <w:bCs/>
        </w:rPr>
        <w:t>μπαχαλάκηδων</w:t>
      </w:r>
      <w:proofErr w:type="spellEnd"/>
      <w:r>
        <w:rPr>
          <w:rFonts w:eastAsia="Times New Roman"/>
          <w:bCs/>
        </w:rPr>
        <w:t xml:space="preserve"> και όλων αυτών των τρόπων διαμαρτυρίας, τη διαμαρτυρία η οποία ήταν απολύτως σύννομη τη θεωρείτε παραβίαση των σχέσεων μεταξύ των χωρών </w:t>
      </w:r>
      <w:r>
        <w:rPr>
          <w:rFonts w:eastAsia="Times New Roman"/>
          <w:bCs/>
        </w:rPr>
        <w:t>Ε</w:t>
      </w:r>
      <w:r>
        <w:rPr>
          <w:rFonts w:eastAsia="Times New Roman"/>
          <w:bCs/>
        </w:rPr>
        <w:t xml:space="preserve">λλάδας </w:t>
      </w:r>
      <w:r>
        <w:rPr>
          <w:rFonts w:eastAsia="Times New Roman"/>
          <w:bCs/>
        </w:rPr>
        <w:t>και Αλβανίας.</w:t>
      </w:r>
    </w:p>
    <w:p w14:paraId="32CE9AF5"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σας είπα τι έγινε. Και σας λέω ότι εγώ θα πάω και πάλι στον τελωνειακό σταθμό της Κακαβιάς. Θα πάω και με κόσμο. Θα πάω και πάλι με πούλμαν. Ξέρω να κρατώ τις υποσχέσεις μου. Δεν αλλάζω τις απόψεις μου βάσει των συγ</w:t>
      </w:r>
      <w:r>
        <w:rPr>
          <w:rFonts w:eastAsia="Times New Roman" w:cs="Times New Roman"/>
          <w:szCs w:val="24"/>
        </w:rPr>
        <w:t xml:space="preserve">κυριών και του προσωπικού συμφέροντος. </w:t>
      </w:r>
    </w:p>
    <w:p w14:paraId="32CE9AF6"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 xml:space="preserve">Εμείς οι εθνικιστές -κι εγώ προσωπικά- για τις ιδέες μας μπορούμε να πάμε και φυλακή, μπορούμε να κάνουμε και εξορίες, όπως κάποτε κάποιοι αριστεροί και τώρα </w:t>
      </w:r>
      <w:proofErr w:type="spellStart"/>
      <w:r>
        <w:rPr>
          <w:rFonts w:eastAsia="Times New Roman" w:cs="Times New Roman"/>
          <w:szCs w:val="24"/>
        </w:rPr>
        <w:t>καλοβολεμένοι</w:t>
      </w:r>
      <w:proofErr w:type="spellEnd"/>
      <w:r>
        <w:rPr>
          <w:rFonts w:eastAsia="Times New Roman" w:cs="Times New Roman"/>
          <w:szCs w:val="24"/>
        </w:rPr>
        <w:t xml:space="preserve"> έκαναν και δεν το κάνουν πια. Κι εμείς δεν υ</w:t>
      </w:r>
      <w:r>
        <w:rPr>
          <w:rFonts w:eastAsia="Times New Roman" w:cs="Times New Roman"/>
          <w:szCs w:val="24"/>
        </w:rPr>
        <w:t>πογράφουμε δηλώσεις μετάνοιας, όπως έκαναν κάποιοι παλαιότερα.</w:t>
      </w:r>
    </w:p>
    <w:p w14:paraId="32CE9AF7" w14:textId="77777777" w:rsidR="000D320B" w:rsidRDefault="008C01B5">
      <w:pPr>
        <w:spacing w:line="600" w:lineRule="auto"/>
        <w:ind w:firstLine="720"/>
        <w:jc w:val="both"/>
        <w:rPr>
          <w:rFonts w:eastAsia="Times New Roman"/>
          <w:bCs/>
        </w:rPr>
      </w:pPr>
      <w:r>
        <w:rPr>
          <w:rFonts w:eastAsia="Times New Roman" w:cs="Times New Roman"/>
          <w:szCs w:val="24"/>
        </w:rPr>
        <w:lastRenderedPageBreak/>
        <w:t xml:space="preserve">Κρατώ τις υποσχέσεις μου, </w:t>
      </w:r>
      <w:r>
        <w:rPr>
          <w:rFonts w:eastAsia="Times New Roman"/>
          <w:bCs/>
        </w:rPr>
        <w:t>κυρίες και κύριοι. Το έχετε καταλάβει. Είχα πει στην Επιτροπή Δεοντολογίας ότι θα επαναλάβω τα λόγια που είχε πει κάποιος Βουλευτής…</w:t>
      </w:r>
    </w:p>
    <w:p w14:paraId="32CE9AF8" w14:textId="77777777" w:rsidR="000D320B" w:rsidRDefault="008C01B5">
      <w:pPr>
        <w:spacing w:line="600" w:lineRule="auto"/>
        <w:ind w:firstLine="720"/>
        <w:jc w:val="both"/>
        <w:rPr>
          <w:rFonts w:eastAsia="Times New Roman"/>
          <w:bCs/>
        </w:rPr>
      </w:pPr>
      <w:r>
        <w:rPr>
          <w:rFonts w:eastAsia="Times New Roman"/>
          <w:b/>
          <w:bCs/>
        </w:rPr>
        <w:t>ΠΡΟΕΔΡΕΥΩΝ (Νικήτας Κακλαμάνης):</w:t>
      </w:r>
      <w:r>
        <w:rPr>
          <w:rFonts w:eastAsia="Times New Roman"/>
          <w:bCs/>
        </w:rPr>
        <w:t xml:space="preserve"> Κ</w:t>
      </w:r>
      <w:r>
        <w:rPr>
          <w:rFonts w:eastAsia="Times New Roman"/>
          <w:bCs/>
        </w:rPr>
        <w:t xml:space="preserve">αι με αυτό κλείνουμε, κύριε Παππά. </w:t>
      </w:r>
    </w:p>
    <w:p w14:paraId="32CE9AF9" w14:textId="77777777" w:rsidR="000D320B" w:rsidRDefault="008C01B5">
      <w:pPr>
        <w:spacing w:line="600" w:lineRule="auto"/>
        <w:ind w:firstLine="720"/>
        <w:jc w:val="both"/>
        <w:rPr>
          <w:rFonts w:eastAsia="Times New Roman"/>
          <w:bCs/>
        </w:rPr>
      </w:pPr>
      <w:r>
        <w:rPr>
          <w:rFonts w:eastAsia="Times New Roman"/>
          <w:b/>
          <w:bCs/>
        </w:rPr>
        <w:t>ΧΡΗΣΤΟΣ ΠΑΠΠΑΣ:</w:t>
      </w:r>
      <w:r>
        <w:rPr>
          <w:rFonts w:eastAsia="Times New Roman"/>
          <w:bCs/>
        </w:rPr>
        <w:t xml:space="preserve"> Σιγά σιγά. Αφορά προσωπικό μου θέμα, κύριε Πρόεδρε. Λίγη ανοχή.</w:t>
      </w:r>
    </w:p>
    <w:p w14:paraId="32CE9AFA" w14:textId="77777777" w:rsidR="000D320B" w:rsidRDefault="008C01B5">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Ναι, αλλά σας έχω δώσει διπλάσιο χρόνο.</w:t>
      </w:r>
    </w:p>
    <w:p w14:paraId="32CE9AFB" w14:textId="77777777" w:rsidR="000D320B" w:rsidRDefault="008C01B5">
      <w:pPr>
        <w:spacing w:line="600" w:lineRule="auto"/>
        <w:ind w:firstLine="720"/>
        <w:jc w:val="both"/>
        <w:rPr>
          <w:rFonts w:eastAsia="Times New Roman"/>
          <w:bCs/>
        </w:rPr>
      </w:pPr>
      <w:r>
        <w:rPr>
          <w:rFonts w:eastAsia="Times New Roman" w:cs="Times New Roman"/>
          <w:b/>
          <w:szCs w:val="24"/>
        </w:rPr>
        <w:t>ΧΡΗΣΤΟΣ ΠΑΠΠΑΣ:</w:t>
      </w:r>
      <w:r>
        <w:rPr>
          <w:rFonts w:eastAsia="Times New Roman" w:cs="Times New Roman"/>
          <w:szCs w:val="24"/>
        </w:rPr>
        <w:t xml:space="preserve"> Ναι, τελειώνω, </w:t>
      </w:r>
      <w:r>
        <w:rPr>
          <w:rFonts w:eastAsia="Times New Roman"/>
          <w:bCs/>
        </w:rPr>
        <w:t>κύριε Πρόεδρε.</w:t>
      </w:r>
    </w:p>
    <w:p w14:paraId="32CE9AFC" w14:textId="77777777" w:rsidR="000D320B" w:rsidRDefault="008C01B5">
      <w:pPr>
        <w:spacing w:line="600" w:lineRule="auto"/>
        <w:ind w:firstLine="720"/>
        <w:jc w:val="both"/>
        <w:rPr>
          <w:rFonts w:eastAsia="Times New Roman"/>
          <w:bCs/>
        </w:rPr>
      </w:pPr>
      <w:r>
        <w:rPr>
          <w:rFonts w:eastAsia="Times New Roman"/>
          <w:bCs/>
        </w:rPr>
        <w:t>Είχε κάνει, λοιπόν, έ</w:t>
      </w:r>
      <w:r>
        <w:rPr>
          <w:rFonts w:eastAsia="Times New Roman"/>
          <w:bCs/>
        </w:rPr>
        <w:t xml:space="preserve">νας Βουλευτής του σημερινού ελληνικού Κοινοβουλίου μια δήλωση σε τηλεοπτικό σταθμό και </w:t>
      </w:r>
      <w:proofErr w:type="spellStart"/>
      <w:r>
        <w:rPr>
          <w:rFonts w:eastAsia="Times New Roman"/>
          <w:bCs/>
        </w:rPr>
        <w:t>εδιώχθη</w:t>
      </w:r>
      <w:proofErr w:type="spellEnd"/>
      <w:r>
        <w:rPr>
          <w:rFonts w:eastAsia="Times New Roman"/>
          <w:bCs/>
        </w:rPr>
        <w:t xml:space="preserve"> από δικαστικό με τον αντιρατσιστικό νόμο. Στην Επιτροπή Δεοντολογίας, βέβαια, όλοι τον περάσατε «λάδι», για να μην αρθεί η ασυλία του. Για τον </w:t>
      </w:r>
      <w:proofErr w:type="spellStart"/>
      <w:r>
        <w:rPr>
          <w:rFonts w:eastAsia="Times New Roman"/>
          <w:bCs/>
        </w:rPr>
        <w:t>Μιχαλολιάκο</w:t>
      </w:r>
      <w:proofErr w:type="spellEnd"/>
      <w:r>
        <w:rPr>
          <w:rFonts w:eastAsia="Times New Roman"/>
          <w:bCs/>
        </w:rPr>
        <w:t>, όμως,</w:t>
      </w:r>
      <w:r>
        <w:rPr>
          <w:rFonts w:eastAsia="Times New Roman"/>
          <w:bCs/>
        </w:rPr>
        <w:t xml:space="preserve"> που είχε πει σε πολιτική εκδήλωση της Χρυσής Αυγής το σύνθημα «Η Ελλάδα ανήκει στους Έλληνες», όλοι πάλι τότε είχατε ψηφίσει να αρθεί η ασυλία τού Γενικού Γραμματέα της Χρυσής Αυγής.</w:t>
      </w:r>
    </w:p>
    <w:p w14:paraId="32CE9AFD" w14:textId="77777777" w:rsidR="000D320B" w:rsidRDefault="008C01B5">
      <w:pPr>
        <w:spacing w:line="600" w:lineRule="auto"/>
        <w:ind w:firstLine="720"/>
        <w:jc w:val="both"/>
        <w:rPr>
          <w:rFonts w:eastAsia="Times New Roman"/>
          <w:b/>
          <w:bCs/>
        </w:rPr>
      </w:pPr>
      <w:r>
        <w:rPr>
          <w:rFonts w:eastAsia="Times New Roman"/>
          <w:bCs/>
        </w:rPr>
        <w:lastRenderedPageBreak/>
        <w:t>Είπα, λοιπόν, ότι θα επαναλάβω τα ίδια λόγια</w:t>
      </w:r>
      <w:r>
        <w:rPr>
          <w:rFonts w:eastAsia="Times New Roman"/>
          <w:bCs/>
        </w:rPr>
        <w:t>,</w:t>
      </w:r>
      <w:r>
        <w:rPr>
          <w:rFonts w:eastAsia="Times New Roman"/>
          <w:bCs/>
        </w:rPr>
        <w:t xml:space="preserve"> που είπε αυτός ο Βουλευτής και τα επανέλαβα, κύριε Πρόεδρε, από αυτό το Βήμα. Ουδείς εισαγγελέας συγκινήθηκε, δυστυχώς, να κινήσει τις διαδικασίες και να διωχθώ κι εγώ με τον αντιρατσιστικό νόμο και να δούμε τι θα ψηφίζατε εσείς που έχετε δύο μέτρα και δύ</w:t>
      </w:r>
      <w:r>
        <w:rPr>
          <w:rFonts w:eastAsia="Times New Roman"/>
          <w:bCs/>
        </w:rPr>
        <w:t>ο σταθμά.</w:t>
      </w:r>
    </w:p>
    <w:p w14:paraId="32CE9AFE"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και λέω σε ό,τι αφορά την ψηφοφορία σήμερα ότι θέλω να ψηφίσετε υπέρ της άρσης της ασυλίας μου. Το ζητώ κυρίως από τους λεγομένους  «δεξιούς», στους οποίους συμπεριλαμβάνω και το </w:t>
      </w:r>
      <w:proofErr w:type="spellStart"/>
      <w:r>
        <w:rPr>
          <w:rFonts w:eastAsia="Times New Roman" w:cs="Times New Roman"/>
          <w:szCs w:val="24"/>
        </w:rPr>
        <w:t>κλεφτοΠΑΣΟΚ</w:t>
      </w:r>
      <w:proofErr w:type="spellEnd"/>
      <w:r>
        <w:rPr>
          <w:rFonts w:eastAsia="Times New Roman" w:cs="Times New Roman"/>
          <w:szCs w:val="24"/>
        </w:rPr>
        <w:t>.</w:t>
      </w:r>
    </w:p>
    <w:p w14:paraId="32CE9AFF"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 xml:space="preserve">Εσείς στη Δεξιά και στο ΠΑΣΟΚ </w:t>
      </w:r>
      <w:r>
        <w:rPr>
          <w:rFonts w:eastAsia="Times New Roman" w:cs="Times New Roman"/>
          <w:szCs w:val="24"/>
        </w:rPr>
        <w:t>να παραβλέψετε την επί δεκαετίες τακτική σας, την ψηφοθηρική τακτική που έχετε με τους βορειοηπειρωτικούς συλλόγους και τους Βουλευτές σας που πηγαίνουν σε εκδηλώσεις και χορεύουν τραγούδια «</w:t>
      </w:r>
      <w:proofErr w:type="spellStart"/>
      <w:r>
        <w:rPr>
          <w:rFonts w:eastAsia="Times New Roman" w:cs="Times New Roman"/>
          <w:szCs w:val="24"/>
        </w:rPr>
        <w:t>Δέλβινο</w:t>
      </w:r>
      <w:proofErr w:type="spellEnd"/>
      <w:r>
        <w:rPr>
          <w:rFonts w:eastAsia="Times New Roman" w:cs="Times New Roman"/>
          <w:szCs w:val="24"/>
        </w:rPr>
        <w:t xml:space="preserve"> και </w:t>
      </w:r>
      <w:proofErr w:type="spellStart"/>
      <w:r>
        <w:rPr>
          <w:rFonts w:eastAsia="Times New Roman" w:cs="Times New Roman"/>
          <w:szCs w:val="24"/>
        </w:rPr>
        <w:t>Τσαμουριά</w:t>
      </w:r>
      <w:proofErr w:type="spellEnd"/>
      <w:r>
        <w:rPr>
          <w:rFonts w:eastAsia="Times New Roman" w:cs="Times New Roman"/>
          <w:szCs w:val="24"/>
        </w:rPr>
        <w:t>», «Πάλι ελληνικό θα γένει το Τεπελένι»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Να τα κόψετε αυτά, δεν τα πιστεύετε. Να ξεπεράσετε, λοιπόν, τις αγκυλώσεις σας και να ταχθείτε υπέρ των θέσεων της Χρυσής Αυγής και αυτή τη στιγμή να ψηφίσετε υπέρ της άρσης ασυλίας μου.</w:t>
      </w:r>
    </w:p>
    <w:p w14:paraId="32CE9B00"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Στη δε λεγομένη Αριστερά, στο άλλο σύστημα, στο άλλο τμήμα της δια</w:t>
      </w:r>
      <w:r>
        <w:rPr>
          <w:rFonts w:eastAsia="Times New Roman" w:cs="Times New Roman"/>
          <w:szCs w:val="24"/>
        </w:rPr>
        <w:t>ρχίας, σε αυτή που κανονικά θα έπρεπε να λέγεται «νεοφιλελεύθερη Αριστερά» αλλά και οι ακραιφνείς….</w:t>
      </w:r>
    </w:p>
    <w:p w14:paraId="32CE9B01"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lastRenderedPageBreak/>
        <w:t>ΙΩΑΝΝΗΣ ΓΚΙΟΛΑΣ:</w:t>
      </w:r>
      <w:r>
        <w:rPr>
          <w:rFonts w:eastAsia="Times New Roman" w:cs="Times New Roman"/>
          <w:szCs w:val="24"/>
        </w:rPr>
        <w:t xml:space="preserve"> Είστε κατηγορούμενοι. Απαντήστε σε αυτά.</w:t>
      </w:r>
    </w:p>
    <w:p w14:paraId="32CE9B02"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 διακόπτετε, να τελειώνουμε.</w:t>
      </w:r>
    </w:p>
    <w:p w14:paraId="32CE9B03"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w:t>
      </w:r>
    </w:p>
    <w:p w14:paraId="32CE9B04"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Ήρεμα, ήρεμα!</w:t>
      </w:r>
    </w:p>
    <w:p w14:paraId="32CE9B05"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Κύριε Πρόεδρε, πρέπει να ανακαλέσει.</w:t>
      </w:r>
    </w:p>
    <w:p w14:paraId="32CE9B06"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Δεν είμαι κατηγορούμενος, υπάρχει το τεκμήριο της αθωότητας.</w:t>
      </w:r>
    </w:p>
    <w:p w14:paraId="32CE9B07"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Εγώ λέω, λοιπόν, να παραβλέψετε τις θέσεις σας…</w:t>
      </w:r>
    </w:p>
    <w:p w14:paraId="32CE9B08"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w:t>
      </w:r>
      <w:r>
        <w:rPr>
          <w:rFonts w:eastAsia="Times New Roman" w:cs="Times New Roman"/>
          <w:b/>
          <w:szCs w:val="24"/>
        </w:rPr>
        <w:t>νης):</w:t>
      </w:r>
      <w:r>
        <w:rPr>
          <w:rFonts w:eastAsia="Times New Roman" w:cs="Times New Roman"/>
          <w:szCs w:val="24"/>
        </w:rPr>
        <w:t xml:space="preserve"> Ηρεμήστε!</w:t>
      </w:r>
    </w:p>
    <w:p w14:paraId="32CE9B09"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Λοιπόν, κύριε Παππά, ζητώ και τη δική σας έγκριση να διαγραφεί από τα Πρακτικά η φράση.</w:t>
      </w:r>
    </w:p>
    <w:p w14:paraId="32CE9B0A"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Διαγράψτε τη!</w:t>
      </w:r>
    </w:p>
    <w:p w14:paraId="32CE9B0B"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Διαγράψτε τη, παρακαλώ και κλείστε.</w:t>
      </w:r>
    </w:p>
    <w:p w14:paraId="32CE9B0C"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Και τη φράση του κυρίου.</w:t>
      </w:r>
    </w:p>
    <w:p w14:paraId="32CE9B0D"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lastRenderedPageBreak/>
        <w:t>Σε εσάς, λοι</w:t>
      </w:r>
      <w:r>
        <w:rPr>
          <w:rFonts w:eastAsia="Times New Roman" w:cs="Times New Roman"/>
          <w:szCs w:val="24"/>
        </w:rPr>
        <w:t xml:space="preserve">πόν, τους νεοφιλελεύθερους αριστερούς, λέω να αφήσετε τις πάγιες θέσεις που είχατε περί ΝΑΤΟ κ.λπ. -ΕΟΚ και ΝΑΤΟ το ίδιο συνδικάτο- να μη σταθείτε στο ότι παρακωλύθηκαν οι σχέσεις μεταξύ δύο νατοϊκών χωρών, της Ελλάδος και της Αλβανίας, να συνταχθείτε και </w:t>
      </w:r>
      <w:r>
        <w:rPr>
          <w:rFonts w:eastAsia="Times New Roman" w:cs="Times New Roman"/>
          <w:szCs w:val="24"/>
        </w:rPr>
        <w:t>εσείς με τη θέση της Χρυσής Αυγής και να ψηφίσετε υπέρ της άρσης ασυλίας.</w:t>
      </w:r>
    </w:p>
    <w:p w14:paraId="32CE9B0E"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 xml:space="preserve">Σας αποκαλύπτω τώρα από τα Πρακτικά ότι ο κ. Κουράκης, ο </w:t>
      </w:r>
      <w:proofErr w:type="spellStart"/>
      <w:r>
        <w:rPr>
          <w:rFonts w:eastAsia="Times New Roman" w:cs="Times New Roman"/>
          <w:szCs w:val="24"/>
        </w:rPr>
        <w:t>Προεδρεύων</w:t>
      </w:r>
      <w:proofErr w:type="spellEnd"/>
      <w:r>
        <w:rPr>
          <w:rFonts w:eastAsia="Times New Roman" w:cs="Times New Roman"/>
          <w:szCs w:val="24"/>
        </w:rPr>
        <w:t xml:space="preserve"> της Επιτροπής Δεοντολογίας, είπε συγκεκριμένα στο τέλος -και με αυτό κλείνουμε- που έχει το πιο μεγάλο ενδιαφέρον,</w:t>
      </w:r>
      <w:r>
        <w:rPr>
          <w:rFonts w:eastAsia="Times New Roman" w:cs="Times New Roman"/>
          <w:szCs w:val="24"/>
        </w:rPr>
        <w:t xml:space="preserve"> το εξής: «Κοιτάξτε, εγώ δέχομαι την προβληματική της διαμαρτυρίας, πλην όμως η αναμόχλευση παθών κ.λπ. </w:t>
      </w:r>
      <w:r>
        <w:rPr>
          <w:rFonts w:eastAsia="Times New Roman" w:cs="Times New Roman"/>
          <w:szCs w:val="24"/>
        </w:rPr>
        <w:t xml:space="preserve">. </w:t>
      </w:r>
      <w:r>
        <w:rPr>
          <w:rFonts w:eastAsia="Times New Roman" w:cs="Times New Roman"/>
          <w:szCs w:val="24"/>
        </w:rPr>
        <w:t>Ενώ ήμουν στο «παρών»» -«παρών» θα ψήφιζε ο Κουράκης- «μετά την ομιλία», που ήταν στο ίδιο μήκος κύματος με τη σημερινή, «του κ. Παππά, ψηφίζω υπέρ τη</w:t>
      </w:r>
      <w:r>
        <w:rPr>
          <w:rFonts w:eastAsia="Times New Roman" w:cs="Times New Roman"/>
          <w:szCs w:val="24"/>
        </w:rPr>
        <w:t>ς άρσης ασυλίας. Φανταστείτε», λέει, «την επίδραση που θα είχε στις συνομιλίες μεταξύ Ελλάδος και Κύπρου, αν οι εθνικιστές εδώ και οι εθνικιστές από την άλλη πλευρά έκαναν διαδηλώσεις».</w:t>
      </w:r>
    </w:p>
    <w:p w14:paraId="32CE9B0F"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Τι μας λες, κύριε Κουράκη;</w:t>
      </w:r>
    </w:p>
    <w:p w14:paraId="32CE9B10"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Παππ</w:t>
      </w:r>
      <w:r>
        <w:rPr>
          <w:rFonts w:eastAsia="Times New Roman" w:cs="Times New Roman"/>
          <w:szCs w:val="24"/>
        </w:rPr>
        <w:t>ά, ολοκληρώστε παρακαλώ. Ευχαριστούμε πολύ.</w:t>
      </w:r>
    </w:p>
    <w:p w14:paraId="32CE9B11"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Εγώ σας ευχαριστώ.</w:t>
      </w:r>
    </w:p>
    <w:p w14:paraId="32CE9B12"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Βεβαίως, το Προεδρείο, πιστεύοντας ότι εκφράζει την συντριπτική πλειοψηφία του Σώματος, τη δημοκρατία που έχουμε σήμερα στην Ελλάδα, θεωρεί ότι </w:t>
      </w:r>
      <w:r>
        <w:rPr>
          <w:rFonts w:eastAsia="Times New Roman" w:cs="Times New Roman"/>
          <w:szCs w:val="24"/>
        </w:rPr>
        <w:t>για τις ιδέες του ούτε κανείς πηγαίνει φυλακή ούτε κανείς εξορίζεται. Αυτό για να το ξεκαθαρίσουμε.</w:t>
      </w:r>
    </w:p>
    <w:p w14:paraId="32CE9B13"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Αυτά να τα λες στον Σαμαρά!</w:t>
      </w:r>
    </w:p>
    <w:p w14:paraId="32CE9B14"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σας ρώτησα την άποψή σας.</w:t>
      </w:r>
    </w:p>
    <w:p w14:paraId="32CE9B15"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Έχουμε πάει φυλακή </w:t>
      </w:r>
      <w:r>
        <w:rPr>
          <w:rFonts w:eastAsia="Times New Roman" w:cs="Times New Roman"/>
          <w:szCs w:val="24"/>
        </w:rPr>
        <w:t>για τις ιδέες μας. Αυτά να τα λες για τον εαυτό σου!</w:t>
      </w:r>
    </w:p>
    <w:p w14:paraId="32CE9B16"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ρώτησα την άποψή σας. Δεν θα μου πείτε εσείς τι άποψη.</w:t>
      </w:r>
    </w:p>
    <w:p w14:paraId="32CE9B17"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Κύριε Ηλιόπουλε, κατεβάστε το χέρι κάτω και ηρεμήστε.</w:t>
      </w:r>
    </w:p>
    <w:p w14:paraId="32CE9B18"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Να τα λες για τον Σαμαρά και τον Α</w:t>
      </w:r>
      <w:r>
        <w:rPr>
          <w:rFonts w:eastAsia="Times New Roman" w:cs="Times New Roman"/>
          <w:szCs w:val="24"/>
        </w:rPr>
        <w:t>θανασίου!</w:t>
      </w:r>
    </w:p>
    <w:p w14:paraId="32CE9B19"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Μπαρμπαρούση</w:t>
      </w:r>
      <w:proofErr w:type="spellEnd"/>
      <w:r>
        <w:rPr>
          <w:rFonts w:eastAsia="Times New Roman" w:cs="Times New Roman"/>
          <w:szCs w:val="24"/>
        </w:rPr>
        <w:t>, έχετε τον λόγο, εφόσον το επιθυμείτε.</w:t>
      </w:r>
    </w:p>
    <w:p w14:paraId="32CE9B1A"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lastRenderedPageBreak/>
        <w:t>Κατεβάστε το χέρι κάτω! Καθίστε κάτω! Καθίστε κάτω! Καθίστε κάτω για τρίτη φορά! Σας ανακαλώ εις την τάξη και αν δεν καθίσετε κάτω, θα πάω στο επόμενο βήμα</w:t>
      </w:r>
      <w:r>
        <w:rPr>
          <w:rFonts w:eastAsia="Times New Roman" w:cs="Times New Roman"/>
          <w:szCs w:val="24"/>
        </w:rPr>
        <w:t>.</w:t>
      </w:r>
    </w:p>
    <w:p w14:paraId="32CE9B1B"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Μπαρμπαρούση</w:t>
      </w:r>
      <w:proofErr w:type="spellEnd"/>
      <w:r>
        <w:rPr>
          <w:rFonts w:eastAsia="Times New Roman" w:cs="Times New Roman"/>
          <w:szCs w:val="24"/>
        </w:rPr>
        <w:t>, έχετε τον λόγο. Θα μιλήσετε από τη θέση σας;</w:t>
      </w:r>
    </w:p>
    <w:p w14:paraId="32CE9B1C"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ΚΩΝΣΤΑΝΤΙΝΟΣ ΜΠΑΡΜΠΑΡΟΥΣΗΣ:</w:t>
      </w:r>
      <w:r>
        <w:rPr>
          <w:rFonts w:eastAsia="Times New Roman" w:cs="Times New Roman"/>
          <w:szCs w:val="24"/>
        </w:rPr>
        <w:t xml:space="preserve"> Μάλιστα, κύριε Πρόεδρε.</w:t>
      </w:r>
    </w:p>
    <w:p w14:paraId="32CE9B1D"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Κατηγορούμαστε, επειδή πήγαμε στα σύνορα στην Κακαβιά, διαμαρτυρηθήκαμε και στεναχωρήσαμε τους φίλους σας, τους Αλβανούς και παραλίγο, λέει, να δημιουργήσουμε διπλωματικό επεισόδιο. Η Αστυνομία, βέβαια και οι τελωνιακοί που ήταν εκεί είχαν διαφορετική άποψ</w:t>
      </w:r>
      <w:r>
        <w:rPr>
          <w:rFonts w:eastAsia="Times New Roman" w:cs="Times New Roman"/>
          <w:szCs w:val="24"/>
        </w:rPr>
        <w:t xml:space="preserve">η. Πιο συγκεκριμένα, κατέθεσαν ενόρκως ότι δεν δημιουργήσαμε κανένα πρόβλημα, δεν εμποδίσαμε κανέναν και αποχωρήσαμε ειρηνικά. Η </w:t>
      </w:r>
      <w:r>
        <w:rPr>
          <w:rFonts w:eastAsia="Times New Roman" w:cs="Times New Roman"/>
          <w:szCs w:val="24"/>
        </w:rPr>
        <w:t>ε</w:t>
      </w:r>
      <w:r>
        <w:rPr>
          <w:rFonts w:eastAsia="Times New Roman" w:cs="Times New Roman"/>
          <w:szCs w:val="24"/>
        </w:rPr>
        <w:t xml:space="preserve">ισαγγελέας </w:t>
      </w:r>
      <w:r>
        <w:rPr>
          <w:rFonts w:eastAsia="Times New Roman" w:cs="Times New Roman"/>
          <w:szCs w:val="24"/>
        </w:rPr>
        <w:t>π</w:t>
      </w:r>
      <w:r>
        <w:rPr>
          <w:rFonts w:eastAsia="Times New Roman" w:cs="Times New Roman"/>
          <w:szCs w:val="24"/>
        </w:rPr>
        <w:t>ρωτοδικών έκρινε ότι δεν υπήρχε κανένα επιβαρυντικό στοιχείο εναντίον μας και ότι η υπόθεση έπρεπε να πάει στο αρχ</w:t>
      </w:r>
      <w:r>
        <w:rPr>
          <w:rFonts w:eastAsia="Times New Roman" w:cs="Times New Roman"/>
          <w:szCs w:val="24"/>
        </w:rPr>
        <w:t>είο.</w:t>
      </w:r>
    </w:p>
    <w:p w14:paraId="32CE9B1E"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 xml:space="preserve">Ο Εισαγγελέας όμως Εφετών Γιώργος Σιώπης είπε η υπόθεση να πάει στο αρχείο για όλα τα στελέχη και τα μέλη της Χρυσής Αυγής που ήταν εκεί, εκτός από τους δύο Βουλευτές. </w:t>
      </w:r>
      <w:r>
        <w:rPr>
          <w:rFonts w:eastAsia="Times New Roman" w:cs="Times New Roman"/>
          <w:szCs w:val="24"/>
        </w:rPr>
        <w:t>Προφανώς, ο εισαγγελέας ή εκτελούσε εντολές ή είναι κανένα απομεινάρι από σπόρο του</w:t>
      </w:r>
      <w:r>
        <w:rPr>
          <w:rFonts w:eastAsia="Times New Roman" w:cs="Times New Roman"/>
          <w:szCs w:val="24"/>
        </w:rPr>
        <w:t xml:space="preserve"> Αλή Πασά ή είναι κανένας γενί</w:t>
      </w:r>
      <w:r>
        <w:rPr>
          <w:rFonts w:eastAsia="Times New Roman" w:cs="Times New Roman"/>
          <w:szCs w:val="24"/>
        </w:rPr>
        <w:lastRenderedPageBreak/>
        <w:t>τσαρος σαν και αυτούς τους ρατσιστές</w:t>
      </w:r>
      <w:r>
        <w:rPr>
          <w:rFonts w:eastAsia="Times New Roman" w:cs="Times New Roman"/>
          <w:szCs w:val="24"/>
        </w:rPr>
        <w:t>,</w:t>
      </w:r>
      <w:r>
        <w:rPr>
          <w:rFonts w:eastAsia="Times New Roman" w:cs="Times New Roman"/>
          <w:szCs w:val="24"/>
        </w:rPr>
        <w:t xml:space="preserve"> που έρχονται και κάνουν </w:t>
      </w:r>
      <w:proofErr w:type="spellStart"/>
      <w:r>
        <w:rPr>
          <w:rFonts w:eastAsia="Times New Roman" w:cs="Times New Roman"/>
          <w:szCs w:val="24"/>
        </w:rPr>
        <w:t>αντισυγκεντρώσεις</w:t>
      </w:r>
      <w:proofErr w:type="spellEnd"/>
      <w:r>
        <w:rPr>
          <w:rFonts w:eastAsia="Times New Roman" w:cs="Times New Roman"/>
          <w:szCs w:val="24"/>
        </w:rPr>
        <w:t xml:space="preserve"> απέναντι στις νόμιμες συγκεντρώσεις μας, γιατί ο μεγαλύτερος ρατσιστής είναι αυτός που μισεί την ίδια του τη ράτσα.</w:t>
      </w:r>
    </w:p>
    <w:p w14:paraId="32CE9B1F"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Να πάμε, λοιπόν, στο δικαστήρι</w:t>
      </w:r>
      <w:r>
        <w:rPr>
          <w:rFonts w:eastAsia="Times New Roman" w:cs="Times New Roman"/>
          <w:szCs w:val="24"/>
        </w:rPr>
        <w:t>ο. Δεν έχουμε κανένα πρόβλημα. Αν πρέπει να γίνει έτσι, ας γίνει έτσι. Ας ακούσει ο ελληνικός λαός ότι το «</w:t>
      </w:r>
      <w:proofErr w:type="spellStart"/>
      <w:r>
        <w:rPr>
          <w:rFonts w:eastAsia="Times New Roman" w:cs="Times New Roman"/>
          <w:szCs w:val="24"/>
        </w:rPr>
        <w:t>ψευτορωμαίικο</w:t>
      </w:r>
      <w:proofErr w:type="spellEnd"/>
      <w:r>
        <w:rPr>
          <w:rFonts w:eastAsia="Times New Roman" w:cs="Times New Roman"/>
          <w:szCs w:val="24"/>
        </w:rPr>
        <w:t xml:space="preserve">» που έλεγε και ο </w:t>
      </w:r>
      <w:proofErr w:type="spellStart"/>
      <w:r>
        <w:rPr>
          <w:rFonts w:eastAsia="Times New Roman" w:cs="Times New Roman"/>
          <w:szCs w:val="24"/>
        </w:rPr>
        <w:t>Πατροκοσμάς</w:t>
      </w:r>
      <w:proofErr w:type="spellEnd"/>
      <w:r>
        <w:rPr>
          <w:rFonts w:eastAsia="Times New Roman" w:cs="Times New Roman"/>
          <w:szCs w:val="24"/>
        </w:rPr>
        <w:t xml:space="preserve"> θα περάσει από δίκη Έλληνες Βουλευτές, επειδή διαμαρτυρήθηκαν για τις εκκλησίες που γκρέμιζαν και γκρεμίζο</w:t>
      </w:r>
      <w:r>
        <w:rPr>
          <w:rFonts w:eastAsia="Times New Roman" w:cs="Times New Roman"/>
          <w:szCs w:val="24"/>
        </w:rPr>
        <w:t xml:space="preserve">υν οι Αλβανοί στη Βόρεια Ήπειρό μας. Αν στενοχωρήσαμε τους φίλους σας τους Αλβανούς, μακάρι να το πετύχαμε. Μακάρι, μάλιστα, να είμαστε επικίνδυνοι για τη φιλία σας. </w:t>
      </w:r>
    </w:p>
    <w:p w14:paraId="32CE9B20"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 xml:space="preserve">Για μένα προσωπικά, όσο είναι σκλαβωμένη η Βόρεια Ήπειρός μας, θα ισχύει το εμπόλεμο και </w:t>
      </w:r>
      <w:r>
        <w:rPr>
          <w:rFonts w:eastAsia="Times New Roman" w:cs="Times New Roman"/>
          <w:szCs w:val="24"/>
        </w:rPr>
        <w:t>δεν</w:t>
      </w:r>
      <w:r>
        <w:rPr>
          <w:rFonts w:eastAsia="Times New Roman" w:cs="Times New Roman"/>
          <w:szCs w:val="24"/>
        </w:rPr>
        <w:t xml:space="preserve"> θέλω κα</w:t>
      </w:r>
      <w:r>
        <w:rPr>
          <w:rFonts w:eastAsia="Times New Roman" w:cs="Times New Roman"/>
          <w:szCs w:val="24"/>
        </w:rPr>
        <w:t>μ</w:t>
      </w:r>
      <w:r>
        <w:rPr>
          <w:rFonts w:eastAsia="Times New Roman" w:cs="Times New Roman"/>
          <w:szCs w:val="24"/>
        </w:rPr>
        <w:t>μία φιλία με δαύτους. Τους έφερε εδώ ο Σαμαράς με το «έτσι θέλω», τους ταΐσατε, τους ποτίσατε, τους δίνετε την ελληνική υπηκοότητα και την ελληνική ιθαγένεια, τους δίνετε ακόμα το δικαίωμα να φορέσουν την τιμημένη στολή του Έλληνα στρατιώτη και</w:t>
      </w:r>
      <w:r>
        <w:rPr>
          <w:rFonts w:eastAsia="Times New Roman" w:cs="Times New Roman"/>
          <w:szCs w:val="24"/>
        </w:rPr>
        <w:t xml:space="preserve"> τα αποτελέσματα τα βλέπουμε. Πριν από τρεις ημέρες, στο στρατόπεδο Κέντρο Ευζώνων στο Μεσολόγγι, επτά καλοταϊσμένα </w:t>
      </w:r>
      <w:proofErr w:type="spellStart"/>
      <w:r>
        <w:rPr>
          <w:rFonts w:eastAsia="Times New Roman" w:cs="Times New Roman"/>
          <w:szCs w:val="24"/>
        </w:rPr>
        <w:t>Αλβανάκια</w:t>
      </w:r>
      <w:proofErr w:type="spellEnd"/>
      <w:r>
        <w:rPr>
          <w:rFonts w:eastAsia="Times New Roman" w:cs="Times New Roman"/>
          <w:szCs w:val="24"/>
        </w:rPr>
        <w:t xml:space="preserve"> τραβούσαν φωτογραφίες μέσα στο στρατόπεδο σχηματίζοντας με τα χέρια τους το σήμα της Μεγάλης Αλβανίας.</w:t>
      </w:r>
    </w:p>
    <w:p w14:paraId="32CE9B21"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lastRenderedPageBreak/>
        <w:t>Προχθές, κύριοι, σείστηκε ό</w:t>
      </w:r>
      <w:r>
        <w:rPr>
          <w:rFonts w:eastAsia="Times New Roman" w:cs="Times New Roman"/>
          <w:szCs w:val="24"/>
        </w:rPr>
        <w:t xml:space="preserve">λο το Μεσολόγγι και η γύρω περιοχή. Και δεν ήταν από σεισμό. Ήταν τα κόκκαλα των προγόνων μας που τρίζουν. Τρίζουν τα κόκκαλα αυτών που προτίμησαν την ηρωική έξοδο από το να πέσουν στα χέρια των </w:t>
      </w:r>
      <w:proofErr w:type="spellStart"/>
      <w:r>
        <w:rPr>
          <w:rFonts w:eastAsia="Times New Roman" w:cs="Times New Roman"/>
          <w:szCs w:val="24"/>
        </w:rPr>
        <w:t>κατσαπλιάδων</w:t>
      </w:r>
      <w:proofErr w:type="spellEnd"/>
      <w:r>
        <w:rPr>
          <w:rFonts w:eastAsia="Times New Roman" w:cs="Times New Roman"/>
          <w:szCs w:val="24"/>
        </w:rPr>
        <w:t xml:space="preserve"> </w:t>
      </w:r>
      <w:proofErr w:type="spellStart"/>
      <w:r>
        <w:rPr>
          <w:rFonts w:eastAsia="Times New Roman" w:cs="Times New Roman"/>
          <w:szCs w:val="24"/>
        </w:rPr>
        <w:t>Τουρκαλβανών</w:t>
      </w:r>
      <w:proofErr w:type="spellEnd"/>
      <w:r>
        <w:rPr>
          <w:rFonts w:eastAsia="Times New Roman" w:cs="Times New Roman"/>
          <w:szCs w:val="24"/>
        </w:rPr>
        <w:t xml:space="preserve"> φίλων σας. </w:t>
      </w:r>
    </w:p>
    <w:p w14:paraId="32CE9B22"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Ας πάμε, λοιπόν, στο δι</w:t>
      </w:r>
      <w:r>
        <w:rPr>
          <w:rFonts w:eastAsia="Times New Roman" w:cs="Times New Roman"/>
          <w:szCs w:val="24"/>
        </w:rPr>
        <w:t xml:space="preserve">καστήριο. Δεν μας πειράζει καθόλου. Δεν έχουμε κανένα πρόβλημα. </w:t>
      </w:r>
    </w:p>
    <w:p w14:paraId="32CE9B23"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Όσον αφορά στην άρση της ασυλίας μου, σας είχα πει και από το Βήμα εκεί πάνω, θα σας πω και από εδώ τώρα το εξής: Ποσώς με ενδιαφέρει τι θα ψηφίσετε εδώ μέσα και δεν σκοπεύω να κάτσω ούτε καν</w:t>
      </w:r>
      <w:r>
        <w:rPr>
          <w:rFonts w:eastAsia="Times New Roman" w:cs="Times New Roman"/>
          <w:szCs w:val="24"/>
        </w:rPr>
        <w:t xml:space="preserve"> στην ψηφοφορία σας!</w:t>
      </w:r>
    </w:p>
    <w:p w14:paraId="32CE9B24"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Επί της δεύτερης αιτήσεως υπάρχει συνάδελφος</w:t>
      </w:r>
      <w:r>
        <w:rPr>
          <w:rFonts w:eastAsia="Times New Roman" w:cs="Times New Roman"/>
          <w:szCs w:val="24"/>
        </w:rPr>
        <w:t>,</w:t>
      </w:r>
      <w:r>
        <w:rPr>
          <w:rFonts w:eastAsia="Times New Roman" w:cs="Times New Roman"/>
          <w:szCs w:val="24"/>
        </w:rPr>
        <w:t xml:space="preserve"> που ζητά τον λόγο κατά το άρθρο 108 του Κανονισμού; Κανείς.</w:t>
      </w:r>
    </w:p>
    <w:p w14:paraId="32CE9B25"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θα διεξαχθεί ονομαστική ψηφοφορία. Έχει καταρτιστε</w:t>
      </w:r>
      <w:r>
        <w:rPr>
          <w:rFonts w:eastAsia="Times New Roman" w:cs="Times New Roman"/>
          <w:szCs w:val="24"/>
        </w:rPr>
        <w:t>ί ψηφοδέλτιο με τα ονόματα των συναδέλφων για τους οποίους ζητείται η άρση της ασυλίας. Κάθε συνάδελφος θα σημειώνει την ψήφο του δίπλα στα ονόματα των συναδέλφων, για τους οποίους ζητείται η άρση της ασυλίας.</w:t>
      </w:r>
    </w:p>
    <w:p w14:paraId="32CE9B26"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lastRenderedPageBreak/>
        <w:t>Εκείνος που ψηφίζει υπέρ της άρσης της ασυλίας</w:t>
      </w:r>
      <w:r>
        <w:rPr>
          <w:rFonts w:eastAsia="Times New Roman" w:cs="Times New Roman"/>
          <w:szCs w:val="24"/>
        </w:rPr>
        <w:t xml:space="preserve"> σημειώνει την προτίμησή του δίπλα στο όνομα του Βουλευτή και στη στήλη «ΝΑΙ», δηλαδή λέει «ΝΑΙ» στην αίτηση του εισαγγελέως που ζητεί την άρση της ασυλίας. </w:t>
      </w:r>
    </w:p>
    <w:p w14:paraId="32CE9B27"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Εκείνος που ψηφίζει κατά της άρσης της ασυλίας σημειώνει δίπλα στο όνομα του Βουλευτή και στη στήλ</w:t>
      </w:r>
      <w:r>
        <w:rPr>
          <w:rFonts w:eastAsia="Times New Roman" w:cs="Times New Roman"/>
          <w:szCs w:val="24"/>
        </w:rPr>
        <w:t>η «ΟΧΙ» αντιστοίχως «ΟΧΙ».</w:t>
      </w:r>
    </w:p>
    <w:p w14:paraId="32CE9B28" w14:textId="77777777" w:rsidR="000D320B" w:rsidRDefault="008C01B5">
      <w:pPr>
        <w:widowControl w:val="0"/>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Εκείνος που </w:t>
      </w:r>
      <w:r>
        <w:rPr>
          <w:rFonts w:eastAsia="Times New Roman"/>
          <w:szCs w:val="24"/>
        </w:rPr>
        <w:t>ψηφίζει «ΠΑΡΩΝ» θα το σημειώνει στην αντίστοιχη στήλη του ψηφοδελτίου.</w:t>
      </w:r>
    </w:p>
    <w:p w14:paraId="32CE9B29" w14:textId="77777777" w:rsidR="000D320B" w:rsidRDefault="008C01B5">
      <w:pPr>
        <w:widowControl w:val="0"/>
        <w:autoSpaceDE w:val="0"/>
        <w:autoSpaceDN w:val="0"/>
        <w:adjustRightInd w:val="0"/>
        <w:spacing w:line="600" w:lineRule="auto"/>
        <w:ind w:firstLine="720"/>
        <w:jc w:val="both"/>
        <w:rPr>
          <w:rFonts w:eastAsia="Times New Roman"/>
          <w:szCs w:val="24"/>
        </w:rPr>
      </w:pPr>
      <w:r>
        <w:rPr>
          <w:rFonts w:eastAsia="Times New Roman"/>
          <w:szCs w:val="24"/>
        </w:rPr>
        <w:t>Στο ψηφοδέλτιο θα αναγράφει κάθε συνάδελφος το όνομά του, την εκλογική του περιφέρεια και την Κοινοβουλευτική Ομάδα στην οποία ανήκει και θα το υπ</w:t>
      </w:r>
      <w:r>
        <w:rPr>
          <w:rFonts w:eastAsia="Times New Roman"/>
          <w:szCs w:val="24"/>
        </w:rPr>
        <w:t>ογράφει, διότι η ψηφοφορία είναι ονομαστική, σύμφωνα με το άρθρο 72 του Κανονισμού της Βουλής.</w:t>
      </w:r>
    </w:p>
    <w:p w14:paraId="32CE9B2A" w14:textId="77777777" w:rsidR="000D320B" w:rsidRDefault="008C01B5">
      <w:pPr>
        <w:widowControl w:val="0"/>
        <w:autoSpaceDE w:val="0"/>
        <w:autoSpaceDN w:val="0"/>
        <w:adjustRightInd w:val="0"/>
        <w:spacing w:line="600" w:lineRule="auto"/>
        <w:ind w:firstLine="720"/>
        <w:jc w:val="both"/>
        <w:rPr>
          <w:rFonts w:eastAsia="Times New Roman"/>
          <w:szCs w:val="24"/>
        </w:rPr>
      </w:pPr>
      <w:r>
        <w:rPr>
          <w:rFonts w:eastAsia="Times New Roman"/>
          <w:szCs w:val="24"/>
        </w:rPr>
        <w:t>Στη συνέχεια και με την εκφώνηση του ονόματός του από τους επί του καταλόγου συναδέλφους, θα παραδίδει το ψηφοδέλτιο στους συναδέλφους κ</w:t>
      </w:r>
      <w:r>
        <w:rPr>
          <w:rFonts w:eastAsia="Times New Roman"/>
          <w:szCs w:val="24"/>
        </w:rPr>
        <w:t xml:space="preserve">υρίους </w:t>
      </w:r>
      <w:r>
        <w:rPr>
          <w:rFonts w:eastAsia="Times New Roman"/>
          <w:szCs w:val="24"/>
        </w:rPr>
        <w:t xml:space="preserve">Ιωάννη </w:t>
      </w:r>
      <w:proofErr w:type="spellStart"/>
      <w:r>
        <w:rPr>
          <w:rFonts w:eastAsia="Times New Roman"/>
          <w:szCs w:val="24"/>
        </w:rPr>
        <w:t>Σαρακιώτη</w:t>
      </w:r>
      <w:proofErr w:type="spellEnd"/>
      <w:r>
        <w:rPr>
          <w:rFonts w:eastAsia="Times New Roman"/>
          <w:szCs w:val="24"/>
        </w:rPr>
        <w:t xml:space="preserve"> α</w:t>
      </w:r>
      <w:r>
        <w:rPr>
          <w:rFonts w:eastAsia="Times New Roman"/>
          <w:szCs w:val="24"/>
        </w:rPr>
        <w:t xml:space="preserve">πό τον ΣΥΡΙΖΑ και Απόστολο </w:t>
      </w:r>
      <w:proofErr w:type="spellStart"/>
      <w:r>
        <w:rPr>
          <w:rFonts w:eastAsia="Times New Roman"/>
          <w:szCs w:val="24"/>
        </w:rPr>
        <w:t>Βεσυρόπουλο</w:t>
      </w:r>
      <w:proofErr w:type="spellEnd"/>
      <w:r>
        <w:rPr>
          <w:rFonts w:eastAsia="Times New Roman"/>
          <w:szCs w:val="24"/>
        </w:rPr>
        <w:t xml:space="preserve"> από τη Νέα Δημοκρατία –παρακαλώ τους δύο συναδέλφους να πάρουν τη θέση τους- οι οποίοι θα το μονογράφουν και θα ανακοινώνουν ότι ο Βουλευτής εψήφισε.</w:t>
      </w:r>
    </w:p>
    <w:p w14:paraId="32CE9B2B" w14:textId="77777777" w:rsidR="000D320B" w:rsidRDefault="008C01B5">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Μετά το τέλος της ψηφοφορίας θα γίνει καταμέτρηση των ψήφων από </w:t>
      </w:r>
      <w:r>
        <w:rPr>
          <w:rFonts w:eastAsia="Times New Roman"/>
          <w:szCs w:val="24"/>
        </w:rPr>
        <w:lastRenderedPageBreak/>
        <w:t>του</w:t>
      </w:r>
      <w:r>
        <w:rPr>
          <w:rFonts w:eastAsia="Times New Roman"/>
          <w:szCs w:val="24"/>
        </w:rPr>
        <w:t xml:space="preserve">ς συναδέλφους που προανέφερα, όπως θα προκύψουν από τα ψηφοδέλτια, τα οποία θα καταχωριστούν μαζί με το πρωτόκολλο της ψηφοφορίας στα Πρακτικά της σημερινής συνεδρίασης. </w:t>
      </w:r>
    </w:p>
    <w:p w14:paraId="32CE9B2C" w14:textId="77777777" w:rsidR="000D320B" w:rsidRDefault="008C01B5">
      <w:pPr>
        <w:widowControl w:val="0"/>
        <w:autoSpaceDE w:val="0"/>
        <w:autoSpaceDN w:val="0"/>
        <w:adjustRightInd w:val="0"/>
        <w:spacing w:line="600" w:lineRule="auto"/>
        <w:ind w:firstLine="720"/>
        <w:jc w:val="both"/>
        <w:rPr>
          <w:rFonts w:eastAsia="Times New Roman"/>
          <w:szCs w:val="24"/>
        </w:rPr>
      </w:pPr>
      <w:r>
        <w:rPr>
          <w:rFonts w:eastAsia="Times New Roman"/>
          <w:szCs w:val="24"/>
        </w:rPr>
        <w:t xml:space="preserve">Συμφωνεί το Σώμα; </w:t>
      </w:r>
    </w:p>
    <w:p w14:paraId="32CE9B2D" w14:textId="77777777" w:rsidR="000D320B" w:rsidRDefault="008C01B5">
      <w:pPr>
        <w:widowControl w:val="0"/>
        <w:autoSpaceDE w:val="0"/>
        <w:autoSpaceDN w:val="0"/>
        <w:adjustRightInd w:val="0"/>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  </w:t>
      </w:r>
    </w:p>
    <w:p w14:paraId="32CE9B2E" w14:textId="77777777" w:rsidR="000D320B" w:rsidRDefault="008C01B5">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 (Νικήτας Κακλαμά</w:t>
      </w:r>
      <w:r>
        <w:rPr>
          <w:rFonts w:eastAsia="Times New Roman"/>
          <w:b/>
          <w:szCs w:val="24"/>
        </w:rPr>
        <w:t xml:space="preserve">νης): </w:t>
      </w:r>
      <w:r>
        <w:rPr>
          <w:rFonts w:eastAsia="Times New Roman"/>
          <w:szCs w:val="24"/>
        </w:rPr>
        <w:t>Συνεπώς τ</w:t>
      </w:r>
      <w:r>
        <w:rPr>
          <w:rFonts w:eastAsia="Times New Roman"/>
          <w:szCs w:val="24"/>
        </w:rPr>
        <w:t xml:space="preserve">ο Σώμα συμφώνησε ομοφώνως. </w:t>
      </w:r>
    </w:p>
    <w:p w14:paraId="32CE9B2F" w14:textId="77777777" w:rsidR="000D320B" w:rsidRDefault="008C01B5">
      <w:pPr>
        <w:widowControl w:val="0"/>
        <w:autoSpaceDE w:val="0"/>
        <w:autoSpaceDN w:val="0"/>
        <w:adjustRightInd w:val="0"/>
        <w:spacing w:line="600" w:lineRule="auto"/>
        <w:ind w:firstLine="720"/>
        <w:jc w:val="both"/>
        <w:rPr>
          <w:rFonts w:eastAsia="Times New Roman"/>
          <w:szCs w:val="24"/>
        </w:rPr>
      </w:pPr>
      <w:r>
        <w:rPr>
          <w:rFonts w:eastAsia="Times New Roman"/>
          <w:szCs w:val="24"/>
        </w:rPr>
        <w:t>Σας ενημερώνω ότι έχουν έρθει στο Προεδρείο επιστολές ή τηλεομοιοτυπίες (φαξ) συναδέλφων, σύμφωνα με το άρθρο 70Α του Κανονισμού της Βουλής, με τις οποίες γνωστοποιούν την ψήφο τους. Οι ψήφοι αυτές θα ανακοινωθούν</w:t>
      </w:r>
      <w:r>
        <w:rPr>
          <w:rFonts w:eastAsia="Times New Roman"/>
          <w:szCs w:val="24"/>
        </w:rPr>
        <w:t xml:space="preserve"> και θα συνυπολογιστούν στην καταμέτρηση η οποία θα ακολουθήσει.</w:t>
      </w:r>
    </w:p>
    <w:p w14:paraId="32CE9B30" w14:textId="77777777" w:rsidR="000D320B" w:rsidRDefault="008C01B5">
      <w:pPr>
        <w:spacing w:line="600" w:lineRule="auto"/>
        <w:ind w:firstLine="720"/>
        <w:jc w:val="both"/>
        <w:rPr>
          <w:rFonts w:eastAsia="Times New Roman"/>
          <w:szCs w:val="24"/>
        </w:rPr>
      </w:pPr>
      <w:r>
        <w:rPr>
          <w:rFonts w:eastAsia="Times New Roman"/>
          <w:szCs w:val="24"/>
        </w:rPr>
        <w:t>Καλούνται επί του καταλόγου οι Βουλευτές κ</w:t>
      </w:r>
      <w:r>
        <w:rPr>
          <w:rFonts w:eastAsia="Times New Roman"/>
          <w:szCs w:val="24"/>
        </w:rPr>
        <w:t>.</w:t>
      </w:r>
      <w:r>
        <w:rPr>
          <w:rFonts w:eastAsia="Times New Roman"/>
          <w:szCs w:val="24"/>
        </w:rPr>
        <w:t xml:space="preserve"> Αναστασία </w:t>
      </w:r>
      <w:proofErr w:type="spellStart"/>
      <w:r>
        <w:rPr>
          <w:rFonts w:eastAsia="Times New Roman"/>
          <w:szCs w:val="24"/>
        </w:rPr>
        <w:t>Γκαρά</w:t>
      </w:r>
      <w:proofErr w:type="spellEnd"/>
      <w:r>
        <w:rPr>
          <w:rFonts w:eastAsia="Times New Roman"/>
          <w:szCs w:val="24"/>
        </w:rPr>
        <w:t xml:space="preserve"> από τον ΣΥΡΙΖΑ και ο κ. Βασίλειος </w:t>
      </w:r>
      <w:proofErr w:type="spellStart"/>
      <w:r>
        <w:rPr>
          <w:rFonts w:eastAsia="Times New Roman"/>
          <w:szCs w:val="24"/>
        </w:rPr>
        <w:t>Γιόγιακας</w:t>
      </w:r>
      <w:proofErr w:type="spellEnd"/>
      <w:r>
        <w:rPr>
          <w:rFonts w:eastAsia="Times New Roman"/>
          <w:szCs w:val="24"/>
        </w:rPr>
        <w:t xml:space="preserve"> από τη Νέα Δημοκρατία. </w:t>
      </w:r>
    </w:p>
    <w:p w14:paraId="32CE9B31" w14:textId="77777777" w:rsidR="000D320B" w:rsidRDefault="008C01B5">
      <w:pPr>
        <w:spacing w:line="600" w:lineRule="auto"/>
        <w:ind w:firstLine="720"/>
        <w:jc w:val="both"/>
        <w:rPr>
          <w:rFonts w:eastAsia="Times New Roman"/>
          <w:szCs w:val="24"/>
        </w:rPr>
      </w:pPr>
      <w:r>
        <w:rPr>
          <w:rFonts w:eastAsia="Times New Roman"/>
          <w:szCs w:val="24"/>
        </w:rPr>
        <w:t>Παρακαλώ να αρχίσει η ανάγνωση του καταλόγου.</w:t>
      </w:r>
    </w:p>
    <w:p w14:paraId="32CE9B32" w14:textId="77777777" w:rsidR="000D320B" w:rsidRDefault="008C01B5">
      <w:pPr>
        <w:spacing w:line="600" w:lineRule="auto"/>
        <w:ind w:firstLine="720"/>
        <w:jc w:val="center"/>
        <w:rPr>
          <w:rFonts w:eastAsia="Times New Roman" w:cs="Times New Roman"/>
          <w:szCs w:val="24"/>
        </w:rPr>
      </w:pPr>
      <w:r>
        <w:rPr>
          <w:rFonts w:eastAsia="Times New Roman"/>
          <w:szCs w:val="24"/>
        </w:rPr>
        <w:t>(ΨΗΦΟΦΟΡΙΑ)</w:t>
      </w:r>
    </w:p>
    <w:p w14:paraId="32CE9B33" w14:textId="77777777" w:rsidR="000D320B" w:rsidRDefault="008C01B5">
      <w:pPr>
        <w:spacing w:line="600" w:lineRule="auto"/>
        <w:ind w:firstLine="720"/>
        <w:jc w:val="center"/>
        <w:rPr>
          <w:rFonts w:eastAsia="Times New Roman" w:cs="Times New Roman"/>
          <w:szCs w:val="24"/>
        </w:rPr>
      </w:pPr>
      <w:r>
        <w:rPr>
          <w:rFonts w:eastAsia="Times New Roman" w:cs="Times New Roman"/>
          <w:szCs w:val="24"/>
        </w:rPr>
        <w:t>(ΜΕΤΑ</w:t>
      </w:r>
      <w:r>
        <w:rPr>
          <w:rFonts w:eastAsia="Times New Roman" w:cs="Times New Roman"/>
          <w:szCs w:val="24"/>
        </w:rPr>
        <w:t xml:space="preserve"> ΚΑΙ ΤΗ ΔΕΥΤΕΡΗ ΑΝΑΓΝΩΣΗ ΤΟΥ ΚΑΤΑΛΟΓΟΥ)</w:t>
      </w:r>
    </w:p>
    <w:p w14:paraId="32CE9B34"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Υπάρχει συνάδελφος, ο οποίος δεν άκουσε το όνομά του; Κανείς. </w:t>
      </w:r>
    </w:p>
    <w:p w14:paraId="32CE9B35" w14:textId="77777777" w:rsidR="000D320B" w:rsidRDefault="008C01B5">
      <w:pPr>
        <w:spacing w:line="600" w:lineRule="auto"/>
        <w:ind w:firstLine="720"/>
        <w:jc w:val="both"/>
        <w:rPr>
          <w:rFonts w:eastAsia="Times New Roman" w:cs="Times New Roman"/>
          <w:szCs w:val="24"/>
        </w:rPr>
      </w:pPr>
      <w:r>
        <w:rPr>
          <w:rFonts w:eastAsia="Times New Roman" w:cs="Times New Roman"/>
          <w:szCs w:val="24"/>
        </w:rPr>
        <w:t>Οι επιστολές, οι οποίες απεστάλησαν στο Προεδρείο από τους συναδέλφους, σύμφωνα με το άρθρο 70Α του Κανονισμού της Βουλή</w:t>
      </w:r>
      <w:r>
        <w:rPr>
          <w:rFonts w:eastAsia="Times New Roman" w:cs="Times New Roman"/>
          <w:szCs w:val="24"/>
        </w:rPr>
        <w:t xml:space="preserve">ς, </w:t>
      </w:r>
      <w:r>
        <w:rPr>
          <w:rFonts w:eastAsia="Times New Roman" w:cs="Times New Roman"/>
          <w:szCs w:val="24"/>
        </w:rPr>
        <w:t xml:space="preserve">θα καταχωριστούν </w:t>
      </w:r>
      <w:r>
        <w:rPr>
          <w:rFonts w:eastAsia="Times New Roman" w:cs="Times New Roman"/>
          <w:szCs w:val="24"/>
        </w:rPr>
        <w:t>στα Πρακτικά.</w:t>
      </w:r>
    </w:p>
    <w:p w14:paraId="32CE9B36" w14:textId="77777777" w:rsidR="000D320B" w:rsidRDefault="008C01B5">
      <w:pPr>
        <w:spacing w:line="600" w:lineRule="auto"/>
        <w:jc w:val="both"/>
        <w:rPr>
          <w:rFonts w:eastAsia="Times New Roman" w:cs="Times New Roman"/>
          <w:szCs w:val="24"/>
        </w:rPr>
      </w:pPr>
      <w:r>
        <w:rPr>
          <w:rFonts w:eastAsia="Times New Roman" w:cs="Times New Roman"/>
          <w:szCs w:val="24"/>
        </w:rPr>
        <w:t>(Οι προαναφερθείσες επιστολές</w:t>
      </w:r>
      <w:r>
        <w:rPr>
          <w:rFonts w:eastAsia="Times New Roman" w:cs="Times New Roman"/>
          <w:szCs w:val="24"/>
        </w:rPr>
        <w:t xml:space="preserve"> καταχωρίζονται στα Πρακτικά και</w:t>
      </w:r>
      <w:r>
        <w:rPr>
          <w:rFonts w:eastAsia="Times New Roman" w:cs="Times New Roman"/>
          <w:szCs w:val="24"/>
        </w:rPr>
        <w:t xml:space="preserve"> </w:t>
      </w:r>
      <w:r>
        <w:rPr>
          <w:rFonts w:eastAsia="Times New Roman" w:cs="Times New Roman"/>
          <w:szCs w:val="24"/>
        </w:rPr>
        <w:t>έ</w:t>
      </w:r>
      <w:r>
        <w:rPr>
          <w:rFonts w:eastAsia="Times New Roman" w:cs="Times New Roman"/>
          <w:szCs w:val="24"/>
        </w:rPr>
        <w:t>χουν ως εξή</w:t>
      </w:r>
      <w:r>
        <w:rPr>
          <w:rFonts w:eastAsia="Times New Roman" w:cs="Times New Roman"/>
          <w:szCs w:val="24"/>
        </w:rPr>
        <w:t>ς:</w:t>
      </w:r>
    </w:p>
    <w:p w14:paraId="32CE9B37" w14:textId="77777777" w:rsidR="000D320B" w:rsidRDefault="000D320B">
      <w:pPr>
        <w:spacing w:line="600" w:lineRule="auto"/>
        <w:ind w:firstLine="720"/>
        <w:jc w:val="both"/>
        <w:rPr>
          <w:rFonts w:eastAsia="Times New Roman" w:cs="Times New Roman"/>
          <w:szCs w:val="24"/>
        </w:rPr>
      </w:pPr>
    </w:p>
    <w:p w14:paraId="32CE9B38" w14:textId="77777777" w:rsidR="000D320B" w:rsidRDefault="008C01B5">
      <w:pPr>
        <w:spacing w:line="600" w:lineRule="auto"/>
        <w:jc w:val="center"/>
        <w:rPr>
          <w:rFonts w:eastAsia="Times New Roman" w:cs="Times New Roman"/>
          <w:szCs w:val="24"/>
        </w:rPr>
      </w:pPr>
      <w:r>
        <w:rPr>
          <w:rFonts w:eastAsia="Times New Roman" w:cs="Times New Roman"/>
          <w:szCs w:val="24"/>
        </w:rPr>
        <w:t>ΑΛΛΑΓΗ ΣΕΛΙΔΑΣ</w:t>
      </w:r>
    </w:p>
    <w:p w14:paraId="32CE9B39" w14:textId="77777777" w:rsidR="000D320B" w:rsidRDefault="008C01B5">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rPr>
        <w:t>Να μπουν οι σελ.32-41</w:t>
      </w:r>
      <w:r>
        <w:rPr>
          <w:rFonts w:eastAsia="Times New Roman" w:cs="Times New Roman"/>
          <w:szCs w:val="24"/>
        </w:rPr>
        <w:t>)</w:t>
      </w:r>
    </w:p>
    <w:p w14:paraId="32CE9B3A" w14:textId="77777777" w:rsidR="000D320B" w:rsidRDefault="008C01B5">
      <w:pPr>
        <w:spacing w:line="600" w:lineRule="auto"/>
        <w:jc w:val="center"/>
        <w:rPr>
          <w:rFonts w:eastAsia="Times New Roman" w:cs="Times New Roman"/>
          <w:b/>
          <w:szCs w:val="24"/>
        </w:rPr>
      </w:pPr>
      <w:r>
        <w:rPr>
          <w:rFonts w:eastAsia="Times New Roman" w:cs="Times New Roman"/>
          <w:szCs w:val="24"/>
        </w:rPr>
        <w:t>ΑΛΛΑΓΗ ΣΕΛΙΔΑΣ</w:t>
      </w:r>
    </w:p>
    <w:p w14:paraId="32CE9B3B" w14:textId="77777777" w:rsidR="000D320B" w:rsidRDefault="008C01B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w:t>
      </w:r>
      <w:r>
        <w:rPr>
          <w:rFonts w:eastAsia="Times New Roman" w:cs="Times New Roman"/>
          <w:szCs w:val="24"/>
        </w:rPr>
        <w:t>υρίες και κύριοι συνάδελφοι, κ</w:t>
      </w:r>
      <w:r>
        <w:rPr>
          <w:rFonts w:eastAsia="Times New Roman" w:cs="Times New Roman"/>
          <w:szCs w:val="24"/>
        </w:rPr>
        <w:t xml:space="preserve">ηρύσσεται περαιωμένη η </w:t>
      </w:r>
      <w:r>
        <w:rPr>
          <w:rFonts w:eastAsia="Times New Roman" w:cs="Times New Roman"/>
          <w:szCs w:val="24"/>
        </w:rPr>
        <w:t>ψηφοφορία και παρακαλώ τους κυρίους ψηφολέκτες να προβούν στην καταμέτρηση των ψήφων και την εξαγωγή του αποτελέσματος.</w:t>
      </w:r>
    </w:p>
    <w:p w14:paraId="32CE9B3C" w14:textId="77777777" w:rsidR="000D320B" w:rsidRDefault="008C01B5">
      <w:pPr>
        <w:spacing w:line="600" w:lineRule="auto"/>
        <w:ind w:firstLine="720"/>
        <w:jc w:val="center"/>
        <w:rPr>
          <w:rFonts w:eastAsia="Times New Roman" w:cs="Times New Roman"/>
          <w:szCs w:val="24"/>
        </w:rPr>
      </w:pPr>
      <w:r>
        <w:rPr>
          <w:rFonts w:eastAsia="Times New Roman" w:cs="Times New Roman"/>
          <w:szCs w:val="24"/>
        </w:rPr>
        <w:t>(ΚΑΤΑΜΕΤΡΗΣΗ)</w:t>
      </w:r>
    </w:p>
    <w:p w14:paraId="32CE9B3D" w14:textId="77777777" w:rsidR="000D320B" w:rsidRDefault="008C01B5">
      <w:pPr>
        <w:spacing w:line="600" w:lineRule="auto"/>
        <w:ind w:firstLine="720"/>
        <w:jc w:val="center"/>
        <w:rPr>
          <w:rFonts w:eastAsia="Times New Roman" w:cs="Times New Roman"/>
          <w:szCs w:val="24"/>
        </w:rPr>
      </w:pPr>
      <w:r>
        <w:rPr>
          <w:rFonts w:eastAsia="Times New Roman" w:cs="Times New Roman"/>
          <w:szCs w:val="24"/>
        </w:rPr>
        <w:t>(ΜΕΤΑ ΤΗΝ ΚΑΤΑΜΕΤΡΗΣΗ)</w:t>
      </w:r>
    </w:p>
    <w:p w14:paraId="32CE9B3E" w14:textId="77777777" w:rsidR="000D320B" w:rsidRDefault="008C01B5">
      <w:pPr>
        <w:spacing w:line="600" w:lineRule="auto"/>
        <w:ind w:firstLine="720"/>
        <w:jc w:val="both"/>
        <w:rPr>
          <w:rFonts w:eastAsia="Times New Roman" w:cs="Times New Roman"/>
        </w:rPr>
      </w:pPr>
      <w:r>
        <w:rPr>
          <w:rFonts w:eastAsia="Times New Roman" w:cs="Times New Roman"/>
          <w:b/>
        </w:rPr>
        <w:lastRenderedPageBreak/>
        <w:t>ΠΡΟΕΔΡΕΥΩΝ (Νικήτας Κακλαμάνης):</w:t>
      </w:r>
      <w:r>
        <w:rPr>
          <w:rFonts w:eastAsia="Times New Roman" w:cs="Times New Roman"/>
        </w:rPr>
        <w:t xml:space="preserve"> Κυρίες και κύριοι συνάδελφοι, έχω την τιμή να ανακοινώσω στο Σώμα </w:t>
      </w:r>
      <w:r>
        <w:rPr>
          <w:rFonts w:eastAsia="Times New Roman" w:cs="Times New Roman"/>
        </w:rPr>
        <w:t xml:space="preserve">ότι </w:t>
      </w:r>
      <w:r>
        <w:rPr>
          <w:rFonts w:eastAsia="Times New Roman" w:cs="Times New Roman"/>
        </w:rPr>
        <w:t xml:space="preserve">τη συνεδρίασή μας παρακολουθούν –δυστυχώς ήρθαν στο τέλος- </w:t>
      </w:r>
      <w:r>
        <w:rPr>
          <w:rFonts w:eastAsia="Times New Roman" w:cs="Times New Roman"/>
        </w:rPr>
        <w:t>από τα άνω δυτικά θεωρεία, αφού προηγουμένως συμμετείχαν στο εκπαιδευτικό πρόγραμμα «Καποδίστριας» που οργανώνει το Ίδρυμα της Βουλής, είκοσι ένας μαθητές και μαθήτριες και ένας εκπαιδευτικός σ</w:t>
      </w:r>
      <w:r>
        <w:rPr>
          <w:rFonts w:eastAsia="Times New Roman" w:cs="Times New Roman"/>
        </w:rPr>
        <w:t>υνοδός από το 9</w:t>
      </w:r>
      <w:r>
        <w:rPr>
          <w:rFonts w:eastAsia="Times New Roman" w:cs="Times New Roman"/>
          <w:vertAlign w:val="superscript"/>
        </w:rPr>
        <w:t>ο</w:t>
      </w:r>
      <w:r>
        <w:rPr>
          <w:rFonts w:eastAsia="Times New Roman" w:cs="Times New Roman"/>
        </w:rPr>
        <w:t xml:space="preserve"> Γενικό Λύκειο Αθηνών.</w:t>
      </w:r>
    </w:p>
    <w:p w14:paraId="32CE9B3F" w14:textId="77777777" w:rsidR="000D320B" w:rsidRDefault="008C01B5">
      <w:pPr>
        <w:spacing w:line="600" w:lineRule="auto"/>
        <w:ind w:firstLine="720"/>
        <w:jc w:val="both"/>
        <w:rPr>
          <w:rFonts w:eastAsia="Times New Roman" w:cs="Times New Roman"/>
        </w:rPr>
      </w:pPr>
      <w:r>
        <w:rPr>
          <w:rFonts w:eastAsia="Times New Roman" w:cs="Times New Roman"/>
        </w:rPr>
        <w:t xml:space="preserve">Ως ο μόνος Βουλευτής από την Αθήνα αυτήν τη στιγμή στην Αίθουσα σάς καλωσορίζω στη Βουλή.  </w:t>
      </w:r>
    </w:p>
    <w:p w14:paraId="32CE9B40" w14:textId="77777777" w:rsidR="000D320B" w:rsidRDefault="008C01B5">
      <w:pPr>
        <w:spacing w:line="600" w:lineRule="auto"/>
        <w:ind w:firstLine="720"/>
        <w:jc w:val="both"/>
        <w:rPr>
          <w:rFonts w:eastAsia="Times New Roman" w:cs="Times New Roman"/>
        </w:rPr>
      </w:pPr>
      <w:r>
        <w:rPr>
          <w:rFonts w:eastAsia="Times New Roman" w:cs="Times New Roman"/>
        </w:rPr>
        <w:t xml:space="preserve">Να σας ενημερώσω ότι βλέπετε άδεια την Αίθουσα, γιατί υπήρχε ειδική συνεδρίαση για άρσεις ασυλίας Βουλευτών, μετά από αίτημα </w:t>
      </w:r>
      <w:r>
        <w:rPr>
          <w:rFonts w:eastAsia="Times New Roman" w:cs="Times New Roman"/>
        </w:rPr>
        <w:t xml:space="preserve">της </w:t>
      </w:r>
      <w:r>
        <w:rPr>
          <w:rFonts w:eastAsia="Times New Roman" w:cs="Times New Roman"/>
        </w:rPr>
        <w:t>δ</w:t>
      </w:r>
      <w:r>
        <w:rPr>
          <w:rFonts w:eastAsia="Times New Roman" w:cs="Times New Roman"/>
        </w:rPr>
        <w:t xml:space="preserve">ικαιοσύνης. Η διαδικασία είναι ότι οι Βουλευτές των οποίων ζητείται η άρση της ασυλίας τους έχουν δικαίωμα να υπερασπιστούν τον εαυτό τους, πράγμα το οποίο έγινε. Και μετά η Βουλή με φανερή ψηφοφορία. Ο κάθε Βουλευτής, αναγράφοντας το όνομά του στο </w:t>
      </w:r>
      <w:r>
        <w:rPr>
          <w:rFonts w:eastAsia="Times New Roman" w:cs="Times New Roman"/>
        </w:rPr>
        <w:t>ψηφοδέλτιο και υπογράφοντας, αποφασίζει «</w:t>
      </w:r>
      <w:r>
        <w:rPr>
          <w:rFonts w:eastAsia="Times New Roman" w:cs="Times New Roman"/>
        </w:rPr>
        <w:t>ναι</w:t>
      </w:r>
      <w:r>
        <w:rPr>
          <w:rFonts w:eastAsia="Times New Roman" w:cs="Times New Roman"/>
        </w:rPr>
        <w:t>» αν θέλει την άρση της ασυλίας, «</w:t>
      </w:r>
      <w:r>
        <w:rPr>
          <w:rFonts w:eastAsia="Times New Roman" w:cs="Times New Roman"/>
        </w:rPr>
        <w:t>όχι</w:t>
      </w:r>
      <w:r>
        <w:rPr>
          <w:rFonts w:eastAsia="Times New Roman" w:cs="Times New Roman"/>
        </w:rPr>
        <w:t>» αν δεν θέλει και «</w:t>
      </w:r>
      <w:r>
        <w:rPr>
          <w:rFonts w:eastAsia="Times New Roman" w:cs="Times New Roman"/>
        </w:rPr>
        <w:t>παρών</w:t>
      </w:r>
      <w:r>
        <w:rPr>
          <w:rFonts w:eastAsia="Times New Roman" w:cs="Times New Roman"/>
        </w:rPr>
        <w:t xml:space="preserve">», που είναι μια ουδέτερη στάση. </w:t>
      </w:r>
    </w:p>
    <w:p w14:paraId="32CE9B41" w14:textId="77777777" w:rsidR="000D320B" w:rsidRDefault="008C01B5">
      <w:pPr>
        <w:spacing w:line="600" w:lineRule="auto"/>
        <w:ind w:firstLine="720"/>
        <w:jc w:val="both"/>
        <w:rPr>
          <w:rFonts w:eastAsia="Times New Roman" w:cs="Times New Roman"/>
        </w:rPr>
      </w:pPr>
      <w:r>
        <w:rPr>
          <w:rFonts w:eastAsia="Times New Roman" w:cs="Times New Roman"/>
        </w:rPr>
        <w:t xml:space="preserve">Όμως, φτάσατε στο τέλος της σημερινής συνεδρίασης και θα ακούσετε μόνο την ανακοίνωση των αποτελεσμάτων. </w:t>
      </w:r>
    </w:p>
    <w:p w14:paraId="32CE9B42" w14:textId="77777777" w:rsidR="000D320B" w:rsidRDefault="008C01B5">
      <w:pPr>
        <w:spacing w:line="600" w:lineRule="auto"/>
        <w:ind w:firstLine="720"/>
        <w:jc w:val="both"/>
        <w:rPr>
          <w:rFonts w:eastAsia="Times New Roman" w:cs="Times New Roman"/>
        </w:rPr>
      </w:pPr>
      <w:r>
        <w:rPr>
          <w:rFonts w:eastAsia="Times New Roman" w:cs="Times New Roman"/>
        </w:rPr>
        <w:t>Παρά ταύτα</w:t>
      </w:r>
      <w:r>
        <w:rPr>
          <w:rFonts w:eastAsia="Times New Roman" w:cs="Times New Roman"/>
        </w:rPr>
        <w:t xml:space="preserve">, καλώς ήρθατε στη Βουλή! </w:t>
      </w:r>
    </w:p>
    <w:p w14:paraId="32CE9B43" w14:textId="77777777" w:rsidR="000D320B" w:rsidRDefault="008C01B5">
      <w:pPr>
        <w:widowControl w:val="0"/>
        <w:autoSpaceDE w:val="0"/>
        <w:autoSpaceDN w:val="0"/>
        <w:adjustRightInd w:val="0"/>
        <w:spacing w:line="600" w:lineRule="auto"/>
        <w:ind w:firstLine="720"/>
        <w:jc w:val="both"/>
        <w:rPr>
          <w:rFonts w:eastAsia="Times New Roman"/>
          <w:szCs w:val="24"/>
        </w:rPr>
      </w:pPr>
      <w:r>
        <w:rPr>
          <w:rFonts w:eastAsia="Times New Roman" w:cs="Times New Roman"/>
          <w:szCs w:val="24"/>
        </w:rPr>
        <w:lastRenderedPageBreak/>
        <w:t xml:space="preserve">Κυρίες και κύριοι συνάδελφοι, έχω την τιμή να ανακοινώσω στο Σώμα το αποτέλεσμα της διεξαχθείσης ονομαστικής ψηφοφορίας επί των αιτήσεων άρσης ασυλίας των συναδέλφων Βουλευτών. </w:t>
      </w:r>
    </w:p>
    <w:p w14:paraId="32CE9B44" w14:textId="77777777" w:rsidR="000D320B" w:rsidRDefault="008C01B5">
      <w:pPr>
        <w:widowControl w:val="0"/>
        <w:autoSpaceDE w:val="0"/>
        <w:autoSpaceDN w:val="0"/>
        <w:adjustRightInd w:val="0"/>
        <w:spacing w:line="600" w:lineRule="auto"/>
        <w:ind w:firstLine="720"/>
        <w:jc w:val="both"/>
        <w:rPr>
          <w:rFonts w:eastAsia="Times New Roman"/>
          <w:szCs w:val="24"/>
        </w:rPr>
      </w:pPr>
      <w:r>
        <w:rPr>
          <w:rFonts w:eastAsia="Times New Roman"/>
          <w:szCs w:val="24"/>
        </w:rPr>
        <w:t>Ψήφισαν συνολικά 186 Βουλευτές.</w:t>
      </w:r>
    </w:p>
    <w:p w14:paraId="32CE9B45" w14:textId="77777777" w:rsidR="000D320B" w:rsidRDefault="008C01B5">
      <w:pPr>
        <w:widowControl w:val="0"/>
        <w:autoSpaceDE w:val="0"/>
        <w:autoSpaceDN w:val="0"/>
        <w:adjustRightInd w:val="0"/>
        <w:spacing w:line="600" w:lineRule="auto"/>
        <w:ind w:firstLine="720"/>
        <w:jc w:val="both"/>
        <w:rPr>
          <w:rFonts w:eastAsia="Times New Roman"/>
          <w:szCs w:val="24"/>
        </w:rPr>
      </w:pPr>
      <w:r>
        <w:rPr>
          <w:rFonts w:eastAsia="Times New Roman"/>
          <w:szCs w:val="24"/>
        </w:rPr>
        <w:t>Για την υπόθεση των</w:t>
      </w:r>
      <w:r>
        <w:rPr>
          <w:rFonts w:eastAsia="Times New Roman"/>
          <w:szCs w:val="24"/>
        </w:rPr>
        <w:t xml:space="preserve"> Βουλευτών κ</w:t>
      </w:r>
      <w:r>
        <w:rPr>
          <w:rFonts w:eastAsia="Times New Roman"/>
          <w:szCs w:val="24"/>
        </w:rPr>
        <w:t>υρίων</w:t>
      </w:r>
      <w:r>
        <w:rPr>
          <w:rFonts w:eastAsia="Times New Roman"/>
          <w:szCs w:val="24"/>
        </w:rPr>
        <w:t xml:space="preserve"> Χρήστου Παππά και Κωνσταντίνου </w:t>
      </w:r>
      <w:proofErr w:type="spellStart"/>
      <w:r>
        <w:rPr>
          <w:rFonts w:eastAsia="Times New Roman"/>
          <w:szCs w:val="24"/>
        </w:rPr>
        <w:t>Μπαρμπαρούση</w:t>
      </w:r>
      <w:proofErr w:type="spellEnd"/>
      <w:r>
        <w:rPr>
          <w:rFonts w:eastAsia="Times New Roman"/>
          <w:szCs w:val="24"/>
        </w:rPr>
        <w:t>:</w:t>
      </w:r>
    </w:p>
    <w:p w14:paraId="32CE9B46" w14:textId="77777777" w:rsidR="000D320B" w:rsidRDefault="008C01B5">
      <w:pPr>
        <w:widowControl w:val="0"/>
        <w:autoSpaceDE w:val="0"/>
        <w:autoSpaceDN w:val="0"/>
        <w:adjustRightInd w:val="0"/>
        <w:spacing w:line="600" w:lineRule="auto"/>
        <w:ind w:firstLine="720"/>
        <w:jc w:val="both"/>
        <w:rPr>
          <w:rFonts w:eastAsia="Times New Roman"/>
          <w:szCs w:val="24"/>
        </w:rPr>
      </w:pPr>
      <w:r>
        <w:rPr>
          <w:rFonts w:eastAsia="Times New Roman"/>
          <w:szCs w:val="24"/>
        </w:rPr>
        <w:t>Υπέρ της άρσεως ασυλίας, δηλαδή «ΝΑΙ»</w:t>
      </w:r>
      <w:r>
        <w:rPr>
          <w:rFonts w:eastAsia="Times New Roman"/>
          <w:szCs w:val="24"/>
        </w:rPr>
        <w:t>,</w:t>
      </w:r>
      <w:r>
        <w:rPr>
          <w:rFonts w:eastAsia="Times New Roman"/>
          <w:szCs w:val="24"/>
        </w:rPr>
        <w:t xml:space="preserve">  ψήφισαν 170 Βουλευτές.</w:t>
      </w:r>
    </w:p>
    <w:p w14:paraId="32CE9B47" w14:textId="77777777" w:rsidR="000D320B" w:rsidRDefault="008C01B5">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Κατά της άρσεως ασυλίας, δηλαδή «ΟΧΙ»</w:t>
      </w:r>
      <w:r>
        <w:rPr>
          <w:rFonts w:eastAsia="Times New Roman"/>
          <w:szCs w:val="24"/>
        </w:rPr>
        <w:t>,</w:t>
      </w:r>
      <w:r>
        <w:rPr>
          <w:rFonts w:eastAsia="Times New Roman"/>
          <w:szCs w:val="24"/>
        </w:rPr>
        <w:t xml:space="preserve"> ψήφισαν 2 Βουλευτές.</w:t>
      </w:r>
    </w:p>
    <w:p w14:paraId="32CE9B48" w14:textId="77777777" w:rsidR="000D320B" w:rsidRDefault="008C01B5">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 xml:space="preserve">Ψήφισε «ΠΑΡΩΝ» 1 Βουλευτής. </w:t>
      </w:r>
    </w:p>
    <w:p w14:paraId="32CE9B49" w14:textId="77777777" w:rsidR="000D320B" w:rsidRDefault="008C01B5">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 xml:space="preserve">Ψήφισαν </w:t>
      </w:r>
      <w:r>
        <w:rPr>
          <w:rFonts w:eastAsia="Times New Roman"/>
          <w:szCs w:val="24"/>
        </w:rPr>
        <w:t>«ΛΕΥΚ</w:t>
      </w:r>
      <w:r>
        <w:rPr>
          <w:rFonts w:eastAsia="Times New Roman"/>
          <w:szCs w:val="24"/>
        </w:rPr>
        <w:t>Ο</w:t>
      </w:r>
      <w:r>
        <w:rPr>
          <w:rFonts w:eastAsia="Times New Roman"/>
          <w:szCs w:val="24"/>
        </w:rPr>
        <w:t>» 13 Βουλευτές.</w:t>
      </w:r>
    </w:p>
    <w:p w14:paraId="32CE9B4A" w14:textId="77777777" w:rsidR="000D320B" w:rsidRDefault="008C01B5">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η αίτηση της </w:t>
      </w:r>
      <w:r>
        <w:rPr>
          <w:rFonts w:eastAsia="Times New Roman"/>
          <w:szCs w:val="24"/>
        </w:rPr>
        <w:t>ε</w:t>
      </w:r>
      <w:r>
        <w:rPr>
          <w:rFonts w:eastAsia="Times New Roman"/>
          <w:szCs w:val="24"/>
        </w:rPr>
        <w:t xml:space="preserve">ισαγγελικής </w:t>
      </w:r>
      <w:r>
        <w:rPr>
          <w:rFonts w:eastAsia="Times New Roman"/>
          <w:szCs w:val="24"/>
        </w:rPr>
        <w:t>α</w:t>
      </w:r>
      <w:r>
        <w:rPr>
          <w:rFonts w:eastAsia="Times New Roman"/>
          <w:szCs w:val="24"/>
        </w:rPr>
        <w:t>ρχής γίνεται δεκτή</w:t>
      </w:r>
      <w:r>
        <w:rPr>
          <w:rFonts w:eastAsia="Times New Roman"/>
          <w:szCs w:val="24"/>
        </w:rPr>
        <w:t xml:space="preserve"> για την άρση της ασυλίας τους</w:t>
      </w:r>
      <w:r>
        <w:rPr>
          <w:rFonts w:eastAsia="Times New Roman"/>
          <w:szCs w:val="24"/>
        </w:rPr>
        <w:t>.</w:t>
      </w:r>
    </w:p>
    <w:p w14:paraId="32CE9B4B" w14:textId="77777777" w:rsidR="000D320B" w:rsidRDefault="008C01B5">
      <w:pPr>
        <w:spacing w:line="600" w:lineRule="auto"/>
        <w:ind w:firstLine="720"/>
        <w:jc w:val="both"/>
        <w:rPr>
          <w:rFonts w:eastAsia="Times New Roman"/>
          <w:szCs w:val="24"/>
        </w:rPr>
      </w:pPr>
      <w:r>
        <w:rPr>
          <w:rFonts w:eastAsia="Times New Roman"/>
          <w:szCs w:val="24"/>
        </w:rPr>
        <w:t>Για την υπόθεση των συναδέλφων κ</w:t>
      </w:r>
      <w:r>
        <w:rPr>
          <w:rFonts w:eastAsia="Times New Roman"/>
          <w:szCs w:val="24"/>
        </w:rPr>
        <w:t>υρίων</w:t>
      </w:r>
      <w:r>
        <w:rPr>
          <w:rFonts w:eastAsia="Times New Roman"/>
          <w:szCs w:val="24"/>
        </w:rPr>
        <w:t xml:space="preserve"> Ευάγγελου Βενιζέλου, Σταύρου Θεοδωράκη, Αλεξάνδρας Παπαρήγα, Φωτεινής</w:t>
      </w:r>
      <w:r>
        <w:rPr>
          <w:rFonts w:eastAsia="Times New Roman"/>
          <w:szCs w:val="24"/>
        </w:rPr>
        <w:t xml:space="preserve"> (Φώφης)</w:t>
      </w:r>
      <w:r>
        <w:rPr>
          <w:rFonts w:eastAsia="Times New Roman"/>
          <w:szCs w:val="24"/>
        </w:rPr>
        <w:t xml:space="preserve"> Γεννηματά, Δημητρίου </w:t>
      </w:r>
      <w:proofErr w:type="spellStart"/>
      <w:r>
        <w:rPr>
          <w:rFonts w:eastAsia="Times New Roman"/>
          <w:szCs w:val="24"/>
        </w:rPr>
        <w:t>Κουτσούμπα</w:t>
      </w:r>
      <w:proofErr w:type="spellEnd"/>
      <w:r>
        <w:rPr>
          <w:rFonts w:eastAsia="Times New Roman"/>
          <w:szCs w:val="24"/>
        </w:rPr>
        <w:t>:</w:t>
      </w:r>
    </w:p>
    <w:p w14:paraId="32CE9B4C" w14:textId="77777777" w:rsidR="000D320B" w:rsidRDefault="008C01B5">
      <w:pPr>
        <w:widowControl w:val="0"/>
        <w:autoSpaceDE w:val="0"/>
        <w:autoSpaceDN w:val="0"/>
        <w:adjustRightInd w:val="0"/>
        <w:spacing w:line="600" w:lineRule="auto"/>
        <w:ind w:firstLine="720"/>
        <w:jc w:val="both"/>
        <w:rPr>
          <w:rFonts w:eastAsia="Times New Roman"/>
          <w:szCs w:val="24"/>
        </w:rPr>
      </w:pPr>
      <w:r>
        <w:rPr>
          <w:rFonts w:eastAsia="Times New Roman"/>
          <w:szCs w:val="24"/>
        </w:rPr>
        <w:t>Υπέρ της άρσεως ασυλίας, δηλα</w:t>
      </w:r>
      <w:r>
        <w:rPr>
          <w:rFonts w:eastAsia="Times New Roman"/>
          <w:szCs w:val="24"/>
        </w:rPr>
        <w:t>δή «ΝΑΙ»</w:t>
      </w:r>
      <w:r>
        <w:rPr>
          <w:rFonts w:eastAsia="Times New Roman"/>
          <w:szCs w:val="24"/>
        </w:rPr>
        <w:t>,</w:t>
      </w:r>
      <w:r>
        <w:rPr>
          <w:rFonts w:eastAsia="Times New Roman"/>
          <w:szCs w:val="24"/>
        </w:rPr>
        <w:t xml:space="preserve"> ψήφισε 1 Βουλευτής.</w:t>
      </w:r>
    </w:p>
    <w:p w14:paraId="32CE9B4D" w14:textId="77777777" w:rsidR="000D320B" w:rsidRDefault="008C01B5">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Κατά της άρσεως ασυλίας, δηλαδή «ΟΧΙ»</w:t>
      </w:r>
      <w:r>
        <w:rPr>
          <w:rFonts w:eastAsia="Times New Roman"/>
          <w:szCs w:val="24"/>
        </w:rPr>
        <w:t>,</w:t>
      </w:r>
      <w:r>
        <w:rPr>
          <w:rFonts w:eastAsia="Times New Roman"/>
          <w:szCs w:val="24"/>
        </w:rPr>
        <w:t xml:space="preserve"> ψήφισαν 183 Βουλευτές.</w:t>
      </w:r>
    </w:p>
    <w:p w14:paraId="32CE9B4E" w14:textId="77777777" w:rsidR="000D320B" w:rsidRDefault="008C01B5">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t xml:space="preserve">Ψήφισαν «ΠΑΡΩΝ» 2 Βουλευτές. </w:t>
      </w:r>
    </w:p>
    <w:p w14:paraId="32CE9B4F" w14:textId="77777777" w:rsidR="000D320B" w:rsidRDefault="008C01B5">
      <w:pPr>
        <w:widowControl w:val="0"/>
        <w:tabs>
          <w:tab w:val="left" w:pos="3692"/>
        </w:tabs>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Συνεπώς η αίτηση της </w:t>
      </w:r>
      <w:r>
        <w:rPr>
          <w:rFonts w:eastAsia="Times New Roman"/>
          <w:szCs w:val="24"/>
        </w:rPr>
        <w:t>ε</w:t>
      </w:r>
      <w:r>
        <w:rPr>
          <w:rFonts w:eastAsia="Times New Roman"/>
          <w:szCs w:val="24"/>
        </w:rPr>
        <w:t xml:space="preserve">ισαγγελικής </w:t>
      </w:r>
      <w:r>
        <w:rPr>
          <w:rFonts w:eastAsia="Times New Roman"/>
          <w:szCs w:val="24"/>
        </w:rPr>
        <w:t>α</w:t>
      </w:r>
      <w:r>
        <w:rPr>
          <w:rFonts w:eastAsia="Times New Roman"/>
          <w:szCs w:val="24"/>
        </w:rPr>
        <w:t>ρχής απορρίπτεται.</w:t>
      </w:r>
    </w:p>
    <w:p w14:paraId="32CE9B50" w14:textId="77777777" w:rsidR="000D320B" w:rsidRDefault="008C01B5">
      <w:pPr>
        <w:widowControl w:val="0"/>
        <w:tabs>
          <w:tab w:val="left" w:pos="3692"/>
        </w:tabs>
        <w:autoSpaceDE w:val="0"/>
        <w:autoSpaceDN w:val="0"/>
        <w:adjustRightInd w:val="0"/>
        <w:spacing w:line="600" w:lineRule="auto"/>
        <w:ind w:firstLine="720"/>
        <w:jc w:val="both"/>
        <w:rPr>
          <w:rFonts w:eastAsia="Times New Roman"/>
          <w:szCs w:val="24"/>
        </w:rPr>
      </w:pPr>
      <w:r w:rsidDel="005A7A4B">
        <w:rPr>
          <w:rFonts w:eastAsia="Times New Roman"/>
          <w:szCs w:val="24"/>
        </w:rPr>
        <w:t xml:space="preserve"> </w:t>
      </w:r>
      <w:r>
        <w:rPr>
          <w:rFonts w:eastAsia="Times New Roman"/>
          <w:szCs w:val="24"/>
        </w:rPr>
        <w:t>(</w:t>
      </w:r>
      <w:r>
        <w:rPr>
          <w:rFonts w:eastAsia="Times New Roman"/>
          <w:szCs w:val="24"/>
        </w:rPr>
        <w:t xml:space="preserve">Το </w:t>
      </w:r>
      <w:r>
        <w:rPr>
          <w:rFonts w:eastAsia="Times New Roman"/>
          <w:szCs w:val="24"/>
        </w:rPr>
        <w:t xml:space="preserve">πρωτόκολλο και τα ψηφοδέλτια της διεξαχθείσης ονομαστικής ψηφοφορίας </w:t>
      </w:r>
      <w:r>
        <w:rPr>
          <w:rFonts w:eastAsia="Times New Roman"/>
          <w:szCs w:val="24"/>
        </w:rPr>
        <w:t>καταχωρίζονται στα Πρακτικά και έχουν ως εξής</w:t>
      </w:r>
      <w:r>
        <w:rPr>
          <w:rFonts w:eastAsia="Times New Roman"/>
          <w:szCs w:val="24"/>
        </w:rPr>
        <w:t>:</w:t>
      </w:r>
    </w:p>
    <w:p w14:paraId="32CE9B51" w14:textId="77777777" w:rsidR="000D320B" w:rsidRDefault="008C01B5">
      <w:pPr>
        <w:widowControl w:val="0"/>
        <w:tabs>
          <w:tab w:val="left" w:pos="3692"/>
        </w:tabs>
        <w:autoSpaceDE w:val="0"/>
        <w:autoSpaceDN w:val="0"/>
        <w:adjustRightInd w:val="0"/>
        <w:spacing w:line="600" w:lineRule="auto"/>
        <w:ind w:firstLine="720"/>
        <w:jc w:val="center"/>
        <w:rPr>
          <w:rFonts w:eastAsia="Times New Roman"/>
          <w:szCs w:val="24"/>
        </w:rPr>
      </w:pPr>
      <w:r>
        <w:rPr>
          <w:rFonts w:eastAsia="Times New Roman"/>
          <w:szCs w:val="24"/>
        </w:rPr>
        <w:t>ΑΛΛΑΓΗ ΣΕΛΙΔΑΣ</w:t>
      </w:r>
    </w:p>
    <w:p w14:paraId="32CE9B52" w14:textId="77777777" w:rsidR="000D320B" w:rsidRDefault="008C01B5">
      <w:pPr>
        <w:widowControl w:val="0"/>
        <w:tabs>
          <w:tab w:val="left" w:pos="3692"/>
        </w:tabs>
        <w:autoSpaceDE w:val="0"/>
        <w:autoSpaceDN w:val="0"/>
        <w:adjustRightInd w:val="0"/>
        <w:spacing w:line="600" w:lineRule="auto"/>
        <w:ind w:firstLine="720"/>
        <w:jc w:val="center"/>
        <w:rPr>
          <w:rFonts w:eastAsia="Times New Roman"/>
          <w:szCs w:val="24"/>
        </w:rPr>
      </w:pPr>
      <w:r>
        <w:rPr>
          <w:rFonts w:eastAsia="Times New Roman"/>
          <w:szCs w:val="24"/>
        </w:rPr>
        <w:t>( Να καταχωρισθούν το πρωτόκολλο σελ.44</w:t>
      </w:r>
      <w:r w:rsidRPr="005F4D65">
        <w:rPr>
          <w:rFonts w:eastAsia="Times New Roman"/>
          <w:szCs w:val="24"/>
          <w:vertAlign w:val="superscript"/>
        </w:rPr>
        <w:t>α</w:t>
      </w:r>
      <w:r>
        <w:rPr>
          <w:rFonts w:eastAsia="Times New Roman"/>
          <w:szCs w:val="24"/>
        </w:rPr>
        <w:t xml:space="preserve"> και τα ψηφοδέλτια 44β)</w:t>
      </w:r>
    </w:p>
    <w:p w14:paraId="32CE9B53" w14:textId="77777777" w:rsidR="000D320B" w:rsidRDefault="008C01B5">
      <w:pPr>
        <w:widowControl w:val="0"/>
        <w:tabs>
          <w:tab w:val="left" w:pos="3692"/>
        </w:tabs>
        <w:autoSpaceDE w:val="0"/>
        <w:autoSpaceDN w:val="0"/>
        <w:adjustRightInd w:val="0"/>
        <w:spacing w:line="600" w:lineRule="auto"/>
        <w:ind w:firstLine="720"/>
        <w:jc w:val="center"/>
        <w:rPr>
          <w:rFonts w:eastAsia="Times New Roman"/>
          <w:szCs w:val="24"/>
        </w:rPr>
      </w:pPr>
      <w:r>
        <w:rPr>
          <w:rFonts w:eastAsia="Times New Roman"/>
          <w:szCs w:val="24"/>
        </w:rPr>
        <w:t>ΑΛΛΑΓΗ ΣΕΛΙΔΑΣ</w:t>
      </w:r>
    </w:p>
    <w:p w14:paraId="32CE9B54" w14:textId="77777777" w:rsidR="000D320B" w:rsidRDefault="008C01B5">
      <w:pPr>
        <w:spacing w:line="600" w:lineRule="auto"/>
        <w:ind w:firstLine="720"/>
        <w:jc w:val="both"/>
        <w:rPr>
          <w:rFonts w:eastAsia="Times New Roman" w:cs="Times New Roman"/>
          <w:szCs w:val="24"/>
        </w:rPr>
      </w:pPr>
      <w:r>
        <w:rPr>
          <w:rFonts w:eastAsia="Times New Roman" w:cs="Times New Roman"/>
          <w:b/>
        </w:rPr>
        <w:t xml:space="preserve">ΠΡΟΕΔΡΕΥΩΝ (Νικήτας Κακλαμάνης): </w:t>
      </w:r>
      <w:r>
        <w:rPr>
          <w:rFonts w:eastAsia="Times New Roman" w:cs="Times New Roman"/>
          <w:szCs w:val="24"/>
        </w:rPr>
        <w:t>Κυρίες και κύριοι συνάδελφοι, δ</w:t>
      </w:r>
      <w:r>
        <w:rPr>
          <w:rFonts w:eastAsia="Times New Roman" w:cs="Times New Roman"/>
          <w:szCs w:val="24"/>
        </w:rPr>
        <w:t>έχεστε στο σημείο αυτό να λύσουμε τη συνεδρίαση;</w:t>
      </w:r>
    </w:p>
    <w:p w14:paraId="32CE9B55" w14:textId="77777777" w:rsidR="000D320B" w:rsidRDefault="008C01B5">
      <w:pPr>
        <w:spacing w:line="600" w:lineRule="auto"/>
        <w:ind w:firstLine="540"/>
        <w:jc w:val="both"/>
        <w:rPr>
          <w:rFonts w:eastAsia="Times New Roman" w:cs="Times New Roman"/>
          <w:szCs w:val="24"/>
        </w:rPr>
      </w:pPr>
      <w:r>
        <w:rPr>
          <w:rFonts w:eastAsia="Times New Roman" w:cs="Times New Roman"/>
          <w:b/>
          <w:bCs/>
          <w:szCs w:val="24"/>
        </w:rPr>
        <w:t>ΟΛ</w:t>
      </w:r>
      <w:r>
        <w:rPr>
          <w:rFonts w:eastAsia="Times New Roman" w:cs="Times New Roman"/>
          <w:b/>
          <w:bCs/>
          <w:szCs w:val="24"/>
        </w:rPr>
        <w:t xml:space="preserve">ΟΙ ΟΙ ΒΟΥΛΕΥΤΕΣ: </w:t>
      </w:r>
      <w:r>
        <w:rPr>
          <w:rFonts w:eastAsia="Times New Roman" w:cs="Times New Roman"/>
          <w:szCs w:val="24"/>
        </w:rPr>
        <w:t>Μάλιστα, μάλιστα.</w:t>
      </w:r>
    </w:p>
    <w:p w14:paraId="32CE9B56" w14:textId="77777777" w:rsidR="000D320B" w:rsidRDefault="008C01B5">
      <w:pPr>
        <w:spacing w:line="600" w:lineRule="auto"/>
        <w:ind w:firstLine="54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τη συναίνεση του Σώματος και ώρα 13.32΄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w:t>
      </w:r>
      <w:r>
        <w:rPr>
          <w:rFonts w:eastAsia="Times New Roman" w:cs="Times New Roman"/>
          <w:szCs w:val="24"/>
        </w:rPr>
        <w:t xml:space="preserve">αύριο, </w:t>
      </w:r>
      <w:r>
        <w:rPr>
          <w:rFonts w:eastAsia="Times New Roman" w:cs="Times New Roman"/>
          <w:szCs w:val="24"/>
        </w:rPr>
        <w:t>ημέρα Πέμπτη 26 Ιανουαρίου 2017 και ώρα 9.30΄, με αντικείμενο εργασιών του Σώματος κοινοβουλευτικό έλεγχο</w:t>
      </w:r>
      <w:r>
        <w:rPr>
          <w:rFonts w:eastAsia="Times New Roman" w:cs="Times New Roman"/>
          <w:szCs w:val="24"/>
        </w:rPr>
        <w:t xml:space="preserve">: </w:t>
      </w:r>
      <w:r>
        <w:rPr>
          <w:rFonts w:eastAsia="Times New Roman" w:cs="Times New Roman"/>
          <w:szCs w:val="24"/>
        </w:rPr>
        <w:t>συζήτησ</w:t>
      </w:r>
      <w:r>
        <w:rPr>
          <w:rFonts w:eastAsia="Times New Roman" w:cs="Times New Roman"/>
          <w:szCs w:val="24"/>
        </w:rPr>
        <w:t>η επικαίρων ερωτήσεων.</w:t>
      </w:r>
    </w:p>
    <w:p w14:paraId="32CE9B57" w14:textId="77777777" w:rsidR="000D320B" w:rsidRDefault="000D320B">
      <w:pPr>
        <w:spacing w:line="600" w:lineRule="auto"/>
        <w:ind w:firstLine="540"/>
        <w:jc w:val="both"/>
        <w:rPr>
          <w:rFonts w:eastAsia="Times New Roman" w:cs="Times New Roman"/>
          <w:b/>
          <w:bCs/>
          <w:szCs w:val="24"/>
        </w:rPr>
      </w:pPr>
    </w:p>
    <w:p w14:paraId="32CE9B58" w14:textId="77777777" w:rsidR="000D320B" w:rsidRDefault="008C01B5">
      <w:pPr>
        <w:spacing w:line="600" w:lineRule="auto"/>
        <w:ind w:firstLine="720"/>
        <w:jc w:val="both"/>
        <w:rPr>
          <w:rFonts w:eastAsia="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p w14:paraId="32CE9B59" w14:textId="77777777" w:rsidR="000D320B" w:rsidRDefault="000D320B">
      <w:pPr>
        <w:spacing w:line="600" w:lineRule="auto"/>
        <w:ind w:firstLine="720"/>
        <w:jc w:val="both"/>
        <w:rPr>
          <w:rFonts w:eastAsia="Times New Roman"/>
          <w:szCs w:val="24"/>
        </w:rPr>
      </w:pPr>
    </w:p>
    <w:sectPr w:rsidR="000D320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hTQwMqCt7GQoHqh5XuYBmKLXet8=" w:salt="GjpEsy8ERZYGX67aAWc1h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20B"/>
    <w:rsid w:val="000025D8"/>
    <w:rsid w:val="000D320B"/>
    <w:rsid w:val="008C01B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9A9E"/>
  <w15:docId w15:val="{64B8F653-15C0-4FF9-A3A2-B11E440E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F719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F7197"/>
    <w:rPr>
      <w:rFonts w:ascii="Segoe UI" w:hAnsi="Segoe UI" w:cs="Segoe UI"/>
      <w:sz w:val="18"/>
      <w:szCs w:val="18"/>
    </w:rPr>
  </w:style>
  <w:style w:type="character" w:styleId="-">
    <w:name w:val="Hyperlink"/>
    <w:basedOn w:val="a0"/>
    <w:uiPriority w:val="99"/>
    <w:semiHidden/>
    <w:unhideWhenUsed/>
    <w:rsid w:val="00DA5C7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www.hellenicparliament.gr/UserFiles/510129c4-d278-40e7-8009-e77fc230adef/&#928;&#927;&#929;&#921;&#931;&#924;&#913;%20&#917;&#926;&#917;&#932;&#913;&#931;&#932;&#921;&#922;&#919;&#931;%20&#916;&#921;&#917;&#929;&#917;&#933;&#925;&#919;&#931;&#919;%20&#925;&#927;&#924;&#921;&#924;&#927;&#932;&#919;&#932;&#913;&#931;%20&#916;&#913;&#925;&#917;&#921;&#927;&#916;&#927;&#932;&#919;&#931;&#919;&#931;%20&#922;&#927;&#924;&#924;&#913;&#932;&#937;&#925;%202017.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387</MetadataID>
    <Session xmlns="641f345b-441b-4b81-9152-adc2e73ba5e1">Β´</Session>
    <Date xmlns="641f345b-441b-4b81-9152-adc2e73ba5e1">2017-01-24T22:00:00+00:00</Date>
    <Status xmlns="641f345b-441b-4b81-9152-adc2e73ba5e1">
      <Url>http://srv-sp1/praktika/Lists/Incoming_Metadata/EditForm.aspx?ID=387&amp;Source=/praktika/Recordings_Library/Forms/AllItems.aspx</Url>
      <Description>Δημοσιεύτηκε</Description>
    </Status>
    <Meeting xmlns="641f345b-441b-4b81-9152-adc2e73ba5e1">ΞΑ´</Meeting>
  </documentManagement>
</p:properties>
</file>

<file path=customXml/itemProps1.xml><?xml version="1.0" encoding="utf-8"?>
<ds:datastoreItem xmlns:ds="http://schemas.openxmlformats.org/officeDocument/2006/customXml" ds:itemID="{3EBD34FD-428F-43D6-AE88-62286B3839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A39C3A-336A-4A4E-8F2F-5AF0910536BD}">
  <ds:schemaRefs>
    <ds:schemaRef ds:uri="http://schemas.microsoft.com/sharepoint/v3/contenttype/forms"/>
  </ds:schemaRefs>
</ds:datastoreItem>
</file>

<file path=customXml/itemProps3.xml><?xml version="1.0" encoding="utf-8"?>
<ds:datastoreItem xmlns:ds="http://schemas.openxmlformats.org/officeDocument/2006/customXml" ds:itemID="{54884991-0B86-4576-A261-B84FA21AAF1A}">
  <ds:schemaRefs>
    <ds:schemaRef ds:uri="http://schemas.microsoft.com/office/2006/metadata/properties"/>
    <ds:schemaRef ds:uri="http://schemas.openxmlformats.org/package/2006/metadata/core-properties"/>
    <ds:schemaRef ds:uri="641f345b-441b-4b81-9152-adc2e73ba5e1"/>
    <ds:schemaRef ds:uri="http://purl.org/dc/dcmitype/"/>
    <ds:schemaRef ds:uri="http://schemas.microsoft.com/office/2006/documentManagement/types"/>
    <ds:schemaRef ds:uri="http://purl.org/dc/terms/"/>
    <ds:schemaRef ds:uri="http://purl.org/dc/elements/1.1/"/>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5316</Words>
  <Characters>28708</Characters>
  <Application>Microsoft Office Word</Application>
  <DocSecurity>0</DocSecurity>
  <Lines>239</Lines>
  <Paragraphs>67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2017-01-31T09:45:00Z</dcterms:created>
  <dcterms:modified xsi:type="dcterms:W3CDTF">2017-01-31T09:45:00Z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