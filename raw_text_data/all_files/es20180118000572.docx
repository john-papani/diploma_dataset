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14A0BA" w14:textId="77777777" w:rsidR="00806ACF" w:rsidRPr="00806ACF" w:rsidRDefault="00806ACF" w:rsidP="00806ACF">
      <w:pPr>
        <w:spacing w:after="0" w:line="360" w:lineRule="auto"/>
        <w:rPr>
          <w:ins w:id="0" w:author="Φλούδα Χριστίνα" w:date="2018-01-26T09:56:00Z"/>
          <w:rFonts w:eastAsia="Times New Roman"/>
          <w:szCs w:val="24"/>
          <w:lang w:eastAsia="en-US"/>
        </w:rPr>
      </w:pPr>
      <w:bookmarkStart w:id="1" w:name="_GoBack"/>
      <w:bookmarkEnd w:id="1"/>
      <w:ins w:id="2" w:author="Φλούδα Χριστίνα" w:date="2018-01-26T09:56:00Z">
        <w:r w:rsidRPr="00806ACF">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6766CFD1" w14:textId="77777777" w:rsidR="00806ACF" w:rsidRPr="00806ACF" w:rsidRDefault="00806ACF" w:rsidP="00806ACF">
      <w:pPr>
        <w:spacing w:after="0" w:line="360" w:lineRule="auto"/>
        <w:rPr>
          <w:ins w:id="3" w:author="Φλούδα Χριστίνα" w:date="2018-01-26T09:56:00Z"/>
          <w:rFonts w:eastAsia="Times New Roman"/>
          <w:szCs w:val="24"/>
          <w:lang w:eastAsia="en-US"/>
        </w:rPr>
      </w:pPr>
    </w:p>
    <w:p w14:paraId="6E3F735E" w14:textId="77777777" w:rsidR="00806ACF" w:rsidRPr="00806ACF" w:rsidRDefault="00806ACF" w:rsidP="00806ACF">
      <w:pPr>
        <w:spacing w:after="0" w:line="360" w:lineRule="auto"/>
        <w:rPr>
          <w:ins w:id="4" w:author="Φλούδα Χριστίνα" w:date="2018-01-26T09:56:00Z"/>
          <w:rFonts w:eastAsia="Times New Roman"/>
          <w:szCs w:val="24"/>
          <w:lang w:eastAsia="en-US"/>
        </w:rPr>
      </w:pPr>
      <w:ins w:id="5" w:author="Φλούδα Χριστίνα" w:date="2018-01-26T09:56:00Z">
        <w:r w:rsidRPr="00806ACF">
          <w:rPr>
            <w:rFonts w:eastAsia="Times New Roman"/>
            <w:szCs w:val="24"/>
            <w:lang w:eastAsia="en-US"/>
          </w:rPr>
          <w:t>ΠΙΝΑΚΑΣ ΠΕΡΙΕΧΟΜΕΝΩΝ</w:t>
        </w:r>
      </w:ins>
    </w:p>
    <w:p w14:paraId="1339D350" w14:textId="77777777" w:rsidR="00806ACF" w:rsidRPr="00806ACF" w:rsidRDefault="00806ACF" w:rsidP="00806ACF">
      <w:pPr>
        <w:spacing w:after="0" w:line="360" w:lineRule="auto"/>
        <w:rPr>
          <w:ins w:id="6" w:author="Φλούδα Χριστίνα" w:date="2018-01-26T09:56:00Z"/>
          <w:rFonts w:eastAsia="Times New Roman"/>
          <w:szCs w:val="24"/>
          <w:lang w:eastAsia="en-US"/>
        </w:rPr>
      </w:pPr>
      <w:ins w:id="7" w:author="Φλούδα Χριστίνα" w:date="2018-01-26T09:56:00Z">
        <w:r w:rsidRPr="00806ACF">
          <w:rPr>
            <w:rFonts w:eastAsia="Times New Roman"/>
            <w:szCs w:val="24"/>
            <w:lang w:eastAsia="en-US"/>
          </w:rPr>
          <w:t xml:space="preserve">ΙΖ΄ ΠΕΡΙΟΔΟΣ </w:t>
        </w:r>
      </w:ins>
    </w:p>
    <w:p w14:paraId="2C6C68C6" w14:textId="77777777" w:rsidR="00806ACF" w:rsidRPr="00806ACF" w:rsidRDefault="00806ACF" w:rsidP="00806ACF">
      <w:pPr>
        <w:spacing w:after="0" w:line="360" w:lineRule="auto"/>
        <w:rPr>
          <w:ins w:id="8" w:author="Φλούδα Χριστίνα" w:date="2018-01-26T09:56:00Z"/>
          <w:rFonts w:eastAsia="Times New Roman"/>
          <w:szCs w:val="24"/>
          <w:lang w:eastAsia="en-US"/>
        </w:rPr>
      </w:pPr>
      <w:ins w:id="9" w:author="Φλούδα Χριστίνα" w:date="2018-01-26T09:56:00Z">
        <w:r w:rsidRPr="00806ACF">
          <w:rPr>
            <w:rFonts w:eastAsia="Times New Roman"/>
            <w:szCs w:val="24"/>
            <w:lang w:eastAsia="en-US"/>
          </w:rPr>
          <w:t>ΠΡΟΕΔΡΕΥΟΜΕΝΗΣ ΚΟΙΝΟΒΟΥΛΕΥΤΙΚΗΣ ΔΗΜΟΚΡΑΤΙΑΣ</w:t>
        </w:r>
      </w:ins>
    </w:p>
    <w:p w14:paraId="55FC3D0F" w14:textId="77777777" w:rsidR="00806ACF" w:rsidRPr="00806ACF" w:rsidRDefault="00806ACF" w:rsidP="00806ACF">
      <w:pPr>
        <w:spacing w:after="0" w:line="360" w:lineRule="auto"/>
        <w:rPr>
          <w:ins w:id="10" w:author="Φλούδα Χριστίνα" w:date="2018-01-26T09:56:00Z"/>
          <w:rFonts w:eastAsia="Times New Roman"/>
          <w:szCs w:val="24"/>
          <w:lang w:eastAsia="en-US"/>
        </w:rPr>
      </w:pPr>
      <w:ins w:id="11" w:author="Φλούδα Χριστίνα" w:date="2018-01-26T09:56:00Z">
        <w:r w:rsidRPr="00806ACF">
          <w:rPr>
            <w:rFonts w:eastAsia="Times New Roman"/>
            <w:szCs w:val="24"/>
            <w:lang w:eastAsia="en-US"/>
          </w:rPr>
          <w:t>ΣΥΝΟΔΟΣ Γ΄</w:t>
        </w:r>
      </w:ins>
    </w:p>
    <w:p w14:paraId="48BF4D14" w14:textId="77777777" w:rsidR="00806ACF" w:rsidRPr="00806ACF" w:rsidRDefault="00806ACF" w:rsidP="00806ACF">
      <w:pPr>
        <w:spacing w:after="0" w:line="360" w:lineRule="auto"/>
        <w:rPr>
          <w:ins w:id="12" w:author="Φλούδα Χριστίνα" w:date="2018-01-26T09:56:00Z"/>
          <w:rFonts w:eastAsia="Times New Roman"/>
          <w:szCs w:val="24"/>
          <w:lang w:eastAsia="en-US"/>
        </w:rPr>
      </w:pPr>
    </w:p>
    <w:p w14:paraId="6DFCCFEE" w14:textId="77777777" w:rsidR="00806ACF" w:rsidRPr="00806ACF" w:rsidRDefault="00806ACF" w:rsidP="00806ACF">
      <w:pPr>
        <w:spacing w:after="0" w:line="360" w:lineRule="auto"/>
        <w:rPr>
          <w:ins w:id="13" w:author="Φλούδα Χριστίνα" w:date="2018-01-26T09:56:00Z"/>
          <w:rFonts w:eastAsia="Times New Roman"/>
          <w:szCs w:val="24"/>
          <w:lang w:eastAsia="en-US"/>
        </w:rPr>
      </w:pPr>
      <w:ins w:id="14" w:author="Φλούδα Χριστίνα" w:date="2018-01-26T09:56:00Z">
        <w:r w:rsidRPr="00806ACF">
          <w:rPr>
            <w:rFonts w:eastAsia="Times New Roman"/>
            <w:szCs w:val="24"/>
            <w:lang w:eastAsia="en-US"/>
          </w:rPr>
          <w:t>ΣΥΝΕΔΡΙΑΣΗ ΝΗ΄</w:t>
        </w:r>
      </w:ins>
    </w:p>
    <w:p w14:paraId="16C1CB3C" w14:textId="77777777" w:rsidR="00806ACF" w:rsidRPr="00806ACF" w:rsidRDefault="00806ACF" w:rsidP="00806ACF">
      <w:pPr>
        <w:spacing w:after="0" w:line="360" w:lineRule="auto"/>
        <w:rPr>
          <w:ins w:id="15" w:author="Φλούδα Χριστίνα" w:date="2018-01-26T09:56:00Z"/>
          <w:rFonts w:eastAsia="Times New Roman"/>
          <w:szCs w:val="24"/>
          <w:lang w:eastAsia="en-US"/>
        </w:rPr>
      </w:pPr>
      <w:ins w:id="16" w:author="Φλούδα Χριστίνα" w:date="2018-01-26T09:56:00Z">
        <w:r w:rsidRPr="00806ACF">
          <w:rPr>
            <w:rFonts w:eastAsia="Times New Roman"/>
            <w:szCs w:val="24"/>
            <w:lang w:eastAsia="en-US"/>
          </w:rPr>
          <w:t>Πέμπτη  18 Ιανουαρίου 2018</w:t>
        </w:r>
      </w:ins>
    </w:p>
    <w:p w14:paraId="239E7452" w14:textId="77777777" w:rsidR="00806ACF" w:rsidRPr="00806ACF" w:rsidRDefault="00806ACF" w:rsidP="00806ACF">
      <w:pPr>
        <w:spacing w:after="0" w:line="360" w:lineRule="auto"/>
        <w:rPr>
          <w:ins w:id="17" w:author="Φλούδα Χριστίνα" w:date="2018-01-26T09:56:00Z"/>
          <w:rFonts w:eastAsia="Times New Roman"/>
          <w:szCs w:val="24"/>
          <w:lang w:eastAsia="en-US"/>
        </w:rPr>
      </w:pPr>
    </w:p>
    <w:p w14:paraId="10E1381F" w14:textId="77777777" w:rsidR="00806ACF" w:rsidRPr="00806ACF" w:rsidRDefault="00806ACF" w:rsidP="00806ACF">
      <w:pPr>
        <w:spacing w:after="0" w:line="360" w:lineRule="auto"/>
        <w:rPr>
          <w:ins w:id="18" w:author="Φλούδα Χριστίνα" w:date="2018-01-26T09:56:00Z"/>
          <w:rFonts w:eastAsia="Times New Roman"/>
          <w:szCs w:val="24"/>
          <w:lang w:eastAsia="en-US"/>
        </w:rPr>
      </w:pPr>
      <w:ins w:id="19" w:author="Φλούδα Χριστίνα" w:date="2018-01-26T09:56:00Z">
        <w:r w:rsidRPr="00806ACF">
          <w:rPr>
            <w:rFonts w:eastAsia="Times New Roman"/>
            <w:szCs w:val="24"/>
            <w:lang w:eastAsia="en-US"/>
          </w:rPr>
          <w:t>ΘΕΜΑΤΑ</w:t>
        </w:r>
      </w:ins>
    </w:p>
    <w:p w14:paraId="2B32B7EF" w14:textId="77777777" w:rsidR="00806ACF" w:rsidRPr="00806ACF" w:rsidRDefault="00806ACF" w:rsidP="00806ACF">
      <w:pPr>
        <w:spacing w:after="0" w:line="360" w:lineRule="auto"/>
        <w:rPr>
          <w:ins w:id="20" w:author="Φλούδα Χριστίνα" w:date="2018-01-26T09:56:00Z"/>
          <w:rFonts w:eastAsia="Times New Roman"/>
          <w:szCs w:val="24"/>
          <w:lang w:eastAsia="en-US"/>
        </w:rPr>
      </w:pPr>
      <w:ins w:id="21" w:author="Φλούδα Χριστίνα" w:date="2018-01-26T09:56:00Z">
        <w:r w:rsidRPr="00806ACF">
          <w:rPr>
            <w:rFonts w:eastAsia="Times New Roman"/>
            <w:szCs w:val="24"/>
            <w:lang w:eastAsia="en-US"/>
          </w:rPr>
          <w:t xml:space="preserve"> </w:t>
        </w:r>
        <w:r w:rsidRPr="00806ACF">
          <w:rPr>
            <w:rFonts w:eastAsia="Times New Roman"/>
            <w:szCs w:val="24"/>
            <w:lang w:eastAsia="en-US"/>
          </w:rPr>
          <w:br/>
          <w:t xml:space="preserve">Α. ΕΙΔΙΚΑ ΘΕΜΑΤΑ </w:t>
        </w:r>
        <w:r w:rsidRPr="00806ACF">
          <w:rPr>
            <w:rFonts w:eastAsia="Times New Roman"/>
            <w:szCs w:val="24"/>
            <w:lang w:eastAsia="en-US"/>
          </w:rPr>
          <w:br/>
          <w:t xml:space="preserve">1. Επικύρωση Πρακτικών, σελ. </w:t>
        </w:r>
        <w:r w:rsidRPr="00806ACF">
          <w:rPr>
            <w:rFonts w:eastAsia="Times New Roman"/>
            <w:szCs w:val="24"/>
            <w:lang w:eastAsia="en-US"/>
          </w:rPr>
          <w:br/>
          <w:t xml:space="preserve">2. Επί διαδικαστικού θέματος, σελ. </w:t>
        </w:r>
        <w:r w:rsidRPr="00806ACF">
          <w:rPr>
            <w:rFonts w:eastAsia="Times New Roman"/>
            <w:szCs w:val="24"/>
            <w:lang w:eastAsia="en-US"/>
          </w:rPr>
          <w:br/>
          <w:t xml:space="preserve"> </w:t>
        </w:r>
        <w:r w:rsidRPr="00806ACF">
          <w:rPr>
            <w:rFonts w:eastAsia="Times New Roman"/>
            <w:szCs w:val="24"/>
            <w:lang w:eastAsia="en-US"/>
          </w:rPr>
          <w:br/>
          <w:t xml:space="preserve">Β. ΚΟΙΝΟΒΟΥΛΕΥΤΙΚΟΣ ΕΛΕΓΧΟΣ </w:t>
        </w:r>
        <w:r w:rsidRPr="00806ACF">
          <w:rPr>
            <w:rFonts w:eastAsia="Times New Roman"/>
            <w:szCs w:val="24"/>
            <w:lang w:eastAsia="en-US"/>
          </w:rPr>
          <w:br/>
          <w:t xml:space="preserve">1. Ανακοίνωση του δελτίου επικαίρων ερωτήσεων της Παρασκευής 19 Ιανουαρίου 2018, σελ. </w:t>
        </w:r>
        <w:r w:rsidRPr="00806ACF">
          <w:rPr>
            <w:rFonts w:eastAsia="Times New Roman"/>
            <w:szCs w:val="24"/>
            <w:lang w:eastAsia="en-US"/>
          </w:rPr>
          <w:br/>
          <w:t>2. Συζήτηση επικαίρων ερωτήσεων:</w:t>
        </w:r>
        <w:r w:rsidRPr="00806ACF">
          <w:rPr>
            <w:rFonts w:eastAsia="Times New Roman"/>
            <w:szCs w:val="24"/>
            <w:lang w:eastAsia="en-US"/>
          </w:rPr>
          <w:br/>
          <w:t xml:space="preserve">    α) Προς την Υπουργό Εργασίας, Κοινωνικής Ασφάλισης και Κοινωνικής Αλληλεγγύης:, σελ. </w:t>
        </w:r>
        <w:r w:rsidRPr="00806ACF">
          <w:rPr>
            <w:rFonts w:eastAsia="Times New Roman"/>
            <w:szCs w:val="24"/>
            <w:lang w:eastAsia="en-US"/>
          </w:rPr>
          <w:br/>
          <w:t xml:space="preserve">        i. με θέμα: «Να απεγκλωβιστούν χιλιάδες υπό συνταξιοδότηση συμπολίτες μας, ασφαλισμένοι του ΟΑΕΕ και του ΟΓΑ, οι οποίοι σήμερα είναι χωρίς εισόδημα και χωρίς σύνταξη», σελ. </w:t>
        </w:r>
        <w:r w:rsidRPr="00806ACF">
          <w:rPr>
            <w:rFonts w:eastAsia="Times New Roman"/>
            <w:szCs w:val="24"/>
            <w:lang w:eastAsia="en-US"/>
          </w:rPr>
          <w:br/>
          <w:t xml:space="preserve">        </w:t>
        </w:r>
        <w:proofErr w:type="spellStart"/>
        <w:r w:rsidRPr="00806ACF">
          <w:rPr>
            <w:rFonts w:eastAsia="Times New Roman"/>
            <w:szCs w:val="24"/>
            <w:lang w:eastAsia="en-US"/>
          </w:rPr>
          <w:t>ii</w:t>
        </w:r>
        <w:proofErr w:type="spellEnd"/>
        <w:r w:rsidRPr="00806ACF">
          <w:rPr>
            <w:rFonts w:eastAsia="Times New Roman"/>
            <w:szCs w:val="24"/>
            <w:lang w:eastAsia="en-US"/>
          </w:rPr>
          <w:t>. με θέμα: «Απόλυση εργαζόμενης, μέλους του ΔΣ του “Συνδικάτου Γάλακτος - Τροφίμων και Ποτών Ν. Ηρακλείου“ από την εταιρεία «</w:t>
        </w:r>
        <w:proofErr w:type="spellStart"/>
        <w:r w:rsidRPr="00806ACF">
          <w:rPr>
            <w:rFonts w:eastAsia="Times New Roman"/>
            <w:szCs w:val="24"/>
            <w:lang w:eastAsia="en-US"/>
          </w:rPr>
          <w:t>Σαβοϊδάκης</w:t>
        </w:r>
        <w:proofErr w:type="spellEnd"/>
        <w:r w:rsidRPr="00806ACF">
          <w:rPr>
            <w:rFonts w:eastAsia="Times New Roman"/>
            <w:szCs w:val="24"/>
            <w:lang w:eastAsia="en-US"/>
          </w:rPr>
          <w:t xml:space="preserve"> Α.Ε.”», σελ. </w:t>
        </w:r>
        <w:r w:rsidRPr="00806ACF">
          <w:rPr>
            <w:rFonts w:eastAsia="Times New Roman"/>
            <w:szCs w:val="24"/>
            <w:lang w:eastAsia="en-US"/>
          </w:rPr>
          <w:br/>
          <w:t xml:space="preserve">         </w:t>
        </w:r>
        <w:proofErr w:type="spellStart"/>
        <w:r w:rsidRPr="00806ACF">
          <w:rPr>
            <w:rFonts w:eastAsia="Times New Roman"/>
            <w:szCs w:val="24"/>
            <w:lang w:eastAsia="en-US"/>
          </w:rPr>
          <w:t>iii</w:t>
        </w:r>
        <w:proofErr w:type="spellEnd"/>
        <w:r w:rsidRPr="00806ACF">
          <w:rPr>
            <w:rFonts w:eastAsia="Times New Roman"/>
            <w:szCs w:val="24"/>
            <w:lang w:eastAsia="en-US"/>
          </w:rPr>
          <w:t xml:space="preserve">. με θέμα: «Να σταματήσει η τρομοκρατία και οι διώξεις των εργαζομένων στα σούπερ </w:t>
        </w:r>
        <w:proofErr w:type="spellStart"/>
        <w:r w:rsidRPr="00806ACF">
          <w:rPr>
            <w:rFonts w:eastAsia="Times New Roman"/>
            <w:szCs w:val="24"/>
            <w:lang w:eastAsia="en-US"/>
          </w:rPr>
          <w:t>μάρκετ</w:t>
        </w:r>
        <w:proofErr w:type="spellEnd"/>
        <w:r w:rsidRPr="00806ACF">
          <w:rPr>
            <w:rFonts w:eastAsia="Times New Roman"/>
            <w:szCs w:val="24"/>
            <w:lang w:eastAsia="en-US"/>
          </w:rPr>
          <w:t xml:space="preserve"> «ΚΑΡΥΠΙΔΗΣ», να διασφαλιστεί το δικαίωμά τους στη δουλειά και να καταβληθούν τα δεδουλευμένα τους», σελ. </w:t>
        </w:r>
        <w:r w:rsidRPr="00806ACF">
          <w:rPr>
            <w:rFonts w:eastAsia="Times New Roman"/>
            <w:szCs w:val="24"/>
            <w:lang w:eastAsia="en-US"/>
          </w:rPr>
          <w:br/>
        </w:r>
      </w:ins>
    </w:p>
    <w:p w14:paraId="53C707EA" w14:textId="77777777" w:rsidR="00806ACF" w:rsidRPr="00806ACF" w:rsidRDefault="00806ACF" w:rsidP="00806ACF">
      <w:pPr>
        <w:spacing w:after="0" w:line="360" w:lineRule="auto"/>
        <w:rPr>
          <w:ins w:id="22" w:author="Φλούδα Χριστίνα" w:date="2018-01-26T09:56:00Z"/>
          <w:rFonts w:eastAsia="Times New Roman"/>
          <w:szCs w:val="24"/>
          <w:lang w:eastAsia="en-US"/>
        </w:rPr>
      </w:pPr>
    </w:p>
    <w:p w14:paraId="15878FC6" w14:textId="77777777" w:rsidR="00806ACF" w:rsidRPr="00806ACF" w:rsidRDefault="00806ACF" w:rsidP="00806ACF">
      <w:pPr>
        <w:spacing w:after="0" w:line="360" w:lineRule="auto"/>
        <w:rPr>
          <w:ins w:id="23" w:author="Φλούδα Χριστίνα" w:date="2018-01-26T09:56:00Z"/>
          <w:rFonts w:eastAsia="Times New Roman"/>
          <w:szCs w:val="24"/>
          <w:lang w:eastAsia="en-US"/>
        </w:rPr>
      </w:pPr>
      <w:ins w:id="24" w:author="Φλούδα Χριστίνα" w:date="2018-01-26T09:56:00Z">
        <w:r w:rsidRPr="00806ACF">
          <w:rPr>
            <w:rFonts w:eastAsia="Times New Roman"/>
            <w:szCs w:val="24"/>
            <w:lang w:eastAsia="en-US"/>
          </w:rPr>
          <w:t>ΠΡΟΕΔΡΕΥΩΝ</w:t>
        </w:r>
      </w:ins>
    </w:p>
    <w:p w14:paraId="0CA36AC3" w14:textId="77777777" w:rsidR="00806ACF" w:rsidRPr="00806ACF" w:rsidRDefault="00806ACF" w:rsidP="00806ACF">
      <w:pPr>
        <w:spacing w:after="0" w:line="360" w:lineRule="auto"/>
        <w:rPr>
          <w:ins w:id="25" w:author="Φλούδα Χριστίνα" w:date="2018-01-26T09:56:00Z"/>
          <w:rFonts w:eastAsia="Times New Roman"/>
          <w:szCs w:val="24"/>
          <w:lang w:eastAsia="en-US"/>
        </w:rPr>
      </w:pPr>
    </w:p>
    <w:p w14:paraId="7443676B" w14:textId="77777777" w:rsidR="00806ACF" w:rsidRPr="00806ACF" w:rsidRDefault="00806ACF" w:rsidP="00806ACF">
      <w:pPr>
        <w:spacing w:after="0" w:line="360" w:lineRule="auto"/>
        <w:rPr>
          <w:ins w:id="26" w:author="Φλούδα Χριστίνα" w:date="2018-01-26T09:56:00Z"/>
          <w:rFonts w:eastAsia="Times New Roman"/>
          <w:szCs w:val="24"/>
          <w:lang w:eastAsia="en-US"/>
        </w:rPr>
      </w:pPr>
      <w:ins w:id="27" w:author="Φλούδα Χριστίνα" w:date="2018-01-26T09:56:00Z">
        <w:r w:rsidRPr="00806ACF">
          <w:rPr>
            <w:rFonts w:eastAsia="Times New Roman"/>
            <w:szCs w:val="24"/>
            <w:lang w:eastAsia="en-US"/>
          </w:rPr>
          <w:t>ΛΥΚΟΥΔΗΣ Σ. , σελ.</w:t>
        </w:r>
        <w:r w:rsidRPr="00806ACF">
          <w:rPr>
            <w:rFonts w:eastAsia="Times New Roman"/>
            <w:szCs w:val="24"/>
            <w:lang w:eastAsia="en-US"/>
          </w:rPr>
          <w:br/>
        </w:r>
      </w:ins>
    </w:p>
    <w:p w14:paraId="58E376FF" w14:textId="77777777" w:rsidR="00806ACF" w:rsidRPr="00806ACF" w:rsidRDefault="00806ACF" w:rsidP="00806ACF">
      <w:pPr>
        <w:spacing w:after="0" w:line="360" w:lineRule="auto"/>
        <w:rPr>
          <w:ins w:id="28" w:author="Φλούδα Χριστίνα" w:date="2018-01-26T09:56:00Z"/>
          <w:rFonts w:eastAsia="Times New Roman"/>
          <w:szCs w:val="24"/>
          <w:lang w:eastAsia="en-US"/>
        </w:rPr>
      </w:pPr>
    </w:p>
    <w:p w14:paraId="2958E9AF" w14:textId="77777777" w:rsidR="00806ACF" w:rsidRPr="00806ACF" w:rsidRDefault="00806ACF" w:rsidP="00806ACF">
      <w:pPr>
        <w:spacing w:after="0" w:line="360" w:lineRule="auto"/>
        <w:rPr>
          <w:ins w:id="29" w:author="Φλούδα Χριστίνα" w:date="2018-01-26T09:56:00Z"/>
          <w:rFonts w:eastAsia="Times New Roman"/>
          <w:szCs w:val="24"/>
          <w:lang w:eastAsia="en-US"/>
        </w:rPr>
      </w:pPr>
      <w:ins w:id="30" w:author="Φλούδα Χριστίνα" w:date="2018-01-26T09:56:00Z">
        <w:r w:rsidRPr="00806ACF">
          <w:rPr>
            <w:rFonts w:eastAsia="Times New Roman"/>
            <w:szCs w:val="24"/>
            <w:lang w:eastAsia="en-US"/>
          </w:rPr>
          <w:t>ΟΜΙΛΗΤΕΣ</w:t>
        </w:r>
      </w:ins>
    </w:p>
    <w:p w14:paraId="3E896C83" w14:textId="53099845" w:rsidR="00806ACF" w:rsidRDefault="00806ACF" w:rsidP="00806ACF">
      <w:pPr>
        <w:spacing w:line="600" w:lineRule="auto"/>
        <w:ind w:firstLine="720"/>
        <w:contextualSpacing/>
        <w:jc w:val="center"/>
        <w:rPr>
          <w:ins w:id="31" w:author="Φλούδα Χριστίνα" w:date="2018-01-26T09:56:00Z"/>
          <w:rFonts w:eastAsia="Times New Roman"/>
          <w:szCs w:val="24"/>
        </w:rPr>
      </w:pPr>
      <w:ins w:id="32" w:author="Φλούδα Χριστίνα" w:date="2018-01-26T09:56:00Z">
        <w:r w:rsidRPr="00806ACF">
          <w:rPr>
            <w:rFonts w:eastAsia="Times New Roman"/>
            <w:szCs w:val="24"/>
            <w:lang w:eastAsia="en-US"/>
          </w:rPr>
          <w:br/>
          <w:t>Α. Επί διαδικαστικού θέματος:</w:t>
        </w:r>
        <w:r w:rsidRPr="00806ACF">
          <w:rPr>
            <w:rFonts w:eastAsia="Times New Roman"/>
            <w:szCs w:val="24"/>
            <w:lang w:eastAsia="en-US"/>
          </w:rPr>
          <w:br/>
          <w:t>ΛΥΚΟΥΔΗΣ Σ. , σελ.</w:t>
        </w:r>
        <w:r w:rsidRPr="00806ACF">
          <w:rPr>
            <w:rFonts w:eastAsia="Times New Roman"/>
            <w:szCs w:val="24"/>
            <w:lang w:eastAsia="en-US"/>
          </w:rPr>
          <w:br/>
        </w:r>
        <w:r w:rsidRPr="00806ACF">
          <w:rPr>
            <w:rFonts w:eastAsia="Times New Roman"/>
            <w:szCs w:val="24"/>
            <w:lang w:eastAsia="en-US"/>
          </w:rPr>
          <w:br/>
          <w:t>Β. Επί των επικαίρων ερωτήσεων:</w:t>
        </w:r>
        <w:r w:rsidRPr="00806ACF">
          <w:rPr>
            <w:rFonts w:eastAsia="Times New Roman"/>
            <w:szCs w:val="24"/>
            <w:lang w:eastAsia="en-US"/>
          </w:rPr>
          <w:br/>
          <w:t>ΑΧΤΣΙΟΓΛΟΥ Ε. , σελ.</w:t>
        </w:r>
        <w:r w:rsidRPr="00806ACF">
          <w:rPr>
            <w:rFonts w:eastAsia="Times New Roman"/>
            <w:szCs w:val="24"/>
            <w:lang w:eastAsia="en-US"/>
          </w:rPr>
          <w:br/>
          <w:t>ΚΑΤΣΩΤΗΣ Χ. , σελ.</w:t>
        </w:r>
        <w:r w:rsidRPr="00806ACF">
          <w:rPr>
            <w:rFonts w:eastAsia="Times New Roman"/>
            <w:szCs w:val="24"/>
            <w:lang w:eastAsia="en-US"/>
          </w:rPr>
          <w:br/>
          <w:t>ΚΕΓΚΕΡΟΓΛΟΥ Β. , σελ.</w:t>
        </w:r>
        <w:r w:rsidRPr="00806ACF">
          <w:rPr>
            <w:rFonts w:eastAsia="Times New Roman"/>
            <w:szCs w:val="24"/>
            <w:lang w:eastAsia="en-US"/>
          </w:rPr>
          <w:br/>
          <w:t>ΠΕΤΡΟΠΟΥΛΟΣ Α. , σελ.</w:t>
        </w:r>
        <w:r w:rsidRPr="00806ACF">
          <w:rPr>
            <w:rFonts w:eastAsia="Times New Roman"/>
            <w:szCs w:val="24"/>
            <w:lang w:eastAsia="en-US"/>
          </w:rPr>
          <w:br/>
          <w:t>ΣΥΝΤΥΧΑΚΗΣ Ε. , σελ.</w:t>
        </w:r>
        <w:r w:rsidRPr="00806ACF">
          <w:rPr>
            <w:rFonts w:eastAsia="Times New Roman"/>
            <w:szCs w:val="24"/>
            <w:lang w:eastAsia="en-US"/>
          </w:rPr>
          <w:br/>
        </w:r>
      </w:ins>
    </w:p>
    <w:p w14:paraId="40C97889" w14:textId="77777777" w:rsidR="00210B60" w:rsidRDefault="00806ACF">
      <w:pPr>
        <w:spacing w:line="600" w:lineRule="auto"/>
        <w:ind w:firstLine="720"/>
        <w:contextualSpacing/>
        <w:jc w:val="center"/>
        <w:rPr>
          <w:rFonts w:eastAsia="Times New Roman"/>
          <w:szCs w:val="24"/>
        </w:rPr>
      </w:pPr>
      <w:r>
        <w:rPr>
          <w:rFonts w:eastAsia="Times New Roman"/>
          <w:szCs w:val="24"/>
        </w:rPr>
        <w:t>ΠΡΑΚΤΙΚΑ ΒΟΥΛΗΣ</w:t>
      </w:r>
    </w:p>
    <w:p w14:paraId="40C9788A" w14:textId="77777777" w:rsidR="00210B60" w:rsidRDefault="00806ACF">
      <w:pPr>
        <w:spacing w:line="600" w:lineRule="auto"/>
        <w:ind w:firstLine="720"/>
        <w:contextualSpacing/>
        <w:jc w:val="center"/>
        <w:rPr>
          <w:rFonts w:eastAsia="Times New Roman"/>
          <w:szCs w:val="24"/>
        </w:rPr>
      </w:pPr>
      <w:r>
        <w:rPr>
          <w:rFonts w:eastAsia="Times New Roman"/>
          <w:szCs w:val="24"/>
        </w:rPr>
        <w:t xml:space="preserve">ΙΖ΄ ΠΕΡΙΟΔΟΣ </w:t>
      </w:r>
    </w:p>
    <w:p w14:paraId="40C9788B" w14:textId="77777777" w:rsidR="00210B60" w:rsidRDefault="00806ACF">
      <w:pPr>
        <w:spacing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14:paraId="40C9788C" w14:textId="77777777" w:rsidR="00210B60" w:rsidRDefault="00806ACF">
      <w:pPr>
        <w:spacing w:line="600" w:lineRule="auto"/>
        <w:ind w:firstLine="720"/>
        <w:contextualSpacing/>
        <w:jc w:val="center"/>
        <w:rPr>
          <w:rFonts w:eastAsia="Times New Roman"/>
          <w:szCs w:val="24"/>
        </w:rPr>
      </w:pPr>
      <w:r>
        <w:rPr>
          <w:rFonts w:eastAsia="Times New Roman"/>
          <w:szCs w:val="24"/>
        </w:rPr>
        <w:t>ΣΥΝΟΔΟΣ Γ΄</w:t>
      </w:r>
    </w:p>
    <w:p w14:paraId="40C9788D" w14:textId="77777777" w:rsidR="00210B60" w:rsidRDefault="00806ACF">
      <w:pPr>
        <w:spacing w:line="600" w:lineRule="auto"/>
        <w:ind w:firstLine="720"/>
        <w:contextualSpacing/>
        <w:jc w:val="center"/>
        <w:rPr>
          <w:rFonts w:eastAsia="Times New Roman"/>
          <w:szCs w:val="24"/>
        </w:rPr>
      </w:pPr>
      <w:r>
        <w:rPr>
          <w:rFonts w:eastAsia="Times New Roman"/>
          <w:szCs w:val="24"/>
        </w:rPr>
        <w:t>ΣΥΝΕΔΡΙΑΣΗ ΝΗ΄</w:t>
      </w:r>
    </w:p>
    <w:p w14:paraId="40C9788E" w14:textId="77777777" w:rsidR="00210B60" w:rsidRDefault="00806ACF">
      <w:pPr>
        <w:spacing w:line="600" w:lineRule="auto"/>
        <w:ind w:firstLine="720"/>
        <w:contextualSpacing/>
        <w:jc w:val="center"/>
        <w:rPr>
          <w:rFonts w:eastAsia="Times New Roman"/>
          <w:szCs w:val="24"/>
        </w:rPr>
      </w:pPr>
      <w:r>
        <w:rPr>
          <w:rFonts w:eastAsia="Times New Roman"/>
          <w:szCs w:val="24"/>
        </w:rPr>
        <w:t>Πέμπτη 18 Ιανουαρίου 2018</w:t>
      </w:r>
    </w:p>
    <w:p w14:paraId="40C9788F" w14:textId="77777777" w:rsidR="00210B60" w:rsidRDefault="00806ACF">
      <w:pPr>
        <w:spacing w:line="600" w:lineRule="auto"/>
        <w:ind w:firstLine="720"/>
        <w:contextualSpacing/>
        <w:jc w:val="both"/>
        <w:rPr>
          <w:rFonts w:eastAsia="Times New Roman"/>
          <w:szCs w:val="24"/>
        </w:rPr>
      </w:pPr>
      <w:r>
        <w:rPr>
          <w:rFonts w:eastAsia="Times New Roman"/>
          <w:szCs w:val="24"/>
        </w:rPr>
        <w:t>Αθήνα, σήμερα στις 18 Ιανουαρίου</w:t>
      </w:r>
      <w:r>
        <w:rPr>
          <w:rFonts w:eastAsia="Times New Roman"/>
          <w:szCs w:val="24"/>
        </w:rPr>
        <w:t xml:space="preserve"> </w:t>
      </w:r>
      <w:r w:rsidRPr="00580E66">
        <w:rPr>
          <w:rFonts w:eastAsia="Times New Roman"/>
          <w:szCs w:val="24"/>
        </w:rPr>
        <w:t>2018</w:t>
      </w:r>
      <w:r>
        <w:rPr>
          <w:rFonts w:eastAsia="Times New Roman"/>
          <w:szCs w:val="24"/>
        </w:rPr>
        <w:t>,</w:t>
      </w:r>
      <w:r>
        <w:rPr>
          <w:rFonts w:eastAsia="Times New Roman"/>
          <w:szCs w:val="24"/>
        </w:rPr>
        <w:t xml:space="preserve"> ημέρα Πέμπτη και ώρα 9.30΄</w:t>
      </w:r>
      <w:r>
        <w:rPr>
          <w:rFonts w:eastAsia="Times New Roman"/>
          <w:szCs w:val="24"/>
        </w:rPr>
        <w:t>,</w:t>
      </w:r>
      <w:r>
        <w:rPr>
          <w:rFonts w:eastAsia="Times New Roman"/>
          <w:szCs w:val="24"/>
        </w:rPr>
        <w:t xml:space="preserve"> συνήλθε στην Αίθουσα </w:t>
      </w:r>
      <w:r>
        <w:rPr>
          <w:rFonts w:eastAsia="Times New Roman"/>
          <w:szCs w:val="24"/>
        </w:rPr>
        <w:t>της Γερουσίας</w:t>
      </w:r>
      <w:r>
        <w:rPr>
          <w:rFonts w:eastAsia="Times New Roman"/>
          <w:szCs w:val="24"/>
        </w:rPr>
        <w:t xml:space="preserve"> η Βουλή σε ολομέλεια για να συνεδριάσει υπό την προεδρία του Ζ΄ Αντιπροέδρου αυτής κ. </w:t>
      </w:r>
      <w:r w:rsidRPr="00580E66">
        <w:rPr>
          <w:rFonts w:eastAsia="Times New Roman"/>
          <w:b/>
          <w:szCs w:val="24"/>
        </w:rPr>
        <w:t>ΣΠΥΡΙΔΩΝΟΣ ΛΥΚΟΥΔΗ</w:t>
      </w:r>
      <w:r w:rsidRPr="00675032">
        <w:rPr>
          <w:rFonts w:eastAsia="Times New Roman"/>
          <w:szCs w:val="24"/>
        </w:rPr>
        <w:t>.</w:t>
      </w:r>
    </w:p>
    <w:p w14:paraId="40C97890" w14:textId="77777777" w:rsidR="00210B60" w:rsidRDefault="00806ACF">
      <w:pPr>
        <w:spacing w:line="600" w:lineRule="auto"/>
        <w:ind w:firstLine="720"/>
        <w:contextualSpacing/>
        <w:jc w:val="both"/>
        <w:rPr>
          <w:rFonts w:eastAsia="Times New Roman"/>
          <w:szCs w:val="24"/>
        </w:rPr>
      </w:pPr>
      <w:r>
        <w:rPr>
          <w:rFonts w:eastAsia="Times New Roman"/>
          <w:b/>
          <w:bCs/>
          <w:szCs w:val="24"/>
        </w:rPr>
        <w:t>ΠΡΟΕΔΡΕΥΩΝ (</w:t>
      </w:r>
      <w:r>
        <w:rPr>
          <w:rFonts w:eastAsia="Times New Roman"/>
          <w:b/>
          <w:szCs w:val="24"/>
        </w:rPr>
        <w:t>Σπυρίδων Λυκούδης)</w:t>
      </w:r>
      <w:r>
        <w:rPr>
          <w:rFonts w:eastAsia="Times New Roman"/>
          <w:b/>
          <w:bCs/>
          <w:szCs w:val="24"/>
        </w:rPr>
        <w:t xml:space="preserve">: </w:t>
      </w:r>
      <w:r>
        <w:rPr>
          <w:rFonts w:eastAsia="Times New Roman"/>
          <w:szCs w:val="24"/>
        </w:rPr>
        <w:t>Κυρίες και κύριοι συνάδελφοι, αρχίζει η συνεδρίαση.</w:t>
      </w:r>
    </w:p>
    <w:p w14:paraId="40C97891" w14:textId="77777777" w:rsidR="00210B60" w:rsidRDefault="00806ACF">
      <w:pPr>
        <w:spacing w:line="600" w:lineRule="auto"/>
        <w:ind w:firstLine="720"/>
        <w:contextualSpacing/>
        <w:jc w:val="both"/>
        <w:rPr>
          <w:rFonts w:eastAsia="Times New Roman"/>
          <w:szCs w:val="24"/>
        </w:rPr>
      </w:pPr>
      <w:r>
        <w:rPr>
          <w:rFonts w:eastAsia="Times New Roman"/>
          <w:szCs w:val="24"/>
        </w:rPr>
        <w:lastRenderedPageBreak/>
        <w:t>(ΕΠΙΚΥΡΩΣΗ ΠΡΑΚΤΙΚΩΝ: Σύμφωνα με την από 17</w:t>
      </w:r>
      <w:r>
        <w:rPr>
          <w:rFonts w:eastAsia="Times New Roman"/>
          <w:szCs w:val="24"/>
        </w:rPr>
        <w:t>-</w:t>
      </w:r>
      <w:r>
        <w:rPr>
          <w:rFonts w:eastAsia="Times New Roman"/>
          <w:szCs w:val="24"/>
        </w:rPr>
        <w:t>1</w:t>
      </w:r>
      <w:r>
        <w:rPr>
          <w:rFonts w:eastAsia="Times New Roman"/>
          <w:szCs w:val="24"/>
        </w:rPr>
        <w:t>-</w:t>
      </w:r>
      <w:r>
        <w:rPr>
          <w:rFonts w:eastAsia="Times New Roman"/>
          <w:szCs w:val="24"/>
        </w:rPr>
        <w:t xml:space="preserve">2018 εξουσιοδότηση </w:t>
      </w:r>
      <w:r>
        <w:rPr>
          <w:rFonts w:eastAsia="Times New Roman"/>
          <w:szCs w:val="24"/>
        </w:rPr>
        <w:t>του Σώματος επικυρώθηκαν με ευθύνη του Προεδρείου τα Πρακτικά της ΝΖ΄ συνεδριάσεώς του, της Τετάρτης 17 Ιανουαρίου 2018, σε ό,τι αφορά την ψήφιση στο σύνολο του σχεδίου νόμου</w:t>
      </w:r>
      <w:r>
        <w:rPr>
          <w:rFonts w:eastAsia="Times New Roman"/>
          <w:szCs w:val="24"/>
        </w:rPr>
        <w:t xml:space="preserve"> του Υπουργείου Περιβάλλοντος και Ενέργειας:</w:t>
      </w:r>
      <w:r>
        <w:rPr>
          <w:rFonts w:eastAsia="Times New Roman"/>
          <w:szCs w:val="24"/>
        </w:rPr>
        <w:t xml:space="preserve"> «Ενεργειακές Κοινότητες και άλλες δια</w:t>
      </w:r>
      <w:r>
        <w:rPr>
          <w:rFonts w:eastAsia="Times New Roman"/>
          <w:szCs w:val="24"/>
        </w:rPr>
        <w:t>τάξεις»)</w:t>
      </w:r>
    </w:p>
    <w:p w14:paraId="40C97892" w14:textId="77777777" w:rsidR="00210B60" w:rsidRDefault="00806ACF">
      <w:pPr>
        <w:spacing w:line="600" w:lineRule="auto"/>
        <w:ind w:firstLine="720"/>
        <w:contextualSpacing/>
        <w:jc w:val="both"/>
        <w:rPr>
          <w:rFonts w:eastAsia="Times New Roman"/>
          <w:szCs w:val="24"/>
        </w:rPr>
      </w:pPr>
      <w:r>
        <w:rPr>
          <w:rFonts w:eastAsia="Times New Roman"/>
          <w:szCs w:val="24"/>
        </w:rPr>
        <w:t xml:space="preserve">Έχω την τιμή να ανακοινώσω στο Σώμα το </w:t>
      </w:r>
      <w:r>
        <w:rPr>
          <w:rFonts w:eastAsia="Times New Roman"/>
          <w:szCs w:val="24"/>
        </w:rPr>
        <w:t>δ</w:t>
      </w:r>
      <w:r>
        <w:rPr>
          <w:rFonts w:eastAsia="Times New Roman"/>
          <w:szCs w:val="24"/>
        </w:rPr>
        <w:t xml:space="preserve">ελτίο </w:t>
      </w:r>
      <w:r>
        <w:rPr>
          <w:rFonts w:eastAsia="Times New Roman"/>
          <w:szCs w:val="24"/>
        </w:rPr>
        <w:t>ε</w:t>
      </w:r>
      <w:r>
        <w:rPr>
          <w:rFonts w:eastAsia="Times New Roman"/>
          <w:szCs w:val="24"/>
        </w:rPr>
        <w:t xml:space="preserve">πίκαιρων </w:t>
      </w:r>
      <w:r>
        <w:rPr>
          <w:rFonts w:eastAsia="Times New Roman"/>
          <w:szCs w:val="24"/>
        </w:rPr>
        <w:t>ε</w:t>
      </w:r>
      <w:r>
        <w:rPr>
          <w:rFonts w:eastAsia="Times New Roman"/>
          <w:szCs w:val="24"/>
        </w:rPr>
        <w:t>ρωτήσεων της Παρασκευής 19 Ιανουαρίου 2018</w:t>
      </w:r>
      <w:r>
        <w:rPr>
          <w:rFonts w:eastAsia="Times New Roman"/>
          <w:szCs w:val="24"/>
        </w:rPr>
        <w:t>.</w:t>
      </w:r>
    </w:p>
    <w:p w14:paraId="40C97893" w14:textId="77777777" w:rsidR="00210B60" w:rsidRDefault="00806ACF">
      <w:pPr>
        <w:spacing w:line="600" w:lineRule="auto"/>
        <w:contextualSpacing/>
        <w:jc w:val="center"/>
        <w:rPr>
          <w:rFonts w:eastAsia="Times New Roman"/>
          <w:szCs w:val="24"/>
        </w:rPr>
      </w:pPr>
      <w:r>
        <w:rPr>
          <w:rFonts w:eastAsia="Times New Roman"/>
          <w:szCs w:val="24"/>
        </w:rPr>
        <w:t>Α</w:t>
      </w:r>
      <w:r>
        <w:rPr>
          <w:rFonts w:eastAsia="Times New Roman"/>
          <w:szCs w:val="24"/>
        </w:rPr>
        <w:t>΄</w:t>
      </w:r>
      <w:r>
        <w:rPr>
          <w:rFonts w:eastAsia="Times New Roman"/>
          <w:szCs w:val="24"/>
        </w:rPr>
        <w:t xml:space="preserve"> </w:t>
      </w:r>
    </w:p>
    <w:p w14:paraId="40C97894" w14:textId="77777777" w:rsidR="00210B60" w:rsidRDefault="00806ACF">
      <w:pPr>
        <w:spacing w:line="600" w:lineRule="auto"/>
        <w:ind w:firstLine="720"/>
        <w:contextualSpacing/>
        <w:jc w:val="both"/>
        <w:rPr>
          <w:rFonts w:eastAsia="Times New Roman" w:cs="Times New Roman"/>
          <w:bCs/>
          <w:szCs w:val="24"/>
        </w:rPr>
      </w:pPr>
      <w:r>
        <w:rPr>
          <w:rFonts w:eastAsia="Times New Roman" w:cs="Times New Roman"/>
          <w:bCs/>
          <w:szCs w:val="24"/>
        </w:rPr>
        <w:t>Α. ΕΠΙΚΑΙΡΕΣ ΕΡΩΤΗΣΕΙΣ Πρώτου Κύκλου (Άρθρο 130 παράγραφο</w:t>
      </w:r>
      <w:r>
        <w:rPr>
          <w:rFonts w:eastAsia="Times New Roman" w:cs="Times New Roman"/>
          <w:bCs/>
          <w:szCs w:val="24"/>
        </w:rPr>
        <w:t>ι</w:t>
      </w:r>
      <w:r>
        <w:rPr>
          <w:rFonts w:eastAsia="Times New Roman" w:cs="Times New Roman"/>
          <w:bCs/>
          <w:szCs w:val="24"/>
        </w:rPr>
        <w:t xml:space="preserve"> 2 και 3 </w:t>
      </w:r>
      <w:r>
        <w:rPr>
          <w:rFonts w:eastAsia="Times New Roman" w:cs="Times New Roman"/>
          <w:bCs/>
          <w:szCs w:val="24"/>
        </w:rPr>
        <w:t xml:space="preserve">του </w:t>
      </w:r>
      <w:r>
        <w:rPr>
          <w:rFonts w:eastAsia="Times New Roman" w:cs="Times New Roman"/>
          <w:bCs/>
          <w:szCs w:val="24"/>
        </w:rPr>
        <w:t>Κανονισμού</w:t>
      </w:r>
      <w:r>
        <w:rPr>
          <w:rFonts w:eastAsia="Times New Roman" w:cs="Times New Roman"/>
          <w:bCs/>
          <w:szCs w:val="24"/>
        </w:rPr>
        <w:t xml:space="preserve"> της</w:t>
      </w:r>
      <w:r>
        <w:rPr>
          <w:rFonts w:eastAsia="Times New Roman" w:cs="Times New Roman"/>
          <w:bCs/>
          <w:szCs w:val="24"/>
        </w:rPr>
        <w:t xml:space="preserve"> Βουλής)</w:t>
      </w:r>
    </w:p>
    <w:p w14:paraId="40C97895" w14:textId="77777777" w:rsidR="00210B60" w:rsidRDefault="00806ACF">
      <w:pPr>
        <w:spacing w:line="600" w:lineRule="auto"/>
        <w:ind w:firstLine="720"/>
        <w:contextualSpacing/>
        <w:jc w:val="both"/>
        <w:rPr>
          <w:rFonts w:eastAsia="Times New Roman" w:cs="Times New Roman"/>
          <w:szCs w:val="24"/>
        </w:rPr>
      </w:pPr>
      <w:r>
        <w:rPr>
          <w:rFonts w:eastAsia="Times New Roman" w:cs="Times New Roman"/>
          <w:szCs w:val="24"/>
        </w:rPr>
        <w:t xml:space="preserve">1. Η με αριθμό 845/16-1-2018 επίκαιρη ερώτηση του Βουλευτή Φθιώτιδας του Συνασπισμού Ριζοσπαστικής Αριστεράς κ. </w:t>
      </w:r>
      <w:r>
        <w:rPr>
          <w:rFonts w:eastAsia="Times New Roman" w:cs="Times New Roman"/>
          <w:bCs/>
          <w:szCs w:val="24"/>
        </w:rPr>
        <w:t xml:space="preserve">Ιωάννη </w:t>
      </w:r>
      <w:proofErr w:type="spellStart"/>
      <w:r>
        <w:rPr>
          <w:rFonts w:eastAsia="Times New Roman" w:cs="Times New Roman"/>
          <w:bCs/>
          <w:szCs w:val="24"/>
        </w:rPr>
        <w:lastRenderedPageBreak/>
        <w:t>Σαρακιώτη</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 xml:space="preserve">Ψηφιακής Πολιτικής, Τηλεπικοινωνιών και Ενημέρωσης, </w:t>
      </w:r>
      <w:r>
        <w:rPr>
          <w:rFonts w:eastAsia="Times New Roman" w:cs="Times New Roman"/>
          <w:szCs w:val="24"/>
        </w:rPr>
        <w:t>με θέμα: «Ανεπαρκής κάλυψη τηλεοπτικού σήματος και διαδικτ</w:t>
      </w:r>
      <w:r>
        <w:rPr>
          <w:rFonts w:eastAsia="Times New Roman" w:cs="Times New Roman"/>
          <w:szCs w:val="24"/>
        </w:rPr>
        <w:t>υακών υπηρεσιών στον Νομό Φθιώτιδας».</w:t>
      </w:r>
    </w:p>
    <w:p w14:paraId="40C97896" w14:textId="77777777" w:rsidR="00210B60" w:rsidRDefault="00806ACF">
      <w:pPr>
        <w:spacing w:line="600" w:lineRule="auto"/>
        <w:ind w:firstLine="720"/>
        <w:contextualSpacing/>
        <w:jc w:val="both"/>
        <w:rPr>
          <w:rFonts w:eastAsia="Times New Roman" w:cs="Times New Roman"/>
          <w:szCs w:val="24"/>
        </w:rPr>
      </w:pPr>
      <w:r>
        <w:rPr>
          <w:rFonts w:eastAsia="Times New Roman" w:cs="Times New Roman"/>
          <w:szCs w:val="24"/>
        </w:rPr>
        <w:t xml:space="preserve">2. Η με αριθμό 852/16-1-2018 επίκαιρη ερώτηση του Βουλευτή Αττικής της Νέας Δημοκρατίας κ. </w:t>
      </w:r>
      <w:r>
        <w:rPr>
          <w:rFonts w:eastAsia="Times New Roman" w:cs="Times New Roman"/>
          <w:bCs/>
          <w:szCs w:val="24"/>
        </w:rPr>
        <w:t>Γεωργίου Βλάχου</w:t>
      </w:r>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Pr>
          <w:rFonts w:eastAsia="Times New Roman" w:cs="Times New Roman"/>
          <w:bCs/>
          <w:szCs w:val="24"/>
        </w:rPr>
        <w:t xml:space="preserve">Ναυτιλίας και Νησιωτικής Πολιτικής, </w:t>
      </w:r>
      <w:r>
        <w:rPr>
          <w:rFonts w:eastAsia="Times New Roman" w:cs="Times New Roman"/>
          <w:szCs w:val="24"/>
        </w:rPr>
        <w:t>με θέμα: «Απόδοση παραλιακού μετώπου Ελευσίνας στους πολίτ</w:t>
      </w:r>
      <w:r>
        <w:rPr>
          <w:rFonts w:eastAsia="Times New Roman" w:cs="Times New Roman"/>
          <w:szCs w:val="24"/>
        </w:rPr>
        <w:t>ες της πόλης».</w:t>
      </w:r>
    </w:p>
    <w:p w14:paraId="40C97897" w14:textId="77777777" w:rsidR="00210B60" w:rsidRDefault="00806ACF">
      <w:pPr>
        <w:spacing w:line="600" w:lineRule="auto"/>
        <w:ind w:firstLine="720"/>
        <w:contextualSpacing/>
        <w:jc w:val="both"/>
        <w:rPr>
          <w:rFonts w:eastAsia="Times New Roman" w:cs="Times New Roman"/>
          <w:szCs w:val="24"/>
        </w:rPr>
      </w:pPr>
      <w:r>
        <w:rPr>
          <w:rFonts w:eastAsia="Times New Roman" w:cs="Times New Roman"/>
          <w:szCs w:val="24"/>
        </w:rPr>
        <w:t xml:space="preserve">3. Η με αριθμό 824/15-1-2018 επίκαιρη ερώτηση του Βουλευτή Αχαΐας της Δημοκρατικής Συμπαράταξης ΠΑΣΟΚ – ΔΗΜΑΡ κ. </w:t>
      </w:r>
      <w:r>
        <w:rPr>
          <w:rFonts w:eastAsia="Times New Roman" w:cs="Times New Roman"/>
          <w:bCs/>
          <w:szCs w:val="24"/>
        </w:rPr>
        <w:t xml:space="preserve">Θεόδωρου Παπαθεοδώρου </w:t>
      </w:r>
      <w:r>
        <w:rPr>
          <w:rFonts w:eastAsia="Times New Roman" w:cs="Times New Roman"/>
          <w:szCs w:val="24"/>
        </w:rPr>
        <w:t xml:space="preserve">προς </w:t>
      </w:r>
      <w:r>
        <w:rPr>
          <w:rFonts w:eastAsia="Times New Roman" w:cs="Times New Roman"/>
          <w:szCs w:val="24"/>
        </w:rPr>
        <w:t>τον</w:t>
      </w:r>
      <w:r>
        <w:rPr>
          <w:rFonts w:eastAsia="Times New Roman" w:cs="Times New Roman"/>
          <w:szCs w:val="24"/>
        </w:rPr>
        <w:t xml:space="preserve"> Υπουργό </w:t>
      </w:r>
      <w:r>
        <w:rPr>
          <w:rFonts w:eastAsia="Times New Roman" w:cs="Times New Roman"/>
          <w:bCs/>
          <w:szCs w:val="24"/>
        </w:rPr>
        <w:t>Μεταναστευτικής Πολιτικής,</w:t>
      </w:r>
      <w:r>
        <w:rPr>
          <w:rFonts w:eastAsia="Times New Roman" w:cs="Times New Roman"/>
          <w:b/>
          <w:bCs/>
          <w:szCs w:val="24"/>
        </w:rPr>
        <w:t xml:space="preserve"> </w:t>
      </w:r>
      <w:r>
        <w:rPr>
          <w:rFonts w:eastAsia="Times New Roman" w:cs="Times New Roman"/>
          <w:szCs w:val="24"/>
        </w:rPr>
        <w:t xml:space="preserve">σχετικά με τη «μετεγκατάσταση των αντικανονικών μεταναστών σε </w:t>
      </w:r>
      <w:r>
        <w:rPr>
          <w:rFonts w:eastAsia="Times New Roman" w:cs="Times New Roman"/>
          <w:szCs w:val="24"/>
        </w:rPr>
        <w:t>δομές φιλοξενίας και την άμεση εκκένωση των δύο άτυπων καταυλισμών».</w:t>
      </w:r>
    </w:p>
    <w:p w14:paraId="40C97898" w14:textId="77777777" w:rsidR="00210B60" w:rsidRDefault="00806ACF">
      <w:pPr>
        <w:spacing w:line="600" w:lineRule="auto"/>
        <w:ind w:firstLine="720"/>
        <w:contextualSpacing/>
        <w:jc w:val="both"/>
        <w:rPr>
          <w:rFonts w:eastAsia="Times New Roman" w:cs="Times New Roman"/>
          <w:bCs/>
          <w:szCs w:val="24"/>
        </w:rPr>
      </w:pPr>
      <w:r>
        <w:rPr>
          <w:rFonts w:eastAsia="Times New Roman" w:cs="Times New Roman"/>
          <w:bCs/>
          <w:szCs w:val="24"/>
        </w:rPr>
        <w:lastRenderedPageBreak/>
        <w:t>Β. ΕΠΙΚΑΙΡΕΣ ΕΡΩΤΗΣΕΙΣ Δεύτερου Κύκλου (Άρθρο 130 παράγραφο</w:t>
      </w:r>
      <w:r>
        <w:rPr>
          <w:rFonts w:eastAsia="Times New Roman" w:cs="Times New Roman"/>
          <w:bCs/>
          <w:szCs w:val="24"/>
        </w:rPr>
        <w:t>ι</w:t>
      </w:r>
      <w:r>
        <w:rPr>
          <w:rFonts w:eastAsia="Times New Roman" w:cs="Times New Roman"/>
          <w:bCs/>
          <w:szCs w:val="24"/>
        </w:rPr>
        <w:t xml:space="preserve"> 2 και 3</w:t>
      </w:r>
      <w:r>
        <w:rPr>
          <w:rFonts w:eastAsia="Times New Roman" w:cs="Times New Roman"/>
          <w:bCs/>
          <w:szCs w:val="24"/>
        </w:rPr>
        <w:t xml:space="preserve"> του</w:t>
      </w:r>
      <w:r>
        <w:rPr>
          <w:rFonts w:eastAsia="Times New Roman" w:cs="Times New Roman"/>
          <w:bCs/>
          <w:szCs w:val="24"/>
        </w:rPr>
        <w:t xml:space="preserve"> Κανονισμού</w:t>
      </w:r>
      <w:r>
        <w:rPr>
          <w:rFonts w:eastAsia="Times New Roman" w:cs="Times New Roman"/>
          <w:bCs/>
          <w:szCs w:val="24"/>
        </w:rPr>
        <w:t xml:space="preserve"> της</w:t>
      </w:r>
      <w:r>
        <w:rPr>
          <w:rFonts w:eastAsia="Times New Roman" w:cs="Times New Roman"/>
          <w:bCs/>
          <w:szCs w:val="24"/>
        </w:rPr>
        <w:t xml:space="preserve"> Βουλής)</w:t>
      </w:r>
    </w:p>
    <w:p w14:paraId="40C97899" w14:textId="77777777" w:rsidR="00210B60" w:rsidRDefault="00806ACF">
      <w:pPr>
        <w:spacing w:line="600" w:lineRule="auto"/>
        <w:ind w:firstLine="720"/>
        <w:contextualSpacing/>
        <w:jc w:val="both"/>
        <w:rPr>
          <w:rFonts w:eastAsia="Times New Roman" w:cs="Times New Roman"/>
          <w:szCs w:val="24"/>
        </w:rPr>
      </w:pPr>
      <w:r>
        <w:rPr>
          <w:rFonts w:eastAsia="Times New Roman" w:cs="Times New Roman"/>
          <w:szCs w:val="24"/>
        </w:rPr>
        <w:t>1. Η με αριθμό 848/16-1-2018 επίκαιρη ερώτηση του Βουλευτή Β΄ Αθηνών της Νέας Δημοκρατίας κ</w:t>
      </w:r>
      <w:r>
        <w:rPr>
          <w:rFonts w:eastAsia="Times New Roman" w:cs="Times New Roman"/>
          <w:szCs w:val="24"/>
        </w:rPr>
        <w:t xml:space="preserve">. </w:t>
      </w:r>
      <w:r>
        <w:rPr>
          <w:rFonts w:eastAsia="Times New Roman" w:cs="Times New Roman"/>
          <w:bCs/>
          <w:szCs w:val="24"/>
        </w:rPr>
        <w:t>Μιλτιάδη Βαρβιτσιώτη</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Μεταναστευτικής Πολιτικής,</w:t>
      </w:r>
      <w:r>
        <w:rPr>
          <w:rFonts w:eastAsia="Times New Roman" w:cs="Times New Roman"/>
          <w:b/>
          <w:bCs/>
          <w:szCs w:val="24"/>
        </w:rPr>
        <w:t xml:space="preserve"> </w:t>
      </w:r>
      <w:r>
        <w:rPr>
          <w:rFonts w:eastAsia="Times New Roman" w:cs="Times New Roman"/>
          <w:szCs w:val="24"/>
        </w:rPr>
        <w:t xml:space="preserve">με θέμα: «Ατελέσφορη η αποσυμφόρηση των νησιών του </w:t>
      </w:r>
      <w:r>
        <w:rPr>
          <w:rFonts w:eastAsia="Times New Roman" w:cs="Times New Roman"/>
          <w:szCs w:val="24"/>
        </w:rPr>
        <w:t>α</w:t>
      </w:r>
      <w:r>
        <w:rPr>
          <w:rFonts w:eastAsia="Times New Roman" w:cs="Times New Roman"/>
          <w:szCs w:val="24"/>
        </w:rPr>
        <w:t>νατολικού Αιγαίου».</w:t>
      </w:r>
    </w:p>
    <w:p w14:paraId="40C9789A" w14:textId="77777777" w:rsidR="00210B60" w:rsidRDefault="00806ACF">
      <w:pPr>
        <w:spacing w:line="600" w:lineRule="auto"/>
        <w:ind w:firstLine="720"/>
        <w:contextualSpacing/>
        <w:jc w:val="both"/>
        <w:rPr>
          <w:rFonts w:eastAsia="Times New Roman" w:cs="Times New Roman"/>
          <w:szCs w:val="24"/>
        </w:rPr>
      </w:pPr>
      <w:r>
        <w:rPr>
          <w:rFonts w:eastAsia="Times New Roman" w:cs="Times New Roman"/>
          <w:szCs w:val="24"/>
        </w:rPr>
        <w:t xml:space="preserve">2. Η με αριθμό 801/11-1-2018 επίκαιρη ερώτηση του Βουλευτή Σερρών της Δημοκρατικής Συμπαράταξης ΠΑΣΟΚ – ΔΗΜΑΡ κ. </w:t>
      </w:r>
      <w:r>
        <w:rPr>
          <w:rFonts w:eastAsia="Times New Roman" w:cs="Times New Roman"/>
          <w:bCs/>
          <w:szCs w:val="24"/>
        </w:rPr>
        <w:t>Μιχα</w:t>
      </w:r>
      <w:r>
        <w:rPr>
          <w:rFonts w:eastAsia="Times New Roman" w:cs="Times New Roman"/>
          <w:bCs/>
          <w:szCs w:val="24"/>
        </w:rPr>
        <w:t>ήλ Τζελέπη</w:t>
      </w:r>
      <w:r>
        <w:rPr>
          <w:rFonts w:eastAsia="Times New Roman" w:cs="Times New Roman"/>
          <w:b/>
          <w:bCs/>
          <w:szCs w:val="24"/>
        </w:rPr>
        <w:t xml:space="preserve"> </w:t>
      </w:r>
      <w:r>
        <w:rPr>
          <w:rFonts w:eastAsia="Times New Roman" w:cs="Times New Roman"/>
          <w:szCs w:val="24"/>
        </w:rPr>
        <w:t xml:space="preserve">προς </w:t>
      </w:r>
      <w:r>
        <w:rPr>
          <w:rFonts w:eastAsia="Times New Roman" w:cs="Times New Roman"/>
          <w:szCs w:val="24"/>
        </w:rPr>
        <w:t>τον</w:t>
      </w:r>
      <w:r>
        <w:rPr>
          <w:rFonts w:eastAsia="Times New Roman" w:cs="Times New Roman"/>
          <w:szCs w:val="24"/>
        </w:rPr>
        <w:t xml:space="preserve"> Υπουργό </w:t>
      </w:r>
      <w:r>
        <w:rPr>
          <w:rFonts w:eastAsia="Times New Roman" w:cs="Times New Roman"/>
          <w:bCs/>
          <w:szCs w:val="24"/>
        </w:rPr>
        <w:t>Οικονομίας και Ανάπτυξης,</w:t>
      </w:r>
      <w:r>
        <w:rPr>
          <w:rFonts w:eastAsia="Times New Roman" w:cs="Times New Roman"/>
          <w:b/>
          <w:bCs/>
          <w:szCs w:val="24"/>
        </w:rPr>
        <w:t xml:space="preserve"> </w:t>
      </w:r>
      <w:r>
        <w:rPr>
          <w:rFonts w:eastAsia="Times New Roman" w:cs="Times New Roman"/>
          <w:szCs w:val="24"/>
        </w:rPr>
        <w:t xml:space="preserve">με θέμα: «Αποπληρωμή </w:t>
      </w:r>
      <w:proofErr w:type="spellStart"/>
      <w:r>
        <w:rPr>
          <w:rFonts w:eastAsia="Times New Roman" w:cs="Times New Roman"/>
          <w:szCs w:val="24"/>
        </w:rPr>
        <w:t>τ</w:t>
      </w:r>
      <w:r>
        <w:rPr>
          <w:rFonts w:eastAsia="Times New Roman" w:cs="Times New Roman"/>
          <w:szCs w:val="24"/>
        </w:rPr>
        <w:t>ευτλοπαραγωγών</w:t>
      </w:r>
      <w:proofErr w:type="spellEnd"/>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Σχέδιο </w:t>
      </w:r>
      <w:r>
        <w:rPr>
          <w:rFonts w:eastAsia="Times New Roman" w:cs="Times New Roman"/>
          <w:szCs w:val="24"/>
        </w:rPr>
        <w:t>α</w:t>
      </w:r>
      <w:r>
        <w:rPr>
          <w:rFonts w:eastAsia="Times New Roman" w:cs="Times New Roman"/>
          <w:szCs w:val="24"/>
        </w:rPr>
        <w:t>νασυγκρότησης της Ελληνικής Βιομηχανίας Ζάχαρης (ΕΒΖ)».</w:t>
      </w:r>
    </w:p>
    <w:p w14:paraId="40C9789B" w14:textId="77777777" w:rsidR="00210B60" w:rsidRDefault="00806ACF">
      <w:pPr>
        <w:spacing w:line="600" w:lineRule="auto"/>
        <w:contextualSpacing/>
        <w:jc w:val="center"/>
        <w:rPr>
          <w:rFonts w:eastAsia="Times New Roman" w:cs="Times New Roman"/>
          <w:szCs w:val="24"/>
        </w:rPr>
      </w:pPr>
      <w:r>
        <w:rPr>
          <w:rFonts w:eastAsia="Times New Roman" w:cs="Times New Roman"/>
          <w:szCs w:val="24"/>
        </w:rPr>
        <w:t>Β</w:t>
      </w:r>
      <w:r>
        <w:rPr>
          <w:rFonts w:eastAsia="Times New Roman" w:cs="Times New Roman"/>
          <w:szCs w:val="24"/>
        </w:rPr>
        <w:t>΄</w:t>
      </w:r>
    </w:p>
    <w:p w14:paraId="40C9789C" w14:textId="77777777" w:rsidR="00210B60" w:rsidRDefault="00806ACF">
      <w:pPr>
        <w:spacing w:line="600" w:lineRule="auto"/>
        <w:ind w:firstLine="720"/>
        <w:contextualSpacing/>
        <w:jc w:val="both"/>
        <w:rPr>
          <w:rFonts w:eastAsia="Times New Roman" w:cs="Times New Roman"/>
          <w:bCs/>
          <w:szCs w:val="24"/>
        </w:rPr>
      </w:pPr>
      <w:r>
        <w:rPr>
          <w:rFonts w:eastAsia="Times New Roman" w:cs="Times New Roman"/>
          <w:bCs/>
          <w:szCs w:val="24"/>
        </w:rPr>
        <w:lastRenderedPageBreak/>
        <w:t>Α. ΕΠΙΚΑΙΡΕΣ ΕΡΩΤΗΣΕΙΣ Πρώτου Κύκλου (Άρθρο 130 παράγραφο</w:t>
      </w:r>
      <w:r>
        <w:rPr>
          <w:rFonts w:eastAsia="Times New Roman" w:cs="Times New Roman"/>
          <w:bCs/>
          <w:szCs w:val="24"/>
        </w:rPr>
        <w:t>ι</w:t>
      </w:r>
      <w:r>
        <w:rPr>
          <w:rFonts w:eastAsia="Times New Roman" w:cs="Times New Roman"/>
          <w:bCs/>
          <w:szCs w:val="24"/>
        </w:rPr>
        <w:t xml:space="preserve"> 2 και 3 </w:t>
      </w:r>
      <w:r>
        <w:rPr>
          <w:rFonts w:eastAsia="Times New Roman" w:cs="Times New Roman"/>
          <w:bCs/>
          <w:szCs w:val="24"/>
        </w:rPr>
        <w:t xml:space="preserve">του </w:t>
      </w:r>
      <w:r>
        <w:rPr>
          <w:rFonts w:eastAsia="Times New Roman" w:cs="Times New Roman"/>
          <w:bCs/>
          <w:szCs w:val="24"/>
        </w:rPr>
        <w:t>Κανονισμού</w:t>
      </w:r>
      <w:r>
        <w:rPr>
          <w:rFonts w:eastAsia="Times New Roman" w:cs="Times New Roman"/>
          <w:bCs/>
          <w:szCs w:val="24"/>
        </w:rPr>
        <w:t xml:space="preserve"> της</w:t>
      </w:r>
      <w:r>
        <w:rPr>
          <w:rFonts w:eastAsia="Times New Roman" w:cs="Times New Roman"/>
          <w:bCs/>
          <w:szCs w:val="24"/>
        </w:rPr>
        <w:t xml:space="preserve"> Βουλής)</w:t>
      </w:r>
    </w:p>
    <w:p w14:paraId="40C9789D" w14:textId="77777777" w:rsidR="00210B60" w:rsidRDefault="00806ACF">
      <w:pPr>
        <w:spacing w:line="600" w:lineRule="auto"/>
        <w:ind w:firstLine="720"/>
        <w:contextualSpacing/>
        <w:jc w:val="both"/>
        <w:rPr>
          <w:rFonts w:eastAsia="Times New Roman"/>
          <w:szCs w:val="24"/>
        </w:rPr>
      </w:pPr>
      <w:r>
        <w:rPr>
          <w:rFonts w:eastAsia="Times New Roman" w:cs="Times New Roman"/>
          <w:szCs w:val="24"/>
        </w:rPr>
        <w:t>1.</w:t>
      </w:r>
      <w:r>
        <w:rPr>
          <w:rFonts w:eastAsia="Times New Roman" w:cs="Times New Roman"/>
          <w:szCs w:val="24"/>
        </w:rPr>
        <w:t xml:space="preserve"> Η με αριθμό 752/8-1-2018 επίκαιρη ερώτηση του Βουλευτή Α΄ Πειραι</w:t>
      </w:r>
      <w:r>
        <w:rPr>
          <w:rFonts w:eastAsia="Times New Roman" w:cs="Times New Roman"/>
          <w:szCs w:val="24"/>
        </w:rPr>
        <w:t>ώς</w:t>
      </w:r>
      <w:r>
        <w:rPr>
          <w:rFonts w:eastAsia="Times New Roman" w:cs="Times New Roman"/>
          <w:szCs w:val="24"/>
        </w:rPr>
        <w:t xml:space="preserve"> της Νέας Δημοκρατίας κ. </w:t>
      </w:r>
      <w:r>
        <w:rPr>
          <w:rFonts w:eastAsia="Times New Roman" w:cs="Times New Roman"/>
          <w:bCs/>
          <w:szCs w:val="24"/>
        </w:rPr>
        <w:t>Κωνσταντίνου Κατσαφάδου</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Περιβάλλοντος και Ενέργειας,</w:t>
      </w:r>
      <w:r>
        <w:rPr>
          <w:rFonts w:eastAsia="Times New Roman" w:cs="Times New Roman"/>
          <w:szCs w:val="24"/>
        </w:rPr>
        <w:t xml:space="preserve"> με θέμα: «Ποιους στόχους έχει πιάσει η χώρα μας στη μάχη για την κλιματική αλλαγή;».</w:t>
      </w:r>
    </w:p>
    <w:p w14:paraId="40C9789E" w14:textId="77777777" w:rsidR="00210B60" w:rsidRDefault="00806ACF">
      <w:pPr>
        <w:spacing w:line="600" w:lineRule="auto"/>
        <w:ind w:firstLine="720"/>
        <w:contextualSpacing/>
        <w:jc w:val="both"/>
        <w:rPr>
          <w:rFonts w:eastAsia="Times New Roman"/>
          <w:b/>
          <w:szCs w:val="24"/>
        </w:rPr>
      </w:pPr>
      <w:r>
        <w:rPr>
          <w:rFonts w:eastAsia="Times New Roman" w:cs="Times New Roman"/>
          <w:szCs w:val="24"/>
        </w:rPr>
        <w:t>2. Η με α</w:t>
      </w:r>
      <w:r>
        <w:rPr>
          <w:rFonts w:eastAsia="Times New Roman" w:cs="Times New Roman"/>
          <w:szCs w:val="24"/>
        </w:rPr>
        <w:t>ριθμό 758/8-1-2018 επίκαιρη ερώτηση του Βουλευτή Αρκαδίας της Δημοκρατικής Συμπαράταξης ΠΑΣΟΚ – ΔΗΜΑΡ κ.</w:t>
      </w:r>
      <w:r>
        <w:rPr>
          <w:rFonts w:eastAsia="Times New Roman" w:cs="Times New Roman"/>
          <w:b/>
          <w:bCs/>
          <w:szCs w:val="24"/>
        </w:rPr>
        <w:t xml:space="preserve"> </w:t>
      </w:r>
      <w:r>
        <w:rPr>
          <w:rFonts w:eastAsia="Times New Roman" w:cs="Times New Roman"/>
          <w:bCs/>
          <w:szCs w:val="24"/>
        </w:rPr>
        <w:t>Οδυσσέα Κωνσταντινόπουλου</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Οικονομίας και Ανάπτυξης,</w:t>
      </w:r>
      <w:r>
        <w:rPr>
          <w:rFonts w:eastAsia="Times New Roman" w:cs="Times New Roman"/>
          <w:szCs w:val="24"/>
        </w:rPr>
        <w:t xml:space="preserve"> με θέμα: «Ένταξη έργων αποχετευτικών δικτύων και επεξεργασίας λυμάτων </w:t>
      </w:r>
      <w:proofErr w:type="spellStart"/>
      <w:r>
        <w:rPr>
          <w:rFonts w:eastAsia="Times New Roman" w:cs="Times New Roman"/>
          <w:szCs w:val="24"/>
        </w:rPr>
        <w:t>Κοντοβάζαινα</w:t>
      </w:r>
      <w:r>
        <w:rPr>
          <w:rFonts w:eastAsia="Times New Roman" w:cs="Times New Roman"/>
          <w:szCs w:val="24"/>
        </w:rPr>
        <w:t>ς</w:t>
      </w:r>
      <w:proofErr w:type="spellEnd"/>
      <w:r>
        <w:rPr>
          <w:rFonts w:eastAsia="Times New Roman" w:cs="Times New Roman"/>
          <w:szCs w:val="24"/>
        </w:rPr>
        <w:t xml:space="preserve">, </w:t>
      </w:r>
      <w:proofErr w:type="spellStart"/>
      <w:r>
        <w:rPr>
          <w:rFonts w:eastAsia="Times New Roman" w:cs="Times New Roman"/>
          <w:szCs w:val="24"/>
        </w:rPr>
        <w:t>Λεβιδίου</w:t>
      </w:r>
      <w:proofErr w:type="spellEnd"/>
      <w:r>
        <w:rPr>
          <w:rFonts w:eastAsia="Times New Roman" w:cs="Times New Roman"/>
          <w:szCs w:val="24"/>
        </w:rPr>
        <w:t xml:space="preserve"> και </w:t>
      </w:r>
      <w:proofErr w:type="spellStart"/>
      <w:r>
        <w:rPr>
          <w:rFonts w:eastAsia="Times New Roman" w:cs="Times New Roman"/>
          <w:szCs w:val="24"/>
        </w:rPr>
        <w:t>Καλλιανίου</w:t>
      </w:r>
      <w:proofErr w:type="spellEnd"/>
      <w:r>
        <w:rPr>
          <w:rFonts w:eastAsia="Times New Roman" w:cs="Times New Roman"/>
          <w:szCs w:val="24"/>
        </w:rPr>
        <w:t xml:space="preserve"> Αρκαδίας».</w:t>
      </w:r>
    </w:p>
    <w:p w14:paraId="40C9789F" w14:textId="77777777" w:rsidR="00210B60" w:rsidRDefault="00806ACF">
      <w:pPr>
        <w:spacing w:line="600" w:lineRule="auto"/>
        <w:ind w:firstLine="720"/>
        <w:contextualSpacing/>
        <w:jc w:val="both"/>
        <w:rPr>
          <w:rFonts w:eastAsia="Times New Roman" w:cs="Times New Roman"/>
          <w:bCs/>
          <w:szCs w:val="24"/>
        </w:rPr>
      </w:pPr>
      <w:r>
        <w:rPr>
          <w:rFonts w:eastAsia="Times New Roman" w:cs="Times New Roman"/>
          <w:bCs/>
          <w:szCs w:val="24"/>
        </w:rPr>
        <w:lastRenderedPageBreak/>
        <w:t>Β. ΕΠΙΚΑΙΡΕΣ ΕΡΩΤΗΣΕΙΣ Δεύτερου Κύκλου (Άρθρο 130 παράγραφο</w:t>
      </w:r>
      <w:r>
        <w:rPr>
          <w:rFonts w:eastAsia="Times New Roman" w:cs="Times New Roman"/>
          <w:bCs/>
          <w:szCs w:val="24"/>
        </w:rPr>
        <w:t>ι</w:t>
      </w:r>
      <w:r>
        <w:rPr>
          <w:rFonts w:eastAsia="Times New Roman" w:cs="Times New Roman"/>
          <w:bCs/>
          <w:szCs w:val="24"/>
        </w:rPr>
        <w:t xml:space="preserve"> 2 και 3</w:t>
      </w:r>
      <w:r>
        <w:rPr>
          <w:rFonts w:eastAsia="Times New Roman" w:cs="Times New Roman"/>
          <w:bCs/>
          <w:szCs w:val="24"/>
        </w:rPr>
        <w:t xml:space="preserve"> του</w:t>
      </w:r>
      <w:r>
        <w:rPr>
          <w:rFonts w:eastAsia="Times New Roman" w:cs="Times New Roman"/>
          <w:bCs/>
          <w:szCs w:val="24"/>
        </w:rPr>
        <w:t xml:space="preserve"> Κανονισμού</w:t>
      </w:r>
      <w:r>
        <w:rPr>
          <w:rFonts w:eastAsia="Times New Roman" w:cs="Times New Roman"/>
          <w:bCs/>
          <w:szCs w:val="24"/>
        </w:rPr>
        <w:t xml:space="preserve"> της</w:t>
      </w:r>
      <w:r>
        <w:rPr>
          <w:rFonts w:eastAsia="Times New Roman" w:cs="Times New Roman"/>
          <w:bCs/>
          <w:szCs w:val="24"/>
        </w:rPr>
        <w:t xml:space="preserve"> Βουλής)</w:t>
      </w:r>
    </w:p>
    <w:p w14:paraId="40C978A0" w14:textId="77777777" w:rsidR="00210B60" w:rsidRDefault="00806ACF">
      <w:pPr>
        <w:spacing w:line="600" w:lineRule="auto"/>
        <w:ind w:firstLine="720"/>
        <w:contextualSpacing/>
        <w:jc w:val="both"/>
        <w:rPr>
          <w:rFonts w:eastAsia="Times New Roman"/>
          <w:szCs w:val="24"/>
        </w:rPr>
      </w:pPr>
      <w:r>
        <w:rPr>
          <w:rFonts w:eastAsia="Times New Roman" w:cs="Times New Roman"/>
          <w:szCs w:val="24"/>
        </w:rPr>
        <w:t>1. Η με αριθμό 742/4-1-2018 επίκαιρη ερώτηση του Βουλευτή Αρκαδίας της Δημοκρατικής Συμπαράταξης ΠΑΣΟΚ – ΔΗΜΑΡ κ.</w:t>
      </w:r>
      <w:r>
        <w:rPr>
          <w:rFonts w:eastAsia="Times New Roman" w:cs="Times New Roman"/>
          <w:b/>
          <w:bCs/>
          <w:szCs w:val="24"/>
        </w:rPr>
        <w:t xml:space="preserve"> </w:t>
      </w:r>
      <w:r>
        <w:rPr>
          <w:rFonts w:eastAsia="Times New Roman" w:cs="Times New Roman"/>
          <w:bCs/>
          <w:szCs w:val="24"/>
        </w:rPr>
        <w:t xml:space="preserve">Οδυσσέα </w:t>
      </w:r>
      <w:r>
        <w:rPr>
          <w:rFonts w:eastAsia="Times New Roman" w:cs="Times New Roman"/>
          <w:bCs/>
          <w:szCs w:val="24"/>
        </w:rPr>
        <w:t>Κωνσταντινόπουλου</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Περιβάλλοντος και Ενέργειας,</w:t>
      </w:r>
      <w:r>
        <w:rPr>
          <w:rFonts w:eastAsia="Times New Roman" w:cs="Times New Roman"/>
          <w:szCs w:val="24"/>
        </w:rPr>
        <w:t xml:space="preserve"> με θέμα: «Χρηματοδότηση από τη </w:t>
      </w:r>
      <w:r>
        <w:rPr>
          <w:rFonts w:eastAsia="Times New Roman"/>
          <w:szCs w:val="24"/>
        </w:rPr>
        <w:t>"</w:t>
      </w:r>
      <w:r>
        <w:rPr>
          <w:rFonts w:eastAsia="Times New Roman" w:cs="Times New Roman"/>
          <w:szCs w:val="24"/>
        </w:rPr>
        <w:t>ΔΕΗ Α.Ε</w:t>
      </w:r>
      <w:r>
        <w:rPr>
          <w:rFonts w:eastAsia="Times New Roman" w:cs="Times New Roman"/>
          <w:szCs w:val="24"/>
        </w:rPr>
        <w:t>.</w:t>
      </w:r>
      <w:r>
        <w:rPr>
          <w:rFonts w:eastAsia="Times New Roman"/>
          <w:szCs w:val="24"/>
        </w:rPr>
        <w:t>"</w:t>
      </w:r>
      <w:r>
        <w:rPr>
          <w:rFonts w:eastAsia="Times New Roman" w:cs="Times New Roman"/>
          <w:szCs w:val="24"/>
        </w:rPr>
        <w:t xml:space="preserve"> του έργου βελτίωσης του δρόμου </w:t>
      </w:r>
      <w:proofErr w:type="spellStart"/>
      <w:r>
        <w:rPr>
          <w:rFonts w:eastAsia="Times New Roman" w:cs="Times New Roman"/>
          <w:szCs w:val="24"/>
        </w:rPr>
        <w:t>Πουρναριά</w:t>
      </w:r>
      <w:proofErr w:type="spellEnd"/>
      <w:r>
        <w:rPr>
          <w:rFonts w:eastAsia="Times New Roman" w:cs="Times New Roman"/>
          <w:szCs w:val="24"/>
        </w:rPr>
        <w:t xml:space="preserve"> - Γεφύρι Κυράς - Μυγδαλιά, ύψους 500.00 ευρώ».</w:t>
      </w:r>
    </w:p>
    <w:p w14:paraId="40C978A1" w14:textId="77777777" w:rsidR="00210B60" w:rsidRDefault="00806ACF">
      <w:pPr>
        <w:spacing w:line="600" w:lineRule="auto"/>
        <w:ind w:firstLine="720"/>
        <w:contextualSpacing/>
        <w:jc w:val="both"/>
        <w:rPr>
          <w:rFonts w:eastAsia="Times New Roman" w:cs="Times New Roman"/>
          <w:szCs w:val="24"/>
        </w:rPr>
      </w:pPr>
      <w:r>
        <w:rPr>
          <w:rFonts w:eastAsia="Times New Roman" w:cs="Times New Roman"/>
          <w:szCs w:val="24"/>
        </w:rPr>
        <w:t xml:space="preserve">2. Η με αριθμό 738/3-1-2018 επίκαιρη ερώτηση του Ανεξάρτητου Βουλευτή Β΄ Αθηνών κ. </w:t>
      </w:r>
      <w:r>
        <w:rPr>
          <w:rFonts w:eastAsia="Times New Roman" w:cs="Times New Roman"/>
          <w:bCs/>
          <w:szCs w:val="24"/>
        </w:rPr>
        <w:t>Ευσταθίου (Στάθη) Παναγούλη</w:t>
      </w:r>
      <w:r>
        <w:rPr>
          <w:rFonts w:eastAsia="Times New Roman" w:cs="Times New Roman"/>
          <w:szCs w:val="24"/>
        </w:rPr>
        <w:t xml:space="preserve"> προς τον Υπουργό </w:t>
      </w:r>
      <w:r>
        <w:rPr>
          <w:rFonts w:eastAsia="Times New Roman" w:cs="Times New Roman"/>
          <w:bCs/>
          <w:szCs w:val="24"/>
        </w:rPr>
        <w:t>Μεταναστευτικής Πολιτικής,</w:t>
      </w:r>
      <w:r>
        <w:rPr>
          <w:rFonts w:eastAsia="Times New Roman" w:cs="Times New Roman"/>
          <w:b/>
          <w:bCs/>
          <w:szCs w:val="24"/>
        </w:rPr>
        <w:t xml:space="preserve"> </w:t>
      </w:r>
      <w:r>
        <w:rPr>
          <w:rFonts w:eastAsia="Times New Roman" w:cs="Times New Roman"/>
          <w:szCs w:val="24"/>
        </w:rPr>
        <w:t xml:space="preserve">με θέμα: «Επαίσχυντη και </w:t>
      </w:r>
      <w:r>
        <w:rPr>
          <w:rFonts w:eastAsia="Times New Roman" w:cs="Times New Roman"/>
          <w:szCs w:val="24"/>
        </w:rPr>
        <w:lastRenderedPageBreak/>
        <w:t xml:space="preserve">επικίνδυνη η απόφαση της </w:t>
      </w:r>
      <w:r>
        <w:rPr>
          <w:rFonts w:eastAsia="Times New Roman"/>
          <w:szCs w:val="24"/>
        </w:rPr>
        <w:t>"</w:t>
      </w:r>
      <w:r>
        <w:rPr>
          <w:rFonts w:eastAsia="Times New Roman" w:cs="Times New Roman"/>
          <w:szCs w:val="24"/>
        </w:rPr>
        <w:t>α</w:t>
      </w:r>
      <w:r>
        <w:rPr>
          <w:rFonts w:eastAsia="Times New Roman" w:cs="Times New Roman"/>
          <w:szCs w:val="24"/>
        </w:rPr>
        <w:t>ριστερής</w:t>
      </w:r>
      <w:r>
        <w:rPr>
          <w:rFonts w:eastAsia="Times New Roman"/>
          <w:szCs w:val="24"/>
        </w:rPr>
        <w:t>"</w:t>
      </w:r>
      <w:r>
        <w:rPr>
          <w:rFonts w:eastAsia="Times New Roman" w:cs="Times New Roman"/>
          <w:szCs w:val="24"/>
        </w:rPr>
        <w:t xml:space="preserve"> Κυβέρνησης για την ακύρωση ασύλου στον </w:t>
      </w:r>
      <w:r>
        <w:rPr>
          <w:rFonts w:eastAsia="Times New Roman" w:cs="Times New Roman"/>
          <w:szCs w:val="24"/>
        </w:rPr>
        <w:t xml:space="preserve">αξιωματικό της </w:t>
      </w:r>
      <w:r>
        <w:rPr>
          <w:rFonts w:eastAsia="Times New Roman" w:cs="Times New Roman"/>
          <w:szCs w:val="24"/>
        </w:rPr>
        <w:t>α</w:t>
      </w:r>
      <w:r>
        <w:rPr>
          <w:rFonts w:eastAsia="Times New Roman" w:cs="Times New Roman"/>
          <w:szCs w:val="24"/>
        </w:rPr>
        <w:t xml:space="preserve">εροπορίας </w:t>
      </w:r>
      <w:proofErr w:type="spellStart"/>
      <w:r>
        <w:rPr>
          <w:rFonts w:eastAsia="Times New Roman" w:cs="Times New Roman"/>
          <w:szCs w:val="24"/>
        </w:rPr>
        <w:t>Ουζκαϊνακτ</w:t>
      </w:r>
      <w:r>
        <w:rPr>
          <w:rFonts w:eastAsia="Times New Roman" w:cs="Times New Roman"/>
          <w:szCs w:val="24"/>
        </w:rPr>
        <w:t>σ</w:t>
      </w:r>
      <w:r>
        <w:rPr>
          <w:rFonts w:eastAsia="Times New Roman" w:cs="Times New Roman"/>
          <w:szCs w:val="24"/>
        </w:rPr>
        <w:t>ί</w:t>
      </w:r>
      <w:proofErr w:type="spellEnd"/>
      <w:r>
        <w:rPr>
          <w:rFonts w:eastAsia="Times New Roman" w:cs="Times New Roman"/>
          <w:szCs w:val="24"/>
        </w:rPr>
        <w:t xml:space="preserve"> Σουλεϊμάν</w:t>
      </w:r>
      <w:r>
        <w:rPr>
          <w:rFonts w:eastAsia="Times New Roman" w:cs="Times New Roman"/>
          <w:szCs w:val="24"/>
        </w:rPr>
        <w:t>».</w:t>
      </w:r>
    </w:p>
    <w:p w14:paraId="40C978A2" w14:textId="77777777" w:rsidR="00210B60" w:rsidRDefault="00806ACF">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εισερχόμα</w:t>
      </w:r>
      <w:r>
        <w:rPr>
          <w:rFonts w:eastAsia="Times New Roman" w:cs="Times New Roman"/>
          <w:szCs w:val="24"/>
        </w:rPr>
        <w:t>στε</w:t>
      </w:r>
      <w:r>
        <w:rPr>
          <w:rFonts w:eastAsia="Times New Roman" w:cs="Times New Roman"/>
          <w:szCs w:val="24"/>
        </w:rPr>
        <w:t xml:space="preserve"> στη συζήτηση των </w:t>
      </w:r>
    </w:p>
    <w:p w14:paraId="40C978A3" w14:textId="77777777" w:rsidR="00210B60" w:rsidRDefault="00806ACF">
      <w:pPr>
        <w:spacing w:line="600" w:lineRule="auto"/>
        <w:ind w:firstLine="720"/>
        <w:contextualSpacing/>
        <w:jc w:val="center"/>
        <w:rPr>
          <w:rFonts w:eastAsia="Times New Roman" w:cs="Times New Roman"/>
          <w:b/>
          <w:szCs w:val="24"/>
        </w:rPr>
      </w:pPr>
      <w:r>
        <w:rPr>
          <w:rFonts w:eastAsia="Times New Roman" w:cs="Times New Roman"/>
          <w:b/>
          <w:szCs w:val="24"/>
        </w:rPr>
        <w:t>ΕΠΙΚΑΙΡΩΝ ΕΡΩΤΗΣΕΩΝ</w:t>
      </w:r>
    </w:p>
    <w:p w14:paraId="40C978A4" w14:textId="77777777" w:rsidR="00210B60" w:rsidRDefault="00806ACF">
      <w:pPr>
        <w:spacing w:line="600" w:lineRule="auto"/>
        <w:ind w:firstLine="720"/>
        <w:contextualSpacing/>
        <w:jc w:val="both"/>
        <w:rPr>
          <w:rFonts w:eastAsia="Times New Roman" w:cs="Times New Roman"/>
          <w:szCs w:val="24"/>
        </w:rPr>
      </w:pPr>
      <w:r>
        <w:rPr>
          <w:rFonts w:eastAsia="Times New Roman" w:cs="Times New Roman"/>
          <w:szCs w:val="24"/>
        </w:rPr>
        <w:t>Αρχίζουμε με την</w:t>
      </w:r>
      <w:r>
        <w:rPr>
          <w:rFonts w:eastAsia="Times New Roman" w:cs="Times New Roman"/>
          <w:szCs w:val="24"/>
        </w:rPr>
        <w:t xml:space="preserve"> τρίτη με αριθμό 823/15-1-2018 επίκαιρη ερώτηση πρώτου κύκλου του Βουλευτή Ηρακλείου της Δημοκρατικής </w:t>
      </w:r>
      <w:r>
        <w:rPr>
          <w:rFonts w:eastAsia="Times New Roman" w:cs="Times New Roman"/>
          <w:szCs w:val="24"/>
        </w:rPr>
        <w:t>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Pr>
          <w:rFonts w:eastAsia="Times New Roman" w:cs="Times New Roman"/>
          <w:bCs/>
          <w:szCs w:val="24"/>
        </w:rPr>
        <w:t xml:space="preserve">Βασιλείου </w:t>
      </w:r>
      <w:proofErr w:type="spellStart"/>
      <w:r>
        <w:rPr>
          <w:rFonts w:eastAsia="Times New Roman" w:cs="Times New Roman"/>
          <w:bCs/>
          <w:szCs w:val="24"/>
        </w:rPr>
        <w:t>Κεγκέρογλου</w:t>
      </w:r>
      <w:proofErr w:type="spellEnd"/>
      <w:r>
        <w:rPr>
          <w:rFonts w:eastAsia="Times New Roman" w:cs="Times New Roman"/>
          <w:szCs w:val="24"/>
        </w:rPr>
        <w:t xml:space="preserve"> προς την Υπουργό </w:t>
      </w:r>
      <w:r>
        <w:rPr>
          <w:rFonts w:eastAsia="Times New Roman" w:cs="Times New Roman"/>
          <w:bCs/>
          <w:szCs w:val="24"/>
        </w:rPr>
        <w:t>Εργασίας, Κοινωνικής Ασφάλισης και Κοινωνικής Αλληλεγγύης</w:t>
      </w:r>
      <w:r>
        <w:rPr>
          <w:rFonts w:eastAsia="Times New Roman" w:cs="Times New Roman"/>
          <w:bCs/>
          <w:szCs w:val="24"/>
        </w:rPr>
        <w:t>,</w:t>
      </w:r>
      <w:r>
        <w:rPr>
          <w:rFonts w:eastAsia="Times New Roman" w:cs="Times New Roman"/>
          <w:szCs w:val="24"/>
        </w:rPr>
        <w:t xml:space="preserve"> με θέμα: «Να απεγκλωβιστούν χιλιάδες υπό συνταξιοδότηση συμπολίτες μας, ασφαλισμένοι του ΟΑΕΕ και του ΟΓΑ, οι οποίοι σήμερα είνα</w:t>
      </w:r>
      <w:r>
        <w:rPr>
          <w:rFonts w:eastAsia="Times New Roman" w:cs="Times New Roman"/>
          <w:szCs w:val="24"/>
        </w:rPr>
        <w:t>ι χωρίς εισόδημα και χωρίς σύνταξη».</w:t>
      </w:r>
    </w:p>
    <w:p w14:paraId="40C978A5" w14:textId="77777777" w:rsidR="00210B60" w:rsidRDefault="00806ACF">
      <w:pPr>
        <w:spacing w:line="600" w:lineRule="auto"/>
        <w:ind w:firstLine="720"/>
        <w:contextualSpacing/>
        <w:jc w:val="both"/>
        <w:rPr>
          <w:rFonts w:eastAsia="Times New Roman" w:cs="Times New Roman"/>
          <w:bCs/>
          <w:szCs w:val="24"/>
        </w:rPr>
      </w:pPr>
      <w:r>
        <w:rPr>
          <w:rFonts w:eastAsia="Times New Roman" w:cs="Times New Roman"/>
          <w:szCs w:val="24"/>
        </w:rPr>
        <w:lastRenderedPageBreak/>
        <w:t>Θα απαντήσει ο Υφυπουργός</w:t>
      </w:r>
      <w:r>
        <w:rPr>
          <w:rFonts w:eastAsia="Times New Roman" w:cs="Times New Roman"/>
          <w:bCs/>
          <w:szCs w:val="24"/>
        </w:rPr>
        <w:t xml:space="preserve"> Εργασίας, Κοινωνικής Ασφάλισης και Κοινωνικής Αλληλεγγύης κ. Αναστάσιος Πετρόπουλος.</w:t>
      </w:r>
    </w:p>
    <w:p w14:paraId="40C978A6" w14:textId="77777777" w:rsidR="00210B60" w:rsidRDefault="00806ACF">
      <w:pPr>
        <w:spacing w:line="600" w:lineRule="auto"/>
        <w:ind w:firstLine="720"/>
        <w:contextualSpacing/>
        <w:jc w:val="both"/>
        <w:rPr>
          <w:rFonts w:eastAsia="Times New Roman" w:cs="Times New Roman"/>
          <w:bCs/>
          <w:szCs w:val="24"/>
        </w:rPr>
      </w:pPr>
      <w:r>
        <w:rPr>
          <w:rFonts w:eastAsia="Times New Roman" w:cs="Times New Roman"/>
          <w:bCs/>
          <w:szCs w:val="24"/>
        </w:rPr>
        <w:t xml:space="preserve">Κύριε </w:t>
      </w:r>
      <w:proofErr w:type="spellStart"/>
      <w:r>
        <w:rPr>
          <w:rFonts w:eastAsia="Times New Roman" w:cs="Times New Roman"/>
          <w:bCs/>
          <w:szCs w:val="24"/>
        </w:rPr>
        <w:t>Κεγκέρογλου</w:t>
      </w:r>
      <w:proofErr w:type="spellEnd"/>
      <w:r>
        <w:rPr>
          <w:rFonts w:eastAsia="Times New Roman" w:cs="Times New Roman"/>
          <w:bCs/>
          <w:szCs w:val="24"/>
        </w:rPr>
        <w:t xml:space="preserve">, έχετε τον λόγο για την </w:t>
      </w:r>
      <w:proofErr w:type="spellStart"/>
      <w:r>
        <w:rPr>
          <w:rFonts w:eastAsia="Times New Roman" w:cs="Times New Roman"/>
          <w:bCs/>
          <w:szCs w:val="24"/>
        </w:rPr>
        <w:t>πρωτολογία</w:t>
      </w:r>
      <w:proofErr w:type="spellEnd"/>
      <w:r>
        <w:rPr>
          <w:rFonts w:eastAsia="Times New Roman" w:cs="Times New Roman"/>
          <w:bCs/>
          <w:szCs w:val="24"/>
        </w:rPr>
        <w:t xml:space="preserve"> σας.</w:t>
      </w:r>
    </w:p>
    <w:p w14:paraId="40C978A7" w14:textId="77777777" w:rsidR="00210B60" w:rsidRDefault="00806ACF">
      <w:pPr>
        <w:spacing w:line="600" w:lineRule="auto"/>
        <w:ind w:firstLine="720"/>
        <w:contextualSpacing/>
        <w:jc w:val="both"/>
        <w:rPr>
          <w:rFonts w:eastAsia="Times New Roman" w:cs="Times New Roman"/>
          <w:bCs/>
          <w:szCs w:val="24"/>
        </w:rPr>
      </w:pPr>
      <w:r>
        <w:rPr>
          <w:rFonts w:eastAsia="Times New Roman" w:cs="Times New Roman"/>
          <w:b/>
          <w:bCs/>
          <w:szCs w:val="24"/>
        </w:rPr>
        <w:t>ΒΑΣΙΛΕΙΟΣ ΚΕΓΚΕΡΟΓΛΟΥ:</w:t>
      </w:r>
      <w:r>
        <w:rPr>
          <w:rFonts w:eastAsia="Times New Roman" w:cs="Times New Roman"/>
          <w:bCs/>
          <w:szCs w:val="24"/>
        </w:rPr>
        <w:t xml:space="preserve"> Σας ευχαριστώ, κύριε Πρόεδρε.</w:t>
      </w:r>
    </w:p>
    <w:p w14:paraId="40C978A8" w14:textId="77777777" w:rsidR="00210B60" w:rsidRDefault="00806ACF">
      <w:pPr>
        <w:spacing w:line="600" w:lineRule="auto"/>
        <w:ind w:firstLine="720"/>
        <w:contextualSpacing/>
        <w:jc w:val="both"/>
        <w:rPr>
          <w:rFonts w:eastAsia="Times New Roman" w:cs="Times New Roman"/>
          <w:bCs/>
          <w:szCs w:val="24"/>
        </w:rPr>
      </w:pPr>
      <w:r>
        <w:rPr>
          <w:rFonts w:eastAsia="Times New Roman" w:cs="Times New Roman"/>
          <w:bCs/>
          <w:szCs w:val="24"/>
        </w:rPr>
        <w:t>Ο στόχος της επίκαιρης ερώτησής μου και προηγούμενων κοινοβουλευτικών παρεμβάσεων είναι να απεγκλωβιστούν χιλιάδες ασφαλισμένοι, αγρότες, επαγγελματίες, μικροεπιχειρηματίες που έχουν ολοκληρώσει τον ασφαλιστικό βίο, δηλαδή βρ</w:t>
      </w:r>
      <w:r>
        <w:rPr>
          <w:rFonts w:eastAsia="Times New Roman" w:cs="Times New Roman"/>
          <w:bCs/>
          <w:szCs w:val="24"/>
        </w:rPr>
        <w:t xml:space="preserve">ίσκονται πριν </w:t>
      </w:r>
      <w:r>
        <w:rPr>
          <w:rFonts w:eastAsia="Times New Roman" w:cs="Times New Roman"/>
          <w:bCs/>
          <w:szCs w:val="24"/>
        </w:rPr>
        <w:t xml:space="preserve">από </w:t>
      </w:r>
      <w:r>
        <w:rPr>
          <w:rFonts w:eastAsia="Times New Roman" w:cs="Times New Roman"/>
          <w:bCs/>
          <w:szCs w:val="24"/>
        </w:rPr>
        <w:t>τη συνταξιοδότηση, αλλά δεν μπορούν να συνταξιοδοτηθούν λόγω του ότι οι οφειλές τους είναι πάνω από το όριο το οποίο ισχύει και δεν μπορούν να ρυθμιστούν παρά μόνο με εφάπαξ καταβολή αυτού του επιπλέον ποσού.</w:t>
      </w:r>
    </w:p>
    <w:p w14:paraId="40C978A9" w14:textId="77777777" w:rsidR="00210B60" w:rsidRDefault="00806ACF">
      <w:pPr>
        <w:spacing w:line="600" w:lineRule="auto"/>
        <w:ind w:firstLine="720"/>
        <w:contextualSpacing/>
        <w:jc w:val="both"/>
        <w:rPr>
          <w:rFonts w:eastAsia="Times New Roman" w:cs="Times New Roman"/>
          <w:bCs/>
          <w:szCs w:val="24"/>
        </w:rPr>
      </w:pPr>
      <w:r>
        <w:rPr>
          <w:rFonts w:eastAsia="Times New Roman" w:cs="Times New Roman"/>
          <w:bCs/>
          <w:szCs w:val="24"/>
        </w:rPr>
        <w:lastRenderedPageBreak/>
        <w:t>Συγκεκριμένα, υπάρχουν αγρότε</w:t>
      </w:r>
      <w:r>
        <w:rPr>
          <w:rFonts w:eastAsia="Times New Roman" w:cs="Times New Roman"/>
          <w:bCs/>
          <w:szCs w:val="24"/>
        </w:rPr>
        <w:t>ς που έχουν συσσωρευμένες οφειλές, ιδιαίτερα μετά την επιβάρυνση των δύο τελευταίων ετών, πάνω από 4.000 ευρώ, οι οποίοι δεν μπορούν να συνταξιοδοτηθούν, γιατί δεν μπορούν να καταβάλουν αυτό το ποσό εφάπαξ, και δεν εγκρίνεται η σύνταξη, προκειμένου να τους</w:t>
      </w:r>
      <w:r>
        <w:rPr>
          <w:rFonts w:eastAsia="Times New Roman" w:cs="Times New Roman"/>
          <w:bCs/>
          <w:szCs w:val="24"/>
        </w:rPr>
        <w:t xml:space="preserve"> </w:t>
      </w:r>
      <w:proofErr w:type="spellStart"/>
      <w:r>
        <w:rPr>
          <w:rFonts w:eastAsia="Times New Roman" w:cs="Times New Roman"/>
          <w:bCs/>
          <w:szCs w:val="24"/>
        </w:rPr>
        <w:t>παρακρατείται</w:t>
      </w:r>
      <w:proofErr w:type="spellEnd"/>
      <w:r>
        <w:rPr>
          <w:rFonts w:eastAsia="Times New Roman" w:cs="Times New Roman"/>
          <w:bCs/>
          <w:szCs w:val="24"/>
        </w:rPr>
        <w:t xml:space="preserve"> το ανάλογο ποσόν. Το ίδιο ισχύει και για επαγγελματίες για ποσά πάνω από 20.000 ευρώ και γι’ αυτό ζητούμε λύση. </w:t>
      </w:r>
    </w:p>
    <w:p w14:paraId="40C978AA" w14:textId="77777777" w:rsidR="00210B60" w:rsidRDefault="00806ACF">
      <w:pPr>
        <w:spacing w:line="600" w:lineRule="auto"/>
        <w:ind w:firstLine="720"/>
        <w:contextualSpacing/>
        <w:jc w:val="both"/>
        <w:rPr>
          <w:rFonts w:eastAsia="Times New Roman" w:cs="Times New Roman"/>
          <w:bCs/>
          <w:szCs w:val="24"/>
        </w:rPr>
      </w:pPr>
      <w:r>
        <w:rPr>
          <w:rFonts w:eastAsia="Times New Roman" w:cs="Times New Roman"/>
          <w:bCs/>
          <w:szCs w:val="24"/>
        </w:rPr>
        <w:t>Ο κύριος Υπουργός, ενώ μας δηλώνει ότι έχει διάθεση να λύσει το θέμα και να δώσει διέξοδο, μας παραπέμπει από νομοσχέδιο σε νομο</w:t>
      </w:r>
      <w:r>
        <w:rPr>
          <w:rFonts w:eastAsia="Times New Roman" w:cs="Times New Roman"/>
          <w:bCs/>
          <w:szCs w:val="24"/>
        </w:rPr>
        <w:t>σχέδιο. Και βεβαίως, κατήργησε τη διάταξη που είχε ψηφίσει σχεδόν όλη η Βουλή, η οποία έδινε το δικαίωμα για οφειλές μέχρι 50.000 ευρώ να μπορεί να συνταξιοδοτηθεί ο επαγγελματίας. Κατήργησε αυτή τη διάταξη, όχι ο ίδιος προσωπικά, η Κυβέρνησή του.</w:t>
      </w:r>
    </w:p>
    <w:p w14:paraId="40C978AB" w14:textId="77777777" w:rsidR="00210B60" w:rsidRDefault="00806ACF">
      <w:pPr>
        <w:spacing w:line="600" w:lineRule="auto"/>
        <w:ind w:firstLine="720"/>
        <w:contextualSpacing/>
        <w:jc w:val="both"/>
        <w:rPr>
          <w:rFonts w:eastAsia="Times New Roman" w:cs="Times New Roman"/>
          <w:bCs/>
          <w:szCs w:val="24"/>
        </w:rPr>
      </w:pPr>
      <w:r>
        <w:rPr>
          <w:rFonts w:eastAsia="Times New Roman" w:cs="Times New Roman"/>
          <w:bCs/>
          <w:szCs w:val="24"/>
        </w:rPr>
        <w:lastRenderedPageBreak/>
        <w:t>Σας ευχα</w:t>
      </w:r>
      <w:r>
        <w:rPr>
          <w:rFonts w:eastAsia="Times New Roman" w:cs="Times New Roman"/>
          <w:bCs/>
          <w:szCs w:val="24"/>
        </w:rPr>
        <w:t>ριστώ, κύριε Πρόεδρε.</w:t>
      </w:r>
    </w:p>
    <w:p w14:paraId="40C978AC" w14:textId="77777777" w:rsidR="00210B60" w:rsidRDefault="00806ACF">
      <w:pPr>
        <w:spacing w:line="600" w:lineRule="auto"/>
        <w:ind w:firstLine="720"/>
        <w:contextualSpacing/>
        <w:jc w:val="both"/>
        <w:rPr>
          <w:rFonts w:eastAsia="Times New Roman" w:cs="Times New Roman"/>
          <w:szCs w:val="24"/>
        </w:rPr>
      </w:pPr>
      <w:r>
        <w:rPr>
          <w:rFonts w:eastAsia="Times New Roman"/>
          <w:b/>
          <w:bCs/>
        </w:rPr>
        <w:t>ΠΡΟΕΔΡΕΥΩΝ (Σπυρίδων Λυκούδης):</w:t>
      </w:r>
      <w:r>
        <w:rPr>
          <w:rFonts w:eastAsia="Times New Roman" w:cs="Times New Roman"/>
          <w:szCs w:val="24"/>
        </w:rPr>
        <w:t xml:space="preserve"> Ευχαριστούμε, κύριε συνάδελφε.</w:t>
      </w:r>
    </w:p>
    <w:p w14:paraId="40C978AD" w14:textId="77777777" w:rsidR="00210B60" w:rsidRDefault="00806ACF">
      <w:pPr>
        <w:spacing w:line="600" w:lineRule="auto"/>
        <w:ind w:firstLine="720"/>
        <w:contextualSpacing/>
        <w:jc w:val="both"/>
        <w:rPr>
          <w:rFonts w:eastAsia="Times New Roman" w:cs="Times New Roman"/>
          <w:szCs w:val="24"/>
        </w:rPr>
      </w:pPr>
      <w:r>
        <w:rPr>
          <w:rFonts w:eastAsia="Times New Roman" w:cs="Times New Roman"/>
          <w:szCs w:val="24"/>
        </w:rPr>
        <w:t>Ο Υφυπουργός Εργασίας, Κοινωνικής Ασφάλισης και Κοινωνικής Αλληλεγγύης κ. Αναστάσιος Πετρόπουλος έχει τον λόγο.</w:t>
      </w:r>
    </w:p>
    <w:p w14:paraId="40C978AE" w14:textId="77777777" w:rsidR="00210B60" w:rsidRDefault="00806ACF">
      <w:pPr>
        <w:spacing w:line="600" w:lineRule="auto"/>
        <w:ind w:firstLine="720"/>
        <w:contextualSpacing/>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w:t>
      </w:r>
      <w:r>
        <w:rPr>
          <w:rFonts w:eastAsia="Times New Roman" w:cs="Times New Roman"/>
          <w:b/>
          <w:szCs w:val="24"/>
        </w:rPr>
        <w:t>άλισης και Κοινωνικής Αλληλεγγύης):</w:t>
      </w:r>
      <w:r>
        <w:rPr>
          <w:rFonts w:eastAsia="Times New Roman" w:cs="Times New Roman"/>
          <w:szCs w:val="24"/>
        </w:rPr>
        <w:t xml:space="preserve"> Ευχαριστώ, κύριε Πρόεδρε. </w:t>
      </w:r>
    </w:p>
    <w:p w14:paraId="40C978AF" w14:textId="77777777" w:rsidR="00210B60" w:rsidRDefault="00806ACF">
      <w:pPr>
        <w:spacing w:line="600" w:lineRule="auto"/>
        <w:ind w:firstLine="720"/>
        <w:contextualSpacing/>
        <w:jc w:val="both"/>
        <w:rPr>
          <w:rFonts w:eastAsia="Times New Roman" w:cs="Times New Roman"/>
          <w:szCs w:val="24"/>
        </w:rPr>
      </w:pPr>
      <w:r>
        <w:rPr>
          <w:rFonts w:eastAsia="Times New Roman" w:cs="Times New Roman"/>
          <w:szCs w:val="24"/>
        </w:rPr>
        <w:t xml:space="preserve">Ίσως ο λόγος είναι ότι με αγαπάτε πολύ, κύριε </w:t>
      </w:r>
      <w:proofErr w:type="spellStart"/>
      <w:r>
        <w:rPr>
          <w:rFonts w:eastAsia="Times New Roman" w:cs="Times New Roman"/>
          <w:szCs w:val="24"/>
        </w:rPr>
        <w:t>Κεγκέρογλου</w:t>
      </w:r>
      <w:proofErr w:type="spellEnd"/>
      <w:r>
        <w:rPr>
          <w:rFonts w:eastAsia="Times New Roman" w:cs="Times New Roman"/>
          <w:szCs w:val="24"/>
        </w:rPr>
        <w:t>, και θέλετε να με βλέπετε συχνά, γιατί η απάντηση είναι πολύ κατανοητή σε όλους και έχω εξηγήσει, νομίζω, με πειστικό τρόπο ότι το ύψος</w:t>
      </w:r>
      <w:r>
        <w:rPr>
          <w:rFonts w:eastAsia="Times New Roman" w:cs="Times New Roman"/>
          <w:szCs w:val="24"/>
        </w:rPr>
        <w:t xml:space="preserve"> των οφειλών που έχουν διαμορφώσει οι ελεύθεροι επαγγελματίες, αν τυχόν πάμε στις πενήντα χιλιάδες που λέτε, που είναι μια </w:t>
      </w:r>
      <w:r>
        <w:rPr>
          <w:rFonts w:eastAsia="Times New Roman" w:cs="Times New Roman"/>
          <w:szCs w:val="24"/>
        </w:rPr>
        <w:lastRenderedPageBreak/>
        <w:t>ρύθμιση που ίσχυσε μέχρι τον Σεπτέμβριο του 2015 και ήταν προσδιορισμένη εξαρχής η διάρκεια ισχύος αυτής της ρύθμισης ότι θα είναι μό</w:t>
      </w:r>
      <w:r>
        <w:rPr>
          <w:rFonts w:eastAsia="Times New Roman" w:cs="Times New Roman"/>
          <w:szCs w:val="24"/>
        </w:rPr>
        <w:t>νο για τέσσερις μήνες, διότι σκοπός της ρύθμισης ήταν να διευκολύνει όλον αυτόν τον κόσμο που πραγματικά είχε ρημαχτεί και είχε καταστραφεί τα προηγούμενα χρόνια της κρίσης που δημιουργήθηκαν όλοι αυτοί οι οφειλέτες, θα έπρεπε σε αυτή την περίοδο να υποβάλ</w:t>
      </w:r>
      <w:r>
        <w:rPr>
          <w:rFonts w:eastAsia="Times New Roman" w:cs="Times New Roman"/>
          <w:szCs w:val="24"/>
        </w:rPr>
        <w:t>ουν αίτηση εκείνοι που πραγματικά μπορούσαν να ρυθμιστούν και το έκαναν και αυτές οι ρυθμίσεις τηρήθηκαν. Αν τις επεκτείνουμε αορίστως και για πάντα, πρέπει να υπολογίσετε τα εξής: Ότι οι εισφορές</w:t>
      </w:r>
      <w:r>
        <w:rPr>
          <w:rFonts w:eastAsia="Times New Roman" w:cs="Times New Roman"/>
          <w:szCs w:val="24"/>
        </w:rPr>
        <w:t>,</w:t>
      </w:r>
      <w:r>
        <w:rPr>
          <w:rFonts w:eastAsia="Times New Roman" w:cs="Times New Roman"/>
          <w:szCs w:val="24"/>
        </w:rPr>
        <w:t xml:space="preserve"> έτσι όπως έχουν διαμορφωθεί πλέον στο κατώτατο επίπεδο, δη</w:t>
      </w:r>
      <w:r>
        <w:rPr>
          <w:rFonts w:eastAsia="Times New Roman" w:cs="Times New Roman"/>
          <w:szCs w:val="24"/>
        </w:rPr>
        <w:t xml:space="preserve">λαδή στα 158 ευρώ των ελεύθερων επαγγελματιών, αν πάμε στις 50.000, δεν χρειάζεται να πληρώνουν εισφορές. Στα δεκαπέντε χρόνια παίρνουν σύνταξη με αποδοχές που </w:t>
      </w:r>
      <w:r>
        <w:rPr>
          <w:rFonts w:eastAsia="Times New Roman" w:cs="Times New Roman"/>
          <w:szCs w:val="24"/>
        </w:rPr>
        <w:lastRenderedPageBreak/>
        <w:t>αντιστοιχούν στη δεκαπενταετία και θα καλύπτουν επομένως χωρίς εισφορές τον ασφαλιστικό χρόνο πο</w:t>
      </w:r>
      <w:r>
        <w:rPr>
          <w:rFonts w:eastAsia="Times New Roman" w:cs="Times New Roman"/>
          <w:szCs w:val="24"/>
        </w:rPr>
        <w:t>υ χρειάζεται. Αν το πάμε στους αγρότες στις 20.000 που λέτε, τη στιγμή που η εισφορά είναι ήδη 87 ευρώ τον μήνα για τους αγρότες, πάει να πει ότι για δέκα χρόνια και οκτώ μήνες ένας αγρότης δεν χρειάζεται να καταβάλλει εισφορές. Μπορεί να πάρει στα δεκαπέν</w:t>
      </w:r>
      <w:r>
        <w:rPr>
          <w:rFonts w:eastAsia="Times New Roman" w:cs="Times New Roman"/>
          <w:szCs w:val="24"/>
        </w:rPr>
        <w:t xml:space="preserve">τε χρόνια ασφάλιση-σύνταξη και να κρατηθούν οι εισφορές του από τη σύνταξη που θα παίρνει. </w:t>
      </w:r>
    </w:p>
    <w:p w14:paraId="40C978B0" w14:textId="77777777" w:rsidR="00210B60" w:rsidRDefault="00806ACF">
      <w:pPr>
        <w:spacing w:line="600" w:lineRule="auto"/>
        <w:ind w:firstLine="720"/>
        <w:contextualSpacing/>
        <w:jc w:val="both"/>
        <w:rPr>
          <w:rFonts w:eastAsia="Times New Roman" w:cs="Times New Roman"/>
          <w:szCs w:val="24"/>
        </w:rPr>
      </w:pPr>
      <w:r>
        <w:rPr>
          <w:rFonts w:eastAsia="Times New Roman" w:cs="Times New Roman"/>
          <w:szCs w:val="24"/>
        </w:rPr>
        <w:t xml:space="preserve">Αντιλαμβάνεστε ότι αυτό είναι ολέθριο για την κοινωνική ασφάλιση. Χάνει τον χαρακτήρα της καθολικότητας και της </w:t>
      </w:r>
      <w:proofErr w:type="spellStart"/>
      <w:r>
        <w:rPr>
          <w:rFonts w:eastAsia="Times New Roman" w:cs="Times New Roman"/>
          <w:szCs w:val="24"/>
        </w:rPr>
        <w:t>υποχρεωτικότητας</w:t>
      </w:r>
      <w:proofErr w:type="spellEnd"/>
      <w:r>
        <w:rPr>
          <w:rFonts w:eastAsia="Times New Roman" w:cs="Times New Roman"/>
          <w:szCs w:val="24"/>
        </w:rPr>
        <w:t xml:space="preserve">. Θα εξηγήσω, όμως, ότι αυτό που </w:t>
      </w:r>
      <w:proofErr w:type="spellStart"/>
      <w:r>
        <w:rPr>
          <w:rFonts w:eastAsia="Times New Roman" w:cs="Times New Roman"/>
          <w:szCs w:val="24"/>
        </w:rPr>
        <w:t>υπο</w:t>
      </w:r>
      <w:r>
        <w:rPr>
          <w:rFonts w:eastAsia="Times New Roman" w:cs="Times New Roman"/>
          <w:szCs w:val="24"/>
        </w:rPr>
        <w:t>σχόμεθα</w:t>
      </w:r>
      <w:proofErr w:type="spellEnd"/>
      <w:r>
        <w:rPr>
          <w:rFonts w:eastAsia="Times New Roman" w:cs="Times New Roman"/>
          <w:szCs w:val="24"/>
        </w:rPr>
        <w:t xml:space="preserve"> είναι ότι θα βρούμε τρόπους και λύσεις για έναν κόσμο που πραγματικά πρέπει να διευκολυνθεί. Ήδη το κάνουμε στην πλατφόρμα που μπαίνει από τον Φλεβάρη σε εφαρμογή. Θα μπορούν οι </w:t>
      </w:r>
      <w:proofErr w:type="spellStart"/>
      <w:r>
        <w:rPr>
          <w:rFonts w:eastAsia="Times New Roman" w:cs="Times New Roman"/>
          <w:szCs w:val="24"/>
        </w:rPr>
        <w:t>εκατόν</w:t>
      </w:r>
      <w:proofErr w:type="spellEnd"/>
      <w:r>
        <w:rPr>
          <w:rFonts w:eastAsia="Times New Roman" w:cs="Times New Roman"/>
          <w:szCs w:val="24"/>
        </w:rPr>
        <w:t xml:space="preserve"> τριάντα χιλιάδες </w:t>
      </w:r>
      <w:r>
        <w:rPr>
          <w:rFonts w:eastAsia="Times New Roman" w:cs="Times New Roman"/>
          <w:szCs w:val="24"/>
        </w:rPr>
        <w:lastRenderedPageBreak/>
        <w:t xml:space="preserve">περίπου αγρότες που έχουν χρέη 4.000 ευρώ και </w:t>
      </w:r>
      <w:r>
        <w:rPr>
          <w:rFonts w:eastAsia="Times New Roman" w:cs="Times New Roman"/>
          <w:szCs w:val="24"/>
        </w:rPr>
        <w:t>κάτω, να μπουν σ’ αυτή τη ρύθμιση. Διευκολύνονται. Να εξοφλήσουν, δηλαδή, μέσα σε δέκα χρόνια οφειλές. Να διευκολυνθούν και να καταβάλουν τις εισφορές τους. Σε τρία χρόνια είναι μέχρι 3.000 ευρώ η οφειλή. Σε τρία χρόνια, λοιπόν, μπορούν να καλύψουν τέτοιες</w:t>
      </w:r>
      <w:r>
        <w:rPr>
          <w:rFonts w:eastAsia="Times New Roman" w:cs="Times New Roman"/>
          <w:szCs w:val="24"/>
        </w:rPr>
        <w:t xml:space="preserve"> υποχρεώσεις και να πάρουν τη σύνταξή τους. Νομίζω ότι είναι δυνατόν να το κάνουν αυτό. Έχουμε κοντά στ</w:t>
      </w:r>
      <w:r>
        <w:rPr>
          <w:rFonts w:eastAsia="Times New Roman" w:cs="Times New Roman"/>
          <w:szCs w:val="24"/>
        </w:rPr>
        <w:t>ι</w:t>
      </w:r>
      <w:r>
        <w:rPr>
          <w:rFonts w:eastAsia="Times New Roman" w:cs="Times New Roman"/>
          <w:szCs w:val="24"/>
        </w:rPr>
        <w:t>ς διακόσι</w:t>
      </w:r>
      <w:r>
        <w:rPr>
          <w:rFonts w:eastAsia="Times New Roman" w:cs="Times New Roman"/>
          <w:szCs w:val="24"/>
        </w:rPr>
        <w:t>ε</w:t>
      </w:r>
      <w:r>
        <w:rPr>
          <w:rFonts w:eastAsia="Times New Roman" w:cs="Times New Roman"/>
          <w:szCs w:val="24"/>
        </w:rPr>
        <w:t xml:space="preserve">ς ογδόντα τέσσερις χιλιάδες ελεύθερους επαγγελματίες που έχουν οφειλές μέχρι 20.000 ευρώ. Δίνεται η δυνατότητα να ρυθμίσουν οφειλές. </w:t>
      </w:r>
    </w:p>
    <w:p w14:paraId="40C978B1" w14:textId="77777777" w:rsidR="00210B60" w:rsidRDefault="00806ACF">
      <w:pPr>
        <w:spacing w:line="600" w:lineRule="auto"/>
        <w:ind w:firstLine="720"/>
        <w:contextualSpacing/>
        <w:jc w:val="both"/>
        <w:rPr>
          <w:rFonts w:eastAsia="Times New Roman" w:cs="Times New Roman"/>
          <w:szCs w:val="24"/>
        </w:rPr>
      </w:pPr>
      <w:r>
        <w:rPr>
          <w:rFonts w:eastAsia="Times New Roman" w:cs="Times New Roman"/>
          <w:szCs w:val="24"/>
        </w:rPr>
        <w:t>Θεωρώ ότ</w:t>
      </w:r>
      <w:r>
        <w:rPr>
          <w:rFonts w:eastAsia="Times New Roman" w:cs="Times New Roman"/>
          <w:szCs w:val="24"/>
        </w:rPr>
        <w:t xml:space="preserve">ι αυτή η κίνηση θα δώσει μια άλλη εικόνα στο πεδίο των οφειλετών. Θα διευκολύνουμε τους οφειλέτες. Θα λιγοστέψουν και θα δώσουμε μια ανάσα σ’ αυτόν τον κόσμο. </w:t>
      </w:r>
    </w:p>
    <w:p w14:paraId="40C978B2" w14:textId="77777777" w:rsidR="00210B60" w:rsidRDefault="00806ACF">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40C978B3" w14:textId="77777777" w:rsidR="00210B60" w:rsidRDefault="00806ACF">
      <w:pPr>
        <w:spacing w:line="600" w:lineRule="auto"/>
        <w:ind w:firstLine="720"/>
        <w:contextualSpacing/>
        <w:jc w:val="both"/>
        <w:rPr>
          <w:rFonts w:eastAsia="Times New Roman" w:cs="Times New Roman"/>
          <w:szCs w:val="24"/>
        </w:rPr>
      </w:pPr>
      <w:r>
        <w:rPr>
          <w:rFonts w:eastAsia="Times New Roman"/>
          <w:b/>
          <w:bCs/>
        </w:rPr>
        <w:lastRenderedPageBreak/>
        <w:t>ΠΡΟΕΔΡΕΥΩΝ (Σπυρίδων Λυκούδης):</w:t>
      </w:r>
      <w:r>
        <w:rPr>
          <w:rFonts w:eastAsia="Times New Roman" w:cs="Times New Roman"/>
          <w:szCs w:val="24"/>
        </w:rPr>
        <w:t xml:space="preserve"> Ευχαριστούμε, κύριε Υπουργέ. </w:t>
      </w:r>
    </w:p>
    <w:p w14:paraId="40C978B4" w14:textId="77777777" w:rsidR="00210B60" w:rsidRDefault="00806ACF">
      <w:pPr>
        <w:spacing w:line="600" w:lineRule="auto"/>
        <w:ind w:firstLine="720"/>
        <w:contextualSpacing/>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Κεγκέρογλου</w:t>
      </w:r>
      <w:proofErr w:type="spellEnd"/>
      <w:r>
        <w:rPr>
          <w:rFonts w:eastAsia="Times New Roman" w:cs="Times New Roman"/>
          <w:szCs w:val="24"/>
        </w:rPr>
        <w:t xml:space="preserve"> έχει </w:t>
      </w:r>
      <w:r>
        <w:rPr>
          <w:rFonts w:eastAsia="Times New Roman" w:cs="Times New Roman"/>
          <w:szCs w:val="24"/>
        </w:rPr>
        <w:t>τον λόγο.</w:t>
      </w:r>
    </w:p>
    <w:p w14:paraId="40C978B5" w14:textId="77777777" w:rsidR="00210B60" w:rsidRDefault="00806ACF">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Άλλα αντ’ άλλων, κύριε Πρόεδρε. </w:t>
      </w:r>
    </w:p>
    <w:p w14:paraId="40C978B6" w14:textId="77777777" w:rsidR="00210B60" w:rsidRDefault="00806ACF">
      <w:pPr>
        <w:spacing w:line="600" w:lineRule="auto"/>
        <w:ind w:firstLine="720"/>
        <w:contextualSpacing/>
        <w:jc w:val="both"/>
        <w:rPr>
          <w:rFonts w:eastAsia="Times New Roman" w:cs="Times New Roman"/>
          <w:szCs w:val="24"/>
        </w:rPr>
      </w:pPr>
      <w:r>
        <w:rPr>
          <w:rFonts w:eastAsia="Times New Roman" w:cs="Times New Roman"/>
          <w:szCs w:val="24"/>
        </w:rPr>
        <w:t>Κατ’ αρχ</w:t>
      </w:r>
      <w:r>
        <w:rPr>
          <w:rFonts w:eastAsia="Times New Roman" w:cs="Times New Roman"/>
          <w:szCs w:val="24"/>
        </w:rPr>
        <w:t>άς</w:t>
      </w:r>
      <w:r>
        <w:rPr>
          <w:rFonts w:eastAsia="Times New Roman" w:cs="Times New Roman"/>
          <w:szCs w:val="24"/>
        </w:rPr>
        <w:t>, όταν είχα υποβάλει ξανά την ερώτηση για το συγκεκριμένο θέμα στις 8</w:t>
      </w:r>
      <w:r>
        <w:rPr>
          <w:rFonts w:eastAsia="Times New Roman" w:cs="Times New Roman"/>
          <w:szCs w:val="24"/>
        </w:rPr>
        <w:t>-</w:t>
      </w:r>
      <w:r>
        <w:rPr>
          <w:rFonts w:eastAsia="Times New Roman" w:cs="Times New Roman"/>
          <w:szCs w:val="24"/>
        </w:rPr>
        <w:t>5</w:t>
      </w:r>
      <w:r>
        <w:rPr>
          <w:rFonts w:eastAsia="Times New Roman" w:cs="Times New Roman"/>
          <w:szCs w:val="24"/>
        </w:rPr>
        <w:t>-</w:t>
      </w:r>
      <w:r>
        <w:rPr>
          <w:rFonts w:eastAsia="Times New Roman" w:cs="Times New Roman"/>
          <w:szCs w:val="24"/>
        </w:rPr>
        <w:t>2017, ο Υπουργός μ</w:t>
      </w:r>
      <w:r>
        <w:rPr>
          <w:rFonts w:eastAsia="Times New Roman" w:cs="Times New Roman"/>
          <w:szCs w:val="24"/>
        </w:rPr>
        <w:t>ά</w:t>
      </w:r>
      <w:r>
        <w:rPr>
          <w:rFonts w:eastAsia="Times New Roman" w:cs="Times New Roman"/>
          <w:szCs w:val="24"/>
        </w:rPr>
        <w:t>ς είχε πει: «Θα δώσουμε λύση». Εν τούτοις, η Κυβέρνηση προχώρησε στη θεσμοθέτηση των διατ</w:t>
      </w:r>
      <w:r>
        <w:rPr>
          <w:rFonts w:eastAsia="Times New Roman" w:cs="Times New Roman"/>
          <w:szCs w:val="24"/>
        </w:rPr>
        <w:t>άξεων του ν.4469 που δημοσιεύθηκε στις 3</w:t>
      </w:r>
      <w:r>
        <w:rPr>
          <w:rFonts w:eastAsia="Times New Roman" w:cs="Times New Roman"/>
          <w:szCs w:val="24"/>
        </w:rPr>
        <w:t>-</w:t>
      </w:r>
      <w:r>
        <w:rPr>
          <w:rFonts w:eastAsia="Times New Roman" w:cs="Times New Roman"/>
          <w:szCs w:val="24"/>
        </w:rPr>
        <w:t>5</w:t>
      </w:r>
      <w:r>
        <w:rPr>
          <w:rFonts w:eastAsia="Times New Roman" w:cs="Times New Roman"/>
          <w:szCs w:val="24"/>
        </w:rPr>
        <w:t>-</w:t>
      </w:r>
      <w:r>
        <w:rPr>
          <w:rFonts w:eastAsia="Times New Roman" w:cs="Times New Roman"/>
          <w:szCs w:val="24"/>
        </w:rPr>
        <w:t>2017.</w:t>
      </w:r>
    </w:p>
    <w:p w14:paraId="40C978B7" w14:textId="77777777" w:rsidR="00210B60" w:rsidRDefault="00806AC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«Και θα προχωρήσω στην έκδοση υπουργικής απόφασης που θα ρυθμίζει συγκεκριμένα και με κριτήρια και προϋποθέσεις πολύ </w:t>
      </w:r>
      <w:r>
        <w:rPr>
          <w:rFonts w:eastAsia="Times New Roman" w:cs="Times New Roman"/>
          <w:szCs w:val="24"/>
        </w:rPr>
        <w:lastRenderedPageBreak/>
        <w:t xml:space="preserve">πιο ορισμένες για το θέμα των ελεύθερων επαγγελματιών και αγροτών. Και εκεί θα δούμε τις </w:t>
      </w:r>
      <w:r>
        <w:rPr>
          <w:rFonts w:eastAsia="Times New Roman" w:cs="Times New Roman"/>
          <w:szCs w:val="24"/>
        </w:rPr>
        <w:t xml:space="preserve">δυνατότητες που θα αξιοποιήσουμε από αυτή τη διάταξη για την καταβολή των </w:t>
      </w:r>
      <w:proofErr w:type="spellStart"/>
      <w:r>
        <w:rPr>
          <w:rFonts w:eastAsia="Times New Roman" w:cs="Times New Roman"/>
          <w:szCs w:val="24"/>
        </w:rPr>
        <w:t>οφειλομένων</w:t>
      </w:r>
      <w:proofErr w:type="spellEnd"/>
      <w:r>
        <w:rPr>
          <w:rFonts w:eastAsia="Times New Roman" w:cs="Times New Roman"/>
          <w:szCs w:val="24"/>
        </w:rPr>
        <w:t xml:space="preserve"> εισφορών</w:t>
      </w:r>
      <w:r>
        <w:rPr>
          <w:rFonts w:eastAsia="Times New Roman" w:cs="Times New Roman"/>
          <w:szCs w:val="24"/>
        </w:rPr>
        <w:t>.</w:t>
      </w:r>
      <w:r>
        <w:rPr>
          <w:rFonts w:eastAsia="Times New Roman" w:cs="Times New Roman"/>
          <w:szCs w:val="24"/>
        </w:rPr>
        <w:t xml:space="preserve">». </w:t>
      </w:r>
    </w:p>
    <w:p w14:paraId="40C978B8" w14:textId="77777777" w:rsidR="00210B60" w:rsidRDefault="00806AC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Προχθές, την προηγούμενη βδομάδα, είχαμε ξανά ερώτηση για την εφαρμογή του ν.4469: «</w:t>
      </w:r>
      <w:r>
        <w:rPr>
          <w:rFonts w:eastAsia="Times New Roman" w:cs="Times New Roman"/>
          <w:szCs w:val="24"/>
        </w:rPr>
        <w:t>Γ</w:t>
      </w:r>
      <w:r>
        <w:rPr>
          <w:rFonts w:eastAsia="Times New Roman" w:cs="Times New Roman"/>
          <w:szCs w:val="24"/>
        </w:rPr>
        <w:t>ιατί δεν υπήρξαν αυτές οι ορισμένες διατάξεις που μας είχε τάξει τον Μάι</w:t>
      </w:r>
      <w:r>
        <w:rPr>
          <w:rFonts w:eastAsia="Times New Roman" w:cs="Times New Roman"/>
          <w:szCs w:val="24"/>
        </w:rPr>
        <w:t xml:space="preserve">ο ο Υπουργός;». Τάζει ο Υπουργός: «Θα φέρω διατάξεις». </w:t>
      </w:r>
    </w:p>
    <w:p w14:paraId="40C978B9" w14:textId="77777777" w:rsidR="00210B60" w:rsidRDefault="00806AC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Ρωτάμε, λοιπόν, την προηγούμενη βδομάδα</w:t>
      </w:r>
      <w:r>
        <w:rPr>
          <w:rFonts w:eastAsia="Times New Roman" w:cs="Times New Roman"/>
          <w:szCs w:val="24"/>
        </w:rPr>
        <w:t>:</w:t>
      </w:r>
      <w:r>
        <w:rPr>
          <w:rFonts w:eastAsia="Times New Roman" w:cs="Times New Roman"/>
          <w:szCs w:val="24"/>
        </w:rPr>
        <w:t xml:space="preserve"> «</w:t>
      </w:r>
      <w:r>
        <w:rPr>
          <w:rFonts w:eastAsia="Times New Roman" w:cs="Times New Roman"/>
          <w:szCs w:val="24"/>
        </w:rPr>
        <w:t>Γ</w:t>
      </w:r>
      <w:r>
        <w:rPr>
          <w:rFonts w:eastAsia="Times New Roman" w:cs="Times New Roman"/>
          <w:szCs w:val="24"/>
        </w:rPr>
        <w:t>ιατί δεν συμπεριλαμβάνετε και αυτές τις ορισμένες, τις συγκεκριμένες διατάξεις για τους αγρότες και τους ελεύθερους επαγγελματίες που βρίσκονται στο στάδιο π</w:t>
      </w:r>
      <w:r>
        <w:rPr>
          <w:rFonts w:eastAsia="Times New Roman" w:cs="Times New Roman"/>
          <w:szCs w:val="24"/>
        </w:rPr>
        <w:t>ρο της συνταξιοδότησης;» και μας λέει ο Υπουρ</w:t>
      </w:r>
      <w:r>
        <w:rPr>
          <w:rFonts w:eastAsia="Times New Roman" w:cs="Times New Roman"/>
          <w:szCs w:val="24"/>
        </w:rPr>
        <w:lastRenderedPageBreak/>
        <w:t>γός</w:t>
      </w:r>
      <w:r>
        <w:rPr>
          <w:rFonts w:eastAsia="Times New Roman" w:cs="Times New Roman"/>
          <w:szCs w:val="24"/>
        </w:rPr>
        <w:t>:</w:t>
      </w:r>
      <w:r>
        <w:rPr>
          <w:rFonts w:eastAsia="Times New Roman" w:cs="Times New Roman"/>
          <w:szCs w:val="24"/>
        </w:rPr>
        <w:t xml:space="preserve"> «</w:t>
      </w:r>
      <w:r>
        <w:rPr>
          <w:rFonts w:eastAsia="Times New Roman" w:cs="Times New Roman"/>
          <w:szCs w:val="24"/>
        </w:rPr>
        <w:t>Μ</w:t>
      </w:r>
      <w:r>
        <w:rPr>
          <w:rFonts w:eastAsia="Times New Roman" w:cs="Times New Roman"/>
          <w:szCs w:val="24"/>
        </w:rPr>
        <w:t xml:space="preserve">α, αυτά τα θέματα αφορούν άλλες διατάξεις, τις συνταξιοδοτικές». Και τον φέρνουμε, λοιπόν, σήμερα εδώ για τις συνταξιοδοτικές διατάξεις και για τη ρύθμιση των οφειλών. </w:t>
      </w:r>
    </w:p>
    <w:p w14:paraId="40C978BA" w14:textId="77777777" w:rsidR="00210B60" w:rsidRDefault="00806AC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w:t>
      </w:r>
      <w:r>
        <w:rPr>
          <w:rFonts w:eastAsia="Times New Roman" w:cs="Times New Roman"/>
          <w:szCs w:val="24"/>
        </w:rPr>
        <w:t>αι για να πω με άλλα λόγια ό,τι λέει ο Υπουργός, ακούστε: Παίρνω ένα παράδειγμα αγρότη ο οποίος χρωστάει 8.000 ευρώ. Ο Υπουργός του λέει «θα δώσεις και τα 8.000 ευρώ, αλλιώς σύνταξη δεν πρόκειται να πάρεις, πεινάς, δεν πεινάς». Αυτό του λέει ο Υπουργός. Τι</w:t>
      </w:r>
      <w:r>
        <w:rPr>
          <w:rFonts w:eastAsia="Times New Roman" w:cs="Times New Roman"/>
          <w:szCs w:val="24"/>
        </w:rPr>
        <w:t xml:space="preserve"> λέει ο νόμος; Λέει: «Μπορώ να σου ρυθμίσω μέχρι 4.000 ευρώ, δεν μπορώ παραπάνω». Αυτό το λέει και ο υπάλληλος. Στον υπάλληλο ξεσπά ο αγρότης ο οποίος δεν έχει πλέον δραστηριότητα και θέλει να πάρει τη σύνταξή του. Και του λέτε εσείς «όχι». Όσον αφορά τα 8</w:t>
      </w:r>
      <w:r>
        <w:rPr>
          <w:rFonts w:eastAsia="Times New Roman" w:cs="Times New Roman"/>
          <w:szCs w:val="24"/>
        </w:rPr>
        <w:t xml:space="preserve">.000 ευρώ, λοιπόν, παίρνουμε και την περίπτωση που δεν θα δώσει τα 4.000 ευρώ, που δεν θα δώσει τα 2.000 ευρώ, </w:t>
      </w:r>
      <w:r>
        <w:rPr>
          <w:rFonts w:eastAsia="Times New Roman" w:cs="Times New Roman"/>
          <w:szCs w:val="24"/>
        </w:rPr>
        <w:lastRenderedPageBreak/>
        <w:t>που δεν θα δώσει τα 1.000 ευρώ και ρυθμίσει και τα 8.000 ευρώ, πόση σύνταξη παίρνει; Παίρνει 400 ευρώ, 500 ευρώ; Πόσο του αφήσατε; Του αφήσατε 50</w:t>
      </w:r>
      <w:r>
        <w:rPr>
          <w:rFonts w:eastAsia="Times New Roman" w:cs="Times New Roman"/>
          <w:szCs w:val="24"/>
        </w:rPr>
        <w:t xml:space="preserve">0 ευρώ. </w:t>
      </w:r>
    </w:p>
    <w:p w14:paraId="40C978BB" w14:textId="77777777" w:rsidR="00210B60" w:rsidRDefault="00806AC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Τόση έπαιρνε.</w:t>
      </w:r>
    </w:p>
    <w:p w14:paraId="40C978BC" w14:textId="77777777" w:rsidR="00210B60" w:rsidRDefault="00806AC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Παίρνουμε, λοιπόν, την περίπτωση των 8.000 ευρώ οφειλών με 500 ευρώ σύνταξη. Σε δύο χρόνια και ορισμένους μήνες έχε</w:t>
      </w:r>
      <w:r>
        <w:rPr>
          <w:rFonts w:eastAsia="Times New Roman" w:cs="Times New Roman"/>
          <w:szCs w:val="24"/>
        </w:rPr>
        <w:t xml:space="preserve">ι ξεπληρώσει την οφειλή. Τι μας λέει ο κύριος Υπουργός; Ότι δεν ξέρει αν ζήσει τα δυόμισι χρόνια για να τα πάρει; Τι μας λέει; Αν δεν </w:t>
      </w:r>
      <w:proofErr w:type="spellStart"/>
      <w:r>
        <w:rPr>
          <w:rFonts w:eastAsia="Times New Roman" w:cs="Times New Roman"/>
          <w:szCs w:val="24"/>
        </w:rPr>
        <w:t>απατώμαι</w:t>
      </w:r>
      <w:proofErr w:type="spellEnd"/>
      <w:r>
        <w:rPr>
          <w:rFonts w:eastAsia="Times New Roman" w:cs="Times New Roman"/>
          <w:szCs w:val="24"/>
        </w:rPr>
        <w:t xml:space="preserve">, 250 ευρώ τον μήνα επί δώδεκα μήνες κάνει 3.000 ευρώ. Τη μία χρονιά 3.000 ευρώ, την </w:t>
      </w:r>
      <w:r>
        <w:rPr>
          <w:rFonts w:eastAsia="Times New Roman" w:cs="Times New Roman"/>
          <w:szCs w:val="24"/>
        </w:rPr>
        <w:lastRenderedPageBreak/>
        <w:t>άλλη χρονιά 3.000 ευρώ μάς κά</w:t>
      </w:r>
      <w:r>
        <w:rPr>
          <w:rFonts w:eastAsia="Times New Roman" w:cs="Times New Roman"/>
          <w:szCs w:val="24"/>
        </w:rPr>
        <w:t>νουν 6.000 ευρώ. Και τα 2.000 ευρώ την τρίτη χρονιά. Σε δυόμισι περίπου χρόνια έχει ξεπληρώσει.</w:t>
      </w:r>
    </w:p>
    <w:p w14:paraId="40C978BD" w14:textId="77777777" w:rsidR="00210B60" w:rsidRDefault="00806AC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Τι μας λέγατε για δεκαετίες, δεκαπενταετίες και κολοκύθια τούμπανα; Εδώ είναι συγκεκριμένα τα νούμερα.</w:t>
      </w:r>
    </w:p>
    <w:p w14:paraId="40C978BE" w14:textId="77777777" w:rsidR="00210B60" w:rsidRDefault="00806AC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Θα αυξήσετε, λοιπόν, το ποσό των 4.000 ευρώ, έστω σε 8.00</w:t>
      </w:r>
      <w:r>
        <w:rPr>
          <w:rFonts w:eastAsia="Times New Roman" w:cs="Times New Roman"/>
          <w:szCs w:val="24"/>
        </w:rPr>
        <w:t>0 ευρώ -και σας λέω σε 10.000 ευρώ, δεν σας λέω σε 20.000 ευρώ- έστω σε 8.000 ευρώ, για να μπορούν να πάρουν σύνταξη όλοι αυτοί οι οποίοι οφείλουν και θέλουν να τους παρακρατήσετε τη σύνταξή τους, αλλά δεν τους δίνετε τη δυνατότητα; Ούτε να ζήσουν δεν τους</w:t>
      </w:r>
      <w:r>
        <w:rPr>
          <w:rFonts w:eastAsia="Times New Roman" w:cs="Times New Roman"/>
          <w:szCs w:val="24"/>
        </w:rPr>
        <w:t xml:space="preserve"> δίνετε τη δυνατότητα! Θα αυξήσετε τα 20.000 ευρώ στους αγρότες, έστω σε 25.000 ευρώ, σε 30.000 ευρώ;</w:t>
      </w:r>
    </w:p>
    <w:p w14:paraId="40C978BF" w14:textId="77777777" w:rsidR="00210B60" w:rsidRDefault="00806AC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Παράλογο ήταν αυτό που είχε ψηφίσει όλη η Βουλή; Και το είχε ψηφίσει και η Κυβέρνησή σας, όλη η Κοινοβουλευτική Ομάδα και </w:t>
      </w:r>
      <w:r>
        <w:rPr>
          <w:rFonts w:eastAsia="Times New Roman" w:cs="Times New Roman"/>
          <w:szCs w:val="24"/>
        </w:rPr>
        <w:lastRenderedPageBreak/>
        <w:t>μετά το καταργήσατε, γιατί γίνατ</w:t>
      </w:r>
      <w:r>
        <w:rPr>
          <w:rFonts w:eastAsia="Times New Roman" w:cs="Times New Roman"/>
          <w:szCs w:val="24"/>
        </w:rPr>
        <w:t>ε –λέτε- πιο συνετοί. Πιο συνετοί γίνατε ή πιο ανάλγητοι;</w:t>
      </w:r>
    </w:p>
    <w:p w14:paraId="40C978C0" w14:textId="77777777" w:rsidR="00210B60" w:rsidRDefault="00806AC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Ζητάμε απαντήσεις, λοιπόν, σήμερα σε συγκεκριμένα θέματα, αλλιώς την άλλη Πέμπτη θα είμαστε πάλι εδώ. </w:t>
      </w:r>
    </w:p>
    <w:p w14:paraId="40C978C1" w14:textId="77777777" w:rsidR="00210B60" w:rsidRDefault="00806AC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Ορίστε, κύριε Υπουργέ, έχετε τον λόγο.</w:t>
      </w:r>
    </w:p>
    <w:p w14:paraId="40C978C2" w14:textId="77777777" w:rsidR="00210B60" w:rsidRDefault="00806AC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ΑΝΑΣΤΑΣΙΟΣ ΠΕΤΡΟΠΟΥΛΟΣ (</w:t>
      </w:r>
      <w:r>
        <w:rPr>
          <w:rFonts w:eastAsia="Times New Roman" w:cs="Times New Roman"/>
          <w:b/>
          <w:szCs w:val="24"/>
        </w:rPr>
        <w:t xml:space="preserve">Υφυπουργός Εργασίας, Κοινωνικής Ασφάλισης και Κοινωνικής Αλληλεγγύης): </w:t>
      </w:r>
      <w:r>
        <w:rPr>
          <w:rFonts w:eastAsia="Times New Roman" w:cs="Times New Roman"/>
          <w:szCs w:val="24"/>
        </w:rPr>
        <w:t>Το γεγονός ότι είναι μεγάλο το πλήθος του αγροτικού κόσμου είναι αυτό που σας κάνει να έρχεστε να ρωτάτε σαν να νοιάζεστε περισσότερο εσείς για αυτούς. Ψηφοθηρικές είναι οι υποθέσεις, ό</w:t>
      </w:r>
      <w:r>
        <w:rPr>
          <w:rFonts w:eastAsia="Times New Roman" w:cs="Times New Roman"/>
          <w:szCs w:val="24"/>
        </w:rPr>
        <w:t xml:space="preserve">χι γιατί δεν καταλαβαίνετε τι σας απαντώ. Και δεν βγαίνει με τίποτα, παρά μόνο με τη μαθηματική λογική, το να αντιληφθεί κανείς, βάζοντας κάτω </w:t>
      </w:r>
      <w:r>
        <w:rPr>
          <w:rFonts w:eastAsia="Times New Roman" w:cs="Times New Roman"/>
          <w:szCs w:val="24"/>
        </w:rPr>
        <w:lastRenderedPageBreak/>
        <w:t>τα πράγματα, ότι το πολλαπλάσιο όριο που υπάρχει στους ελεύθερους επαγγελματίες είναι διότι η εισφορά που αντιστο</w:t>
      </w:r>
      <w:r>
        <w:rPr>
          <w:rFonts w:eastAsia="Times New Roman" w:cs="Times New Roman"/>
          <w:szCs w:val="24"/>
        </w:rPr>
        <w:t>ιχεί και αντιστοιχούσε κατά μήνα στους ελεύθερους επαγγελματίες ήταν μεγαλύτερη. Δεν μπορεί –και δεν είναι έτσι όπως τα λέτε- δεν βγαίνει αντικειμενικά –και δεν είναι και σωστό για το σύστημα της κοινωνικής ασφάλισης- να μπορεί κανείς, χωρίς να πληρώνει ει</w:t>
      </w:r>
      <w:r>
        <w:rPr>
          <w:rFonts w:eastAsia="Times New Roman" w:cs="Times New Roman"/>
          <w:szCs w:val="24"/>
        </w:rPr>
        <w:t>σφορές, σταματώντας να πληρώνει εισφορές, να παίρνει σύνταξη.</w:t>
      </w:r>
    </w:p>
    <w:p w14:paraId="40C978C3" w14:textId="77777777" w:rsidR="00210B60" w:rsidRDefault="00806AC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Και αυτό γινόταν πάντα, κύριε </w:t>
      </w:r>
      <w:proofErr w:type="spellStart"/>
      <w:r>
        <w:rPr>
          <w:rFonts w:eastAsia="Times New Roman" w:cs="Times New Roman"/>
          <w:szCs w:val="24"/>
        </w:rPr>
        <w:t>Κεγκέρογλου</w:t>
      </w:r>
      <w:proofErr w:type="spellEnd"/>
      <w:r>
        <w:rPr>
          <w:rFonts w:eastAsia="Times New Roman" w:cs="Times New Roman"/>
          <w:szCs w:val="24"/>
        </w:rPr>
        <w:t>. Και στο κάτω-κάτω, δεν καταλαβαίνω γιατί εσείς δείχνετε να νοιάζεστε περισσότερο από την Κυβέρνηση για ένα πρόβλημα που σωρεύτηκε με εκρηκτικό τρόπο τα</w:t>
      </w:r>
      <w:r>
        <w:rPr>
          <w:rFonts w:eastAsia="Times New Roman" w:cs="Times New Roman"/>
          <w:szCs w:val="24"/>
        </w:rPr>
        <w:t xml:space="preserve"> χρόνια εκείνα, που στερήθηκαν οι άνθρωποι τη δυνατότητα να πληρώνουν εισφορές.</w:t>
      </w:r>
    </w:p>
    <w:p w14:paraId="40C978C4" w14:textId="77777777" w:rsidR="00210B60" w:rsidRDefault="00806AC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ΒΑΣΙΛΕΙΟΣ ΚΕΓΚΕΡΟΓΛΟΥ: </w:t>
      </w:r>
      <w:r>
        <w:rPr>
          <w:rFonts w:eastAsia="Times New Roman" w:cs="Times New Roman"/>
          <w:szCs w:val="24"/>
        </w:rPr>
        <w:t>Ιδού η Ρόδος, ιδού και το πήδημα! Θα μειώσετε και τα 4.000 ευρώ!</w:t>
      </w:r>
    </w:p>
    <w:p w14:paraId="40C978C5" w14:textId="77777777" w:rsidR="00210B60" w:rsidRDefault="00806AC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w:t>
      </w:r>
      <w:r>
        <w:rPr>
          <w:rFonts w:eastAsia="Times New Roman" w:cs="Times New Roman"/>
          <w:b/>
          <w:szCs w:val="24"/>
        </w:rPr>
        <w:t xml:space="preserve">γύης): </w:t>
      </w:r>
      <w:r>
        <w:rPr>
          <w:rFonts w:eastAsia="Times New Roman" w:cs="Times New Roman"/>
          <w:szCs w:val="24"/>
        </w:rPr>
        <w:t>Αυτό το πρόβλημα αντιμετωπίζουμε εμείς. Και πράγματι είναι εφικτή η ένταξη των οφειλετών στο νέο σύστημα καταβολής εισφορών, διότι δεν είναι και πολύ υψηλό και η επιβάρυνση δεν είναι τόσο υψηλή όσο ήταν πριν, είναι χαμηλότερη. Πρέπει να το δουν.</w:t>
      </w:r>
    </w:p>
    <w:p w14:paraId="40C978C6" w14:textId="77777777" w:rsidR="00210B60" w:rsidRDefault="00806AC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Καλ</w:t>
      </w:r>
      <w:r>
        <w:rPr>
          <w:rFonts w:eastAsia="Times New Roman" w:cs="Times New Roman"/>
          <w:szCs w:val="24"/>
        </w:rPr>
        <w:t>ώ όλους να δουν τη δυνατότητα ένταξης σε αυτές τις οφειλές, στη ρύθμιση οφειλών όπως διαμορφώθηκε και διαμορφώνεται στην πλατφόρμα. Θα βγάλουμε και ειδικότερη εγκύκλιο που θα βοηθήσει στο να κατανοήσουν οι άνθρωποι και θα πρέπει να εξειδικεύσουμε και παραδ</w:t>
      </w:r>
      <w:r>
        <w:rPr>
          <w:rFonts w:eastAsia="Times New Roman" w:cs="Times New Roman"/>
          <w:szCs w:val="24"/>
        </w:rPr>
        <w:t xml:space="preserve">είγματα για να δουν ότι πράγματι ένας ελεύθερος </w:t>
      </w:r>
      <w:r>
        <w:rPr>
          <w:rFonts w:eastAsia="Times New Roman" w:cs="Times New Roman"/>
          <w:szCs w:val="24"/>
        </w:rPr>
        <w:lastRenderedPageBreak/>
        <w:t xml:space="preserve">επαγγελματίας μπορεί να καταβάλλει τις οφειλές του εύκολα, άνετα, μέσα στη χρονιά με τη ρύθμιση των </w:t>
      </w:r>
      <w:proofErr w:type="spellStart"/>
      <w:r>
        <w:rPr>
          <w:rFonts w:eastAsia="Times New Roman" w:cs="Times New Roman"/>
          <w:szCs w:val="24"/>
        </w:rPr>
        <w:t>εκατόν</w:t>
      </w:r>
      <w:proofErr w:type="spellEnd"/>
      <w:r>
        <w:rPr>
          <w:rFonts w:eastAsia="Times New Roman" w:cs="Times New Roman"/>
          <w:szCs w:val="24"/>
        </w:rPr>
        <w:t xml:space="preserve"> είκοσι δόσεων για 20.000 ευρώ. Είναι δέκα χρόνια.</w:t>
      </w:r>
    </w:p>
    <w:p w14:paraId="40C978C7" w14:textId="77777777" w:rsidR="00210B60" w:rsidRDefault="00806AC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Βεβαίως και εμπλέκονται αυτά τα δύο. Δεν είναι να α</w:t>
      </w:r>
      <w:r>
        <w:rPr>
          <w:rFonts w:eastAsia="Times New Roman" w:cs="Times New Roman"/>
          <w:szCs w:val="24"/>
        </w:rPr>
        <w:t>πορείτε. Γιατί θέλετε να απορείτε; Άλλο είναι το θέμα της ρύθμισης για να παίρνει σύνταξη που το είχαμε βάλει σε αυτό το ύψος και άλλο το θέμα των οφειλών με τις δόσεις. Βεβαίως, αυτά τα θέματα συνδέονται, από τη στιγμή που όταν οφείλεις, δεν μπορείς να πά</w:t>
      </w:r>
      <w:r>
        <w:rPr>
          <w:rFonts w:eastAsia="Times New Roman" w:cs="Times New Roman"/>
          <w:szCs w:val="24"/>
        </w:rPr>
        <w:t>ρεις τη σύνταξη, αλλά αυτά τα όρια που έχουμε βάλει νομίζω ότι είναι όρια εφικτά μέσα στο πλαίσιο της δυνατότητας που έχει το σύστημα κοινωνικής ασφάλισης να αντέχει τις υποχρεώσεις για καταβολή συντάξεων.</w:t>
      </w:r>
    </w:p>
    <w:p w14:paraId="40C978C8" w14:textId="77777777" w:rsidR="00210B60" w:rsidRDefault="00806AC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lastRenderedPageBreak/>
        <w:t>Η σύνταξη, βεβαίως, δεν είναι στο επίπεδο που λέτε</w:t>
      </w:r>
      <w:r>
        <w:rPr>
          <w:rFonts w:eastAsia="Times New Roman" w:cs="Times New Roman"/>
          <w:szCs w:val="24"/>
        </w:rPr>
        <w:t>. Δεν υπήρξε κα</w:t>
      </w:r>
      <w:r>
        <w:rPr>
          <w:rFonts w:eastAsia="Times New Roman" w:cs="Times New Roman"/>
          <w:szCs w:val="24"/>
        </w:rPr>
        <w:t>μ</w:t>
      </w:r>
      <w:r>
        <w:rPr>
          <w:rFonts w:eastAsia="Times New Roman" w:cs="Times New Roman"/>
          <w:szCs w:val="24"/>
        </w:rPr>
        <w:t>μία μείωση συντάξεων, ιδίως στους αγρότες που ήταν χαμηλά. Μόνο μείωση συντάξεων δεν προκύπτει. Προκύπτει βελτίωση των συνταξιοδοτικών παροχών για τους αγρότες, τους οποίους επιτέλους αναβαθμίζει η πολιτεία στο επίπεδο των απολαύσεων στο συ</w:t>
      </w:r>
      <w:r>
        <w:rPr>
          <w:rFonts w:eastAsia="Times New Roman" w:cs="Times New Roman"/>
          <w:szCs w:val="24"/>
        </w:rPr>
        <w:t>νταξιοδοτικό δικαίωμα που έχουν και οι υπόλοιποι Έλληνες. Αυτό θα βελτιώνει τη θέση τους σε μια ισότιμη αντιμετώπιση, όπως υποχρεούται  η ελληνική πολιτεία να έχει απέναντι σε όλους. Εμείς αυτό δεν θα το αλλάξουμε. Είναι μια αναβάθμιση της ζωής των ανθρώπω</w:t>
      </w:r>
      <w:r>
        <w:rPr>
          <w:rFonts w:eastAsia="Times New Roman" w:cs="Times New Roman"/>
          <w:szCs w:val="24"/>
        </w:rPr>
        <w:t>ν της υπαίθρου και αυτό θα υποστηρίξουμε.</w:t>
      </w:r>
    </w:p>
    <w:p w14:paraId="40C978C9" w14:textId="77777777" w:rsidR="00210B60" w:rsidRDefault="00806AC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κύριε Υπουργέ.</w:t>
      </w:r>
    </w:p>
    <w:p w14:paraId="40C978CA" w14:textId="77777777" w:rsidR="00210B60" w:rsidRDefault="00806AC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Το άλλο με τον </w:t>
      </w:r>
      <w:proofErr w:type="spellStart"/>
      <w:r>
        <w:rPr>
          <w:rFonts w:eastAsia="Times New Roman" w:cs="Times New Roman"/>
          <w:szCs w:val="24"/>
        </w:rPr>
        <w:t>Τοτό</w:t>
      </w:r>
      <w:proofErr w:type="spellEnd"/>
      <w:r>
        <w:rPr>
          <w:rFonts w:eastAsia="Times New Roman" w:cs="Times New Roman"/>
          <w:szCs w:val="24"/>
        </w:rPr>
        <w:t xml:space="preserve"> το ξέρετε;</w:t>
      </w:r>
    </w:p>
    <w:p w14:paraId="40C978CB" w14:textId="77777777" w:rsidR="00210B60" w:rsidRDefault="00806AC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 xml:space="preserve">Κυρίες και κύριοι συνάδελφοι, </w:t>
      </w:r>
      <w:r>
        <w:rPr>
          <w:rFonts w:eastAsia="Times New Roman" w:cs="Times New Roman"/>
          <w:szCs w:val="24"/>
        </w:rPr>
        <w:t>έχουν διανεμηθεί τα Πρακτικά</w:t>
      </w:r>
      <w:r>
        <w:rPr>
          <w:rFonts w:eastAsia="Times New Roman" w:cs="Times New Roman"/>
          <w:szCs w:val="24"/>
        </w:rPr>
        <w:t xml:space="preserve"> της Παρασκε</w:t>
      </w:r>
      <w:r>
        <w:rPr>
          <w:rFonts w:eastAsia="Times New Roman" w:cs="Times New Roman"/>
          <w:szCs w:val="24"/>
        </w:rPr>
        <w:t>υής 10 Νοεμβρίου 2017, της Δευτέρας 13</w:t>
      </w:r>
      <w:r>
        <w:rPr>
          <w:rFonts w:eastAsia="Times New Roman" w:cs="Times New Roman"/>
          <w:szCs w:val="24"/>
          <w:vertAlign w:val="superscript"/>
        </w:rPr>
        <w:t xml:space="preserve"> </w:t>
      </w:r>
      <w:r>
        <w:rPr>
          <w:rFonts w:eastAsia="Times New Roman" w:cs="Times New Roman"/>
          <w:szCs w:val="24"/>
        </w:rPr>
        <w:t xml:space="preserve">Νοεμβρίου 2017, της Τρίτης 14 Νοεμβρίου 2017, της Δευτέρας </w:t>
      </w:r>
      <w:r w:rsidRPr="00ED2709">
        <w:rPr>
          <w:rFonts w:eastAsia="Times New Roman" w:cs="Times New Roman"/>
          <w:szCs w:val="24"/>
        </w:rPr>
        <w:t>20</w:t>
      </w:r>
      <w:r>
        <w:rPr>
          <w:rFonts w:eastAsia="Times New Roman" w:cs="Times New Roman"/>
          <w:szCs w:val="24"/>
        </w:rPr>
        <w:t xml:space="preserve"> Νοεμβρίου 2017, της Πέμπτης 23 Νοεμβρίου 2017 και της Παρασκευής 24 Νοεμβρίου 2017</w:t>
      </w:r>
      <w:r>
        <w:rPr>
          <w:rFonts w:eastAsia="Times New Roman" w:cs="Times New Roman"/>
          <w:szCs w:val="24"/>
        </w:rPr>
        <w:t xml:space="preserve"> και ε</w:t>
      </w:r>
      <w:r>
        <w:rPr>
          <w:rFonts w:eastAsia="Times New Roman" w:cs="Times New Roman"/>
          <w:szCs w:val="24"/>
        </w:rPr>
        <w:t>ρωτάται το Σώμα αν τα επικυρώνει.</w:t>
      </w:r>
    </w:p>
    <w:p w14:paraId="40C978CC" w14:textId="77777777" w:rsidR="00210B60" w:rsidRDefault="00806AC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40C978CD" w14:textId="77777777" w:rsidR="00210B60" w:rsidRDefault="00806AC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Συνεπώς τα Πρακτικά της Παρασκευής 10 Νοεμβρίου 2017, της Δευτέρας 13</w:t>
      </w:r>
      <w:r>
        <w:rPr>
          <w:rFonts w:eastAsia="Times New Roman" w:cs="Times New Roman"/>
          <w:szCs w:val="24"/>
          <w:vertAlign w:val="superscript"/>
        </w:rPr>
        <w:t xml:space="preserve"> </w:t>
      </w:r>
      <w:r>
        <w:rPr>
          <w:rFonts w:eastAsia="Times New Roman" w:cs="Times New Roman"/>
          <w:szCs w:val="24"/>
        </w:rPr>
        <w:t>Νοεμβρίου 2017, της Τρίτης 14 Νοεμβρίου 2017, της Δευτέρας 20 Νοεμβρίου 2017, της Πέμπτης 23 Νοεμβρίου 2017 και της Παρασκευής 24 Νοεμβ</w:t>
      </w:r>
      <w:r>
        <w:rPr>
          <w:rFonts w:eastAsia="Times New Roman" w:cs="Times New Roman"/>
          <w:szCs w:val="24"/>
        </w:rPr>
        <w:t>ρίου 2017 επικυρώθηκαν.</w:t>
      </w:r>
    </w:p>
    <w:p w14:paraId="40C978CE" w14:textId="77777777" w:rsidR="00210B60" w:rsidRDefault="00806ACF">
      <w:pPr>
        <w:tabs>
          <w:tab w:val="left" w:pos="3642"/>
          <w:tab w:val="center" w:pos="4753"/>
          <w:tab w:val="left" w:pos="6214"/>
        </w:tabs>
        <w:spacing w:line="600" w:lineRule="auto"/>
        <w:ind w:firstLine="720"/>
        <w:contextualSpacing/>
        <w:jc w:val="both"/>
        <w:rPr>
          <w:rFonts w:eastAsia="Times New Roman"/>
          <w:color w:val="000000"/>
          <w:szCs w:val="24"/>
        </w:rPr>
      </w:pPr>
      <w:r>
        <w:rPr>
          <w:rFonts w:eastAsia="Times New Roman" w:cs="Times New Roman"/>
          <w:szCs w:val="24"/>
        </w:rPr>
        <w:lastRenderedPageBreak/>
        <w:t xml:space="preserve">Συνεχίζουμε με </w:t>
      </w:r>
      <w:r>
        <w:rPr>
          <w:rFonts w:eastAsia="Times New Roman" w:cs="Times New Roman"/>
          <w:szCs w:val="24"/>
        </w:rPr>
        <w:t>τη</w:t>
      </w:r>
      <w:r>
        <w:rPr>
          <w:rFonts w:eastAsia="Times New Roman" w:cs="Times New Roman"/>
          <w:szCs w:val="24"/>
        </w:rPr>
        <w:t xml:space="preserve">ν τέταρτη </w:t>
      </w:r>
      <w:r>
        <w:rPr>
          <w:rFonts w:eastAsia="Times New Roman" w:cs="Times New Roman"/>
          <w:szCs w:val="24"/>
        </w:rPr>
        <w:t>με αριθμό 773/9-1-2018 επίκαιρη ερώτηση δε</w:t>
      </w:r>
      <w:r>
        <w:rPr>
          <w:rFonts w:eastAsia="Times New Roman" w:cs="Times New Roman"/>
          <w:szCs w:val="24"/>
        </w:rPr>
        <w:t>υ</w:t>
      </w:r>
      <w:r>
        <w:rPr>
          <w:rFonts w:eastAsia="Times New Roman" w:cs="Times New Roman"/>
          <w:szCs w:val="24"/>
        </w:rPr>
        <w:t>τ</w:t>
      </w:r>
      <w:r>
        <w:rPr>
          <w:rFonts w:eastAsia="Times New Roman" w:cs="Times New Roman"/>
          <w:szCs w:val="24"/>
        </w:rPr>
        <w:t>έ</w:t>
      </w:r>
      <w:r>
        <w:rPr>
          <w:rFonts w:eastAsia="Times New Roman" w:cs="Times New Roman"/>
          <w:szCs w:val="24"/>
        </w:rPr>
        <w:t>ρου κύκλου</w:t>
      </w:r>
      <w:r>
        <w:rPr>
          <w:rFonts w:ascii="Verdana" w:eastAsia="Times New Roman" w:hAnsi="Verdana" w:cs="Times New Roman"/>
          <w:color w:val="000000"/>
          <w:sz w:val="17"/>
          <w:szCs w:val="17"/>
        </w:rPr>
        <w:t xml:space="preserve"> </w:t>
      </w:r>
      <w:r>
        <w:rPr>
          <w:rFonts w:eastAsia="Times New Roman"/>
          <w:color w:val="000000"/>
          <w:szCs w:val="24"/>
        </w:rPr>
        <w:t>του Βουλευτή Ηρακλείου του Κομμουνιστικού Κόμματος Ελλάδ</w:t>
      </w:r>
      <w:r>
        <w:rPr>
          <w:rFonts w:eastAsia="Times New Roman"/>
          <w:color w:val="000000"/>
          <w:szCs w:val="24"/>
        </w:rPr>
        <w:t>α</w:t>
      </w:r>
      <w:r>
        <w:rPr>
          <w:rFonts w:eastAsia="Times New Roman"/>
          <w:color w:val="000000"/>
          <w:szCs w:val="24"/>
        </w:rPr>
        <w:t xml:space="preserve">ς κ. </w:t>
      </w:r>
      <w:r>
        <w:rPr>
          <w:rFonts w:eastAsia="Times New Roman"/>
          <w:bCs/>
          <w:color w:val="000000"/>
          <w:szCs w:val="24"/>
        </w:rPr>
        <w:t>Εμμανουήλ Συντυχάκη</w:t>
      </w:r>
      <w:r>
        <w:rPr>
          <w:rFonts w:eastAsia="Times New Roman"/>
          <w:b/>
          <w:bCs/>
          <w:color w:val="000000"/>
          <w:szCs w:val="24"/>
        </w:rPr>
        <w:t xml:space="preserve"> </w:t>
      </w:r>
      <w:r>
        <w:rPr>
          <w:rFonts w:eastAsia="Times New Roman"/>
          <w:color w:val="000000"/>
          <w:szCs w:val="24"/>
        </w:rPr>
        <w:t>προς την Υπουργό</w:t>
      </w:r>
      <w:r>
        <w:rPr>
          <w:rFonts w:eastAsia="Times New Roman"/>
          <w:b/>
          <w:bCs/>
          <w:color w:val="000000"/>
          <w:szCs w:val="24"/>
        </w:rPr>
        <w:t xml:space="preserve"> </w:t>
      </w:r>
      <w:r>
        <w:rPr>
          <w:rFonts w:eastAsia="Times New Roman"/>
          <w:bCs/>
          <w:color w:val="000000"/>
          <w:szCs w:val="24"/>
        </w:rPr>
        <w:t>Εργασίας, Κοινωνικής Ασφάλισης και Κοινωνικής Αλλη</w:t>
      </w:r>
      <w:r>
        <w:rPr>
          <w:rFonts w:eastAsia="Times New Roman"/>
          <w:bCs/>
          <w:color w:val="000000"/>
          <w:szCs w:val="24"/>
        </w:rPr>
        <w:t>λεγγύης,</w:t>
      </w:r>
      <w:r>
        <w:rPr>
          <w:rFonts w:eastAsia="Times New Roman"/>
          <w:b/>
          <w:bCs/>
          <w:color w:val="000000"/>
          <w:szCs w:val="24"/>
        </w:rPr>
        <w:t xml:space="preserve"> </w:t>
      </w:r>
      <w:r>
        <w:rPr>
          <w:rFonts w:eastAsia="Times New Roman"/>
          <w:color w:val="000000"/>
          <w:szCs w:val="24"/>
        </w:rPr>
        <w:t>με θέμα: «Απόλυση εργαζόμενης, μέλους του Δ</w:t>
      </w:r>
      <w:r>
        <w:rPr>
          <w:rFonts w:eastAsia="Times New Roman"/>
          <w:color w:val="000000"/>
          <w:szCs w:val="24"/>
        </w:rPr>
        <w:t>.</w:t>
      </w:r>
      <w:r>
        <w:rPr>
          <w:rFonts w:eastAsia="Times New Roman"/>
          <w:color w:val="000000"/>
          <w:szCs w:val="24"/>
        </w:rPr>
        <w:t>Σ</w:t>
      </w:r>
      <w:r>
        <w:rPr>
          <w:rFonts w:eastAsia="Times New Roman"/>
          <w:color w:val="000000"/>
          <w:szCs w:val="24"/>
        </w:rPr>
        <w:t>.</w:t>
      </w:r>
      <w:r>
        <w:rPr>
          <w:rFonts w:eastAsia="Times New Roman"/>
          <w:color w:val="000000"/>
          <w:szCs w:val="24"/>
        </w:rPr>
        <w:t xml:space="preserve"> του Συνδικάτου Γάλακτος – Τροφίμων και Ποτών Ν. Ηρακλείου από την εταιρεία “</w:t>
      </w:r>
      <w:r>
        <w:rPr>
          <w:rFonts w:eastAsia="Times New Roman"/>
          <w:color w:val="000000"/>
          <w:szCs w:val="24"/>
        </w:rPr>
        <w:t>ΣΑΒΟΪΔΑΚΗΣ</w:t>
      </w:r>
      <w:r>
        <w:rPr>
          <w:rFonts w:eastAsia="Times New Roman"/>
          <w:color w:val="000000"/>
          <w:szCs w:val="24"/>
        </w:rPr>
        <w:t xml:space="preserve"> Α.Ε.”».</w:t>
      </w:r>
    </w:p>
    <w:p w14:paraId="40C978CF" w14:textId="77777777" w:rsidR="00210B60" w:rsidRDefault="00806AC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olor w:val="000000"/>
          <w:szCs w:val="24"/>
        </w:rPr>
        <w:t>Θα απαντήσει η Υπουργός Εργασίας, Κοινωνικής Ασφάλισης και Κοινωνικής Αλληλεγγύης.</w:t>
      </w:r>
    </w:p>
    <w:p w14:paraId="40C978D0" w14:textId="77777777" w:rsidR="00210B60" w:rsidRDefault="00806AC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w:t>
      </w:r>
      <w:r>
        <w:rPr>
          <w:rFonts w:eastAsia="Times New Roman" w:cs="Times New Roman"/>
          <w:szCs w:val="24"/>
        </w:rPr>
        <w:t>Συντυχάκης.</w:t>
      </w:r>
    </w:p>
    <w:p w14:paraId="40C978D1" w14:textId="77777777" w:rsidR="00210B60" w:rsidRDefault="00806AC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Ευχαριστώ, κύριε Πρόεδρε.</w:t>
      </w:r>
    </w:p>
    <w:p w14:paraId="40C978D2" w14:textId="77777777" w:rsidR="00210B60" w:rsidRDefault="00806AC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Στις 7 του Δεκέμβρη του προηγούμενου έτους η εταιρεία «</w:t>
      </w:r>
      <w:r>
        <w:rPr>
          <w:rFonts w:eastAsia="Times New Roman" w:cs="Times New Roman"/>
          <w:szCs w:val="24"/>
        </w:rPr>
        <w:t>ΣΑΒΟΪΔΑΚΗΣ</w:t>
      </w:r>
      <w:r>
        <w:rPr>
          <w:rFonts w:eastAsia="Times New Roman" w:cs="Times New Roman"/>
          <w:szCs w:val="24"/>
        </w:rPr>
        <w:t xml:space="preserve"> Α.Ε.» απέλυσε την εργαζόμενη Μαρία </w:t>
      </w:r>
      <w:proofErr w:type="spellStart"/>
      <w:r>
        <w:rPr>
          <w:rFonts w:eastAsia="Times New Roman" w:cs="Times New Roman"/>
          <w:szCs w:val="24"/>
        </w:rPr>
        <w:t>Καμίτση</w:t>
      </w:r>
      <w:proofErr w:type="spellEnd"/>
      <w:r>
        <w:rPr>
          <w:rFonts w:eastAsia="Times New Roman" w:cs="Times New Roman"/>
          <w:szCs w:val="24"/>
        </w:rPr>
        <w:t xml:space="preserve">, μέλος </w:t>
      </w:r>
      <w:r>
        <w:rPr>
          <w:rFonts w:eastAsia="Times New Roman" w:cs="Times New Roman"/>
          <w:szCs w:val="24"/>
        </w:rPr>
        <w:lastRenderedPageBreak/>
        <w:t xml:space="preserve">του </w:t>
      </w:r>
      <w:r>
        <w:rPr>
          <w:rFonts w:eastAsia="Times New Roman" w:cs="Times New Roman"/>
          <w:szCs w:val="24"/>
        </w:rPr>
        <w:t>δ</w:t>
      </w:r>
      <w:r>
        <w:rPr>
          <w:rFonts w:eastAsia="Times New Roman" w:cs="Times New Roman"/>
          <w:szCs w:val="24"/>
        </w:rPr>
        <w:t xml:space="preserve">ιοικητικού </w:t>
      </w:r>
      <w:r>
        <w:rPr>
          <w:rFonts w:eastAsia="Times New Roman" w:cs="Times New Roman"/>
          <w:szCs w:val="24"/>
        </w:rPr>
        <w:t>σ</w:t>
      </w:r>
      <w:r>
        <w:rPr>
          <w:rFonts w:eastAsia="Times New Roman" w:cs="Times New Roman"/>
          <w:szCs w:val="24"/>
        </w:rPr>
        <w:t>υμβουλίου του Συνδικάτου Γάλακτος-Τροφίμων και Ποτών Νομού Ηρακ</w:t>
      </w:r>
      <w:r>
        <w:rPr>
          <w:rFonts w:eastAsia="Times New Roman" w:cs="Times New Roman"/>
          <w:szCs w:val="24"/>
        </w:rPr>
        <w:t xml:space="preserve">λείου, η οποία εργαζόταν στην εταιρεία. Η απόλυσή της ήρθε ως αποτέλεσμα της συνδικαλιστικής δράσης της εργαζόμενης, της εκλογής της στο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 xml:space="preserve">υμβούλιο του </w:t>
      </w:r>
      <w:r>
        <w:rPr>
          <w:rFonts w:eastAsia="Times New Roman" w:cs="Times New Roman"/>
          <w:szCs w:val="24"/>
        </w:rPr>
        <w:t>σ</w:t>
      </w:r>
      <w:r>
        <w:rPr>
          <w:rFonts w:eastAsia="Times New Roman" w:cs="Times New Roman"/>
          <w:szCs w:val="24"/>
        </w:rPr>
        <w:t>υνδικάτου και επειδή πρωτοστατούσε στην ανάδειξη των άσχημων συνθηκών εργασίας στην επιχείρησ</w:t>
      </w:r>
      <w:r>
        <w:rPr>
          <w:rFonts w:eastAsia="Times New Roman" w:cs="Times New Roman"/>
          <w:szCs w:val="24"/>
        </w:rPr>
        <w:t>η και της μη τήρησης της εργατικής νομοθεσίας.</w:t>
      </w:r>
    </w:p>
    <w:p w14:paraId="40C978D3" w14:textId="77777777" w:rsidR="00210B60" w:rsidRDefault="00806AC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Πιο συγκεκριμένα, κατήγγειλε την καταστρατήγηση του ωραρίου και της σύμβασης εργασίας</w:t>
      </w:r>
      <w:r>
        <w:rPr>
          <w:rFonts w:eastAsia="Times New Roman" w:cs="Times New Roman"/>
          <w:szCs w:val="24"/>
        </w:rPr>
        <w:t>,</w:t>
      </w:r>
      <w:r>
        <w:rPr>
          <w:rFonts w:eastAsia="Times New Roman" w:cs="Times New Roman"/>
          <w:szCs w:val="24"/>
        </w:rPr>
        <w:t xml:space="preserve"> δουλεύοντας οι εργαζόμενοι στα καταστήματα έξι μέρες την εβδομάδα για </w:t>
      </w:r>
      <w:proofErr w:type="spellStart"/>
      <w:r>
        <w:rPr>
          <w:rFonts w:eastAsia="Times New Roman" w:cs="Times New Roman"/>
          <w:szCs w:val="24"/>
        </w:rPr>
        <w:t>οκτώμισι</w:t>
      </w:r>
      <w:proofErr w:type="spellEnd"/>
      <w:r>
        <w:rPr>
          <w:rFonts w:eastAsia="Times New Roman" w:cs="Times New Roman"/>
          <w:szCs w:val="24"/>
        </w:rPr>
        <w:t xml:space="preserve"> ώρες την ημέρα, με πενήντα μία - πενήντα </w:t>
      </w:r>
      <w:r>
        <w:rPr>
          <w:rFonts w:eastAsia="Times New Roman" w:cs="Times New Roman"/>
          <w:szCs w:val="24"/>
        </w:rPr>
        <w:t>δύο ώρες την εβδομάδα, απλήρωτες υπερωρίες, καθυστέρηση στις πληρωμές μισθών έως και τρεις μή</w:t>
      </w:r>
      <w:r>
        <w:rPr>
          <w:rFonts w:eastAsia="Times New Roman" w:cs="Times New Roman"/>
          <w:szCs w:val="24"/>
        </w:rPr>
        <w:lastRenderedPageBreak/>
        <w:t xml:space="preserve">νες –ειδικά κατά τους χειμερινούς μήνες- καθυστέρηση στην καταβολή των δώρων και των επιδομάτων, </w:t>
      </w:r>
      <w:proofErr w:type="spellStart"/>
      <w:r>
        <w:rPr>
          <w:rFonts w:eastAsia="Times New Roman" w:cs="Times New Roman"/>
          <w:szCs w:val="24"/>
        </w:rPr>
        <w:t>χρωστούμενες</w:t>
      </w:r>
      <w:proofErr w:type="spellEnd"/>
      <w:r>
        <w:rPr>
          <w:rFonts w:eastAsia="Times New Roman" w:cs="Times New Roman"/>
          <w:szCs w:val="24"/>
        </w:rPr>
        <w:t xml:space="preserve"> άδειες παρελθόντων ετών, ύπαρξη καμερών στον χώρο δου</w:t>
      </w:r>
      <w:r>
        <w:rPr>
          <w:rFonts w:eastAsia="Times New Roman" w:cs="Times New Roman"/>
          <w:szCs w:val="24"/>
        </w:rPr>
        <w:t>λειάς, τρομοκράτηση των εργαζομένων να μη μιλάνε, να μην έρχονται σε επαφή με το σωματείο τους, να μη συμπληρώνουν τις αιτήσεις εγγραφής διότι θα έχουν ποινικές ευθύνες.</w:t>
      </w:r>
    </w:p>
    <w:p w14:paraId="40C978D4" w14:textId="77777777" w:rsidR="00210B60" w:rsidRDefault="00806ACF">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Οι καταγγελίες του </w:t>
      </w:r>
      <w:r>
        <w:rPr>
          <w:rFonts w:eastAsia="Times New Roman" w:cs="Times New Roman"/>
          <w:szCs w:val="24"/>
        </w:rPr>
        <w:t>σ</w:t>
      </w:r>
      <w:r>
        <w:rPr>
          <w:rFonts w:eastAsia="Times New Roman" w:cs="Times New Roman"/>
          <w:szCs w:val="24"/>
        </w:rPr>
        <w:t>υνδικάτου επιβεβαιώθηκαν στο ακέραιο κατά την τριμερή συνάντηση στ</w:t>
      </w:r>
      <w:r>
        <w:rPr>
          <w:rFonts w:eastAsia="Times New Roman" w:cs="Times New Roman"/>
          <w:szCs w:val="24"/>
        </w:rPr>
        <w:t xml:space="preserve">ην Επιθεώρηση Εργασίας που έγινε με πρωτοβουλία του </w:t>
      </w:r>
      <w:r>
        <w:rPr>
          <w:rFonts w:eastAsia="Times New Roman" w:cs="Times New Roman"/>
          <w:szCs w:val="24"/>
        </w:rPr>
        <w:t>σ</w:t>
      </w:r>
      <w:r>
        <w:rPr>
          <w:rFonts w:eastAsia="Times New Roman" w:cs="Times New Roman"/>
          <w:szCs w:val="24"/>
        </w:rPr>
        <w:t>υνδικάτου σαράντα ημέρες πριν την απόλυση. Αυτό εξόργισε την εταιρεία καταφεύγοντας σε πρώτη φάση σε μέτρα τρομοκράτησης της εργαζόμενης ασκώντας της δριμεία κριτική για τη συνδικαλιστική της ιδιότητα κα</w:t>
      </w:r>
      <w:r>
        <w:rPr>
          <w:rFonts w:eastAsia="Times New Roman" w:cs="Times New Roman"/>
          <w:szCs w:val="24"/>
        </w:rPr>
        <w:t xml:space="preserve">ι δραστηριότητα και επειδή εκθέτει την εταιρεία -την «εταιρεία-οικογένεια», όπως λένε, </w:t>
      </w:r>
      <w:r>
        <w:rPr>
          <w:rFonts w:eastAsia="Times New Roman" w:cs="Times New Roman"/>
          <w:szCs w:val="24"/>
        </w:rPr>
        <w:lastRenderedPageBreak/>
        <w:t>εργαζόμενοι με 586 ευρώ μεικτά- σε δεύτερη φάση με υποχρεωτική άδεια δώδεκα ημερών, «για να κάτσει να σκεφτεί», όπως της είπαν, και μετά τη λήξη της άδ</w:t>
      </w:r>
      <w:r>
        <w:rPr>
          <w:rFonts w:eastAsia="Times New Roman" w:cs="Times New Roman"/>
          <w:szCs w:val="24"/>
        </w:rPr>
        <w:t>ε</w:t>
      </w:r>
      <w:r>
        <w:rPr>
          <w:rFonts w:eastAsia="Times New Roman" w:cs="Times New Roman"/>
          <w:szCs w:val="24"/>
        </w:rPr>
        <w:t>ιας, αλλαγή του χ</w:t>
      </w:r>
      <w:r>
        <w:rPr>
          <w:rFonts w:eastAsia="Times New Roman" w:cs="Times New Roman"/>
          <w:szCs w:val="24"/>
        </w:rPr>
        <w:t>ώρου εργασίας.</w:t>
      </w:r>
    </w:p>
    <w:p w14:paraId="40C978D5" w14:textId="77777777" w:rsidR="00210B60" w:rsidRDefault="00806ACF">
      <w:pPr>
        <w:tabs>
          <w:tab w:val="left" w:pos="2940"/>
        </w:tabs>
        <w:spacing w:line="600" w:lineRule="auto"/>
        <w:ind w:firstLine="720"/>
        <w:contextualSpacing/>
        <w:jc w:val="both"/>
        <w:rPr>
          <w:rFonts w:eastAsia="Times New Roman"/>
          <w:szCs w:val="24"/>
        </w:rPr>
      </w:pPr>
      <w:r>
        <w:rPr>
          <w:rFonts w:eastAsia="Times New Roman"/>
          <w:szCs w:val="24"/>
        </w:rPr>
        <w:t>Αφού είδε η εταιρεία ότι δεν πιάνουν οι απειλές, πέρασε στην τρίτη φάση του σχεδίου της, δηλαδή της απόλυσης, και αφού είχε αρνηθεί εν</w:t>
      </w:r>
      <w:r>
        <w:rPr>
          <w:rFonts w:eastAsia="Times New Roman"/>
          <w:szCs w:val="24"/>
        </w:rPr>
        <w:t xml:space="preserve"> </w:t>
      </w:r>
      <w:r>
        <w:rPr>
          <w:rFonts w:eastAsia="Times New Roman"/>
          <w:szCs w:val="24"/>
        </w:rPr>
        <w:t>τω</w:t>
      </w:r>
      <w:r>
        <w:rPr>
          <w:rFonts w:eastAsia="Times New Roman"/>
          <w:szCs w:val="24"/>
        </w:rPr>
        <w:t xml:space="preserve"> </w:t>
      </w:r>
      <w:r>
        <w:rPr>
          <w:rFonts w:eastAsia="Times New Roman"/>
          <w:szCs w:val="24"/>
        </w:rPr>
        <w:t xml:space="preserve">μεταξύ συνάντηση με το </w:t>
      </w:r>
      <w:r>
        <w:rPr>
          <w:rFonts w:eastAsia="Times New Roman"/>
          <w:szCs w:val="24"/>
        </w:rPr>
        <w:t>σ</w:t>
      </w:r>
      <w:r>
        <w:rPr>
          <w:rFonts w:eastAsia="Times New Roman"/>
          <w:szCs w:val="24"/>
        </w:rPr>
        <w:t xml:space="preserve">υνδικάτο, όπως της είχε ζητηθεί, ενώ βγήκε στην πορεία και από πάνω απειλώντας </w:t>
      </w:r>
      <w:r>
        <w:rPr>
          <w:rFonts w:eastAsia="Times New Roman"/>
          <w:szCs w:val="24"/>
        </w:rPr>
        <w:t xml:space="preserve">με μηνύσεις την εργαζόμενη και το </w:t>
      </w:r>
      <w:r>
        <w:rPr>
          <w:rFonts w:eastAsia="Times New Roman"/>
          <w:szCs w:val="24"/>
        </w:rPr>
        <w:t>σ</w:t>
      </w:r>
      <w:r>
        <w:rPr>
          <w:rFonts w:eastAsia="Times New Roman"/>
          <w:szCs w:val="24"/>
        </w:rPr>
        <w:t>υνδικάτο.</w:t>
      </w:r>
    </w:p>
    <w:p w14:paraId="40C978D6" w14:textId="77777777" w:rsidR="00210B60" w:rsidRDefault="00806ACF">
      <w:pPr>
        <w:tabs>
          <w:tab w:val="left" w:pos="2940"/>
        </w:tabs>
        <w:spacing w:line="600" w:lineRule="auto"/>
        <w:ind w:firstLine="720"/>
        <w:contextualSpacing/>
        <w:jc w:val="both"/>
        <w:rPr>
          <w:rFonts w:eastAsia="Times New Roman"/>
          <w:szCs w:val="24"/>
        </w:rPr>
      </w:pPr>
      <w:r>
        <w:rPr>
          <w:rFonts w:eastAsia="Times New Roman"/>
          <w:szCs w:val="24"/>
        </w:rPr>
        <w:t xml:space="preserve">Η αποθράσυνση της εργοδοσίας, που φτάνει στο σημείο να απολύσει εκλεγμένη συνδικαλίστρια σ’ ένα νεοσύστατο συνδικάτο </w:t>
      </w:r>
      <w:proofErr w:type="spellStart"/>
      <w:r>
        <w:rPr>
          <w:rFonts w:eastAsia="Times New Roman"/>
          <w:szCs w:val="24"/>
        </w:rPr>
        <w:t>σημειωτέον</w:t>
      </w:r>
      <w:proofErr w:type="spellEnd"/>
      <w:r>
        <w:rPr>
          <w:rFonts w:eastAsia="Times New Roman"/>
          <w:szCs w:val="24"/>
        </w:rPr>
        <w:t>, που υπερασπίζεται τα δικαιώματα των εργαζομένων, δεν έρχεται σε μια τυχαία περίοδο</w:t>
      </w:r>
      <w:r>
        <w:rPr>
          <w:rFonts w:eastAsia="Times New Roman"/>
          <w:szCs w:val="24"/>
        </w:rPr>
        <w:t xml:space="preserve"> ούτε αφορά μόνο τη συγκεκριμένη εταιρεία. Η </w:t>
      </w:r>
      <w:proofErr w:type="spellStart"/>
      <w:r>
        <w:rPr>
          <w:rFonts w:eastAsia="Times New Roman"/>
          <w:szCs w:val="24"/>
        </w:rPr>
        <w:t>μεγαλοεργοδοσία</w:t>
      </w:r>
      <w:proofErr w:type="spellEnd"/>
      <w:r>
        <w:rPr>
          <w:rFonts w:eastAsia="Times New Roman"/>
          <w:szCs w:val="24"/>
        </w:rPr>
        <w:t xml:space="preserve"> έχει ξεσαλώσει στην κυριολεξία </w:t>
      </w:r>
      <w:r>
        <w:rPr>
          <w:rFonts w:eastAsia="Times New Roman"/>
          <w:szCs w:val="24"/>
        </w:rPr>
        <w:lastRenderedPageBreak/>
        <w:t>και εσείς ως Κυβέρνηση παίζετε τον χαβά της. Πατά πάνω στις αβάντες που της κάνετε με την πολιτική σας, όπως όλες οι προηγούμενες κυβερνήσεις με την εργασιακή ζούγκ</w:t>
      </w:r>
      <w:r>
        <w:rPr>
          <w:rFonts w:eastAsia="Times New Roman"/>
          <w:szCs w:val="24"/>
        </w:rPr>
        <w:t xml:space="preserve">λα που έχει επιβληθεί, την τρομοκράτηση των εργαζομένων για να είναι εύκολα </w:t>
      </w:r>
      <w:proofErr w:type="spellStart"/>
      <w:r>
        <w:rPr>
          <w:rFonts w:eastAsia="Times New Roman"/>
          <w:szCs w:val="24"/>
        </w:rPr>
        <w:t>χειραγωγήσιμη</w:t>
      </w:r>
      <w:proofErr w:type="spellEnd"/>
      <w:r>
        <w:rPr>
          <w:rFonts w:eastAsia="Times New Roman"/>
          <w:szCs w:val="24"/>
        </w:rPr>
        <w:t xml:space="preserve"> από τα αφεντικά.</w:t>
      </w:r>
    </w:p>
    <w:p w14:paraId="40C978D7" w14:textId="77777777" w:rsidR="00210B60" w:rsidRDefault="00806ACF">
      <w:pPr>
        <w:tabs>
          <w:tab w:val="left" w:pos="2940"/>
        </w:tabs>
        <w:spacing w:line="600" w:lineRule="auto"/>
        <w:ind w:firstLine="720"/>
        <w:contextualSpacing/>
        <w:jc w:val="both"/>
        <w:rPr>
          <w:rFonts w:eastAsia="Times New Roman"/>
          <w:szCs w:val="24"/>
        </w:rPr>
      </w:pPr>
      <w:r>
        <w:rPr>
          <w:rFonts w:eastAsia="Times New Roman"/>
          <w:szCs w:val="24"/>
        </w:rPr>
        <w:t>Με βάση, λοιπόν, όλα τα παραπάνω, σας ρωτάμε, κυρία Υπουργέ, τι πρακτικά μέτρα θα λάβετε ως Κυβέρνηση άμεσα, όμως, τώρα, γιατί έχει περάσει ένας μήνα</w:t>
      </w:r>
      <w:r>
        <w:rPr>
          <w:rFonts w:eastAsia="Times New Roman"/>
          <w:szCs w:val="24"/>
        </w:rPr>
        <w:t>ς και δέκα ημέρες από τότε, έτσι ώστε να ανακληθεί η παράνομη και καταχρηστική απόλυση της συνδικαλίστριας και να επανέλθει στην εργασία της και, δεύτερον, να σταματήσει κάθε προσπάθεια τρομοκράτησης των εργαζομένων και ποινικοποίησης της συνδικαλιστικής τ</w:t>
      </w:r>
      <w:r>
        <w:rPr>
          <w:rFonts w:eastAsia="Times New Roman"/>
          <w:szCs w:val="24"/>
        </w:rPr>
        <w:t>ης δράσης.</w:t>
      </w:r>
    </w:p>
    <w:p w14:paraId="40C978D8" w14:textId="77777777" w:rsidR="00210B60" w:rsidRDefault="00806ACF">
      <w:pPr>
        <w:tabs>
          <w:tab w:val="left" w:pos="2940"/>
        </w:tabs>
        <w:spacing w:line="600" w:lineRule="auto"/>
        <w:ind w:firstLine="720"/>
        <w:contextualSpacing/>
        <w:jc w:val="both"/>
        <w:rPr>
          <w:rFonts w:eastAsia="Times New Roman"/>
          <w:szCs w:val="24"/>
        </w:rPr>
      </w:pPr>
      <w:r>
        <w:rPr>
          <w:rFonts w:eastAsia="Times New Roman"/>
          <w:szCs w:val="24"/>
        </w:rPr>
        <w:t>Ευχαριστώ, κύριε Πρόεδρε.</w:t>
      </w:r>
    </w:p>
    <w:p w14:paraId="40C978D9" w14:textId="77777777" w:rsidR="00210B60" w:rsidRDefault="00806ACF">
      <w:pPr>
        <w:tabs>
          <w:tab w:val="left" w:pos="2940"/>
        </w:tabs>
        <w:spacing w:line="600" w:lineRule="auto"/>
        <w:ind w:firstLine="720"/>
        <w:contextualSpacing/>
        <w:jc w:val="both"/>
        <w:rPr>
          <w:rFonts w:eastAsia="Times New Roman"/>
          <w:szCs w:val="24"/>
        </w:rPr>
      </w:pPr>
      <w:r>
        <w:rPr>
          <w:rFonts w:eastAsia="Times New Roman"/>
          <w:b/>
          <w:szCs w:val="24"/>
        </w:rPr>
        <w:lastRenderedPageBreak/>
        <w:t>ΠΡΟΕΔΡΕΥΩΝ (Σπυρίδων Λυκούδης):</w:t>
      </w:r>
      <w:r>
        <w:rPr>
          <w:rFonts w:eastAsia="Times New Roman"/>
          <w:szCs w:val="24"/>
        </w:rPr>
        <w:t xml:space="preserve"> Ευχαριστώ, κύριε συνάδελφε.</w:t>
      </w:r>
    </w:p>
    <w:p w14:paraId="40C978DA" w14:textId="77777777" w:rsidR="00210B60" w:rsidRDefault="00806ACF">
      <w:pPr>
        <w:tabs>
          <w:tab w:val="left" w:pos="2940"/>
        </w:tabs>
        <w:spacing w:line="600" w:lineRule="auto"/>
        <w:ind w:firstLine="720"/>
        <w:contextualSpacing/>
        <w:jc w:val="both"/>
        <w:rPr>
          <w:rFonts w:eastAsia="Times New Roman"/>
          <w:szCs w:val="24"/>
        </w:rPr>
      </w:pPr>
      <w:r>
        <w:rPr>
          <w:rFonts w:eastAsia="Times New Roman"/>
          <w:szCs w:val="24"/>
        </w:rPr>
        <w:t>Κυρία Υπουργέ, έχετε τον λόγο.</w:t>
      </w:r>
    </w:p>
    <w:p w14:paraId="40C978DB" w14:textId="77777777" w:rsidR="00210B60" w:rsidRDefault="00806ACF">
      <w:pPr>
        <w:tabs>
          <w:tab w:val="left" w:pos="2940"/>
        </w:tabs>
        <w:spacing w:line="600" w:lineRule="auto"/>
        <w:ind w:firstLine="720"/>
        <w:contextualSpacing/>
        <w:jc w:val="both"/>
        <w:rPr>
          <w:rFonts w:eastAsia="Times New Roman"/>
          <w:szCs w:val="24"/>
        </w:rPr>
      </w:pPr>
      <w:r>
        <w:rPr>
          <w:rFonts w:eastAsia="Times New Roman"/>
          <w:b/>
          <w:szCs w:val="24"/>
        </w:rPr>
        <w:t>Ε</w:t>
      </w:r>
      <w:r>
        <w:rPr>
          <w:rFonts w:eastAsia="Times New Roman"/>
          <w:b/>
          <w:szCs w:val="24"/>
        </w:rPr>
        <w:t>ΦΗ</w:t>
      </w:r>
      <w:r>
        <w:rPr>
          <w:rFonts w:eastAsia="Times New Roman"/>
          <w:b/>
          <w:szCs w:val="24"/>
        </w:rPr>
        <w:t xml:space="preserve"> ΑΧΤΣΙΟΓΛΟΥ (Υπουργός Εργασίας, Κοινωνικής Ασφάλισης και Κοινωνικής Αλληλεγγύης):</w:t>
      </w:r>
      <w:r>
        <w:rPr>
          <w:rFonts w:eastAsia="Times New Roman"/>
          <w:szCs w:val="24"/>
        </w:rPr>
        <w:t xml:space="preserve"> Κύριε Συντυχάκη, ο ν.1264/1982 ορίζει με </w:t>
      </w:r>
      <w:r>
        <w:rPr>
          <w:rFonts w:eastAsia="Times New Roman"/>
          <w:szCs w:val="24"/>
        </w:rPr>
        <w:t xml:space="preserve">πολύ μεγάλη σαφήνεια και την προστασία των συνδικαλιστικών στελεχών αλλά και τις εξαιρετικά περιορισμένες περιπτώσεις υπό τις οποίες τα μέλη των συνδικαλιστικών οργανώσεων είναι δυνατόν να απολυθούν. Ορίζει </w:t>
      </w:r>
      <w:r>
        <w:rPr>
          <w:rFonts w:eastAsia="Times New Roman"/>
          <w:szCs w:val="24"/>
        </w:rPr>
        <w:t>-</w:t>
      </w:r>
      <w:r>
        <w:rPr>
          <w:rFonts w:eastAsia="Times New Roman"/>
          <w:szCs w:val="24"/>
        </w:rPr>
        <w:t>πάρα πολύ συγκεκριμένα και πάρα πολύ περιοριστικ</w:t>
      </w:r>
      <w:r>
        <w:rPr>
          <w:rFonts w:eastAsia="Times New Roman"/>
          <w:szCs w:val="24"/>
        </w:rPr>
        <w:t>ά</w:t>
      </w:r>
      <w:r>
        <w:rPr>
          <w:rFonts w:eastAsia="Times New Roman"/>
          <w:szCs w:val="24"/>
        </w:rPr>
        <w:t>-</w:t>
      </w:r>
      <w:r>
        <w:rPr>
          <w:rFonts w:eastAsia="Times New Roman"/>
          <w:szCs w:val="24"/>
        </w:rPr>
        <w:t xml:space="preserve"> λόγους, εκ των οποίων οι βασικοί σχετίζονται με σωματική βλάβη σε βάρος του εργοδότη, εξύβριση, εξαπάτηση ή αποκάλυψη μυστικών σε σχέση με την επιχείρηση.</w:t>
      </w:r>
    </w:p>
    <w:p w14:paraId="40C978DC" w14:textId="77777777" w:rsidR="00210B60" w:rsidRDefault="00806ACF">
      <w:pPr>
        <w:tabs>
          <w:tab w:val="left" w:pos="2940"/>
        </w:tabs>
        <w:spacing w:line="600" w:lineRule="auto"/>
        <w:ind w:firstLine="720"/>
        <w:contextualSpacing/>
        <w:jc w:val="both"/>
        <w:rPr>
          <w:rFonts w:eastAsia="Times New Roman"/>
          <w:szCs w:val="24"/>
        </w:rPr>
      </w:pPr>
      <w:r>
        <w:rPr>
          <w:rFonts w:eastAsia="Times New Roman"/>
          <w:szCs w:val="24"/>
        </w:rPr>
        <w:lastRenderedPageBreak/>
        <w:t>Οι λόγοι είναι άκρως περιοριστικοί και αυτό είναι εξαιρετικά σημαντικό, ακριβώς διότι και στο παρά</w:t>
      </w:r>
      <w:r>
        <w:rPr>
          <w:rFonts w:eastAsia="Times New Roman"/>
          <w:szCs w:val="24"/>
        </w:rPr>
        <w:t>δειγμα που αναφέρατε έχουμε μ</w:t>
      </w:r>
      <w:r>
        <w:rPr>
          <w:rFonts w:eastAsia="Times New Roman"/>
          <w:szCs w:val="24"/>
        </w:rPr>
        <w:t>ί</w:t>
      </w:r>
      <w:r>
        <w:rPr>
          <w:rFonts w:eastAsia="Times New Roman"/>
          <w:szCs w:val="24"/>
        </w:rPr>
        <w:t xml:space="preserve">α περίπτωση, </w:t>
      </w:r>
      <w:r>
        <w:rPr>
          <w:rFonts w:eastAsia="Times New Roman"/>
          <w:szCs w:val="24"/>
        </w:rPr>
        <w:t xml:space="preserve">κατά την οποία </w:t>
      </w:r>
      <w:r>
        <w:rPr>
          <w:rFonts w:eastAsia="Times New Roman"/>
          <w:szCs w:val="24"/>
        </w:rPr>
        <w:t>η επιχείρηση υποστηρίζει, με βάση τα πορίσματα του Σώματος Επιθεώρησης Εργασίας, ότι η στάση της εργαζόμενης ήταν μια μόνιμη συκοφαντική δυσφήμηση της εταιρείας. Οι παρεμβάσεις της ήταν αυτές.</w:t>
      </w:r>
    </w:p>
    <w:p w14:paraId="40C978DD" w14:textId="77777777" w:rsidR="00210B60" w:rsidRDefault="00806ACF">
      <w:pPr>
        <w:tabs>
          <w:tab w:val="left" w:pos="2940"/>
        </w:tabs>
        <w:spacing w:line="600" w:lineRule="auto"/>
        <w:ind w:firstLine="720"/>
        <w:contextualSpacing/>
        <w:jc w:val="both"/>
        <w:rPr>
          <w:rFonts w:eastAsia="Times New Roman"/>
          <w:szCs w:val="24"/>
        </w:rPr>
      </w:pPr>
      <w:r>
        <w:rPr>
          <w:rFonts w:eastAsia="Times New Roman"/>
          <w:szCs w:val="24"/>
        </w:rPr>
        <w:t xml:space="preserve">Αυτό </w:t>
      </w:r>
      <w:r>
        <w:rPr>
          <w:rFonts w:eastAsia="Times New Roman"/>
          <w:szCs w:val="24"/>
        </w:rPr>
        <w:t>το γεγονός σε καμμία περίπτωση δεν επιβεβαιώνεται από τις δηλώσεις των εργαζομένων στη διάρκεια της τριμερούς για την εργατική διαφορά που διενήργησε το Σώμα Επιθεώρησης Εργασίας.</w:t>
      </w:r>
    </w:p>
    <w:p w14:paraId="40C978DE" w14:textId="77777777" w:rsidR="00210B60" w:rsidRDefault="00806ACF">
      <w:pPr>
        <w:tabs>
          <w:tab w:val="left" w:pos="2940"/>
        </w:tabs>
        <w:spacing w:line="600" w:lineRule="auto"/>
        <w:ind w:firstLine="720"/>
        <w:contextualSpacing/>
        <w:jc w:val="both"/>
        <w:rPr>
          <w:rFonts w:eastAsia="Times New Roman"/>
          <w:szCs w:val="24"/>
        </w:rPr>
      </w:pPr>
      <w:r>
        <w:rPr>
          <w:rFonts w:eastAsia="Times New Roman"/>
          <w:szCs w:val="24"/>
        </w:rPr>
        <w:t>Άρα η θέση του Σώματος Επιθεώρησης Εργασίας είναι σαφής ότι πρόκειται για πα</w:t>
      </w:r>
      <w:r>
        <w:rPr>
          <w:rFonts w:eastAsia="Times New Roman"/>
          <w:szCs w:val="24"/>
        </w:rPr>
        <w:t xml:space="preserve">ράνομη απόλυση ήδη από τον πρώτο βαθμό </w:t>
      </w:r>
      <w:r>
        <w:rPr>
          <w:rFonts w:eastAsia="Times New Roman"/>
          <w:szCs w:val="24"/>
        </w:rPr>
        <w:lastRenderedPageBreak/>
        <w:t>της εργατικής διαφοράς, γιατί είναι μ</w:t>
      </w:r>
      <w:r>
        <w:rPr>
          <w:rFonts w:eastAsia="Times New Roman"/>
          <w:szCs w:val="24"/>
        </w:rPr>
        <w:t>ί</w:t>
      </w:r>
      <w:r>
        <w:rPr>
          <w:rFonts w:eastAsia="Times New Roman"/>
          <w:szCs w:val="24"/>
        </w:rPr>
        <w:t xml:space="preserve">α απόλυση, η οποία επιβαρύνει συνδικαλιστικό στέλεχος. Όμως ακόμη και να ίσχυε ο λόγος που ισχυρίζεται η επιχείρηση, και αυτός δεν περιλαμβάνεται στους περιοριστικά αναφερόμενους </w:t>
      </w:r>
      <w:r>
        <w:rPr>
          <w:rFonts w:eastAsia="Times New Roman"/>
          <w:szCs w:val="24"/>
        </w:rPr>
        <w:t>λόγους του ν.1264/1982.</w:t>
      </w:r>
    </w:p>
    <w:p w14:paraId="40C978DF" w14:textId="77777777" w:rsidR="00210B60" w:rsidRDefault="00806ACF">
      <w:pPr>
        <w:tabs>
          <w:tab w:val="left" w:pos="2940"/>
        </w:tabs>
        <w:spacing w:line="600" w:lineRule="auto"/>
        <w:ind w:firstLine="720"/>
        <w:contextualSpacing/>
        <w:jc w:val="both"/>
        <w:rPr>
          <w:rFonts w:eastAsia="Times New Roman"/>
          <w:szCs w:val="24"/>
        </w:rPr>
      </w:pPr>
      <w:r>
        <w:rPr>
          <w:rFonts w:eastAsia="Times New Roman"/>
          <w:szCs w:val="24"/>
        </w:rPr>
        <w:t>Η θέση του Υπουργείου Εργασίας είναι ότι πρόκειται καταφανώς για παράνομη απόλυση. Αυτό που πρόκειται να κάνουμε άμεσα είναι να καλέσουμε την επιχείρηση σε τριμερή σύσκεψη στο Υπουργείο Εργασίας, προκειμένου να απαιτήσουμε την ανάκλ</w:t>
      </w:r>
      <w:r>
        <w:rPr>
          <w:rFonts w:eastAsia="Times New Roman"/>
          <w:szCs w:val="24"/>
        </w:rPr>
        <w:t>ηση της απόλυσης αυτής, ενώ και στο επίπεδο του Σώματος Επιθεώρησης Εργασίας υπάρχει δυνατότητα να περάσουμε σε δεύτερο βαθμό, σε επίπεδο διεύθυνσης δηλαδή, προκειμένου και εκεί να αιτηθούμε την ανάκληση της απόλυσης της συνδικαλίστριας.</w:t>
      </w:r>
    </w:p>
    <w:p w14:paraId="40C978E0" w14:textId="77777777" w:rsidR="00210B60" w:rsidRDefault="00806ACF">
      <w:pPr>
        <w:tabs>
          <w:tab w:val="left" w:pos="2940"/>
        </w:tabs>
        <w:spacing w:line="600" w:lineRule="auto"/>
        <w:ind w:firstLine="720"/>
        <w:contextualSpacing/>
        <w:jc w:val="both"/>
        <w:rPr>
          <w:rFonts w:eastAsia="Times New Roman"/>
          <w:szCs w:val="24"/>
        </w:rPr>
      </w:pPr>
      <w:r>
        <w:rPr>
          <w:rFonts w:eastAsia="Times New Roman"/>
          <w:szCs w:val="24"/>
        </w:rPr>
        <w:lastRenderedPageBreak/>
        <w:t>Η εικόνα που έχουμ</w:t>
      </w:r>
      <w:r>
        <w:rPr>
          <w:rFonts w:eastAsia="Times New Roman"/>
          <w:szCs w:val="24"/>
        </w:rPr>
        <w:t>ε κι εμείς και εγώ προσωπικά είναι ότι ο λόγος της απόλυσης είναι αποκλειστικά η συνδικαλιστική της δράση. Δεν προκύπτει τίποτα από τα υπόλοιπα που φαίνεται να ισχυρίζεται η επιχείρηση. Σε κάθε περίπτωση, υπάρχουν πάντα και τα δικαστήρια, τα οποία εκτιμώ ό</w:t>
      </w:r>
      <w:r>
        <w:rPr>
          <w:rFonts w:eastAsia="Times New Roman"/>
          <w:szCs w:val="24"/>
        </w:rPr>
        <w:t>τι στη συγκεκριμένη περίπτωση θα έχουν μια αρκετά εύκολη κρίση, χωρίς να θέλω να παρέμβω στο έργο τους, περί του παράνομου της απόλυσης της συνδικαλίστριας.</w:t>
      </w:r>
    </w:p>
    <w:p w14:paraId="40C978E1" w14:textId="77777777" w:rsidR="00210B60" w:rsidRDefault="00806ACF">
      <w:pPr>
        <w:tabs>
          <w:tab w:val="left" w:pos="2940"/>
        </w:tabs>
        <w:spacing w:line="600" w:lineRule="auto"/>
        <w:ind w:firstLine="720"/>
        <w:contextualSpacing/>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Ευχαριστώ, κυρία Υπουργέ.</w:t>
      </w:r>
    </w:p>
    <w:p w14:paraId="40C978E2" w14:textId="77777777" w:rsidR="00210B60" w:rsidRDefault="00806ACF">
      <w:pPr>
        <w:tabs>
          <w:tab w:val="left" w:pos="2940"/>
        </w:tabs>
        <w:spacing w:line="600" w:lineRule="auto"/>
        <w:ind w:firstLine="720"/>
        <w:contextualSpacing/>
        <w:jc w:val="both"/>
        <w:rPr>
          <w:rFonts w:eastAsia="Times New Roman"/>
          <w:szCs w:val="24"/>
        </w:rPr>
      </w:pPr>
      <w:r>
        <w:rPr>
          <w:rFonts w:eastAsia="Times New Roman"/>
          <w:szCs w:val="24"/>
        </w:rPr>
        <w:t>Κύριε Συντυχάκη, έχετε τον λόγο.</w:t>
      </w:r>
    </w:p>
    <w:p w14:paraId="40C978E3" w14:textId="77777777" w:rsidR="00210B60" w:rsidRDefault="00806ACF">
      <w:pPr>
        <w:tabs>
          <w:tab w:val="left" w:pos="2940"/>
        </w:tabs>
        <w:spacing w:line="600" w:lineRule="auto"/>
        <w:ind w:firstLine="720"/>
        <w:contextualSpacing/>
        <w:jc w:val="both"/>
        <w:rPr>
          <w:rFonts w:eastAsia="Times New Roman"/>
          <w:szCs w:val="24"/>
        </w:rPr>
      </w:pPr>
      <w:r>
        <w:rPr>
          <w:rFonts w:eastAsia="Times New Roman"/>
          <w:b/>
          <w:szCs w:val="24"/>
        </w:rPr>
        <w:t>ΕΜΜΑΝΟΥΗ</w:t>
      </w:r>
      <w:r>
        <w:rPr>
          <w:rFonts w:eastAsia="Times New Roman"/>
          <w:b/>
          <w:szCs w:val="24"/>
        </w:rPr>
        <w:t>Λ ΣΥΝΤΥΧΑΚΗΣ:</w:t>
      </w:r>
      <w:r>
        <w:rPr>
          <w:rFonts w:eastAsia="Times New Roman"/>
          <w:szCs w:val="24"/>
        </w:rPr>
        <w:t xml:space="preserve"> Κυρία Υπουργέ, γιατί έπρεπε να περάσει ένας μήνας και δέκα ημέρες για να ειπωθούν αυτά τα οποία είπατε; Και έχετε ευθύνη και η ευθύνη είναι της Κυβέρνησης </w:t>
      </w:r>
      <w:r>
        <w:rPr>
          <w:rFonts w:eastAsia="Times New Roman"/>
          <w:szCs w:val="24"/>
        </w:rPr>
        <w:lastRenderedPageBreak/>
        <w:t>και του Υπουργείου Εργασίας βέβαια, γιατί εκκρεμεί, όπως σας είπα, έναν μήνα και δέκα η</w:t>
      </w:r>
      <w:r>
        <w:rPr>
          <w:rFonts w:eastAsia="Times New Roman"/>
          <w:szCs w:val="24"/>
        </w:rPr>
        <w:t>μέρες αυτή η υπόθεση και δεν κάνατε τίποτα μέχρι τώρα.</w:t>
      </w:r>
    </w:p>
    <w:p w14:paraId="40C978E4" w14:textId="77777777" w:rsidR="00210B60" w:rsidRDefault="00806ACF">
      <w:pPr>
        <w:tabs>
          <w:tab w:val="left" w:pos="2940"/>
        </w:tabs>
        <w:spacing w:line="600" w:lineRule="auto"/>
        <w:ind w:firstLine="720"/>
        <w:contextualSpacing/>
        <w:jc w:val="both"/>
        <w:rPr>
          <w:rFonts w:eastAsia="Times New Roman"/>
          <w:szCs w:val="24"/>
        </w:rPr>
      </w:pPr>
      <w:r>
        <w:rPr>
          <w:rFonts w:eastAsia="Times New Roman"/>
          <w:szCs w:val="24"/>
        </w:rPr>
        <w:t xml:space="preserve">Γιατί δεν κάνατε τίποτα; Ενώ το </w:t>
      </w:r>
      <w:r>
        <w:rPr>
          <w:rFonts w:eastAsia="Times New Roman"/>
          <w:szCs w:val="24"/>
        </w:rPr>
        <w:t>σ</w:t>
      </w:r>
      <w:r>
        <w:rPr>
          <w:rFonts w:eastAsia="Times New Roman"/>
          <w:szCs w:val="24"/>
        </w:rPr>
        <w:t xml:space="preserve">υνδικάτο σας ζήτησε τριμερή εδώ στο Υπουργείο, εσείς το αρνηθήκατε και τους παραπέμψατε στο ΣΕΠΕ του Ηρακλείου -δηλαδή, </w:t>
      </w:r>
      <w:proofErr w:type="spellStart"/>
      <w:r>
        <w:rPr>
          <w:rFonts w:eastAsia="Times New Roman"/>
          <w:szCs w:val="24"/>
        </w:rPr>
        <w:t>απελθέτω</w:t>
      </w:r>
      <w:proofErr w:type="spellEnd"/>
      <w:r>
        <w:rPr>
          <w:rFonts w:eastAsia="Times New Roman"/>
          <w:szCs w:val="24"/>
        </w:rPr>
        <w:t xml:space="preserve"> το </w:t>
      </w:r>
      <w:proofErr w:type="spellStart"/>
      <w:r>
        <w:rPr>
          <w:rFonts w:eastAsia="Times New Roman"/>
          <w:szCs w:val="24"/>
        </w:rPr>
        <w:t>ποτήριον</w:t>
      </w:r>
      <w:proofErr w:type="spellEnd"/>
      <w:r>
        <w:rPr>
          <w:rFonts w:eastAsia="Times New Roman"/>
          <w:szCs w:val="24"/>
        </w:rPr>
        <w:t xml:space="preserve"> τούτο από μένα- κι έγινε στ</w:t>
      </w:r>
      <w:r>
        <w:rPr>
          <w:rFonts w:eastAsia="Times New Roman"/>
          <w:szCs w:val="24"/>
        </w:rPr>
        <w:t>ο Ηράκλειο η τριμερής.</w:t>
      </w:r>
    </w:p>
    <w:p w14:paraId="40C978E5" w14:textId="77777777" w:rsidR="00210B60" w:rsidRDefault="00806ACF">
      <w:pPr>
        <w:tabs>
          <w:tab w:val="left" w:pos="2940"/>
        </w:tabs>
        <w:spacing w:line="600" w:lineRule="auto"/>
        <w:ind w:firstLine="720"/>
        <w:contextualSpacing/>
        <w:jc w:val="both"/>
        <w:rPr>
          <w:rFonts w:eastAsia="Times New Roman"/>
          <w:szCs w:val="24"/>
        </w:rPr>
      </w:pPr>
      <w:r>
        <w:rPr>
          <w:rFonts w:eastAsia="Times New Roman"/>
          <w:szCs w:val="24"/>
        </w:rPr>
        <w:t xml:space="preserve">Το δελτίο της εργατικής διαφοράς απλώς κατέγραψε το γεγονός. Δεν ισχύουν, δηλαδή, αυτά που είπατε για το δελτίο εργατικής διαφοράς. Απλώς κατέγραψε το γεγονός και τις απόψεις της εργοδοσίας και των εργαζομένων νίπτοντας τα χέρια του </w:t>
      </w:r>
      <w:r>
        <w:rPr>
          <w:rFonts w:eastAsia="Times New Roman"/>
          <w:szCs w:val="24"/>
        </w:rPr>
        <w:t>το ΣΕΠΕ.</w:t>
      </w:r>
    </w:p>
    <w:p w14:paraId="40C978E6" w14:textId="77777777" w:rsidR="00210B60" w:rsidRDefault="00806ACF">
      <w:pPr>
        <w:tabs>
          <w:tab w:val="left" w:pos="2940"/>
        </w:tabs>
        <w:spacing w:line="600" w:lineRule="auto"/>
        <w:ind w:firstLine="720"/>
        <w:contextualSpacing/>
        <w:jc w:val="both"/>
        <w:rPr>
          <w:rFonts w:eastAsia="Times New Roman"/>
          <w:szCs w:val="24"/>
        </w:rPr>
      </w:pPr>
      <w:r>
        <w:rPr>
          <w:rFonts w:eastAsia="Times New Roman"/>
          <w:szCs w:val="24"/>
        </w:rPr>
        <w:t>Το καταθέτω</w:t>
      </w:r>
      <w:r>
        <w:rPr>
          <w:rFonts w:eastAsia="Times New Roman"/>
          <w:szCs w:val="24"/>
        </w:rPr>
        <w:t>, μάλιστα,</w:t>
      </w:r>
      <w:r>
        <w:rPr>
          <w:rFonts w:eastAsia="Times New Roman"/>
          <w:szCs w:val="24"/>
        </w:rPr>
        <w:t xml:space="preserve"> και στα Πρακτικά.</w:t>
      </w:r>
    </w:p>
    <w:p w14:paraId="40C978E7" w14:textId="77777777" w:rsidR="00210B60" w:rsidRDefault="00806ACF">
      <w:pPr>
        <w:tabs>
          <w:tab w:val="left" w:pos="2940"/>
        </w:tabs>
        <w:spacing w:line="600" w:lineRule="auto"/>
        <w:ind w:firstLine="720"/>
        <w:contextualSpacing/>
        <w:jc w:val="both"/>
        <w:rPr>
          <w:rFonts w:eastAsia="Times New Roman"/>
          <w:szCs w:val="24"/>
        </w:rPr>
      </w:pPr>
      <w:r>
        <w:rPr>
          <w:rFonts w:eastAsia="Times New Roman"/>
          <w:szCs w:val="24"/>
        </w:rPr>
        <w:lastRenderedPageBreak/>
        <w:t xml:space="preserve">(Στο σημείο αυτό ο Βουλευτής κ. Εμμανουήλ Συντυχάκης καταθέτει για τα Πρακτικά το προαναφερθέν έγγραφο, το οποίο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w:t>
      </w:r>
      <w:r>
        <w:rPr>
          <w:rFonts w:eastAsia="Times New Roman"/>
          <w:szCs w:val="24"/>
        </w:rPr>
        <w:t>υλής)</w:t>
      </w:r>
    </w:p>
    <w:p w14:paraId="40C978E8" w14:textId="77777777" w:rsidR="00210B60" w:rsidRDefault="00806ACF">
      <w:pPr>
        <w:spacing w:after="0" w:line="600" w:lineRule="auto"/>
        <w:ind w:firstLine="720"/>
        <w:contextualSpacing/>
        <w:jc w:val="both"/>
        <w:rPr>
          <w:rFonts w:eastAsia="Times New Roman" w:cs="Times New Roman"/>
          <w:szCs w:val="24"/>
        </w:rPr>
      </w:pPr>
      <w:r>
        <w:rPr>
          <w:rFonts w:eastAsia="Times New Roman" w:cs="Times New Roman"/>
          <w:szCs w:val="24"/>
        </w:rPr>
        <w:t>Το ζήτημα δεν είναι εάν εμμένει η εταιρεία για προσφυγή στα δικαστήρια. Γιατί αυτό που λέει το δελτίο τελικά είναι ότι</w:t>
      </w:r>
      <w:r>
        <w:rPr>
          <w:rFonts w:eastAsia="Times New Roman" w:cs="Times New Roman"/>
          <w:szCs w:val="24"/>
        </w:rPr>
        <w:t>,</w:t>
      </w:r>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w:t>
      </w:r>
      <w:r>
        <w:rPr>
          <w:rFonts w:eastAsia="Times New Roman" w:cs="Times New Roman"/>
          <w:szCs w:val="24"/>
        </w:rPr>
        <w:t xml:space="preserve"> υπάρχει μία διαφωνία και η εταιρεία θα καταφύγει στα δικαστήρια. </w:t>
      </w:r>
    </w:p>
    <w:p w14:paraId="40C978E9" w14:textId="77777777" w:rsidR="00210B60" w:rsidRDefault="00806ACF">
      <w:pPr>
        <w:spacing w:after="0" w:line="600" w:lineRule="auto"/>
        <w:ind w:firstLine="720"/>
        <w:contextualSpacing/>
        <w:jc w:val="both"/>
        <w:rPr>
          <w:rFonts w:eastAsia="Times New Roman" w:cs="Times New Roman"/>
          <w:szCs w:val="24"/>
        </w:rPr>
      </w:pPr>
      <w:r>
        <w:rPr>
          <w:rFonts w:eastAsia="Times New Roman" w:cs="Times New Roman"/>
          <w:szCs w:val="24"/>
        </w:rPr>
        <w:t>Όμως, η αιτιολογία της εταιρείας με βάση την</w:t>
      </w:r>
      <w:r>
        <w:rPr>
          <w:rFonts w:eastAsia="Times New Roman" w:cs="Times New Roman"/>
          <w:szCs w:val="24"/>
        </w:rPr>
        <w:t xml:space="preserve"> οποία απέλυσε την εργαζόμενη για «παράνομη συμπεριφορά της εργαζόμενης και συκοφαντική δυσφήμιση της εταιρείας» -αυτά λέει η εταιρεία- δεν έχει βάση και δεν έχει κα</w:t>
      </w:r>
      <w:r>
        <w:rPr>
          <w:rFonts w:eastAsia="Times New Roman" w:cs="Times New Roman"/>
          <w:szCs w:val="24"/>
        </w:rPr>
        <w:t>μ</w:t>
      </w:r>
      <w:r>
        <w:rPr>
          <w:rFonts w:eastAsia="Times New Roman" w:cs="Times New Roman"/>
          <w:szCs w:val="24"/>
        </w:rPr>
        <w:t xml:space="preserve">μία νομική υπόσταση. </w:t>
      </w:r>
    </w:p>
    <w:p w14:paraId="40C978EA" w14:textId="77777777" w:rsidR="00210B60" w:rsidRDefault="00806ACF">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Ο ν</w:t>
      </w:r>
      <w:r>
        <w:rPr>
          <w:rFonts w:eastAsia="Times New Roman" w:cs="Times New Roman"/>
          <w:szCs w:val="24"/>
        </w:rPr>
        <w:t>.</w:t>
      </w:r>
      <w:r>
        <w:rPr>
          <w:rFonts w:eastAsia="Times New Roman" w:cs="Times New Roman"/>
          <w:szCs w:val="24"/>
        </w:rPr>
        <w:t xml:space="preserve">1264/1982 αναφέρει στα άρθρα 14 και 15: «εκτός εάν η </w:t>
      </w:r>
      <w:r>
        <w:rPr>
          <w:rFonts w:eastAsia="Times New Roman" w:cs="Times New Roman"/>
          <w:szCs w:val="24"/>
        </w:rPr>
        <w:t>συνδικαλιστική δράση, η εκλογή στο διοικητικό συμβούλιο του συνδικάτου και οι διεκδικήσεις των δικαιωμάτων των εργαζομένων είναι ποινικά κολάσιμες πράξεις».</w:t>
      </w:r>
    </w:p>
    <w:p w14:paraId="40C978EB" w14:textId="77777777" w:rsidR="00210B60" w:rsidRDefault="00806ACF">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εσείς, αντί να εγκαλέσετε την εταιρεία να πάρει πίσω την απόλυση και να σταματήσει κάθε είδους </w:t>
      </w:r>
      <w:r>
        <w:rPr>
          <w:rFonts w:eastAsia="Times New Roman" w:cs="Times New Roman"/>
          <w:szCs w:val="24"/>
        </w:rPr>
        <w:t xml:space="preserve">τρομοκράτηση των εργαζομένων, το παίζατε Πόντιος Πιλάτος μέχρι τώρα. Τώρα λέτε να τους καλέσετε στην Αθήνα. Εν πάση </w:t>
      </w:r>
      <w:proofErr w:type="spellStart"/>
      <w:r>
        <w:rPr>
          <w:rFonts w:eastAsia="Times New Roman" w:cs="Times New Roman"/>
          <w:szCs w:val="24"/>
        </w:rPr>
        <w:t>περιπτώσει</w:t>
      </w:r>
      <w:proofErr w:type="spellEnd"/>
      <w:r>
        <w:rPr>
          <w:rFonts w:eastAsia="Times New Roman" w:cs="Times New Roman"/>
          <w:szCs w:val="24"/>
        </w:rPr>
        <w:t>, θα το δούμε και αυτό, αν και η συνήθης πρακτική των τριμερών εδώ στην Αθήνα είναι «μα, τι να κάνουμε, η αγορά εργασίας είναι αυτ</w:t>
      </w:r>
      <w:r>
        <w:rPr>
          <w:rFonts w:eastAsia="Times New Roman" w:cs="Times New Roman"/>
          <w:szCs w:val="24"/>
        </w:rPr>
        <w:t>ή. Δεν μπορούμε να λύσουμε το πρόβλημα».</w:t>
      </w:r>
    </w:p>
    <w:p w14:paraId="40C978EC" w14:textId="77777777" w:rsidR="00210B60" w:rsidRDefault="00806ACF">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Επίσης, η καθυστέρηση του ενός μήνα και δέκα ημερών έχει να κάνει και με το εξής: Σας καταθέσαμε απλή ερώτηση και αναφορά, η οποία μέχρι σήμερα δεν έχει απαντηθεί. Σας καταθέσαμε την επίκαιρη ερώτηση, η οποία αναβλή</w:t>
      </w:r>
      <w:r>
        <w:rPr>
          <w:rFonts w:eastAsia="Times New Roman" w:cs="Times New Roman"/>
          <w:szCs w:val="24"/>
        </w:rPr>
        <w:t>θηκε δύο φορές και ήρθε σήμερα για να συζητηθεί με τα χίλια βάσανα –αδικαιολόγητα κατά τη γνώμη μας- και σας έχουμε καταθέσει και αίτηση κατάθεσης εγγράφων για αποστολή στοιχείων από το ΣΕΠΕ Ηρακλείου για τη συγκεκριμένη υπόθεση. Πάλι δεν μας απαντήσατε, π</w:t>
      </w:r>
      <w:r>
        <w:rPr>
          <w:rFonts w:eastAsia="Times New Roman" w:cs="Times New Roman"/>
          <w:szCs w:val="24"/>
        </w:rPr>
        <w:t xml:space="preserve">αρ’ όλο που έχει παρέλθει ο χρόνος. </w:t>
      </w:r>
    </w:p>
    <w:p w14:paraId="40C978ED" w14:textId="77777777" w:rsidR="00210B60" w:rsidRDefault="00806ACF">
      <w:pPr>
        <w:spacing w:after="0" w:line="600" w:lineRule="auto"/>
        <w:ind w:firstLine="720"/>
        <w:contextualSpacing/>
        <w:jc w:val="both"/>
        <w:rPr>
          <w:rFonts w:eastAsia="Times New Roman" w:cs="Times New Roman"/>
          <w:szCs w:val="24"/>
        </w:rPr>
      </w:pPr>
      <w:r>
        <w:rPr>
          <w:rFonts w:eastAsia="Times New Roman" w:cs="Times New Roman"/>
          <w:szCs w:val="24"/>
        </w:rPr>
        <w:t>Δηλαδή, σε κάθε περίπτωση αδιαφορήσατε. Σε χρόνο ρεκόρ, όμως, νομοθετήσατε για λογαριασμό των βιομηχάνων με πρόσχημα την ενίσχυση της δημοκρατίας στα συνδικάτα, υλοποιήσατε το πάγιο αίτημά τους για περιορισμό του δικαιώ</w:t>
      </w:r>
      <w:r>
        <w:rPr>
          <w:rFonts w:eastAsia="Times New Roman" w:cs="Times New Roman"/>
          <w:szCs w:val="24"/>
        </w:rPr>
        <w:t xml:space="preserve">ματος στην απεργία, </w:t>
      </w:r>
      <w:r>
        <w:rPr>
          <w:rFonts w:eastAsia="Times New Roman" w:cs="Times New Roman"/>
          <w:szCs w:val="24"/>
        </w:rPr>
        <w:lastRenderedPageBreak/>
        <w:t>με το 50 συν 1% που οδηγεί ουσιαστικά στην απαγόρευση του δικαιώματος της απεργίας. Τι άλλη απόδειξη θέλετε;</w:t>
      </w:r>
    </w:p>
    <w:p w14:paraId="40C978EE" w14:textId="77777777" w:rsidR="00210B60" w:rsidRDefault="00806ACF">
      <w:pPr>
        <w:spacing w:after="0" w:line="600" w:lineRule="auto"/>
        <w:ind w:firstLine="720"/>
        <w:contextualSpacing/>
        <w:jc w:val="both"/>
        <w:rPr>
          <w:rFonts w:eastAsia="Times New Roman" w:cs="Times New Roman"/>
          <w:szCs w:val="24"/>
        </w:rPr>
      </w:pPr>
      <w:r>
        <w:rPr>
          <w:rFonts w:eastAsia="Times New Roman" w:cs="Times New Roman"/>
          <w:szCs w:val="24"/>
        </w:rPr>
        <w:t>Ή μήπως δεν γνωρίζετε για τις άθλιες συνθήκες στους χώρους δουλειάς, τους εκβιασμούς και την τρομοκρατία της εργοδοσίας μόλις σ</w:t>
      </w:r>
      <w:r>
        <w:rPr>
          <w:rFonts w:eastAsia="Times New Roman" w:cs="Times New Roman"/>
          <w:szCs w:val="24"/>
        </w:rPr>
        <w:t xml:space="preserve">ηκώσουν κεφάλι οι εργαζόμενοι; Απολύονται με τη γνωστή καραμέλα της συκοφάντησης της εταιρείας, για να ξεφορτωθούν τους ενοχλητικούς συνδικαλιστές. </w:t>
      </w:r>
    </w:p>
    <w:p w14:paraId="40C978EF" w14:textId="77777777" w:rsidR="00210B60" w:rsidRDefault="00806ACF">
      <w:pPr>
        <w:spacing w:after="0"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40C978F0" w14:textId="77777777" w:rsidR="00210B60" w:rsidRDefault="00806ACF">
      <w:pPr>
        <w:spacing w:after="0" w:line="600" w:lineRule="auto"/>
        <w:ind w:firstLine="720"/>
        <w:contextualSpacing/>
        <w:jc w:val="both"/>
        <w:rPr>
          <w:rFonts w:eastAsia="Times New Roman" w:cs="Times New Roman"/>
          <w:szCs w:val="24"/>
        </w:rPr>
      </w:pPr>
      <w:r>
        <w:rPr>
          <w:rFonts w:eastAsia="Times New Roman" w:cs="Times New Roman"/>
          <w:szCs w:val="24"/>
        </w:rPr>
        <w:t xml:space="preserve">Η δημοκρατία στον </w:t>
      </w:r>
      <w:r>
        <w:rPr>
          <w:rFonts w:eastAsia="Times New Roman" w:cs="Times New Roman"/>
          <w:szCs w:val="24"/>
        </w:rPr>
        <w:t>καπιταλισμό, κύριε Πρόεδρε και κυρία Υπουργέ, σταματά έξω από τις πύλες των εργοστασίων. Μέσα κυριαρχεί η δικτατορία της εργοδοσίας, την οποία όχι μόνο δεν αγγί</w:t>
      </w:r>
      <w:r>
        <w:rPr>
          <w:rFonts w:eastAsia="Times New Roman" w:cs="Times New Roman"/>
          <w:szCs w:val="24"/>
        </w:rPr>
        <w:lastRenderedPageBreak/>
        <w:t xml:space="preserve">ζετε αλλά την περιφρουρείτε κιόλας, όπως αποδείχθηκε με τη </w:t>
      </w:r>
      <w:proofErr w:type="spellStart"/>
      <w:r>
        <w:rPr>
          <w:rFonts w:eastAsia="Times New Roman" w:cs="Times New Roman"/>
          <w:szCs w:val="24"/>
        </w:rPr>
        <w:t>βρωμοδουλειά</w:t>
      </w:r>
      <w:proofErr w:type="spellEnd"/>
      <w:r>
        <w:rPr>
          <w:rFonts w:eastAsia="Times New Roman" w:cs="Times New Roman"/>
          <w:szCs w:val="24"/>
        </w:rPr>
        <w:t xml:space="preserve"> της υπόθεσης για την απε</w:t>
      </w:r>
      <w:r>
        <w:rPr>
          <w:rFonts w:eastAsia="Times New Roman" w:cs="Times New Roman"/>
          <w:szCs w:val="24"/>
        </w:rPr>
        <w:t xml:space="preserve">ργία. Ενισχύετε, δηλαδή, τα όπλα της με τις ενώσεις προσώπων και τα μισθολογικά </w:t>
      </w:r>
      <w:r>
        <w:rPr>
          <w:rFonts w:eastAsia="Times New Roman" w:cs="Times New Roman"/>
          <w:szCs w:val="24"/>
          <w:lang w:val="en-US"/>
        </w:rPr>
        <w:t>lock</w:t>
      </w:r>
      <w:r>
        <w:rPr>
          <w:rFonts w:eastAsia="Times New Roman" w:cs="Times New Roman"/>
          <w:szCs w:val="24"/>
        </w:rPr>
        <w:t xml:space="preserve"> </w:t>
      </w:r>
      <w:r>
        <w:rPr>
          <w:rFonts w:eastAsia="Times New Roman" w:cs="Times New Roman"/>
          <w:szCs w:val="24"/>
          <w:lang w:val="en-US"/>
        </w:rPr>
        <w:t>out</w:t>
      </w:r>
      <w:r>
        <w:rPr>
          <w:rFonts w:eastAsia="Times New Roman" w:cs="Times New Roman"/>
          <w:szCs w:val="24"/>
        </w:rPr>
        <w:t xml:space="preserve"> και με πολλούς άλλους τρόπους. </w:t>
      </w:r>
    </w:p>
    <w:p w14:paraId="40C978F1" w14:textId="77777777" w:rsidR="00210B60" w:rsidRDefault="00806ACF">
      <w:pPr>
        <w:spacing w:after="0" w:line="600" w:lineRule="auto"/>
        <w:ind w:firstLine="720"/>
        <w:contextualSpacing/>
        <w:jc w:val="both"/>
        <w:rPr>
          <w:rFonts w:eastAsia="Times New Roman" w:cs="Times New Roman"/>
          <w:szCs w:val="24"/>
        </w:rPr>
      </w:pPr>
      <w:r>
        <w:rPr>
          <w:rFonts w:eastAsia="Times New Roman" w:cs="Times New Roman"/>
          <w:szCs w:val="24"/>
        </w:rPr>
        <w:t>Στο στόχαστρο της εργοδοσίας –το γνωρίζουν όλοι- είναι η οργάνωση στους τόπους δουλειάς, οι συνδικαλιστές, τα σωματεία που συγκρούονται</w:t>
      </w:r>
      <w:r>
        <w:rPr>
          <w:rFonts w:eastAsia="Times New Roman" w:cs="Times New Roman"/>
          <w:szCs w:val="24"/>
        </w:rPr>
        <w:t xml:space="preserve"> με την εργοδοτική αυθαιρεσία και τρομοκρατία και που βάζουν αιτήματα για την ανάκτηση των απωλειών. </w:t>
      </w:r>
    </w:p>
    <w:p w14:paraId="40C978F2" w14:textId="77777777" w:rsidR="00210B60" w:rsidRDefault="00806ACF">
      <w:pPr>
        <w:spacing w:after="0" w:line="600" w:lineRule="auto"/>
        <w:ind w:firstLine="720"/>
        <w:contextualSpacing/>
        <w:jc w:val="both"/>
        <w:rPr>
          <w:rFonts w:eastAsia="Times New Roman" w:cs="Times New Roman"/>
          <w:szCs w:val="24"/>
        </w:rPr>
      </w:pPr>
      <w:r>
        <w:rPr>
          <w:rFonts w:eastAsia="Times New Roman" w:cs="Times New Roman"/>
          <w:szCs w:val="24"/>
        </w:rPr>
        <w:t xml:space="preserve">Εμείς λέμε ότι οι εργαζόμενοι δεν πρέπει να φοβηθούν. Να μη δεχθούν ούτε την τρομοκρατία ούτε και τον εξευτελισμό από την εργοδοσία. Δεν πρέπει να γίνουν </w:t>
      </w:r>
      <w:r>
        <w:rPr>
          <w:rFonts w:eastAsia="Times New Roman" w:cs="Times New Roman"/>
          <w:szCs w:val="24"/>
        </w:rPr>
        <w:t>δούλοι τον 21</w:t>
      </w:r>
      <w:r>
        <w:rPr>
          <w:rFonts w:eastAsia="Times New Roman" w:cs="Times New Roman"/>
          <w:szCs w:val="24"/>
          <w:vertAlign w:val="superscript"/>
        </w:rPr>
        <w:t>ο</w:t>
      </w:r>
      <w:r>
        <w:rPr>
          <w:rFonts w:eastAsia="Times New Roman" w:cs="Times New Roman"/>
          <w:szCs w:val="24"/>
        </w:rPr>
        <w:t xml:space="preserve"> αιώνα. </w:t>
      </w:r>
    </w:p>
    <w:p w14:paraId="40C978F3" w14:textId="77777777" w:rsidR="00210B60" w:rsidRDefault="00806ACF">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Τελειώνω με αυτό, κύριε Πρόεδρε: Πρέπει να σηκώσουν ανάστημα, να σταθούν αλληλέγγυοι στην απολυμένη </w:t>
      </w:r>
      <w:proofErr w:type="spellStart"/>
      <w:r>
        <w:rPr>
          <w:rFonts w:eastAsia="Times New Roman" w:cs="Times New Roman"/>
          <w:szCs w:val="24"/>
        </w:rPr>
        <w:t>συναδέλφισσά</w:t>
      </w:r>
      <w:proofErr w:type="spellEnd"/>
      <w:r>
        <w:rPr>
          <w:rFonts w:eastAsia="Times New Roman" w:cs="Times New Roman"/>
          <w:szCs w:val="24"/>
        </w:rPr>
        <w:t xml:space="preserve"> τους, να μη δεχθούν να τους στρέψει η εργοδοσία ενάντιά της. </w:t>
      </w:r>
    </w:p>
    <w:p w14:paraId="40C978F4" w14:textId="77777777" w:rsidR="00210B60" w:rsidRDefault="00806ACF">
      <w:pPr>
        <w:spacing w:after="0" w:line="600" w:lineRule="auto"/>
        <w:ind w:firstLine="720"/>
        <w:contextualSpacing/>
        <w:jc w:val="both"/>
        <w:rPr>
          <w:rFonts w:eastAsia="Times New Roman" w:cs="Times New Roman"/>
          <w:szCs w:val="24"/>
        </w:rPr>
      </w:pPr>
      <w:r>
        <w:rPr>
          <w:rFonts w:eastAsia="Times New Roman" w:cs="Times New Roman"/>
          <w:szCs w:val="24"/>
        </w:rPr>
        <w:t>Τον δρόμο, άλλωστε, τον δείχνουν τα πάνω από είκοσι συνδικ</w:t>
      </w:r>
      <w:r>
        <w:rPr>
          <w:rFonts w:eastAsia="Times New Roman" w:cs="Times New Roman"/>
          <w:szCs w:val="24"/>
        </w:rPr>
        <w:t xml:space="preserve">άτα που καταγγέλλουν την απόλυση της εργαζόμενης και στέκονται αλληλέγγυοι. Καταθέτω και στα Πρακτικά το σχετικό ψήφισμα. </w:t>
      </w:r>
    </w:p>
    <w:p w14:paraId="40C978F5" w14:textId="77777777" w:rsidR="00210B60" w:rsidRDefault="00806ACF">
      <w:pPr>
        <w:spacing w:after="0"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Εμμανουήλ Συντυχάκης καταθέτει για τα Πρακτικά το προαναφερθέν έγγραφο, το οποίο βρίσκεται στο αρχείο</w:t>
      </w:r>
      <w:r>
        <w:rPr>
          <w:rFonts w:eastAsia="Times New Roman" w:cs="Times New Roman"/>
          <w:szCs w:val="24"/>
        </w:rPr>
        <w:t xml:space="preserve"> του Τμήματος Γραμματείας της Διεύθυνσης Στενογραφίας και Πρακτικών της Βουλής)</w:t>
      </w:r>
    </w:p>
    <w:p w14:paraId="40C978F6" w14:textId="77777777" w:rsidR="00210B60" w:rsidRDefault="00806ACF">
      <w:pPr>
        <w:spacing w:after="0" w:line="600" w:lineRule="auto"/>
        <w:ind w:firstLine="720"/>
        <w:contextualSpacing/>
        <w:jc w:val="both"/>
        <w:rPr>
          <w:rFonts w:eastAsia="Times New Roman" w:cs="Times New Roman"/>
          <w:szCs w:val="24"/>
        </w:rPr>
      </w:pPr>
      <w:r>
        <w:rPr>
          <w:rFonts w:eastAsia="Times New Roman" w:cs="Times New Roman"/>
          <w:szCs w:val="24"/>
        </w:rPr>
        <w:t xml:space="preserve">Αντίθετα, θα πρέπει να διεκδικήσουν όλα αυτά, τα οποία τους ανήκουν, δηλαδή να πληρωθούν άμεσα τα </w:t>
      </w:r>
      <w:proofErr w:type="spellStart"/>
      <w:r>
        <w:rPr>
          <w:rFonts w:eastAsia="Times New Roman" w:cs="Times New Roman"/>
          <w:szCs w:val="24"/>
        </w:rPr>
        <w:t>χρωστούμενα</w:t>
      </w:r>
      <w:proofErr w:type="spellEnd"/>
      <w:r>
        <w:rPr>
          <w:rFonts w:eastAsia="Times New Roman" w:cs="Times New Roman"/>
          <w:szCs w:val="24"/>
        </w:rPr>
        <w:t xml:space="preserve"> των μι</w:t>
      </w:r>
      <w:r>
        <w:rPr>
          <w:rFonts w:eastAsia="Times New Roman" w:cs="Times New Roman"/>
          <w:szCs w:val="24"/>
        </w:rPr>
        <w:lastRenderedPageBreak/>
        <w:t>σθών. Και προς αυτή την κατεύθυνση πρέπει να στραφείτε και ε</w:t>
      </w:r>
      <w:r>
        <w:rPr>
          <w:rFonts w:eastAsia="Times New Roman" w:cs="Times New Roman"/>
          <w:szCs w:val="24"/>
        </w:rPr>
        <w:t>σείς. Όχι μόνο να γίνει η ανάκληση της απόλυσης της εργαζόμενης αλλά να πληρωθούν οι εργαζόμενοι και να πληρώνονται και κάθε τέλος του μήνα. Να αυξηθούν οι μισθοί πείνας. Να μην καταστρατηγείται το ωράριο και η διευθέτηση του χρόνου εργασίας. Να γίνει άμεσ</w:t>
      </w:r>
      <w:r>
        <w:rPr>
          <w:rFonts w:eastAsia="Times New Roman" w:cs="Times New Roman"/>
          <w:szCs w:val="24"/>
        </w:rPr>
        <w:t xml:space="preserve">η πληρωμή όλων </w:t>
      </w:r>
      <w:r>
        <w:rPr>
          <w:rFonts w:eastAsia="Times New Roman" w:cs="Times New Roman"/>
          <w:szCs w:val="24"/>
        </w:rPr>
        <w:t>των</w:t>
      </w:r>
      <w:r>
        <w:rPr>
          <w:rFonts w:eastAsia="Times New Roman" w:cs="Times New Roman"/>
          <w:szCs w:val="24"/>
        </w:rPr>
        <w:t xml:space="preserve"> υπερωριών και έγκαιρη καταβολή των αδειών. Να μπει τέλος στην εργοδοτική αυθαιρεσία και τρομοκρατία και να ληφθούν ουσιαστικά μέτρα υγιεινής και ασφάλειας στον χώρο δουλειάς. Τέλος, να γίνουν επιπλέον προσλήψεις, για να καλύπτονται οι βά</w:t>
      </w:r>
      <w:r>
        <w:rPr>
          <w:rFonts w:eastAsia="Times New Roman" w:cs="Times New Roman"/>
          <w:szCs w:val="24"/>
        </w:rPr>
        <w:t xml:space="preserve">ρδιες. </w:t>
      </w:r>
    </w:p>
    <w:p w14:paraId="40C978F7" w14:textId="77777777" w:rsidR="00210B60" w:rsidRDefault="00806ACF">
      <w:pPr>
        <w:spacing w:after="0" w:line="600" w:lineRule="auto"/>
        <w:ind w:firstLine="720"/>
        <w:contextualSpacing/>
        <w:jc w:val="both"/>
        <w:rPr>
          <w:rFonts w:eastAsia="Times New Roman" w:cs="Times New Roman"/>
          <w:szCs w:val="24"/>
        </w:rPr>
      </w:pPr>
      <w:r>
        <w:rPr>
          <w:rFonts w:eastAsia="Times New Roman" w:cs="Times New Roman"/>
          <w:szCs w:val="24"/>
        </w:rPr>
        <w:t>Για όλα αυτά, η Κυβέρνηση, όχι απλά δεν έχει δείξει καλά δείγματα γραφής αλλά έχει πλέον σταθεί απέναντι στους εργαζόμε</w:t>
      </w:r>
      <w:r>
        <w:rPr>
          <w:rFonts w:eastAsia="Times New Roman" w:cs="Times New Roman"/>
          <w:szCs w:val="24"/>
        </w:rPr>
        <w:lastRenderedPageBreak/>
        <w:t>νους. Ο μονόδρομος, λοιπόν, για τους εργαζόμενους είναι να ανατραπεί και η πολιτική σας αλλά και οι ορέξεις των αφεντικών και των</w:t>
      </w:r>
      <w:r>
        <w:rPr>
          <w:rFonts w:eastAsia="Times New Roman" w:cs="Times New Roman"/>
          <w:szCs w:val="24"/>
        </w:rPr>
        <w:t xml:space="preserve"> βιομηχάνων που προσδοκούν μια</w:t>
      </w:r>
      <w:r>
        <w:rPr>
          <w:rFonts w:eastAsia="Times New Roman" w:cs="Times New Roman"/>
          <w:szCs w:val="24"/>
        </w:rPr>
        <w:t>,</w:t>
      </w:r>
      <w:r>
        <w:rPr>
          <w:rFonts w:eastAsia="Times New Roman" w:cs="Times New Roman"/>
          <w:szCs w:val="24"/>
        </w:rPr>
        <w:t xml:space="preserve"> υποτίθεται</w:t>
      </w:r>
      <w:r>
        <w:rPr>
          <w:rFonts w:eastAsia="Times New Roman" w:cs="Times New Roman"/>
          <w:szCs w:val="24"/>
        </w:rPr>
        <w:t>,</w:t>
      </w:r>
      <w:r>
        <w:rPr>
          <w:rFonts w:eastAsia="Times New Roman" w:cs="Times New Roman"/>
          <w:szCs w:val="24"/>
        </w:rPr>
        <w:t xml:space="preserve"> δίκαιη ανάπτυξη, αλλά στην πραγματικότητα προσδοκούν την καπιταλιστική ανάπτυξη προς όφελος των κερδών τους. </w:t>
      </w:r>
    </w:p>
    <w:p w14:paraId="40C978F8" w14:textId="77777777" w:rsidR="00210B60" w:rsidRDefault="00806ACF">
      <w:pPr>
        <w:spacing w:after="0" w:line="600" w:lineRule="auto"/>
        <w:ind w:firstLine="720"/>
        <w:contextualSpacing/>
        <w:jc w:val="both"/>
        <w:rPr>
          <w:rFonts w:eastAsia="Times New Roman" w:cs="Times New Roman"/>
          <w:szCs w:val="24"/>
        </w:rPr>
      </w:pPr>
      <w:r>
        <w:rPr>
          <w:rFonts w:eastAsia="Times New Roman" w:cs="Times New Roman"/>
          <w:szCs w:val="24"/>
        </w:rPr>
        <w:t xml:space="preserve">Ευχαριστώ, κύριε Πρόεδρε. </w:t>
      </w:r>
    </w:p>
    <w:p w14:paraId="40C978F9" w14:textId="77777777" w:rsidR="00210B60" w:rsidRDefault="00806ACF">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συνάδελφε. </w:t>
      </w:r>
    </w:p>
    <w:p w14:paraId="40C978FA" w14:textId="77777777" w:rsidR="00210B60" w:rsidRDefault="00806ACF">
      <w:pPr>
        <w:spacing w:after="0" w:line="600" w:lineRule="auto"/>
        <w:ind w:firstLine="720"/>
        <w:contextualSpacing/>
        <w:jc w:val="both"/>
        <w:rPr>
          <w:rFonts w:eastAsia="Times New Roman" w:cs="Times New Roman"/>
          <w:szCs w:val="24"/>
        </w:rPr>
      </w:pPr>
      <w:r>
        <w:rPr>
          <w:rFonts w:eastAsia="Times New Roman" w:cs="Times New Roman"/>
          <w:szCs w:val="24"/>
        </w:rPr>
        <w:t>Κυρία Υπουργέ,</w:t>
      </w:r>
      <w:r>
        <w:rPr>
          <w:rFonts w:eastAsia="Times New Roman" w:cs="Times New Roman"/>
          <w:szCs w:val="24"/>
        </w:rPr>
        <w:t xml:space="preserve"> έχετε τον λόγο.  </w:t>
      </w:r>
    </w:p>
    <w:p w14:paraId="40C978FB" w14:textId="77777777" w:rsidR="00210B60" w:rsidRDefault="00806ACF">
      <w:pPr>
        <w:spacing w:after="0" w:line="600" w:lineRule="auto"/>
        <w:ind w:firstLine="720"/>
        <w:contextualSpacing/>
        <w:jc w:val="both"/>
        <w:rPr>
          <w:rFonts w:eastAsia="Times New Roman" w:cs="Times New Roman"/>
          <w:szCs w:val="24"/>
        </w:rPr>
      </w:pPr>
      <w:r>
        <w:rPr>
          <w:rFonts w:eastAsia="Times New Roman"/>
          <w:b/>
          <w:szCs w:val="24"/>
        </w:rPr>
        <w:t>Ε</w:t>
      </w:r>
      <w:r>
        <w:rPr>
          <w:rFonts w:eastAsia="Times New Roman"/>
          <w:b/>
          <w:szCs w:val="24"/>
        </w:rPr>
        <w:t>ΦΗ</w:t>
      </w:r>
      <w:r>
        <w:rPr>
          <w:rFonts w:eastAsia="Times New Roman"/>
          <w:b/>
          <w:szCs w:val="24"/>
        </w:rPr>
        <w:t xml:space="preserve"> ΑΧΤΣΙΟΓΛΟΥ (Υπουργός Εργασίας, Κοινωνικής Ασφάλισης και Κοινωνικής Αλληλεγγύης):</w:t>
      </w:r>
      <w:r>
        <w:rPr>
          <w:rFonts w:eastAsia="Times New Roman"/>
          <w:szCs w:val="24"/>
        </w:rPr>
        <w:t xml:space="preserve"> </w:t>
      </w:r>
      <w:r>
        <w:rPr>
          <w:rFonts w:eastAsia="Times New Roman" w:cs="Times New Roman"/>
          <w:szCs w:val="24"/>
        </w:rPr>
        <w:t>Κύριε Συντυχάκη, θα ήθελα να κάνω μερικές διευκριν</w:t>
      </w:r>
      <w:r>
        <w:rPr>
          <w:rFonts w:eastAsia="Times New Roman" w:cs="Times New Roman"/>
          <w:szCs w:val="24"/>
        </w:rPr>
        <w:t>ί</w:t>
      </w:r>
      <w:r>
        <w:rPr>
          <w:rFonts w:eastAsia="Times New Roman" w:cs="Times New Roman"/>
          <w:szCs w:val="24"/>
        </w:rPr>
        <w:t>σεις στην αρχή επί των διαδικαστι</w:t>
      </w:r>
      <w:r>
        <w:rPr>
          <w:rFonts w:eastAsia="Times New Roman" w:cs="Times New Roman"/>
          <w:szCs w:val="24"/>
        </w:rPr>
        <w:lastRenderedPageBreak/>
        <w:t>κών: Με το που έγινε η προσφυγή της εργαζόμενης στο Σώμα Επιθεώρησης</w:t>
      </w:r>
      <w:r>
        <w:rPr>
          <w:rFonts w:eastAsia="Times New Roman" w:cs="Times New Roman"/>
          <w:szCs w:val="24"/>
        </w:rPr>
        <w:t xml:space="preserve"> Εργασίας έγινε και η πρώτη εργατική διαφορά στο Σώμα Επιθεώρησης Εργασίας.</w:t>
      </w:r>
    </w:p>
    <w:p w14:paraId="40C978FC" w14:textId="77777777" w:rsidR="00210B60" w:rsidRDefault="00806ACF">
      <w:pPr>
        <w:spacing w:line="600" w:lineRule="auto"/>
        <w:ind w:firstLine="720"/>
        <w:contextualSpacing/>
        <w:jc w:val="both"/>
        <w:rPr>
          <w:rFonts w:eastAsia="Times New Roman" w:cs="Times New Roman"/>
          <w:szCs w:val="24"/>
        </w:rPr>
      </w:pPr>
      <w:r>
        <w:rPr>
          <w:rFonts w:eastAsia="Times New Roman" w:cs="Times New Roman"/>
          <w:szCs w:val="24"/>
        </w:rPr>
        <w:t>Υπάρχει η δυνατότητα να περάσουμε στο δεύτερο επίπεδο, στο επίπεδο της διεύθυνσης, το οποίο και θα γίνει και υπάρχει η δυνατότητα να κάνουμε και τριμερείς στο Υπουργείο Εργασίας, τ</w:t>
      </w:r>
      <w:r>
        <w:rPr>
          <w:rFonts w:eastAsia="Times New Roman" w:cs="Times New Roman"/>
          <w:szCs w:val="24"/>
        </w:rPr>
        <w:t>ο οποίο και θα γίνει, προκειμένου να πιέσουμε για την ανάκληση της απόλυσης, καθ’ ό,τι</w:t>
      </w:r>
      <w:r>
        <w:rPr>
          <w:rFonts w:eastAsia="Times New Roman" w:cs="Times New Roman"/>
          <w:szCs w:val="24"/>
        </w:rPr>
        <w:t>,</w:t>
      </w:r>
      <w:r>
        <w:rPr>
          <w:rFonts w:eastAsia="Times New Roman" w:cs="Times New Roman"/>
          <w:szCs w:val="24"/>
        </w:rPr>
        <w:t xml:space="preserve"> όπως σας είπα, και η θέση του Υπουργείου είναι ότι πρόκειται για παράνομη απόλυση, καθώς φαίνεται προφανώς ότι αυτή σχετίζεται με τη συνδικαλιστική δράση της συγκεκριμέ</w:t>
      </w:r>
      <w:r>
        <w:rPr>
          <w:rFonts w:eastAsia="Times New Roman" w:cs="Times New Roman"/>
          <w:szCs w:val="24"/>
        </w:rPr>
        <w:t>νης εργαζόμενης.</w:t>
      </w:r>
    </w:p>
    <w:p w14:paraId="40C978FD" w14:textId="77777777" w:rsidR="00210B60" w:rsidRDefault="00806ACF">
      <w:pPr>
        <w:spacing w:line="600" w:lineRule="auto"/>
        <w:ind w:firstLine="720"/>
        <w:contextualSpacing/>
        <w:jc w:val="both"/>
        <w:rPr>
          <w:rFonts w:eastAsia="Times New Roman" w:cs="Times New Roman"/>
          <w:szCs w:val="24"/>
        </w:rPr>
      </w:pPr>
      <w:r>
        <w:rPr>
          <w:rFonts w:eastAsia="Times New Roman" w:cs="Times New Roman"/>
          <w:szCs w:val="24"/>
        </w:rPr>
        <w:lastRenderedPageBreak/>
        <w:t>Από εκεί και πέρα, το να απαξιώνετε τα εργαλεία που χρησιμοποιεί το κράτος, προκειμένου να παρέμβει στις εργασιακές σχέσεις του ιδιωτικού τομέα, δεν νομίζω ότι εξυπηρετεί κανέναν σκοπό, ούτε εξυπηρετεί τους ίδιους τους εργαζόμενους, για το</w:t>
      </w:r>
      <w:r>
        <w:rPr>
          <w:rFonts w:eastAsia="Times New Roman" w:cs="Times New Roman"/>
          <w:szCs w:val="24"/>
        </w:rPr>
        <w:t>υς οποίους πάρα πολλές φορές χάρη στις παρεμβάσεις του Σώματος Επιθεώρησης Εργασίας και χάρη στις τριμερείς συμφιλιωτικές διαφορές</w:t>
      </w:r>
      <w:r>
        <w:rPr>
          <w:rFonts w:eastAsia="Times New Roman" w:cs="Times New Roman"/>
          <w:szCs w:val="24"/>
        </w:rPr>
        <w:t>,</w:t>
      </w:r>
      <w:r>
        <w:rPr>
          <w:rFonts w:eastAsia="Times New Roman" w:cs="Times New Roman"/>
          <w:szCs w:val="24"/>
        </w:rPr>
        <w:t xml:space="preserve"> που γίνονται στο Υπουργείο -τις γνωρίζετε εξάλλου, συχνά πολλοί από εσάς παρίστανται εκεί- βλέπετε ότι είναι δυνατόν να επιτ</w:t>
      </w:r>
      <w:r>
        <w:rPr>
          <w:rFonts w:eastAsia="Times New Roman" w:cs="Times New Roman"/>
          <w:szCs w:val="24"/>
        </w:rPr>
        <w:t>ευχθούν λύσεις</w:t>
      </w:r>
      <w:r>
        <w:rPr>
          <w:rFonts w:eastAsia="Times New Roman" w:cs="Times New Roman"/>
          <w:szCs w:val="24"/>
        </w:rPr>
        <w:t>,</w:t>
      </w:r>
      <w:r>
        <w:rPr>
          <w:rFonts w:eastAsia="Times New Roman" w:cs="Times New Roman"/>
          <w:szCs w:val="24"/>
        </w:rPr>
        <w:t xml:space="preserve"> οι οποίες να είναι προς όφελος των εργαζομένων. </w:t>
      </w:r>
    </w:p>
    <w:p w14:paraId="40C978FE" w14:textId="77777777" w:rsidR="00210B60" w:rsidRDefault="00806ACF">
      <w:pPr>
        <w:spacing w:line="600" w:lineRule="auto"/>
        <w:ind w:firstLine="720"/>
        <w:contextualSpacing/>
        <w:jc w:val="both"/>
        <w:rPr>
          <w:rFonts w:eastAsia="Times New Roman" w:cs="Times New Roman"/>
          <w:szCs w:val="24"/>
        </w:rPr>
      </w:pPr>
      <w:r>
        <w:rPr>
          <w:rFonts w:eastAsia="Times New Roman" w:cs="Times New Roman"/>
          <w:szCs w:val="24"/>
        </w:rPr>
        <w:t xml:space="preserve">Δεν λέω ότι υπάρχει μια κεντρική λύση σε όλα τα προβλήματα του κόσμου της εργασίας στον ιδιωτικό τομέα, ούτε λέω ότι με τις κεντρικές παρεμβάσεις λύνουμε όλα τα προβλήματα. Αλλά νομίζω </w:t>
      </w:r>
      <w:r>
        <w:rPr>
          <w:rFonts w:eastAsia="Times New Roman" w:cs="Times New Roman"/>
          <w:szCs w:val="24"/>
        </w:rPr>
        <w:lastRenderedPageBreak/>
        <w:t xml:space="preserve">ότι </w:t>
      </w:r>
      <w:r>
        <w:rPr>
          <w:rFonts w:eastAsia="Times New Roman" w:cs="Times New Roman"/>
          <w:szCs w:val="24"/>
        </w:rPr>
        <w:t xml:space="preserve">μπορούμε και αποδεικνύουμε τα τελευταία χρόνια ότι με μια συνέργεια κυρίως του Σώματος Επιθεώρησης Εργασίας, το οποίο μπορεί να βρίσκεται και να συνεργάζεται με τα σωματεία και να έχει καθοριστικές παρεμβάσεις, μπορούν να έρχονται θετικά αποτελέσματα. Και </w:t>
      </w:r>
      <w:r>
        <w:rPr>
          <w:rFonts w:eastAsia="Times New Roman" w:cs="Times New Roman"/>
          <w:szCs w:val="24"/>
        </w:rPr>
        <w:t>νομίζω ότι και στη συγκεκριμένη περίπτωση μπορούν να υπάρξουν θετικά αποτελέσματα.</w:t>
      </w:r>
    </w:p>
    <w:p w14:paraId="40C978FF" w14:textId="77777777" w:rsidR="00210B60" w:rsidRDefault="00806ACF">
      <w:pPr>
        <w:spacing w:line="600" w:lineRule="auto"/>
        <w:ind w:firstLine="720"/>
        <w:contextualSpacing/>
        <w:jc w:val="both"/>
        <w:rPr>
          <w:rFonts w:eastAsia="Times New Roman" w:cs="Times New Roman"/>
          <w:szCs w:val="24"/>
        </w:rPr>
      </w:pPr>
      <w:r>
        <w:rPr>
          <w:rFonts w:eastAsia="Times New Roman" w:cs="Times New Roman"/>
          <w:szCs w:val="24"/>
        </w:rPr>
        <w:t>Το παράδειγμα το</w:t>
      </w:r>
      <w:r>
        <w:rPr>
          <w:rFonts w:eastAsia="Times New Roman" w:cs="Times New Roman"/>
          <w:szCs w:val="24"/>
        </w:rPr>
        <w:t>υ</w:t>
      </w:r>
      <w:r>
        <w:rPr>
          <w:rFonts w:eastAsia="Times New Roman" w:cs="Times New Roman"/>
          <w:szCs w:val="24"/>
        </w:rPr>
        <w:t xml:space="preserve"> τι έγινε με τους εργαζομένους στα Λιπάσματα στην Καβάλα, που </w:t>
      </w:r>
      <w:proofErr w:type="spellStart"/>
      <w:r>
        <w:rPr>
          <w:rFonts w:eastAsia="Times New Roman" w:cs="Times New Roman"/>
          <w:szCs w:val="24"/>
        </w:rPr>
        <w:t>εκατόν</w:t>
      </w:r>
      <w:proofErr w:type="spellEnd"/>
      <w:r>
        <w:rPr>
          <w:rFonts w:eastAsia="Times New Roman" w:cs="Times New Roman"/>
          <w:szCs w:val="24"/>
        </w:rPr>
        <w:t xml:space="preserve"> ογδόντα εργαζόμενοι επανήλθαν στη δουλειά τους, όπως και το παράδειγμα με τους υπό εκβι</w:t>
      </w:r>
      <w:r>
        <w:rPr>
          <w:rFonts w:eastAsia="Times New Roman" w:cs="Times New Roman"/>
          <w:szCs w:val="24"/>
        </w:rPr>
        <w:t xml:space="preserve">ασμό ουσιαστικά για απόλυση εργαζόμενους στη Λάρισα που κατήγγειλαν την πίεση του εργοδότη να επιστρέψουν το δώρο των εορτών -και χάρη στην παρέμβαση του Σώματος Επιθεώρησης Εργασίας </w:t>
      </w:r>
      <w:r>
        <w:rPr>
          <w:rFonts w:eastAsia="Times New Roman" w:cs="Times New Roman"/>
          <w:szCs w:val="24"/>
        </w:rPr>
        <w:lastRenderedPageBreak/>
        <w:t>ανακλήθηκαν αυτές οι παράνομες απολύσεις- είναι και τα δύο, νομίζω, ενδει</w:t>
      </w:r>
      <w:r>
        <w:rPr>
          <w:rFonts w:eastAsia="Times New Roman" w:cs="Times New Roman"/>
          <w:szCs w:val="24"/>
        </w:rPr>
        <w:t xml:space="preserve">κτικά του πώς μπορούμε με μία συνεργασία των κεντρικών παρεμβάσεων -Σώματος Επιθεώρησης Εργασίας, Υπουργείο Εργασίας, αλλά και των σωματείων προφανώς και της αυτόνομης συνδικαλιστικής δράσης- να έχουμε και θετικά αποτελέσματα προστασίας των εργαζομένων. </w:t>
      </w:r>
    </w:p>
    <w:p w14:paraId="40C97900" w14:textId="77777777" w:rsidR="00210B60" w:rsidRDefault="00806ACF">
      <w:pPr>
        <w:spacing w:line="600" w:lineRule="auto"/>
        <w:ind w:firstLine="720"/>
        <w:contextualSpacing/>
        <w:jc w:val="both"/>
        <w:rPr>
          <w:rFonts w:eastAsia="Times New Roman" w:cs="Times New Roman"/>
          <w:szCs w:val="24"/>
        </w:rPr>
      </w:pPr>
      <w:r>
        <w:rPr>
          <w:rFonts w:eastAsia="Times New Roman" w:cs="Times New Roman"/>
          <w:szCs w:val="24"/>
        </w:rPr>
        <w:t>Θ</w:t>
      </w:r>
      <w:r>
        <w:rPr>
          <w:rFonts w:eastAsia="Times New Roman" w:cs="Times New Roman"/>
          <w:szCs w:val="24"/>
        </w:rPr>
        <w:t>έλω, όμως, να πω και κάτι άλλο. Τα περί «</w:t>
      </w:r>
      <w:proofErr w:type="spellStart"/>
      <w:r>
        <w:rPr>
          <w:rFonts w:eastAsia="Times New Roman" w:cs="Times New Roman"/>
          <w:szCs w:val="24"/>
        </w:rPr>
        <w:t>βρ</w:t>
      </w:r>
      <w:r>
        <w:rPr>
          <w:rFonts w:eastAsia="Times New Roman" w:cs="Times New Roman"/>
          <w:szCs w:val="24"/>
        </w:rPr>
        <w:t>ω</w:t>
      </w:r>
      <w:r>
        <w:rPr>
          <w:rFonts w:eastAsia="Times New Roman" w:cs="Times New Roman"/>
          <w:szCs w:val="24"/>
        </w:rPr>
        <w:t>μοδουλειών</w:t>
      </w:r>
      <w:proofErr w:type="spellEnd"/>
      <w:r>
        <w:rPr>
          <w:rFonts w:eastAsia="Times New Roman" w:cs="Times New Roman"/>
          <w:szCs w:val="24"/>
        </w:rPr>
        <w:t>» τα αντιπαρέρχομαι. Θεωρώ ότι η φρασεολογία αυτή που αναπτύσσει το ΚΚΕ δεν έχει σχέση με το πώς το ΚΚΕ τοποθετούνταν πολιτικά τα προηγούμενα χρόνια. Όμως, δεν θα επεκταθώ σε αυτό. Εξάλλου είναι ένα άλλ</w:t>
      </w:r>
      <w:r>
        <w:rPr>
          <w:rFonts w:eastAsia="Times New Roman" w:cs="Times New Roman"/>
          <w:szCs w:val="24"/>
        </w:rPr>
        <w:t>ο ζήτημα.</w:t>
      </w:r>
    </w:p>
    <w:p w14:paraId="40C97901" w14:textId="77777777" w:rsidR="00210B60" w:rsidRDefault="00806ACF">
      <w:pPr>
        <w:spacing w:line="600" w:lineRule="auto"/>
        <w:ind w:firstLine="720"/>
        <w:contextualSpacing/>
        <w:jc w:val="both"/>
        <w:rPr>
          <w:rFonts w:eastAsia="Times New Roman" w:cs="Times New Roman"/>
          <w:szCs w:val="24"/>
        </w:rPr>
      </w:pPr>
      <w:r>
        <w:rPr>
          <w:rFonts w:eastAsia="Times New Roman" w:cs="Times New Roman"/>
          <w:szCs w:val="24"/>
        </w:rPr>
        <w:t>Στη δεύτερη αξιολόγηση λέγαμε –και το είπαμε πολλές φορές αυτό το διάστημα στη Βουλή- ότι σε σχέση με το</w:t>
      </w:r>
      <w:r>
        <w:rPr>
          <w:rFonts w:eastAsia="Times New Roman" w:cs="Times New Roman"/>
          <w:szCs w:val="24"/>
        </w:rPr>
        <w:t>ν</w:t>
      </w:r>
      <w:r>
        <w:rPr>
          <w:rFonts w:eastAsia="Times New Roman" w:cs="Times New Roman"/>
          <w:szCs w:val="24"/>
        </w:rPr>
        <w:t xml:space="preserve"> συνδικαλιστικό </w:t>
      </w:r>
      <w:r>
        <w:rPr>
          <w:rFonts w:eastAsia="Times New Roman" w:cs="Times New Roman"/>
          <w:szCs w:val="24"/>
        </w:rPr>
        <w:lastRenderedPageBreak/>
        <w:t>νόμο υπήρχ</w:t>
      </w:r>
      <w:r>
        <w:rPr>
          <w:rFonts w:eastAsia="Times New Roman" w:cs="Times New Roman"/>
          <w:szCs w:val="24"/>
        </w:rPr>
        <w:t>ε</w:t>
      </w:r>
      <w:r>
        <w:rPr>
          <w:rFonts w:eastAsia="Times New Roman" w:cs="Times New Roman"/>
          <w:szCs w:val="24"/>
        </w:rPr>
        <w:t xml:space="preserve"> μία σειρά από απαιτήσεις στο τραπέζι, από την πλευρά κυρίως του Διεθνούς Νομισματικού Ταμείου. Αυτές τις θέσεις τ</w:t>
      </w:r>
      <w:r>
        <w:rPr>
          <w:rFonts w:eastAsia="Times New Roman" w:cs="Times New Roman"/>
          <w:szCs w:val="24"/>
        </w:rPr>
        <w:t>ις εκφράζει και ο ΣΕΒ πολύ ανοιχτά. Μεταξύ άλλων, προβλεπόταν η αλλαγή στον χρόνο προειδοποίησης για την κήρυξη της απεργίας, δηλαδή να χρειάζεται πολύ μεγαλύτερος χρόνος προειδοποίησης από την πλευρά των σωματείων.</w:t>
      </w:r>
    </w:p>
    <w:p w14:paraId="40C97902" w14:textId="77777777" w:rsidR="00210B60" w:rsidRDefault="00806ACF">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w:t>
      </w:r>
      <w:r>
        <w:rPr>
          <w:rFonts w:eastAsia="Times New Roman" w:cs="Times New Roman"/>
          <w:szCs w:val="24"/>
        </w:rPr>
        <w:t xml:space="preserve">εως του χρόνου ομιλίας της κυρίας Υπουργού) </w:t>
      </w:r>
    </w:p>
    <w:p w14:paraId="40C97903" w14:textId="77777777" w:rsidR="00210B60" w:rsidRDefault="00806ACF">
      <w:pPr>
        <w:spacing w:line="600" w:lineRule="auto"/>
        <w:ind w:firstLine="720"/>
        <w:contextualSpacing/>
        <w:jc w:val="both"/>
        <w:rPr>
          <w:rFonts w:eastAsia="Times New Roman" w:cs="Times New Roman"/>
          <w:szCs w:val="24"/>
        </w:rPr>
      </w:pPr>
      <w:r>
        <w:rPr>
          <w:rFonts w:eastAsia="Times New Roman" w:cs="Times New Roman"/>
          <w:szCs w:val="24"/>
        </w:rPr>
        <w:t xml:space="preserve">Δώστε μου λίγο χρόνο, κύριε Πρόεδρε, γιατί έχει </w:t>
      </w:r>
      <w:r>
        <w:rPr>
          <w:rFonts w:eastAsia="Times New Roman" w:cs="Times New Roman"/>
          <w:szCs w:val="24"/>
        </w:rPr>
        <w:t xml:space="preserve">κάποια </w:t>
      </w:r>
      <w:r>
        <w:rPr>
          <w:rFonts w:eastAsia="Times New Roman" w:cs="Times New Roman"/>
          <w:szCs w:val="24"/>
        </w:rPr>
        <w:t>αξία</w:t>
      </w:r>
      <w:r>
        <w:rPr>
          <w:rFonts w:eastAsia="Times New Roman" w:cs="Times New Roman"/>
          <w:szCs w:val="24"/>
        </w:rPr>
        <w:t>…</w:t>
      </w:r>
    </w:p>
    <w:p w14:paraId="40C97904" w14:textId="77777777" w:rsidR="00210B60" w:rsidRDefault="00806ACF">
      <w:pPr>
        <w:spacing w:line="600" w:lineRule="auto"/>
        <w:ind w:firstLine="720"/>
        <w:contextualSpacing/>
        <w:jc w:val="both"/>
        <w:rPr>
          <w:rFonts w:eastAsia="Times New Roman" w:cs="Times New Roman"/>
          <w:szCs w:val="24"/>
        </w:rPr>
      </w:pPr>
      <w:r>
        <w:rPr>
          <w:rFonts w:eastAsia="Times New Roman" w:cs="Times New Roman"/>
          <w:szCs w:val="24"/>
        </w:rPr>
        <w:t xml:space="preserve">Θα χρειάζεται, δηλαδή, πολύ περισσότερος χρόνος για να προειδοποιήσει ένα σωματείο για την κήρυξη της απεργίας. Οπότε, ουσιαστικά θα καταλυόταν εντελώς το αιφνιδιαστικό του συνδικαλιστικού αγώνα, που βασίζεται πολύ στο στοιχείο του αιφνιδιασμού. </w:t>
      </w:r>
    </w:p>
    <w:p w14:paraId="40C97905" w14:textId="77777777" w:rsidR="00210B60" w:rsidRDefault="00806ACF">
      <w:pPr>
        <w:spacing w:line="600" w:lineRule="auto"/>
        <w:ind w:firstLine="720"/>
        <w:contextualSpacing/>
        <w:jc w:val="both"/>
        <w:rPr>
          <w:rFonts w:eastAsia="Times New Roman" w:cs="Times New Roman"/>
          <w:szCs w:val="24"/>
        </w:rPr>
      </w:pPr>
      <w:r>
        <w:rPr>
          <w:rFonts w:eastAsia="Times New Roman" w:cs="Times New Roman"/>
          <w:szCs w:val="24"/>
        </w:rPr>
        <w:lastRenderedPageBreak/>
        <w:t>Η απαίτησ</w:t>
      </w:r>
      <w:r>
        <w:rPr>
          <w:rFonts w:eastAsia="Times New Roman" w:cs="Times New Roman"/>
          <w:szCs w:val="24"/>
        </w:rPr>
        <w:t>η από το Διεθνές Νομισματικό Ταμείο ήταν για οριζόντια περικοπή -και το λέει και ο ΣΕΒ- των συνδικαλιστικών αδειών από το 1/3 έως το 50% περίπου των συνδικαλιστικών αδειών και αλλαγή σε σχέση με τον τρόπο προκήρυξης, την απαρτία στη λήψη απόφασης απεργιών,</w:t>
      </w:r>
      <w:r>
        <w:rPr>
          <w:rFonts w:eastAsia="Times New Roman" w:cs="Times New Roman"/>
          <w:szCs w:val="24"/>
        </w:rPr>
        <w:t xml:space="preserve"> όχι μόνο στα πρωτοβάθμια σωματεία, αλλά και στα πανελλαδικής εμβέλειας. Και το κυριότερο και αυτό που έχει σχέση και με την υπόθεση ήταν η απαίτηση με πολύ ξεκάθαρο τρόπο να καθιερωθεί γενική ρήτρα απόλυσης των συνδικαλιστικών στελεχών, μία γενική ρήτρα α</w:t>
      </w:r>
      <w:r>
        <w:rPr>
          <w:rFonts w:eastAsia="Times New Roman" w:cs="Times New Roman"/>
          <w:szCs w:val="24"/>
        </w:rPr>
        <w:t xml:space="preserve">πόλυσης. </w:t>
      </w:r>
    </w:p>
    <w:p w14:paraId="40C97906" w14:textId="77777777" w:rsidR="00210B60" w:rsidRDefault="00806ACF">
      <w:pPr>
        <w:spacing w:line="600" w:lineRule="auto"/>
        <w:ind w:firstLine="720"/>
        <w:contextualSpacing/>
        <w:jc w:val="both"/>
        <w:rPr>
          <w:rFonts w:eastAsia="Times New Roman" w:cs="Times New Roman"/>
          <w:szCs w:val="24"/>
        </w:rPr>
      </w:pPr>
      <w:r>
        <w:rPr>
          <w:rFonts w:eastAsia="Times New Roman" w:cs="Times New Roman"/>
          <w:szCs w:val="24"/>
        </w:rPr>
        <w:t>Όπως είπα στην πρώτη μου τοποθέτηση, ο ν.1264 περιλαμβάνει πάρα πολύ συγκεκριμένα και πολύ περιορισμένα αδικήματα</w:t>
      </w:r>
      <w:r>
        <w:rPr>
          <w:rFonts w:eastAsia="Times New Roman" w:cs="Times New Roman"/>
          <w:szCs w:val="24"/>
        </w:rPr>
        <w:t>,</w:t>
      </w:r>
      <w:r>
        <w:rPr>
          <w:rFonts w:eastAsia="Times New Roman" w:cs="Times New Roman"/>
          <w:szCs w:val="24"/>
        </w:rPr>
        <w:t xml:space="preserve"> τα οποία μπορούν να δικαιολογήσουν την απόλυση συνδικαλιστικού στελέχους. Καταλαβαίνετε ότι εάν δεν κάναμε τη διαπραγμάτευση </w:t>
      </w:r>
      <w:r>
        <w:rPr>
          <w:rFonts w:eastAsia="Times New Roman" w:cs="Times New Roman"/>
          <w:szCs w:val="24"/>
        </w:rPr>
        <w:lastRenderedPageBreak/>
        <w:t>–και α</w:t>
      </w:r>
      <w:r>
        <w:rPr>
          <w:rFonts w:eastAsia="Times New Roman" w:cs="Times New Roman"/>
          <w:szCs w:val="24"/>
        </w:rPr>
        <w:t>υτό έχει νόημα που το έλεγα τόσο καιρό- εάν από την απέναντι πλευρά του τραπεζιού από το Διεθνές Νομισματικό Ταμείο καθόταν η Νέα Δημοκρατία, αυτή τη στιγμή θα υπήρχε ο γενικός λόγος απόλυσης των συνδικαλιστικών στελεχών.</w:t>
      </w:r>
    </w:p>
    <w:p w14:paraId="40C97907" w14:textId="77777777" w:rsidR="00210B60" w:rsidRDefault="00806ACF">
      <w:pPr>
        <w:spacing w:line="600" w:lineRule="auto"/>
        <w:ind w:firstLine="720"/>
        <w:contextualSpacing/>
        <w:jc w:val="both"/>
        <w:rPr>
          <w:rFonts w:eastAsia="Times New Roman" w:cs="Times New Roman"/>
          <w:szCs w:val="24"/>
        </w:rPr>
      </w:pPr>
      <w:r>
        <w:rPr>
          <w:rFonts w:eastAsia="Times New Roman" w:cs="Times New Roman"/>
          <w:szCs w:val="24"/>
        </w:rPr>
        <w:t xml:space="preserve">Και αυτή τη στιγμή, ό,τι συζητάμε </w:t>
      </w:r>
      <w:r>
        <w:rPr>
          <w:rFonts w:eastAsia="Times New Roman" w:cs="Times New Roman"/>
          <w:szCs w:val="24"/>
        </w:rPr>
        <w:t>σε σχέση με αυτή τη συνδικαλίστρια και τη δυνατότητα που έχουμε να λέμε ότι είναι παράνομη και να παρεμβαίνει η δικαιοσύνη και να μπορεί να απαιτεί να αρθεί αυτή η παράνομη απόλυση δεν θα ίσχυε</w:t>
      </w:r>
      <w:r>
        <w:rPr>
          <w:rFonts w:eastAsia="Times New Roman" w:cs="Times New Roman"/>
          <w:szCs w:val="24"/>
        </w:rPr>
        <w:t>,</w:t>
      </w:r>
      <w:r>
        <w:rPr>
          <w:rFonts w:eastAsia="Times New Roman" w:cs="Times New Roman"/>
          <w:szCs w:val="24"/>
        </w:rPr>
        <w:t xml:space="preserve"> ακριβώς διότι θα υπήρχε ο γενικός λόγος απόλυσης των συνδικαλ</w:t>
      </w:r>
      <w:r>
        <w:rPr>
          <w:rFonts w:eastAsia="Times New Roman" w:cs="Times New Roman"/>
          <w:szCs w:val="24"/>
        </w:rPr>
        <w:t xml:space="preserve">ιστικών στελεχών. </w:t>
      </w:r>
    </w:p>
    <w:p w14:paraId="40C97908" w14:textId="77777777" w:rsidR="00210B60" w:rsidRDefault="00806ACF">
      <w:pPr>
        <w:spacing w:line="600" w:lineRule="auto"/>
        <w:ind w:firstLine="720"/>
        <w:contextualSpacing/>
        <w:jc w:val="both"/>
        <w:rPr>
          <w:rFonts w:eastAsia="Times New Roman" w:cs="Times New Roman"/>
          <w:szCs w:val="24"/>
        </w:rPr>
      </w:pPr>
      <w:r>
        <w:rPr>
          <w:rFonts w:eastAsia="Times New Roman" w:cs="Times New Roman"/>
          <w:szCs w:val="24"/>
        </w:rPr>
        <w:t xml:space="preserve">Στη Βουλή υποστήριξα πολλές φορές ότι μπροστά σε αυτές τις απαιτήσεις η αλλαγή στην απαρτία, στα πρωτοβάθμια επιχειρησιακά και μόνο σωματεία ήταν περιορισμένης έκτασης μπροστά σε όλα αυτά, τα οποία θα ήταν πολύ πιο οριζόντιας παρέμβασης </w:t>
      </w:r>
      <w:r>
        <w:rPr>
          <w:rFonts w:eastAsia="Times New Roman" w:cs="Times New Roman"/>
          <w:szCs w:val="24"/>
        </w:rPr>
        <w:t xml:space="preserve">στα </w:t>
      </w:r>
      <w:r>
        <w:rPr>
          <w:rFonts w:eastAsia="Times New Roman" w:cs="Times New Roman"/>
          <w:szCs w:val="24"/>
        </w:rPr>
        <w:lastRenderedPageBreak/>
        <w:t>εργασιακά δικαιώματα. Και νομίζω ότι με το συγκεκριμένο παράδειγμα αποδεικνύεται το πόσο επικίνδυνο θα ήταν εάν δεν είχε γίνει μία ουσιώδης διαπραγμάτευση για τα εργασιακά στη δεύτερη αξιολόγηση.</w:t>
      </w:r>
    </w:p>
    <w:p w14:paraId="40C97909" w14:textId="77777777" w:rsidR="00210B60" w:rsidRDefault="00806ACF">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40C9790A" w14:textId="77777777" w:rsidR="00210B60" w:rsidRDefault="00806AC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Σας ευχα</w:t>
      </w:r>
      <w:r>
        <w:rPr>
          <w:rFonts w:eastAsia="Times New Roman" w:cs="Times New Roman"/>
          <w:szCs w:val="24"/>
        </w:rPr>
        <w:t>ριστώ, κυρία Υπουργέ.</w:t>
      </w:r>
    </w:p>
    <w:p w14:paraId="40C9790B" w14:textId="77777777" w:rsidR="00210B60" w:rsidRDefault="00806ACF">
      <w:pPr>
        <w:spacing w:line="600" w:lineRule="auto"/>
        <w:ind w:firstLine="720"/>
        <w:contextualSpacing/>
        <w:jc w:val="both"/>
        <w:rPr>
          <w:rFonts w:eastAsia="Times New Roman" w:cs="Times New Roman"/>
          <w:szCs w:val="24"/>
        </w:rPr>
      </w:pPr>
      <w:r>
        <w:rPr>
          <w:rFonts w:eastAsia="Times New Roman" w:cs="Times New Roman"/>
          <w:szCs w:val="24"/>
        </w:rPr>
        <w:t>Ακολουθεί η πέμπτη με αριθμό 774/9-1-2018 επίκαιρη ερώτηση δεύτερου κύκλου του Βουλευτή Β΄ Αθηνών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 xml:space="preserve">Χρήστου </w:t>
      </w:r>
      <w:proofErr w:type="spellStart"/>
      <w:r>
        <w:rPr>
          <w:rFonts w:eastAsia="Times New Roman" w:cs="Times New Roman"/>
          <w:bCs/>
          <w:szCs w:val="24"/>
        </w:rPr>
        <w:t>Κατσώτη</w:t>
      </w:r>
      <w:proofErr w:type="spellEnd"/>
      <w:r>
        <w:rPr>
          <w:rFonts w:eastAsia="Times New Roman" w:cs="Times New Roman"/>
          <w:bCs/>
          <w:szCs w:val="24"/>
        </w:rPr>
        <w:t xml:space="preserve"> </w:t>
      </w:r>
      <w:r>
        <w:rPr>
          <w:rFonts w:eastAsia="Times New Roman" w:cs="Times New Roman"/>
          <w:szCs w:val="24"/>
        </w:rPr>
        <w:t xml:space="preserve">προς την Υπουργό </w:t>
      </w:r>
      <w:r>
        <w:rPr>
          <w:rFonts w:eastAsia="Times New Roman" w:cs="Times New Roman"/>
          <w:bCs/>
          <w:szCs w:val="24"/>
        </w:rPr>
        <w:t>Εργασίας, Κοινωνικής Ασφάλισης και Κοινωνικής Αλληλεγγύης</w:t>
      </w:r>
      <w:r>
        <w:rPr>
          <w:rFonts w:eastAsia="Times New Roman" w:cs="Times New Roman"/>
          <w:bCs/>
          <w:szCs w:val="24"/>
        </w:rPr>
        <w:t>,</w:t>
      </w:r>
      <w:r>
        <w:rPr>
          <w:rFonts w:eastAsia="Times New Roman" w:cs="Times New Roman"/>
          <w:szCs w:val="24"/>
        </w:rPr>
        <w:t xml:space="preserve"> με θέ</w:t>
      </w:r>
      <w:r>
        <w:rPr>
          <w:rFonts w:eastAsia="Times New Roman" w:cs="Times New Roman"/>
          <w:szCs w:val="24"/>
        </w:rPr>
        <w:t xml:space="preserve">μα: «Να σταματήσει η τρομοκρατία και οι διώξεις των εργαζομένων στα </w:t>
      </w:r>
      <w:r>
        <w:rPr>
          <w:rFonts w:eastAsia="Times New Roman" w:cs="Times New Roman"/>
          <w:szCs w:val="24"/>
        </w:rPr>
        <w:lastRenderedPageBreak/>
        <w:t>σο</w:t>
      </w:r>
      <w:r>
        <w:rPr>
          <w:rFonts w:eastAsia="Times New Roman" w:cs="Times New Roman"/>
          <w:szCs w:val="24"/>
        </w:rPr>
        <w:t>υ</w:t>
      </w:r>
      <w:r>
        <w:rPr>
          <w:rFonts w:eastAsia="Times New Roman" w:cs="Times New Roman"/>
          <w:szCs w:val="24"/>
        </w:rPr>
        <w:t>περμάρκετ «ΚΑΡΥΠΙΔΗΣ», να διασφαλιστεί το δικαίωμά τους στη δουλειά και να καταβληθούν τα δεδουλευμένα τους».</w:t>
      </w:r>
    </w:p>
    <w:p w14:paraId="40C9790C" w14:textId="77777777" w:rsidR="00210B60" w:rsidRDefault="00806ACF">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Κατσώτη</w:t>
      </w:r>
      <w:proofErr w:type="spellEnd"/>
      <w:r>
        <w:rPr>
          <w:rFonts w:eastAsia="Times New Roman" w:cs="Times New Roman"/>
          <w:szCs w:val="24"/>
        </w:rPr>
        <w:t>, έχετε τον λόγο.</w:t>
      </w:r>
    </w:p>
    <w:p w14:paraId="40C9790D" w14:textId="77777777" w:rsidR="00210B60" w:rsidRDefault="00806ACF">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Ευχαριστώ, κύριε Π</w:t>
      </w:r>
      <w:r>
        <w:rPr>
          <w:rFonts w:eastAsia="Times New Roman" w:cs="Times New Roman"/>
          <w:szCs w:val="24"/>
        </w:rPr>
        <w:t>ρόεδρε.</w:t>
      </w:r>
    </w:p>
    <w:p w14:paraId="40C9790E" w14:textId="77777777" w:rsidR="00210B60" w:rsidRDefault="00806ACF">
      <w:pPr>
        <w:spacing w:line="600" w:lineRule="auto"/>
        <w:ind w:firstLine="720"/>
        <w:contextualSpacing/>
        <w:jc w:val="both"/>
        <w:rPr>
          <w:rFonts w:eastAsia="Times New Roman" w:cs="Times New Roman"/>
          <w:szCs w:val="24"/>
        </w:rPr>
      </w:pPr>
      <w:r>
        <w:rPr>
          <w:rFonts w:eastAsia="Times New Roman" w:cs="Times New Roman"/>
          <w:szCs w:val="24"/>
        </w:rPr>
        <w:t xml:space="preserve">Κυρία Υπουργέ, ξέρετε ότι το </w:t>
      </w:r>
      <w:proofErr w:type="spellStart"/>
      <w:r>
        <w:rPr>
          <w:rFonts w:eastAsia="Times New Roman" w:cs="Times New Roman"/>
          <w:szCs w:val="24"/>
        </w:rPr>
        <w:t>βέλτιστον</w:t>
      </w:r>
      <w:proofErr w:type="spellEnd"/>
      <w:r>
        <w:rPr>
          <w:rFonts w:eastAsia="Times New Roman" w:cs="Times New Roman"/>
          <w:szCs w:val="24"/>
        </w:rPr>
        <w:t xml:space="preserve"> του μη </w:t>
      </w:r>
      <w:proofErr w:type="spellStart"/>
      <w:r>
        <w:rPr>
          <w:rFonts w:eastAsia="Times New Roman" w:cs="Times New Roman"/>
          <w:szCs w:val="24"/>
        </w:rPr>
        <w:t>χείρονος</w:t>
      </w:r>
      <w:proofErr w:type="spellEnd"/>
      <w:r>
        <w:rPr>
          <w:rFonts w:eastAsia="Times New Roman" w:cs="Times New Roman"/>
          <w:szCs w:val="24"/>
        </w:rPr>
        <w:t xml:space="preserve"> είναι πάντα το χείρον. Εσείς, λοιπόν, έχετε πάντα αυτή τη λογική το μικρότερο κακό. Είστε το μεγαλύτερο. Αυτό έχει επιβεβαιωθεί μέχρι τώρα από όλη τη γραμμή που έχετε ακολουθήσει με τα μνημόνια</w:t>
      </w:r>
      <w:r>
        <w:rPr>
          <w:rFonts w:eastAsia="Times New Roman" w:cs="Times New Roman"/>
          <w:szCs w:val="24"/>
        </w:rPr>
        <w:t>, τα μέτρα τα οποία δεν έχουν τέλος απέναντι στους εργαζόμενους και</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το τελευταίο</w:t>
      </w:r>
      <w:r>
        <w:rPr>
          <w:rFonts w:eastAsia="Times New Roman" w:cs="Times New Roman"/>
          <w:szCs w:val="24"/>
        </w:rPr>
        <w:t xml:space="preserve"> που είναι αυτή η εμβληματική -να το πω έτσι- αλλαγή του νόμου για τις απεργίες, ενός όπλου που έχει κατακτηθεί με αίμα, με θυσίες των εργαζομένων και που εσείς με αυτή </w:t>
      </w:r>
      <w:r>
        <w:rPr>
          <w:rFonts w:eastAsia="Times New Roman" w:cs="Times New Roman"/>
          <w:szCs w:val="24"/>
        </w:rPr>
        <w:lastRenderedPageBreak/>
        <w:t>την προβιά του αριστερού καταργείτε, ανοίγοντας το</w:t>
      </w:r>
      <w:r>
        <w:rPr>
          <w:rFonts w:eastAsia="Times New Roman" w:cs="Times New Roman"/>
          <w:szCs w:val="24"/>
        </w:rPr>
        <w:t>ν</w:t>
      </w:r>
      <w:r>
        <w:rPr>
          <w:rFonts w:eastAsia="Times New Roman" w:cs="Times New Roman"/>
          <w:szCs w:val="24"/>
        </w:rPr>
        <w:t xml:space="preserve"> ασκ</w:t>
      </w:r>
      <w:r>
        <w:rPr>
          <w:rFonts w:eastAsia="Times New Roman" w:cs="Times New Roman"/>
          <w:szCs w:val="24"/>
        </w:rPr>
        <w:t>ό</w:t>
      </w:r>
      <w:r>
        <w:rPr>
          <w:rFonts w:eastAsia="Times New Roman" w:cs="Times New Roman"/>
          <w:szCs w:val="24"/>
        </w:rPr>
        <w:t xml:space="preserve"> του Αιόλου για τα επόμενα μέτρ</w:t>
      </w:r>
      <w:r>
        <w:rPr>
          <w:rFonts w:eastAsia="Times New Roman" w:cs="Times New Roman"/>
          <w:szCs w:val="24"/>
        </w:rPr>
        <w:t>α που θα έρθουν από εσάς, από άλλους, από δυνάμεις τέτοιες οι οποίες ικανοποιούν ανάγκες του κεφαλαίου, διαχειρίζονται αυτές τις ανάγκες αυτού του συστήματος.</w:t>
      </w:r>
    </w:p>
    <w:p w14:paraId="40C9790F" w14:textId="77777777" w:rsidR="00210B60" w:rsidRDefault="00806ACF">
      <w:pPr>
        <w:spacing w:line="600" w:lineRule="auto"/>
        <w:ind w:firstLine="720"/>
        <w:contextualSpacing/>
        <w:jc w:val="both"/>
        <w:rPr>
          <w:rFonts w:eastAsia="Times New Roman" w:cs="Times New Roman"/>
          <w:szCs w:val="24"/>
        </w:rPr>
      </w:pPr>
      <w:r>
        <w:rPr>
          <w:rFonts w:eastAsia="Times New Roman" w:cs="Times New Roman"/>
          <w:szCs w:val="24"/>
        </w:rPr>
        <w:t>Ας αντιστρέψουμε τις ώρες, κύριε Πρόεδρε, τα λεπτά να τα κάνουμε τρία πριν και δύο μετά. Συζητούμ</w:t>
      </w:r>
      <w:r>
        <w:rPr>
          <w:rFonts w:eastAsia="Times New Roman" w:cs="Times New Roman"/>
          <w:szCs w:val="24"/>
        </w:rPr>
        <w:t>ε</w:t>
      </w:r>
      <w:r>
        <w:rPr>
          <w:rFonts w:eastAsia="Times New Roman" w:cs="Times New Roman"/>
          <w:szCs w:val="24"/>
        </w:rPr>
        <w:t>,</w:t>
      </w:r>
      <w:r>
        <w:rPr>
          <w:rFonts w:eastAsia="Times New Roman" w:cs="Times New Roman"/>
          <w:szCs w:val="24"/>
        </w:rPr>
        <w:t xml:space="preserve"> επιτέλους δύο μήνες σχεδόν μετά, την ερώτηση για τους εργαζόμενους στα </w:t>
      </w:r>
      <w:proofErr w:type="spellStart"/>
      <w:r>
        <w:rPr>
          <w:rFonts w:eastAsia="Times New Roman" w:cs="Times New Roman"/>
          <w:szCs w:val="24"/>
        </w:rPr>
        <w:t>σούπερμ</w:t>
      </w:r>
      <w:r>
        <w:rPr>
          <w:rFonts w:eastAsia="Times New Roman" w:cs="Times New Roman"/>
          <w:szCs w:val="24"/>
        </w:rPr>
        <w:t>α</w:t>
      </w:r>
      <w:r>
        <w:rPr>
          <w:rFonts w:eastAsia="Times New Roman" w:cs="Times New Roman"/>
          <w:szCs w:val="24"/>
        </w:rPr>
        <w:t>ρκετ</w:t>
      </w:r>
      <w:proofErr w:type="spellEnd"/>
      <w:r>
        <w:rPr>
          <w:rFonts w:eastAsia="Times New Roman" w:cs="Times New Roman"/>
          <w:szCs w:val="24"/>
        </w:rPr>
        <w:t xml:space="preserve"> «ΚΑΡΥΠΙΔΗΣ», οι οποίοι έχουν υποστεί ένα όργιο τρομοκρατίας και διώξεων, γιατί; Διότι διεκδικούν το αυτονόητο, την καταβολή των δεδουλευμένων τους και τη συνέχεια της ερ</w:t>
      </w:r>
      <w:r>
        <w:rPr>
          <w:rFonts w:eastAsia="Times New Roman" w:cs="Times New Roman"/>
          <w:szCs w:val="24"/>
        </w:rPr>
        <w:t>γασίας τους στον διάδοχο εργοδότη που είναι η αλυσίδα «</w:t>
      </w:r>
      <w:r>
        <w:rPr>
          <w:rFonts w:eastAsia="Times New Roman" w:cs="Times New Roman"/>
          <w:szCs w:val="24"/>
          <w:lang w:val="en-US"/>
        </w:rPr>
        <w:t>MARKET</w:t>
      </w:r>
      <w:r>
        <w:rPr>
          <w:rFonts w:eastAsia="Times New Roman" w:cs="Times New Roman"/>
          <w:szCs w:val="24"/>
        </w:rPr>
        <w:t xml:space="preserve"> </w:t>
      </w:r>
      <w:r>
        <w:rPr>
          <w:rFonts w:eastAsia="Times New Roman" w:cs="Times New Roman"/>
          <w:szCs w:val="24"/>
          <w:lang w:val="en-US"/>
        </w:rPr>
        <w:t>IN</w:t>
      </w:r>
      <w:r>
        <w:rPr>
          <w:rFonts w:eastAsia="Times New Roman" w:cs="Times New Roman"/>
          <w:szCs w:val="24"/>
        </w:rPr>
        <w:t>». Οι συγχωνεύσεις, οι εξαγορές, οι μεταβιβάσεις, παρά τις παρεμβάσεις των συνδικάτων, των αγώνων τους, των αιτημάτων τους, γίνονται</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με αρνητικές συνέπειες για τους εργαζόμενους, αφού</w:t>
      </w:r>
      <w:r>
        <w:rPr>
          <w:rFonts w:eastAsia="Times New Roman" w:cs="Times New Roman"/>
          <w:szCs w:val="24"/>
        </w:rPr>
        <w:t xml:space="preserve"> αξιοποιούν όλο το αντεργατικό νομοθετικό πλαίσιο, το οποίο εσείς διατηρείτε στο ακέραιο και το διευρύνετε, ικανοποιώντας, όπως είπαμε, τα αιτήματα των επιχειρηματικών ομίλων, δίνοντας τα εργαλεία, όπως είπατε και προηγουμένως, για να υλοποιούν όλο αυτό το</w:t>
      </w:r>
      <w:r>
        <w:rPr>
          <w:rFonts w:eastAsia="Times New Roman" w:cs="Times New Roman"/>
          <w:szCs w:val="24"/>
        </w:rPr>
        <w:t xml:space="preserve"> πλαίσιο ενάντια στους εργαζόμενους.</w:t>
      </w:r>
    </w:p>
    <w:p w14:paraId="40C97910" w14:textId="77777777" w:rsidR="00210B60" w:rsidRDefault="00806ACF">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40C97911" w14:textId="77777777" w:rsidR="00210B60" w:rsidRDefault="00806ACF">
      <w:pPr>
        <w:spacing w:line="600" w:lineRule="auto"/>
        <w:ind w:firstLine="720"/>
        <w:contextualSpacing/>
        <w:jc w:val="both"/>
        <w:rPr>
          <w:rFonts w:eastAsia="Times New Roman" w:cs="Times New Roman"/>
          <w:szCs w:val="24"/>
        </w:rPr>
      </w:pPr>
      <w:r>
        <w:rPr>
          <w:rFonts w:eastAsia="Times New Roman" w:cs="Times New Roman"/>
          <w:szCs w:val="24"/>
        </w:rPr>
        <w:t>Αυτοί οι εργαζόμενοι που είναι απλήρωτοι δεκαοκτώ μήνες</w:t>
      </w:r>
      <w:r>
        <w:rPr>
          <w:rFonts w:eastAsia="Times New Roman" w:cs="Times New Roman"/>
          <w:szCs w:val="24"/>
        </w:rPr>
        <w:t>,</w:t>
      </w:r>
      <w:r>
        <w:rPr>
          <w:rFonts w:eastAsia="Times New Roman" w:cs="Times New Roman"/>
          <w:szCs w:val="24"/>
        </w:rPr>
        <w:t xml:space="preserve"> κινδυνεύουν να χάσουν και το σπίτι </w:t>
      </w:r>
      <w:r>
        <w:rPr>
          <w:rFonts w:eastAsia="Times New Roman" w:cs="Times New Roman"/>
          <w:szCs w:val="24"/>
        </w:rPr>
        <w:t>τους,</w:t>
      </w:r>
      <w:r>
        <w:rPr>
          <w:rFonts w:eastAsia="Times New Roman" w:cs="Times New Roman"/>
          <w:szCs w:val="24"/>
        </w:rPr>
        <w:t xml:space="preserve"> την ώρα που εσείς, ως Κυβέρνηση, διευ</w:t>
      </w:r>
      <w:r>
        <w:rPr>
          <w:rFonts w:eastAsia="Times New Roman" w:cs="Times New Roman"/>
          <w:szCs w:val="24"/>
        </w:rPr>
        <w:t>ρύνετε τους ηλεκτρονικούς πλειστηριασμούς και για χρέη προς το δημόσιο. Δηλαδή αν δεν πληρώσει τον ΕΝΦΙΑ, την εφορία</w:t>
      </w:r>
      <w:r>
        <w:rPr>
          <w:rFonts w:eastAsia="Times New Roman" w:cs="Times New Roman"/>
          <w:szCs w:val="24"/>
        </w:rPr>
        <w:t>,</w:t>
      </w:r>
      <w:r>
        <w:rPr>
          <w:rFonts w:eastAsia="Times New Roman" w:cs="Times New Roman"/>
          <w:szCs w:val="24"/>
        </w:rPr>
        <w:t xml:space="preserve"> και το χρέος είναι πάνω από 700 ευρώ, κινδυνεύει να χάσει </w:t>
      </w:r>
      <w:r>
        <w:rPr>
          <w:rFonts w:eastAsia="Times New Roman" w:cs="Times New Roman"/>
          <w:szCs w:val="24"/>
        </w:rPr>
        <w:lastRenderedPageBreak/>
        <w:t>και το σπίτι του αυτός ο εργαζόμενος που είναι δεκαοκτώ μήνες απλήρωτος. Ο εργοδ</w:t>
      </w:r>
      <w:r>
        <w:rPr>
          <w:rFonts w:eastAsia="Times New Roman" w:cs="Times New Roman"/>
          <w:szCs w:val="24"/>
        </w:rPr>
        <w:t>ότης που αρνείται να καταβάλλει τον κόπο, τον ιδρώτα των εργαζομένων, αυτός δεν έχει καμμία επίπτωση. Αυτή είναι η ταξική, μεροληπτική στάση της Κυβέρνησης απέναντι στους εργοδότες, όπως βέβαια και των προηγούμενων κυβερνήσεων.</w:t>
      </w:r>
    </w:p>
    <w:p w14:paraId="40C97912" w14:textId="77777777" w:rsidR="00210B60" w:rsidRDefault="00806ACF">
      <w:pPr>
        <w:spacing w:line="600" w:lineRule="auto"/>
        <w:ind w:firstLine="720"/>
        <w:contextualSpacing/>
        <w:jc w:val="both"/>
        <w:rPr>
          <w:rFonts w:eastAsia="Times New Roman" w:cs="Times New Roman"/>
          <w:szCs w:val="24"/>
        </w:rPr>
      </w:pPr>
      <w:r>
        <w:rPr>
          <w:rFonts w:eastAsia="Times New Roman" w:cs="Times New Roman"/>
          <w:szCs w:val="24"/>
        </w:rPr>
        <w:t>Τι έχουμε; Ποιες είναι οι εξ</w:t>
      </w:r>
      <w:r>
        <w:rPr>
          <w:rFonts w:eastAsia="Times New Roman" w:cs="Times New Roman"/>
          <w:szCs w:val="24"/>
        </w:rPr>
        <w:t>ελίξεις μετά την ερώτηση, κυρία Υπουργέ, που θα πρέπει να τις γνωρίζετε; Υπάρχει προσωρινή διαταγή, άμεσα εκτελεστή, για συνέχιση της απασχόλησης των εργαζομένων που εργάζονταν στον πρώην «ΚΑΡΥΠΙΔΗ» και μεταβιβάστηκε στην αλυσίδα «</w:t>
      </w:r>
      <w:r>
        <w:rPr>
          <w:rFonts w:eastAsia="Times New Roman" w:cs="Times New Roman"/>
          <w:szCs w:val="24"/>
          <w:lang w:val="en-US"/>
        </w:rPr>
        <w:t>MARKET</w:t>
      </w:r>
      <w:r>
        <w:rPr>
          <w:rFonts w:eastAsia="Times New Roman" w:cs="Times New Roman"/>
          <w:szCs w:val="24"/>
        </w:rPr>
        <w:t xml:space="preserve"> </w:t>
      </w:r>
      <w:r>
        <w:rPr>
          <w:rFonts w:eastAsia="Times New Roman" w:cs="Times New Roman"/>
          <w:szCs w:val="24"/>
          <w:lang w:val="en-US"/>
        </w:rPr>
        <w:t>IN</w:t>
      </w:r>
      <w:r>
        <w:rPr>
          <w:rFonts w:eastAsia="Times New Roman" w:cs="Times New Roman"/>
          <w:szCs w:val="24"/>
        </w:rPr>
        <w:t xml:space="preserve">» </w:t>
      </w:r>
      <w:r>
        <w:rPr>
          <w:rFonts w:eastAsia="Times New Roman" w:cs="Times New Roman"/>
          <w:szCs w:val="24"/>
        </w:rPr>
        <w:t>ως δ</w:t>
      </w:r>
      <w:r>
        <w:rPr>
          <w:rFonts w:eastAsia="Times New Roman" w:cs="Times New Roman"/>
          <w:szCs w:val="24"/>
        </w:rPr>
        <w:t>ιάδοχος. Η</w:t>
      </w:r>
      <w:r>
        <w:rPr>
          <w:rFonts w:eastAsia="Times New Roman" w:cs="Times New Roman"/>
          <w:szCs w:val="24"/>
        </w:rPr>
        <w:t xml:space="preserve"> αλυσίδα «</w:t>
      </w:r>
      <w:r>
        <w:rPr>
          <w:rFonts w:eastAsia="Times New Roman" w:cs="Times New Roman"/>
          <w:szCs w:val="24"/>
          <w:lang w:val="en-US"/>
        </w:rPr>
        <w:t>MARKET</w:t>
      </w:r>
      <w:r>
        <w:rPr>
          <w:rFonts w:eastAsia="Times New Roman" w:cs="Times New Roman"/>
          <w:szCs w:val="24"/>
        </w:rPr>
        <w:t xml:space="preserve"> </w:t>
      </w:r>
      <w:r>
        <w:rPr>
          <w:rFonts w:eastAsia="Times New Roman" w:cs="Times New Roman"/>
          <w:szCs w:val="24"/>
          <w:lang w:val="en-US"/>
        </w:rPr>
        <w:t>IN</w:t>
      </w:r>
      <w:r>
        <w:rPr>
          <w:rFonts w:eastAsia="Times New Roman" w:cs="Times New Roman"/>
          <w:szCs w:val="24"/>
        </w:rPr>
        <w:t>» αρνείται να την εφαρμόσει. Πάλι και εδώ η ταξική αμεροληψία.</w:t>
      </w:r>
    </w:p>
    <w:p w14:paraId="40C97913" w14:textId="77777777" w:rsidR="00210B60" w:rsidRDefault="00806ACF">
      <w:pPr>
        <w:spacing w:line="600" w:lineRule="auto"/>
        <w:ind w:firstLine="720"/>
        <w:contextualSpacing/>
        <w:jc w:val="both"/>
        <w:rPr>
          <w:rFonts w:eastAsia="Times New Roman" w:cs="Times New Roman"/>
          <w:szCs w:val="24"/>
        </w:rPr>
      </w:pPr>
      <w:r>
        <w:rPr>
          <w:rFonts w:eastAsia="Times New Roman" w:cs="Times New Roman"/>
          <w:szCs w:val="24"/>
        </w:rPr>
        <w:lastRenderedPageBreak/>
        <w:t>Δεν σταματάει</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εδώ η εταιρεία αλλά έχει συνέχεια. Τι κάνει; Αφού έχασε την αίτηση αναστολής που κατέθεσε για την εκτελεστή προσωρινή διαταγή απασχόλησης των εργαζομέν</w:t>
      </w:r>
      <w:r>
        <w:rPr>
          <w:rFonts w:eastAsia="Times New Roman" w:cs="Times New Roman"/>
          <w:szCs w:val="24"/>
        </w:rPr>
        <w:t>ων, βάζει τους νέους εργαζόμενους που έχει προσλάβει</w:t>
      </w:r>
      <w:r>
        <w:rPr>
          <w:rFonts w:eastAsia="Times New Roman" w:cs="Times New Roman"/>
          <w:szCs w:val="24"/>
        </w:rPr>
        <w:t>,</w:t>
      </w:r>
      <w:r>
        <w:rPr>
          <w:rFonts w:eastAsia="Times New Roman" w:cs="Times New Roman"/>
          <w:szCs w:val="24"/>
        </w:rPr>
        <w:t xml:space="preserve"> να καταθέσουν ασφαλιστικά μέτρα ενάντια στους παλιούς. Κοινωνικός αυτοματισμός που αξιοποιείται από την εργοδοσία, δείχνοντας ως εχθρό τούς άλλους εργαζόμενους και η ίδια να βγαίνει αλώβητη από αυτή τη </w:t>
      </w:r>
      <w:r>
        <w:rPr>
          <w:rFonts w:eastAsia="Times New Roman" w:cs="Times New Roman"/>
          <w:szCs w:val="24"/>
        </w:rPr>
        <w:t>βάρβαρη, την άθλια πολιτική που εφαρμόζει απέναντι σε όλους τους εργαζόμενους.</w:t>
      </w:r>
    </w:p>
    <w:p w14:paraId="40C97914" w14:textId="77777777" w:rsidR="00210B60" w:rsidRDefault="00806ACF">
      <w:pPr>
        <w:spacing w:line="600" w:lineRule="auto"/>
        <w:ind w:firstLine="720"/>
        <w:contextualSpacing/>
        <w:jc w:val="both"/>
        <w:rPr>
          <w:rFonts w:eastAsia="Times New Roman" w:cs="Times New Roman"/>
          <w:szCs w:val="24"/>
        </w:rPr>
      </w:pPr>
      <w:r>
        <w:rPr>
          <w:rFonts w:eastAsia="Times New Roman" w:cs="Times New Roman"/>
          <w:szCs w:val="24"/>
        </w:rPr>
        <w:t>Για την</w:t>
      </w:r>
      <w:r>
        <w:rPr>
          <w:rFonts w:eastAsia="Times New Roman" w:cs="Times New Roman"/>
          <w:szCs w:val="24"/>
        </w:rPr>
        <w:t xml:space="preserve"> εξέλιξη αυτή με την εργοδοσία να κάνει παιγνίδια, να είναι ασύδοτη</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κάποιος </w:t>
      </w:r>
      <w:r>
        <w:rPr>
          <w:rFonts w:eastAsia="Times New Roman" w:cs="Times New Roman"/>
          <w:szCs w:val="24"/>
        </w:rPr>
        <w:t xml:space="preserve">έχει </w:t>
      </w:r>
      <w:r>
        <w:rPr>
          <w:rFonts w:eastAsia="Times New Roman" w:cs="Times New Roman"/>
          <w:szCs w:val="24"/>
        </w:rPr>
        <w:t xml:space="preserve">την </w:t>
      </w:r>
      <w:r>
        <w:rPr>
          <w:rFonts w:eastAsia="Times New Roman" w:cs="Times New Roman"/>
          <w:szCs w:val="24"/>
        </w:rPr>
        <w:t>ε</w:t>
      </w:r>
      <w:r>
        <w:rPr>
          <w:rFonts w:eastAsia="Times New Roman" w:cs="Times New Roman"/>
          <w:szCs w:val="24"/>
        </w:rPr>
        <w:t>υ</w:t>
      </w:r>
      <w:r>
        <w:rPr>
          <w:rFonts w:eastAsia="Times New Roman" w:cs="Times New Roman"/>
          <w:szCs w:val="24"/>
        </w:rPr>
        <w:t>θ</w:t>
      </w:r>
      <w:r>
        <w:rPr>
          <w:rFonts w:eastAsia="Times New Roman" w:cs="Times New Roman"/>
          <w:szCs w:val="24"/>
        </w:rPr>
        <w:t>ύ</w:t>
      </w:r>
      <w:r>
        <w:rPr>
          <w:rFonts w:eastAsia="Times New Roman" w:cs="Times New Roman"/>
          <w:szCs w:val="24"/>
        </w:rPr>
        <w:t xml:space="preserve">νη και αυτή είναι η Κυβέρνηση. Η Κυβέρνηση είναι </w:t>
      </w:r>
      <w:proofErr w:type="spellStart"/>
      <w:r>
        <w:rPr>
          <w:rFonts w:eastAsia="Times New Roman" w:cs="Times New Roman"/>
          <w:szCs w:val="24"/>
        </w:rPr>
        <w:t>υπόλογη</w:t>
      </w:r>
      <w:proofErr w:type="spellEnd"/>
      <w:r>
        <w:rPr>
          <w:rFonts w:eastAsia="Times New Roman" w:cs="Times New Roman"/>
          <w:szCs w:val="24"/>
        </w:rPr>
        <w:t xml:space="preserve"> απέναντι στους εργαζόμε</w:t>
      </w:r>
      <w:r>
        <w:rPr>
          <w:rFonts w:eastAsia="Times New Roman" w:cs="Times New Roman"/>
          <w:szCs w:val="24"/>
        </w:rPr>
        <w:t xml:space="preserve">νους του πρώην «ΚΑΡΥΠΙΔΗ» σε όλη την Ελλάδα, όπως και απέναντι σε </w:t>
      </w:r>
      <w:r>
        <w:rPr>
          <w:rFonts w:eastAsia="Times New Roman" w:cs="Times New Roman"/>
          <w:szCs w:val="24"/>
        </w:rPr>
        <w:lastRenderedPageBreak/>
        <w:t>όλους τους εργαζόμενους που ζουν την καπιταλιστική βαρβαρότητα. Είναι ταξικά μεροληπτική και το δείχνει εκτός του αποτελέσματος και έμπρακτα, αφού χρησιμοποιεί τις δυνάμεις καταστολής</w:t>
      </w:r>
      <w:r>
        <w:rPr>
          <w:rFonts w:eastAsia="Times New Roman" w:cs="Times New Roman"/>
          <w:szCs w:val="24"/>
        </w:rPr>
        <w:t>,</w:t>
      </w:r>
      <w:r>
        <w:rPr>
          <w:rFonts w:eastAsia="Times New Roman" w:cs="Times New Roman"/>
          <w:szCs w:val="24"/>
        </w:rPr>
        <w:t xml:space="preserve"> για ν</w:t>
      </w:r>
      <w:r>
        <w:rPr>
          <w:rFonts w:eastAsia="Times New Roman" w:cs="Times New Roman"/>
          <w:szCs w:val="24"/>
        </w:rPr>
        <w:t xml:space="preserve">α χτυπήσουν τη διεκδίκηση των εργαζομένων για τα αυτονόητα. Συλλαμβάνει όσους πρωτοστατούν, όσους οργανώνουν τον αγώνα, τον </w:t>
      </w:r>
      <w:r>
        <w:rPr>
          <w:rFonts w:eastAsia="Times New Roman" w:cs="Times New Roman"/>
          <w:szCs w:val="24"/>
        </w:rPr>
        <w:t>π</w:t>
      </w:r>
      <w:r>
        <w:rPr>
          <w:rFonts w:eastAsia="Times New Roman" w:cs="Times New Roman"/>
          <w:szCs w:val="24"/>
        </w:rPr>
        <w:t xml:space="preserve">ρόεδρο του Εργατικού Κέντρου Ιωαννίνων, μέλη του </w:t>
      </w:r>
      <w:r>
        <w:rPr>
          <w:rFonts w:eastAsia="Times New Roman" w:cs="Times New Roman"/>
          <w:szCs w:val="24"/>
        </w:rPr>
        <w:t>δ</w:t>
      </w:r>
      <w:r>
        <w:rPr>
          <w:rFonts w:eastAsia="Times New Roman" w:cs="Times New Roman"/>
          <w:szCs w:val="24"/>
        </w:rPr>
        <w:t xml:space="preserve">ιοικητικού </w:t>
      </w:r>
      <w:r>
        <w:rPr>
          <w:rFonts w:eastAsia="Times New Roman" w:cs="Times New Roman"/>
          <w:szCs w:val="24"/>
        </w:rPr>
        <w:t>σ</w:t>
      </w:r>
      <w:r>
        <w:rPr>
          <w:rFonts w:eastAsia="Times New Roman" w:cs="Times New Roman"/>
          <w:szCs w:val="24"/>
        </w:rPr>
        <w:t xml:space="preserve">υμβουλίου του </w:t>
      </w:r>
      <w:r>
        <w:rPr>
          <w:rFonts w:eastAsia="Times New Roman" w:cs="Times New Roman"/>
          <w:szCs w:val="24"/>
        </w:rPr>
        <w:t>ε</w:t>
      </w:r>
      <w:r>
        <w:rPr>
          <w:rFonts w:eastAsia="Times New Roman" w:cs="Times New Roman"/>
          <w:szCs w:val="24"/>
        </w:rPr>
        <w:t xml:space="preserve">ργατικού </w:t>
      </w:r>
      <w:r>
        <w:rPr>
          <w:rFonts w:eastAsia="Times New Roman" w:cs="Times New Roman"/>
          <w:szCs w:val="24"/>
        </w:rPr>
        <w:t>κ</w:t>
      </w:r>
      <w:r>
        <w:rPr>
          <w:rFonts w:eastAsia="Times New Roman" w:cs="Times New Roman"/>
          <w:szCs w:val="24"/>
        </w:rPr>
        <w:t xml:space="preserve">έντρου, των σωματείων και έφτασε στο σημείο </w:t>
      </w:r>
      <w:r>
        <w:rPr>
          <w:rFonts w:eastAsia="Times New Roman" w:cs="Times New Roman"/>
          <w:szCs w:val="24"/>
        </w:rPr>
        <w:t>να πάει στο αυτόφωρο μάνα τριών παιδιών μέσα από το σπίτι της αλλά και άλλους, κυνηγώντας τους στα σπίτια τους.</w:t>
      </w:r>
    </w:p>
    <w:p w14:paraId="40C97915" w14:textId="77777777" w:rsidR="00210B60" w:rsidRDefault="00806ACF">
      <w:pPr>
        <w:spacing w:line="600" w:lineRule="auto"/>
        <w:ind w:firstLine="720"/>
        <w:contextualSpacing/>
        <w:jc w:val="both"/>
        <w:rPr>
          <w:rFonts w:eastAsia="Times New Roman" w:cs="Times New Roman"/>
          <w:szCs w:val="24"/>
        </w:rPr>
      </w:pPr>
      <w:r>
        <w:rPr>
          <w:rFonts w:eastAsia="Times New Roman" w:cs="Times New Roman"/>
          <w:szCs w:val="24"/>
        </w:rPr>
        <w:t>Η Κυβέρνηση διαχειρίζεται τις ανάγκες των επιχειρηματικών ομίλων, δίνει τα πάντα για να τους ικανοποιεί.</w:t>
      </w:r>
    </w:p>
    <w:p w14:paraId="40C97916" w14:textId="77777777" w:rsidR="00210B60" w:rsidRDefault="00806ACF">
      <w:pPr>
        <w:spacing w:line="600" w:lineRule="auto"/>
        <w:ind w:firstLine="720"/>
        <w:contextualSpacing/>
        <w:jc w:val="both"/>
        <w:rPr>
          <w:rFonts w:eastAsia="Times New Roman"/>
          <w:szCs w:val="24"/>
        </w:rPr>
      </w:pPr>
      <w:r>
        <w:rPr>
          <w:rFonts w:eastAsia="Times New Roman"/>
          <w:szCs w:val="24"/>
        </w:rPr>
        <w:t>Σας ερωτάμε, κυρία Υπουργέ: θα σταματήσ</w:t>
      </w:r>
      <w:r>
        <w:rPr>
          <w:rFonts w:eastAsia="Times New Roman"/>
          <w:szCs w:val="24"/>
        </w:rPr>
        <w:t xml:space="preserve">ετε την τρομοκρατία και τη δίωξη όσων αγωνίζονται; Θα πάρετε όλα εκείνα τα μέτρα, </w:t>
      </w:r>
      <w:r>
        <w:rPr>
          <w:rFonts w:eastAsia="Times New Roman"/>
          <w:szCs w:val="24"/>
        </w:rPr>
        <w:lastRenderedPageBreak/>
        <w:t>ώστε να γυρίσουν στη δουλειά όλοι οι εργαζόμενοι χωρίς απολύσεις με πλήρη δικαιώματα και σταθερή εργασία; Τέλος, θα πάρετε εκείνα τα μέτρα που απαιτούνται</w:t>
      </w:r>
      <w:r>
        <w:rPr>
          <w:rFonts w:eastAsia="Times New Roman"/>
          <w:szCs w:val="24"/>
        </w:rPr>
        <w:t>,</w:t>
      </w:r>
      <w:r>
        <w:rPr>
          <w:rFonts w:eastAsia="Times New Roman"/>
          <w:szCs w:val="24"/>
        </w:rPr>
        <w:t xml:space="preserve"> για να καταβληθούν</w:t>
      </w:r>
      <w:r>
        <w:rPr>
          <w:rFonts w:eastAsia="Times New Roman"/>
          <w:szCs w:val="24"/>
        </w:rPr>
        <w:t xml:space="preserve"> τα δεδουλευμένα στους εργαζόμενους; Περιμένουμε τις απαντήσεις σας.</w:t>
      </w:r>
    </w:p>
    <w:p w14:paraId="40C97917" w14:textId="77777777" w:rsidR="00210B60" w:rsidRDefault="00806ACF">
      <w:pPr>
        <w:spacing w:line="600" w:lineRule="auto"/>
        <w:ind w:firstLine="720"/>
        <w:contextualSpacing/>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Ευχαριστούμε, κύριε συνάδελφε.</w:t>
      </w:r>
    </w:p>
    <w:p w14:paraId="40C97918" w14:textId="77777777" w:rsidR="00210B60" w:rsidRDefault="00806ACF">
      <w:pPr>
        <w:spacing w:line="600" w:lineRule="auto"/>
        <w:ind w:firstLine="720"/>
        <w:contextualSpacing/>
        <w:jc w:val="both"/>
        <w:rPr>
          <w:rFonts w:eastAsia="Times New Roman"/>
          <w:szCs w:val="24"/>
        </w:rPr>
      </w:pPr>
      <w:r>
        <w:rPr>
          <w:rFonts w:eastAsia="Times New Roman"/>
          <w:szCs w:val="24"/>
        </w:rPr>
        <w:t>Κυρία Υπουργέ, έχετε τον λόγο.</w:t>
      </w:r>
    </w:p>
    <w:p w14:paraId="40C97919" w14:textId="77777777" w:rsidR="00210B60" w:rsidRDefault="00806ACF">
      <w:pPr>
        <w:spacing w:line="600" w:lineRule="auto"/>
        <w:ind w:firstLine="720"/>
        <w:contextualSpacing/>
        <w:jc w:val="both"/>
        <w:rPr>
          <w:rFonts w:eastAsia="Times New Roman" w:cs="Times New Roman"/>
          <w:szCs w:val="24"/>
        </w:rPr>
      </w:pPr>
      <w:r>
        <w:rPr>
          <w:rFonts w:eastAsia="Times New Roman"/>
          <w:b/>
          <w:szCs w:val="24"/>
        </w:rPr>
        <w:t>Ε</w:t>
      </w:r>
      <w:r>
        <w:rPr>
          <w:rFonts w:eastAsia="Times New Roman"/>
          <w:b/>
          <w:szCs w:val="24"/>
        </w:rPr>
        <w:t>ΦΗ</w:t>
      </w:r>
      <w:r>
        <w:rPr>
          <w:rFonts w:eastAsia="Times New Roman"/>
          <w:b/>
          <w:szCs w:val="24"/>
        </w:rPr>
        <w:t xml:space="preserve"> ΑΧΤΣΙΟΓΛΟΥ (Υπουργός Εργασίας, Κοινωνικής Ασφάλισης και Κοινωνικής Αλληλεγγύης):</w:t>
      </w:r>
      <w:r>
        <w:rPr>
          <w:rFonts w:eastAsia="Times New Roman"/>
          <w:szCs w:val="24"/>
        </w:rPr>
        <w:t xml:space="preserve"> </w:t>
      </w:r>
      <w:r>
        <w:rPr>
          <w:rFonts w:eastAsia="Times New Roman" w:cs="Times New Roman"/>
          <w:szCs w:val="24"/>
        </w:rPr>
        <w:t xml:space="preserve">Κύριε </w:t>
      </w:r>
      <w:proofErr w:type="spellStart"/>
      <w:r>
        <w:rPr>
          <w:rFonts w:eastAsia="Times New Roman" w:cs="Times New Roman"/>
          <w:szCs w:val="24"/>
        </w:rPr>
        <w:t>Κα</w:t>
      </w:r>
      <w:r>
        <w:rPr>
          <w:rFonts w:eastAsia="Times New Roman" w:cs="Times New Roman"/>
          <w:szCs w:val="24"/>
        </w:rPr>
        <w:t>τσώτη</w:t>
      </w:r>
      <w:proofErr w:type="spellEnd"/>
      <w:r>
        <w:rPr>
          <w:rFonts w:eastAsia="Times New Roman" w:cs="Times New Roman"/>
          <w:szCs w:val="24"/>
        </w:rPr>
        <w:t>, να πω συνοπτικά τι εργαλεία έχουν η πολιτεία και το κράτος στη διάθεσή τους, για να παρεμβαίνουν στις εργασιακές σχέσεις στον ιδιωτικό τομέα. Το θεωρώ αναγκαίο και μάλλον σχεδόν επαναλαμβάνομαι κάθε φορά που συζητάμε αυτές τις ερωτήσεις του ΚΚΕ. Θεω</w:t>
      </w:r>
      <w:r>
        <w:rPr>
          <w:rFonts w:eastAsia="Times New Roman" w:cs="Times New Roman"/>
          <w:szCs w:val="24"/>
        </w:rPr>
        <w:t xml:space="preserve">ρώ </w:t>
      </w:r>
      <w:r>
        <w:rPr>
          <w:rFonts w:eastAsia="Times New Roman" w:cs="Times New Roman"/>
          <w:szCs w:val="24"/>
        </w:rPr>
        <w:lastRenderedPageBreak/>
        <w:t>αναγκαίο να δούμε</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τι δυνατότητες υπάρχουν, τι εργαλεία έχει στα χέρια του το κράτος για να παρέμβει, σε αυτό το πλαίσιο που βρισκόμαστε, το αστικό-φιλελεύθερο κράτος, με το συγκεκριμένο Σύνταγμα, με την οικονομική ελευθερία που διαθέτει, κ.</w:t>
      </w:r>
      <w:r>
        <w:rPr>
          <w:rFonts w:eastAsia="Times New Roman" w:cs="Times New Roman"/>
          <w:szCs w:val="24"/>
        </w:rPr>
        <w:t>λπ.</w:t>
      </w:r>
      <w:r>
        <w:rPr>
          <w:rFonts w:eastAsia="Times New Roman" w:cs="Times New Roman"/>
          <w:szCs w:val="24"/>
        </w:rPr>
        <w:t>.</w:t>
      </w:r>
    </w:p>
    <w:p w14:paraId="40C9791A" w14:textId="77777777" w:rsidR="00210B60" w:rsidRDefault="00806ACF">
      <w:pPr>
        <w:spacing w:line="600" w:lineRule="auto"/>
        <w:ind w:firstLine="720"/>
        <w:contextualSpacing/>
        <w:jc w:val="both"/>
        <w:rPr>
          <w:rFonts w:eastAsia="Times New Roman" w:cs="Times New Roman"/>
          <w:szCs w:val="24"/>
        </w:rPr>
      </w:pPr>
      <w:r>
        <w:rPr>
          <w:rFonts w:eastAsia="Times New Roman" w:cs="Times New Roman"/>
          <w:szCs w:val="24"/>
        </w:rPr>
        <w:t>Άρα με αυτά τα δεδομένα οι δυνατότητες της πολιτείας να παρέμβει στον ιδιωτικό τομέα -και δεν μιλάω για τον νόμο αλλά για τις πρακτικές δυνατότητες να παρέμβει στον ιδιωτικό τομέα- είναι πρώτον μέσω του Σώματος Επιθεώρησης Εργασίας, που ασκεί τον ελεγ</w:t>
      </w:r>
      <w:r>
        <w:rPr>
          <w:rFonts w:eastAsia="Times New Roman" w:cs="Times New Roman"/>
          <w:szCs w:val="24"/>
        </w:rPr>
        <w:t xml:space="preserve">κτικό του ρόλο, επιβάλλει πρόστιμα, ελέγχει την τήρηση της εργατικής νομοθεσίας ή διενεργεί εργατικές διαφορές. </w:t>
      </w:r>
    </w:p>
    <w:p w14:paraId="40C9791B" w14:textId="77777777" w:rsidR="00210B60" w:rsidRDefault="00806ACF">
      <w:pPr>
        <w:spacing w:line="600" w:lineRule="auto"/>
        <w:ind w:firstLine="720"/>
        <w:contextualSpacing/>
        <w:jc w:val="both"/>
        <w:rPr>
          <w:rFonts w:eastAsia="Times New Roman" w:cs="Times New Roman"/>
          <w:szCs w:val="24"/>
        </w:rPr>
      </w:pPr>
      <w:r>
        <w:rPr>
          <w:rFonts w:eastAsia="Times New Roman" w:cs="Times New Roman"/>
          <w:szCs w:val="24"/>
        </w:rPr>
        <w:t xml:space="preserve">Προσοχή η διενέργεια εργατικών διαφορών δεν συνιστά κρίση δικαιοδοτικού οργάνου, όταν το κάνει το Σώμα Επιθεώρησης Εργασίας. Δηλαδή δεν έχουν </w:t>
      </w:r>
      <w:proofErr w:type="spellStart"/>
      <w:r>
        <w:rPr>
          <w:rFonts w:eastAsia="Times New Roman" w:cs="Times New Roman"/>
          <w:szCs w:val="24"/>
        </w:rPr>
        <w:t>ε</w:t>
      </w:r>
      <w:r>
        <w:rPr>
          <w:rFonts w:eastAsia="Times New Roman" w:cs="Times New Roman"/>
          <w:szCs w:val="24"/>
        </w:rPr>
        <w:t>κτελεστότητα</w:t>
      </w:r>
      <w:proofErr w:type="spellEnd"/>
      <w:r>
        <w:rPr>
          <w:rFonts w:eastAsia="Times New Roman" w:cs="Times New Roman"/>
          <w:szCs w:val="24"/>
        </w:rPr>
        <w:t xml:space="preserve"> οι αποφάσεις του Σώματος </w:t>
      </w:r>
      <w:r>
        <w:rPr>
          <w:rFonts w:eastAsia="Times New Roman" w:cs="Times New Roman"/>
          <w:szCs w:val="24"/>
        </w:rPr>
        <w:lastRenderedPageBreak/>
        <w:t>Επιθεώρησης Εργασίας. Έχουν όμως αξία και θα πω γιατί έχουν αξία και ποια παραδείγματα έχουμε</w:t>
      </w:r>
      <w:r>
        <w:rPr>
          <w:rFonts w:eastAsia="Times New Roman" w:cs="Times New Roman"/>
          <w:szCs w:val="24"/>
        </w:rPr>
        <w:t>,</w:t>
      </w:r>
      <w:r>
        <w:rPr>
          <w:rFonts w:eastAsia="Times New Roman" w:cs="Times New Roman"/>
          <w:szCs w:val="24"/>
        </w:rPr>
        <w:t xml:space="preserve"> στα οποία βλέπουμε ότι η παρέμβαση του Σώματος Επιθεώρησης Εργασίας και των πορισμάτων των επιθεωρητών έχει αξία. Άρα, πρώτ</w:t>
      </w:r>
      <w:r>
        <w:rPr>
          <w:rFonts w:eastAsia="Times New Roman" w:cs="Times New Roman"/>
          <w:szCs w:val="24"/>
        </w:rPr>
        <w:t xml:space="preserve">ον, είναι το Σώμα Επιθεώρησης Εργασίας. </w:t>
      </w:r>
    </w:p>
    <w:p w14:paraId="40C9791C" w14:textId="77777777" w:rsidR="00210B60" w:rsidRDefault="00806ACF">
      <w:pPr>
        <w:spacing w:line="600" w:lineRule="auto"/>
        <w:ind w:firstLine="720"/>
        <w:contextualSpacing/>
        <w:jc w:val="both"/>
        <w:rPr>
          <w:rFonts w:eastAsia="Times New Roman" w:cs="Times New Roman"/>
          <w:szCs w:val="24"/>
        </w:rPr>
      </w:pPr>
      <w:r>
        <w:rPr>
          <w:rFonts w:eastAsia="Times New Roman" w:cs="Times New Roman"/>
          <w:szCs w:val="24"/>
        </w:rPr>
        <w:t>Δεύτερον, είναι το Υπουργείο Εργασίας με τη διενέργεια τριμερών. Το ξέρετε καλά ότι οι πόρτες του Υπουργείου για τη διενέργεια τριμερών είναι ανοιχτές και διεξάγονται πάρα πολύ συχνά και πολλές φορές έχουν καλά αποτ</w:t>
      </w:r>
      <w:r>
        <w:rPr>
          <w:rFonts w:eastAsia="Times New Roman" w:cs="Times New Roman"/>
          <w:szCs w:val="24"/>
        </w:rPr>
        <w:t xml:space="preserve">ελέσματα. Έχουμε κάνει περισσότερες από τετρακόσιες υποθέσεις από τότε που ανέλαβε αυτή η Κυβέρνηση. </w:t>
      </w:r>
    </w:p>
    <w:p w14:paraId="40C9791D" w14:textId="77777777" w:rsidR="00210B60" w:rsidRDefault="00806ACF">
      <w:pPr>
        <w:spacing w:line="600" w:lineRule="auto"/>
        <w:ind w:firstLine="720"/>
        <w:contextualSpacing/>
        <w:jc w:val="both"/>
        <w:rPr>
          <w:rFonts w:eastAsia="Times New Roman" w:cs="Times New Roman"/>
          <w:szCs w:val="24"/>
        </w:rPr>
      </w:pPr>
      <w:r>
        <w:rPr>
          <w:rFonts w:eastAsia="Times New Roman" w:cs="Times New Roman"/>
          <w:szCs w:val="24"/>
        </w:rPr>
        <w:lastRenderedPageBreak/>
        <w:t>Το τρίτο εργαλείο που έχει</w:t>
      </w:r>
      <w:r>
        <w:rPr>
          <w:rFonts w:eastAsia="Times New Roman" w:cs="Times New Roman"/>
          <w:szCs w:val="24"/>
        </w:rPr>
        <w:t>,</w:t>
      </w:r>
      <w:r>
        <w:rPr>
          <w:rFonts w:eastAsia="Times New Roman" w:cs="Times New Roman"/>
          <w:szCs w:val="24"/>
        </w:rPr>
        <w:t xml:space="preserve"> είναι να ενισχύει οικονομικά τους εργαζόμενους, προκειμένου να αντιμετωπιστούν πολύ άμεσες, πιεστικές ανάγκες εργαζομένων που </w:t>
      </w:r>
      <w:r>
        <w:rPr>
          <w:rFonts w:eastAsia="Times New Roman" w:cs="Times New Roman"/>
          <w:szCs w:val="24"/>
        </w:rPr>
        <w:t>βρίσκονται σε επίσχεση εργασίας ή που δεν έχουν καταβληθεί δεδουλευμένα, υπάρχει δηλαδή αφερεγγυότητα του εργοδότη.</w:t>
      </w:r>
    </w:p>
    <w:p w14:paraId="40C9791E" w14:textId="77777777" w:rsidR="00210B60" w:rsidRDefault="00806ACF">
      <w:pPr>
        <w:spacing w:line="600" w:lineRule="auto"/>
        <w:ind w:firstLine="720"/>
        <w:contextualSpacing/>
        <w:jc w:val="both"/>
        <w:rPr>
          <w:rFonts w:eastAsia="Times New Roman" w:cs="Times New Roman"/>
          <w:szCs w:val="24"/>
        </w:rPr>
      </w:pPr>
      <w:r>
        <w:rPr>
          <w:rFonts w:eastAsia="Times New Roman" w:cs="Times New Roman"/>
          <w:szCs w:val="24"/>
        </w:rPr>
        <w:t>Αυτά τα τρία, στην πραγματικότητα, εργαλεία έχει η πολιτεία στη διάθεσή της, σε ό,τι αφορά τουλάχιστον τη δική μου αρμοδιότητα, για να παρεμ</w:t>
      </w:r>
      <w:r>
        <w:rPr>
          <w:rFonts w:eastAsia="Times New Roman" w:cs="Times New Roman"/>
          <w:szCs w:val="24"/>
        </w:rPr>
        <w:t>βαίνει στις εργασιακές σχέσεις στον ιδιωτικό τομέα. Αυτά τα τρία εργαλεία είναι πολιτική μας επιλογή να τα αξιοποιούμε στο μέγιστο βαθμό υπέρ του κόσμου της εργασίας. Αυτά δεν χρησιμοποιούνταν το προηγούμενο χρονικό διάστημα από τις άλλες κυβερνήσεις και α</w:t>
      </w:r>
      <w:r>
        <w:rPr>
          <w:rFonts w:eastAsia="Times New Roman" w:cs="Times New Roman"/>
          <w:szCs w:val="24"/>
        </w:rPr>
        <w:t>υτή τη διαφορά θα πρέπει κανείς να μπορεί να την αναγνωρίζει, πα</w:t>
      </w:r>
      <w:r>
        <w:rPr>
          <w:rFonts w:eastAsia="Times New Roman" w:cs="Times New Roman"/>
          <w:szCs w:val="24"/>
        </w:rPr>
        <w:t xml:space="preserve">ρ’ </w:t>
      </w:r>
      <w:r>
        <w:rPr>
          <w:rFonts w:eastAsia="Times New Roman" w:cs="Times New Roman"/>
          <w:szCs w:val="24"/>
        </w:rPr>
        <w:t xml:space="preserve">ότι ήταν θεσμοθετημένα και πολλές φορές </w:t>
      </w:r>
      <w:r>
        <w:rPr>
          <w:rFonts w:eastAsia="Times New Roman" w:cs="Times New Roman"/>
          <w:szCs w:val="24"/>
        </w:rPr>
        <w:lastRenderedPageBreak/>
        <w:t>οι οικονομικές δυνατότητες του κράτους στα δημοσιονομικά του ήταν και πολύ μεγαλύτερες.</w:t>
      </w:r>
    </w:p>
    <w:p w14:paraId="40C9791F" w14:textId="77777777" w:rsidR="00210B60" w:rsidRDefault="00806ACF">
      <w:pPr>
        <w:spacing w:line="600" w:lineRule="auto"/>
        <w:ind w:firstLine="720"/>
        <w:contextualSpacing/>
        <w:jc w:val="both"/>
        <w:rPr>
          <w:rFonts w:eastAsia="Times New Roman" w:cs="Times New Roman"/>
          <w:szCs w:val="24"/>
        </w:rPr>
      </w:pPr>
      <w:r>
        <w:rPr>
          <w:rFonts w:eastAsia="Times New Roman" w:cs="Times New Roman"/>
          <w:szCs w:val="24"/>
        </w:rPr>
        <w:t>Σε ό,τι αφορά τώρα την υπόθεση «ΚΑΡΥΠΙΔΗΣ», είναι μια υπόθεση</w:t>
      </w:r>
      <w:r>
        <w:rPr>
          <w:rFonts w:eastAsia="Times New Roman" w:cs="Times New Roman"/>
          <w:szCs w:val="24"/>
        </w:rPr>
        <w:t xml:space="preserve"> η οποία έχει απασχολήσει το Υπουργείο πάρα πολλές φορές. Συνολικά για την επιχείρηση «ΚΑΡΥΠΙΔΗΣ» έχουν διεξαχθεί στη </w:t>
      </w:r>
      <w:r>
        <w:rPr>
          <w:rFonts w:eastAsia="Times New Roman" w:cs="Times New Roman"/>
          <w:szCs w:val="24"/>
        </w:rPr>
        <w:t>β</w:t>
      </w:r>
      <w:r>
        <w:rPr>
          <w:rFonts w:eastAsia="Times New Roman" w:cs="Times New Roman"/>
          <w:szCs w:val="24"/>
        </w:rPr>
        <w:t>όρειο Ελλάδα συνολικά πάρα πολλές τριμερείς συναντήσεις. Η στάση της επιχείρησης ήταν εντελώς προβληματική, πλήρως αναξιόπιστη. Σε όποιες</w:t>
      </w:r>
      <w:r>
        <w:rPr>
          <w:rFonts w:eastAsia="Times New Roman" w:cs="Times New Roman"/>
          <w:szCs w:val="24"/>
        </w:rPr>
        <w:t xml:space="preserve"> συναντήσεις γίνονταν και δεσμευόταν για μια σειρά από πράγματα απέναντι στους εργαζόμενους, δεν τα τηρούσε στη συνέχεια. Ωστόσο το Υπουργείο έχει κάνει πάρα πολλές τριμερείς συναντήσεις για την υπόθεση αυτή. </w:t>
      </w:r>
    </w:p>
    <w:p w14:paraId="40C97920" w14:textId="77777777" w:rsidR="00210B60" w:rsidRDefault="00806ACF">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 xml:space="preserve">τυπάει το κουδούνι λήξεως </w:t>
      </w:r>
      <w:r>
        <w:rPr>
          <w:rFonts w:eastAsia="Times New Roman" w:cs="Times New Roman"/>
          <w:szCs w:val="24"/>
        </w:rPr>
        <w:t>του χρόνου ομιλίας της κυρίας Υπουργού)</w:t>
      </w:r>
    </w:p>
    <w:p w14:paraId="40C97921" w14:textId="77777777" w:rsidR="00210B60" w:rsidRDefault="00806ACF">
      <w:pPr>
        <w:spacing w:line="600" w:lineRule="auto"/>
        <w:ind w:firstLine="720"/>
        <w:contextualSpacing/>
        <w:jc w:val="both"/>
        <w:rPr>
          <w:rFonts w:eastAsia="Times New Roman" w:cs="Times New Roman"/>
          <w:szCs w:val="24"/>
        </w:rPr>
      </w:pPr>
      <w:r>
        <w:rPr>
          <w:rFonts w:eastAsia="Times New Roman" w:cs="Times New Roman"/>
          <w:szCs w:val="24"/>
        </w:rPr>
        <w:lastRenderedPageBreak/>
        <w:t>Δεύτερον, σε σχέση με το Σώμα Επιθεώρησης Εργασίας έχουν επιβληθεί πάρα πολλά πρόστιμα. Έχουν γίνει πάρα πολλοί έλεγχοι στην επιχείρηση αυτή για σωρεία παραβάσεων της εργατικής νομοθεσίας, με πιο χαρακτηριστικό θα πω</w:t>
      </w:r>
      <w:r>
        <w:rPr>
          <w:rFonts w:eastAsia="Times New Roman" w:cs="Times New Roman"/>
          <w:szCs w:val="24"/>
        </w:rPr>
        <w:t xml:space="preserve"> το πρόστιμο των 50 </w:t>
      </w:r>
      <w:r>
        <w:rPr>
          <w:rFonts w:eastAsia="Times New Roman" w:cs="Times New Roman"/>
          <w:szCs w:val="24"/>
        </w:rPr>
        <w:t xml:space="preserve">000 </w:t>
      </w:r>
      <w:r>
        <w:rPr>
          <w:rFonts w:eastAsia="Times New Roman" w:cs="Times New Roman"/>
          <w:szCs w:val="24"/>
        </w:rPr>
        <w:t>ευρώ που της επιβλήθηκε, όταν η επιχείρηση αρνήθηκε να προσκομίσει στοιχεία, με τα οποία θα μπορούσε να αποδειχθεί ότι υπάρχει μεταβίβαση επιχείρησης, έτσι ώστε ο νέος εργοδότης να υπεισέρχεται σε όλες τις υποχρεώσεις απέναντι στους</w:t>
      </w:r>
      <w:r>
        <w:rPr>
          <w:rFonts w:eastAsia="Times New Roman" w:cs="Times New Roman"/>
          <w:szCs w:val="24"/>
        </w:rPr>
        <w:t xml:space="preserve"> παλιούς εργαζόμενους.</w:t>
      </w:r>
    </w:p>
    <w:p w14:paraId="40C97922" w14:textId="77777777" w:rsidR="00210B60" w:rsidRDefault="00806ACF">
      <w:pPr>
        <w:spacing w:line="600" w:lineRule="auto"/>
        <w:ind w:firstLine="720"/>
        <w:contextualSpacing/>
        <w:jc w:val="both"/>
        <w:rPr>
          <w:rFonts w:eastAsia="Times New Roman" w:cs="Times New Roman"/>
          <w:szCs w:val="24"/>
        </w:rPr>
      </w:pPr>
      <w:r>
        <w:rPr>
          <w:rFonts w:eastAsia="Times New Roman" w:cs="Times New Roman"/>
          <w:szCs w:val="24"/>
        </w:rPr>
        <w:t>Το τρίτο εργαλείο που ενεργοποιήσαμε</w:t>
      </w:r>
      <w:r>
        <w:rPr>
          <w:rFonts w:eastAsia="Times New Roman" w:cs="Times New Roman"/>
          <w:szCs w:val="24"/>
        </w:rPr>
        <w:t>,</w:t>
      </w:r>
      <w:r>
        <w:rPr>
          <w:rFonts w:eastAsia="Times New Roman" w:cs="Times New Roman"/>
          <w:szCs w:val="24"/>
        </w:rPr>
        <w:t xml:space="preserve"> ήταν αυτό περί της χρηματοδοτικής εφάπαξ οικονομικής ενίσχυσης των εργαζομένων, που δόθηκε αυτή η ενίσχυση των 1000 ευρώ στους χίλιους διακόσιους πενήντα τρεις δικαιούχους.</w:t>
      </w:r>
    </w:p>
    <w:p w14:paraId="40C97923" w14:textId="77777777" w:rsidR="00210B60" w:rsidRDefault="00806ACF">
      <w:pPr>
        <w:spacing w:line="600" w:lineRule="auto"/>
        <w:ind w:firstLine="720"/>
        <w:contextualSpacing/>
        <w:jc w:val="both"/>
        <w:rPr>
          <w:rFonts w:eastAsia="Times New Roman" w:cs="Times New Roman"/>
          <w:szCs w:val="24"/>
        </w:rPr>
      </w:pPr>
      <w:r>
        <w:rPr>
          <w:rFonts w:eastAsia="Times New Roman" w:cs="Times New Roman"/>
          <w:szCs w:val="24"/>
        </w:rPr>
        <w:lastRenderedPageBreak/>
        <w:t>Να πω μια κουβέντα ειδ</w:t>
      </w:r>
      <w:r>
        <w:rPr>
          <w:rFonts w:eastAsia="Times New Roman" w:cs="Times New Roman"/>
          <w:szCs w:val="24"/>
        </w:rPr>
        <w:t>ικά για το κατάστημα των Ιωαννίνων και τα υπόλοιπα θα τα συμπληρώσω στη δευτερολογία μου. Ειδικά για το κατάστημα των Ιωαννίνων έγινε η εργατική διαφορά. Είναι σαφές αυτό που έχει συμβεί. Η εταιρεία «</w:t>
      </w:r>
      <w:r>
        <w:rPr>
          <w:rFonts w:eastAsia="Times New Roman" w:cs="Times New Roman"/>
          <w:szCs w:val="24"/>
          <w:lang w:val="en-US"/>
        </w:rPr>
        <w:t>MARKET</w:t>
      </w:r>
      <w:r>
        <w:rPr>
          <w:rFonts w:eastAsia="Times New Roman" w:cs="Times New Roman"/>
          <w:szCs w:val="24"/>
        </w:rPr>
        <w:t xml:space="preserve"> </w:t>
      </w:r>
      <w:r>
        <w:rPr>
          <w:rFonts w:eastAsia="Times New Roman" w:cs="Times New Roman"/>
          <w:szCs w:val="24"/>
          <w:lang w:val="en-US"/>
        </w:rPr>
        <w:t>IN</w:t>
      </w:r>
      <w:r>
        <w:rPr>
          <w:rFonts w:eastAsia="Times New Roman" w:cs="Times New Roman"/>
          <w:szCs w:val="24"/>
        </w:rPr>
        <w:t xml:space="preserve">» έχει υπεισέλθει πλήρως στη θέση του </w:t>
      </w:r>
      <w:r>
        <w:rPr>
          <w:rFonts w:eastAsia="Times New Roman" w:cs="Times New Roman"/>
          <w:szCs w:val="24"/>
        </w:rPr>
        <w:t xml:space="preserve">«ΚΑΡΥΠΙΔΗΣ». Απέλυσε τους παλιούς εργαζόμενους, προσέλαβε νέους εργαζόμενους με πολύ χαμηλότερους μισθούς. Είναι σαφές και ξεκάθαρο τι συμβαίνει. Δεν θα διαφωνήσουμε στο πραγματικό καθόλου. </w:t>
      </w:r>
    </w:p>
    <w:p w14:paraId="40C97924" w14:textId="77777777" w:rsidR="00210B60" w:rsidRDefault="00806ACF">
      <w:pPr>
        <w:spacing w:line="600" w:lineRule="auto"/>
        <w:ind w:firstLine="720"/>
        <w:contextualSpacing/>
        <w:jc w:val="both"/>
        <w:rPr>
          <w:rFonts w:eastAsia="Times New Roman" w:cs="Times New Roman"/>
          <w:szCs w:val="24"/>
        </w:rPr>
      </w:pPr>
      <w:r>
        <w:rPr>
          <w:rFonts w:eastAsia="Times New Roman" w:cs="Times New Roman"/>
          <w:szCs w:val="24"/>
        </w:rPr>
        <w:t>Έγινε παρέμβαση του Σώματος Επιθεώρησης Εργασίας και σαφώς το πόρ</w:t>
      </w:r>
      <w:r>
        <w:rPr>
          <w:rFonts w:eastAsia="Times New Roman" w:cs="Times New Roman"/>
          <w:szCs w:val="24"/>
        </w:rPr>
        <w:t xml:space="preserve">ισμα του ΣΕΠΕ, ο προϊστάμενος του ΣΕΠΕ ορίζει ότι υφίσταται μεταβίβαση επιχείρησης, άρα ότι πρέπει ο νέος εργοδότης να κρατήσει στη δουλειά και τους παλιούς εργαζόμενους, με </w:t>
      </w:r>
      <w:r>
        <w:rPr>
          <w:rFonts w:eastAsia="Times New Roman" w:cs="Times New Roman"/>
          <w:szCs w:val="24"/>
        </w:rPr>
        <w:lastRenderedPageBreak/>
        <w:t xml:space="preserve">τους ίδιους όρους και τη σχέση εργασίας που είχαν πριν και να τους καταβάλει τους </w:t>
      </w:r>
      <w:r>
        <w:rPr>
          <w:rFonts w:eastAsia="Times New Roman" w:cs="Times New Roman"/>
          <w:szCs w:val="24"/>
        </w:rPr>
        <w:t>μισθούς υπερημερίας.</w:t>
      </w:r>
    </w:p>
    <w:p w14:paraId="40C97925" w14:textId="77777777" w:rsidR="00210B60" w:rsidRDefault="00806ACF">
      <w:pPr>
        <w:spacing w:line="600" w:lineRule="auto"/>
        <w:ind w:firstLine="720"/>
        <w:contextualSpacing/>
        <w:jc w:val="both"/>
        <w:rPr>
          <w:rFonts w:eastAsia="Times New Roman"/>
          <w:szCs w:val="24"/>
        </w:rPr>
      </w:pPr>
      <w:r>
        <w:rPr>
          <w:rFonts w:eastAsia="Times New Roman"/>
          <w:szCs w:val="24"/>
        </w:rPr>
        <w:t>Το ίδιο υποστήριξε και το Υπουργείο στην τριμερή που έγινε. Η απόφαση που υπάρχει, όπως σωστά είπατε, περί της προσωρινής διαταγής</w:t>
      </w:r>
      <w:r>
        <w:rPr>
          <w:rFonts w:eastAsia="Times New Roman"/>
          <w:szCs w:val="24"/>
        </w:rPr>
        <w:t>,</w:t>
      </w:r>
      <w:r>
        <w:rPr>
          <w:rFonts w:eastAsia="Times New Roman"/>
          <w:szCs w:val="24"/>
        </w:rPr>
        <w:t xml:space="preserve"> λέει σαφώς ότι οι εργαζόμενοι πρέπει να προσληφθούν, θα έπρεπε να έχουν προσληφθεί ήδη και άρα τους οφε</w:t>
      </w:r>
      <w:r>
        <w:rPr>
          <w:rFonts w:eastAsia="Times New Roman"/>
          <w:szCs w:val="24"/>
        </w:rPr>
        <w:t>ίλονται οι μισθοί υπερημερίας.</w:t>
      </w:r>
    </w:p>
    <w:p w14:paraId="40C97926" w14:textId="77777777" w:rsidR="00210B60" w:rsidRDefault="00806ACF">
      <w:pPr>
        <w:spacing w:line="600" w:lineRule="auto"/>
        <w:ind w:firstLine="720"/>
        <w:contextualSpacing/>
        <w:jc w:val="both"/>
        <w:rPr>
          <w:rFonts w:eastAsia="Times New Roman"/>
          <w:szCs w:val="24"/>
        </w:rPr>
      </w:pPr>
      <w:r>
        <w:rPr>
          <w:rFonts w:eastAsia="Times New Roman"/>
          <w:szCs w:val="24"/>
        </w:rPr>
        <w:t>Να πω μόνο μια φράση</w:t>
      </w:r>
      <w:r>
        <w:rPr>
          <w:rFonts w:eastAsia="Times New Roman"/>
          <w:szCs w:val="24"/>
        </w:rPr>
        <w:t>,</w:t>
      </w:r>
      <w:r>
        <w:rPr>
          <w:rFonts w:eastAsia="Times New Roman"/>
          <w:szCs w:val="24"/>
        </w:rPr>
        <w:t xml:space="preserve"> για το τι μπορεί να γίνει από εδώ και μπρος, γιατί</w:t>
      </w:r>
      <w:r>
        <w:rPr>
          <w:rFonts w:eastAsia="Times New Roman"/>
          <w:szCs w:val="24"/>
        </w:rPr>
        <w:t>,</w:t>
      </w:r>
      <w:r>
        <w:rPr>
          <w:rFonts w:eastAsia="Times New Roman"/>
          <w:szCs w:val="24"/>
        </w:rPr>
        <w:t xml:space="preserve"> πράγματι</w:t>
      </w:r>
      <w:r>
        <w:rPr>
          <w:rFonts w:eastAsia="Times New Roman"/>
          <w:szCs w:val="24"/>
        </w:rPr>
        <w:t>,</w:t>
      </w:r>
      <w:r>
        <w:rPr>
          <w:rFonts w:eastAsia="Times New Roman"/>
          <w:szCs w:val="24"/>
        </w:rPr>
        <w:t xml:space="preserve"> έχουμε μία δικαστική απόφαση, η οποία από ό,τι φαίνεται δεν εκτελείται. Οι εργαζόμενοι ορθά ζήτησαν εργατική διαφορά ξανά, γιατί αυτή είναι μ</w:t>
      </w:r>
      <w:r>
        <w:rPr>
          <w:rFonts w:eastAsia="Times New Roman"/>
          <w:szCs w:val="24"/>
        </w:rPr>
        <w:t xml:space="preserve">ια από τις δυνατότητες που έχουμε αυτή τη στιγμή. Δηλαδή όταν έχουμε μια δικαστική απόφαση </w:t>
      </w:r>
      <w:r>
        <w:rPr>
          <w:rFonts w:eastAsia="Times New Roman"/>
          <w:szCs w:val="24"/>
        </w:rPr>
        <w:lastRenderedPageBreak/>
        <w:t xml:space="preserve">στα χέρια </w:t>
      </w:r>
      <w:r>
        <w:rPr>
          <w:rFonts w:eastAsia="Times New Roman"/>
          <w:szCs w:val="24"/>
        </w:rPr>
        <w:t>μας,</w:t>
      </w:r>
      <w:r>
        <w:rPr>
          <w:rFonts w:eastAsia="Times New Roman"/>
          <w:szCs w:val="24"/>
        </w:rPr>
        <w:t xml:space="preserve"> την οποία δεν τηρεί η επιχείρηση, μπορεί να παρέμβει το ΣΕΠΕ -και αυτό θα κάνει- προκειμένου να απαιτήσει την υλοποίηση της απόφασης.</w:t>
      </w:r>
    </w:p>
    <w:p w14:paraId="40C97927" w14:textId="77777777" w:rsidR="00210B60" w:rsidRDefault="00806ACF">
      <w:pPr>
        <w:spacing w:line="600" w:lineRule="auto"/>
        <w:ind w:firstLine="720"/>
        <w:contextualSpacing/>
        <w:jc w:val="both"/>
        <w:rPr>
          <w:rFonts w:eastAsia="Times New Roman"/>
          <w:szCs w:val="24"/>
        </w:rPr>
      </w:pPr>
      <w:r>
        <w:rPr>
          <w:rFonts w:eastAsia="Times New Roman"/>
          <w:szCs w:val="24"/>
        </w:rPr>
        <w:t>Ωστόσο να σημειώ</w:t>
      </w:r>
      <w:r>
        <w:rPr>
          <w:rFonts w:eastAsia="Times New Roman"/>
          <w:szCs w:val="24"/>
        </w:rPr>
        <w:t>σω και κάτι ακόμη, για να το ξέρουν οι εργαζόμενοι. Η μη τήρηση της δικαστικής απόφασης συνιστά ποινικό αδίκημα. Οι εργαζόμενοι, σύμφωνα με το άρθρο 232 του Ποινικού Κώδικα, μπορούν να υποβάλουν μήνυση εναντίον της επιχείρησης για τη μη τήρηση της δικαστικ</w:t>
      </w:r>
      <w:r>
        <w:rPr>
          <w:rFonts w:eastAsia="Times New Roman"/>
          <w:szCs w:val="24"/>
        </w:rPr>
        <w:t>ής απόφασης και η επιχείρηση θα υποχρεωθεί</w:t>
      </w:r>
      <w:r>
        <w:rPr>
          <w:rFonts w:eastAsia="Times New Roman"/>
          <w:szCs w:val="24"/>
        </w:rPr>
        <w:t>-</w:t>
      </w:r>
      <w:r>
        <w:rPr>
          <w:rFonts w:eastAsia="Times New Roman"/>
          <w:szCs w:val="24"/>
        </w:rPr>
        <w:t xml:space="preserve"> πέραν της καταβολής προστίμου, που ούτως ή άλλως θα της επιβληθεί</w:t>
      </w:r>
      <w:r>
        <w:rPr>
          <w:rFonts w:eastAsia="Times New Roman"/>
          <w:szCs w:val="24"/>
        </w:rPr>
        <w:t>-</w:t>
      </w:r>
      <w:r>
        <w:rPr>
          <w:rFonts w:eastAsia="Times New Roman"/>
          <w:szCs w:val="24"/>
        </w:rPr>
        <w:t xml:space="preserve"> στην </w:t>
      </w:r>
      <w:proofErr w:type="spellStart"/>
      <w:r>
        <w:rPr>
          <w:rFonts w:eastAsia="Times New Roman"/>
          <w:szCs w:val="24"/>
        </w:rPr>
        <w:t>επαναπρόσληψη</w:t>
      </w:r>
      <w:proofErr w:type="spellEnd"/>
      <w:r>
        <w:rPr>
          <w:rFonts w:eastAsia="Times New Roman"/>
          <w:szCs w:val="24"/>
        </w:rPr>
        <w:t xml:space="preserve"> και στην πληρωμή των μισθών υπερημερίας, των μισθών</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που δεν έχει καταβάλει από τον Δεκέμβρη και μετά.</w:t>
      </w:r>
    </w:p>
    <w:p w14:paraId="40C97928" w14:textId="77777777" w:rsidR="00210B60" w:rsidRDefault="00806ACF">
      <w:pPr>
        <w:spacing w:line="600" w:lineRule="auto"/>
        <w:ind w:firstLine="720"/>
        <w:contextualSpacing/>
        <w:jc w:val="both"/>
        <w:rPr>
          <w:rFonts w:eastAsia="Times New Roman"/>
          <w:szCs w:val="24"/>
        </w:rPr>
      </w:pPr>
      <w:r>
        <w:rPr>
          <w:rFonts w:eastAsia="Times New Roman"/>
          <w:b/>
          <w:szCs w:val="24"/>
        </w:rPr>
        <w:lastRenderedPageBreak/>
        <w:t>ΠΡΟΕΔΡΕΥΩΝ (Σπυ</w:t>
      </w:r>
      <w:r>
        <w:rPr>
          <w:rFonts w:eastAsia="Times New Roman"/>
          <w:b/>
          <w:szCs w:val="24"/>
        </w:rPr>
        <w:t>ρίδων Λυκούδης):</w:t>
      </w:r>
      <w:r>
        <w:rPr>
          <w:rFonts w:eastAsia="Times New Roman"/>
          <w:szCs w:val="24"/>
        </w:rPr>
        <w:t xml:space="preserve"> Κύριε </w:t>
      </w:r>
      <w:proofErr w:type="spellStart"/>
      <w:r>
        <w:rPr>
          <w:rFonts w:eastAsia="Times New Roman"/>
          <w:szCs w:val="24"/>
        </w:rPr>
        <w:t>Κατσώτη</w:t>
      </w:r>
      <w:proofErr w:type="spellEnd"/>
      <w:r>
        <w:rPr>
          <w:rFonts w:eastAsia="Times New Roman"/>
          <w:szCs w:val="24"/>
        </w:rPr>
        <w:t>, έχετε τον λόγο.</w:t>
      </w:r>
    </w:p>
    <w:p w14:paraId="40C97929" w14:textId="77777777" w:rsidR="00210B60" w:rsidRDefault="00806ACF">
      <w:pPr>
        <w:spacing w:line="600" w:lineRule="auto"/>
        <w:ind w:firstLine="720"/>
        <w:contextualSpacing/>
        <w:jc w:val="both"/>
        <w:rPr>
          <w:rFonts w:eastAsia="Times New Roman"/>
          <w:szCs w:val="24"/>
        </w:rPr>
      </w:pPr>
      <w:r>
        <w:rPr>
          <w:rFonts w:eastAsia="Times New Roman"/>
          <w:b/>
          <w:szCs w:val="24"/>
        </w:rPr>
        <w:t>ΧΡΗΣΤΟΣ ΚΑΤΣΩΤΗΣ:</w:t>
      </w:r>
      <w:r>
        <w:rPr>
          <w:rFonts w:eastAsia="Times New Roman"/>
          <w:szCs w:val="24"/>
        </w:rPr>
        <w:t xml:space="preserve"> Κύριε Υπουργέ, κάνατε πριν μια κριτική για το λεξιλόγιο το οποίο χρησιμοποιούμε. Το λεξιλόγιο είναι ελληνικό. Ελληνικά χρησιμοποιούμε στις εκφράσεις απέναντι σε αυτήν τη στάση που κρατάτε στ</w:t>
      </w:r>
      <w:r>
        <w:rPr>
          <w:rFonts w:eastAsia="Times New Roman"/>
          <w:szCs w:val="24"/>
        </w:rPr>
        <w:t xml:space="preserve">α χίλια μύρια προβλήματα που έχουν οι εργαζόμενοι. </w:t>
      </w:r>
    </w:p>
    <w:p w14:paraId="40C9792A" w14:textId="77777777" w:rsidR="00210B60" w:rsidRDefault="00806ACF">
      <w:pPr>
        <w:spacing w:line="600" w:lineRule="auto"/>
        <w:ind w:firstLine="720"/>
        <w:contextualSpacing/>
        <w:jc w:val="both"/>
        <w:rPr>
          <w:rFonts w:eastAsia="Times New Roman"/>
          <w:szCs w:val="24"/>
        </w:rPr>
      </w:pPr>
      <w:r>
        <w:rPr>
          <w:rFonts w:eastAsia="Times New Roman"/>
          <w:szCs w:val="24"/>
        </w:rPr>
        <w:t>Και τώρα μιλήσατε για τρία εργαλεία που έχετε στα χέρια σας, τα οποία τα αξιοποιείτε με τον καλύτερο τρόπο, σε αντίθεση με τους προηγούμενους που δεν τα αξιοποιούσαν και έχετε, όπως είπατε, αποτελέσματα σ</w:t>
      </w:r>
      <w:r>
        <w:rPr>
          <w:rFonts w:eastAsia="Times New Roman"/>
          <w:szCs w:val="24"/>
        </w:rPr>
        <w:t>την ικανοποίηση των αιτημάτων και των αναγκών των εργαζομένων.</w:t>
      </w:r>
    </w:p>
    <w:p w14:paraId="40C9792B" w14:textId="77777777" w:rsidR="00210B60" w:rsidRDefault="00806ACF">
      <w:pPr>
        <w:spacing w:line="600" w:lineRule="auto"/>
        <w:ind w:firstLine="720"/>
        <w:contextualSpacing/>
        <w:jc w:val="both"/>
        <w:rPr>
          <w:rFonts w:eastAsia="Times New Roman"/>
          <w:szCs w:val="24"/>
        </w:rPr>
      </w:pPr>
      <w:r>
        <w:rPr>
          <w:rFonts w:eastAsia="Times New Roman"/>
          <w:szCs w:val="24"/>
        </w:rPr>
        <w:lastRenderedPageBreak/>
        <w:t xml:space="preserve">Φαίνεται ότι αυτά τα τρία εργαλεία που έχετε, κυρία Υπουργέ, δεν είναι αρκετά. Ποιος σας εμποδίζει, αλήθεια, να τα αλλάξετε; Ποιος σας εμποδίζει, αλήθεια, αφού δεν υπάρχει η αποτελεσματικότητα </w:t>
      </w:r>
      <w:r>
        <w:rPr>
          <w:rFonts w:eastAsia="Times New Roman"/>
          <w:szCs w:val="24"/>
        </w:rPr>
        <w:t>της παρέμβασης της Κυβέρνησης, η οποία προΐσταται αυτού του κράτους, νομοθετεί, επιδιώκει τέλος πάντων να εφαρμόζονται, αν μη τι άλλο, αυτά τα ελάχιστα που σήμερα υπάρχουν ή να παίρνει θέση στις διεκδικήσεις των πολλών απέναντι στους λίγους; Ποιος σας εμπο</w:t>
      </w:r>
      <w:r>
        <w:rPr>
          <w:rFonts w:eastAsia="Times New Roman"/>
          <w:szCs w:val="24"/>
        </w:rPr>
        <w:t>δίζει;</w:t>
      </w:r>
    </w:p>
    <w:p w14:paraId="40C9792C" w14:textId="77777777" w:rsidR="00210B60" w:rsidRDefault="00806ACF">
      <w:pPr>
        <w:spacing w:line="600" w:lineRule="auto"/>
        <w:ind w:firstLine="720"/>
        <w:contextualSpacing/>
        <w:jc w:val="both"/>
        <w:rPr>
          <w:rFonts w:eastAsia="Times New Roman"/>
          <w:szCs w:val="24"/>
        </w:rPr>
      </w:pPr>
      <w:r>
        <w:rPr>
          <w:rFonts w:eastAsia="Times New Roman"/>
          <w:szCs w:val="24"/>
        </w:rPr>
        <w:t xml:space="preserve">Ζητήσαμε εδώ την </w:t>
      </w:r>
      <w:proofErr w:type="spellStart"/>
      <w:r>
        <w:rPr>
          <w:rFonts w:eastAsia="Times New Roman"/>
          <w:szCs w:val="24"/>
        </w:rPr>
        <w:t>αυστηροποίηση</w:t>
      </w:r>
      <w:proofErr w:type="spellEnd"/>
      <w:r>
        <w:rPr>
          <w:rFonts w:eastAsia="Times New Roman"/>
          <w:szCs w:val="24"/>
        </w:rPr>
        <w:t xml:space="preserve"> των ποινών στη μη καταβολή των δεδουλευμένων. Εσείς αρνηθήκατε να το κάνετε. Καταθέσαμε τροπολογία. Όμως αρνηθήκατε την </w:t>
      </w:r>
      <w:proofErr w:type="spellStart"/>
      <w:r>
        <w:rPr>
          <w:rFonts w:eastAsia="Times New Roman"/>
          <w:szCs w:val="24"/>
        </w:rPr>
        <w:t>αυστηροποίηση</w:t>
      </w:r>
      <w:proofErr w:type="spellEnd"/>
      <w:r>
        <w:rPr>
          <w:rFonts w:eastAsia="Times New Roman"/>
          <w:szCs w:val="24"/>
        </w:rPr>
        <w:t xml:space="preserve"> του πλαισίου που υπάρχει σήμερα για τη μη καταβολή των δεδουλευμένων με την αυτόφωρη</w:t>
      </w:r>
      <w:r>
        <w:rPr>
          <w:rFonts w:eastAsia="Times New Roman"/>
          <w:szCs w:val="24"/>
        </w:rPr>
        <w:t xml:space="preserve"> διαδικασία του ίδιου του εργοδότη.</w:t>
      </w:r>
    </w:p>
    <w:p w14:paraId="40C9792D" w14:textId="77777777" w:rsidR="00210B60" w:rsidRDefault="00806ACF">
      <w:pPr>
        <w:spacing w:line="600" w:lineRule="auto"/>
        <w:ind w:firstLine="720"/>
        <w:contextualSpacing/>
        <w:jc w:val="both"/>
        <w:rPr>
          <w:rFonts w:eastAsia="Times New Roman"/>
          <w:szCs w:val="24"/>
        </w:rPr>
      </w:pPr>
      <w:r>
        <w:rPr>
          <w:rFonts w:eastAsia="Times New Roman"/>
          <w:szCs w:val="24"/>
        </w:rPr>
        <w:lastRenderedPageBreak/>
        <w:t xml:space="preserve">Υπάρχει ο νόμος της διαδοχής, ο οποίος σε πολλές περιπτώσεις δεν εφαρμόζεται, γιατί ο νέος εργοδότης θέλει να απαλλαγεί από τους παλιούς εργαζόμενους </w:t>
      </w:r>
      <w:r>
        <w:rPr>
          <w:rFonts w:eastAsia="Times New Roman"/>
          <w:szCs w:val="24"/>
        </w:rPr>
        <w:t xml:space="preserve">οι οποίοι </w:t>
      </w:r>
      <w:r>
        <w:rPr>
          <w:rFonts w:eastAsia="Times New Roman"/>
          <w:szCs w:val="24"/>
        </w:rPr>
        <w:t>έχουν δικαιώματα, που, αν θέλετε, ο μισθός τους είναι μεγαλύ</w:t>
      </w:r>
      <w:r>
        <w:rPr>
          <w:rFonts w:eastAsia="Times New Roman"/>
          <w:szCs w:val="24"/>
        </w:rPr>
        <w:t>τερος και θέλουν να προσλάβουν νέους με όλο αυτό το πλαίσιο των εργασιακών σχέσεων που εσείς έχετε διευρύνει, τις ελαστικές μορφές απασχόλησης, αυτό το μωσαϊκό, αυτήν την εργασιακή ζούγκλα την οποία διατηρείτε. Αφού, λοιπόν, εσείς τη διατηρείτε αυτήν την ε</w:t>
      </w:r>
      <w:r>
        <w:rPr>
          <w:rFonts w:eastAsia="Times New Roman"/>
          <w:szCs w:val="24"/>
        </w:rPr>
        <w:t>ργασιακή ζούγκλα, δεν έχετε ευθύνη και εσείς; Δεν είναι εργαλείο αυτό που έχετε δώσει στους εργοδότες για να μπορούν να παίζουν παιχνίδια και να αλλάζουν τους εργαζόμενους, να παίρνουν τους πιο φτηνούς, για να αυξάνουν την κερδοφορία τους;</w:t>
      </w:r>
    </w:p>
    <w:p w14:paraId="40C9792E" w14:textId="77777777" w:rsidR="00210B60" w:rsidRDefault="00806ACF">
      <w:pPr>
        <w:spacing w:line="600" w:lineRule="auto"/>
        <w:ind w:firstLine="720"/>
        <w:contextualSpacing/>
        <w:jc w:val="both"/>
        <w:rPr>
          <w:rFonts w:eastAsia="Times New Roman"/>
          <w:szCs w:val="24"/>
        </w:rPr>
      </w:pPr>
      <w:r>
        <w:rPr>
          <w:rFonts w:eastAsia="Times New Roman"/>
          <w:szCs w:val="24"/>
        </w:rPr>
        <w:lastRenderedPageBreak/>
        <w:t>Είναι παιχνίδια,</w:t>
      </w:r>
      <w:r>
        <w:rPr>
          <w:rFonts w:eastAsia="Times New Roman"/>
          <w:szCs w:val="24"/>
        </w:rPr>
        <w:t xml:space="preserve"> κυρία Υπουργέ</w:t>
      </w:r>
      <w:r>
        <w:rPr>
          <w:rFonts w:eastAsia="Times New Roman"/>
          <w:szCs w:val="24"/>
        </w:rPr>
        <w:t>,</w:t>
      </w:r>
      <w:r>
        <w:rPr>
          <w:rFonts w:eastAsia="Times New Roman"/>
          <w:szCs w:val="24"/>
        </w:rPr>
        <w:t xml:space="preserve"> και εδώ είναι η ευθύνη σας. Διαχειρίζεστε αυτό το σύστημα, θέλετε να ανακάμψει η κερδοφορία των επιχειρηματικών ομίλων και τα δίνετε όλα, πέρα από τους μισθούς που διατηρείτε τα 586 ευρώ, πέρα από τις συλλογικές συμβάσεις τις οποίες διατηρε</w:t>
      </w:r>
      <w:r>
        <w:rPr>
          <w:rFonts w:eastAsia="Times New Roman"/>
          <w:szCs w:val="24"/>
        </w:rPr>
        <w:t xml:space="preserve">ίτε καταργημένες και ουσιαστικά μιλάτε για μη επαναφορά τους. </w:t>
      </w:r>
    </w:p>
    <w:p w14:paraId="40C9792F" w14:textId="77777777" w:rsidR="00210B60" w:rsidRDefault="00806ACF">
      <w:pPr>
        <w:spacing w:line="600" w:lineRule="auto"/>
        <w:ind w:firstLine="720"/>
        <w:contextualSpacing/>
        <w:jc w:val="both"/>
        <w:rPr>
          <w:rFonts w:eastAsia="Times New Roman"/>
          <w:szCs w:val="24"/>
        </w:rPr>
      </w:pPr>
      <w:r>
        <w:rPr>
          <w:rFonts w:eastAsia="Times New Roman"/>
          <w:szCs w:val="24"/>
        </w:rPr>
        <w:t xml:space="preserve">Με τις συλλογικές διαπραγματεύσεις οι οποίες θα ξεκινάνε από τα 586 ευρώ -πέρα από όλο αυτό το νομοθετικό πλαίσιο </w:t>
      </w:r>
      <w:r>
        <w:rPr>
          <w:rFonts w:eastAsia="Times New Roman"/>
          <w:szCs w:val="24"/>
        </w:rPr>
        <w:t xml:space="preserve">το οποίο </w:t>
      </w:r>
      <w:r>
        <w:rPr>
          <w:rFonts w:eastAsia="Times New Roman"/>
          <w:szCs w:val="24"/>
        </w:rPr>
        <w:t>δημιουργείτε που, αν θέλετε, γυρίζει πάρα πολλά χρόνια πίσω τους εργαζ</w:t>
      </w:r>
      <w:r>
        <w:rPr>
          <w:rFonts w:eastAsia="Times New Roman"/>
          <w:szCs w:val="24"/>
        </w:rPr>
        <w:t>όμενους και τα δικαιώματά τους- τους δίνετε και το εργαλείο να μην μπορούν οι εργαζόμενοι να διεκδικούν άλλους μισθούς, ικανοποιητικούς, να διεκδικούν εργασιακές σχέσεις διαφορετικές, να διεκδικούν αυτά που τους ανήκουν, τα δεδουλευμένα τους.</w:t>
      </w:r>
    </w:p>
    <w:p w14:paraId="40C97930" w14:textId="77777777" w:rsidR="00210B60" w:rsidRDefault="00806ACF">
      <w:pPr>
        <w:spacing w:line="600" w:lineRule="auto"/>
        <w:ind w:firstLine="720"/>
        <w:contextualSpacing/>
        <w:jc w:val="both"/>
        <w:rPr>
          <w:rFonts w:eastAsia="Times New Roman"/>
          <w:szCs w:val="24"/>
        </w:rPr>
      </w:pPr>
      <w:r>
        <w:rPr>
          <w:rFonts w:eastAsia="Times New Roman"/>
          <w:szCs w:val="24"/>
        </w:rPr>
        <w:lastRenderedPageBreak/>
        <w:t>Το θέμα της α</w:t>
      </w:r>
      <w:r>
        <w:rPr>
          <w:rFonts w:eastAsia="Times New Roman"/>
          <w:szCs w:val="24"/>
        </w:rPr>
        <w:t>περγίας, λοιπόν, το δώσατε ως ένα ακόμα -να το πω έτσι- εργαλείο στα χέρια της εργοδοσίας, ένα όπλο ακόμη για να στέκεται εμπόδιο, να δυσκολεύει τους αγώνες των εργαζομένων.</w:t>
      </w:r>
    </w:p>
    <w:p w14:paraId="40C97931" w14:textId="77777777" w:rsidR="00210B60" w:rsidRDefault="00806ACF">
      <w:pPr>
        <w:spacing w:line="600" w:lineRule="auto"/>
        <w:ind w:firstLine="720"/>
        <w:contextualSpacing/>
        <w:jc w:val="both"/>
        <w:rPr>
          <w:rFonts w:eastAsia="Times New Roman" w:cs="Times New Roman"/>
          <w:szCs w:val="24"/>
        </w:rPr>
      </w:pPr>
      <w:r>
        <w:rPr>
          <w:rFonts w:eastAsia="Times New Roman" w:cs="Times New Roman"/>
          <w:szCs w:val="24"/>
        </w:rPr>
        <w:t xml:space="preserve">Εμείς ζητάμε, κυρία Υπουργέ, από εσάς για το θέμα της </w:t>
      </w:r>
      <w:r>
        <w:rPr>
          <w:rFonts w:eastAsia="Times New Roman" w:cs="Times New Roman"/>
          <w:szCs w:val="24"/>
        </w:rPr>
        <w:t>«</w:t>
      </w:r>
      <w:r>
        <w:rPr>
          <w:rFonts w:eastAsia="Times New Roman" w:cs="Times New Roman"/>
          <w:szCs w:val="24"/>
          <w:lang w:val="en-US"/>
        </w:rPr>
        <w:t>MARKET</w:t>
      </w:r>
      <w:r>
        <w:rPr>
          <w:rFonts w:eastAsia="Times New Roman" w:cs="Times New Roman"/>
          <w:szCs w:val="24"/>
        </w:rPr>
        <w:t xml:space="preserve"> </w:t>
      </w:r>
      <w:r>
        <w:rPr>
          <w:rFonts w:eastAsia="Times New Roman" w:cs="Times New Roman"/>
          <w:szCs w:val="24"/>
          <w:lang w:val="en-US"/>
        </w:rPr>
        <w:t>IN</w:t>
      </w:r>
      <w:r>
        <w:rPr>
          <w:rFonts w:eastAsia="Times New Roman" w:cs="Times New Roman"/>
          <w:szCs w:val="24"/>
        </w:rPr>
        <w:t>»</w:t>
      </w:r>
      <w:r>
        <w:rPr>
          <w:rFonts w:eastAsia="Times New Roman" w:cs="Times New Roman"/>
          <w:szCs w:val="24"/>
        </w:rPr>
        <w:t>, η οποία είναι δ</w:t>
      </w:r>
      <w:r>
        <w:rPr>
          <w:rFonts w:eastAsia="Times New Roman" w:cs="Times New Roman"/>
          <w:szCs w:val="24"/>
        </w:rPr>
        <w:t xml:space="preserve">ιάδοχος εταιρεία του </w:t>
      </w:r>
      <w:r>
        <w:rPr>
          <w:rFonts w:eastAsia="Times New Roman" w:cs="Times New Roman"/>
          <w:szCs w:val="24"/>
        </w:rPr>
        <w:t>«</w:t>
      </w:r>
      <w:r>
        <w:rPr>
          <w:rFonts w:eastAsia="Times New Roman" w:cs="Times New Roman"/>
          <w:szCs w:val="24"/>
        </w:rPr>
        <w:t>Κ</w:t>
      </w:r>
      <w:r>
        <w:rPr>
          <w:rFonts w:eastAsia="Times New Roman" w:cs="Times New Roman"/>
          <w:szCs w:val="24"/>
        </w:rPr>
        <w:t>ΑΡΥΠΙΔΗ»</w:t>
      </w:r>
      <w:r>
        <w:rPr>
          <w:rFonts w:eastAsia="Times New Roman" w:cs="Times New Roman"/>
          <w:szCs w:val="24"/>
        </w:rPr>
        <w:t xml:space="preserve">, να </w:t>
      </w:r>
      <w:r>
        <w:rPr>
          <w:rFonts w:eastAsia="Times New Roman" w:cs="Times New Roman"/>
          <w:szCs w:val="24"/>
        </w:rPr>
        <w:t xml:space="preserve">ληφθούν </w:t>
      </w:r>
      <w:r>
        <w:rPr>
          <w:rFonts w:eastAsia="Times New Roman" w:cs="Times New Roman"/>
          <w:szCs w:val="24"/>
        </w:rPr>
        <w:t xml:space="preserve">όλα εκείνα τα μέτρα και να μη δαπανούν οι εργαζόμενοι χρόνο, κόπο και χρήμα –που δεν έχουν βέβαια- στα δικαστήρια για να μπορέσουν να διεκδικήσουν τα αυτονόητα. </w:t>
      </w:r>
    </w:p>
    <w:p w14:paraId="40C97932" w14:textId="77777777" w:rsidR="00210B60" w:rsidRDefault="00806ACF">
      <w:pPr>
        <w:spacing w:line="600" w:lineRule="auto"/>
        <w:ind w:firstLine="720"/>
        <w:contextualSpacing/>
        <w:jc w:val="both"/>
        <w:rPr>
          <w:rFonts w:eastAsia="Times New Roman" w:cs="Times New Roman"/>
          <w:szCs w:val="24"/>
        </w:rPr>
      </w:pPr>
      <w:r>
        <w:rPr>
          <w:rFonts w:eastAsia="Times New Roman" w:cs="Times New Roman"/>
          <w:szCs w:val="24"/>
        </w:rPr>
        <w:t xml:space="preserve">Οφείλετε ως Κυβέρνηση να πάρετε όλα εκείνα τα μέτρα προκειμένου οι εργαζόμενοι και στη δουλειά τους να έρθουν και τα δεδουλευμένα να πληρωθούν, αλλά και να σταματήσει το όριο της τρομοκρατίας που εσείς </w:t>
      </w:r>
      <w:r>
        <w:rPr>
          <w:rFonts w:eastAsia="Times New Roman" w:cs="Times New Roman"/>
          <w:szCs w:val="24"/>
        </w:rPr>
        <w:t xml:space="preserve">ως </w:t>
      </w:r>
      <w:r>
        <w:rPr>
          <w:rFonts w:eastAsia="Times New Roman" w:cs="Times New Roman"/>
          <w:szCs w:val="24"/>
        </w:rPr>
        <w:t>Κυβέρνηση ασκείτε απέναντι στους εργαζόμενους. Έχου</w:t>
      </w:r>
      <w:r>
        <w:rPr>
          <w:rFonts w:eastAsia="Times New Roman" w:cs="Times New Roman"/>
          <w:szCs w:val="24"/>
        </w:rPr>
        <w:t xml:space="preserve">ν διώξεις οι εργαζόμενοι. Δεν είπατε τίποτα γι’ </w:t>
      </w:r>
      <w:r>
        <w:rPr>
          <w:rFonts w:eastAsia="Times New Roman" w:cs="Times New Roman"/>
          <w:szCs w:val="24"/>
        </w:rPr>
        <w:lastRenderedPageBreak/>
        <w:t>αυτό. Θα σταματήσουν οι διώξεις; Είναι δική σας ευθύνη αυτή, κυρία Υπουργέ. Και τα ΜΑΤ όταν τα στέλνετε σε βάρος των εργαζομένων για να υπερασπίσουν τον εργοδότη είναι δική σας ευθύνη. Είναι ταξική μεροληψία.</w:t>
      </w:r>
      <w:r>
        <w:rPr>
          <w:rFonts w:eastAsia="Times New Roman" w:cs="Times New Roman"/>
          <w:szCs w:val="24"/>
        </w:rPr>
        <w:t xml:space="preserve"> Τι είπατε γι’ αυτό; Δεν είπατε τίποτα. </w:t>
      </w:r>
    </w:p>
    <w:p w14:paraId="40C97933" w14:textId="77777777" w:rsidR="00210B60" w:rsidRDefault="00806ACF">
      <w:pPr>
        <w:spacing w:line="600" w:lineRule="auto"/>
        <w:ind w:firstLine="720"/>
        <w:contextualSpacing/>
        <w:jc w:val="both"/>
        <w:rPr>
          <w:rFonts w:eastAsia="Times New Roman" w:cs="Times New Roman"/>
          <w:szCs w:val="24"/>
        </w:rPr>
      </w:pPr>
      <w:r>
        <w:rPr>
          <w:rFonts w:eastAsia="Times New Roman" w:cs="Times New Roman"/>
          <w:szCs w:val="24"/>
        </w:rPr>
        <w:t>Ποιος πήγε τα ΜΑΤ, λοιπόν, εκεί; Ποιος τρέχει στα σπίτια να συλλάβει μητέρα τριών παιδιών μπροστά στα παιδιά της και να την πάει αυτόφωρο; Εσείς δεν το κάνατε; Ποιος το έκανε αυτό; Αυτό, λοιπόν, σας χαρακτηρίζει. Κα</w:t>
      </w:r>
      <w:r>
        <w:rPr>
          <w:rFonts w:eastAsia="Times New Roman" w:cs="Times New Roman"/>
          <w:szCs w:val="24"/>
        </w:rPr>
        <w:t xml:space="preserve">ι χαρακτηρίζει την Κυβέρνησή σας. </w:t>
      </w:r>
    </w:p>
    <w:p w14:paraId="40C97934" w14:textId="77777777" w:rsidR="00210B60" w:rsidRDefault="00806AC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Κυρία Υπουργέ, έχετε τον λόγο.</w:t>
      </w:r>
    </w:p>
    <w:p w14:paraId="40C97935" w14:textId="77777777" w:rsidR="00210B60" w:rsidRDefault="00806ACF">
      <w:pPr>
        <w:spacing w:line="600" w:lineRule="auto"/>
        <w:ind w:firstLine="720"/>
        <w:contextualSpacing/>
        <w:jc w:val="both"/>
        <w:rPr>
          <w:rFonts w:eastAsia="Times New Roman" w:cs="Times New Roman"/>
          <w:szCs w:val="24"/>
        </w:rPr>
      </w:pPr>
      <w:r>
        <w:rPr>
          <w:rFonts w:eastAsia="Times New Roman" w:cs="Times New Roman"/>
          <w:b/>
          <w:szCs w:val="24"/>
        </w:rPr>
        <w:t>ΕΦΗ</w:t>
      </w:r>
      <w:r>
        <w:rPr>
          <w:rFonts w:eastAsia="Times New Roman" w:cs="Times New Roman"/>
          <w:b/>
          <w:szCs w:val="24"/>
        </w:rPr>
        <w:t xml:space="preserve"> ΑΧΤΣΙΟΓΛΟΥ (Υπουργός Εργασίας, Κοινωνικής Ασφάλισης και Κοινωνικής Αλληλεγγύης): </w:t>
      </w:r>
      <w:r>
        <w:rPr>
          <w:rFonts w:eastAsia="Times New Roman" w:cs="Times New Roman"/>
          <w:szCs w:val="24"/>
        </w:rPr>
        <w:t xml:space="preserve">Κύριε </w:t>
      </w:r>
      <w:proofErr w:type="spellStart"/>
      <w:r>
        <w:rPr>
          <w:rFonts w:eastAsia="Times New Roman" w:cs="Times New Roman"/>
          <w:szCs w:val="24"/>
        </w:rPr>
        <w:t>Κατσώτη</w:t>
      </w:r>
      <w:proofErr w:type="spellEnd"/>
      <w:r>
        <w:rPr>
          <w:rFonts w:eastAsia="Times New Roman" w:cs="Times New Roman"/>
          <w:szCs w:val="24"/>
        </w:rPr>
        <w:t>, να συζητάμε επί των πραγματικών γεγονότων.</w:t>
      </w:r>
    </w:p>
    <w:p w14:paraId="40C97936" w14:textId="77777777" w:rsidR="00210B60" w:rsidRDefault="00806ACF">
      <w:pPr>
        <w:spacing w:line="600" w:lineRule="auto"/>
        <w:ind w:firstLine="720"/>
        <w:contextualSpacing/>
        <w:jc w:val="both"/>
        <w:rPr>
          <w:rFonts w:eastAsia="Times New Roman" w:cs="Times New Roman"/>
          <w:szCs w:val="24"/>
        </w:rPr>
      </w:pPr>
      <w:r>
        <w:rPr>
          <w:rFonts w:eastAsia="Times New Roman" w:cs="Times New Roman"/>
          <w:szCs w:val="24"/>
        </w:rPr>
        <w:lastRenderedPageBreak/>
        <w:t>Όλη η Ευρώπη ξέ</w:t>
      </w:r>
      <w:r>
        <w:rPr>
          <w:rFonts w:eastAsia="Times New Roman" w:cs="Times New Roman"/>
          <w:szCs w:val="24"/>
        </w:rPr>
        <w:t>ρει ότι αυτή η Κυβέρνηση σήκωσε το ζήτημα της επαναφοράς των συλλογικών διαπραγματεύσεων, ότι έχουμε ψηφίσει την αποκατάστασή τους τον Αύγουστο του 2018. Όλη η Ευρώπη, τα ευρωπαϊκά συνδικάτα έβγαζαν δηλώσεις υποστήριξης της ελληνικής Κυβέρνησης για την μεγ</w:t>
      </w:r>
      <w:r>
        <w:rPr>
          <w:rFonts w:eastAsia="Times New Roman" w:cs="Times New Roman"/>
          <w:szCs w:val="24"/>
        </w:rPr>
        <w:t xml:space="preserve">άλη μάχη που έδινε για την επαναφορά της αρχής της ευνοϊκότερης ρύθμισης και της επεκτασιμότητας των κλαδικών συλλογικών συμβάσεων. </w:t>
      </w:r>
    </w:p>
    <w:p w14:paraId="40C97937" w14:textId="77777777" w:rsidR="00210B60" w:rsidRDefault="00806ACF">
      <w:pPr>
        <w:spacing w:line="600" w:lineRule="auto"/>
        <w:ind w:firstLine="720"/>
        <w:contextualSpacing/>
        <w:jc w:val="both"/>
        <w:rPr>
          <w:rFonts w:eastAsia="Times New Roman" w:cs="Times New Roman"/>
          <w:szCs w:val="24"/>
        </w:rPr>
      </w:pPr>
      <w:r>
        <w:rPr>
          <w:rFonts w:eastAsia="Times New Roman" w:cs="Times New Roman"/>
          <w:szCs w:val="24"/>
        </w:rPr>
        <w:t>Δεν καταλαβαίνω με ποια λογική λέτε ότι αυτή η Κυβέρνηση δεν προσπάθησε στο ζήτημα των συλλογικών διαπραγματεύσεων, τουλάχι</w:t>
      </w:r>
      <w:r>
        <w:rPr>
          <w:rFonts w:eastAsia="Times New Roman" w:cs="Times New Roman"/>
          <w:szCs w:val="24"/>
        </w:rPr>
        <w:t xml:space="preserve">στον για την αποκατάστασή τους, ένα εργαλείο που είναι πάρα πολύ σημαντικό, που είναι το κομβικό εργαλείο προκειμένου να μπορούν να διεκδικούν οι εργαζόμενοι καλύτερους μισθούς και όρους εργασίας. </w:t>
      </w:r>
    </w:p>
    <w:p w14:paraId="40C97938" w14:textId="77777777" w:rsidR="00210B60" w:rsidRDefault="00806ACF">
      <w:pPr>
        <w:spacing w:line="600" w:lineRule="auto"/>
        <w:ind w:firstLine="720"/>
        <w:contextualSpacing/>
        <w:jc w:val="both"/>
        <w:rPr>
          <w:rFonts w:eastAsia="Times New Roman" w:cs="Times New Roman"/>
          <w:szCs w:val="24"/>
        </w:rPr>
      </w:pPr>
      <w:r>
        <w:rPr>
          <w:rFonts w:eastAsia="Times New Roman" w:cs="Times New Roman"/>
          <w:szCs w:val="24"/>
        </w:rPr>
        <w:lastRenderedPageBreak/>
        <w:t>Κατέστη νούμερο ένα ζήτημα των πολιτικών μας επιδιώξεων. Ή</w:t>
      </w:r>
      <w:r>
        <w:rPr>
          <w:rFonts w:eastAsia="Times New Roman" w:cs="Times New Roman"/>
          <w:szCs w:val="24"/>
        </w:rPr>
        <w:t>ταν το ζήτημα για το οποίο παλέψαμε με τον πιο έντονο τρόπο σε σχέση με οποιοδήποτε άλλο ζήτημα στη δεύτερη αξιολόγηση και κερδίσαμε κάτι που δεν ήταν αυτονόητο, ούτε δεδομένο, το να επανέλθουν οι συλλογικές συμβάσεις σε λιγότερο από ε</w:t>
      </w:r>
      <w:r>
        <w:rPr>
          <w:rFonts w:eastAsia="Times New Roman" w:cs="Times New Roman"/>
          <w:szCs w:val="24"/>
        </w:rPr>
        <w:t>π</w:t>
      </w:r>
      <w:r>
        <w:rPr>
          <w:rFonts w:eastAsia="Times New Roman" w:cs="Times New Roman"/>
          <w:szCs w:val="24"/>
        </w:rPr>
        <w:t>τά μήνες από τώρα. Θ</w:t>
      </w:r>
      <w:r>
        <w:rPr>
          <w:rFonts w:eastAsia="Times New Roman" w:cs="Times New Roman"/>
          <w:szCs w:val="24"/>
        </w:rPr>
        <w:t xml:space="preserve">εωρώ ότι θα είναι πολύ σημαντικό αυτό, το να αποκατασταθεί η διαπραγματευτική δύναμη των εργαζόμενων. </w:t>
      </w:r>
    </w:p>
    <w:p w14:paraId="40C97939" w14:textId="77777777" w:rsidR="00210B60" w:rsidRDefault="00806ACF">
      <w:pPr>
        <w:spacing w:line="600" w:lineRule="auto"/>
        <w:ind w:firstLine="720"/>
        <w:contextualSpacing/>
        <w:jc w:val="both"/>
        <w:rPr>
          <w:rFonts w:eastAsia="Times New Roman" w:cs="Times New Roman"/>
          <w:szCs w:val="24"/>
        </w:rPr>
      </w:pPr>
      <w:r>
        <w:rPr>
          <w:rFonts w:eastAsia="Times New Roman" w:cs="Times New Roman"/>
          <w:szCs w:val="24"/>
        </w:rPr>
        <w:t>Θα διαφωνήσω, επίσης, σε σχέση με το αν έχουμε κάνει οτιδήποτε σε σχέση με την απλήρωτη εργασία. Τον Σεπτέμβριο περάσαμε έναν νόμο στη Βουλή. Το Κομμουνι</w:t>
      </w:r>
      <w:r>
        <w:rPr>
          <w:rFonts w:eastAsia="Times New Roman" w:cs="Times New Roman"/>
          <w:szCs w:val="24"/>
        </w:rPr>
        <w:t xml:space="preserve">στικό Κόμμα </w:t>
      </w:r>
      <w:r>
        <w:rPr>
          <w:rFonts w:eastAsia="Times New Roman" w:cs="Times New Roman"/>
          <w:szCs w:val="24"/>
        </w:rPr>
        <w:t>Ελλάδας</w:t>
      </w:r>
      <w:r>
        <w:rPr>
          <w:rFonts w:eastAsia="Times New Roman" w:cs="Times New Roman"/>
          <w:szCs w:val="24"/>
        </w:rPr>
        <w:t xml:space="preserve"> ψήφισε πολλές από τις διατάξεις αυτού του νομοσχεδίου. Αφορούσε ειδικά το ζήτημα της απλήρωτης, της αδήλωτης και της υποδηλωμένης εργασίας. Αυτό ήταν ένα αποτέλεσμα της επαφής που είχαμε </w:t>
      </w:r>
      <w:r>
        <w:rPr>
          <w:rFonts w:eastAsia="Times New Roman" w:cs="Times New Roman"/>
          <w:szCs w:val="24"/>
        </w:rPr>
        <w:lastRenderedPageBreak/>
        <w:t>με εργατικά κέντρα κι ομοσπονδίες που κατέθεταν π</w:t>
      </w:r>
      <w:r>
        <w:rPr>
          <w:rFonts w:eastAsia="Times New Roman" w:cs="Times New Roman"/>
          <w:szCs w:val="24"/>
        </w:rPr>
        <w:t xml:space="preserve">ολύ συγκεκριμένες προτάσεις. Μας βοήθησαν σ’ αυτή τη δουλειά. </w:t>
      </w:r>
    </w:p>
    <w:p w14:paraId="40C9793A" w14:textId="77777777" w:rsidR="00210B60" w:rsidRDefault="00806ACF">
      <w:pPr>
        <w:spacing w:line="600" w:lineRule="auto"/>
        <w:ind w:firstLine="720"/>
        <w:contextualSpacing/>
        <w:jc w:val="both"/>
        <w:rPr>
          <w:rFonts w:eastAsia="Times New Roman" w:cs="Times New Roman"/>
          <w:szCs w:val="24"/>
        </w:rPr>
      </w:pPr>
      <w:r>
        <w:rPr>
          <w:rFonts w:eastAsia="Times New Roman" w:cs="Times New Roman"/>
          <w:szCs w:val="24"/>
        </w:rPr>
        <w:t>Σε σχέση με την απλήρωτη εργασία, το πρώτο και πάρα πολύ βασικό που θεσμοθετήθηκε είναι η δυνατότητα έκδοσης διαταγής πληρωμής. Θεωρώ πως είναι ένα πάρα πολύ σημαντικό εργαλείο αυτό για τον απλ</w:t>
      </w:r>
      <w:r>
        <w:rPr>
          <w:rFonts w:eastAsia="Times New Roman" w:cs="Times New Roman"/>
          <w:szCs w:val="24"/>
        </w:rPr>
        <w:t>ήρωτο εργαζόμενο, το να μπορεί, δηλαδή, ο εργαζόμενος να εκτελεί σε βάρος της περιουσίας του εργοδότη, όταν έχει μη καταβολή δεδουλευμένων. Αυτό είναι ένα πάρα πολύ βασικό εργαλείο το οποίο δεν υπήρχε χθες. Το θεωρώ πάρα πολύ κρίσιμο και δεν πρέπει να το α</w:t>
      </w:r>
      <w:r>
        <w:rPr>
          <w:rFonts w:eastAsia="Times New Roman" w:cs="Times New Roman"/>
          <w:szCs w:val="24"/>
        </w:rPr>
        <w:t xml:space="preserve">παξιώνουμε. </w:t>
      </w:r>
    </w:p>
    <w:p w14:paraId="40C9793B" w14:textId="77777777" w:rsidR="00210B60" w:rsidRDefault="00806ACF">
      <w:pPr>
        <w:spacing w:line="600" w:lineRule="auto"/>
        <w:ind w:firstLine="720"/>
        <w:contextualSpacing/>
        <w:jc w:val="both"/>
        <w:rPr>
          <w:rFonts w:eastAsia="Times New Roman" w:cs="Times New Roman"/>
          <w:szCs w:val="24"/>
        </w:rPr>
      </w:pPr>
      <w:r>
        <w:rPr>
          <w:rFonts w:eastAsia="Times New Roman" w:cs="Times New Roman"/>
          <w:szCs w:val="24"/>
        </w:rPr>
        <w:t>Δεύτερο</w:t>
      </w:r>
      <w:r>
        <w:rPr>
          <w:rFonts w:eastAsia="Times New Roman" w:cs="Times New Roman"/>
          <w:szCs w:val="24"/>
        </w:rPr>
        <w:t>ν</w:t>
      </w:r>
      <w:r>
        <w:rPr>
          <w:rFonts w:eastAsia="Times New Roman" w:cs="Times New Roman"/>
          <w:szCs w:val="24"/>
        </w:rPr>
        <w:t xml:space="preserve">, με δική σας τροπολογία ζητήσατε να θεωρείται η μη καταβολή δεδουλευμένων ως μονομερής βλαπτική μεταβολή. Την </w:t>
      </w:r>
      <w:r>
        <w:rPr>
          <w:rFonts w:eastAsia="Times New Roman" w:cs="Times New Roman"/>
          <w:szCs w:val="24"/>
        </w:rPr>
        <w:lastRenderedPageBreak/>
        <w:t>υιοθετήσαμε και νομοθετήθηκε κι αυτό. Επίσης, σημαντικό προκειμένου να μπορεί να απεγκλωβίζεται ο εργαζόμενος από μια επιχεί</w:t>
      </w:r>
      <w:r>
        <w:rPr>
          <w:rFonts w:eastAsia="Times New Roman" w:cs="Times New Roman"/>
          <w:szCs w:val="24"/>
        </w:rPr>
        <w:t xml:space="preserve">ρηση </w:t>
      </w:r>
      <w:r>
        <w:rPr>
          <w:rFonts w:eastAsia="Times New Roman" w:cs="Times New Roman"/>
          <w:szCs w:val="24"/>
        </w:rPr>
        <w:t>η οποία</w:t>
      </w:r>
      <w:r>
        <w:rPr>
          <w:rFonts w:eastAsia="Times New Roman" w:cs="Times New Roman"/>
          <w:szCs w:val="24"/>
        </w:rPr>
        <w:t xml:space="preserve"> δεν τον πληρώνει και να παίρνει αποζημίωση απόλυσης.</w:t>
      </w:r>
    </w:p>
    <w:p w14:paraId="40C9793C" w14:textId="77777777" w:rsidR="00210B60" w:rsidRDefault="00806ACF">
      <w:pPr>
        <w:spacing w:line="600" w:lineRule="auto"/>
        <w:ind w:firstLine="720"/>
        <w:contextualSpacing/>
        <w:jc w:val="both"/>
        <w:rPr>
          <w:rFonts w:eastAsia="Times New Roman" w:cs="Times New Roman"/>
          <w:szCs w:val="24"/>
        </w:rPr>
      </w:pPr>
      <w:r>
        <w:rPr>
          <w:rFonts w:eastAsia="Times New Roman" w:cs="Times New Roman"/>
          <w:szCs w:val="24"/>
        </w:rPr>
        <w:t xml:space="preserve">Τρίτον, νομοθετήσαμε να μπορεί από την αμέσως επόμενη μέρα που θα κάνει χρήση αυτού του δικαιώματος, να παίρνει επίδομα ανεργίας από τον ΟΑΕΔ, ενώ μέχρι χθες αυτό δεν ίσχυε. Θα έπρεπε να έχει τελεσίδικη δικαστική απόφαση. </w:t>
      </w:r>
    </w:p>
    <w:p w14:paraId="40C9793D" w14:textId="77777777" w:rsidR="00210B60" w:rsidRDefault="00806ACF">
      <w:pPr>
        <w:spacing w:line="600" w:lineRule="auto"/>
        <w:ind w:firstLine="720"/>
        <w:contextualSpacing/>
        <w:jc w:val="both"/>
        <w:rPr>
          <w:rFonts w:eastAsia="Times New Roman" w:cs="Times New Roman"/>
          <w:szCs w:val="24"/>
        </w:rPr>
      </w:pPr>
      <w:r>
        <w:rPr>
          <w:rFonts w:eastAsia="Times New Roman" w:cs="Times New Roman"/>
          <w:szCs w:val="24"/>
        </w:rPr>
        <w:t>Τέταρτον, νομοθετήσαμε τη γρήγορη</w:t>
      </w:r>
      <w:r>
        <w:rPr>
          <w:rFonts w:eastAsia="Times New Roman" w:cs="Times New Roman"/>
          <w:szCs w:val="24"/>
        </w:rPr>
        <w:t xml:space="preserve"> εκδίκαση των δικαστικών διαφορών ειδικά για όταν υπάρχουν οφειλές δεδουλευμένων. Κι απ’ ό,τι έχω ενημερωθεί από τη στιγμή που το νομοθετήσαμε μέχρι σήμερα τουλάχιστον στις δυο μεγάλες πόλεις, την Αθήνα και τη Θεσ</w:t>
      </w:r>
      <w:r>
        <w:rPr>
          <w:rFonts w:eastAsia="Times New Roman" w:cs="Times New Roman"/>
          <w:szCs w:val="24"/>
        </w:rPr>
        <w:lastRenderedPageBreak/>
        <w:t>σαλονίκη, οι αποφάσεις για τους εργαζόμενου</w:t>
      </w:r>
      <w:r>
        <w:rPr>
          <w:rFonts w:eastAsia="Times New Roman" w:cs="Times New Roman"/>
          <w:szCs w:val="24"/>
        </w:rPr>
        <w:t>ς βγαίνουν στο χρονικό διάστημα που περιγράφει η νομοθετική ρύθμιση, παρ’ ότι τότε πολλοί Βουλευτές της Αντιπολίτευσης έλεγαν ότι οι ημερομηνίες θα είναι ενδεικτικές. Οι άνθρωποι παίρνουν αποφάσεις στα χέρια τους μέσα σε εξήντα μέρες.</w:t>
      </w:r>
    </w:p>
    <w:p w14:paraId="40C9793E" w14:textId="77777777" w:rsidR="00210B60" w:rsidRDefault="00806ACF">
      <w:pPr>
        <w:spacing w:line="600" w:lineRule="auto"/>
        <w:ind w:firstLine="720"/>
        <w:contextualSpacing/>
        <w:jc w:val="both"/>
        <w:rPr>
          <w:rFonts w:eastAsia="Times New Roman" w:cs="Times New Roman"/>
          <w:szCs w:val="24"/>
        </w:rPr>
      </w:pPr>
      <w:proofErr w:type="spellStart"/>
      <w:r>
        <w:rPr>
          <w:rFonts w:eastAsia="Times New Roman" w:cs="Times New Roman"/>
          <w:szCs w:val="24"/>
        </w:rPr>
        <w:t>Πέμπτον</w:t>
      </w:r>
      <w:proofErr w:type="spellEnd"/>
      <w:r>
        <w:rPr>
          <w:rFonts w:eastAsia="Times New Roman" w:cs="Times New Roman"/>
          <w:szCs w:val="24"/>
        </w:rPr>
        <w:t>, το Υπουργείο</w:t>
      </w:r>
      <w:r>
        <w:rPr>
          <w:rFonts w:eastAsia="Times New Roman" w:cs="Times New Roman"/>
          <w:szCs w:val="24"/>
        </w:rPr>
        <w:t xml:space="preserve"> Δικαιοσύνης εδώ και κάποιο χρονικό διάστημα έχει μηδενίσει ουσιαστικά το δικαστικό ένσημο για τους εργαζόμενους για τις εργατικές διαφορές. </w:t>
      </w:r>
    </w:p>
    <w:p w14:paraId="40C9793F" w14:textId="77777777" w:rsidR="00210B60" w:rsidRDefault="00806ACF">
      <w:pPr>
        <w:spacing w:line="600" w:lineRule="auto"/>
        <w:ind w:firstLine="720"/>
        <w:contextualSpacing/>
        <w:jc w:val="both"/>
        <w:rPr>
          <w:rFonts w:eastAsia="Times New Roman" w:cs="Times New Roman"/>
          <w:szCs w:val="24"/>
        </w:rPr>
      </w:pPr>
      <w:r>
        <w:rPr>
          <w:rFonts w:eastAsia="Times New Roman" w:cs="Times New Roman"/>
          <w:szCs w:val="24"/>
        </w:rPr>
        <w:t>Δεν θεωρώ ότι οτιδήποτε απ’ όλα αυτά που σας είπα δεν είναι συγκεκριμένο, δεν αφορά άμεσα και υλικά τις ζωές των ε</w:t>
      </w:r>
      <w:r>
        <w:rPr>
          <w:rFonts w:eastAsia="Times New Roman" w:cs="Times New Roman"/>
          <w:szCs w:val="24"/>
        </w:rPr>
        <w:t xml:space="preserve">ργαζόμενων για την επόμενη μέρα και δεν έχει πρακτικό αντίκρισμα. </w:t>
      </w:r>
    </w:p>
    <w:p w14:paraId="40C97940" w14:textId="77777777" w:rsidR="00210B60" w:rsidRDefault="00806ACF">
      <w:pPr>
        <w:spacing w:line="600" w:lineRule="auto"/>
        <w:ind w:firstLine="720"/>
        <w:contextualSpacing/>
        <w:jc w:val="both"/>
        <w:rPr>
          <w:rFonts w:eastAsia="Times New Roman"/>
          <w:szCs w:val="24"/>
        </w:rPr>
      </w:pPr>
      <w:r>
        <w:rPr>
          <w:rFonts w:eastAsia="Times New Roman" w:cs="Times New Roman"/>
          <w:szCs w:val="24"/>
        </w:rPr>
        <w:t xml:space="preserve">Θεωρώ ότι είναι λάθος να το απαξιώνετε ακόμα κι αν ασκείτε κριτική </w:t>
      </w:r>
      <w:r>
        <w:rPr>
          <w:rFonts w:eastAsia="Times New Roman" w:cs="Times New Roman"/>
          <w:szCs w:val="24"/>
        </w:rPr>
        <w:t xml:space="preserve">η οποία </w:t>
      </w:r>
      <w:r>
        <w:rPr>
          <w:rFonts w:eastAsia="Times New Roman" w:cs="Times New Roman"/>
          <w:szCs w:val="24"/>
        </w:rPr>
        <w:t xml:space="preserve">ορθώς και σύμφωνα και με τις θέσεις του </w:t>
      </w:r>
      <w:r>
        <w:rPr>
          <w:rFonts w:eastAsia="Times New Roman" w:cs="Times New Roman"/>
          <w:szCs w:val="24"/>
        </w:rPr>
        <w:t xml:space="preserve">κόμματός </w:t>
      </w:r>
      <w:r>
        <w:rPr>
          <w:rFonts w:eastAsia="Times New Roman" w:cs="Times New Roman"/>
          <w:szCs w:val="24"/>
        </w:rPr>
        <w:lastRenderedPageBreak/>
        <w:t xml:space="preserve">σας πρέπει να πιέζετε για μια διαρκή βελτίωση. </w:t>
      </w:r>
      <w:r>
        <w:rPr>
          <w:rFonts w:eastAsia="Times New Roman"/>
          <w:szCs w:val="24"/>
        </w:rPr>
        <w:t>Αυτά τα βήματα δεν</w:t>
      </w:r>
      <w:r>
        <w:rPr>
          <w:rFonts w:eastAsia="Times New Roman"/>
          <w:szCs w:val="24"/>
        </w:rPr>
        <w:t xml:space="preserve"> μπορούν να απαξιώνονται και να μην θεωρούνται ότι είναι βήματα προς τη σωστή κατεύθυνση.</w:t>
      </w:r>
    </w:p>
    <w:p w14:paraId="40C97941" w14:textId="77777777" w:rsidR="00210B60" w:rsidRDefault="00806ACF">
      <w:pPr>
        <w:spacing w:line="600" w:lineRule="auto"/>
        <w:ind w:firstLine="720"/>
        <w:contextualSpacing/>
        <w:jc w:val="both"/>
        <w:rPr>
          <w:rFonts w:eastAsia="Times New Roman"/>
          <w:szCs w:val="24"/>
        </w:rPr>
      </w:pPr>
      <w:r>
        <w:rPr>
          <w:rFonts w:eastAsia="Times New Roman"/>
          <w:szCs w:val="24"/>
        </w:rPr>
        <w:t>Όταν κάναμε αυτή</w:t>
      </w:r>
      <w:r>
        <w:rPr>
          <w:rFonts w:eastAsia="Times New Roman"/>
          <w:szCs w:val="24"/>
        </w:rPr>
        <w:t xml:space="preserve"> τη συζήτηση στη Βουλή για εκείνο το νομοσχέδιο, σας ανέφερα μία προς μία τις διατάξεις. Βελτιώνουν τη ζωή των εργαζομένων; Η απάντηση ήταν ότι προφανώς και ναι, γι’ αυτό και τις ψηφίσατε κι εσείς.</w:t>
      </w:r>
    </w:p>
    <w:p w14:paraId="40C97942" w14:textId="77777777" w:rsidR="00210B60" w:rsidRDefault="00806ACF">
      <w:pPr>
        <w:spacing w:line="600" w:lineRule="auto"/>
        <w:contextualSpacing/>
        <w:jc w:val="both"/>
        <w:rPr>
          <w:rFonts w:eastAsia="Times New Roman"/>
          <w:szCs w:val="24"/>
        </w:rPr>
      </w:pPr>
      <w:r>
        <w:rPr>
          <w:rFonts w:eastAsia="Times New Roman"/>
          <w:szCs w:val="24"/>
        </w:rPr>
        <w:t>Σε ό,τι αφορά τώρα τα επεισόδια, το ζήτημα ενέχει μία πολυ</w:t>
      </w:r>
      <w:r>
        <w:rPr>
          <w:rFonts w:eastAsia="Times New Roman"/>
          <w:szCs w:val="24"/>
        </w:rPr>
        <w:t>πλοκότητα, διότι δημιουργήθηκε στην πραγματικότητα και μία ένταση μεταξύ των παλαιών και των νέων εργαζόμενων. Οι παλαιοί εργαζόμενοι, εξασκώντας το δικαίωμά τους στη συλλογική δράση, το νόμιμο δικαίωμά τους, δεδομένης και της θέσης του Υπουργείου –όπως υπ</w:t>
      </w:r>
      <w:r>
        <w:rPr>
          <w:rFonts w:eastAsia="Times New Roman"/>
          <w:szCs w:val="24"/>
        </w:rPr>
        <w:t xml:space="preserve">οστήριξα και προηγουμένως- ότι εδώ έχουμε μεταβίβαση </w:t>
      </w:r>
      <w:r>
        <w:rPr>
          <w:rFonts w:eastAsia="Times New Roman"/>
          <w:szCs w:val="24"/>
        </w:rPr>
        <w:lastRenderedPageBreak/>
        <w:t xml:space="preserve">επιχείρησης και άρα αυτοί οι άνθρωποι θα έπρεπε να είναι στις δουλειές τους, παρεμπόδιζαν τους νέους εργαζόμενους και τους πελάτες να εισέλθουν στην επιχείρηση. Περιέγραψα απλώς το περιστατικό. </w:t>
      </w:r>
    </w:p>
    <w:p w14:paraId="40C97943" w14:textId="77777777" w:rsidR="00210B60" w:rsidRDefault="00806ACF">
      <w:pPr>
        <w:spacing w:line="600" w:lineRule="auto"/>
        <w:ind w:firstLine="720"/>
        <w:contextualSpacing/>
        <w:jc w:val="both"/>
        <w:rPr>
          <w:rFonts w:eastAsia="Times New Roman"/>
          <w:szCs w:val="24"/>
        </w:rPr>
      </w:pPr>
      <w:r>
        <w:rPr>
          <w:rFonts w:eastAsia="Times New Roman"/>
          <w:szCs w:val="24"/>
        </w:rPr>
        <w:t>Ο εισαγγ</w:t>
      </w:r>
      <w:r>
        <w:rPr>
          <w:rFonts w:eastAsia="Times New Roman"/>
          <w:szCs w:val="24"/>
        </w:rPr>
        <w:t xml:space="preserve">ελέας έδωσε εντολή στην Αστυνομία να παρέμβει. Όταν δίδεται μία τέτοια εντολή από τον εισαγγελέα, τα αστυνομικά όργανα δεν έχουν και πολλά περιθώρια διαφοροποίησης. Η Αστυνομία μπήκε στη μέση πρωτίστως για να διαχωρίσει παλαιούς και νέους εργαζόμενους που </w:t>
      </w:r>
      <w:r>
        <w:rPr>
          <w:rFonts w:eastAsia="Times New Roman"/>
          <w:szCs w:val="24"/>
        </w:rPr>
        <w:t xml:space="preserve">βρίσκονταν στην ένταση. Κατά την άποψή μου, πολλοί από την Αστυνομία </w:t>
      </w:r>
      <w:proofErr w:type="spellStart"/>
      <w:r>
        <w:rPr>
          <w:rFonts w:eastAsia="Times New Roman"/>
          <w:szCs w:val="24"/>
        </w:rPr>
        <w:t>υπ</w:t>
      </w:r>
      <w:r>
        <w:rPr>
          <w:rFonts w:eastAsia="Times New Roman"/>
          <w:szCs w:val="24"/>
        </w:rPr>
        <w:t>ε</w:t>
      </w:r>
      <w:r>
        <w:rPr>
          <w:rFonts w:eastAsia="Times New Roman"/>
          <w:szCs w:val="24"/>
        </w:rPr>
        <w:t>ρ</w:t>
      </w:r>
      <w:r>
        <w:rPr>
          <w:rFonts w:eastAsia="Times New Roman"/>
          <w:szCs w:val="24"/>
        </w:rPr>
        <w:t>έ</w:t>
      </w:r>
      <w:r>
        <w:rPr>
          <w:rFonts w:eastAsia="Times New Roman"/>
          <w:szCs w:val="24"/>
        </w:rPr>
        <w:t>βαλαν</w:t>
      </w:r>
      <w:proofErr w:type="spellEnd"/>
      <w:r>
        <w:rPr>
          <w:rFonts w:eastAsia="Times New Roman"/>
          <w:szCs w:val="24"/>
        </w:rPr>
        <w:t xml:space="preserve">. Αυτή είναι η θέση μου. Να ξέρετε, όμως, ότι επιχειρούμε να διαχειριστούμε τέτοιες περιπτώσεις -και αυτό θα κάνουμε και στο εξής- με τον ηπιότερο δυνατό τρόπο. </w:t>
      </w:r>
    </w:p>
    <w:p w14:paraId="40C97944" w14:textId="77777777" w:rsidR="00210B60" w:rsidRDefault="00806ACF">
      <w:pPr>
        <w:spacing w:line="600" w:lineRule="auto"/>
        <w:ind w:firstLine="720"/>
        <w:contextualSpacing/>
        <w:jc w:val="both"/>
        <w:rPr>
          <w:rFonts w:eastAsia="Times New Roman"/>
          <w:szCs w:val="24"/>
        </w:rPr>
      </w:pPr>
      <w:r>
        <w:rPr>
          <w:rFonts w:eastAsia="Times New Roman"/>
          <w:szCs w:val="24"/>
        </w:rPr>
        <w:lastRenderedPageBreak/>
        <w:t>Θεωρώ ότι το ζή</w:t>
      </w:r>
      <w:r>
        <w:rPr>
          <w:rFonts w:eastAsia="Times New Roman"/>
          <w:szCs w:val="24"/>
        </w:rPr>
        <w:t>τημα της έντασης ανάμεσα σε παλιούς και νέους εργαζόμενους δημιούργησε μια πολύ μεγάλη πολυπλοκότητα στο συγκεκριμένο γεγονός, παρότι σας είπα ποια είναι η θέση μου σε σχέση με τις παρεμβάσεις της Αστυνομίας στο συγκεκριμένο ζήτημα.</w:t>
      </w:r>
    </w:p>
    <w:p w14:paraId="40C97945" w14:textId="77777777" w:rsidR="00210B60" w:rsidRDefault="00806ACF">
      <w:pPr>
        <w:spacing w:line="600" w:lineRule="auto"/>
        <w:ind w:firstLine="720"/>
        <w:contextualSpacing/>
        <w:jc w:val="both"/>
        <w:rPr>
          <w:rFonts w:eastAsia="Times New Roman"/>
          <w:szCs w:val="24"/>
        </w:rPr>
      </w:pPr>
      <w:r>
        <w:rPr>
          <w:rFonts w:eastAsia="Times New Roman"/>
          <w:b/>
          <w:szCs w:val="24"/>
        </w:rPr>
        <w:t>ΠΡΟΕΔΡΕΥΩΝ (Σπυρίδων Λυ</w:t>
      </w:r>
      <w:r>
        <w:rPr>
          <w:rFonts w:eastAsia="Times New Roman"/>
          <w:b/>
          <w:szCs w:val="24"/>
        </w:rPr>
        <w:t xml:space="preserve">κούδης): </w:t>
      </w:r>
      <w:r>
        <w:rPr>
          <w:rFonts w:eastAsia="Times New Roman"/>
          <w:szCs w:val="24"/>
        </w:rPr>
        <w:t xml:space="preserve">Κυρίες και κύριοι συνάδελφοι, η Γραμματεία της </w:t>
      </w:r>
      <w:r>
        <w:rPr>
          <w:rFonts w:eastAsia="Times New Roman"/>
          <w:szCs w:val="24"/>
        </w:rPr>
        <w:t xml:space="preserve">Κυβέρνησης </w:t>
      </w:r>
      <w:r>
        <w:rPr>
          <w:rFonts w:eastAsia="Times New Roman"/>
          <w:szCs w:val="24"/>
        </w:rPr>
        <w:t>μ</w:t>
      </w:r>
      <w:r>
        <w:rPr>
          <w:rFonts w:eastAsia="Times New Roman"/>
          <w:szCs w:val="24"/>
        </w:rPr>
        <w:t>α</w:t>
      </w:r>
      <w:r>
        <w:rPr>
          <w:rFonts w:eastAsia="Times New Roman"/>
          <w:szCs w:val="24"/>
        </w:rPr>
        <w:t xml:space="preserve">ς έχει ενημερώσει ότι </w:t>
      </w:r>
      <w:r>
        <w:rPr>
          <w:rFonts w:eastAsia="Times New Roman"/>
          <w:szCs w:val="24"/>
        </w:rPr>
        <w:t xml:space="preserve">δεν θα συζητηθούν </w:t>
      </w:r>
      <w:r>
        <w:rPr>
          <w:rFonts w:eastAsia="Times New Roman"/>
          <w:szCs w:val="24"/>
        </w:rPr>
        <w:t>οι ακόλουθες επίκαιρες ερωτήσεις</w:t>
      </w:r>
      <w:r>
        <w:rPr>
          <w:rFonts w:eastAsia="Times New Roman"/>
          <w:szCs w:val="24"/>
        </w:rPr>
        <w:t>:</w:t>
      </w:r>
      <w:r>
        <w:rPr>
          <w:rFonts w:eastAsia="Times New Roman"/>
          <w:szCs w:val="24"/>
        </w:rPr>
        <w:t xml:space="preserve"> </w:t>
      </w:r>
    </w:p>
    <w:p w14:paraId="40C97946" w14:textId="77777777" w:rsidR="00210B60" w:rsidRDefault="00806ACF">
      <w:pPr>
        <w:spacing w:line="600" w:lineRule="auto"/>
        <w:ind w:firstLine="720"/>
        <w:contextualSpacing/>
        <w:jc w:val="both"/>
        <w:rPr>
          <w:rFonts w:eastAsia="Times New Roman"/>
          <w:szCs w:val="24"/>
        </w:rPr>
      </w:pPr>
      <w:r>
        <w:rPr>
          <w:rFonts w:eastAsia="Times New Roman"/>
          <w:szCs w:val="24"/>
        </w:rPr>
        <w:t>Η</w:t>
      </w:r>
      <w:r>
        <w:rPr>
          <w:rFonts w:eastAsia="Times New Roman"/>
          <w:szCs w:val="24"/>
        </w:rPr>
        <w:t xml:space="preserve"> τέταρτη με αριθμό 850/16-1-2018 επίκαιρη ερώτηση πρώτου κύκλου του Βουλευτή Ηρακλείου του Κομμουνιστικού Κόμμα</w:t>
      </w:r>
      <w:r>
        <w:rPr>
          <w:rFonts w:eastAsia="Times New Roman"/>
          <w:szCs w:val="24"/>
        </w:rPr>
        <w:t xml:space="preserve">τος </w:t>
      </w:r>
      <w:r>
        <w:rPr>
          <w:rFonts w:eastAsia="Times New Roman"/>
          <w:szCs w:val="24"/>
        </w:rPr>
        <w:t xml:space="preserve">Ελλάδας </w:t>
      </w:r>
      <w:r>
        <w:rPr>
          <w:rFonts w:eastAsia="Times New Roman"/>
          <w:szCs w:val="24"/>
        </w:rPr>
        <w:t xml:space="preserve">κ. Εμμανουήλ Συντυχάκη προς τον Υπουργό Εσωτερικών, με θέμα: «Οι απαράδεκτες και απρόκλητες επιθέσεις </w:t>
      </w:r>
      <w:r>
        <w:rPr>
          <w:rFonts w:eastAsia="Times New Roman"/>
          <w:szCs w:val="24"/>
        </w:rPr>
        <w:t xml:space="preserve">νατοϊκών </w:t>
      </w:r>
      <w:r>
        <w:rPr>
          <w:rFonts w:eastAsia="Times New Roman"/>
          <w:szCs w:val="24"/>
        </w:rPr>
        <w:t xml:space="preserve">στρατιωτών προς Χανιώτες πολίτες το βράδυ της 17ης Νοεμβρίου </w:t>
      </w:r>
      <w:r>
        <w:rPr>
          <w:rFonts w:eastAsia="Times New Roman"/>
          <w:szCs w:val="24"/>
        </w:rPr>
        <w:lastRenderedPageBreak/>
        <w:t>2017»</w:t>
      </w:r>
      <w:r>
        <w:rPr>
          <w:rFonts w:eastAsia="Times New Roman"/>
          <w:szCs w:val="24"/>
        </w:rPr>
        <w:t>,</w:t>
      </w:r>
      <w:r>
        <w:rPr>
          <w:rFonts w:eastAsia="Times New Roman"/>
          <w:szCs w:val="24"/>
        </w:rPr>
        <w:t xml:space="preserve"> δεν θα συζητηθεί λόγω αναρμοδιότητας, γιατί αρμόδιο Υπουργείο είν</w:t>
      </w:r>
      <w:r>
        <w:rPr>
          <w:rFonts w:eastAsia="Times New Roman"/>
          <w:szCs w:val="24"/>
        </w:rPr>
        <w:t>αι το Υπουργείο Δικαιοσύνης και όχι το Υπουργείο Εσωτερικών.</w:t>
      </w:r>
    </w:p>
    <w:p w14:paraId="40C97947" w14:textId="77777777" w:rsidR="00210B60" w:rsidRDefault="00806ACF">
      <w:pPr>
        <w:spacing w:line="600" w:lineRule="auto"/>
        <w:ind w:firstLine="720"/>
        <w:contextualSpacing/>
        <w:jc w:val="both"/>
        <w:rPr>
          <w:rFonts w:eastAsia="Times New Roman"/>
          <w:szCs w:val="24"/>
        </w:rPr>
      </w:pPr>
      <w:r>
        <w:rPr>
          <w:rFonts w:eastAsia="Times New Roman"/>
          <w:szCs w:val="24"/>
        </w:rPr>
        <w:t xml:space="preserve">Η πρώτη με αριθμό 821/15-1-2018 επίκαιρη ερώτηση πρώτου κύκλου του Βουλευτή Σάμου του Συνασπισμού Ριζοσπαστικής Αριστεράς κ. Δημητρίου </w:t>
      </w:r>
      <w:proofErr w:type="spellStart"/>
      <w:r>
        <w:rPr>
          <w:rFonts w:eastAsia="Times New Roman"/>
          <w:szCs w:val="24"/>
        </w:rPr>
        <w:t>Σεβαστάκη</w:t>
      </w:r>
      <w:proofErr w:type="spellEnd"/>
      <w:r>
        <w:rPr>
          <w:rFonts w:eastAsia="Times New Roman"/>
          <w:szCs w:val="24"/>
        </w:rPr>
        <w:t xml:space="preserve"> προς την Υπουργό Πολιτισμού και Αθλητισμού, με θέμ</w:t>
      </w:r>
      <w:r>
        <w:rPr>
          <w:rFonts w:eastAsia="Times New Roman"/>
          <w:szCs w:val="24"/>
        </w:rPr>
        <w:t xml:space="preserve">α: «Έγκριση προτάσεων, πορεία χρηματοδοτήσεων, χρονοδιάγραμμα εργασιών για τα νέα έργα συντήρησης, αποκατάστασης και ανάδειξης πολιτισμικών μνημείων στο </w:t>
      </w:r>
      <w:r>
        <w:rPr>
          <w:rFonts w:eastAsia="Times New Roman"/>
          <w:szCs w:val="24"/>
        </w:rPr>
        <w:t xml:space="preserve">Νομό </w:t>
      </w:r>
      <w:r>
        <w:rPr>
          <w:rFonts w:eastAsia="Times New Roman"/>
          <w:szCs w:val="24"/>
        </w:rPr>
        <w:t>Σάμου</w:t>
      </w:r>
      <w:r>
        <w:rPr>
          <w:rFonts w:eastAsia="Times New Roman"/>
          <w:szCs w:val="24"/>
        </w:rPr>
        <w:t>.</w:t>
      </w:r>
      <w:r>
        <w:rPr>
          <w:rFonts w:eastAsia="Times New Roman"/>
          <w:szCs w:val="24"/>
        </w:rPr>
        <w:t xml:space="preserve"> </w:t>
      </w:r>
      <w:r>
        <w:rPr>
          <w:rFonts w:eastAsia="Times New Roman"/>
          <w:szCs w:val="24"/>
        </w:rPr>
        <w:t xml:space="preserve">Σχεδιασμός </w:t>
      </w:r>
      <w:r>
        <w:rPr>
          <w:rFonts w:eastAsia="Times New Roman"/>
          <w:szCs w:val="24"/>
        </w:rPr>
        <w:t>βιώσιμης αξιοποίησης», δεν θα συζητηθεί λόγω φόρτου εργασίας της αρμόδιας Υπουργ</w:t>
      </w:r>
      <w:r>
        <w:rPr>
          <w:rFonts w:eastAsia="Times New Roman"/>
          <w:szCs w:val="24"/>
        </w:rPr>
        <w:t>ού, η οποία δεν μπορεί να είναι εδώ.</w:t>
      </w:r>
    </w:p>
    <w:p w14:paraId="40C97948" w14:textId="77777777" w:rsidR="00210B60" w:rsidRDefault="00806ACF">
      <w:pPr>
        <w:spacing w:line="600" w:lineRule="auto"/>
        <w:ind w:firstLine="720"/>
        <w:contextualSpacing/>
        <w:jc w:val="both"/>
        <w:rPr>
          <w:rFonts w:eastAsia="Times New Roman"/>
          <w:szCs w:val="24"/>
        </w:rPr>
      </w:pPr>
      <w:r>
        <w:rPr>
          <w:rFonts w:eastAsia="Times New Roman"/>
          <w:szCs w:val="24"/>
        </w:rPr>
        <w:lastRenderedPageBreak/>
        <w:t>Η δεύτερη με αριθμό 846/16-1-2018 επίκαιρη ερώτηση πρώτου κύκλου του Βουλευτή Κιλκίς της Νέας Δημοκρατίας κ. Γεωργίου Γεωργαντά προς τον Υπουργό Εσωτερικών, με θέμα: «Προβλήματα στη λειτουργία του Τμήματος Συνοριακής Φύ</w:t>
      </w:r>
      <w:r>
        <w:rPr>
          <w:rFonts w:eastAsia="Times New Roman"/>
          <w:szCs w:val="24"/>
        </w:rPr>
        <w:t xml:space="preserve">λαξης (Τ.Σ.Φ.) </w:t>
      </w:r>
      <w:proofErr w:type="spellStart"/>
      <w:r>
        <w:rPr>
          <w:rFonts w:eastAsia="Times New Roman"/>
          <w:szCs w:val="24"/>
        </w:rPr>
        <w:t>Παιονίας</w:t>
      </w:r>
      <w:proofErr w:type="spellEnd"/>
      <w:r>
        <w:rPr>
          <w:rFonts w:eastAsia="Times New Roman"/>
          <w:szCs w:val="24"/>
        </w:rPr>
        <w:t xml:space="preserve">», δεν θα συζητηθεί λόγω κωλύματος του Αναπληρωτή Υπουργού Εσωτερικών κ. Νικολάου </w:t>
      </w:r>
      <w:proofErr w:type="spellStart"/>
      <w:r>
        <w:rPr>
          <w:rFonts w:eastAsia="Times New Roman"/>
          <w:szCs w:val="24"/>
        </w:rPr>
        <w:t>Τόσκα</w:t>
      </w:r>
      <w:proofErr w:type="spellEnd"/>
      <w:r>
        <w:rPr>
          <w:rFonts w:eastAsia="Times New Roman"/>
          <w:szCs w:val="24"/>
        </w:rPr>
        <w:t>.</w:t>
      </w:r>
    </w:p>
    <w:p w14:paraId="40C97949" w14:textId="77777777" w:rsidR="00210B60" w:rsidRDefault="00806ACF">
      <w:pPr>
        <w:spacing w:line="600" w:lineRule="auto"/>
        <w:ind w:firstLine="720"/>
        <w:contextualSpacing/>
        <w:jc w:val="both"/>
        <w:rPr>
          <w:rFonts w:eastAsia="Times New Roman"/>
          <w:szCs w:val="24"/>
        </w:rPr>
      </w:pPr>
      <w:r>
        <w:rPr>
          <w:rFonts w:eastAsia="Times New Roman"/>
          <w:szCs w:val="24"/>
        </w:rPr>
        <w:t xml:space="preserve">Η τρίτη με αριθμό 822/15-1-2018 επίκαιρη ερώτηση δεύτερου κύκλου του Ανεξάρτητου Βουλευτή Β΄ Αθηνών κ. Θεοχάρη </w:t>
      </w:r>
      <w:proofErr w:type="spellStart"/>
      <w:r>
        <w:rPr>
          <w:rFonts w:eastAsia="Times New Roman"/>
          <w:szCs w:val="24"/>
        </w:rPr>
        <w:t>Θεοχάρη</w:t>
      </w:r>
      <w:proofErr w:type="spellEnd"/>
      <w:r>
        <w:rPr>
          <w:rFonts w:eastAsia="Times New Roman"/>
          <w:szCs w:val="24"/>
        </w:rPr>
        <w:t xml:space="preserve"> προς τον Υπουργό Υποδομών</w:t>
      </w:r>
      <w:r>
        <w:rPr>
          <w:rFonts w:eastAsia="Times New Roman"/>
          <w:szCs w:val="24"/>
        </w:rPr>
        <w:t xml:space="preserve"> και Μεταφορών με θέμα: «Οικονομική κατάρρευση των Οδικών Συγκοινωνιών Α.Ε.», δεν θα συζητηθεί λόγω κωλύματος του Υπουργού Υποδομών και Μεταφορών κ. Χρήστου </w:t>
      </w:r>
      <w:proofErr w:type="spellStart"/>
      <w:r>
        <w:rPr>
          <w:rFonts w:eastAsia="Times New Roman"/>
          <w:szCs w:val="24"/>
        </w:rPr>
        <w:t>Σπίρτζη</w:t>
      </w:r>
      <w:proofErr w:type="spellEnd"/>
      <w:r>
        <w:rPr>
          <w:rFonts w:eastAsia="Times New Roman"/>
          <w:szCs w:val="24"/>
        </w:rPr>
        <w:t>, με αιτία την επίσημη επίσκεψη στη Θεσσαλονίκη για τα έργα του μετρό.</w:t>
      </w:r>
    </w:p>
    <w:p w14:paraId="40C9794A" w14:textId="77777777" w:rsidR="00210B60" w:rsidRDefault="00806ACF">
      <w:pPr>
        <w:spacing w:line="600" w:lineRule="auto"/>
        <w:ind w:firstLine="720"/>
        <w:contextualSpacing/>
        <w:jc w:val="both"/>
        <w:rPr>
          <w:rFonts w:eastAsia="Times New Roman"/>
          <w:szCs w:val="24"/>
        </w:rPr>
      </w:pPr>
      <w:r>
        <w:rPr>
          <w:rFonts w:eastAsia="Times New Roman"/>
          <w:szCs w:val="24"/>
        </w:rPr>
        <w:lastRenderedPageBreak/>
        <w:t>Η δεύτερη με αριθμό 7</w:t>
      </w:r>
      <w:r>
        <w:rPr>
          <w:rFonts w:eastAsia="Times New Roman"/>
          <w:szCs w:val="24"/>
        </w:rPr>
        <w:t xml:space="preserve">82/10-1-2018 επίκαιρη ερώτηση δεύτερου κύκλου του Βουλευτή </w:t>
      </w:r>
      <w:r>
        <w:rPr>
          <w:rFonts w:eastAsia="Times New Roman"/>
          <w:szCs w:val="24"/>
        </w:rPr>
        <w:t xml:space="preserve">Λαρίσης </w:t>
      </w:r>
      <w:r>
        <w:rPr>
          <w:rFonts w:eastAsia="Times New Roman"/>
          <w:szCs w:val="24"/>
        </w:rPr>
        <w:t>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ΔΗΜΑΡ κ. Κωνσταντίνου </w:t>
      </w:r>
      <w:proofErr w:type="spellStart"/>
      <w:r>
        <w:rPr>
          <w:rFonts w:eastAsia="Times New Roman"/>
          <w:szCs w:val="24"/>
        </w:rPr>
        <w:t>Μπαργιώτα</w:t>
      </w:r>
      <w:proofErr w:type="spellEnd"/>
      <w:r>
        <w:rPr>
          <w:rFonts w:eastAsia="Times New Roman"/>
          <w:szCs w:val="24"/>
        </w:rPr>
        <w:t xml:space="preserve"> προς την Υπουργό Διοικητικής Ανασυγκρότησης, με θέμα: «Πότε θα εφαρμοστεί η ψηφιακή υπογραφή;», δεν θα συζητηθεί λόγω κ</w:t>
      </w:r>
      <w:r>
        <w:rPr>
          <w:rFonts w:eastAsia="Times New Roman"/>
          <w:szCs w:val="24"/>
        </w:rPr>
        <w:t xml:space="preserve">ωλύματος της Υπουργού Διοικητικής Ανασυγκρότησης </w:t>
      </w:r>
      <w:r>
        <w:rPr>
          <w:rFonts w:eastAsia="Times New Roman"/>
          <w:szCs w:val="24"/>
        </w:rPr>
        <w:t xml:space="preserve">κ. </w:t>
      </w:r>
      <w:r>
        <w:rPr>
          <w:rFonts w:eastAsia="Times New Roman"/>
          <w:szCs w:val="24"/>
        </w:rPr>
        <w:t xml:space="preserve">Όλγας </w:t>
      </w:r>
      <w:proofErr w:type="spellStart"/>
      <w:r>
        <w:rPr>
          <w:rFonts w:eastAsia="Times New Roman"/>
          <w:szCs w:val="24"/>
        </w:rPr>
        <w:t>Γεροβασίλη</w:t>
      </w:r>
      <w:proofErr w:type="spellEnd"/>
      <w:r>
        <w:rPr>
          <w:rFonts w:eastAsia="Times New Roman"/>
          <w:szCs w:val="24"/>
        </w:rPr>
        <w:t xml:space="preserve"> με αιτία προγραμματισμένες συναντήσεις.</w:t>
      </w:r>
    </w:p>
    <w:p w14:paraId="40C9794B" w14:textId="77777777" w:rsidR="00210B60" w:rsidRDefault="00806ACF">
      <w:pPr>
        <w:spacing w:line="600" w:lineRule="auto"/>
        <w:ind w:firstLine="720"/>
        <w:contextualSpacing/>
        <w:jc w:val="both"/>
        <w:rPr>
          <w:rFonts w:eastAsia="Times New Roman"/>
          <w:szCs w:val="24"/>
        </w:rPr>
      </w:pPr>
      <w:r>
        <w:rPr>
          <w:rFonts w:eastAsia="Times New Roman"/>
          <w:szCs w:val="24"/>
        </w:rPr>
        <w:t xml:space="preserve">Η πρώτη με αριθμό 847/16-1-2018 επίκαιρη ερώτηση δεύτερου κύκλου του Βουλευτή </w:t>
      </w:r>
      <w:proofErr w:type="spellStart"/>
      <w:r>
        <w:rPr>
          <w:rFonts w:eastAsia="Times New Roman"/>
          <w:szCs w:val="24"/>
        </w:rPr>
        <w:t>Άρτης</w:t>
      </w:r>
      <w:proofErr w:type="spellEnd"/>
      <w:r>
        <w:rPr>
          <w:rFonts w:eastAsia="Times New Roman"/>
          <w:szCs w:val="24"/>
        </w:rPr>
        <w:t xml:space="preserve"> </w:t>
      </w:r>
      <w:r>
        <w:rPr>
          <w:rFonts w:eastAsia="Times New Roman"/>
          <w:szCs w:val="24"/>
        </w:rPr>
        <w:t xml:space="preserve">της Νέας Δημοκρατίας κ. Γεωργίου </w:t>
      </w:r>
      <w:proofErr w:type="spellStart"/>
      <w:r>
        <w:rPr>
          <w:rFonts w:eastAsia="Times New Roman"/>
          <w:szCs w:val="24"/>
        </w:rPr>
        <w:t>Στύλιου</w:t>
      </w:r>
      <w:proofErr w:type="spellEnd"/>
      <w:r>
        <w:rPr>
          <w:rFonts w:eastAsia="Times New Roman"/>
          <w:szCs w:val="24"/>
        </w:rPr>
        <w:t xml:space="preserve"> προς τον Υπουργό Αγροτ</w:t>
      </w:r>
      <w:r>
        <w:rPr>
          <w:rFonts w:eastAsia="Times New Roman"/>
          <w:szCs w:val="24"/>
        </w:rPr>
        <w:t xml:space="preserve">ικής Ανάπτυξης και Τροφίμων, με θέμα: «Ανομβρία και ελλείψεις στις υποδομές άρδευσης μειώνουν δραματικά το εισόδημα των </w:t>
      </w:r>
      <w:proofErr w:type="spellStart"/>
      <w:r>
        <w:rPr>
          <w:rFonts w:eastAsia="Times New Roman"/>
          <w:szCs w:val="24"/>
        </w:rPr>
        <w:t>ελαιοκαλλιεργητών</w:t>
      </w:r>
      <w:proofErr w:type="spellEnd"/>
      <w:r>
        <w:rPr>
          <w:rFonts w:eastAsia="Times New Roman"/>
          <w:szCs w:val="24"/>
        </w:rPr>
        <w:t xml:space="preserve">», δεν θα συζητηθεί </w:t>
      </w:r>
      <w:r>
        <w:rPr>
          <w:rFonts w:eastAsia="Times New Roman"/>
          <w:szCs w:val="24"/>
        </w:rPr>
        <w:lastRenderedPageBreak/>
        <w:t>λόγω κωλύματος του Υφυπουργού Αγροτικής Ανάπτυξης και Τροφίμων κ. Βασιλείου Κόκκαλη λόγω ανειλημμέν</w:t>
      </w:r>
      <w:r>
        <w:rPr>
          <w:rFonts w:eastAsia="Times New Roman"/>
          <w:szCs w:val="24"/>
        </w:rPr>
        <w:t>ων υποχρεώσεων.</w:t>
      </w:r>
    </w:p>
    <w:p w14:paraId="40C9794C" w14:textId="77777777" w:rsidR="00210B60" w:rsidRDefault="00806ACF">
      <w:pPr>
        <w:spacing w:line="600" w:lineRule="auto"/>
        <w:ind w:firstLine="720"/>
        <w:contextualSpacing/>
        <w:jc w:val="both"/>
        <w:rPr>
          <w:rFonts w:eastAsia="Times New Roman"/>
          <w:szCs w:val="24"/>
        </w:rPr>
      </w:pPr>
      <w:r>
        <w:rPr>
          <w:rFonts w:eastAsia="Times New Roman"/>
          <w:szCs w:val="24"/>
        </w:rPr>
        <w:t>Ο</w:t>
      </w:r>
      <w:r>
        <w:rPr>
          <w:rFonts w:eastAsia="Times New Roman"/>
          <w:szCs w:val="24"/>
        </w:rPr>
        <w:t>λοκληρώθηκε η συζήτηση των επίκαιρων ερωτήσεων.</w:t>
      </w:r>
    </w:p>
    <w:p w14:paraId="40C9794D" w14:textId="77777777" w:rsidR="00210B60" w:rsidRDefault="00806ACF">
      <w:pPr>
        <w:spacing w:line="600" w:lineRule="auto"/>
        <w:ind w:firstLine="720"/>
        <w:contextualSpacing/>
        <w:jc w:val="both"/>
        <w:rPr>
          <w:rFonts w:eastAsia="Times New Roman"/>
          <w:szCs w:val="24"/>
        </w:rPr>
      </w:pPr>
      <w:r>
        <w:rPr>
          <w:rFonts w:eastAsia="Times New Roman"/>
          <w:szCs w:val="24"/>
        </w:rPr>
        <w:t>Κυρίες και κύριοι συνάδελφοι, δ</w:t>
      </w:r>
      <w:r>
        <w:rPr>
          <w:rFonts w:eastAsia="Times New Roman"/>
          <w:szCs w:val="24"/>
        </w:rPr>
        <w:t>έχεστε στο σημείο αυτό να λύσουμε τη συνεδρίαση;</w:t>
      </w:r>
    </w:p>
    <w:p w14:paraId="40C9794E" w14:textId="77777777" w:rsidR="00210B60" w:rsidRDefault="00806ACF">
      <w:pPr>
        <w:spacing w:line="600" w:lineRule="auto"/>
        <w:ind w:firstLine="720"/>
        <w:contextualSpacing/>
        <w:jc w:val="both"/>
        <w:rPr>
          <w:rFonts w:eastAsia="Times New Roman"/>
          <w:szCs w:val="24"/>
        </w:rPr>
      </w:pPr>
      <w:r>
        <w:rPr>
          <w:rFonts w:eastAsia="Times New Roman"/>
          <w:b/>
          <w:szCs w:val="24"/>
        </w:rPr>
        <w:t>ΟΛΟΙ ΟΙ ΒΟΥΛΕΥΤΕΣ:</w:t>
      </w:r>
      <w:r>
        <w:rPr>
          <w:rFonts w:eastAsia="Times New Roman"/>
          <w:szCs w:val="24"/>
        </w:rPr>
        <w:t xml:space="preserve"> Μάλιστα, μάλιστα.</w:t>
      </w:r>
    </w:p>
    <w:p w14:paraId="40C9794F" w14:textId="77777777" w:rsidR="00210B60" w:rsidRDefault="00806ACF">
      <w:pPr>
        <w:spacing w:line="600" w:lineRule="auto"/>
        <w:ind w:firstLine="720"/>
        <w:contextualSpacing/>
        <w:jc w:val="both"/>
        <w:rPr>
          <w:rFonts w:eastAsia="Times New Roman"/>
          <w:szCs w:val="24"/>
        </w:rPr>
      </w:pPr>
      <w:r>
        <w:rPr>
          <w:rFonts w:eastAsia="Times New Roman"/>
          <w:b/>
          <w:szCs w:val="24"/>
        </w:rPr>
        <w:t>ΠΡΟΕΔΡΕΥΩΝ (Σπυρίδων Λυκούδης):</w:t>
      </w:r>
      <w:r>
        <w:rPr>
          <w:rFonts w:eastAsia="Times New Roman"/>
          <w:szCs w:val="24"/>
        </w:rPr>
        <w:t xml:space="preserve"> Με τη συναίνεση του Σώματος και ώρα 10.35΄ </w:t>
      </w:r>
      <w:proofErr w:type="spellStart"/>
      <w:r>
        <w:rPr>
          <w:rFonts w:eastAsia="Times New Roman"/>
          <w:szCs w:val="24"/>
        </w:rPr>
        <w:t>λύεται</w:t>
      </w:r>
      <w:proofErr w:type="spellEnd"/>
      <w:r>
        <w:rPr>
          <w:rFonts w:eastAsia="Times New Roman"/>
          <w:szCs w:val="24"/>
        </w:rPr>
        <w:t xml:space="preserve"> η συνεδρίαση για αύριο</w:t>
      </w:r>
      <w:r>
        <w:rPr>
          <w:rFonts w:eastAsia="Times New Roman"/>
          <w:szCs w:val="24"/>
        </w:rPr>
        <w:t>,</w:t>
      </w:r>
      <w:r>
        <w:rPr>
          <w:rFonts w:eastAsia="Times New Roman"/>
          <w:szCs w:val="24"/>
        </w:rPr>
        <w:t xml:space="preserve"> </w:t>
      </w:r>
      <w:r>
        <w:rPr>
          <w:rFonts w:eastAsia="Times New Roman"/>
          <w:szCs w:val="24"/>
        </w:rPr>
        <w:t xml:space="preserve">ημέρα </w:t>
      </w:r>
      <w:r>
        <w:rPr>
          <w:rFonts w:eastAsia="Times New Roman"/>
          <w:szCs w:val="24"/>
        </w:rPr>
        <w:t>Παρασκευή 19 Ιανουαρίου 2018 και ώρα 10.00΄, με αντικείμενο εργασιών του Σώματος</w:t>
      </w:r>
      <w:r>
        <w:rPr>
          <w:rFonts w:eastAsia="Times New Roman"/>
          <w:szCs w:val="24"/>
        </w:rPr>
        <w:t>,</w:t>
      </w:r>
      <w:r>
        <w:rPr>
          <w:rFonts w:eastAsia="Times New Roman"/>
          <w:szCs w:val="24"/>
        </w:rPr>
        <w:t xml:space="preserve"> κοινοβουλευτικό έλεγχο</w:t>
      </w:r>
      <w:r>
        <w:rPr>
          <w:rFonts w:eastAsia="Times New Roman"/>
          <w:szCs w:val="24"/>
        </w:rPr>
        <w:t>:</w:t>
      </w:r>
      <w:r>
        <w:rPr>
          <w:rFonts w:eastAsia="Times New Roman"/>
          <w:szCs w:val="24"/>
        </w:rPr>
        <w:t xml:space="preserve"> συζήτηση επίκαιρων ερωτήσεων. </w:t>
      </w:r>
    </w:p>
    <w:p w14:paraId="40C97950" w14:textId="77777777" w:rsidR="00210B60" w:rsidRDefault="00806ACF">
      <w:pPr>
        <w:spacing w:line="600" w:lineRule="auto"/>
        <w:contextualSpacing/>
        <w:jc w:val="both"/>
        <w:rPr>
          <w:rFonts w:eastAsia="Times New Roman"/>
          <w:b/>
          <w:szCs w:val="24"/>
        </w:rPr>
      </w:pPr>
      <w:r>
        <w:rPr>
          <w:rFonts w:eastAsia="Times New Roman"/>
          <w:b/>
          <w:szCs w:val="24"/>
        </w:rPr>
        <w:t xml:space="preserve">Ο ΠΡΟΕΔΡΟΣ                            </w:t>
      </w:r>
      <w:r>
        <w:rPr>
          <w:rFonts w:eastAsia="Times New Roman"/>
          <w:b/>
          <w:szCs w:val="24"/>
        </w:rPr>
        <w:t xml:space="preserve">             </w:t>
      </w:r>
      <w:r>
        <w:rPr>
          <w:rFonts w:eastAsia="Times New Roman"/>
          <w:b/>
          <w:szCs w:val="24"/>
        </w:rPr>
        <w:t xml:space="preserve">                              </w:t>
      </w:r>
      <w:r>
        <w:rPr>
          <w:rFonts w:eastAsia="Times New Roman"/>
          <w:b/>
          <w:szCs w:val="24"/>
        </w:rPr>
        <w:t>ΟΙ ΓΡΑΜΜΑΤΕΙΣ</w:t>
      </w:r>
    </w:p>
    <w:sectPr w:rsidR="00210B6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Verdana">
    <w:panose1 w:val="020B0604030504040204"/>
    <w:charset w:val="A1"/>
    <w:family w:val="swiss"/>
    <w:pitch w:val="variable"/>
    <w:sig w:usb0="A10006FF" w:usb1="4000205B" w:usb2="00000010" w:usb3="00000000" w:csb0="0000019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KRu2BYqxgVMz4hotQW6639EFfTA=" w:salt="XQVXVGcibXkkZ9Bwg1xtw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B60"/>
    <w:rsid w:val="000B4378"/>
    <w:rsid w:val="00210B60"/>
    <w:rsid w:val="00806AC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97889"/>
  <w15:docId w15:val="{4827C6FC-9682-4E95-8996-8117E65E8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A35ED"/>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3A35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572</MetadataID>
    <Session xmlns="641f345b-441b-4b81-9152-adc2e73ba5e1">Γ´</Session>
    <Date xmlns="641f345b-441b-4b81-9152-adc2e73ba5e1">2018-01-17T22:00:00+00:00</Date>
    <Status xmlns="641f345b-441b-4b81-9152-adc2e73ba5e1">
      <Url>http://srv-sp1/praktika/Lists/Incoming_Metadata/EditForm.aspx?ID=572&amp;Source=/praktika/Recordings_Library/Forms/AllItems.aspx</Url>
      <Description>Δημοσιεύτηκε</Description>
    </Status>
    <Meeting xmlns="641f345b-441b-4b81-9152-adc2e73ba5e1">ΝΗ´</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5DB0FF-E1AA-4DD8-9C84-EF7D8AE530B2}">
  <ds:schemaRefs>
    <ds:schemaRef ds:uri="http://schemas.microsoft.com/sharepoint/v3/contenttype/forms"/>
  </ds:schemaRefs>
</ds:datastoreItem>
</file>

<file path=customXml/itemProps2.xml><?xml version="1.0" encoding="utf-8"?>
<ds:datastoreItem xmlns:ds="http://schemas.openxmlformats.org/officeDocument/2006/customXml" ds:itemID="{5B54B862-5F6F-46C0-8A92-5DD6F58E18A0}">
  <ds:schemaRefs>
    <ds:schemaRef ds:uri="http://schemas.microsoft.com/office/2006/documentManagement/types"/>
    <ds:schemaRef ds:uri="http://purl.org/dc/elements/1.1/"/>
    <ds:schemaRef ds:uri="http://purl.org/dc/dcmitype/"/>
    <ds:schemaRef ds:uri="http://schemas.microsoft.com/office/2006/metadata/properties"/>
    <ds:schemaRef ds:uri="641f345b-441b-4b81-9152-adc2e73ba5e1"/>
    <ds:schemaRef ds:uri="http://purl.org/dc/terms/"/>
    <ds:schemaRef ds:uri="http://schemas.microsoft.com/office/infopath/2007/PartnerControl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6A228B77-D48E-4972-B1CF-2EA40DD03B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49</Pages>
  <Words>9187</Words>
  <Characters>49612</Characters>
  <Application>Microsoft Office Word</Application>
  <DocSecurity>0</DocSecurity>
  <Lines>413</Lines>
  <Paragraphs>117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58682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2018-01-26T07:57:00Z</dcterms:created>
  <dcterms:modified xsi:type="dcterms:W3CDTF">2018-01-26T07:57:00Z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