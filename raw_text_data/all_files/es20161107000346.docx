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2D5D7" w14:textId="77777777" w:rsidR="0028465B" w:rsidRPr="0028465B" w:rsidRDefault="0028465B" w:rsidP="0028465B">
      <w:pPr>
        <w:spacing w:after="0" w:line="360" w:lineRule="auto"/>
        <w:rPr>
          <w:ins w:id="0" w:author="Φλούδα Χριστίνα" w:date="2016-11-11T10:44:00Z"/>
          <w:rFonts w:eastAsia="Times New Roman"/>
          <w:szCs w:val="24"/>
          <w:lang w:eastAsia="en-US"/>
        </w:rPr>
      </w:pPr>
      <w:bookmarkStart w:id="1" w:name="_GoBack"/>
      <w:bookmarkEnd w:id="1"/>
      <w:ins w:id="2" w:author="Φλούδα Χριστίνα" w:date="2016-11-11T10:44:00Z">
        <w:r w:rsidRPr="0028465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EE245D7" w14:textId="77777777" w:rsidR="0028465B" w:rsidRPr="0028465B" w:rsidRDefault="0028465B" w:rsidP="0028465B">
      <w:pPr>
        <w:spacing w:after="0" w:line="360" w:lineRule="auto"/>
        <w:rPr>
          <w:ins w:id="3" w:author="Φλούδα Χριστίνα" w:date="2016-11-11T10:44:00Z"/>
          <w:rFonts w:eastAsia="Times New Roman"/>
          <w:szCs w:val="24"/>
          <w:lang w:eastAsia="en-US"/>
        </w:rPr>
      </w:pPr>
    </w:p>
    <w:p w14:paraId="099E0D72" w14:textId="77777777" w:rsidR="0028465B" w:rsidRPr="0028465B" w:rsidRDefault="0028465B" w:rsidP="0028465B">
      <w:pPr>
        <w:spacing w:after="0" w:line="360" w:lineRule="auto"/>
        <w:rPr>
          <w:ins w:id="4" w:author="Φλούδα Χριστίνα" w:date="2016-11-11T10:44:00Z"/>
          <w:rFonts w:eastAsia="Times New Roman"/>
          <w:szCs w:val="24"/>
          <w:lang w:eastAsia="en-US"/>
        </w:rPr>
      </w:pPr>
      <w:ins w:id="5" w:author="Φλούδα Χριστίνα" w:date="2016-11-11T10:44:00Z">
        <w:r w:rsidRPr="0028465B">
          <w:rPr>
            <w:rFonts w:eastAsia="Times New Roman"/>
            <w:szCs w:val="24"/>
            <w:lang w:eastAsia="en-US"/>
          </w:rPr>
          <w:t>ΠΙΝΑΚΑΣ ΠΕΡΙΕΧΟΜΕΝΩΝ</w:t>
        </w:r>
      </w:ins>
    </w:p>
    <w:p w14:paraId="0F768BB5" w14:textId="77777777" w:rsidR="0028465B" w:rsidRPr="0028465B" w:rsidRDefault="0028465B" w:rsidP="0028465B">
      <w:pPr>
        <w:spacing w:after="0" w:line="360" w:lineRule="auto"/>
        <w:rPr>
          <w:ins w:id="6" w:author="Φλούδα Χριστίνα" w:date="2016-11-11T10:44:00Z"/>
          <w:rFonts w:eastAsia="Times New Roman"/>
          <w:szCs w:val="24"/>
          <w:lang w:eastAsia="en-US"/>
        </w:rPr>
      </w:pPr>
      <w:ins w:id="7" w:author="Φλούδα Χριστίνα" w:date="2016-11-11T10:44:00Z">
        <w:r w:rsidRPr="0028465B">
          <w:rPr>
            <w:rFonts w:eastAsia="Times New Roman"/>
            <w:szCs w:val="24"/>
            <w:lang w:eastAsia="en-US"/>
          </w:rPr>
          <w:t xml:space="preserve">ΙΖ’ ΠΕΡΙΟΔΟΣ </w:t>
        </w:r>
      </w:ins>
    </w:p>
    <w:p w14:paraId="51DA688F" w14:textId="77777777" w:rsidR="0028465B" w:rsidRPr="0028465B" w:rsidRDefault="0028465B" w:rsidP="0028465B">
      <w:pPr>
        <w:spacing w:after="0" w:line="360" w:lineRule="auto"/>
        <w:rPr>
          <w:ins w:id="8" w:author="Φλούδα Χριστίνα" w:date="2016-11-11T10:44:00Z"/>
          <w:rFonts w:eastAsia="Times New Roman"/>
          <w:szCs w:val="24"/>
          <w:lang w:eastAsia="en-US"/>
        </w:rPr>
      </w:pPr>
      <w:ins w:id="9" w:author="Φλούδα Χριστίνα" w:date="2016-11-11T10:44:00Z">
        <w:r w:rsidRPr="0028465B">
          <w:rPr>
            <w:rFonts w:eastAsia="Times New Roman"/>
            <w:szCs w:val="24"/>
            <w:lang w:eastAsia="en-US"/>
          </w:rPr>
          <w:t>ΠΡΟΕΔΡΕΥΟΜΕΝΗΣ ΚΟΙΝΟΒΟΥΛΕΥΤΙΚΗΣ ΔΗΜΟΚΡΑΤΙΑΣ</w:t>
        </w:r>
      </w:ins>
    </w:p>
    <w:p w14:paraId="42EA0C91" w14:textId="77777777" w:rsidR="0028465B" w:rsidRPr="0028465B" w:rsidRDefault="0028465B" w:rsidP="0028465B">
      <w:pPr>
        <w:spacing w:after="0" w:line="360" w:lineRule="auto"/>
        <w:rPr>
          <w:ins w:id="10" w:author="Φλούδα Χριστίνα" w:date="2016-11-11T10:44:00Z"/>
          <w:rFonts w:eastAsia="Times New Roman"/>
          <w:szCs w:val="24"/>
          <w:lang w:eastAsia="en-US"/>
        </w:rPr>
      </w:pPr>
      <w:ins w:id="11" w:author="Φλούδα Χριστίνα" w:date="2016-11-11T10:44:00Z">
        <w:r w:rsidRPr="0028465B">
          <w:rPr>
            <w:rFonts w:eastAsia="Times New Roman"/>
            <w:szCs w:val="24"/>
            <w:lang w:eastAsia="en-US"/>
          </w:rPr>
          <w:t>ΣΥΝΟΔΟΣ Β΄</w:t>
        </w:r>
      </w:ins>
    </w:p>
    <w:p w14:paraId="27F0EF9E" w14:textId="77777777" w:rsidR="0028465B" w:rsidRPr="0028465B" w:rsidRDefault="0028465B" w:rsidP="0028465B">
      <w:pPr>
        <w:spacing w:after="0" w:line="360" w:lineRule="auto"/>
        <w:rPr>
          <w:ins w:id="12" w:author="Φλούδα Χριστίνα" w:date="2016-11-11T10:44:00Z"/>
          <w:rFonts w:eastAsia="Times New Roman"/>
          <w:szCs w:val="24"/>
          <w:lang w:eastAsia="en-US"/>
        </w:rPr>
      </w:pPr>
    </w:p>
    <w:p w14:paraId="61254B2D" w14:textId="77777777" w:rsidR="0028465B" w:rsidRPr="0028465B" w:rsidRDefault="0028465B" w:rsidP="0028465B">
      <w:pPr>
        <w:spacing w:after="0" w:line="360" w:lineRule="auto"/>
        <w:rPr>
          <w:ins w:id="13" w:author="Φλούδα Χριστίνα" w:date="2016-11-11T10:44:00Z"/>
          <w:rFonts w:eastAsia="Times New Roman"/>
          <w:szCs w:val="24"/>
          <w:lang w:eastAsia="en-US"/>
        </w:rPr>
      </w:pPr>
      <w:ins w:id="14" w:author="Φλούδα Χριστίνα" w:date="2016-11-11T10:44:00Z">
        <w:r w:rsidRPr="0028465B">
          <w:rPr>
            <w:rFonts w:eastAsia="Times New Roman"/>
            <w:szCs w:val="24"/>
            <w:lang w:eastAsia="en-US"/>
          </w:rPr>
          <w:t>ΣΥΝΕΔΡΙΑΣΗ ΚΑ΄</w:t>
        </w:r>
      </w:ins>
    </w:p>
    <w:p w14:paraId="6EC1E1D3" w14:textId="77777777" w:rsidR="0028465B" w:rsidRPr="0028465B" w:rsidRDefault="0028465B" w:rsidP="0028465B">
      <w:pPr>
        <w:spacing w:after="0" w:line="360" w:lineRule="auto"/>
        <w:rPr>
          <w:ins w:id="15" w:author="Φλούδα Χριστίνα" w:date="2016-11-11T10:44:00Z"/>
          <w:rFonts w:eastAsia="Times New Roman"/>
          <w:szCs w:val="24"/>
          <w:lang w:eastAsia="en-US"/>
        </w:rPr>
      </w:pPr>
      <w:ins w:id="16" w:author="Φλούδα Χριστίνα" w:date="2016-11-11T10:44:00Z">
        <w:r w:rsidRPr="0028465B">
          <w:rPr>
            <w:rFonts w:eastAsia="Times New Roman"/>
            <w:szCs w:val="24"/>
            <w:lang w:eastAsia="en-US"/>
          </w:rPr>
          <w:t>Δευτέρα  7 Νοεμβρίου 2016</w:t>
        </w:r>
      </w:ins>
    </w:p>
    <w:p w14:paraId="1F014BBF" w14:textId="77777777" w:rsidR="0028465B" w:rsidRPr="0028465B" w:rsidRDefault="0028465B" w:rsidP="0028465B">
      <w:pPr>
        <w:spacing w:after="0" w:line="360" w:lineRule="auto"/>
        <w:rPr>
          <w:ins w:id="17" w:author="Φλούδα Χριστίνα" w:date="2016-11-11T10:44:00Z"/>
          <w:rFonts w:eastAsia="Times New Roman"/>
          <w:szCs w:val="24"/>
          <w:lang w:eastAsia="en-US"/>
        </w:rPr>
      </w:pPr>
    </w:p>
    <w:p w14:paraId="0FC3AE0A" w14:textId="77777777" w:rsidR="0028465B" w:rsidRPr="0028465B" w:rsidRDefault="0028465B" w:rsidP="0028465B">
      <w:pPr>
        <w:spacing w:after="0" w:line="360" w:lineRule="auto"/>
        <w:rPr>
          <w:ins w:id="18" w:author="Φλούδα Χριστίνα" w:date="2016-11-11T10:44:00Z"/>
          <w:rFonts w:eastAsia="Times New Roman"/>
          <w:szCs w:val="24"/>
          <w:lang w:eastAsia="en-US"/>
        </w:rPr>
      </w:pPr>
      <w:ins w:id="19" w:author="Φλούδα Χριστίνα" w:date="2016-11-11T10:44:00Z">
        <w:r w:rsidRPr="0028465B">
          <w:rPr>
            <w:rFonts w:eastAsia="Times New Roman"/>
            <w:szCs w:val="24"/>
            <w:lang w:eastAsia="en-US"/>
          </w:rPr>
          <w:t>ΘΕΜΑΤΑ</w:t>
        </w:r>
      </w:ins>
    </w:p>
    <w:p w14:paraId="60F86C54" w14:textId="77777777" w:rsidR="0028465B" w:rsidRPr="0028465B" w:rsidRDefault="0028465B" w:rsidP="0028465B">
      <w:pPr>
        <w:spacing w:after="0" w:line="360" w:lineRule="auto"/>
        <w:rPr>
          <w:ins w:id="20" w:author="Φλούδα Χριστίνα" w:date="2016-11-11T10:44:00Z"/>
          <w:rFonts w:eastAsia="Times New Roman"/>
          <w:szCs w:val="24"/>
          <w:lang w:eastAsia="en-US"/>
        </w:rPr>
      </w:pPr>
      <w:ins w:id="21" w:author="Φλούδα Χριστίνα" w:date="2016-11-11T10:44:00Z">
        <w:r w:rsidRPr="0028465B">
          <w:rPr>
            <w:rFonts w:eastAsia="Times New Roman"/>
            <w:szCs w:val="24"/>
            <w:lang w:eastAsia="en-US"/>
          </w:rPr>
          <w:t xml:space="preserve"> </w:t>
        </w:r>
        <w:r w:rsidRPr="0028465B">
          <w:rPr>
            <w:rFonts w:eastAsia="Times New Roman"/>
            <w:szCs w:val="24"/>
            <w:lang w:eastAsia="en-US"/>
          </w:rPr>
          <w:br/>
          <w:t xml:space="preserve">Α. ΕΙΔΙΚΑ ΘΕΜΑΤΑ </w:t>
        </w:r>
        <w:r w:rsidRPr="0028465B">
          <w:rPr>
            <w:rFonts w:eastAsia="Times New Roman"/>
            <w:szCs w:val="24"/>
            <w:lang w:eastAsia="en-US"/>
          </w:rPr>
          <w:br/>
          <w:t xml:space="preserve">1.  Άδεια απουσίας του Βουλευτή κ. Γ. Βαρεμένου, σελ. </w:t>
        </w:r>
        <w:r w:rsidRPr="0028465B">
          <w:rPr>
            <w:rFonts w:eastAsia="Times New Roman"/>
            <w:szCs w:val="24"/>
            <w:lang w:eastAsia="en-US"/>
          </w:rPr>
          <w:br/>
          <w:t xml:space="preserve">2. Ανακοινώνεται ότι τη συνεδρίαση παρακολουθούν μαθητές από το 5ο Γυμνάσιο Σταυρούπολης Θεσσαλονίκης, σελ. </w:t>
        </w:r>
        <w:r w:rsidRPr="0028465B">
          <w:rPr>
            <w:rFonts w:eastAsia="Times New Roman"/>
            <w:szCs w:val="24"/>
            <w:lang w:eastAsia="en-US"/>
          </w:rPr>
          <w:br/>
          <w:t xml:space="preserve">3. Ανακοινώνεται επιστολή του Πρωθυπουργού κ. Αλέξη Τσίπρα προς τον Πρόεδρο της Βουλής κ. Νικόλαο </w:t>
        </w:r>
        <w:proofErr w:type="spellStart"/>
        <w:r w:rsidRPr="0028465B">
          <w:rPr>
            <w:rFonts w:eastAsia="Times New Roman"/>
            <w:szCs w:val="24"/>
            <w:lang w:eastAsia="en-US"/>
          </w:rPr>
          <w:t>Βούτση</w:t>
        </w:r>
        <w:proofErr w:type="spellEnd"/>
        <w:r w:rsidRPr="0028465B">
          <w:rPr>
            <w:rFonts w:eastAsia="Times New Roman"/>
            <w:szCs w:val="24"/>
            <w:lang w:eastAsia="en-US"/>
          </w:rPr>
          <w:t xml:space="preserve">, με την οποία γνωστοποιεί τα Π.Δ. 124/5-11-2016 (ΦΕΚ 209/5-11-2016) και 125/5-11-2016 (ΦΕΚ 210/5-11-2016), με θέμα: "Κυβερνητική μεταβολή", σελ. </w:t>
        </w:r>
        <w:r w:rsidRPr="0028465B">
          <w:rPr>
            <w:rFonts w:eastAsia="Times New Roman"/>
            <w:szCs w:val="24"/>
            <w:lang w:eastAsia="en-US"/>
          </w:rPr>
          <w:br/>
          <w:t xml:space="preserve">4. Επί διαδικαστικού θέματος, σελ. </w:t>
        </w:r>
        <w:r w:rsidRPr="0028465B">
          <w:rPr>
            <w:rFonts w:eastAsia="Times New Roman"/>
            <w:szCs w:val="24"/>
            <w:lang w:eastAsia="en-US"/>
          </w:rPr>
          <w:br/>
          <w:t xml:space="preserve"> </w:t>
        </w:r>
        <w:r w:rsidRPr="0028465B">
          <w:rPr>
            <w:rFonts w:eastAsia="Times New Roman"/>
            <w:szCs w:val="24"/>
            <w:lang w:eastAsia="en-US"/>
          </w:rPr>
          <w:br/>
          <w:t xml:space="preserve">Β. ΚΟΙΝΟΒΟΥΛΕΥΤΙΚΟΣ ΕΛΕΓΧΟΣ </w:t>
        </w:r>
        <w:r w:rsidRPr="0028465B">
          <w:rPr>
            <w:rFonts w:eastAsia="Times New Roman"/>
            <w:szCs w:val="24"/>
            <w:lang w:eastAsia="en-US"/>
          </w:rPr>
          <w:br/>
          <w:t>Συζήτηση επίκαιρης ερώτησης προς τον Υπουργό Υγείας, σχετικά με τα προβλήματα λειτουργίας του αντικαρκινικού Νοσοκομείου «</w:t>
        </w:r>
        <w:proofErr w:type="spellStart"/>
        <w:r w:rsidRPr="0028465B">
          <w:rPr>
            <w:rFonts w:eastAsia="Times New Roman"/>
            <w:szCs w:val="24"/>
            <w:lang w:eastAsia="en-US"/>
          </w:rPr>
          <w:t>Θεαγένειο</w:t>
        </w:r>
        <w:proofErr w:type="spellEnd"/>
        <w:r w:rsidRPr="0028465B">
          <w:rPr>
            <w:rFonts w:eastAsia="Times New Roman"/>
            <w:szCs w:val="24"/>
            <w:lang w:eastAsia="en-US"/>
          </w:rPr>
          <w:t xml:space="preserve">» στην Περιφερειακή Ενότητα Θεσσαλονίκης, σελ. </w:t>
        </w:r>
        <w:r w:rsidRPr="0028465B">
          <w:rPr>
            <w:rFonts w:eastAsia="Times New Roman"/>
            <w:szCs w:val="24"/>
            <w:lang w:eastAsia="en-US"/>
          </w:rPr>
          <w:br/>
        </w:r>
      </w:ins>
    </w:p>
    <w:p w14:paraId="3560C349" w14:textId="77777777" w:rsidR="0028465B" w:rsidRPr="0028465B" w:rsidRDefault="0028465B" w:rsidP="0028465B">
      <w:pPr>
        <w:spacing w:after="0" w:line="360" w:lineRule="auto"/>
        <w:rPr>
          <w:ins w:id="22" w:author="Φλούδα Χριστίνα" w:date="2016-11-11T10:44:00Z"/>
          <w:rFonts w:eastAsia="Times New Roman"/>
          <w:szCs w:val="24"/>
          <w:lang w:eastAsia="en-US"/>
        </w:rPr>
      </w:pPr>
    </w:p>
    <w:p w14:paraId="5C308928" w14:textId="77777777" w:rsidR="0028465B" w:rsidRPr="0028465B" w:rsidRDefault="0028465B" w:rsidP="0028465B">
      <w:pPr>
        <w:spacing w:after="0" w:line="360" w:lineRule="auto"/>
        <w:rPr>
          <w:ins w:id="23" w:author="Φλούδα Χριστίνα" w:date="2016-11-11T10:44:00Z"/>
          <w:rFonts w:eastAsia="Times New Roman"/>
          <w:szCs w:val="24"/>
          <w:lang w:eastAsia="en-US"/>
        </w:rPr>
      </w:pPr>
      <w:ins w:id="24" w:author="Φλούδα Χριστίνα" w:date="2016-11-11T10:44:00Z">
        <w:r w:rsidRPr="0028465B">
          <w:rPr>
            <w:rFonts w:eastAsia="Times New Roman"/>
            <w:szCs w:val="24"/>
            <w:lang w:eastAsia="en-US"/>
          </w:rPr>
          <w:t>ΠΡΟΕΔΡΕΥΟΥΣΑ</w:t>
        </w:r>
      </w:ins>
    </w:p>
    <w:p w14:paraId="4D0AA1DE" w14:textId="77777777" w:rsidR="0028465B" w:rsidRPr="0028465B" w:rsidRDefault="0028465B" w:rsidP="0028465B">
      <w:pPr>
        <w:spacing w:after="0" w:line="360" w:lineRule="auto"/>
        <w:rPr>
          <w:ins w:id="25" w:author="Φλούδα Χριστίνα" w:date="2016-11-11T10:44:00Z"/>
          <w:rFonts w:eastAsia="Times New Roman"/>
          <w:szCs w:val="24"/>
          <w:lang w:eastAsia="en-US"/>
        </w:rPr>
      </w:pPr>
    </w:p>
    <w:p w14:paraId="2BF08F6D" w14:textId="77777777" w:rsidR="0028465B" w:rsidRPr="0028465B" w:rsidRDefault="0028465B" w:rsidP="0028465B">
      <w:pPr>
        <w:spacing w:after="0" w:line="360" w:lineRule="auto"/>
        <w:rPr>
          <w:ins w:id="26" w:author="Φλούδα Χριστίνα" w:date="2016-11-11T10:44:00Z"/>
          <w:rFonts w:eastAsia="Times New Roman"/>
          <w:szCs w:val="24"/>
          <w:lang w:eastAsia="en-US"/>
        </w:rPr>
      </w:pPr>
      <w:ins w:id="27" w:author="Φλούδα Χριστίνα" w:date="2016-11-11T10:44:00Z">
        <w:r w:rsidRPr="0028465B">
          <w:rPr>
            <w:rFonts w:eastAsia="Times New Roman"/>
            <w:szCs w:val="24"/>
            <w:lang w:eastAsia="en-US"/>
          </w:rPr>
          <w:t>ΧΡΙΣΤΟΔΟΥΛΟΠΟΥΛΟΥ Α. , σελ.</w:t>
        </w:r>
        <w:r w:rsidRPr="0028465B">
          <w:rPr>
            <w:rFonts w:eastAsia="Times New Roman"/>
            <w:szCs w:val="24"/>
            <w:lang w:eastAsia="en-US"/>
          </w:rPr>
          <w:br/>
        </w:r>
      </w:ins>
    </w:p>
    <w:p w14:paraId="46BB10E7" w14:textId="77777777" w:rsidR="0028465B" w:rsidRPr="0028465B" w:rsidRDefault="0028465B" w:rsidP="0028465B">
      <w:pPr>
        <w:spacing w:after="0" w:line="360" w:lineRule="auto"/>
        <w:rPr>
          <w:ins w:id="28" w:author="Φλούδα Χριστίνα" w:date="2016-11-11T10:44:00Z"/>
          <w:rFonts w:eastAsia="Times New Roman"/>
          <w:szCs w:val="24"/>
          <w:lang w:eastAsia="en-US"/>
        </w:rPr>
      </w:pPr>
    </w:p>
    <w:p w14:paraId="118452A0" w14:textId="77777777" w:rsidR="0028465B" w:rsidRPr="0028465B" w:rsidRDefault="0028465B" w:rsidP="0028465B">
      <w:pPr>
        <w:spacing w:after="0" w:line="360" w:lineRule="auto"/>
        <w:rPr>
          <w:ins w:id="29" w:author="Φλούδα Χριστίνα" w:date="2016-11-11T10:44:00Z"/>
          <w:rFonts w:eastAsia="Times New Roman"/>
          <w:szCs w:val="24"/>
          <w:lang w:eastAsia="en-US"/>
        </w:rPr>
      </w:pPr>
      <w:ins w:id="30" w:author="Φλούδα Χριστίνα" w:date="2016-11-11T10:44:00Z">
        <w:r w:rsidRPr="0028465B">
          <w:rPr>
            <w:rFonts w:eastAsia="Times New Roman"/>
            <w:szCs w:val="24"/>
            <w:lang w:eastAsia="en-US"/>
          </w:rPr>
          <w:t>ΟΜΙΛΗΤΕΣ</w:t>
        </w:r>
      </w:ins>
    </w:p>
    <w:p w14:paraId="129708B8" w14:textId="1C627C66" w:rsidR="0028465B" w:rsidRDefault="0028465B" w:rsidP="0028465B">
      <w:pPr>
        <w:spacing w:after="0" w:line="600" w:lineRule="auto"/>
        <w:ind w:firstLine="720"/>
        <w:jc w:val="both"/>
        <w:rPr>
          <w:ins w:id="31" w:author="Φλούδα Χριστίνα" w:date="2016-11-11T10:44:00Z"/>
          <w:rFonts w:eastAsia="Times New Roman"/>
          <w:szCs w:val="24"/>
        </w:rPr>
        <w:pPrChange w:id="32" w:author="Φλούδα Χριστίνα" w:date="2016-11-11T10:44:00Z">
          <w:pPr>
            <w:spacing w:after="0" w:line="600" w:lineRule="auto"/>
            <w:ind w:firstLine="720"/>
            <w:jc w:val="center"/>
          </w:pPr>
        </w:pPrChange>
      </w:pPr>
      <w:ins w:id="33" w:author="Φλούδα Χριστίνα" w:date="2016-11-11T10:44:00Z">
        <w:r w:rsidRPr="0028465B">
          <w:rPr>
            <w:rFonts w:eastAsia="Times New Roman"/>
            <w:szCs w:val="24"/>
            <w:lang w:eastAsia="en-US"/>
          </w:rPr>
          <w:br/>
          <w:t>Α. Επί διαδικαστικού θέματος:</w:t>
        </w:r>
        <w:r w:rsidRPr="0028465B">
          <w:rPr>
            <w:rFonts w:eastAsia="Times New Roman"/>
            <w:szCs w:val="24"/>
            <w:lang w:eastAsia="en-US"/>
          </w:rPr>
          <w:br/>
          <w:t>ΧΡΙΣΤΟΔΟΥΛΟΠΟΥΛΟΥ Α. , σελ.</w:t>
        </w:r>
        <w:r w:rsidRPr="0028465B">
          <w:rPr>
            <w:rFonts w:eastAsia="Times New Roman"/>
            <w:szCs w:val="24"/>
            <w:lang w:eastAsia="en-US"/>
          </w:rPr>
          <w:br/>
        </w:r>
        <w:r w:rsidRPr="0028465B">
          <w:rPr>
            <w:rFonts w:eastAsia="Times New Roman"/>
            <w:szCs w:val="24"/>
            <w:lang w:eastAsia="en-US"/>
          </w:rPr>
          <w:br/>
          <w:t>Β. Επί της επίκαιρης ερώτησης:</w:t>
        </w:r>
        <w:r w:rsidRPr="0028465B">
          <w:rPr>
            <w:rFonts w:eastAsia="Times New Roman"/>
            <w:szCs w:val="24"/>
            <w:lang w:eastAsia="en-US"/>
          </w:rPr>
          <w:br/>
          <w:t>ΒΑΡΔΑΛΗΣ Α. , σελ.</w:t>
        </w:r>
        <w:r w:rsidRPr="0028465B">
          <w:rPr>
            <w:rFonts w:eastAsia="Times New Roman"/>
            <w:szCs w:val="24"/>
            <w:lang w:eastAsia="en-US"/>
          </w:rPr>
          <w:br/>
          <w:t>ΠΟΛΑΚΗΣ Π. , σελ.</w:t>
        </w:r>
        <w:r w:rsidRPr="0028465B">
          <w:rPr>
            <w:rFonts w:eastAsia="Times New Roman"/>
            <w:szCs w:val="24"/>
            <w:lang w:eastAsia="en-US"/>
          </w:rPr>
          <w:br/>
        </w:r>
      </w:ins>
    </w:p>
    <w:p w14:paraId="7EF4C007" w14:textId="77777777" w:rsidR="007723DC" w:rsidRDefault="0028465B">
      <w:pPr>
        <w:spacing w:after="0" w:line="600" w:lineRule="auto"/>
        <w:ind w:firstLine="720"/>
        <w:jc w:val="center"/>
        <w:rPr>
          <w:rFonts w:eastAsia="Times New Roman"/>
          <w:szCs w:val="24"/>
        </w:rPr>
      </w:pPr>
      <w:r>
        <w:rPr>
          <w:rFonts w:eastAsia="Times New Roman"/>
          <w:szCs w:val="24"/>
        </w:rPr>
        <w:t>ΠΡΑΚΤΙΚΑ ΒΟΥΛΗΣ</w:t>
      </w:r>
    </w:p>
    <w:p w14:paraId="7EF4C008" w14:textId="77777777" w:rsidR="007723DC" w:rsidRDefault="0028465B">
      <w:pPr>
        <w:spacing w:after="0" w:line="600" w:lineRule="auto"/>
        <w:ind w:firstLine="720"/>
        <w:jc w:val="center"/>
        <w:rPr>
          <w:rFonts w:eastAsia="Times New Roman"/>
          <w:szCs w:val="24"/>
        </w:rPr>
      </w:pPr>
      <w:r>
        <w:rPr>
          <w:rFonts w:eastAsia="Times New Roman"/>
          <w:szCs w:val="24"/>
        </w:rPr>
        <w:t>ΙΖ΄ ΠΕΡΙΟΔΟΣ</w:t>
      </w:r>
    </w:p>
    <w:p w14:paraId="7EF4C009" w14:textId="77777777" w:rsidR="007723DC" w:rsidRDefault="0028465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EF4C00A" w14:textId="77777777" w:rsidR="007723DC" w:rsidRDefault="0028465B">
      <w:pPr>
        <w:spacing w:after="0" w:line="600" w:lineRule="auto"/>
        <w:ind w:firstLine="720"/>
        <w:jc w:val="center"/>
        <w:rPr>
          <w:rFonts w:eastAsia="Times New Roman"/>
          <w:szCs w:val="24"/>
        </w:rPr>
      </w:pPr>
      <w:r>
        <w:rPr>
          <w:rFonts w:eastAsia="Times New Roman"/>
          <w:szCs w:val="24"/>
        </w:rPr>
        <w:t>ΣΥΝΟΔΟΣ Β΄</w:t>
      </w:r>
    </w:p>
    <w:p w14:paraId="7EF4C00B" w14:textId="77777777" w:rsidR="007723DC" w:rsidRDefault="0028465B">
      <w:pPr>
        <w:spacing w:after="0" w:line="600" w:lineRule="auto"/>
        <w:ind w:firstLine="720"/>
        <w:jc w:val="center"/>
        <w:rPr>
          <w:rFonts w:eastAsia="Times New Roman"/>
          <w:szCs w:val="24"/>
        </w:rPr>
      </w:pPr>
      <w:r>
        <w:rPr>
          <w:rFonts w:eastAsia="Times New Roman"/>
          <w:szCs w:val="24"/>
        </w:rPr>
        <w:t>ΣΥΝΕΔΡΙΑΣΗ ΚΑ΄</w:t>
      </w:r>
    </w:p>
    <w:p w14:paraId="7EF4C00C" w14:textId="77777777" w:rsidR="007723DC" w:rsidRDefault="0028465B">
      <w:pPr>
        <w:spacing w:after="0" w:line="600" w:lineRule="auto"/>
        <w:ind w:firstLine="720"/>
        <w:jc w:val="center"/>
        <w:rPr>
          <w:rFonts w:eastAsia="Times New Roman"/>
          <w:szCs w:val="24"/>
        </w:rPr>
      </w:pPr>
      <w:r>
        <w:rPr>
          <w:rFonts w:eastAsia="Times New Roman"/>
          <w:szCs w:val="24"/>
        </w:rPr>
        <w:t>Δευτέρα 7 Νοεμβρίου 2016</w:t>
      </w:r>
    </w:p>
    <w:p w14:paraId="7EF4C00D" w14:textId="77777777" w:rsidR="007723DC" w:rsidRDefault="0028465B">
      <w:pPr>
        <w:spacing w:after="0" w:line="600" w:lineRule="auto"/>
        <w:ind w:firstLine="720"/>
        <w:jc w:val="both"/>
        <w:rPr>
          <w:rFonts w:eastAsia="Times New Roman"/>
          <w:szCs w:val="24"/>
        </w:rPr>
      </w:pPr>
      <w:r>
        <w:rPr>
          <w:rFonts w:eastAsia="Times New Roman"/>
          <w:szCs w:val="24"/>
        </w:rPr>
        <w:t>Αθήνα, σήμερα στις 7 Νοεμβρίου 2016, ημέρα Δευτέρα και ώρα 18.03΄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084E15">
        <w:rPr>
          <w:rFonts w:eastAsia="Times New Roman"/>
          <w:b/>
          <w:szCs w:val="24"/>
        </w:rPr>
        <w:t>ΑΝΑΣΤΑΣΙΑΣ ΧΡΙΣΤΟΔΟΥΛΟΠΟΥΛΟΥ</w:t>
      </w:r>
      <w:r>
        <w:rPr>
          <w:rFonts w:eastAsia="Times New Roman"/>
          <w:szCs w:val="24"/>
        </w:rPr>
        <w:t>.</w:t>
      </w:r>
    </w:p>
    <w:p w14:paraId="7EF4C00E" w14:textId="77777777" w:rsidR="007723DC" w:rsidRDefault="0028465B">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αρχίζει η </w:t>
      </w:r>
      <w:r>
        <w:rPr>
          <w:rFonts w:eastAsia="Times New Roman"/>
          <w:szCs w:val="24"/>
        </w:rPr>
        <w:t>συνεδρίαση.</w:t>
      </w:r>
    </w:p>
    <w:p w14:paraId="7EF4C00F" w14:textId="77777777" w:rsidR="007723DC" w:rsidRDefault="0028465B">
      <w:pPr>
        <w:spacing w:after="0"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7EF4C010" w14:textId="77777777" w:rsidR="007723DC" w:rsidRDefault="0028465B">
      <w:pPr>
        <w:spacing w:after="0" w:line="600" w:lineRule="auto"/>
        <w:ind w:firstLine="720"/>
        <w:jc w:val="both"/>
        <w:rPr>
          <w:rFonts w:eastAsia="Times New Roman" w:cs="Times New Roman"/>
          <w:szCs w:val="24"/>
        </w:rPr>
      </w:pPr>
      <w:r>
        <w:rPr>
          <w:rFonts w:eastAsia="Times New Roman"/>
          <w:szCs w:val="24"/>
        </w:rPr>
        <w:lastRenderedPageBreak/>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xml:space="preserve">, Βουλευτή Έβρου, τα ακόλουθα: </w:t>
      </w:r>
    </w:p>
    <w:p w14:paraId="7EF4C011" w14:textId="77777777" w:rsidR="007723DC" w:rsidRDefault="0028465B">
      <w:pPr>
        <w:spacing w:after="0" w:line="600" w:lineRule="auto"/>
        <w:ind w:firstLine="720"/>
        <w:jc w:val="both"/>
        <w:rPr>
          <w:rFonts w:eastAsia="Times New Roman"/>
          <w:szCs w:val="24"/>
        </w:rPr>
      </w:pPr>
      <w:r w:rsidRPr="00106BDC">
        <w:rPr>
          <w:rFonts w:eastAsia="Times New Roman"/>
          <w:szCs w:val="24"/>
        </w:rPr>
        <w:t>Α</w:t>
      </w:r>
      <w:r>
        <w:rPr>
          <w:rFonts w:eastAsia="Times New Roman"/>
          <w:szCs w:val="24"/>
        </w:rPr>
        <w:t>.</w:t>
      </w:r>
      <w:r w:rsidRPr="00514BDC">
        <w:rPr>
          <w:rFonts w:eastAsia="Times New Roman"/>
          <w:szCs w:val="24"/>
        </w:rPr>
        <w:t xml:space="preserve"> ΚΑΤΑΘΕΣΗ ΑΝΑΦΟΡΩΝ</w:t>
      </w:r>
      <w:r w:rsidRPr="00514BDC" w:rsidDel="005D127A">
        <w:rPr>
          <w:rFonts w:eastAsia="Times New Roman"/>
          <w:szCs w:val="24"/>
        </w:rPr>
        <w:t xml:space="preserve"> </w:t>
      </w:r>
    </w:p>
    <w:p w14:paraId="7EF4C012" w14:textId="77777777" w:rsidR="007723DC" w:rsidRDefault="0028465B">
      <w:pPr>
        <w:spacing w:after="0" w:line="600" w:lineRule="auto"/>
        <w:ind w:firstLine="720"/>
        <w:jc w:val="center"/>
        <w:rPr>
          <w:rFonts w:eastAsia="Times New Roman"/>
          <w:color w:val="FF0000"/>
          <w:szCs w:val="24"/>
        </w:rPr>
      </w:pPr>
      <w:r w:rsidRPr="000C5134">
        <w:rPr>
          <w:rFonts w:eastAsia="Times New Roman"/>
          <w:color w:val="FF0000"/>
          <w:szCs w:val="24"/>
        </w:rPr>
        <w:t>(ΝΑ ΜΠ</w:t>
      </w:r>
      <w:r>
        <w:rPr>
          <w:rFonts w:eastAsia="Times New Roman"/>
          <w:color w:val="FF0000"/>
          <w:szCs w:val="24"/>
        </w:rPr>
        <w:t>ΕΙ</w:t>
      </w:r>
      <w:r w:rsidRPr="000C5134">
        <w:rPr>
          <w:rFonts w:eastAsia="Times New Roman"/>
          <w:color w:val="FF0000"/>
          <w:szCs w:val="24"/>
        </w:rPr>
        <w:t xml:space="preserve"> </w:t>
      </w:r>
      <w:r>
        <w:rPr>
          <w:rFonts w:eastAsia="Times New Roman"/>
          <w:color w:val="FF0000"/>
          <w:szCs w:val="24"/>
        </w:rPr>
        <w:t>Η</w:t>
      </w:r>
      <w:r w:rsidRPr="000C5134">
        <w:rPr>
          <w:rFonts w:eastAsia="Times New Roman"/>
          <w:color w:val="FF0000"/>
          <w:szCs w:val="24"/>
        </w:rPr>
        <w:t xml:space="preserve"> ΣΕΛΙΔ</w:t>
      </w:r>
      <w:r>
        <w:rPr>
          <w:rFonts w:eastAsia="Times New Roman"/>
          <w:color w:val="FF0000"/>
          <w:szCs w:val="24"/>
        </w:rPr>
        <w:t>Α</w:t>
      </w:r>
      <w:r w:rsidRPr="000C5134">
        <w:rPr>
          <w:rFonts w:eastAsia="Times New Roman"/>
          <w:color w:val="FF0000"/>
          <w:szCs w:val="24"/>
        </w:rPr>
        <w:t xml:space="preserve"> 1</w:t>
      </w:r>
      <w:r w:rsidRPr="000C5134">
        <w:rPr>
          <w:rFonts w:eastAsia="Times New Roman"/>
          <w:color w:val="FF0000"/>
          <w:szCs w:val="24"/>
          <w:vertAlign w:val="superscript"/>
        </w:rPr>
        <w:t>α</w:t>
      </w:r>
      <w:r w:rsidRPr="000C5134">
        <w:rPr>
          <w:rFonts w:eastAsia="Times New Roman"/>
          <w:color w:val="FF0000"/>
          <w:szCs w:val="24"/>
        </w:rPr>
        <w:t>)</w:t>
      </w:r>
    </w:p>
    <w:p w14:paraId="7EF4C013" w14:textId="77777777" w:rsidR="007723DC" w:rsidRDefault="0028465B">
      <w:pPr>
        <w:spacing w:after="0" w:line="600" w:lineRule="auto"/>
        <w:ind w:firstLine="720"/>
        <w:jc w:val="both"/>
        <w:rPr>
          <w:rFonts w:eastAsia="Times New Roman"/>
          <w:szCs w:val="24"/>
        </w:rPr>
      </w:pPr>
      <w:r w:rsidRPr="00514BDC">
        <w:rPr>
          <w:rFonts w:eastAsia="Times New Roman"/>
          <w:szCs w:val="24"/>
        </w:rPr>
        <w:t>Β</w:t>
      </w:r>
      <w:r>
        <w:rPr>
          <w:rFonts w:eastAsia="Times New Roman"/>
          <w:szCs w:val="24"/>
        </w:rPr>
        <w:t>.</w:t>
      </w:r>
      <w:r w:rsidRPr="00514BDC">
        <w:rPr>
          <w:rFonts w:eastAsia="Times New Roman"/>
          <w:szCs w:val="24"/>
        </w:rPr>
        <w:t xml:space="preserve"> </w:t>
      </w:r>
      <w:r w:rsidRPr="00514BDC">
        <w:rPr>
          <w:rFonts w:eastAsia="Times New Roman"/>
          <w:szCs w:val="24"/>
        </w:rPr>
        <w:t>ΑΠΑΝΤΗΣΕΙΣ ΥΠΟ</w:t>
      </w:r>
      <w:r w:rsidRPr="00514BDC">
        <w:rPr>
          <w:rFonts w:eastAsia="Times New Roman"/>
          <w:szCs w:val="24"/>
        </w:rPr>
        <w:t>ΥΡΓΩΝ ΣΕ ΕΡΩΤΗΣΕΙΣ ΒΟΥΛΕΥΤΩΝ</w:t>
      </w:r>
    </w:p>
    <w:p w14:paraId="7EF4C014" w14:textId="77777777" w:rsidR="007723DC" w:rsidRDefault="0028465B">
      <w:pPr>
        <w:spacing w:after="0" w:line="600" w:lineRule="auto"/>
        <w:ind w:firstLine="720"/>
        <w:jc w:val="center"/>
        <w:rPr>
          <w:rFonts w:eastAsia="Times New Roman"/>
          <w:color w:val="FF0000"/>
          <w:szCs w:val="24"/>
        </w:rPr>
      </w:pPr>
      <w:r>
        <w:rPr>
          <w:rFonts w:eastAsia="Times New Roman"/>
          <w:color w:val="FF0000"/>
          <w:szCs w:val="24"/>
        </w:rPr>
        <w:t>(ΝΑ ΜΠΕΙ Η ΣΕΛΙΔΑ 1β</w:t>
      </w:r>
      <w:r>
        <w:rPr>
          <w:rFonts w:eastAsia="Times New Roman"/>
          <w:color w:val="FF0000"/>
          <w:szCs w:val="24"/>
        </w:rPr>
        <w:t>)</w:t>
      </w:r>
    </w:p>
    <w:p w14:paraId="7EF4C015" w14:textId="77777777" w:rsidR="007723DC" w:rsidRDefault="0028465B">
      <w:pPr>
        <w:spacing w:after="0" w:line="600" w:lineRule="auto"/>
        <w:ind w:firstLine="720"/>
        <w:jc w:val="center"/>
        <w:rPr>
          <w:rFonts w:eastAsia="Times New Roman" w:cs="Times New Roman"/>
          <w:szCs w:val="24"/>
        </w:rPr>
      </w:pPr>
      <w:r>
        <w:rPr>
          <w:rFonts w:eastAsia="Times New Roman"/>
          <w:color w:val="FF0000"/>
          <w:szCs w:val="24"/>
        </w:rPr>
        <w:t>(ΑΛΛΑΓΗ ΣΕΛΙΔΑΣ</w:t>
      </w:r>
      <w:r>
        <w:rPr>
          <w:rFonts w:eastAsia="Times New Roman"/>
          <w:color w:val="FF0000"/>
          <w:szCs w:val="24"/>
        </w:rPr>
        <w:t xml:space="preserve"> ΛΟΓΩ ΑΛΛΑΓΗΣ ΘΕΜΑΤΟΣ)</w:t>
      </w:r>
    </w:p>
    <w:p w14:paraId="7EF4C016" w14:textId="77777777" w:rsidR="007723DC" w:rsidRDefault="0028465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εισερχόμαστε στη συζήτηση των</w:t>
      </w:r>
    </w:p>
    <w:p w14:paraId="7EF4C017" w14:textId="77777777" w:rsidR="007723DC" w:rsidRDefault="0028465B">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EF4C018"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 xml:space="preserve">Πρώτα θα ήθελα να σας γνωστοποιήσω για την κυβερνητική μεταβολή -την οποία και θα καταθέσω για τα Πρακτικά- η οποία εστάλη από το Γραφείο του Πρωθυπουργού. Δημοσιεύτηκαν δύο </w:t>
      </w:r>
      <w:r>
        <w:rPr>
          <w:rFonts w:eastAsia="Times New Roman" w:cs="Times New Roman"/>
          <w:szCs w:val="24"/>
        </w:rPr>
        <w:t xml:space="preserve">προεδρικά </w:t>
      </w:r>
      <w:r>
        <w:rPr>
          <w:rFonts w:eastAsia="Times New Roman" w:cs="Times New Roman"/>
          <w:szCs w:val="24"/>
        </w:rPr>
        <w:lastRenderedPageBreak/>
        <w:t>διατάγματα</w:t>
      </w:r>
      <w:r>
        <w:rPr>
          <w:rFonts w:eastAsia="Times New Roman" w:cs="Times New Roman"/>
          <w:szCs w:val="24"/>
        </w:rPr>
        <w:t>, το 124 που δημοσιεύτηκε στο ΦΕΚ 209/5-11-2016 με το οποίο έγ</w:t>
      </w:r>
      <w:r>
        <w:rPr>
          <w:rFonts w:eastAsia="Times New Roman" w:cs="Times New Roman"/>
          <w:szCs w:val="24"/>
        </w:rPr>
        <w:t xml:space="preserve">ιναν δεκτές οι παραιτήσεις είκοσι εννέα Υπουργών και το </w:t>
      </w:r>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r>
        <w:rPr>
          <w:rFonts w:eastAsia="Times New Roman" w:cs="Times New Roman"/>
          <w:szCs w:val="24"/>
        </w:rPr>
        <w:t xml:space="preserve">125 που δημοσιεύτηκε στο ΦΕΚ 210/5-11-2016 με το οποίο διορίστηκαν τριάντα δύο Υπουργοί. </w:t>
      </w:r>
    </w:p>
    <w:p w14:paraId="7EF4C019"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κατατίθενται για τα Πρακτικά τα προαναφερθέντα </w:t>
      </w:r>
      <w:r>
        <w:rPr>
          <w:rFonts w:eastAsia="Times New Roman" w:cs="Times New Roman"/>
          <w:szCs w:val="24"/>
        </w:rPr>
        <w:t>προεδρικά διατάγματα</w:t>
      </w:r>
      <w:r>
        <w:rPr>
          <w:rFonts w:eastAsia="Times New Roman" w:cs="Times New Roman"/>
          <w:szCs w:val="24"/>
        </w:rPr>
        <w:t>, τα οποία έχουν ως εξ</w:t>
      </w:r>
      <w:r>
        <w:rPr>
          <w:rFonts w:eastAsia="Times New Roman" w:cs="Times New Roman"/>
          <w:szCs w:val="24"/>
        </w:rPr>
        <w:t>ής:</w:t>
      </w:r>
    </w:p>
    <w:p w14:paraId="7EF4C01A" w14:textId="77777777" w:rsidR="007723DC" w:rsidRDefault="0028465B">
      <w:pPr>
        <w:spacing w:after="0" w:line="600" w:lineRule="auto"/>
        <w:ind w:firstLine="720"/>
        <w:jc w:val="center"/>
        <w:rPr>
          <w:rFonts w:eastAsia="Times New Roman" w:cs="Times New Roman"/>
          <w:color w:val="FF0000"/>
          <w:szCs w:val="24"/>
        </w:rPr>
      </w:pPr>
      <w:r w:rsidRPr="0027674D">
        <w:rPr>
          <w:rFonts w:eastAsia="Times New Roman" w:cs="Times New Roman"/>
          <w:color w:val="FF0000"/>
          <w:szCs w:val="24"/>
        </w:rPr>
        <w:t>(ΑΛΛΑΓΗ ΣΕΛΙΔΑΣ</w:t>
      </w:r>
      <w:r w:rsidRPr="0027674D">
        <w:rPr>
          <w:rFonts w:eastAsia="Times New Roman" w:cs="Times New Roman"/>
          <w:color w:val="FF0000"/>
          <w:szCs w:val="24"/>
        </w:rPr>
        <w:t>)</w:t>
      </w:r>
    </w:p>
    <w:p w14:paraId="7EF4C01B" w14:textId="77777777" w:rsidR="007723DC" w:rsidRDefault="0028465B">
      <w:pPr>
        <w:spacing w:after="0" w:line="600" w:lineRule="auto"/>
        <w:ind w:firstLine="720"/>
        <w:jc w:val="center"/>
        <w:rPr>
          <w:rFonts w:eastAsia="Times New Roman" w:cs="Times New Roman"/>
          <w:color w:val="FF0000"/>
          <w:szCs w:val="24"/>
        </w:rPr>
      </w:pPr>
      <w:r w:rsidRPr="0027674D">
        <w:rPr>
          <w:rFonts w:eastAsia="Times New Roman" w:cs="Times New Roman"/>
          <w:color w:val="FF0000"/>
          <w:szCs w:val="24"/>
        </w:rPr>
        <w:t>(ΝΑ ΜΠΟΥΝ ΟΙ ΣΕΛΙΔΕΣ 10-12</w:t>
      </w:r>
      <w:r w:rsidRPr="009F1C31">
        <w:rPr>
          <w:rFonts w:eastAsia="Times New Roman" w:cs="Times New Roman"/>
          <w:color w:val="FF0000"/>
          <w:szCs w:val="24"/>
        </w:rPr>
        <w:t>)</w:t>
      </w:r>
    </w:p>
    <w:p w14:paraId="7EF4C01C" w14:textId="77777777" w:rsidR="007723DC" w:rsidRDefault="0028465B">
      <w:pPr>
        <w:spacing w:after="0" w:line="600" w:lineRule="auto"/>
        <w:ind w:firstLine="720"/>
        <w:jc w:val="center"/>
        <w:rPr>
          <w:rFonts w:eastAsia="Times New Roman" w:cs="Times New Roman"/>
          <w:szCs w:val="24"/>
        </w:rPr>
      </w:pPr>
      <w:r>
        <w:rPr>
          <w:rFonts w:eastAsia="Times New Roman" w:cs="Times New Roman"/>
          <w:color w:val="FF0000"/>
          <w:szCs w:val="24"/>
        </w:rPr>
        <w:t>(ΑΛΛΑΓΗ ΣΕΛΙΔΑΣ)</w:t>
      </w:r>
    </w:p>
    <w:p w14:paraId="7EF4C01D" w14:textId="77777777" w:rsidR="007723DC" w:rsidRDefault="0028465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ο Β</w:t>
      </w:r>
      <w:r>
        <w:rPr>
          <w:rFonts w:eastAsia="Times New Roman" w:cs="Times New Roman"/>
          <w:szCs w:val="24"/>
        </w:rPr>
        <w:t>΄</w:t>
      </w:r>
      <w:r>
        <w:rPr>
          <w:rFonts w:eastAsia="Times New Roman" w:cs="Times New Roman"/>
          <w:szCs w:val="24"/>
        </w:rPr>
        <w:t xml:space="preserve"> Αντιπρόεδρος της Βουλής κ. Γεώργιος Βαρεμένος ζητεί άδεια ολιγοήμερης απουσίας στο εξωτερικό από 11-11-2016 έως 12-11-2016. Η Βουλή εγκρίνει; </w:t>
      </w:r>
    </w:p>
    <w:p w14:paraId="7EF4C01E" w14:textId="77777777" w:rsidR="007723DC" w:rsidRDefault="0028465B">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ΒΟΥΛΕΥΤΕΣ: </w:t>
      </w:r>
      <w:r>
        <w:rPr>
          <w:rFonts w:eastAsia="Times New Roman" w:cs="Times New Roman"/>
          <w:szCs w:val="24"/>
        </w:rPr>
        <w:t xml:space="preserve">Μάλιστα, μάλιστα. </w:t>
      </w:r>
    </w:p>
    <w:p w14:paraId="7EF4C01F" w14:textId="77777777" w:rsidR="007723DC" w:rsidRDefault="0028465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sidRPr="00DB4D53">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w:t>
      </w:r>
      <w:r>
        <w:rPr>
          <w:rFonts w:eastAsia="Times New Roman" w:cs="Times New Roman"/>
          <w:szCs w:val="24"/>
        </w:rPr>
        <w:t xml:space="preserve">τηθείσα άδεια. </w:t>
      </w:r>
    </w:p>
    <w:p w14:paraId="7EF4C020"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Ταυτόχρονα -θα σας τα διαβάσω μετά αναλυτικά- υπάρχει και το σχετικό έγγραφο της Γενικής Γραμματείας της Κυβέρνησης με τους λόγους για τους οποίους κάποιοι Υπουργοί που συνεχίζουν να είναι στην ίδια θέση, δεν μπορούν να απαντήσουν σήμερα σε</w:t>
      </w:r>
      <w:r>
        <w:rPr>
          <w:rFonts w:eastAsia="Times New Roman" w:cs="Times New Roman"/>
          <w:szCs w:val="24"/>
        </w:rPr>
        <w:t xml:space="preserve"> ερωτήσεις. Οι υπόλοιποι δεν μπορούν, γιατί έχουν αλλάξει Υπουργείο και χαρτοφυλάκιο. </w:t>
      </w:r>
    </w:p>
    <w:p w14:paraId="7EF4C021"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Οπότε</w:t>
      </w:r>
      <w:r>
        <w:rPr>
          <w:rFonts w:eastAsia="Times New Roman" w:cs="Times New Roman"/>
          <w:szCs w:val="24"/>
        </w:rPr>
        <w:t>,</w:t>
      </w:r>
      <w:r>
        <w:rPr>
          <w:rFonts w:eastAsia="Times New Roman" w:cs="Times New Roman"/>
          <w:szCs w:val="24"/>
        </w:rPr>
        <w:t xml:space="preserve"> για να μην καθυστερείτε και εσείς, ξεκινάμε με την έβδομη με αριθμό 85/11-10-2016 επίκαιρη ερώτηση δεύτερου κύκλου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Υγείας, σχετικά με τα προβλήματα λειτουργί</w:t>
      </w:r>
      <w:r>
        <w:rPr>
          <w:rFonts w:eastAsia="Times New Roman" w:cs="Times New Roman"/>
          <w:szCs w:val="24"/>
        </w:rPr>
        <w:t xml:space="preserve">ας του </w:t>
      </w:r>
      <w:r>
        <w:rPr>
          <w:rFonts w:eastAsia="Times New Roman" w:cs="Times New Roman"/>
          <w:szCs w:val="24"/>
        </w:rPr>
        <w:t>Α</w:t>
      </w:r>
      <w:r>
        <w:rPr>
          <w:rFonts w:eastAsia="Times New Roman" w:cs="Times New Roman"/>
          <w:szCs w:val="24"/>
        </w:rPr>
        <w:t>ντικαρκινικού Νοσοκομείου «</w:t>
      </w:r>
      <w:proofErr w:type="spellStart"/>
      <w:r>
        <w:rPr>
          <w:rFonts w:eastAsia="Times New Roman" w:cs="Times New Roman"/>
          <w:szCs w:val="24"/>
        </w:rPr>
        <w:t>Θεαγένειο</w:t>
      </w:r>
      <w:proofErr w:type="spellEnd"/>
      <w:r>
        <w:rPr>
          <w:rFonts w:eastAsia="Times New Roman" w:cs="Times New Roman"/>
          <w:szCs w:val="24"/>
        </w:rPr>
        <w:t xml:space="preserve">» στην Περιφερειακή Ενότητα Θεσσαλονίκης. </w:t>
      </w:r>
    </w:p>
    <w:p w14:paraId="7EF4C022"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7EF4C023"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lastRenderedPageBreak/>
        <w:t>Επίσης, θέλω να πω εδώ ότι η τέταρτη με αριθμό 96/14</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επίκαιρη ερώτηση του Ε</w:t>
      </w:r>
      <w:r>
        <w:rPr>
          <w:rFonts w:eastAsia="Times New Roman" w:cs="Times New Roman"/>
          <w:szCs w:val="24"/>
        </w:rPr>
        <w:t>΄</w:t>
      </w:r>
      <w:r>
        <w:rPr>
          <w:rFonts w:eastAsia="Times New Roman" w:cs="Times New Roman"/>
          <w:szCs w:val="24"/>
        </w:rPr>
        <w:t xml:space="preserve">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w:t>
      </w:r>
      <w:r>
        <w:rPr>
          <w:rFonts w:eastAsia="Times New Roman" w:cs="Times New Roman"/>
          <w:szCs w:val="24"/>
        </w:rPr>
        <w:t>,</w:t>
      </w:r>
      <w:r>
        <w:rPr>
          <w:rFonts w:eastAsia="Times New Roman" w:cs="Times New Roman"/>
          <w:szCs w:val="24"/>
        </w:rPr>
        <w:t xml:space="preserve"> σχετικά με το εύρος χρήσης της τηλεϊατρικής στην Ελλάδα, δεν θα συζητηθεί</w:t>
      </w:r>
      <w:r>
        <w:rPr>
          <w:rFonts w:eastAsia="Times New Roman" w:cs="Times New Roman"/>
          <w:szCs w:val="24"/>
        </w:rPr>
        <w:t>,</w:t>
      </w:r>
      <w:r>
        <w:rPr>
          <w:rFonts w:eastAsia="Times New Roman" w:cs="Times New Roman"/>
          <w:szCs w:val="24"/>
        </w:rPr>
        <w:t xml:space="preserve"> λόγω κωλύματος του ερωτώντος Βουλευτή</w:t>
      </w:r>
      <w:r>
        <w:rPr>
          <w:rFonts w:eastAsia="Times New Roman" w:cs="Times New Roman"/>
          <w:szCs w:val="24"/>
        </w:rPr>
        <w:t xml:space="preserve">. </w:t>
      </w:r>
    </w:p>
    <w:p w14:paraId="7EF4C024"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xml:space="preserve">, έχετε τον λόγο για δύο λεπτά. </w:t>
      </w:r>
    </w:p>
    <w:p w14:paraId="7EF4C025" w14:textId="77777777" w:rsidR="007723DC" w:rsidRDefault="0028465B">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Ευχαριστώ, κυρία Πρόεδρε. </w:t>
      </w:r>
    </w:p>
    <w:p w14:paraId="7EF4C026"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 xml:space="preserve">Η ερώτηση αφορά το </w:t>
      </w:r>
      <w:r>
        <w:rPr>
          <w:rFonts w:eastAsia="Times New Roman" w:cs="Times New Roman"/>
          <w:szCs w:val="24"/>
        </w:rPr>
        <w:t>Α</w:t>
      </w:r>
      <w:r>
        <w:rPr>
          <w:rFonts w:eastAsia="Times New Roman" w:cs="Times New Roman"/>
          <w:szCs w:val="24"/>
        </w:rPr>
        <w:t>ντικαρκινικό Νοσοκομείο Θεσσαλονίκης</w:t>
      </w:r>
      <w:r>
        <w:rPr>
          <w:rFonts w:eastAsia="Times New Roman" w:cs="Times New Roman"/>
          <w:szCs w:val="24"/>
        </w:rPr>
        <w:t>,</w:t>
      </w:r>
      <w:r>
        <w:rPr>
          <w:rFonts w:eastAsia="Times New Roman" w:cs="Times New Roman"/>
          <w:szCs w:val="24"/>
        </w:rPr>
        <w:t xml:space="preserve"> το «</w:t>
      </w:r>
      <w:proofErr w:type="spellStart"/>
      <w:r>
        <w:rPr>
          <w:rFonts w:eastAsia="Times New Roman" w:cs="Times New Roman"/>
          <w:szCs w:val="24"/>
        </w:rPr>
        <w:t>Θεαγένειο</w:t>
      </w:r>
      <w:proofErr w:type="spellEnd"/>
      <w:r>
        <w:rPr>
          <w:rFonts w:eastAsia="Times New Roman" w:cs="Times New Roman"/>
          <w:szCs w:val="24"/>
        </w:rPr>
        <w:t>». Κύριε Υπουργέ, παίρνοντας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την κατάσταση στο συγκεκριμένο </w:t>
      </w:r>
      <w:r>
        <w:rPr>
          <w:rFonts w:eastAsia="Times New Roman" w:cs="Times New Roman"/>
          <w:szCs w:val="24"/>
        </w:rPr>
        <w:t>ν</w:t>
      </w:r>
      <w:r>
        <w:rPr>
          <w:rFonts w:eastAsia="Times New Roman" w:cs="Times New Roman"/>
          <w:szCs w:val="24"/>
        </w:rPr>
        <w:t xml:space="preserve">οσοκομείο, όχι μόνο δεν λύνονται τα προβλήματα, όχι μόνο δεν σταθεροποιείται μια κατάσταση, αλλά οξύνονται παραπέρα και δημιουργούνται νέα προβλήματα. </w:t>
      </w:r>
    </w:p>
    <w:p w14:paraId="7EF4C027"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 xml:space="preserve">ια να μη μιλώ γενικά, αναφέρω ως παράδειγμα ότι πριν </w:t>
      </w:r>
      <w:r>
        <w:rPr>
          <w:rFonts w:eastAsia="Times New Roman" w:cs="Times New Roman"/>
          <w:szCs w:val="24"/>
        </w:rPr>
        <w:t>από</w:t>
      </w:r>
      <w:r>
        <w:rPr>
          <w:rFonts w:eastAsia="Times New Roman" w:cs="Times New Roman"/>
          <w:szCs w:val="24"/>
        </w:rPr>
        <w:t xml:space="preserve"> λίγο καιρό τα κενά στο συγκεκριμένο </w:t>
      </w:r>
      <w:r>
        <w:rPr>
          <w:rFonts w:eastAsia="Times New Roman" w:cs="Times New Roman"/>
          <w:szCs w:val="24"/>
        </w:rPr>
        <w:t>ν</w:t>
      </w:r>
      <w:r>
        <w:rPr>
          <w:rFonts w:eastAsia="Times New Roman" w:cs="Times New Roman"/>
          <w:szCs w:val="24"/>
        </w:rPr>
        <w:t>οσοκομείο</w:t>
      </w:r>
      <w:r>
        <w:rPr>
          <w:rFonts w:eastAsia="Times New Roman" w:cs="Times New Roman"/>
          <w:szCs w:val="24"/>
        </w:rPr>
        <w:t xml:space="preserve"> ιατρών, νοσηλευτών τεχνικών και διοικητικού προσωπικού ήταν γύρω στα τριακόσια πενήντα</w:t>
      </w:r>
      <w:r>
        <w:rPr>
          <w:rFonts w:eastAsia="Times New Roman" w:cs="Times New Roman"/>
          <w:szCs w:val="24"/>
        </w:rPr>
        <w:t>,</w:t>
      </w:r>
      <w:r>
        <w:rPr>
          <w:rFonts w:eastAsia="Times New Roman" w:cs="Times New Roman"/>
          <w:szCs w:val="24"/>
        </w:rPr>
        <w:t xml:space="preserve"> ενώ σήμερα έχουν γίνει τετρακόσια. </w:t>
      </w:r>
    </w:p>
    <w:p w14:paraId="7EF4C028" w14:textId="77777777" w:rsidR="007723DC" w:rsidRDefault="0028465B">
      <w:pPr>
        <w:spacing w:after="0" w:line="600" w:lineRule="auto"/>
        <w:ind w:firstLine="720"/>
        <w:jc w:val="both"/>
        <w:rPr>
          <w:rFonts w:eastAsia="Times New Roman"/>
          <w:szCs w:val="24"/>
        </w:rPr>
      </w:pPr>
      <w:r>
        <w:rPr>
          <w:rFonts w:eastAsia="Times New Roman"/>
          <w:szCs w:val="24"/>
        </w:rPr>
        <w:t xml:space="preserve">Δεύτερον, στο </w:t>
      </w:r>
      <w:r>
        <w:rPr>
          <w:rFonts w:eastAsia="Times New Roman"/>
          <w:szCs w:val="24"/>
        </w:rPr>
        <w:t>Τ</w:t>
      </w:r>
      <w:r>
        <w:rPr>
          <w:rFonts w:eastAsia="Times New Roman"/>
          <w:szCs w:val="24"/>
        </w:rPr>
        <w:t xml:space="preserve">μήμα </w:t>
      </w:r>
      <w:r>
        <w:rPr>
          <w:rFonts w:eastAsia="Times New Roman"/>
          <w:szCs w:val="24"/>
        </w:rPr>
        <w:t>Υ</w:t>
      </w:r>
      <w:r>
        <w:rPr>
          <w:rFonts w:eastAsia="Times New Roman"/>
          <w:szCs w:val="24"/>
        </w:rPr>
        <w:t>περήχων τα ραντεβού κλείνονται μετά από ενάμισ</w:t>
      </w:r>
      <w:r>
        <w:rPr>
          <w:rFonts w:eastAsia="Times New Roman"/>
          <w:szCs w:val="24"/>
        </w:rPr>
        <w:t>η</w:t>
      </w:r>
      <w:r>
        <w:rPr>
          <w:rFonts w:eastAsia="Times New Roman"/>
          <w:szCs w:val="24"/>
        </w:rPr>
        <w:t xml:space="preserve"> χρόνο.</w:t>
      </w:r>
    </w:p>
    <w:p w14:paraId="7EF4C029" w14:textId="77777777" w:rsidR="007723DC" w:rsidRDefault="0028465B">
      <w:pPr>
        <w:spacing w:after="0" w:line="600" w:lineRule="auto"/>
        <w:ind w:firstLine="720"/>
        <w:jc w:val="both"/>
        <w:rPr>
          <w:rFonts w:eastAsia="Times New Roman"/>
          <w:szCs w:val="24"/>
        </w:rPr>
      </w:pPr>
      <w:r>
        <w:rPr>
          <w:rFonts w:eastAsia="Times New Roman"/>
          <w:szCs w:val="24"/>
        </w:rPr>
        <w:t xml:space="preserve">Τρίτον, στο </w:t>
      </w:r>
      <w:r>
        <w:rPr>
          <w:rFonts w:eastAsia="Times New Roman"/>
          <w:szCs w:val="24"/>
        </w:rPr>
        <w:t>Τ</w:t>
      </w:r>
      <w:r>
        <w:rPr>
          <w:rFonts w:eastAsia="Times New Roman"/>
          <w:szCs w:val="24"/>
        </w:rPr>
        <w:t xml:space="preserve">μήμα </w:t>
      </w:r>
      <w:r>
        <w:rPr>
          <w:rFonts w:eastAsia="Times New Roman"/>
          <w:szCs w:val="24"/>
        </w:rPr>
        <w:t>Π</w:t>
      </w:r>
      <w:r>
        <w:rPr>
          <w:rFonts w:eastAsia="Times New Roman"/>
          <w:szCs w:val="24"/>
        </w:rPr>
        <w:t>ρόληψης -το τονίζω- έκλεισε το γαστρ</w:t>
      </w:r>
      <w:r>
        <w:rPr>
          <w:rFonts w:eastAsia="Times New Roman"/>
          <w:szCs w:val="24"/>
        </w:rPr>
        <w:t>εντερολογικό ιατρείο και το ιατρείο μαστού λειτουργεί μόνο τρεις μέρες την εβδομάδα.</w:t>
      </w:r>
    </w:p>
    <w:p w14:paraId="7EF4C02A" w14:textId="77777777" w:rsidR="007723DC" w:rsidRDefault="0028465B">
      <w:pPr>
        <w:spacing w:after="0" w:line="600" w:lineRule="auto"/>
        <w:ind w:firstLine="720"/>
        <w:jc w:val="both"/>
        <w:rPr>
          <w:rFonts w:eastAsia="Times New Roman"/>
          <w:szCs w:val="24"/>
        </w:rPr>
      </w:pPr>
      <w:r>
        <w:rPr>
          <w:rFonts w:eastAsia="Times New Roman"/>
          <w:szCs w:val="24"/>
        </w:rPr>
        <w:t>Τέταρτο παράδειγμα: Δεν υπάρχει κεντρική μονάδα διάλυσης φαρμάκων. Αυτή γίνεται από νοσηλευτές</w:t>
      </w:r>
      <w:r>
        <w:rPr>
          <w:rFonts w:eastAsia="Times New Roman"/>
          <w:szCs w:val="24"/>
        </w:rPr>
        <w:t>,</w:t>
      </w:r>
      <w:r>
        <w:rPr>
          <w:rFonts w:eastAsia="Times New Roman"/>
          <w:szCs w:val="24"/>
        </w:rPr>
        <w:t xml:space="preserve"> χωρίς να έχουν την αντίστοιχη ειδικότητα</w:t>
      </w:r>
      <w:r>
        <w:rPr>
          <w:rFonts w:eastAsia="Times New Roman"/>
          <w:szCs w:val="24"/>
        </w:rPr>
        <w:t>,</w:t>
      </w:r>
      <w:r>
        <w:rPr>
          <w:rFonts w:eastAsia="Times New Roman"/>
          <w:szCs w:val="24"/>
        </w:rPr>
        <w:t xml:space="preserve"> με ό,τι σημαίνει αυτό και για του</w:t>
      </w:r>
      <w:r>
        <w:rPr>
          <w:rFonts w:eastAsia="Times New Roman"/>
          <w:szCs w:val="24"/>
        </w:rPr>
        <w:t>ς ίδιους -τις ευθύνες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που αναλαμβάνουν- αλλά και για τους ίδιους τους ασθενείς.</w:t>
      </w:r>
    </w:p>
    <w:p w14:paraId="7EF4C02B" w14:textId="77777777" w:rsidR="007723DC" w:rsidRDefault="0028465B">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το μηχάνημα </w:t>
      </w:r>
      <w:r>
        <w:rPr>
          <w:rFonts w:eastAsia="Times New Roman"/>
          <w:szCs w:val="24"/>
          <w:lang w:val="en-US"/>
        </w:rPr>
        <w:t>PET</w:t>
      </w:r>
      <w:r>
        <w:rPr>
          <w:rFonts w:eastAsia="Times New Roman"/>
          <w:szCs w:val="24"/>
        </w:rPr>
        <w:t xml:space="preserve">, που υπάρχει και κάνει αξονική με σπινθηρογράφημα, </w:t>
      </w:r>
      <w:r>
        <w:rPr>
          <w:rFonts w:eastAsia="Times New Roman"/>
          <w:szCs w:val="24"/>
        </w:rPr>
        <w:t xml:space="preserve">και </w:t>
      </w:r>
      <w:r>
        <w:rPr>
          <w:rFonts w:eastAsia="Times New Roman"/>
          <w:szCs w:val="24"/>
        </w:rPr>
        <w:t xml:space="preserve">προβλέπει τις μεταστάσεις, λειτούργησε για τέσσερις μήνες με δωρεά </w:t>
      </w:r>
      <w:proofErr w:type="spellStart"/>
      <w:r>
        <w:rPr>
          <w:rFonts w:eastAsia="Times New Roman"/>
          <w:szCs w:val="24"/>
        </w:rPr>
        <w:t>ραδιοφαρμάκου</w:t>
      </w:r>
      <w:proofErr w:type="spellEnd"/>
      <w:r>
        <w:rPr>
          <w:rFonts w:eastAsia="Times New Roman"/>
          <w:szCs w:val="24"/>
        </w:rPr>
        <w:t>. Από τ</w:t>
      </w:r>
      <w:r>
        <w:rPr>
          <w:rFonts w:eastAsia="Times New Roman"/>
          <w:szCs w:val="24"/>
        </w:rPr>
        <w:t>ον περασμένο Απρίλη σταμάτησε τη λειτουργία του και κανείς δεν είναι σε θέση να πει αν θα λειτουργήσει και πότε.</w:t>
      </w:r>
    </w:p>
    <w:p w14:paraId="7EF4C02C" w14:textId="77777777" w:rsidR="007723DC" w:rsidRDefault="0028465B">
      <w:pPr>
        <w:spacing w:after="0" w:line="600" w:lineRule="auto"/>
        <w:ind w:firstLine="720"/>
        <w:jc w:val="both"/>
        <w:rPr>
          <w:rFonts w:eastAsia="Times New Roman"/>
          <w:szCs w:val="24"/>
        </w:rPr>
      </w:pPr>
      <w:proofErr w:type="spellStart"/>
      <w:r>
        <w:rPr>
          <w:rFonts w:eastAsia="Times New Roman"/>
          <w:szCs w:val="24"/>
        </w:rPr>
        <w:lastRenderedPageBreak/>
        <w:t>Έκτον</w:t>
      </w:r>
      <w:proofErr w:type="spellEnd"/>
      <w:r>
        <w:rPr>
          <w:rFonts w:eastAsia="Times New Roman"/>
          <w:szCs w:val="24"/>
        </w:rPr>
        <w:t>, το μηχάνημα βραχυθεραπείας</w:t>
      </w:r>
      <w:r>
        <w:rPr>
          <w:rFonts w:eastAsia="Times New Roman"/>
          <w:szCs w:val="24"/>
        </w:rPr>
        <w:t>,</w:t>
      </w:r>
      <w:r>
        <w:rPr>
          <w:rFonts w:eastAsia="Times New Roman"/>
          <w:szCs w:val="24"/>
        </w:rPr>
        <w:t xml:space="preserve"> που κάνει ακτινοβολίες του τραχήλου της μήτρας</w:t>
      </w:r>
      <w:r>
        <w:rPr>
          <w:rFonts w:eastAsia="Times New Roman"/>
          <w:szCs w:val="24"/>
        </w:rPr>
        <w:t>,</w:t>
      </w:r>
      <w:r>
        <w:rPr>
          <w:rFonts w:eastAsia="Times New Roman"/>
          <w:szCs w:val="24"/>
        </w:rPr>
        <w:t xml:space="preserve"> είναι χαλασμένο εδώ και τέσσερα χρόνια. </w:t>
      </w:r>
      <w:r>
        <w:rPr>
          <w:rFonts w:eastAsia="Times New Roman"/>
          <w:szCs w:val="24"/>
        </w:rPr>
        <w:t>Μ</w:t>
      </w:r>
      <w:r>
        <w:rPr>
          <w:rFonts w:eastAsia="Times New Roman"/>
          <w:szCs w:val="24"/>
        </w:rPr>
        <w:t>ιλάμε, κύριε Υπουργ</w:t>
      </w:r>
      <w:r>
        <w:rPr>
          <w:rFonts w:eastAsia="Times New Roman"/>
          <w:szCs w:val="24"/>
        </w:rPr>
        <w:t xml:space="preserve">έ, για αντικαρκινικό νοσοκομείο. </w:t>
      </w:r>
    </w:p>
    <w:p w14:paraId="7EF4C02D" w14:textId="77777777" w:rsidR="007723DC" w:rsidRDefault="0028465B">
      <w:pPr>
        <w:spacing w:after="0" w:line="600" w:lineRule="auto"/>
        <w:ind w:firstLine="720"/>
        <w:jc w:val="both"/>
        <w:rPr>
          <w:rFonts w:eastAsia="Times New Roman"/>
          <w:szCs w:val="24"/>
        </w:rPr>
      </w:pPr>
      <w:r>
        <w:rPr>
          <w:rFonts w:eastAsia="Times New Roman"/>
          <w:szCs w:val="24"/>
        </w:rPr>
        <w:t xml:space="preserve">Με όλα τα παραπάνω παραδείγματα τι αποδεικνύεται; Αποδεικνύεται ότι πάμε από το κακό στο χειρότερο, πως το σχέδιο απορρύθμισης, όπως εσείς καταγγέλλετε, των προηγούμενων κυβερνήσεων δεν έχει τελειωμό. Οι ευθύνες της δικής </w:t>
      </w:r>
      <w:r>
        <w:rPr>
          <w:rFonts w:eastAsia="Times New Roman"/>
          <w:szCs w:val="24"/>
        </w:rPr>
        <w:t>σας Κυβέρνησης</w:t>
      </w:r>
      <w:r>
        <w:rPr>
          <w:rFonts w:eastAsia="Times New Roman"/>
          <w:szCs w:val="24"/>
        </w:rPr>
        <w:t>,</w:t>
      </w:r>
      <w:r>
        <w:rPr>
          <w:rFonts w:eastAsia="Times New Roman"/>
          <w:szCs w:val="24"/>
        </w:rPr>
        <w:t xml:space="preserve"> παρά τις εξαγγελίες </w:t>
      </w:r>
      <w:r>
        <w:rPr>
          <w:rFonts w:eastAsia="Times New Roman"/>
          <w:szCs w:val="24"/>
        </w:rPr>
        <w:t>σας,</w:t>
      </w:r>
      <w:r>
        <w:rPr>
          <w:rFonts w:eastAsia="Times New Roman"/>
          <w:szCs w:val="24"/>
        </w:rPr>
        <w:t xml:space="preserve"> είκοσι μήνες τώρα είναι τεράστιες. </w:t>
      </w:r>
      <w:r>
        <w:rPr>
          <w:rFonts w:eastAsia="Times New Roman"/>
          <w:szCs w:val="24"/>
        </w:rPr>
        <w:t>Ε</w:t>
      </w:r>
      <w:r>
        <w:rPr>
          <w:rFonts w:eastAsia="Times New Roman"/>
          <w:szCs w:val="24"/>
        </w:rPr>
        <w:t xml:space="preserve">ίναι τεράστιες, γιατί ακολουθείτε, παρά τις όποιες επιμέρους διαχειριστικές διαφορές μπορεί να έχετε με τους προηγούμενους, στην ουσία την ίδια στρατηγική, την ίδια πολιτική και </w:t>
      </w:r>
      <w:r>
        <w:rPr>
          <w:rFonts w:eastAsia="Times New Roman"/>
          <w:szCs w:val="24"/>
        </w:rPr>
        <w:t>στον τομέα της υγείας.</w:t>
      </w:r>
    </w:p>
    <w:p w14:paraId="7EF4C02E" w14:textId="77777777" w:rsidR="007723DC" w:rsidRDefault="0028465B">
      <w:pPr>
        <w:spacing w:after="0" w:line="600" w:lineRule="auto"/>
        <w:ind w:firstLine="720"/>
        <w:jc w:val="both"/>
        <w:rPr>
          <w:rFonts w:eastAsia="Times New Roman"/>
          <w:szCs w:val="24"/>
        </w:rPr>
      </w:pPr>
      <w:r>
        <w:rPr>
          <w:rFonts w:eastAsia="Times New Roman"/>
          <w:szCs w:val="24"/>
        </w:rPr>
        <w:t xml:space="preserve">Ρωτάμε, κύριε Υπουργέ, τα εξής: </w:t>
      </w:r>
    </w:p>
    <w:p w14:paraId="7EF4C02F" w14:textId="77777777" w:rsidR="007723DC" w:rsidRDefault="0028465B">
      <w:pPr>
        <w:spacing w:after="0" w:line="600" w:lineRule="auto"/>
        <w:ind w:firstLine="720"/>
        <w:jc w:val="both"/>
        <w:rPr>
          <w:rFonts w:eastAsia="Times New Roman"/>
          <w:szCs w:val="24"/>
        </w:rPr>
      </w:pPr>
      <w:r>
        <w:rPr>
          <w:rFonts w:eastAsia="Times New Roman"/>
          <w:szCs w:val="24"/>
        </w:rPr>
        <w:t xml:space="preserve">Τι θα γίνει συγκεκριμένα σε αυτό το </w:t>
      </w:r>
      <w:r>
        <w:rPr>
          <w:rFonts w:eastAsia="Times New Roman"/>
          <w:szCs w:val="24"/>
        </w:rPr>
        <w:t>ν</w:t>
      </w:r>
      <w:r>
        <w:rPr>
          <w:rFonts w:eastAsia="Times New Roman"/>
          <w:szCs w:val="24"/>
        </w:rPr>
        <w:t>οσοκομείο,</w:t>
      </w:r>
      <w:r w:rsidDel="00FB49C7">
        <w:rPr>
          <w:rFonts w:eastAsia="Times New Roman"/>
          <w:szCs w:val="24"/>
        </w:rPr>
        <w:t xml:space="preserve"> </w:t>
      </w:r>
      <w:r>
        <w:rPr>
          <w:rFonts w:eastAsia="Times New Roman"/>
          <w:szCs w:val="24"/>
        </w:rPr>
        <w:t xml:space="preserve">το </w:t>
      </w:r>
      <w:r>
        <w:rPr>
          <w:rFonts w:eastAsia="Times New Roman"/>
          <w:szCs w:val="24"/>
        </w:rPr>
        <w:t xml:space="preserve"> «</w:t>
      </w:r>
      <w:proofErr w:type="spellStart"/>
      <w:r>
        <w:rPr>
          <w:rFonts w:eastAsia="Times New Roman"/>
          <w:szCs w:val="24"/>
        </w:rPr>
        <w:t>Θεαγένειο</w:t>
      </w:r>
      <w:proofErr w:type="spellEnd"/>
      <w:r>
        <w:rPr>
          <w:rFonts w:eastAsia="Times New Roman"/>
          <w:szCs w:val="24"/>
        </w:rPr>
        <w:t>», με τις προσλήψεις</w:t>
      </w:r>
      <w:r>
        <w:rPr>
          <w:rFonts w:eastAsia="Times New Roman"/>
          <w:szCs w:val="24"/>
        </w:rPr>
        <w:t>,</w:t>
      </w:r>
      <w:r>
        <w:rPr>
          <w:rFonts w:eastAsia="Times New Roman"/>
          <w:szCs w:val="24"/>
        </w:rPr>
        <w:t xml:space="preserve"> έτσι ώστε να καλυφθούν οι κενές οργανικές θέσεις; </w:t>
      </w:r>
    </w:p>
    <w:p w14:paraId="7EF4C030" w14:textId="77777777" w:rsidR="007723DC" w:rsidRDefault="0028465B">
      <w:pPr>
        <w:spacing w:after="0" w:line="600" w:lineRule="auto"/>
        <w:ind w:firstLine="720"/>
        <w:jc w:val="both"/>
        <w:rPr>
          <w:rFonts w:eastAsia="Times New Roman"/>
          <w:szCs w:val="24"/>
        </w:rPr>
      </w:pPr>
      <w:r>
        <w:rPr>
          <w:rFonts w:eastAsia="Times New Roman"/>
          <w:szCs w:val="24"/>
        </w:rPr>
        <w:lastRenderedPageBreak/>
        <w:t xml:space="preserve">Δεύτερον, θα γίνει συντήρηση και αγορά του αναγκαίου </w:t>
      </w:r>
      <w:proofErr w:type="spellStart"/>
      <w:r>
        <w:rPr>
          <w:rFonts w:eastAsia="Times New Roman"/>
          <w:szCs w:val="24"/>
        </w:rPr>
        <w:t>ιατρομηχανολ</w:t>
      </w:r>
      <w:r>
        <w:rPr>
          <w:rFonts w:eastAsia="Times New Roman"/>
          <w:szCs w:val="24"/>
        </w:rPr>
        <w:t>ογικού</w:t>
      </w:r>
      <w:proofErr w:type="spellEnd"/>
      <w:r>
        <w:rPr>
          <w:rFonts w:eastAsia="Times New Roman"/>
          <w:szCs w:val="24"/>
        </w:rPr>
        <w:t xml:space="preserve"> εξοπλισμού</w:t>
      </w:r>
      <w:r>
        <w:rPr>
          <w:rFonts w:eastAsia="Times New Roman"/>
          <w:szCs w:val="24"/>
        </w:rPr>
        <w:t>,</w:t>
      </w:r>
      <w:r>
        <w:rPr>
          <w:rFonts w:eastAsia="Times New Roman"/>
          <w:szCs w:val="24"/>
        </w:rPr>
        <w:t xml:space="preserve"> για να λειτουργήσουν τα συγκεκριμένα μηχανήματα που σας ανέφερα;</w:t>
      </w:r>
    </w:p>
    <w:p w14:paraId="7EF4C031" w14:textId="77777777" w:rsidR="007723DC" w:rsidRDefault="0028465B">
      <w:pPr>
        <w:spacing w:after="0" w:line="600" w:lineRule="auto"/>
        <w:ind w:firstLine="720"/>
        <w:jc w:val="both"/>
        <w:rPr>
          <w:rFonts w:eastAsia="Times New Roman"/>
          <w:szCs w:val="24"/>
        </w:rPr>
      </w:pPr>
      <w:r>
        <w:rPr>
          <w:rFonts w:eastAsia="Times New Roman"/>
          <w:szCs w:val="24"/>
        </w:rPr>
        <w:t>Τρίτον, θα λειτουργήσει η κεντρική μονάδα διάλυσης φαρμάκων στο «</w:t>
      </w:r>
      <w:proofErr w:type="spellStart"/>
      <w:r>
        <w:rPr>
          <w:rFonts w:eastAsia="Times New Roman"/>
          <w:szCs w:val="24"/>
        </w:rPr>
        <w:t>Θεαγένειο</w:t>
      </w:r>
      <w:proofErr w:type="spellEnd"/>
      <w:r>
        <w:rPr>
          <w:rFonts w:eastAsia="Times New Roman"/>
          <w:szCs w:val="24"/>
        </w:rPr>
        <w:t>» Νοσοκομείο Θεσσαλονίκης;</w:t>
      </w:r>
    </w:p>
    <w:p w14:paraId="7EF4C032" w14:textId="77777777" w:rsidR="007723DC" w:rsidRDefault="0028465B">
      <w:pPr>
        <w:spacing w:after="0" w:line="600" w:lineRule="auto"/>
        <w:ind w:firstLine="720"/>
        <w:jc w:val="both"/>
        <w:rPr>
          <w:rFonts w:eastAsia="Times New Roman"/>
          <w:szCs w:val="24"/>
        </w:rPr>
      </w:pPr>
      <w:r>
        <w:rPr>
          <w:rFonts w:eastAsia="Times New Roman"/>
          <w:szCs w:val="24"/>
        </w:rPr>
        <w:t>Ευχαριστώ, κυρία Πρόεδρε.</w:t>
      </w:r>
    </w:p>
    <w:p w14:paraId="7EF4C033" w14:textId="77777777" w:rsidR="007723DC" w:rsidRDefault="0028465B">
      <w:pPr>
        <w:spacing w:after="0"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Ε</w:t>
      </w:r>
      <w:r>
        <w:rPr>
          <w:rFonts w:eastAsia="Times New Roman"/>
          <w:szCs w:val="24"/>
        </w:rPr>
        <w:t>υχαριστούμε και εμείς.</w:t>
      </w:r>
    </w:p>
    <w:p w14:paraId="7EF4C034" w14:textId="77777777" w:rsidR="007723DC" w:rsidRDefault="0028465B">
      <w:pPr>
        <w:spacing w:after="0" w:line="600" w:lineRule="auto"/>
        <w:ind w:firstLine="720"/>
        <w:jc w:val="both"/>
        <w:rPr>
          <w:rFonts w:eastAsia="Times New Roman"/>
          <w:szCs w:val="24"/>
        </w:rPr>
      </w:pPr>
      <w:r>
        <w:rPr>
          <w:rFonts w:eastAsia="Times New Roman"/>
          <w:szCs w:val="24"/>
        </w:rPr>
        <w:t>Κύριε Υπουργέ, έχετε τον λόγο για τρία λεπτά.</w:t>
      </w:r>
    </w:p>
    <w:p w14:paraId="7EF4C035" w14:textId="77777777" w:rsidR="007723DC" w:rsidRDefault="0028465B">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Κύριε συνάδελφε, ευχαριστώ για την ερώτηση, γιατί μου επιτρέπετε να βάλω κάποια πράγματα στη θέση τους.</w:t>
      </w:r>
    </w:p>
    <w:p w14:paraId="7EF4C036" w14:textId="77777777" w:rsidR="007723DC" w:rsidRDefault="0028465B">
      <w:pPr>
        <w:spacing w:after="0" w:line="600" w:lineRule="auto"/>
        <w:ind w:firstLine="720"/>
        <w:jc w:val="both"/>
        <w:rPr>
          <w:rFonts w:eastAsia="Times New Roman"/>
          <w:szCs w:val="24"/>
        </w:rPr>
      </w:pPr>
      <w:r>
        <w:rPr>
          <w:rFonts w:eastAsia="Times New Roman"/>
          <w:szCs w:val="24"/>
        </w:rPr>
        <w:t>Πρώτον, θα ήθελα αυτοί που σας ενημερ</w:t>
      </w:r>
      <w:r>
        <w:rPr>
          <w:rFonts w:eastAsia="Times New Roman"/>
          <w:szCs w:val="24"/>
        </w:rPr>
        <w:t>ώνουν να είναι λίγο πιο αντικειμενικοί. Θα ξεκινήσω με ένα μικρό λάθος που κάνετε. Οι κενές οργανικές θέσεις είναι διακόσιες ογδόντα εννέα, ούτε τριακόσιες πενήντα μία ούτε τετρακόσιες.</w:t>
      </w:r>
    </w:p>
    <w:p w14:paraId="7EF4C037" w14:textId="77777777" w:rsidR="007723DC" w:rsidRDefault="0028465B">
      <w:pPr>
        <w:spacing w:after="0" w:line="600" w:lineRule="auto"/>
        <w:ind w:firstLine="720"/>
        <w:jc w:val="both"/>
        <w:rPr>
          <w:rFonts w:eastAsia="Times New Roman"/>
          <w:szCs w:val="24"/>
        </w:rPr>
      </w:pPr>
      <w:r>
        <w:rPr>
          <w:rFonts w:eastAsia="Times New Roman"/>
          <w:szCs w:val="24"/>
        </w:rPr>
        <w:lastRenderedPageBreak/>
        <w:t>Εγώ θα ξεκινήσω από αυτά που κάναμε και όχι μόνο από αυτά που θα κάνου</w:t>
      </w:r>
      <w:r>
        <w:rPr>
          <w:rFonts w:eastAsia="Times New Roman"/>
          <w:szCs w:val="24"/>
        </w:rPr>
        <w:t xml:space="preserve">με. </w:t>
      </w:r>
    </w:p>
    <w:p w14:paraId="7EF4C038" w14:textId="77777777" w:rsidR="007723DC" w:rsidRDefault="0028465B">
      <w:pPr>
        <w:spacing w:after="0" w:line="600" w:lineRule="auto"/>
        <w:ind w:firstLine="720"/>
        <w:jc w:val="both"/>
        <w:rPr>
          <w:rFonts w:eastAsia="Times New Roman"/>
          <w:szCs w:val="24"/>
        </w:rPr>
      </w:pPr>
      <w:r>
        <w:rPr>
          <w:rFonts w:eastAsia="Times New Roman"/>
          <w:szCs w:val="24"/>
        </w:rPr>
        <w:t xml:space="preserve">Το 2015 –πέρσι- το </w:t>
      </w:r>
      <w:r>
        <w:rPr>
          <w:rFonts w:eastAsia="Times New Roman"/>
          <w:szCs w:val="24"/>
        </w:rPr>
        <w:t>ν</w:t>
      </w:r>
      <w:r>
        <w:rPr>
          <w:rFonts w:eastAsia="Times New Roman"/>
          <w:szCs w:val="24"/>
        </w:rPr>
        <w:t>οσοκομείο είχε προβλεφθεί να επιχορηγηθεί από τον κρατικό προϋπολογισμό από την κυβέρνηση των κυρίων Σαμαρά - Βενιζέλου με 21.078.000 ευρώ. Τελικά επιχορηγήθηκε, μαζί με την έκτακτη επιχορήγηση την οποία δώσαμε εμείς πέρσι</w:t>
      </w:r>
      <w:r>
        <w:rPr>
          <w:rFonts w:eastAsia="Times New Roman"/>
          <w:szCs w:val="24"/>
        </w:rPr>
        <w:t>,</w:t>
      </w:r>
      <w:r>
        <w:rPr>
          <w:rFonts w:eastAsia="Times New Roman"/>
          <w:szCs w:val="24"/>
        </w:rPr>
        <w:t xml:space="preserve"> τον Δεκ</w:t>
      </w:r>
      <w:r>
        <w:rPr>
          <w:rFonts w:eastAsia="Times New Roman"/>
          <w:szCs w:val="24"/>
        </w:rPr>
        <w:t xml:space="preserve">έμβριο του 2015, με 22.818.000 ευρώ. Φέτος, για το 2016, επιχορηγείται με 23.596.000 ευρώ. Αυτό είναι ένα πρώτο σαφές δείγμα χρηματοδοτικής στήριξης του </w:t>
      </w:r>
      <w:r>
        <w:rPr>
          <w:rFonts w:eastAsia="Times New Roman"/>
          <w:szCs w:val="24"/>
        </w:rPr>
        <w:t>ν</w:t>
      </w:r>
      <w:r>
        <w:rPr>
          <w:rFonts w:eastAsia="Times New Roman"/>
          <w:szCs w:val="24"/>
        </w:rPr>
        <w:t>οσοκομείου.</w:t>
      </w:r>
    </w:p>
    <w:p w14:paraId="7EF4C039" w14:textId="77777777" w:rsidR="007723DC" w:rsidRDefault="0028465B">
      <w:pPr>
        <w:spacing w:after="0" w:line="600" w:lineRule="auto"/>
        <w:ind w:firstLine="720"/>
        <w:jc w:val="both"/>
        <w:rPr>
          <w:rFonts w:eastAsia="Times New Roman"/>
          <w:szCs w:val="24"/>
        </w:rPr>
      </w:pPr>
      <w:r>
        <w:rPr>
          <w:rFonts w:eastAsia="Times New Roman"/>
          <w:szCs w:val="24"/>
        </w:rPr>
        <w:t>Επίσης -γιατί δεν έχει μόνο σημασία πόσα λεφτά παίρνεις, αλλά και πότε τα παίρνεις- τον Οκ</w:t>
      </w:r>
      <w:r>
        <w:rPr>
          <w:rFonts w:eastAsia="Times New Roman"/>
          <w:szCs w:val="24"/>
        </w:rPr>
        <w:t xml:space="preserve">τώβρη του 2015 το </w:t>
      </w:r>
      <w:r>
        <w:rPr>
          <w:rFonts w:eastAsia="Times New Roman"/>
          <w:szCs w:val="24"/>
        </w:rPr>
        <w:t>ν</w:t>
      </w:r>
      <w:r>
        <w:rPr>
          <w:rFonts w:eastAsia="Times New Roman"/>
          <w:szCs w:val="24"/>
        </w:rPr>
        <w:t xml:space="preserve">οσοκομείο από τα 21.000.000 ευρώ που είχαν προγραμματιστεί και που έφτασαν 22.800.000 ευρώ, είχε πάρει 11.244.000 ευρώ. Φέτος, στις αρχές του Οκτώβρη, από τα 23.596.000 ευρώ που έχουν προγραμματιστεί, έχει πάρει τα 18.167.000 ευρώ. Αυτό </w:t>
      </w:r>
      <w:r>
        <w:rPr>
          <w:rFonts w:eastAsia="Times New Roman"/>
          <w:szCs w:val="24"/>
        </w:rPr>
        <w:t>είναι μια σαφής ομαλοποίηση της ροής χρηματοδότησης.</w:t>
      </w:r>
    </w:p>
    <w:p w14:paraId="7EF4C03A" w14:textId="77777777" w:rsidR="007723DC" w:rsidRDefault="0028465B">
      <w:pPr>
        <w:spacing w:after="0" w:line="600" w:lineRule="auto"/>
        <w:ind w:firstLine="720"/>
        <w:jc w:val="both"/>
        <w:rPr>
          <w:rFonts w:eastAsia="Times New Roman"/>
          <w:szCs w:val="24"/>
        </w:rPr>
      </w:pPr>
      <w:r>
        <w:rPr>
          <w:rFonts w:eastAsia="Times New Roman"/>
          <w:szCs w:val="24"/>
        </w:rPr>
        <w:lastRenderedPageBreak/>
        <w:t xml:space="preserve">Επίσης, το </w:t>
      </w:r>
      <w:r>
        <w:rPr>
          <w:rFonts w:eastAsia="Times New Roman"/>
          <w:szCs w:val="24"/>
        </w:rPr>
        <w:t>ν</w:t>
      </w:r>
      <w:r>
        <w:rPr>
          <w:rFonts w:eastAsia="Times New Roman"/>
          <w:szCs w:val="24"/>
        </w:rPr>
        <w:t xml:space="preserve">οσοκομείο μέχρι στιγμής έχει επιχορηγηθεί και έχει πληρώσει 8.121.000 ευρώ από ληξιπρόθεσμα χρέη προηγούμενων ετών. Από αυτά τα 8.121.000 ευρώ απλήρωτα είναι μόνο 43.000 ευρώ ακόμα. Πρακτικά </w:t>
      </w:r>
      <w:r>
        <w:rPr>
          <w:rFonts w:eastAsia="Times New Roman"/>
          <w:szCs w:val="24"/>
        </w:rPr>
        <w:t xml:space="preserve">εξόφλησε το ήμισυ των παλιών χρεών του </w:t>
      </w:r>
      <w:r>
        <w:rPr>
          <w:rFonts w:eastAsia="Times New Roman"/>
          <w:szCs w:val="24"/>
        </w:rPr>
        <w:t>κ</w:t>
      </w:r>
      <w:r>
        <w:rPr>
          <w:rFonts w:eastAsia="Times New Roman"/>
          <w:szCs w:val="24"/>
        </w:rPr>
        <w:t>αι αυτό έγινε φέτος</w:t>
      </w:r>
      <w:r w:rsidRPr="00514BDC">
        <w:rPr>
          <w:rFonts w:eastAsia="Times New Roman"/>
          <w:szCs w:val="24"/>
        </w:rPr>
        <w:t>,</w:t>
      </w:r>
      <w:r>
        <w:rPr>
          <w:rFonts w:eastAsia="Times New Roman"/>
          <w:szCs w:val="24"/>
        </w:rPr>
        <w:t xml:space="preserve"> το 2016, όχι το 1500. </w:t>
      </w:r>
    </w:p>
    <w:p w14:paraId="7EF4C03B" w14:textId="77777777" w:rsidR="007723DC" w:rsidRDefault="0028465B">
      <w:pPr>
        <w:spacing w:after="0" w:line="600" w:lineRule="auto"/>
        <w:ind w:firstLine="720"/>
        <w:jc w:val="both"/>
        <w:rPr>
          <w:rFonts w:eastAsia="Times New Roman"/>
          <w:szCs w:val="24"/>
        </w:rPr>
      </w:pPr>
      <w:r>
        <w:rPr>
          <w:rFonts w:eastAsia="Times New Roman"/>
          <w:szCs w:val="24"/>
        </w:rPr>
        <w:t xml:space="preserve">Επίσης, θα πάρει άλλα 8.000.000 ευρώ με τη δεύτερη δόση των </w:t>
      </w:r>
      <w:proofErr w:type="spellStart"/>
      <w:r>
        <w:rPr>
          <w:rFonts w:eastAsia="Times New Roman"/>
          <w:szCs w:val="24"/>
        </w:rPr>
        <w:t>ληξιπροθέσμων</w:t>
      </w:r>
      <w:proofErr w:type="spellEnd"/>
      <w:r>
        <w:rPr>
          <w:rFonts w:eastAsia="Times New Roman"/>
          <w:szCs w:val="24"/>
        </w:rPr>
        <w:t xml:space="preserve"> και θα εξοφλήσει οριστικά τα χρέη που είχε μέχρι τώρα. Ένα το κρατούμενο είναι αυτό, για να μη μιλ</w:t>
      </w:r>
      <w:r>
        <w:rPr>
          <w:rFonts w:eastAsia="Times New Roman"/>
          <w:szCs w:val="24"/>
        </w:rPr>
        <w:t>άμε στον αέρα.</w:t>
      </w:r>
    </w:p>
    <w:p w14:paraId="7EF4C03C" w14:textId="77777777" w:rsidR="007723DC" w:rsidRDefault="0028465B">
      <w:pPr>
        <w:spacing w:after="0" w:line="600" w:lineRule="auto"/>
        <w:ind w:firstLine="720"/>
        <w:jc w:val="both"/>
        <w:rPr>
          <w:rFonts w:eastAsia="Times New Roman"/>
          <w:color w:val="000000"/>
          <w:szCs w:val="24"/>
        </w:rPr>
      </w:pPr>
      <w:r>
        <w:rPr>
          <w:rFonts w:eastAsia="Times New Roman"/>
          <w:szCs w:val="24"/>
        </w:rPr>
        <w:t xml:space="preserve">Δεύτερον, το 2016 το </w:t>
      </w:r>
      <w:r>
        <w:rPr>
          <w:rFonts w:eastAsia="Times New Roman"/>
          <w:szCs w:val="24"/>
        </w:rPr>
        <w:t>ν</w:t>
      </w:r>
      <w:r>
        <w:rPr>
          <w:rFonts w:eastAsia="Times New Roman"/>
          <w:szCs w:val="24"/>
        </w:rPr>
        <w:t>οσοκομείο αυτό έχει ενισχυθεί με το εξής προσωπικό: Έχει προσληφθεί και υπηρετεί ένας ιατρός ΕΣΥ, επιμελητής Β΄ ειδικότητας χειρουργικής από παλιά προκήρυξη, στις οποίες εμείς «ξαναδώσαμε ζωή»</w:t>
      </w:r>
      <w:r>
        <w:rPr>
          <w:rFonts w:eastAsia="Times New Roman"/>
          <w:szCs w:val="24"/>
        </w:rPr>
        <w:t xml:space="preserve">, </w:t>
      </w:r>
      <w:r>
        <w:rPr>
          <w:rFonts w:eastAsia="Times New Roman"/>
          <w:szCs w:val="24"/>
        </w:rPr>
        <w:t>να το πω έτσι</w:t>
      </w:r>
      <w:r>
        <w:rPr>
          <w:rFonts w:eastAsia="Times New Roman"/>
          <w:szCs w:val="24"/>
        </w:rPr>
        <w:t xml:space="preserve">, ενώ υπήρχαν πιστώσεις </w:t>
      </w:r>
      <w:r w:rsidRPr="00B41632">
        <w:rPr>
          <w:rFonts w:eastAsia="Times New Roman"/>
          <w:szCs w:val="24"/>
        </w:rPr>
        <w:t>δεν τους προσλάμβαναν.</w:t>
      </w:r>
      <w:r>
        <w:rPr>
          <w:rFonts w:eastAsia="Times New Roman"/>
          <w:szCs w:val="24"/>
        </w:rPr>
        <w:t xml:space="preserve"> </w:t>
      </w:r>
      <w:r>
        <w:rPr>
          <w:rFonts w:eastAsia="Times New Roman"/>
          <w:color w:val="000000"/>
          <w:szCs w:val="24"/>
        </w:rPr>
        <w:t xml:space="preserve">Έχει προσληφθεί ένας και είναι στη διαδικασία διορισμού -από αυτές τις παλιές προκηρύξεις- άλλοι επτά. Μάλιστα, πρόκειται για ειδικότητες που χρειάζεται το νοσοκομείο και πυρηνικής ιατρικής και στοματικής, </w:t>
      </w:r>
      <w:proofErr w:type="spellStart"/>
      <w:r>
        <w:rPr>
          <w:rFonts w:eastAsia="Times New Roman"/>
          <w:color w:val="000000"/>
          <w:szCs w:val="24"/>
        </w:rPr>
        <w:t>γνα</w:t>
      </w:r>
      <w:r>
        <w:rPr>
          <w:rFonts w:eastAsia="Times New Roman"/>
          <w:color w:val="000000"/>
          <w:szCs w:val="24"/>
        </w:rPr>
        <w:t>θοπροσωπικής</w:t>
      </w:r>
      <w:proofErr w:type="spellEnd"/>
      <w:r>
        <w:rPr>
          <w:rFonts w:eastAsia="Times New Roman"/>
          <w:color w:val="000000"/>
          <w:szCs w:val="24"/>
        </w:rPr>
        <w:t xml:space="preserve"> χειρουργικής κ</w:t>
      </w:r>
      <w:r>
        <w:rPr>
          <w:rFonts w:eastAsia="Times New Roman"/>
          <w:color w:val="000000"/>
          <w:szCs w:val="24"/>
        </w:rPr>
        <w:t xml:space="preserve">αι </w:t>
      </w:r>
      <w:r>
        <w:rPr>
          <w:rFonts w:eastAsia="Times New Roman"/>
          <w:color w:val="000000"/>
          <w:szCs w:val="24"/>
        </w:rPr>
        <w:t>λ</w:t>
      </w:r>
      <w:r>
        <w:rPr>
          <w:rFonts w:eastAsia="Times New Roman"/>
          <w:color w:val="000000"/>
          <w:szCs w:val="24"/>
        </w:rPr>
        <w:t>οι</w:t>
      </w:r>
      <w:r>
        <w:rPr>
          <w:rFonts w:eastAsia="Times New Roman"/>
          <w:color w:val="000000"/>
          <w:szCs w:val="24"/>
        </w:rPr>
        <w:t>π</w:t>
      </w:r>
      <w:r>
        <w:rPr>
          <w:rFonts w:eastAsia="Times New Roman"/>
          <w:color w:val="000000"/>
          <w:szCs w:val="24"/>
        </w:rPr>
        <w:t>ά</w:t>
      </w:r>
      <w:r>
        <w:rPr>
          <w:rFonts w:eastAsia="Times New Roman"/>
          <w:color w:val="000000"/>
          <w:szCs w:val="24"/>
        </w:rPr>
        <w:t xml:space="preserve">. Τα στοιχεία μπορώ να σας τα δώσω και να τα δείτε. </w:t>
      </w:r>
    </w:p>
    <w:p w14:paraId="7EF4C03D"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lastRenderedPageBreak/>
        <w:t xml:space="preserve">Επίσης, προκηρύχθηκαν και είναι στη διαδικασία κρίσης -κάποιες τελειώνουν κιόλας- οκτώ μόνιμοι γιατροί από την προκήρυξη των επτακοσίων εξήντα που είχαμε για όλα τα νοσοκομεία της χώρας. Έχουν προκηρυχθεί, έχουν καταθέσει αιτήσεις και είναι στη διαδικασία </w:t>
      </w:r>
      <w:r>
        <w:rPr>
          <w:rFonts w:eastAsia="Times New Roman"/>
          <w:color w:val="000000"/>
          <w:szCs w:val="24"/>
        </w:rPr>
        <w:t xml:space="preserve">της κρίσης. Και αυτό το 2016 έγινε. Και αυτό είναι δείγμα ενίσχυσης. </w:t>
      </w:r>
    </w:p>
    <w:p w14:paraId="7EF4C03E"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t xml:space="preserve">Δεύτερον, προστέθηκαν άλλοι τέσσερις επικουρικοί γιατροί –υπηρετούν αυτοί- ένας ουρολόγος, ένας </w:t>
      </w:r>
      <w:proofErr w:type="spellStart"/>
      <w:r>
        <w:rPr>
          <w:rFonts w:eastAsia="Times New Roman"/>
          <w:color w:val="000000"/>
          <w:szCs w:val="24"/>
        </w:rPr>
        <w:t>ακτινοδιαγνώστης</w:t>
      </w:r>
      <w:proofErr w:type="spellEnd"/>
      <w:r>
        <w:rPr>
          <w:rFonts w:eastAsia="Times New Roman"/>
          <w:color w:val="000000"/>
          <w:szCs w:val="24"/>
        </w:rPr>
        <w:t>, ένας παθολόγος-</w:t>
      </w:r>
      <w:proofErr w:type="spellStart"/>
      <w:r>
        <w:rPr>
          <w:rFonts w:eastAsia="Times New Roman"/>
          <w:color w:val="000000"/>
          <w:szCs w:val="24"/>
        </w:rPr>
        <w:t>ογκολόγος</w:t>
      </w:r>
      <w:proofErr w:type="spellEnd"/>
      <w:r>
        <w:rPr>
          <w:rFonts w:eastAsia="Times New Roman"/>
          <w:color w:val="000000"/>
          <w:szCs w:val="24"/>
        </w:rPr>
        <w:t>, και ένας αναισθησιολόγος, στους δέκα που υπηρε</w:t>
      </w:r>
      <w:r>
        <w:rPr>
          <w:rFonts w:eastAsia="Times New Roman"/>
          <w:color w:val="000000"/>
          <w:szCs w:val="24"/>
        </w:rPr>
        <w:t>τούσαν ήδη από παλαιότερα και στους οποίους έχουμε ανανεώσει και τη θητεία, στους παλαιότερους εννοώ. Από την προκήρυξη 4Κ και 5Κ του προηγούμενου Οκτωβρίου, Νοεμβρίου έχουν αναλάβει υπηρεσία τέσσερα άτομα. Έχει βγει το ΦΕΚ και περιμένουν να αναλάβουν υπηρ</w:t>
      </w:r>
      <w:r>
        <w:rPr>
          <w:rFonts w:eastAsia="Times New Roman"/>
          <w:color w:val="000000"/>
          <w:szCs w:val="24"/>
        </w:rPr>
        <w:t>εσία άλλοι τρεις. Επίσης, έχει αναλάβει υπηρεσία ένας από τον διαγωνισμό του ΑΣΕΠ το</w:t>
      </w:r>
      <w:r>
        <w:rPr>
          <w:rFonts w:eastAsia="Times New Roman"/>
          <w:color w:val="000000"/>
          <w:szCs w:val="24"/>
        </w:rPr>
        <w:t>υ</w:t>
      </w:r>
      <w:r>
        <w:rPr>
          <w:rFonts w:eastAsia="Times New Roman"/>
          <w:color w:val="000000"/>
          <w:szCs w:val="24"/>
        </w:rPr>
        <w:t xml:space="preserve"> 1998 και είναι άλλοι τέσσερις</w:t>
      </w:r>
      <w:r>
        <w:rPr>
          <w:rFonts w:eastAsia="Times New Roman"/>
          <w:color w:val="000000"/>
          <w:szCs w:val="24"/>
        </w:rPr>
        <w:t>,</w:t>
      </w:r>
      <w:r>
        <w:rPr>
          <w:rFonts w:eastAsia="Times New Roman"/>
          <w:color w:val="000000"/>
          <w:szCs w:val="24"/>
        </w:rPr>
        <w:t xml:space="preserve"> οι οποίοι είναι στο ΦΕΚ για δημοσίευση διορισμού. </w:t>
      </w:r>
    </w:p>
    <w:p w14:paraId="7EF4C03F"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lastRenderedPageBreak/>
        <w:t>Ακόμα, υπάρχουν τρία και άλλα τρία, σύνολο έξι άτομα, που για μεν τους τρεις βγήκαν τα α</w:t>
      </w:r>
      <w:r>
        <w:rPr>
          <w:rFonts w:eastAsia="Times New Roman"/>
          <w:color w:val="000000"/>
          <w:szCs w:val="24"/>
        </w:rPr>
        <w:t>ποτελέσματα, στους άλλους βγαίνουν αυτή τη βδομάδα, που είναι από την ομάδα των χιλίων πεντακοσίων τριάντα οκτώ, οι οποίοι θα προσληφθούν από τον πίνακα της 4Κ και της 5Κ. Το καταλαβαίνετε; Είναι τρεις ΤΕ νοσηλευτές και τρεις ΔΕ βοηθοί νοσηλευτές</w:t>
      </w:r>
      <w:r>
        <w:rPr>
          <w:rFonts w:eastAsia="Times New Roman"/>
          <w:color w:val="000000"/>
          <w:szCs w:val="24"/>
        </w:rPr>
        <w:t>,</w:t>
      </w:r>
      <w:r>
        <w:rPr>
          <w:rFonts w:eastAsia="Times New Roman"/>
          <w:color w:val="000000"/>
          <w:szCs w:val="24"/>
        </w:rPr>
        <w:t xml:space="preserve"> οι οποίο</w:t>
      </w:r>
      <w:r>
        <w:rPr>
          <w:rFonts w:eastAsia="Times New Roman"/>
          <w:color w:val="000000"/>
          <w:szCs w:val="24"/>
        </w:rPr>
        <w:t xml:space="preserve">ι προσλαμβάνονται από τον κυλιόμενο πίνακα της προηγούμενης προκήρυξης. Για τους τρεις βγήκαν τα αποτελέσματα, για τους άλλους τρεις είναι να βγουν αυτή τη βδομάδα. </w:t>
      </w:r>
    </w:p>
    <w:p w14:paraId="7EF4C040"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t>Επίσης από τους υπόλοιπους της ομάδας των χιλίων πεντακοσίων τριάντα οκτώ είναι άλλα έξι ά</w:t>
      </w:r>
      <w:r>
        <w:rPr>
          <w:rFonts w:eastAsia="Times New Roman"/>
          <w:color w:val="000000"/>
          <w:szCs w:val="24"/>
        </w:rPr>
        <w:t>τομα των οποίων η θέση θα προκηρυχθεί: ΠΕ νοσηλευτικής, χειριστές ιατρικής συσκευής, πληροφορικός, φαρμακείο κ</w:t>
      </w:r>
      <w:r>
        <w:rPr>
          <w:rFonts w:eastAsia="Times New Roman"/>
          <w:color w:val="000000"/>
          <w:szCs w:val="24"/>
        </w:rPr>
        <w:t>αι λοιπά</w:t>
      </w:r>
      <w:r>
        <w:rPr>
          <w:rFonts w:eastAsia="Times New Roman"/>
          <w:color w:val="000000"/>
          <w:szCs w:val="24"/>
        </w:rPr>
        <w:t xml:space="preserve">. </w:t>
      </w:r>
    </w:p>
    <w:p w14:paraId="7EF4C041"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t>Όσον αφορά το επικουρικό προσωπικό, την προκήρυξη λοιπ</w:t>
      </w:r>
      <w:r>
        <w:rPr>
          <w:rFonts w:eastAsia="Times New Roman"/>
          <w:color w:val="000000"/>
          <w:szCs w:val="24"/>
        </w:rPr>
        <w:t>ού</w:t>
      </w:r>
      <w:r>
        <w:rPr>
          <w:rFonts w:eastAsia="Times New Roman"/>
          <w:color w:val="000000"/>
          <w:szCs w:val="24"/>
        </w:rPr>
        <w:t xml:space="preserve"> προσωπικ</w:t>
      </w:r>
      <w:r>
        <w:rPr>
          <w:rFonts w:eastAsia="Times New Roman"/>
          <w:color w:val="000000"/>
          <w:szCs w:val="24"/>
        </w:rPr>
        <w:t>ού</w:t>
      </w:r>
      <w:r>
        <w:rPr>
          <w:rFonts w:eastAsia="Times New Roman"/>
          <w:color w:val="000000"/>
          <w:szCs w:val="24"/>
        </w:rPr>
        <w:t xml:space="preserve"> νοσοκομείου</w:t>
      </w:r>
      <w:r>
        <w:rPr>
          <w:rFonts w:eastAsia="Times New Roman"/>
          <w:color w:val="000000"/>
          <w:szCs w:val="24"/>
        </w:rPr>
        <w:t>,</w:t>
      </w:r>
      <w:r>
        <w:rPr>
          <w:rFonts w:eastAsia="Times New Roman"/>
          <w:color w:val="000000"/>
          <w:szCs w:val="24"/>
        </w:rPr>
        <w:t xml:space="preserve"> που έχουμε προκηρύξει από τον Μάιο, και με όλη αυτή τη</w:t>
      </w:r>
      <w:r>
        <w:rPr>
          <w:rFonts w:eastAsia="Times New Roman"/>
          <w:color w:val="000000"/>
          <w:szCs w:val="24"/>
        </w:rPr>
        <w:t xml:space="preserve"> </w:t>
      </w:r>
      <w:proofErr w:type="spellStart"/>
      <w:r>
        <w:rPr>
          <w:rFonts w:eastAsia="Times New Roman"/>
          <w:color w:val="000000"/>
          <w:szCs w:val="24"/>
        </w:rPr>
        <w:t>σαρακοτυραννία</w:t>
      </w:r>
      <w:proofErr w:type="spellEnd"/>
      <w:r>
        <w:rPr>
          <w:rFonts w:eastAsia="Times New Roman"/>
          <w:color w:val="000000"/>
          <w:szCs w:val="24"/>
        </w:rPr>
        <w:t xml:space="preserve"> της γραφειοκρατίας, ο ΠΕ φαρμακοποιός και ο ΤΕ ραδιολόγος ακτινολόγος προσλαμβάνονται τις επόμενες μέρες. Ο ΠΕ νοσηλευτής και </w:t>
      </w:r>
      <w:r>
        <w:rPr>
          <w:rFonts w:eastAsia="Times New Roman"/>
          <w:color w:val="000000"/>
          <w:szCs w:val="24"/>
        </w:rPr>
        <w:lastRenderedPageBreak/>
        <w:t>το ΥΕ βοηθητικό υγειονομικό προσωπικό θα καθυστερήσει λίγες μέρες ακόμα γιατί είναι η διαδικασία του ελέγχου του τ</w:t>
      </w:r>
      <w:r>
        <w:rPr>
          <w:rFonts w:eastAsia="Times New Roman"/>
          <w:color w:val="000000"/>
          <w:szCs w:val="24"/>
        </w:rPr>
        <w:t>ελικού πίνακα από τον ΑΣΕΠ. Δυστυχώς έχουμε μπερδέψει με αυτή τη διαδικασία σε ένα</w:t>
      </w:r>
      <w:r>
        <w:rPr>
          <w:rFonts w:eastAsia="Times New Roman"/>
          <w:color w:val="000000"/>
          <w:szCs w:val="24"/>
        </w:rPr>
        <w:t>ν</w:t>
      </w:r>
      <w:r>
        <w:rPr>
          <w:rFonts w:eastAsia="Times New Roman"/>
          <w:color w:val="000000"/>
          <w:szCs w:val="24"/>
        </w:rPr>
        <w:t xml:space="preserve"> βαθμό</w:t>
      </w:r>
      <w:r>
        <w:rPr>
          <w:rFonts w:eastAsia="Times New Roman"/>
          <w:color w:val="000000"/>
          <w:szCs w:val="24"/>
        </w:rPr>
        <w:t>,</w:t>
      </w:r>
      <w:r>
        <w:rPr>
          <w:rFonts w:eastAsia="Times New Roman"/>
          <w:color w:val="000000"/>
          <w:szCs w:val="24"/>
        </w:rPr>
        <w:t xml:space="preserve"> ο οποίος πραγματικά είναι εξοργιστικός. </w:t>
      </w:r>
    </w:p>
    <w:p w14:paraId="7EF4C042"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t>Τώρα, είπατε και κάποια άλλα πράγματα τα οποία δεν ισχύουν. Πρώτον, δεν αγοράζει κανείς φάρμακα. Με αυτά τα λεφτά, δεν αγορά</w:t>
      </w:r>
      <w:r>
        <w:rPr>
          <w:rFonts w:eastAsia="Times New Roman"/>
          <w:color w:val="000000"/>
          <w:szCs w:val="24"/>
        </w:rPr>
        <w:t>ζει κανείς φάρμακα. Έχει το νοσοκομείο και όριο δαπανών και πιστώσεων και αγοράζει φάρμακα.</w:t>
      </w:r>
    </w:p>
    <w:p w14:paraId="7EF4C043" w14:textId="77777777" w:rsidR="007723DC" w:rsidRDefault="0028465B">
      <w:pPr>
        <w:spacing w:after="0" w:line="600" w:lineRule="auto"/>
        <w:ind w:firstLine="720"/>
        <w:jc w:val="both"/>
        <w:rPr>
          <w:rFonts w:eastAsia="Times New Roman"/>
          <w:color w:val="000000"/>
          <w:szCs w:val="24"/>
        </w:rPr>
      </w:pPr>
      <w:r>
        <w:rPr>
          <w:rFonts w:eastAsia="Times New Roman"/>
          <w:b/>
          <w:color w:val="000000"/>
          <w:szCs w:val="24"/>
        </w:rPr>
        <w:t>ΑΘΑΝΑΣΙΟΣ ΒΑΡΔΑΛΗΣ:</w:t>
      </w:r>
      <w:r>
        <w:rPr>
          <w:rFonts w:eastAsia="Times New Roman"/>
          <w:color w:val="000000"/>
          <w:szCs w:val="24"/>
        </w:rPr>
        <w:t xml:space="preserve"> Δεν είπα τέτοιο πράγμα. </w:t>
      </w:r>
    </w:p>
    <w:p w14:paraId="7EF4C044" w14:textId="77777777" w:rsidR="007723DC" w:rsidRDefault="0028465B">
      <w:pPr>
        <w:spacing w:after="0" w:line="600" w:lineRule="auto"/>
        <w:ind w:firstLine="720"/>
        <w:jc w:val="both"/>
        <w:rPr>
          <w:rFonts w:eastAsia="Times New Roman"/>
          <w:color w:val="000000"/>
          <w:szCs w:val="24"/>
        </w:rPr>
      </w:pPr>
      <w:r>
        <w:rPr>
          <w:rFonts w:eastAsia="Times New Roman"/>
          <w:b/>
          <w:color w:val="000000"/>
          <w:szCs w:val="24"/>
        </w:rPr>
        <w:t>ΠΑΥΛΟΣ ΠΟΛΑΚΗΣ (Αναπληρωτής Υπουργός Υγείας):</w:t>
      </w:r>
      <w:r>
        <w:rPr>
          <w:rFonts w:eastAsia="Times New Roman"/>
          <w:color w:val="000000"/>
          <w:szCs w:val="24"/>
        </w:rPr>
        <w:t xml:space="preserve"> Νομίζω ότι κάπου το γράφατε στην ερώτηση. </w:t>
      </w:r>
    </w:p>
    <w:p w14:paraId="7EF4C045" w14:textId="77777777" w:rsidR="007723DC" w:rsidRDefault="0028465B">
      <w:pPr>
        <w:spacing w:after="0" w:line="600" w:lineRule="auto"/>
        <w:ind w:firstLine="720"/>
        <w:jc w:val="both"/>
        <w:rPr>
          <w:rFonts w:eastAsia="Times New Roman"/>
          <w:color w:val="000000"/>
          <w:szCs w:val="24"/>
        </w:rPr>
      </w:pPr>
      <w:r>
        <w:rPr>
          <w:rFonts w:eastAsia="Times New Roman"/>
          <w:b/>
          <w:color w:val="000000"/>
          <w:szCs w:val="24"/>
        </w:rPr>
        <w:t>ΑΘΑΝΑΣΙΟΣ ΒΑΡΔΑΛΗΣ:</w:t>
      </w:r>
      <w:r>
        <w:rPr>
          <w:rFonts w:eastAsia="Times New Roman"/>
          <w:color w:val="000000"/>
          <w:szCs w:val="24"/>
        </w:rPr>
        <w:t xml:space="preserve"> Είπα για το μηχάνημα </w:t>
      </w:r>
      <w:r>
        <w:rPr>
          <w:rFonts w:eastAsia="Times New Roman"/>
          <w:color w:val="000000"/>
          <w:szCs w:val="24"/>
          <w:lang w:val="en-US"/>
        </w:rPr>
        <w:t>PET</w:t>
      </w:r>
      <w:r>
        <w:rPr>
          <w:rFonts w:eastAsia="Times New Roman"/>
          <w:color w:val="000000"/>
          <w:szCs w:val="24"/>
        </w:rPr>
        <w:t>.</w:t>
      </w:r>
    </w:p>
    <w:p w14:paraId="7EF4C046" w14:textId="77777777" w:rsidR="007723DC" w:rsidRDefault="0028465B">
      <w:pPr>
        <w:spacing w:after="0" w:line="600" w:lineRule="auto"/>
        <w:ind w:firstLine="720"/>
        <w:jc w:val="both"/>
        <w:rPr>
          <w:rFonts w:eastAsia="Times New Roman"/>
          <w:color w:val="000000"/>
          <w:szCs w:val="24"/>
        </w:rPr>
      </w:pPr>
      <w:r>
        <w:rPr>
          <w:rFonts w:eastAsia="Times New Roman"/>
          <w:b/>
          <w:color w:val="000000"/>
          <w:szCs w:val="24"/>
        </w:rPr>
        <w:t>ΠΑΥΛΟΣ ΠΟΛΑΚΗΣ (Αναπληρωτής Υπουργός Υγείας):</w:t>
      </w:r>
      <w:r>
        <w:rPr>
          <w:rFonts w:eastAsia="Times New Roman"/>
          <w:color w:val="000000"/>
          <w:szCs w:val="24"/>
        </w:rPr>
        <w:t xml:space="preserve"> Θα τα πω όλα. Μην αγχώνεστε. Σε όλα απαντώ εγώ. Δεν κρύβω πράμα. </w:t>
      </w:r>
    </w:p>
    <w:p w14:paraId="7EF4C047" w14:textId="77777777" w:rsidR="007723DC" w:rsidRDefault="0028465B">
      <w:pPr>
        <w:spacing w:after="0" w:line="600" w:lineRule="auto"/>
        <w:ind w:firstLine="720"/>
        <w:jc w:val="both"/>
        <w:rPr>
          <w:rFonts w:eastAsia="Times New Roman"/>
          <w:color w:val="000000"/>
          <w:szCs w:val="24"/>
        </w:rPr>
      </w:pPr>
      <w:r>
        <w:rPr>
          <w:rFonts w:eastAsia="Times New Roman"/>
          <w:b/>
          <w:color w:val="000000"/>
          <w:szCs w:val="24"/>
        </w:rPr>
        <w:lastRenderedPageBreak/>
        <w:t>ΠΡΟΕΔΡΕΥΟΥΣΑ (Αναστασία Χριστοδουλοπούλου):</w:t>
      </w:r>
      <w:r>
        <w:rPr>
          <w:rFonts w:eastAsia="Times New Roman"/>
          <w:color w:val="000000"/>
          <w:szCs w:val="24"/>
        </w:rPr>
        <w:t xml:space="preserve"> Αφήστε και για τη δευτερολογία, κύριε </w:t>
      </w:r>
      <w:proofErr w:type="spellStart"/>
      <w:r>
        <w:rPr>
          <w:rFonts w:eastAsia="Times New Roman"/>
          <w:color w:val="000000"/>
          <w:szCs w:val="24"/>
        </w:rPr>
        <w:t>Πολάκη</w:t>
      </w:r>
      <w:proofErr w:type="spellEnd"/>
      <w:r>
        <w:rPr>
          <w:rFonts w:eastAsia="Times New Roman"/>
          <w:color w:val="000000"/>
          <w:szCs w:val="24"/>
        </w:rPr>
        <w:t>.</w:t>
      </w:r>
    </w:p>
    <w:p w14:paraId="7EF4C048" w14:textId="77777777" w:rsidR="007723DC" w:rsidRDefault="0028465B">
      <w:pPr>
        <w:spacing w:after="0" w:line="600" w:lineRule="auto"/>
        <w:ind w:firstLine="720"/>
        <w:jc w:val="both"/>
        <w:rPr>
          <w:rFonts w:eastAsia="Times New Roman"/>
          <w:color w:val="000000"/>
          <w:szCs w:val="24"/>
        </w:rPr>
      </w:pPr>
      <w:r>
        <w:rPr>
          <w:rFonts w:eastAsia="Times New Roman"/>
          <w:b/>
          <w:color w:val="000000"/>
          <w:szCs w:val="24"/>
        </w:rPr>
        <w:t>ΠΑΥΛΟΣ ΠΟΛΑΚΗΣ (Αναπληρωτής</w:t>
      </w:r>
      <w:r>
        <w:rPr>
          <w:rFonts w:eastAsia="Times New Roman"/>
          <w:b/>
          <w:color w:val="000000"/>
          <w:szCs w:val="24"/>
        </w:rPr>
        <w:t xml:space="preserve"> Υπουργός Υγείας):</w:t>
      </w:r>
      <w:r>
        <w:rPr>
          <w:rFonts w:eastAsia="Times New Roman"/>
          <w:color w:val="000000"/>
          <w:szCs w:val="24"/>
        </w:rPr>
        <w:t xml:space="preserve"> Όχι, θα τα πω όλα τώρα.</w:t>
      </w:r>
    </w:p>
    <w:p w14:paraId="7EF4C049"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t>Όσον αφορά αυτό που είπατε για τον υπέρηχο, σας έχουν πληροφορήσει λάθος. Λέτε ότι η αναμονή του τμήματος υπερήχων είναι δύο χρόνια. Δεν ισχύει αυτό. Οι επανέλεγχοι αντί να γίνονται σε δώδεκα μήνες, γίνονται σε δε</w:t>
      </w:r>
      <w:r>
        <w:rPr>
          <w:rFonts w:eastAsia="Times New Roman"/>
          <w:color w:val="000000"/>
          <w:szCs w:val="24"/>
        </w:rPr>
        <w:t>κατέσσερις. Αυτή είναι η πραγματικότητα. Οι επανέλεγχοι, όχι το πρώτο ραντεβού. Στο τμήμα υπερήχων οι επανέλεγχοι αντί να γίνονται σε δώδεκα μήνες, δηλαδή σε έναν χρόνο, γίνονται σε δεκατέσσερις μήνες. Αυτή είναι η πραγματικότητα.</w:t>
      </w:r>
    </w:p>
    <w:p w14:paraId="7EF4C04A"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t>Δεύτερον, το τμήμα πρόληψ</w:t>
      </w:r>
      <w:r>
        <w:rPr>
          <w:rFonts w:eastAsia="Times New Roman"/>
          <w:color w:val="000000"/>
          <w:szCs w:val="24"/>
        </w:rPr>
        <w:t>ης στη γυναικολογική κλινική λειτουργεί σε καθημερινή βάση χωρίς αναμονή για το τεστ ΠΑΠ. Το πρόβλημα υπάρχει στο θέμα της πρόληψης του μαστού, όπου εκεί η αναμονή είναι ένα έτος. Από κει και πέρα, δεν υπάρχει πρόβλημα</w:t>
      </w:r>
      <w:r>
        <w:rPr>
          <w:rFonts w:eastAsia="Times New Roman"/>
          <w:color w:val="000000"/>
          <w:szCs w:val="24"/>
        </w:rPr>
        <w:t>,</w:t>
      </w:r>
      <w:r>
        <w:rPr>
          <w:rFonts w:eastAsia="Times New Roman"/>
          <w:color w:val="000000"/>
          <w:szCs w:val="24"/>
        </w:rPr>
        <w:t xml:space="preserve"> γιατί το ραντεβού μπαίνει κατευθείαν</w:t>
      </w:r>
      <w:r>
        <w:rPr>
          <w:rFonts w:eastAsia="Times New Roman"/>
          <w:color w:val="000000"/>
          <w:szCs w:val="24"/>
        </w:rPr>
        <w:t xml:space="preserve"> από τη στιγμή που θα σε δουν γιατί υπάρχει μεγάλη κίνηση. Επίσης, θα καταλάβετε ότι υπάρχει 30% αύξηση </w:t>
      </w:r>
      <w:r>
        <w:rPr>
          <w:rFonts w:eastAsia="Times New Roman"/>
          <w:color w:val="000000"/>
          <w:szCs w:val="24"/>
        </w:rPr>
        <w:lastRenderedPageBreak/>
        <w:t>στα εξωτερικά ιατρεία της χειρουργικής κλινικής για το τμήμα μαστού και υπάρχει και αντίστοιχη αύξηση του αριθμού των χειρουργείων</w:t>
      </w:r>
      <w:r>
        <w:rPr>
          <w:rFonts w:eastAsia="Times New Roman"/>
          <w:color w:val="000000"/>
          <w:szCs w:val="24"/>
        </w:rPr>
        <w:t>,</w:t>
      </w:r>
      <w:r>
        <w:rPr>
          <w:rFonts w:eastAsia="Times New Roman"/>
          <w:color w:val="000000"/>
          <w:szCs w:val="24"/>
        </w:rPr>
        <w:t xml:space="preserve"> διότι πραγματικά δου</w:t>
      </w:r>
      <w:r>
        <w:rPr>
          <w:rFonts w:eastAsia="Times New Roman"/>
          <w:color w:val="000000"/>
          <w:szCs w:val="24"/>
        </w:rPr>
        <w:t xml:space="preserve">λεύει το νοσοκομείο. </w:t>
      </w:r>
    </w:p>
    <w:p w14:paraId="7EF4C04B"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t>Τώρα, όσον αφορά τα μηχανήματα των ακτινοθεραπειών: Κατ’ αρχ</w:t>
      </w:r>
      <w:r>
        <w:rPr>
          <w:rFonts w:eastAsia="Times New Roman"/>
          <w:color w:val="000000"/>
          <w:szCs w:val="24"/>
        </w:rPr>
        <w:t>άς</w:t>
      </w:r>
      <w:r>
        <w:rPr>
          <w:rFonts w:eastAsia="Times New Roman"/>
          <w:color w:val="000000"/>
          <w:szCs w:val="24"/>
        </w:rPr>
        <w:t xml:space="preserve">, είναι ένα νοσοκομείο το οποίο κάνει </w:t>
      </w:r>
      <w:proofErr w:type="spellStart"/>
      <w:r>
        <w:rPr>
          <w:rFonts w:eastAsia="Times New Roman"/>
          <w:color w:val="000000"/>
          <w:szCs w:val="24"/>
        </w:rPr>
        <w:t>εκατόν</w:t>
      </w:r>
      <w:proofErr w:type="spellEnd"/>
      <w:r>
        <w:rPr>
          <w:rFonts w:eastAsia="Times New Roman"/>
          <w:color w:val="000000"/>
          <w:szCs w:val="24"/>
        </w:rPr>
        <w:t xml:space="preserve"> πενήντα με </w:t>
      </w:r>
      <w:proofErr w:type="spellStart"/>
      <w:r>
        <w:rPr>
          <w:rFonts w:eastAsia="Times New Roman"/>
          <w:color w:val="000000"/>
          <w:szCs w:val="24"/>
        </w:rPr>
        <w:t>εκατόν</w:t>
      </w:r>
      <w:proofErr w:type="spellEnd"/>
      <w:r>
        <w:rPr>
          <w:rFonts w:eastAsia="Times New Roman"/>
          <w:color w:val="000000"/>
          <w:szCs w:val="24"/>
        </w:rPr>
        <w:t xml:space="preserve"> ογδόντα ακτινοθεραπείες την ημέρα. Είναι ένα πολύ μεγάλο νούμερο και δεν υπάρχει μεγάλη αναμονή. Είναι στον έ</w:t>
      </w:r>
      <w:r>
        <w:rPr>
          <w:rFonts w:eastAsia="Times New Roman"/>
          <w:color w:val="000000"/>
          <w:szCs w:val="24"/>
        </w:rPr>
        <w:t>να μήνα που είναι παγκοσμίως αποδεκτό. Και επίσης τα δύο αυτά μηχανήματα αντικαθίστανται μέσα από δωρεά που είναι προγραμματισμένη, του Ιδρύματος «Σταύρος Νιάρχος». Έχουμε προβλέψει όλο το απαραίτητο προσωπικό</w:t>
      </w:r>
      <w:r>
        <w:rPr>
          <w:rFonts w:eastAsia="Times New Roman"/>
          <w:color w:val="000000"/>
          <w:szCs w:val="24"/>
        </w:rPr>
        <w:t>,</w:t>
      </w:r>
      <w:r>
        <w:rPr>
          <w:rFonts w:eastAsia="Times New Roman"/>
          <w:color w:val="000000"/>
          <w:szCs w:val="24"/>
        </w:rPr>
        <w:t xml:space="preserve"> το οποίο πρέπει να υπάρχει εκεί και η διαδικα</w:t>
      </w:r>
      <w:r>
        <w:rPr>
          <w:rFonts w:eastAsia="Times New Roman"/>
          <w:color w:val="000000"/>
          <w:szCs w:val="24"/>
        </w:rPr>
        <w:t xml:space="preserve">σία είναι σε υλοποίηση αυτή τη στιγμή. Και μάλιστα θα πάνε τα πρώτα από τη δωρεά αυτή. </w:t>
      </w:r>
    </w:p>
    <w:p w14:paraId="7EF4C04C" w14:textId="77777777" w:rsidR="007723DC" w:rsidRDefault="0028465B">
      <w:pPr>
        <w:spacing w:after="0" w:line="600" w:lineRule="auto"/>
        <w:ind w:firstLine="720"/>
        <w:jc w:val="both"/>
        <w:rPr>
          <w:rFonts w:eastAsia="Times New Roman"/>
          <w:color w:val="000000"/>
          <w:szCs w:val="24"/>
        </w:rPr>
      </w:pPr>
      <w:r>
        <w:rPr>
          <w:rFonts w:eastAsia="Times New Roman"/>
          <w:color w:val="000000"/>
          <w:szCs w:val="24"/>
        </w:rPr>
        <w:t xml:space="preserve">Επίσης, το νοσοκομείο -γιατί βρήκαμε κι άλλους σκελετούς στην ντουλάπα- πήρε απόφαση από το </w:t>
      </w:r>
      <w:r>
        <w:rPr>
          <w:rFonts w:eastAsia="Times New Roman"/>
          <w:color w:val="000000"/>
          <w:szCs w:val="24"/>
        </w:rPr>
        <w:t>δ</w:t>
      </w:r>
      <w:r>
        <w:rPr>
          <w:rFonts w:eastAsia="Times New Roman"/>
          <w:color w:val="000000"/>
          <w:szCs w:val="24"/>
        </w:rPr>
        <w:t xml:space="preserve">ιοικητικό </w:t>
      </w:r>
      <w:r>
        <w:rPr>
          <w:rFonts w:eastAsia="Times New Roman"/>
          <w:color w:val="000000"/>
          <w:szCs w:val="24"/>
        </w:rPr>
        <w:t>σ</w:t>
      </w:r>
      <w:r>
        <w:rPr>
          <w:rFonts w:eastAsia="Times New Roman"/>
          <w:color w:val="000000"/>
          <w:szCs w:val="24"/>
        </w:rPr>
        <w:t>υμβούλιο -και μετά από συνεννόηση και μαζί μας- και θα επισκευασ</w:t>
      </w:r>
      <w:r>
        <w:rPr>
          <w:rFonts w:eastAsia="Times New Roman"/>
          <w:color w:val="000000"/>
          <w:szCs w:val="24"/>
        </w:rPr>
        <w:t xml:space="preserve">τεί και το τρίτο μηχάνημα του κοβαλτίου, το οποίο υπάρχει εκεί, από τα χρήματα, τα οποία </w:t>
      </w:r>
      <w:r>
        <w:rPr>
          <w:rFonts w:eastAsia="Times New Roman"/>
          <w:color w:val="000000"/>
          <w:szCs w:val="24"/>
        </w:rPr>
        <w:t xml:space="preserve">υπάρχουν </w:t>
      </w:r>
      <w:proofErr w:type="spellStart"/>
      <w:r>
        <w:rPr>
          <w:rFonts w:eastAsia="Times New Roman"/>
          <w:color w:val="000000"/>
          <w:szCs w:val="24"/>
        </w:rPr>
        <w:t>ντανιασμένα</w:t>
      </w:r>
      <w:proofErr w:type="spellEnd"/>
      <w:r>
        <w:rPr>
          <w:rFonts w:eastAsia="Times New Roman"/>
          <w:color w:val="000000"/>
          <w:szCs w:val="24"/>
        </w:rPr>
        <w:t xml:space="preserve"> πέντε χρόνια από τον τελευταίο αντικαρκινικό έρανο.  </w:t>
      </w:r>
    </w:p>
    <w:p w14:paraId="7EF4C04D"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lastRenderedPageBreak/>
        <w:t>Έχουν μαζεμένα τριάμισι εκατομμύρια –νομίζω- τα οποία έχουν κάτσει στην μπάντα και δεν τα έχ</w:t>
      </w:r>
      <w:r>
        <w:rPr>
          <w:rFonts w:eastAsia="Times New Roman" w:cs="Times New Roman"/>
          <w:szCs w:val="24"/>
        </w:rPr>
        <w:t xml:space="preserve">ουν χρησιμοποιήσει πέντε χρόνια τώρα. Δώσαμε εντολή στα </w:t>
      </w:r>
      <w:r>
        <w:rPr>
          <w:rFonts w:eastAsia="Times New Roman" w:cs="Times New Roman"/>
          <w:szCs w:val="24"/>
        </w:rPr>
        <w:t>αντικαρκινικά</w:t>
      </w:r>
      <w:r>
        <w:rPr>
          <w:rFonts w:eastAsia="Times New Roman" w:cs="Times New Roman"/>
          <w:szCs w:val="24"/>
        </w:rPr>
        <w:t xml:space="preserve"> νοσοκομεία ανά την Ελλάδα να μας κάνουν με </w:t>
      </w:r>
      <w:proofErr w:type="spellStart"/>
      <w:r>
        <w:rPr>
          <w:rFonts w:eastAsia="Times New Roman" w:cs="Times New Roman"/>
          <w:szCs w:val="24"/>
        </w:rPr>
        <w:t>προτεραιοποίηση</w:t>
      </w:r>
      <w:proofErr w:type="spellEnd"/>
      <w:r>
        <w:rPr>
          <w:rFonts w:eastAsia="Times New Roman" w:cs="Times New Roman"/>
          <w:szCs w:val="24"/>
        </w:rPr>
        <w:t xml:space="preserve"> πρόταση για την ενίσχυση του εξοπλισμού τους ή την επισκευή ή την αγορά με βάση τις προτεραιότητες που έχουν. Κι ένα από τα νοσ</w:t>
      </w:r>
      <w:r>
        <w:rPr>
          <w:rFonts w:eastAsia="Times New Roman" w:cs="Times New Roman"/>
          <w:szCs w:val="24"/>
        </w:rPr>
        <w:t xml:space="preserve">οκομεία που θα ενισχυθούν από αυτή την ιστορία είναι το </w:t>
      </w:r>
      <w:r>
        <w:rPr>
          <w:rFonts w:eastAsia="Times New Roman" w:cs="Times New Roman"/>
          <w:szCs w:val="24"/>
        </w:rPr>
        <w:t>«</w:t>
      </w:r>
      <w:r>
        <w:rPr>
          <w:rFonts w:eastAsia="Times New Roman" w:cs="Times New Roman"/>
          <w:szCs w:val="24"/>
        </w:rPr>
        <w:t>ΘΕΑΓΕΝΕΙΟ</w:t>
      </w:r>
      <w:r>
        <w:rPr>
          <w:rFonts w:eastAsia="Times New Roman" w:cs="Times New Roman"/>
          <w:szCs w:val="24"/>
        </w:rPr>
        <w:t>»</w:t>
      </w:r>
      <w:r>
        <w:rPr>
          <w:rFonts w:eastAsia="Times New Roman" w:cs="Times New Roman"/>
          <w:szCs w:val="24"/>
        </w:rPr>
        <w:t xml:space="preserve">. </w:t>
      </w:r>
    </w:p>
    <w:p w14:paraId="7EF4C04E"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Όσον αφορά το μηχάνημα της βραχυθεραπείας, ενημερώθηκα ότι είναι μια βλάβη που δεν επισκευάζεται και εξυπηρετούνται οι ασθενείς από άλλα νοσοκομεία που διαθέτουν τέτοιο μηχάνημα στη Θεσσ</w:t>
      </w:r>
      <w:r>
        <w:rPr>
          <w:rFonts w:eastAsia="Times New Roman" w:cs="Times New Roman"/>
          <w:szCs w:val="24"/>
        </w:rPr>
        <w:t xml:space="preserve">αλονίκη. </w:t>
      </w:r>
    </w:p>
    <w:p w14:paraId="7EF4C04F"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 xml:space="preserve">Για το θέμα του </w:t>
      </w:r>
      <w:r>
        <w:rPr>
          <w:rFonts w:eastAsia="Times New Roman" w:cs="Times New Roman"/>
          <w:szCs w:val="24"/>
        </w:rPr>
        <w:t>γ</w:t>
      </w:r>
      <w:r>
        <w:rPr>
          <w:rFonts w:eastAsia="Times New Roman" w:cs="Times New Roman"/>
          <w:szCs w:val="24"/>
        </w:rPr>
        <w:t xml:space="preserve">αστρεντερολογικού που νομίζω θίξατε, επίσης καλύπτονται οι ασθενείς. Ο προληπτικός έλεγχος γίνεται στα κανονικά εξωτερικά ιατρεία μέσα στο </w:t>
      </w:r>
      <w:r>
        <w:rPr>
          <w:rFonts w:eastAsia="Times New Roman" w:cs="Times New Roman"/>
          <w:szCs w:val="24"/>
        </w:rPr>
        <w:t>ν</w:t>
      </w:r>
      <w:r>
        <w:rPr>
          <w:rFonts w:eastAsia="Times New Roman" w:cs="Times New Roman"/>
          <w:szCs w:val="24"/>
        </w:rPr>
        <w:t xml:space="preserve">οσοκομείο την πρώτη Τρίτη εκάστοτε μηνός στα άτομα που ανήκουν σε ομάδες υψηλού κινδύνου </w:t>
      </w:r>
      <w:r>
        <w:rPr>
          <w:rFonts w:eastAsia="Times New Roman" w:cs="Times New Roman"/>
          <w:szCs w:val="24"/>
        </w:rPr>
        <w:t>του παχέος εντέρου. Επίσης, διενεργείται έλεγχος κάθε Δευτέρα, Τρίτη και Πέμπτη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κανονικών εξωτερικών ιατρείων σε ασθενείς </w:t>
      </w:r>
      <w:r>
        <w:rPr>
          <w:rFonts w:eastAsia="Times New Roman" w:cs="Times New Roman"/>
          <w:szCs w:val="24"/>
        </w:rPr>
        <w:lastRenderedPageBreak/>
        <w:t xml:space="preserve">με </w:t>
      </w:r>
      <w:proofErr w:type="spellStart"/>
      <w:r>
        <w:rPr>
          <w:rFonts w:eastAsia="Times New Roman" w:cs="Times New Roman"/>
          <w:szCs w:val="24"/>
        </w:rPr>
        <w:t>προκαρκινικές</w:t>
      </w:r>
      <w:proofErr w:type="spellEnd"/>
      <w:r>
        <w:rPr>
          <w:rFonts w:eastAsia="Times New Roman" w:cs="Times New Roman"/>
          <w:szCs w:val="24"/>
        </w:rPr>
        <w:t xml:space="preserve"> καταστάσεις του παγκρέατος, του ήπατος και του παχέος εντέρου. Σε καθημερινή βάση στο Ενδοσκοπικό Τμήμα του Γαστρεντερολογικού Ογκολογικού γίνεται προληπτικός ενδοσκοπικός έλεγχος. </w:t>
      </w:r>
    </w:p>
    <w:p w14:paraId="7EF4C050"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Επίσης, το</w:t>
      </w:r>
      <w:r>
        <w:rPr>
          <w:rFonts w:eastAsia="Times New Roman" w:cs="Times New Roman"/>
          <w:szCs w:val="24"/>
        </w:rPr>
        <w:t xml:space="preserve"> Τμήμα Στοματικής και </w:t>
      </w:r>
      <w:proofErr w:type="spellStart"/>
      <w:r>
        <w:rPr>
          <w:rFonts w:eastAsia="Times New Roman" w:cs="Times New Roman"/>
          <w:szCs w:val="24"/>
        </w:rPr>
        <w:t>Γναθοπροσωπικής</w:t>
      </w:r>
      <w:proofErr w:type="spellEnd"/>
      <w:r>
        <w:rPr>
          <w:rFonts w:eastAsia="Times New Roman" w:cs="Times New Roman"/>
          <w:szCs w:val="24"/>
        </w:rPr>
        <w:t xml:space="preserve"> Χειρουργικής που λέγατε στην ερώτηση δεν καταργήθηκε, ενοποιήθηκε με την ΩΡΛ κλινική. Δεν έχει καταργηθεί. </w:t>
      </w:r>
    </w:p>
    <w:p w14:paraId="7EF4C051"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σύστημα του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Pr>
          <w:rFonts w:eastAsia="Times New Roman" w:cs="Times New Roman"/>
          <w:szCs w:val="24"/>
        </w:rPr>
        <w:t>, εδώ είναι ο θρίαμβος της ελληνικής γραφειοκρατίας. Το λύσαμε κι αυτό. Υπήρχε</w:t>
      </w:r>
      <w:r>
        <w:rPr>
          <w:rFonts w:eastAsia="Times New Roman" w:cs="Times New Roman"/>
          <w:szCs w:val="24"/>
        </w:rPr>
        <w:t xml:space="preserve"> θέμα πώς θα αγοραστεί, γιατί είχε προβλεφθεί η αγορά του μηχανήματος, αλλά δεν είχε προβλεφθεί -όχι με ευθύνη πλήρως δική μας- στον προϋπολογισμό η αγορά του αντιδραστηρίου, του </w:t>
      </w:r>
      <w:proofErr w:type="spellStart"/>
      <w:r>
        <w:rPr>
          <w:rFonts w:eastAsia="Times New Roman" w:cs="Times New Roman"/>
          <w:szCs w:val="24"/>
        </w:rPr>
        <w:t>ραδιοφαρμάκου</w:t>
      </w:r>
      <w:proofErr w:type="spellEnd"/>
      <w:r>
        <w:rPr>
          <w:rFonts w:eastAsia="Times New Roman" w:cs="Times New Roman"/>
          <w:szCs w:val="24"/>
        </w:rPr>
        <w:t xml:space="preserve">. Λύθηκε το θέμα αυτό με μετακίνηση κωδικών από άλλα νοσοκομεία </w:t>
      </w:r>
      <w:r>
        <w:rPr>
          <w:rFonts w:eastAsia="Times New Roman" w:cs="Times New Roman"/>
          <w:szCs w:val="24"/>
        </w:rPr>
        <w:t xml:space="preserve">και νομίζω ότι μέχρι το τέλος του μήνα, αρχές Δεκεμβρίου ξαναμπαίνει μπροστά το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Pr>
          <w:rFonts w:eastAsia="Times New Roman" w:cs="Times New Roman"/>
          <w:szCs w:val="24"/>
        </w:rPr>
        <w:t xml:space="preserve">. </w:t>
      </w:r>
    </w:p>
    <w:p w14:paraId="7EF4C052"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Αυτή είναι πραγματικότητα. Νομίζω ότι όλα αυτά που περιέγραψα δεν συνιστούν συνέχιση καταστροφής, συνιστούν μια πολύ σοβαρή προσπάθεια ανάταξης του νοσοκομείου. Δεν φτ</w:t>
      </w:r>
      <w:r>
        <w:rPr>
          <w:rFonts w:eastAsia="Times New Roman" w:cs="Times New Roman"/>
          <w:szCs w:val="24"/>
        </w:rPr>
        <w:t xml:space="preserve">ιάχνουν όλα σε </w:t>
      </w:r>
      <w:r>
        <w:rPr>
          <w:rFonts w:eastAsia="Times New Roman" w:cs="Times New Roman"/>
          <w:szCs w:val="24"/>
        </w:rPr>
        <w:lastRenderedPageBreak/>
        <w:t xml:space="preserve">μια μέρα και δεν είναι λίγα αυτά που φτιάχτηκαν σε έναν χρόνο, όταν πέντε χρόνια καταστρέφονταν. Νομίζω ότι αυτό το πράγμα θα έπρεπε να το αναγνωρίσετε. </w:t>
      </w:r>
    </w:p>
    <w:p w14:paraId="7EF4C053" w14:textId="77777777" w:rsidR="007723DC" w:rsidRDefault="0028465B">
      <w:pPr>
        <w:spacing w:after="0" w:line="600" w:lineRule="auto"/>
        <w:ind w:firstLine="720"/>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 xml:space="preserve">Κυρίες και κύριοι συνάδελφοι, έχω την τιμή </w:t>
      </w:r>
      <w:r>
        <w:rPr>
          <w:rFonts w:eastAsia="Times New Roman" w:cs="Times New Roman"/>
        </w:rPr>
        <w:t xml:space="preserve">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ενημερώθηκαν για την ιστορία του κτηρίου και τον τρόπο οργάνωσης και λειτουργίας της Βουλής, πενήντα </w:t>
      </w:r>
      <w:r>
        <w:rPr>
          <w:rFonts w:eastAsia="Times New Roman" w:cs="Times New Roman"/>
        </w:rPr>
        <w:t>ένας</w:t>
      </w:r>
      <w:r>
        <w:rPr>
          <w:rFonts w:eastAsia="Times New Roman" w:cs="Times New Roman"/>
        </w:rPr>
        <w:t xml:space="preserve"> μαθητές και μαθήτριες και δύο εκπαιδευτικοί συ</w:t>
      </w:r>
      <w:r>
        <w:rPr>
          <w:rFonts w:eastAsia="Times New Roman" w:cs="Times New Roman"/>
        </w:rPr>
        <w:t>νοδοί τους από το 5</w:t>
      </w:r>
      <w:r>
        <w:rPr>
          <w:rFonts w:eastAsia="Times New Roman" w:cs="Times New Roman"/>
          <w:vertAlign w:val="superscript"/>
        </w:rPr>
        <w:t>ο</w:t>
      </w:r>
      <w:r>
        <w:rPr>
          <w:rFonts w:eastAsia="Times New Roman" w:cs="Times New Roman"/>
        </w:rPr>
        <w:t xml:space="preserve"> Γυμνάσιο Σταυρούπολης Θεσσαλονίκης. </w:t>
      </w:r>
    </w:p>
    <w:p w14:paraId="7EF4C054" w14:textId="77777777" w:rsidR="007723DC" w:rsidRDefault="0028465B">
      <w:pPr>
        <w:spacing w:after="0" w:line="600" w:lineRule="auto"/>
        <w:ind w:left="360" w:firstLine="360"/>
        <w:jc w:val="both"/>
        <w:rPr>
          <w:rFonts w:eastAsia="Times New Roman" w:cs="Times New Roman"/>
          <w:color w:val="000000" w:themeColor="text1"/>
        </w:rPr>
      </w:pPr>
      <w:r w:rsidRPr="00DE060F">
        <w:rPr>
          <w:rFonts w:eastAsia="Times New Roman" w:cs="Times New Roman"/>
          <w:color w:val="000000" w:themeColor="text1"/>
        </w:rPr>
        <w:t xml:space="preserve">Η Βουλή τούς καλωσορίζει. </w:t>
      </w:r>
    </w:p>
    <w:p w14:paraId="7EF4C055" w14:textId="77777777" w:rsidR="007723DC" w:rsidRDefault="0028465B">
      <w:pPr>
        <w:spacing w:after="0" w:line="600" w:lineRule="auto"/>
        <w:ind w:left="360"/>
        <w:jc w:val="center"/>
        <w:rPr>
          <w:rFonts w:eastAsia="Times New Roman" w:cs="Times New Roman"/>
          <w:color w:val="000000" w:themeColor="text1"/>
        </w:rPr>
      </w:pPr>
      <w:r w:rsidRPr="00DE060F">
        <w:rPr>
          <w:rFonts w:eastAsia="Times New Roman" w:cs="Times New Roman"/>
          <w:color w:val="000000" w:themeColor="text1"/>
        </w:rPr>
        <w:t>(Χειροκροτήματα απ’ όλες τις πτέρυγες της Βουλής)</w:t>
      </w:r>
    </w:p>
    <w:p w14:paraId="7EF4C056" w14:textId="77777777" w:rsidR="007723DC" w:rsidRDefault="0028465B">
      <w:pPr>
        <w:spacing w:after="0" w:line="600" w:lineRule="auto"/>
        <w:ind w:firstLine="720"/>
        <w:jc w:val="both"/>
        <w:rPr>
          <w:rFonts w:eastAsia="Times New Roman" w:cs="Times New Roman"/>
        </w:rPr>
      </w:pPr>
      <w:r>
        <w:rPr>
          <w:rFonts w:eastAsia="Times New Roman" w:cs="Times New Roman"/>
        </w:rPr>
        <w:t>Σήμερα δεν υπάρχουν εδώ πολλοί Βουλευτές, γιατί είναι ημέρα κοινοβουλευτικού ελέγχου προς τους Υπουργούς της Κυβέρνησης</w:t>
      </w:r>
      <w:r>
        <w:rPr>
          <w:rFonts w:eastAsia="Times New Roman" w:cs="Times New Roman"/>
        </w:rPr>
        <w:t xml:space="preserve">. </w:t>
      </w:r>
      <w:r>
        <w:rPr>
          <w:rFonts w:eastAsia="Times New Roman" w:cs="Times New Roman"/>
        </w:rPr>
        <w:t>Λ</w:t>
      </w:r>
      <w:r>
        <w:rPr>
          <w:rFonts w:eastAsia="Times New Roman" w:cs="Times New Roman"/>
        </w:rPr>
        <w:t>όγω</w:t>
      </w:r>
      <w:r>
        <w:rPr>
          <w:rFonts w:eastAsia="Times New Roman" w:cs="Times New Roman"/>
        </w:rPr>
        <w:t>, όμως,</w:t>
      </w:r>
      <w:r>
        <w:rPr>
          <w:rFonts w:eastAsia="Times New Roman" w:cs="Times New Roman"/>
        </w:rPr>
        <w:t xml:space="preserve"> του ανασχηματισμού που έγινε την Παρασκευή, οι Υπουργοί έχουν αλλάξει κι έτσι δεν προσήλθαν. Οι καινούργιοι δεν προλάβαιναν να λάβουν γνώση των αιτημάτων </w:t>
      </w:r>
      <w:r>
        <w:rPr>
          <w:rFonts w:eastAsia="Times New Roman" w:cs="Times New Roman"/>
        </w:rPr>
        <w:lastRenderedPageBreak/>
        <w:t>των Βουλευτών και των ερωτήσεών τους, ώστε να απαντήσουν. Έτσι μας βλέπετε να είμαστε τόσο</w:t>
      </w:r>
      <w:r>
        <w:rPr>
          <w:rFonts w:eastAsia="Times New Roman" w:cs="Times New Roman"/>
        </w:rPr>
        <w:t xml:space="preserve"> λίγοι, αλλά μπορείτε να δείτε την Αίθουσα και όλη τη διαδικασία, όπως διεξάγεται όταν η Ολομέλεια είναι πλήρης. </w:t>
      </w:r>
    </w:p>
    <w:p w14:paraId="7EF4C057" w14:textId="77777777" w:rsidR="007723DC" w:rsidRDefault="0028465B">
      <w:pPr>
        <w:spacing w:after="0"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Βαρδαλή</w:t>
      </w:r>
      <w:proofErr w:type="spellEnd"/>
      <w:r>
        <w:rPr>
          <w:rFonts w:eastAsia="Times New Roman" w:cs="Times New Roman"/>
        </w:rPr>
        <w:t xml:space="preserve">, έχετε τρία λεπτά για τη δευτερολογία σας. </w:t>
      </w:r>
    </w:p>
    <w:p w14:paraId="7EF4C058" w14:textId="77777777" w:rsidR="007723DC" w:rsidRDefault="0028465B">
      <w:pPr>
        <w:spacing w:after="0" w:line="600" w:lineRule="auto"/>
        <w:ind w:firstLine="720"/>
        <w:jc w:val="both"/>
        <w:rPr>
          <w:rFonts w:eastAsia="Times New Roman" w:cs="Times New Roman"/>
        </w:rPr>
      </w:pPr>
      <w:r>
        <w:rPr>
          <w:rFonts w:eastAsia="Times New Roman" w:cs="Times New Roman"/>
          <w:b/>
        </w:rPr>
        <w:t>ΑΘΑΝΑΣΙΟΣ ΒΑΡΔΑΛΗΣ:</w:t>
      </w:r>
      <w:r>
        <w:rPr>
          <w:rFonts w:eastAsia="Times New Roman" w:cs="Times New Roman"/>
        </w:rPr>
        <w:t xml:space="preserve"> Κύριε Υπουργέ, διακρίνω στην απάντησή σας -πέραν όλων των άλλων,</w:t>
      </w:r>
      <w:r>
        <w:rPr>
          <w:rFonts w:eastAsia="Times New Roman" w:cs="Times New Roman"/>
        </w:rPr>
        <w:t xml:space="preserve"> θα πω για τα συγκεκριμένα ζητήματα που αναφέρατε- κι ένα άγχος να διαφοροποιηθείτε σε σχέση με την πολιτική των προηγούμενων κυβερνήσεων. Όλα σχεδόν τα στοιχεία που μας φέρατε ήταν συγκρίσιμα με τους προηγούμενους. Και τι μας είπατε δηλαδή; Με αυτό που εί</w:t>
      </w:r>
      <w:r>
        <w:rPr>
          <w:rFonts w:eastAsia="Times New Roman" w:cs="Times New Roman"/>
        </w:rPr>
        <w:t xml:space="preserve">πατε, ουσιαστικά επιβεβαιώνετε τα ζητήματα που </w:t>
      </w:r>
      <w:r>
        <w:rPr>
          <w:rFonts w:eastAsia="Times New Roman" w:cs="Times New Roman"/>
        </w:rPr>
        <w:t>θέσ</w:t>
      </w:r>
      <w:r>
        <w:rPr>
          <w:rFonts w:eastAsia="Times New Roman" w:cs="Times New Roman"/>
        </w:rPr>
        <w:t xml:space="preserve">αμε και στην ερώτηση. Δώσατε 1 εκατομμύριο περισσότερο πέρσι και, όπως μας λέτε, φέτος 1 εκατομμύριο περισσότερο από πέρσι. Κι αλλάζει η κατάσταση; Είναι οικονομική στήριξη του νοσοκομείου αυτή; </w:t>
      </w:r>
    </w:p>
    <w:p w14:paraId="7EF4C059" w14:textId="77777777" w:rsidR="007723DC" w:rsidRDefault="0028465B">
      <w:pPr>
        <w:spacing w:after="0" w:line="600" w:lineRule="auto"/>
        <w:ind w:firstLine="720"/>
        <w:jc w:val="both"/>
        <w:rPr>
          <w:rFonts w:eastAsia="Times New Roman" w:cs="Times New Roman"/>
        </w:rPr>
      </w:pPr>
      <w:r>
        <w:rPr>
          <w:rFonts w:eastAsia="Times New Roman" w:cs="Times New Roman"/>
        </w:rPr>
        <w:lastRenderedPageBreak/>
        <w:t>Και γενικό</w:t>
      </w:r>
      <w:r>
        <w:rPr>
          <w:rFonts w:eastAsia="Times New Roman" w:cs="Times New Roman"/>
        </w:rPr>
        <w:t xml:space="preserve">τερα σε όλη τη χώρα δίνετε τα ίδια λεφτά στα νοσοκομεία με βάση το προσχέδιο προϋπολογισμού που έχετε καταθέσει και συζητήθηκε στην αρμόδια </w:t>
      </w:r>
      <w:r>
        <w:rPr>
          <w:rFonts w:eastAsia="Times New Roman" w:cs="Times New Roman"/>
        </w:rPr>
        <w:t>κοινοβουλευτική επιτροπή</w:t>
      </w:r>
      <w:r>
        <w:rPr>
          <w:rFonts w:eastAsia="Times New Roman" w:cs="Times New Roman"/>
        </w:rPr>
        <w:t xml:space="preserve">, την Επιτροπή Οικονομικών. Και λιγότερα λεφτά δίνετε στον ΕΟΠΥΥ, κάπου 224 εκατομμύρια, αν </w:t>
      </w:r>
      <w:r>
        <w:rPr>
          <w:rFonts w:eastAsia="Times New Roman" w:cs="Times New Roman"/>
        </w:rPr>
        <w:t xml:space="preserve">θυμάμαι καλά. Δηλαδή συνολικά δίνετε τα ίδια λεφτά. </w:t>
      </w:r>
    </w:p>
    <w:p w14:paraId="7EF4C05A" w14:textId="77777777" w:rsidR="007723DC" w:rsidRDefault="0028465B">
      <w:pPr>
        <w:spacing w:after="0" w:line="600" w:lineRule="auto"/>
        <w:ind w:firstLine="720"/>
        <w:jc w:val="both"/>
        <w:rPr>
          <w:rFonts w:eastAsia="Times New Roman" w:cs="Times New Roman"/>
        </w:rPr>
      </w:pPr>
      <w:r>
        <w:rPr>
          <w:rFonts w:eastAsia="Times New Roman" w:cs="Times New Roman"/>
        </w:rPr>
        <w:t>Όμως, εμείς, κύριε Υπουργέ, δεν σας κάνουμε κριτική γι’ αυτό το ζήτημα. Προφανώς στη διαχείριση των ζητημάτων στον τομέα της υγείας έχετε διαφορές με τους προηγούμενους. Δεν λέμε αυτό το πράγμα. Κινείστε</w:t>
      </w:r>
      <w:r>
        <w:rPr>
          <w:rFonts w:eastAsia="Times New Roman" w:cs="Times New Roman"/>
        </w:rPr>
        <w:t xml:space="preserve">, όμως, στη ίδια λογική. Τι κάνετε δηλαδή; Συνδέετε το ζήτημα της υγείας με τις δημοσιονομικές αντοχές και με το κέρδος. Αυτή είναι η ουσία. </w:t>
      </w:r>
    </w:p>
    <w:p w14:paraId="7EF4C05B" w14:textId="77777777" w:rsidR="007723DC" w:rsidRDefault="0028465B">
      <w:pPr>
        <w:spacing w:after="0" w:line="600" w:lineRule="auto"/>
        <w:ind w:firstLine="720"/>
        <w:jc w:val="both"/>
        <w:rPr>
          <w:rFonts w:eastAsia="Times New Roman"/>
          <w:szCs w:val="24"/>
        </w:rPr>
      </w:pPr>
      <w:r>
        <w:rPr>
          <w:rFonts w:eastAsia="Times New Roman"/>
          <w:szCs w:val="24"/>
        </w:rPr>
        <w:t>Στην πράξη, δηλαδή, τι λέτε; Ότι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«κάνουμε κάποιες περισσότερες προσλήψεις». Μου αναφέρατε εδώ </w:t>
      </w:r>
      <w:r>
        <w:rPr>
          <w:rFonts w:eastAsia="Times New Roman"/>
          <w:szCs w:val="24"/>
        </w:rPr>
        <w:t>κα</w:t>
      </w:r>
      <w:r>
        <w:rPr>
          <w:rFonts w:eastAsia="Times New Roman"/>
          <w:szCs w:val="24"/>
        </w:rPr>
        <w:t>μ</w:t>
      </w:r>
      <w:r>
        <w:rPr>
          <w:rFonts w:eastAsia="Times New Roman"/>
          <w:szCs w:val="24"/>
        </w:rPr>
        <w:t>μιά</w:t>
      </w:r>
      <w:r>
        <w:rPr>
          <w:rFonts w:eastAsia="Times New Roman"/>
          <w:szCs w:val="24"/>
        </w:rPr>
        <w:t xml:space="preserve"> τριανταριά γιατρούς διαφόρων ειδικοτήτων, </w:t>
      </w:r>
      <w:r>
        <w:rPr>
          <w:rFonts w:eastAsia="Times New Roman"/>
          <w:szCs w:val="24"/>
        </w:rPr>
        <w:t>κα</w:t>
      </w:r>
      <w:r>
        <w:rPr>
          <w:rFonts w:eastAsia="Times New Roman"/>
          <w:szCs w:val="24"/>
        </w:rPr>
        <w:t>μ</w:t>
      </w:r>
      <w:r>
        <w:rPr>
          <w:rFonts w:eastAsia="Times New Roman"/>
          <w:szCs w:val="24"/>
        </w:rPr>
        <w:t>μιά</w:t>
      </w:r>
      <w:r>
        <w:rPr>
          <w:rFonts w:eastAsia="Times New Roman"/>
          <w:szCs w:val="24"/>
        </w:rPr>
        <w:t xml:space="preserve"> δεκαπενταριά νοσηλευτές –λέω για το συγκεκριμένο νοσοκομείο- χωρίς, όμως, να λαμβάνετε </w:t>
      </w:r>
      <w:r>
        <w:rPr>
          <w:rFonts w:eastAsia="Times New Roman"/>
          <w:szCs w:val="24"/>
        </w:rPr>
        <w:t>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αυτά τα δύο χρόνια, τους είκοσι μήνες, πόσ</w:t>
      </w:r>
      <w:r>
        <w:rPr>
          <w:rFonts w:eastAsia="Times New Roman"/>
          <w:szCs w:val="24"/>
        </w:rPr>
        <w:t xml:space="preserve">οι βγήκαν στη σύνταξη. Όχι μόνο δεν καλύπτετε τα κενά που δημιουργήθηκαν τα </w:t>
      </w:r>
      <w:r>
        <w:rPr>
          <w:rFonts w:eastAsia="Times New Roman"/>
          <w:szCs w:val="24"/>
        </w:rPr>
        <w:lastRenderedPageBreak/>
        <w:t xml:space="preserve">τελευταία πέντε χρόνια -εν πάση </w:t>
      </w:r>
      <w:proofErr w:type="spellStart"/>
      <w:r>
        <w:rPr>
          <w:rFonts w:eastAsia="Times New Roman"/>
          <w:szCs w:val="24"/>
        </w:rPr>
        <w:t>περιπτώσει</w:t>
      </w:r>
      <w:proofErr w:type="spellEnd"/>
      <w:r>
        <w:rPr>
          <w:rFonts w:eastAsia="Times New Roman"/>
          <w:szCs w:val="24"/>
        </w:rPr>
        <w:t xml:space="preserve"> σε μια προοπτική, δεν λέω άμεσα, όπως είπατε κι εσείς, ούτε αυτό ζητάμε, να λυθούν άμεσα όλα τα προβλήματα που δημιουργήθηκαν στα πέντε χ</w:t>
      </w:r>
      <w:r>
        <w:rPr>
          <w:rFonts w:eastAsia="Times New Roman"/>
          <w:szCs w:val="24"/>
        </w:rPr>
        <w:t xml:space="preserve">ρόνια- αλλά δεν υπάρχει ούτε καν αυτή η προοπτική, διότι το συν-πλην μένει πάλι στα ίδια και δεν είναι η διαφορά δυο γιατροί περισσότερο ή δυο λιγότερο, είναι η ουσία. </w:t>
      </w:r>
    </w:p>
    <w:p w14:paraId="7EF4C05C" w14:textId="77777777" w:rsidR="007723DC" w:rsidRDefault="0028465B">
      <w:pPr>
        <w:spacing w:after="0" w:line="600" w:lineRule="auto"/>
        <w:ind w:firstLine="720"/>
        <w:jc w:val="both"/>
        <w:rPr>
          <w:rFonts w:eastAsia="Times New Roman"/>
          <w:szCs w:val="24"/>
        </w:rPr>
      </w:pPr>
      <w:r>
        <w:rPr>
          <w:rFonts w:eastAsia="Times New Roman"/>
          <w:szCs w:val="24"/>
        </w:rPr>
        <w:t xml:space="preserve">Η ουσία είναι </w:t>
      </w:r>
      <w:r>
        <w:rPr>
          <w:rFonts w:eastAsia="Times New Roman"/>
          <w:szCs w:val="24"/>
        </w:rPr>
        <w:t xml:space="preserve">ότι </w:t>
      </w:r>
      <w:r>
        <w:rPr>
          <w:rFonts w:eastAsia="Times New Roman"/>
          <w:szCs w:val="24"/>
        </w:rPr>
        <w:t>όσο συνδέουμε τις προσλήψεις και γενικότερα τη χρηματοδότηση των νοσο</w:t>
      </w:r>
      <w:r>
        <w:rPr>
          <w:rFonts w:eastAsia="Times New Roman"/>
          <w:szCs w:val="24"/>
        </w:rPr>
        <w:t>κομείων και της υγείας γενικότερα με τη δημοσιονομική κατάσταση, στην πράξη θα λέμε το εξής: Δουλέψτε, κάντε θυσίες για να αναπτυχθεί η οικονομία, να αναπτυχθούν δηλαδή τα κέρδη των επιχειρηματικών ομίλων και αργότερα μαζί μ’ όλα τα άλλα που θα έχετε κι εσ</w:t>
      </w:r>
      <w:r>
        <w:rPr>
          <w:rFonts w:eastAsia="Times New Roman"/>
          <w:szCs w:val="24"/>
        </w:rPr>
        <w:t xml:space="preserve">είς να κερδίσετε, δηλαδή </w:t>
      </w:r>
      <w:r>
        <w:rPr>
          <w:rFonts w:eastAsia="Times New Roman"/>
          <w:szCs w:val="24"/>
        </w:rPr>
        <w:t>κ</w:t>
      </w:r>
      <w:r>
        <w:rPr>
          <w:rFonts w:eastAsia="Times New Roman"/>
          <w:szCs w:val="24"/>
        </w:rPr>
        <w:t>άποιο</w:t>
      </w:r>
      <w:r>
        <w:rPr>
          <w:rFonts w:eastAsia="Times New Roman"/>
          <w:szCs w:val="24"/>
        </w:rPr>
        <w:t xml:space="preserve"> ψίχουλο από το τραπέζι των επιχειρηματικών ομίλων, θα φτιάξει και η υγεία. Αυτά τα πράγματα δεν γίνονται με τίποτα. Γι’ αυτό, λοιπόν, λέμε ότι ακολουθείτε την ίδια πολιτική. </w:t>
      </w:r>
    </w:p>
    <w:p w14:paraId="7EF4C05D" w14:textId="77777777" w:rsidR="007723DC" w:rsidRDefault="0028465B">
      <w:pPr>
        <w:spacing w:after="0" w:line="600" w:lineRule="auto"/>
        <w:ind w:firstLine="720"/>
        <w:jc w:val="both"/>
        <w:rPr>
          <w:rFonts w:eastAsia="Times New Roman"/>
          <w:szCs w:val="24"/>
        </w:rPr>
      </w:pPr>
      <w:r>
        <w:rPr>
          <w:rFonts w:eastAsia="Times New Roman"/>
          <w:szCs w:val="24"/>
        </w:rPr>
        <w:t>Δεν μπορεί να λέτε, ας πούμε, ότι ένα μηχάνημα PE</w:t>
      </w:r>
      <w:r>
        <w:rPr>
          <w:rFonts w:eastAsia="Times New Roman"/>
          <w:szCs w:val="24"/>
        </w:rPr>
        <w:t>T δεν συντηρείται και έχει τέτοια βλάβη …</w:t>
      </w:r>
    </w:p>
    <w:p w14:paraId="7EF4C05E" w14:textId="77777777" w:rsidR="007723DC" w:rsidRDefault="0028465B">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Όχι το </w:t>
      </w:r>
      <w:r>
        <w:rPr>
          <w:rFonts w:eastAsia="Times New Roman"/>
          <w:szCs w:val="24"/>
          <w:lang w:val="en-US"/>
        </w:rPr>
        <w:t>PET</w:t>
      </w:r>
      <w:r>
        <w:rPr>
          <w:rFonts w:eastAsia="Times New Roman"/>
          <w:szCs w:val="24"/>
        </w:rPr>
        <w:t>. Της χημειοθεραπείας.</w:t>
      </w:r>
    </w:p>
    <w:p w14:paraId="7EF4C05F" w14:textId="77777777" w:rsidR="007723DC" w:rsidRDefault="0028465B">
      <w:pPr>
        <w:spacing w:after="0"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Δεν συντηρείται. Να το δεχθώ. Δεν είμαι τεχνικός, ούτε ξέρω το συγκεκριμένο ζήτημα. Γιατί δεν αντικαθίσταται, για π</w:t>
      </w:r>
      <w:r>
        <w:rPr>
          <w:rFonts w:eastAsia="Times New Roman"/>
          <w:szCs w:val="24"/>
        </w:rPr>
        <w:t>αράδειγμα; Τι θα πει «εξυπηρετούνται από άλλα νοσοκομεία»; Νομίζω ότι τέτοιου είδους ζητήματα μπορούν άμεσα να λυθούν.</w:t>
      </w:r>
    </w:p>
    <w:p w14:paraId="7EF4C060" w14:textId="77777777" w:rsidR="007723DC" w:rsidRDefault="0028465B">
      <w:pPr>
        <w:spacing w:after="0" w:line="600" w:lineRule="auto"/>
        <w:ind w:firstLine="720"/>
        <w:jc w:val="both"/>
        <w:rPr>
          <w:rFonts w:eastAsia="Times New Roman"/>
          <w:szCs w:val="24"/>
        </w:rPr>
      </w:pPr>
      <w:r>
        <w:rPr>
          <w:rFonts w:eastAsia="Times New Roman"/>
          <w:szCs w:val="24"/>
        </w:rPr>
        <w:t xml:space="preserve">Τέλος, κύριε Υπουργέ, τα στοιχεία που πήραμε, τα πήραμε από τα σωματεία των εργαζομένων στο συγκεκριμένο νοσοκομείο. Εν πάση </w:t>
      </w:r>
      <w:proofErr w:type="spellStart"/>
      <w:r>
        <w:rPr>
          <w:rFonts w:eastAsia="Times New Roman"/>
          <w:szCs w:val="24"/>
        </w:rPr>
        <w:t>περιπτώσει</w:t>
      </w:r>
      <w:proofErr w:type="spellEnd"/>
      <w:r>
        <w:rPr>
          <w:rFonts w:eastAsia="Times New Roman"/>
          <w:szCs w:val="24"/>
        </w:rPr>
        <w:t xml:space="preserve">, </w:t>
      </w:r>
      <w:r>
        <w:rPr>
          <w:rFonts w:eastAsia="Times New Roman"/>
          <w:szCs w:val="24"/>
        </w:rPr>
        <w:t>επιτρέψτε μου να αμφισβητώ. Δεν ξέρω από ποιους είναι τα στοιχεία. Προφανώς από τη διοίκηση του νοσοκομείου. Έχω, όμως, τη γνώμη ότι οι εργαζόμενοι, επειδή ζουν την κατάσταση εκεί μέσα, ξέρουν καλύτερα τα πράγματα και σίγουρα δεν είναι λανθασμένα αυτά τα σ</w:t>
      </w:r>
      <w:r>
        <w:rPr>
          <w:rFonts w:eastAsia="Times New Roman"/>
          <w:szCs w:val="24"/>
        </w:rPr>
        <w:t>τοιχεία. Άλλωστε, σε όλα τα νοσοκομεία της Θεσσαλονίκης που έχω στοιχεία, πάνω</w:t>
      </w:r>
      <w:r>
        <w:rPr>
          <w:rFonts w:eastAsia="Times New Roman"/>
          <w:szCs w:val="24"/>
        </w:rPr>
        <w:t>-</w:t>
      </w:r>
      <w:r>
        <w:rPr>
          <w:rFonts w:eastAsia="Times New Roman"/>
          <w:szCs w:val="24"/>
        </w:rPr>
        <w:t xml:space="preserve">κάτω αυτές είναι οι ελλείψεις. Από 35% έως 70% των οργανικών θέσεων είναι κενές. Έχω αυτά τα συγκεκριμένα στοιχεία. Μπορώ να σας τα δώσω και αυτά. </w:t>
      </w:r>
    </w:p>
    <w:p w14:paraId="7EF4C061" w14:textId="77777777" w:rsidR="007723DC" w:rsidRDefault="0028465B">
      <w:pPr>
        <w:spacing w:after="0" w:line="600" w:lineRule="auto"/>
        <w:ind w:firstLine="720"/>
        <w:jc w:val="both"/>
        <w:rPr>
          <w:rFonts w:eastAsia="Times New Roman"/>
          <w:szCs w:val="24"/>
        </w:rPr>
      </w:pPr>
      <w:r>
        <w:rPr>
          <w:rFonts w:eastAsia="Times New Roman"/>
          <w:szCs w:val="24"/>
        </w:rPr>
        <w:lastRenderedPageBreak/>
        <w:t xml:space="preserve">Τέλος, κύριε Υπουργέ, μπορεί </w:t>
      </w:r>
      <w:r>
        <w:rPr>
          <w:rFonts w:eastAsia="Times New Roman"/>
          <w:szCs w:val="24"/>
        </w:rPr>
        <w:t>η Κυβέρνησή σας να είναι είκοσι μηνών, αλλά τα συμφέροντα των επιχειρηματικών ομίλων</w:t>
      </w:r>
      <w:r>
        <w:rPr>
          <w:rFonts w:eastAsia="Times New Roman"/>
          <w:szCs w:val="24"/>
        </w:rPr>
        <w:t>,</w:t>
      </w:r>
      <w:r>
        <w:rPr>
          <w:rFonts w:eastAsia="Times New Roman"/>
          <w:szCs w:val="24"/>
        </w:rPr>
        <w:t xml:space="preserve"> που κινούνται </w:t>
      </w:r>
      <w:r>
        <w:rPr>
          <w:rFonts w:eastAsia="Times New Roman"/>
          <w:szCs w:val="24"/>
        </w:rPr>
        <w:t xml:space="preserve">και </w:t>
      </w:r>
      <w:r>
        <w:rPr>
          <w:rFonts w:eastAsia="Times New Roman"/>
          <w:szCs w:val="24"/>
        </w:rPr>
        <w:t>στο</w:t>
      </w:r>
      <w:r>
        <w:rPr>
          <w:rFonts w:eastAsia="Times New Roman"/>
          <w:szCs w:val="24"/>
        </w:rPr>
        <w:t>ν</w:t>
      </w:r>
      <w:r>
        <w:rPr>
          <w:rFonts w:eastAsia="Times New Roman"/>
          <w:szCs w:val="24"/>
        </w:rPr>
        <w:t xml:space="preserve"> χώρο της υγείας, συμφέροντα που εν πολλοίς διαχειρίζεστε κι εσείς, είναι παλιά και δοκιμασμένα και αυτοί ξέρουν να διεκδικούν τα δικά τους συμφέρον</w:t>
      </w:r>
      <w:r>
        <w:rPr>
          <w:rFonts w:eastAsia="Times New Roman"/>
          <w:szCs w:val="24"/>
        </w:rPr>
        <w:t>τα, δηλαδή την κερδοφορία τους.</w:t>
      </w:r>
    </w:p>
    <w:p w14:paraId="7EF4C062" w14:textId="77777777" w:rsidR="007723DC" w:rsidRDefault="0028465B">
      <w:pPr>
        <w:spacing w:after="0" w:line="600" w:lineRule="auto"/>
        <w:ind w:firstLine="720"/>
        <w:jc w:val="both"/>
        <w:rPr>
          <w:rFonts w:eastAsia="Times New Roman"/>
          <w:szCs w:val="24"/>
        </w:rPr>
      </w:pPr>
      <w:r>
        <w:rPr>
          <w:rFonts w:eastAsia="Times New Roman"/>
          <w:szCs w:val="24"/>
        </w:rPr>
        <w:t>Η ουσία είναι ότι οι εργαζόμενοι γενικότερα, αλλά και στην υγεία, θα πρέπει να οργανωθούν, να παλέψουν κόντρα σ’ αυτή την πολιτική</w:t>
      </w:r>
      <w:r>
        <w:rPr>
          <w:rFonts w:eastAsia="Times New Roman"/>
          <w:szCs w:val="24"/>
        </w:rPr>
        <w:t>,</w:t>
      </w:r>
      <w:r>
        <w:rPr>
          <w:rFonts w:eastAsia="Times New Roman"/>
          <w:szCs w:val="24"/>
        </w:rPr>
        <w:t xml:space="preserve"> που συνδέει το ζήτημα της υγείας του λαού με το κέρδος και το πόσο αντέχει ή δεν αντέχει η ο</w:t>
      </w:r>
      <w:r>
        <w:rPr>
          <w:rFonts w:eastAsia="Times New Roman"/>
          <w:szCs w:val="24"/>
        </w:rPr>
        <w:t>ικονομία.</w:t>
      </w:r>
    </w:p>
    <w:p w14:paraId="7EF4C063" w14:textId="77777777" w:rsidR="007723DC" w:rsidRDefault="0028465B">
      <w:pPr>
        <w:spacing w:after="0" w:line="600" w:lineRule="auto"/>
        <w:ind w:firstLine="720"/>
        <w:jc w:val="both"/>
        <w:rPr>
          <w:rFonts w:eastAsia="Times New Roman"/>
          <w:szCs w:val="24"/>
        </w:rPr>
      </w:pPr>
      <w:r>
        <w:rPr>
          <w:rFonts w:eastAsia="Times New Roman"/>
          <w:szCs w:val="24"/>
        </w:rPr>
        <w:t>Ευχαριστώ, κύριε Πρόεδρε.</w:t>
      </w:r>
    </w:p>
    <w:p w14:paraId="7EF4C064" w14:textId="77777777" w:rsidR="007723DC" w:rsidRDefault="0028465B">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 για τρία λεπτά, </w:t>
      </w:r>
      <w:r>
        <w:rPr>
          <w:rFonts w:eastAsia="Times New Roman"/>
          <w:szCs w:val="24"/>
        </w:rPr>
        <w:t>παρ</w:t>
      </w:r>
      <w:r>
        <w:rPr>
          <w:rFonts w:eastAsia="Times New Roman"/>
          <w:szCs w:val="24"/>
        </w:rPr>
        <w:t xml:space="preserve">’ </w:t>
      </w:r>
      <w:r>
        <w:rPr>
          <w:rFonts w:eastAsia="Times New Roman"/>
          <w:szCs w:val="24"/>
        </w:rPr>
        <w:t>όλο</w:t>
      </w:r>
      <w:r>
        <w:rPr>
          <w:rFonts w:eastAsia="Times New Roman"/>
          <w:szCs w:val="24"/>
        </w:rPr>
        <w:t xml:space="preserve"> που είπατε ότι πήρατε και τον χρόνο της δευτερολογίας σας.</w:t>
      </w:r>
    </w:p>
    <w:p w14:paraId="7EF4C065" w14:textId="77777777" w:rsidR="007723DC" w:rsidRDefault="0028465B">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Πρέπει να απαντή</w:t>
      </w:r>
      <w:r>
        <w:rPr>
          <w:rFonts w:eastAsia="Times New Roman"/>
          <w:szCs w:val="24"/>
        </w:rPr>
        <w:t xml:space="preserve">σω τώρα, δεν γίνεται αλλιώς. Πρέπει να απαντήσω, διότι η διαρκής επίκληση μιας ιδεολογικής ανάλυσης δεν συγκροτεί ούτε </w:t>
      </w:r>
      <w:r>
        <w:rPr>
          <w:rFonts w:eastAsia="Times New Roman"/>
          <w:szCs w:val="24"/>
        </w:rPr>
        <w:lastRenderedPageBreak/>
        <w:t>πολιτικό σχέδιο ούτε άμεση αντιμετώπιση της πραγματικότητας. Αν εσείς έχετε κάποια εκτίμηση ότι με κάποιον άλλον τρόπο, πέρα απ’ αυτόν πο</w:t>
      </w:r>
      <w:r>
        <w:rPr>
          <w:rFonts w:eastAsia="Times New Roman"/>
          <w:szCs w:val="24"/>
        </w:rPr>
        <w:t>υ αυτή τη στιγμή εμείς προσπαθούμε, μπορούν να γεννηθούν λεφτά, να μας το πείτε, αλλά δεν το λέτε. Η πρότασή σας σε τι συμπυκνώνεται; Να οργανωθεί ο λαός …</w:t>
      </w:r>
    </w:p>
    <w:p w14:paraId="7EF4C066" w14:textId="77777777" w:rsidR="007723DC" w:rsidRDefault="0028465B">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Τις φοροαπαλλαγές των εφοπλιστών …</w:t>
      </w:r>
    </w:p>
    <w:p w14:paraId="7EF4C067" w14:textId="77777777" w:rsidR="007723DC" w:rsidRDefault="0028465B">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Σας άκουσα πολύ προσεκτικά. Εσείς τι λέτε; Να οργανωθεί ο λαός και να απαιτήσει τα δίκια του. Συμφωνώ απόλυτα. </w:t>
      </w:r>
    </w:p>
    <w:p w14:paraId="7EF4C068" w14:textId="77777777" w:rsidR="007723DC" w:rsidRDefault="0028465B">
      <w:pPr>
        <w:spacing w:after="0" w:line="600" w:lineRule="auto"/>
        <w:ind w:firstLine="720"/>
        <w:jc w:val="both"/>
        <w:rPr>
          <w:rFonts w:eastAsia="Times New Roman"/>
          <w:szCs w:val="24"/>
        </w:rPr>
      </w:pPr>
      <w:r>
        <w:rPr>
          <w:rFonts w:eastAsia="Times New Roman"/>
          <w:szCs w:val="24"/>
        </w:rPr>
        <w:t xml:space="preserve">Το θέμα είναι το εξής, για να μιλάμε επί της πραγματικότητας και όχι επί της ιδεοληψίας: Αυτή τη στιγμή η χώρα μας έχει αυτά τα χρήματα. Εμείς ναι –και δεν ντρεπόμαστε, είμαστε πολύ υπερήφανοι- κάνουμε αναδιανομή υπέρ των ασθενέστερων, γιατί αν δεν πήρατε </w:t>
      </w:r>
      <w:r>
        <w:rPr>
          <w:rFonts w:eastAsia="Times New Roman"/>
          <w:szCs w:val="24"/>
        </w:rPr>
        <w:t>χαμπάρι ότι είναι πολύ μεγάλη ιδεολογική τομή η υγειονομική κάλυψη και η δωρεάν ιατροφαρμακευτική περίθαλψη στους ανασφάλιστους, ανεξάρτητα από το αν είναι ασφαλισμένοι ή όχι, αυτό είναι πολύ μεγάλη τομή. Εσείς δεν λέτε «όλα από τη γενική φορολογία και όχι</w:t>
      </w:r>
      <w:r>
        <w:rPr>
          <w:rFonts w:eastAsia="Times New Roman"/>
          <w:szCs w:val="24"/>
        </w:rPr>
        <w:t xml:space="preserve"> από τα ασφαλιστικά ταμεία»; </w:t>
      </w:r>
    </w:p>
    <w:p w14:paraId="7EF4C069" w14:textId="77777777" w:rsidR="007723DC" w:rsidRDefault="0028465B">
      <w:pPr>
        <w:spacing w:after="0" w:line="600" w:lineRule="auto"/>
        <w:ind w:firstLine="720"/>
        <w:jc w:val="both"/>
        <w:rPr>
          <w:rFonts w:eastAsia="Times New Roman"/>
          <w:szCs w:val="24"/>
        </w:rPr>
      </w:pPr>
      <w:r>
        <w:rPr>
          <w:rFonts w:eastAsia="Times New Roman"/>
          <w:szCs w:val="24"/>
        </w:rPr>
        <w:lastRenderedPageBreak/>
        <w:t>Αυτό κάναμε εμείς, αυτή η Κυβέρνηση του ΣΥΡΙΖΑ, που τη βρίζετε και μας θεωρείτε ότι τα έχουμε πουλήσει κ.λπ</w:t>
      </w:r>
      <w:r>
        <w:rPr>
          <w:rFonts w:eastAsia="Times New Roman"/>
          <w:szCs w:val="24"/>
        </w:rPr>
        <w:t>.</w:t>
      </w:r>
      <w:r>
        <w:rPr>
          <w:rFonts w:eastAsia="Times New Roman"/>
          <w:szCs w:val="24"/>
        </w:rPr>
        <w:t>.</w:t>
      </w:r>
      <w:r>
        <w:rPr>
          <w:rFonts w:eastAsia="Times New Roman"/>
          <w:szCs w:val="24"/>
        </w:rPr>
        <w:t xml:space="preserve"> Υπάρχει μεγαλύτερη ιδεολογική τομή των τελευταίων χρόνων</w:t>
      </w:r>
      <w:r>
        <w:rPr>
          <w:rFonts w:eastAsia="Times New Roman"/>
          <w:szCs w:val="24"/>
        </w:rPr>
        <w:t>,</w:t>
      </w:r>
      <w:r>
        <w:rPr>
          <w:rFonts w:eastAsia="Times New Roman"/>
          <w:szCs w:val="24"/>
        </w:rPr>
        <w:t xml:space="preserve"> που μεταφράστηκε σε πολιτικό μέτρο, που να λέει ότι καλύπτ</w:t>
      </w:r>
      <w:r>
        <w:rPr>
          <w:rFonts w:eastAsia="Times New Roman"/>
          <w:szCs w:val="24"/>
        </w:rPr>
        <w:t xml:space="preserve">εται ο ανασφάλιστος, ανεξάρτητα από το αν έχει πληρώσει τις </w:t>
      </w:r>
      <w:r w:rsidRPr="00DE060F">
        <w:rPr>
          <w:rFonts w:eastAsia="Times New Roman"/>
          <w:color w:val="000000" w:themeColor="text1"/>
          <w:szCs w:val="24"/>
        </w:rPr>
        <w:t>ασφαλιστικές του εισφορές; Αυτό δεν είναι προς αυτή την κατεύθυνση; Προς τα πού είναι; Ανάποδα;</w:t>
      </w:r>
    </w:p>
    <w:p w14:paraId="7EF4C06A" w14:textId="77777777" w:rsidR="007723DC" w:rsidRDefault="0028465B">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Ποιος πληρώνει γι’ αυτά; </w:t>
      </w:r>
    </w:p>
    <w:p w14:paraId="7EF4C06B" w14:textId="77777777" w:rsidR="007723DC" w:rsidRDefault="0028465B">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Μισό λεπ</w:t>
      </w:r>
      <w:r>
        <w:rPr>
          <w:rFonts w:eastAsia="Times New Roman"/>
          <w:szCs w:val="24"/>
        </w:rPr>
        <w:t xml:space="preserve">τό, κύριε </w:t>
      </w:r>
      <w:proofErr w:type="spellStart"/>
      <w:r>
        <w:rPr>
          <w:rFonts w:eastAsia="Times New Roman"/>
          <w:szCs w:val="24"/>
        </w:rPr>
        <w:t>Βαρδαλή</w:t>
      </w:r>
      <w:proofErr w:type="spellEnd"/>
      <w:r>
        <w:rPr>
          <w:rFonts w:eastAsia="Times New Roman"/>
          <w:szCs w:val="24"/>
        </w:rPr>
        <w:t>.</w:t>
      </w:r>
    </w:p>
    <w:p w14:paraId="7EF4C06C" w14:textId="77777777" w:rsidR="007723DC" w:rsidRDefault="0028465B">
      <w:pPr>
        <w:spacing w:after="0" w:line="600" w:lineRule="auto"/>
        <w:ind w:firstLine="720"/>
        <w:jc w:val="both"/>
        <w:rPr>
          <w:rFonts w:eastAsia="Times New Roman"/>
          <w:szCs w:val="24"/>
        </w:rPr>
      </w:pPr>
      <w:r>
        <w:rPr>
          <w:rFonts w:eastAsia="Times New Roman"/>
          <w:szCs w:val="24"/>
        </w:rPr>
        <w:t>Δεύτερον, για να μιλάμε με στοιχεία, είναι η πρώτη φορά από υπάρξεως ασφαλιστικών ταμείων και δαπανών περίθαλψης</w:t>
      </w:r>
      <w:r>
        <w:rPr>
          <w:rFonts w:eastAsia="Times New Roman"/>
          <w:szCs w:val="24"/>
        </w:rPr>
        <w:t>,</w:t>
      </w:r>
      <w:r>
        <w:rPr>
          <w:rFonts w:eastAsia="Times New Roman"/>
          <w:szCs w:val="24"/>
        </w:rPr>
        <w:t xml:space="preserve"> που ο ΕΟΠΥΥ ο καθολικός διάδοχος των ασφαλιστικών ταμείων έχει δώσει μέχρι τον Οκτώβρη -άμα μου βρείτε μια άλλη χρονιά, εγώ</w:t>
      </w:r>
      <w:r>
        <w:rPr>
          <w:rFonts w:eastAsia="Times New Roman"/>
          <w:szCs w:val="24"/>
        </w:rPr>
        <w:t xml:space="preserve"> πραγματικά θα το δεχθώ, για να μην πω κα</w:t>
      </w:r>
      <w:r>
        <w:rPr>
          <w:rFonts w:eastAsia="Times New Roman"/>
          <w:szCs w:val="24"/>
        </w:rPr>
        <w:t>μ</w:t>
      </w:r>
      <w:r>
        <w:rPr>
          <w:rFonts w:eastAsia="Times New Roman"/>
          <w:szCs w:val="24"/>
        </w:rPr>
        <w:t>μιά βαριά κουβέντα- και επιχορήγησε με πραγματικό χρήμα, 193 εκατομμύρια ευρώ, τα νοσοκομεία του ΕΣΥ.</w:t>
      </w:r>
    </w:p>
    <w:p w14:paraId="7EF4C06D" w14:textId="77777777" w:rsidR="007723DC" w:rsidRDefault="0028465B">
      <w:pPr>
        <w:spacing w:after="0" w:line="600" w:lineRule="auto"/>
        <w:ind w:firstLine="720"/>
        <w:jc w:val="both"/>
        <w:rPr>
          <w:rFonts w:eastAsia="Times New Roman"/>
          <w:szCs w:val="24"/>
        </w:rPr>
      </w:pPr>
      <w:r>
        <w:rPr>
          <w:rFonts w:eastAsia="Times New Roman"/>
          <w:szCs w:val="24"/>
        </w:rPr>
        <w:lastRenderedPageBreak/>
        <w:t>Τα στρατιωτικά νοσοκομεία έχουν πάρει 49.886.050, τα δύο πανεπιστημιακά  έχουν πάρει 1,5 εκατομμύριο, το «Παπαγε</w:t>
      </w:r>
      <w:r>
        <w:rPr>
          <w:rFonts w:eastAsia="Times New Roman"/>
          <w:szCs w:val="24"/>
        </w:rPr>
        <w:t xml:space="preserve">ωργίου» έχει πάρει 27 εκατομμύρια και το «Ωνάσειο» έχει πάρει 37 εκατομμύρια –προσέξτε- από τις ασφαλιστικές εισφορές, από τον ΕΟΠΥΥ. </w:t>
      </w:r>
    </w:p>
    <w:p w14:paraId="7EF4C06E" w14:textId="77777777" w:rsidR="007723DC" w:rsidRDefault="0028465B">
      <w:pPr>
        <w:spacing w:after="0" w:line="600" w:lineRule="auto"/>
        <w:ind w:firstLine="720"/>
        <w:jc w:val="both"/>
        <w:rPr>
          <w:rFonts w:eastAsia="Times New Roman"/>
          <w:szCs w:val="24"/>
        </w:rPr>
      </w:pPr>
      <w:r>
        <w:rPr>
          <w:rFonts w:eastAsia="Times New Roman"/>
          <w:szCs w:val="24"/>
        </w:rPr>
        <w:t>Πόσες φορές έχετε πει στο παρελθόν και εσείς και εγώ, ότι τα χρήματα των εργαζομένων που πάνε στις ασφαλιστικές εισφορές</w:t>
      </w:r>
      <w:r>
        <w:rPr>
          <w:rFonts w:eastAsia="Times New Roman"/>
          <w:szCs w:val="24"/>
        </w:rPr>
        <w:t>,</w:t>
      </w:r>
      <w:r>
        <w:rPr>
          <w:rFonts w:eastAsia="Times New Roman"/>
          <w:szCs w:val="24"/>
        </w:rPr>
        <w:t xml:space="preserve"> πρέπει να πηγαίνουν για τη στήριξη του </w:t>
      </w:r>
      <w:r>
        <w:rPr>
          <w:rFonts w:eastAsia="Times New Roman"/>
          <w:szCs w:val="24"/>
        </w:rPr>
        <w:t>δ</w:t>
      </w:r>
      <w:r>
        <w:rPr>
          <w:rFonts w:eastAsia="Times New Roman"/>
          <w:szCs w:val="24"/>
        </w:rPr>
        <w:t xml:space="preserve">ημοσίου </w:t>
      </w:r>
      <w:r>
        <w:rPr>
          <w:rFonts w:eastAsia="Times New Roman"/>
          <w:szCs w:val="24"/>
        </w:rPr>
        <w:t>σ</w:t>
      </w:r>
      <w:r>
        <w:rPr>
          <w:rFonts w:eastAsia="Times New Roman"/>
          <w:szCs w:val="24"/>
        </w:rPr>
        <w:t xml:space="preserve">υστήματος; Ξέρετε ποιο ήταν το περσινό νούμερο που είχαμε καταφέρει και αυτό μετά τον Οκτώβρη; Ήταν 80 εκατομμύρια συνολικά για όλα. </w:t>
      </w:r>
    </w:p>
    <w:p w14:paraId="7EF4C06F" w14:textId="77777777" w:rsidR="007723DC" w:rsidRDefault="0028465B">
      <w:pPr>
        <w:spacing w:after="0" w:line="600" w:lineRule="auto"/>
        <w:ind w:firstLine="720"/>
        <w:jc w:val="both"/>
        <w:rPr>
          <w:rFonts w:eastAsia="Times New Roman"/>
          <w:szCs w:val="24"/>
        </w:rPr>
      </w:pPr>
      <w:r>
        <w:rPr>
          <w:rFonts w:eastAsia="Times New Roman"/>
          <w:szCs w:val="24"/>
        </w:rPr>
        <w:t>Ξέρετε πόσο ήταν του 2014; Ήταν 50 εκατομμύρια. Την καλύτερη χρονιά επί εκσυγχρονισμού, τότε που έδεναν τα σκυλιά με τα λουκάνικα, για το αντίστοιχο νούμερο δεν υπερέβη τα 120 εκατομμύρια. Την καλύτερη χρονιά κι όχι με ενάμισι εκατομμύριο ανέργους, που έχο</w:t>
      </w:r>
      <w:r>
        <w:rPr>
          <w:rFonts w:eastAsia="Times New Roman"/>
          <w:szCs w:val="24"/>
        </w:rPr>
        <w:t xml:space="preserve">υμε μείωση των ασφαλιστικών εισφορών. </w:t>
      </w:r>
    </w:p>
    <w:p w14:paraId="7EF4C070" w14:textId="77777777" w:rsidR="007723DC" w:rsidRDefault="0028465B">
      <w:pPr>
        <w:spacing w:after="0" w:line="600" w:lineRule="auto"/>
        <w:ind w:firstLine="720"/>
        <w:jc w:val="both"/>
        <w:rPr>
          <w:rFonts w:eastAsia="Times New Roman"/>
          <w:szCs w:val="24"/>
        </w:rPr>
      </w:pPr>
      <w:r>
        <w:rPr>
          <w:rFonts w:eastAsia="Times New Roman"/>
          <w:szCs w:val="24"/>
        </w:rPr>
        <w:lastRenderedPageBreak/>
        <w:t xml:space="preserve">Αυτό το πράγμα είναι μία σαφής αποτύπωση της στήριξης του </w:t>
      </w:r>
      <w:r>
        <w:rPr>
          <w:rFonts w:eastAsia="Times New Roman"/>
          <w:szCs w:val="24"/>
        </w:rPr>
        <w:t>δ</w:t>
      </w:r>
      <w:r>
        <w:rPr>
          <w:rFonts w:eastAsia="Times New Roman"/>
          <w:szCs w:val="24"/>
        </w:rPr>
        <w:t xml:space="preserve">ημόσιου </w:t>
      </w:r>
      <w:r>
        <w:rPr>
          <w:rFonts w:eastAsia="Times New Roman"/>
          <w:szCs w:val="24"/>
        </w:rPr>
        <w:t>σ</w:t>
      </w:r>
      <w:r>
        <w:rPr>
          <w:rFonts w:eastAsia="Times New Roman"/>
          <w:szCs w:val="24"/>
        </w:rPr>
        <w:t xml:space="preserve">υστήματος </w:t>
      </w:r>
      <w:r>
        <w:rPr>
          <w:rFonts w:eastAsia="Times New Roman"/>
          <w:szCs w:val="24"/>
        </w:rPr>
        <w:t>υ</w:t>
      </w:r>
      <w:r>
        <w:rPr>
          <w:rFonts w:eastAsia="Times New Roman"/>
          <w:szCs w:val="24"/>
        </w:rPr>
        <w:t xml:space="preserve">γείας. Γιατί δίνουμε χρήματα. Μας κατηγορούσανε ότι «παίρνει ο ΕΟΠΥΥ λεφτά». Τώρα τα δίνει </w:t>
      </w:r>
      <w:r>
        <w:rPr>
          <w:rFonts w:eastAsia="Times New Roman"/>
          <w:szCs w:val="24"/>
        </w:rPr>
        <w:t>κ</w:t>
      </w:r>
      <w:r>
        <w:rPr>
          <w:rFonts w:eastAsia="Times New Roman"/>
          <w:szCs w:val="24"/>
        </w:rPr>
        <w:t>αι θα φτάσουμε για τα νοσοκομείο του ΕΣΥ, γιατ</w:t>
      </w:r>
      <w:r>
        <w:rPr>
          <w:rFonts w:eastAsia="Times New Roman"/>
          <w:szCs w:val="24"/>
        </w:rPr>
        <w:t xml:space="preserve">ί είναι προγραμματισμένες οι πληρωμές αυτές, τα 500 εκατομμύρια ευρώ. </w:t>
      </w:r>
    </w:p>
    <w:p w14:paraId="7EF4C071" w14:textId="77777777" w:rsidR="007723DC" w:rsidRDefault="0028465B">
      <w:pPr>
        <w:spacing w:after="0" w:line="600" w:lineRule="auto"/>
        <w:ind w:firstLine="720"/>
        <w:jc w:val="both"/>
        <w:rPr>
          <w:rFonts w:eastAsia="Times New Roman"/>
          <w:szCs w:val="24"/>
        </w:rPr>
      </w:pPr>
      <w:r>
        <w:rPr>
          <w:rFonts w:eastAsia="Times New Roman"/>
          <w:szCs w:val="24"/>
        </w:rPr>
        <w:t>Τώρα που έχει λήξει αυτή η ιστορία και προχωρούμε προς το τέλος και της αξιολόγησης και έληξε και το θέμα της δόσης και πάνε πάρα πολύ καλά και τα φορολογικά έσοδα και όλα, αυτή η αναδι</w:t>
      </w:r>
      <w:r>
        <w:rPr>
          <w:rFonts w:eastAsia="Times New Roman"/>
          <w:szCs w:val="24"/>
        </w:rPr>
        <w:t>ανομή θα γίνει. Γιατί το πάμε προς αυτή την κατεύθυνση.</w:t>
      </w:r>
    </w:p>
    <w:p w14:paraId="7EF4C072" w14:textId="77777777" w:rsidR="007723DC" w:rsidRDefault="0028465B">
      <w:pPr>
        <w:spacing w:after="0" w:line="600" w:lineRule="auto"/>
        <w:ind w:firstLine="720"/>
        <w:jc w:val="both"/>
        <w:rPr>
          <w:rFonts w:eastAsia="Times New Roman"/>
          <w:szCs w:val="24"/>
        </w:rPr>
      </w:pPr>
      <w:r>
        <w:rPr>
          <w:rFonts w:eastAsia="Times New Roman"/>
          <w:szCs w:val="24"/>
        </w:rPr>
        <w:t xml:space="preserve">Επίσης να ξέρετε κάτι. Κοιτάξτε. Όχι στα στοιχεία της ΠΟΕΔΗΝ δεν δίνω βάση. Παραπάνω από τα μισά μην πω τα </w:t>
      </w:r>
      <w:r>
        <w:rPr>
          <w:rFonts w:eastAsia="Times New Roman"/>
          <w:szCs w:val="24"/>
        </w:rPr>
        <w:t xml:space="preserve">2/3, </w:t>
      </w:r>
      <w:r>
        <w:rPr>
          <w:rFonts w:eastAsia="Times New Roman"/>
          <w:szCs w:val="24"/>
        </w:rPr>
        <w:t>είναι ψέματα. Το λέω ευθέως. Δείτε τα δελτία Τύπου που έχουν βγάλει μια σειρά διοικήσεις</w:t>
      </w:r>
      <w:r>
        <w:rPr>
          <w:rFonts w:eastAsia="Times New Roman"/>
          <w:szCs w:val="24"/>
        </w:rPr>
        <w:t xml:space="preserve"> νοσοκομείων, με στοιχεία, όχι γενικώς, δείτε τι συνέβη και τι έλεγε η ΠΟΕΔΗΝ ότι συνέβη στα συγκεκριμένα νοσοκομεία. Στα περισσότερα είναι ένα ψέμα από πάνω μέχρι κάτω.</w:t>
      </w:r>
    </w:p>
    <w:p w14:paraId="7EF4C073" w14:textId="77777777" w:rsidR="007723DC" w:rsidRDefault="0028465B">
      <w:pPr>
        <w:spacing w:after="0" w:line="600" w:lineRule="auto"/>
        <w:ind w:firstLine="720"/>
        <w:jc w:val="both"/>
        <w:rPr>
          <w:rFonts w:eastAsia="Times New Roman"/>
          <w:szCs w:val="24"/>
        </w:rPr>
      </w:pPr>
      <w:r>
        <w:rPr>
          <w:rFonts w:eastAsia="Times New Roman"/>
          <w:szCs w:val="24"/>
        </w:rPr>
        <w:lastRenderedPageBreak/>
        <w:t xml:space="preserve">Δεν μιλάω έτσι για τα πρωτοβάθμια </w:t>
      </w:r>
      <w:r>
        <w:rPr>
          <w:rFonts w:eastAsia="Times New Roman"/>
          <w:szCs w:val="24"/>
        </w:rPr>
        <w:t>σ</w:t>
      </w:r>
      <w:r>
        <w:rPr>
          <w:rFonts w:eastAsia="Times New Roman"/>
          <w:szCs w:val="24"/>
        </w:rPr>
        <w:t>ωματεία, να εξηγούμαστε, γιατί υπάρχουν διαφορές δε</w:t>
      </w:r>
      <w:r>
        <w:rPr>
          <w:rFonts w:eastAsia="Times New Roman"/>
          <w:szCs w:val="24"/>
        </w:rPr>
        <w:t xml:space="preserve">ξιά κι αριστερά. Όσον αφορά τα στοιχεία, όμως, που έχω και τα οικονομικά και το θέμα του προσωπικού, πρέπει να αναγνωρίσετε ότι πέντε χρόνια σκόρπιζε το σύστημα. Τώρα, από πέρυσι, δεν σκορπίζει. </w:t>
      </w:r>
    </w:p>
    <w:p w14:paraId="7EF4C074" w14:textId="77777777" w:rsidR="007723DC" w:rsidRDefault="0028465B">
      <w:pPr>
        <w:spacing w:after="0" w:line="600" w:lineRule="auto"/>
        <w:ind w:firstLine="720"/>
        <w:jc w:val="both"/>
        <w:rPr>
          <w:rFonts w:eastAsia="Times New Roman"/>
          <w:szCs w:val="24"/>
        </w:rPr>
      </w:pPr>
      <w:r>
        <w:rPr>
          <w:rFonts w:eastAsia="Times New Roman"/>
          <w:szCs w:val="24"/>
        </w:rPr>
        <w:t>Κοιτάξτε να δείτε. Χίλιοι διακόσιοι επικουρικοί γιατροί έχου</w:t>
      </w:r>
      <w:r>
        <w:rPr>
          <w:rFonts w:eastAsia="Times New Roman"/>
          <w:szCs w:val="24"/>
        </w:rPr>
        <w:t>ν αναλάβει υπηρεσία από τον Οκτώβρη πέρ</w:t>
      </w:r>
      <w:r>
        <w:rPr>
          <w:rFonts w:eastAsia="Times New Roman"/>
          <w:szCs w:val="24"/>
        </w:rPr>
        <w:t>υ</w:t>
      </w:r>
      <w:r>
        <w:rPr>
          <w:rFonts w:eastAsia="Times New Roman"/>
          <w:szCs w:val="24"/>
        </w:rPr>
        <w:t>σι μέχρι τον Μάη φέτος. Αυτό είναι τεράστια ένεση στο σύστημα. Δεν λέω πέντε και δέκα. Λέω χίλιοι διακόσιοι σε όλη την Ελλάδα. Είναι νούμερο αυτό.</w:t>
      </w:r>
    </w:p>
    <w:p w14:paraId="7EF4C075" w14:textId="77777777" w:rsidR="007723DC" w:rsidRDefault="0028465B">
      <w:pPr>
        <w:spacing w:after="0" w:line="600" w:lineRule="auto"/>
        <w:ind w:firstLine="720"/>
        <w:jc w:val="both"/>
        <w:rPr>
          <w:rFonts w:eastAsia="Times New Roman"/>
          <w:szCs w:val="24"/>
        </w:rPr>
      </w:pPr>
      <w:r>
        <w:rPr>
          <w:rFonts w:eastAsia="Times New Roman"/>
          <w:szCs w:val="24"/>
        </w:rPr>
        <w:t>Δεύτερον, επτακόσιοι ογδόντα έφτασαν που ανέλαβαν υπηρεσία από τους ε</w:t>
      </w:r>
      <w:r>
        <w:rPr>
          <w:rFonts w:eastAsia="Times New Roman"/>
          <w:szCs w:val="24"/>
        </w:rPr>
        <w:t xml:space="preserve">ννιακόσιους ογδόντα της 4Κ και 5Κ. Δεν είναι λίγοι οι χίλιοι. Από τους πεντακόσιους ογδόντα πέντε επικουρικό προσωπικό, γιατί εκεί έχουμε μπλέξει και το ΑΣΕΠ, έχουν αναλάβει τριακόσιοι πενήντα υπηρεσία. Δεν είναι λίγοι αυτοί, όταν κάθε χρόνο φεύγανε. </w:t>
      </w:r>
    </w:p>
    <w:p w14:paraId="7EF4C076" w14:textId="77777777" w:rsidR="007723DC" w:rsidRDefault="0028465B">
      <w:pPr>
        <w:spacing w:after="0" w:line="600" w:lineRule="auto"/>
        <w:ind w:firstLine="720"/>
        <w:jc w:val="both"/>
        <w:rPr>
          <w:rFonts w:eastAsia="Times New Roman"/>
          <w:szCs w:val="24"/>
        </w:rPr>
      </w:pPr>
      <w:r>
        <w:rPr>
          <w:rFonts w:eastAsia="Times New Roman"/>
          <w:szCs w:val="24"/>
        </w:rPr>
        <w:t xml:space="preserve">Για </w:t>
      </w:r>
      <w:r>
        <w:rPr>
          <w:rFonts w:eastAsia="Times New Roman"/>
          <w:szCs w:val="24"/>
        </w:rPr>
        <w:t>να μη μιλήσω για το ΚΕΕΛΠΝΟ και τα υπόλοιπα και με όλον αυτόν τον πόλεμο που έγινε εκεί, που έχουν αναλάβει υπηρεσία οι μισοί ή με τα προγράμματα του προσφυγικού και όλα τα υπόλοιπα.</w:t>
      </w:r>
    </w:p>
    <w:p w14:paraId="7EF4C077" w14:textId="77777777" w:rsidR="007723DC" w:rsidRDefault="0028465B">
      <w:pPr>
        <w:spacing w:after="0" w:line="600" w:lineRule="auto"/>
        <w:ind w:firstLine="720"/>
        <w:jc w:val="both"/>
        <w:rPr>
          <w:rFonts w:eastAsia="Times New Roman"/>
          <w:szCs w:val="24"/>
        </w:rPr>
      </w:pPr>
      <w:r>
        <w:rPr>
          <w:rFonts w:eastAsia="Times New Roman"/>
          <w:szCs w:val="24"/>
        </w:rPr>
        <w:lastRenderedPageBreak/>
        <w:t>Αυτά σαφώς και δείχνουν όχι ίδια διαχείριση, δείχνουν άλλη κατεύθυνση και</w:t>
      </w:r>
      <w:r>
        <w:rPr>
          <w:rFonts w:eastAsia="Times New Roman"/>
          <w:szCs w:val="24"/>
        </w:rPr>
        <w:t xml:space="preserve"> αυτό θα συνεχίσουμε να κάνουμε.</w:t>
      </w:r>
    </w:p>
    <w:p w14:paraId="7EF4C078" w14:textId="77777777" w:rsidR="007723DC" w:rsidRDefault="0028465B">
      <w:pPr>
        <w:spacing w:after="0" w:line="600" w:lineRule="auto"/>
        <w:ind w:firstLine="720"/>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 xml:space="preserve">Θα αναγνώσω τώρα τις </w:t>
      </w:r>
      <w:r>
        <w:rPr>
          <w:rFonts w:eastAsia="Times New Roman"/>
          <w:szCs w:val="24"/>
        </w:rPr>
        <w:t xml:space="preserve">επίκαιρες </w:t>
      </w:r>
      <w:r>
        <w:rPr>
          <w:rFonts w:eastAsia="Times New Roman"/>
          <w:szCs w:val="24"/>
        </w:rPr>
        <w:t xml:space="preserve">ερωτήσεις που δεν θα συζητηθούν. </w:t>
      </w:r>
    </w:p>
    <w:p w14:paraId="7EF4C079" w14:textId="77777777" w:rsidR="007723DC" w:rsidRDefault="0028465B">
      <w:pPr>
        <w:spacing w:after="0" w:line="600" w:lineRule="auto"/>
        <w:ind w:firstLine="720"/>
        <w:jc w:val="both"/>
        <w:rPr>
          <w:rFonts w:eastAsia="Times New Roman"/>
          <w:szCs w:val="24"/>
        </w:rPr>
      </w:pPr>
      <w:r>
        <w:rPr>
          <w:rFonts w:eastAsia="Times New Roman"/>
          <w:szCs w:val="24"/>
        </w:rPr>
        <w:t xml:space="preserve">Η δεύτερη με αριθμό 133/18-10-2016 επίκαιρη ερώτηση </w:t>
      </w:r>
      <w:r>
        <w:rPr>
          <w:rFonts w:eastAsia="Times New Roman"/>
          <w:szCs w:val="24"/>
        </w:rPr>
        <w:t xml:space="preserve">δεύτερου κύκλου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 διαχείριση των «κόκκινων» δανείων της </w:t>
      </w:r>
      <w:r>
        <w:rPr>
          <w:rFonts w:eastAsia="Times New Roman"/>
          <w:szCs w:val="24"/>
        </w:rPr>
        <w:t>π</w:t>
      </w:r>
      <w:r>
        <w:rPr>
          <w:rFonts w:eastAsia="Times New Roman"/>
          <w:szCs w:val="24"/>
        </w:rPr>
        <w:t>ρώην ΑΤΕ</w:t>
      </w:r>
      <w:r>
        <w:rPr>
          <w:rFonts w:eastAsia="Times New Roman"/>
          <w:szCs w:val="24"/>
          <w:lang w:val="en-US"/>
        </w:rPr>
        <w:t>B</w:t>
      </w:r>
      <w:proofErr w:type="spellStart"/>
      <w:r>
        <w:rPr>
          <w:rFonts w:eastAsia="Times New Roman"/>
          <w:szCs w:val="24"/>
        </w:rPr>
        <w:t>ank</w:t>
      </w:r>
      <w:proofErr w:type="spellEnd"/>
      <w:r>
        <w:rPr>
          <w:rFonts w:eastAsia="Times New Roman"/>
          <w:szCs w:val="24"/>
        </w:rPr>
        <w:t>, κατά άδικο τρόπο για τους οφειλέτες της, δεν θα συζητηθεί λόγω απουσίας του α</w:t>
      </w:r>
      <w:r>
        <w:rPr>
          <w:rFonts w:eastAsia="Times New Roman"/>
          <w:szCs w:val="24"/>
        </w:rPr>
        <w:t xml:space="preserve">ρμόδιου Υπουργού, του κ. Ευκλείδη </w:t>
      </w:r>
      <w:proofErr w:type="spellStart"/>
      <w:r>
        <w:rPr>
          <w:rFonts w:eastAsia="Times New Roman"/>
          <w:szCs w:val="24"/>
        </w:rPr>
        <w:t>Τσακαλώτου</w:t>
      </w:r>
      <w:proofErr w:type="spellEnd"/>
      <w:r>
        <w:rPr>
          <w:rFonts w:eastAsia="Times New Roman"/>
          <w:szCs w:val="24"/>
        </w:rPr>
        <w:t xml:space="preserve">, στο εξωτερικό. </w:t>
      </w:r>
    </w:p>
    <w:p w14:paraId="7EF4C07A"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 με αριθμό 131/17-10-2016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w:t>
      </w:r>
      <w:r>
        <w:rPr>
          <w:rFonts w:eastAsia="Times New Roman" w:cs="Times New Roman"/>
          <w:szCs w:val="24"/>
        </w:rPr>
        <w:t xml:space="preserve"> σχετικά με τη </w:t>
      </w:r>
      <w:r>
        <w:rPr>
          <w:rFonts w:eastAsia="Times New Roman" w:cs="Times New Roman"/>
          <w:szCs w:val="24"/>
        </w:rPr>
        <w:t>ν</w:t>
      </w:r>
      <w:r>
        <w:rPr>
          <w:rFonts w:eastAsia="Times New Roman" w:cs="Times New Roman"/>
          <w:szCs w:val="24"/>
        </w:rPr>
        <w:t>ομοθε</w:t>
      </w:r>
      <w:r>
        <w:rPr>
          <w:rFonts w:eastAsia="Times New Roman" w:cs="Times New Roman"/>
          <w:szCs w:val="24"/>
        </w:rPr>
        <w:t xml:space="preserve">τική ρύθμιση για επέκταση εγκεκριμένων εξόδων πέραν των νοσηλίων, </w:t>
      </w:r>
      <w:r>
        <w:rPr>
          <w:rFonts w:eastAsia="Times New Roman" w:cs="Times New Roman"/>
          <w:szCs w:val="24"/>
        </w:rPr>
        <w:t xml:space="preserve">δεν θα συζητηθεί </w:t>
      </w:r>
      <w:r>
        <w:rPr>
          <w:rFonts w:eastAsia="Times New Roman" w:cs="Times New Roman"/>
          <w:szCs w:val="24"/>
        </w:rPr>
        <w:t xml:space="preserve">λόγω απουσίας του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7EF4C07B"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πρώτη με αριθμό 155/31-10-2016 επίκαιρη ερώτηση πρώτου κύκλου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σχετικά με τις δεσμεύσεις της Κυβέρνησης ώστε να μην ανασταλούν οι μισθολογικές ωριμάνσεις και προαγωγές στο προσωπικό των Σωμάτων Ασφαλείας και των Ενόπλων Δυνάμεων, </w:t>
      </w:r>
      <w:r>
        <w:rPr>
          <w:rFonts w:eastAsia="Times New Roman" w:cs="Times New Roman"/>
          <w:szCs w:val="24"/>
        </w:rPr>
        <w:t>δ</w:t>
      </w:r>
      <w:r>
        <w:rPr>
          <w:rFonts w:eastAsia="Times New Roman" w:cs="Times New Roman"/>
          <w:szCs w:val="24"/>
        </w:rPr>
        <w:t xml:space="preserve">εν θα συζητηθεί </w:t>
      </w:r>
      <w:r>
        <w:rPr>
          <w:rFonts w:eastAsia="Times New Roman" w:cs="Times New Roman"/>
          <w:szCs w:val="24"/>
        </w:rPr>
        <w:t>λόγω απουσίας στο εξωτ</w:t>
      </w:r>
      <w:r>
        <w:rPr>
          <w:rFonts w:eastAsia="Times New Roman" w:cs="Times New Roman"/>
          <w:szCs w:val="24"/>
        </w:rPr>
        <w:t xml:space="preserve">ερικό του Υπουργού κ. Γεώργιου </w:t>
      </w:r>
      <w:proofErr w:type="spellStart"/>
      <w:r>
        <w:rPr>
          <w:rFonts w:eastAsia="Times New Roman" w:cs="Times New Roman"/>
          <w:szCs w:val="24"/>
        </w:rPr>
        <w:t>Χουλιαράκη</w:t>
      </w:r>
      <w:proofErr w:type="spellEnd"/>
      <w:r>
        <w:rPr>
          <w:rFonts w:eastAsia="Times New Roman" w:cs="Times New Roman"/>
          <w:szCs w:val="24"/>
        </w:rPr>
        <w:t>.</w:t>
      </w:r>
    </w:p>
    <w:p w14:paraId="7EF4C07C"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πρώτη με αριθμό 156/31-10-2016 επίκαιρη ερώτηση δευτέρου κύκλου του Βουλευτή Α΄ Πειραι</w:t>
      </w:r>
      <w:r>
        <w:rPr>
          <w:rFonts w:eastAsia="Times New Roman" w:cs="Times New Roman"/>
          <w:szCs w:val="24"/>
        </w:rPr>
        <w:t>ώς</w:t>
      </w:r>
      <w:r>
        <w:rPr>
          <w:rFonts w:eastAsia="Times New Roman" w:cs="Times New Roman"/>
          <w:szCs w:val="24"/>
        </w:rPr>
        <w:t xml:space="preserve">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Εργασίας, Κοινωνικής Ασφάλισης και Κοινωνικής </w:t>
      </w:r>
      <w:r>
        <w:rPr>
          <w:rFonts w:eastAsia="Times New Roman" w:cs="Times New Roman"/>
          <w:bCs/>
          <w:szCs w:val="24"/>
        </w:rPr>
        <w:t>Αλληλεγγύης,</w:t>
      </w:r>
      <w:r>
        <w:rPr>
          <w:rFonts w:eastAsia="Times New Roman" w:cs="Times New Roman"/>
          <w:szCs w:val="24"/>
        </w:rPr>
        <w:t xml:space="preserve"> σχετικά με την καθυστέρηση καταβολής των συντάξεων των </w:t>
      </w:r>
      <w:proofErr w:type="spellStart"/>
      <w:r>
        <w:rPr>
          <w:rFonts w:eastAsia="Times New Roman" w:cs="Times New Roman"/>
          <w:szCs w:val="24"/>
        </w:rPr>
        <w:t>ενστόλων</w:t>
      </w:r>
      <w:proofErr w:type="spellEnd"/>
      <w:r>
        <w:rPr>
          <w:rFonts w:eastAsia="Times New Roman" w:cs="Times New Roman"/>
          <w:szCs w:val="24"/>
        </w:rPr>
        <w:t xml:space="preserve"> από το Γενικό Λογιστήριο του Κράτους, μετά την ένταξή τους στον Ενιαίο Φορέα Κοινωνικής Ασφάλισης (ΕΦΚΑ), </w:t>
      </w:r>
      <w:r>
        <w:rPr>
          <w:rFonts w:eastAsia="Times New Roman" w:cs="Times New Roman"/>
          <w:szCs w:val="24"/>
        </w:rPr>
        <w:t xml:space="preserve">δεν θα συζητηθεί </w:t>
      </w:r>
      <w:r>
        <w:rPr>
          <w:rFonts w:eastAsia="Times New Roman" w:cs="Times New Roman"/>
          <w:szCs w:val="24"/>
        </w:rPr>
        <w:t xml:space="preserve">λόγω ανειλημμένων υποχρεώσεων του Υφυπουργού </w:t>
      </w:r>
      <w:r>
        <w:rPr>
          <w:rFonts w:eastAsia="Times New Roman" w:cs="Times New Roman"/>
          <w:bCs/>
          <w:szCs w:val="24"/>
        </w:rPr>
        <w:t>Εργασίας, Κ</w:t>
      </w:r>
      <w:r>
        <w:rPr>
          <w:rFonts w:eastAsia="Times New Roman" w:cs="Times New Roman"/>
          <w:bCs/>
          <w:szCs w:val="24"/>
        </w:rPr>
        <w:t>οινωνικής Ασφάλισης και Κοινωνικής Αλληλεγγύης κ. Πετρόπουλου.</w:t>
      </w:r>
    </w:p>
    <w:p w14:paraId="7EF4C07D"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δεύτερη με αριθμό 164/1-11-2016 επίκαιρη ερώτηση πρώτου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τους Υπουργούς </w:t>
      </w:r>
      <w:r>
        <w:rPr>
          <w:rFonts w:eastAsia="Times New Roman" w:cs="Times New Roman"/>
          <w:bCs/>
          <w:szCs w:val="24"/>
        </w:rPr>
        <w:t>Εσωτερικών και Διοικητ</w:t>
      </w:r>
      <w:r>
        <w:rPr>
          <w:rFonts w:eastAsia="Times New Roman" w:cs="Times New Roman"/>
          <w:bCs/>
          <w:szCs w:val="24"/>
        </w:rPr>
        <w:t>ικής Ανασυγκρότησης</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αντιμετώπιση των προβλημάτων από τις έντονες βροχοπτώσεις στο Νομό Αιτωλοακαρνανίας, </w:t>
      </w:r>
      <w:r>
        <w:rPr>
          <w:rFonts w:eastAsia="Times New Roman" w:cs="Times New Roman"/>
          <w:szCs w:val="24"/>
        </w:rPr>
        <w:t xml:space="preserve">δεν θα συζητηθεί </w:t>
      </w:r>
      <w:r>
        <w:rPr>
          <w:rFonts w:eastAsia="Times New Roman" w:cs="Times New Roman"/>
          <w:szCs w:val="24"/>
        </w:rPr>
        <w:t>λόγω κωλύματος του κυρίου Υπουργού.</w:t>
      </w:r>
    </w:p>
    <w:p w14:paraId="7EF4C07E" w14:textId="77777777" w:rsidR="007723DC" w:rsidRDefault="0028465B">
      <w:pPr>
        <w:spacing w:after="0" w:line="600" w:lineRule="auto"/>
        <w:ind w:firstLine="720"/>
        <w:jc w:val="both"/>
        <w:rPr>
          <w:rFonts w:eastAsia="Times New Roman"/>
          <w:szCs w:val="24"/>
        </w:rPr>
      </w:pPr>
      <w:r>
        <w:rPr>
          <w:rFonts w:eastAsia="Times New Roman" w:cs="Times New Roman"/>
          <w:szCs w:val="24"/>
        </w:rPr>
        <w:t>Η</w:t>
      </w:r>
      <w:r>
        <w:rPr>
          <w:rFonts w:eastAsia="Times New Roman" w:cs="Times New Roman"/>
          <w:szCs w:val="24"/>
        </w:rPr>
        <w:t xml:space="preserve"> πέμπτη με αριθμό 127/18-10-2016 επίκαιρη ερ</w:t>
      </w:r>
      <w:r>
        <w:rPr>
          <w:rFonts w:eastAsia="Times New Roman" w:cs="Times New Roman"/>
          <w:szCs w:val="24"/>
        </w:rPr>
        <w:t>ώτηση δευτέρου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τα προβλήματα της στέγασης των σπουδαστών στο ΤΕΙ Ηπείρου, </w:t>
      </w:r>
      <w:r>
        <w:rPr>
          <w:rFonts w:eastAsia="Times New Roman" w:cs="Times New Roman"/>
          <w:szCs w:val="24"/>
        </w:rPr>
        <w:t>δ</w:t>
      </w:r>
      <w:r>
        <w:rPr>
          <w:rFonts w:eastAsia="Times New Roman" w:cs="Times New Roman"/>
          <w:szCs w:val="24"/>
        </w:rPr>
        <w:t xml:space="preserve">εν θα συζητηθεί </w:t>
      </w:r>
      <w:r>
        <w:rPr>
          <w:rFonts w:eastAsia="Times New Roman" w:cs="Times New Roman"/>
          <w:szCs w:val="24"/>
        </w:rPr>
        <w:t>λόγω κωλύ</w:t>
      </w:r>
      <w:r>
        <w:rPr>
          <w:rFonts w:eastAsia="Times New Roman" w:cs="Times New Roman"/>
          <w:szCs w:val="24"/>
        </w:rPr>
        <w:t>ματος του κυρίου Υπουργού.</w:t>
      </w:r>
    </w:p>
    <w:p w14:paraId="7EF4C07F"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δεν θα συζητηθεί η έκτη με αριθμό 62/10-10-2016 επίκαιρη ερώτηση δεύτερου κύκλου του Βουλευτή Εύβοιας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w:t>
      </w:r>
      <w:r>
        <w:rPr>
          <w:rFonts w:eastAsia="Times New Roman" w:cs="Times New Roman"/>
          <w:szCs w:val="24"/>
        </w:rPr>
        <w:t xml:space="preserve">με την εκτόπιση </w:t>
      </w:r>
      <w:r>
        <w:rPr>
          <w:rFonts w:eastAsia="Times New Roman" w:cs="Times New Roman"/>
          <w:szCs w:val="24"/>
        </w:rPr>
        <w:t>τριάντα έξι χιλιάδων επτακοσίων εξήντα εννέα</w:t>
      </w:r>
      <w:r>
        <w:rPr>
          <w:rFonts w:eastAsia="Times New Roman" w:cs="Times New Roman"/>
          <w:szCs w:val="24"/>
        </w:rPr>
        <w:t xml:space="preserve"> τέκνων Ελλήνων από τους βρεφονηπιακούς σταθμούς.</w:t>
      </w:r>
    </w:p>
    <w:p w14:paraId="7EF4C080"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7EF4C081" w14:textId="77777777" w:rsidR="007723DC" w:rsidRDefault="0028465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EF4C082" w14:textId="77777777" w:rsidR="007723DC" w:rsidRDefault="0028465B">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b/>
          <w:szCs w:val="24"/>
        </w:rPr>
        <w:t>:</w:t>
      </w:r>
      <w:r>
        <w:rPr>
          <w:rFonts w:eastAsia="Times New Roman" w:cs="Times New Roman"/>
          <w:szCs w:val="24"/>
        </w:rPr>
        <w:t xml:space="preserve"> Μάλιστα, μάλιστα.</w:t>
      </w:r>
    </w:p>
    <w:p w14:paraId="7EF4C083" w14:textId="77777777" w:rsidR="007723DC" w:rsidRDefault="0028465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18.45΄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Πέμπτη 10 Νοεμβρίου και ώρα 09.30΄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επίκαιρων</w:t>
      </w:r>
      <w:r>
        <w:rPr>
          <w:rFonts w:eastAsia="Times New Roman" w:cs="Times New Roman"/>
          <w:szCs w:val="24"/>
        </w:rPr>
        <w:t xml:space="preserve"> ερωτήσεων.</w:t>
      </w:r>
    </w:p>
    <w:p w14:paraId="7EF4C084" w14:textId="77777777" w:rsidR="007723DC" w:rsidRDefault="0028465B">
      <w:pPr>
        <w:spacing w:after="0" w:line="600" w:lineRule="auto"/>
        <w:ind w:firstLine="720"/>
        <w:jc w:val="both"/>
        <w:rPr>
          <w:rFonts w:eastAsia="Times New Roman" w:cs="Times New Roman"/>
          <w:szCs w:val="24"/>
        </w:rPr>
      </w:pPr>
      <w:r>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rPr>
        <w:t xml:space="preserve">                                                            </w:t>
      </w:r>
      <w:r>
        <w:rPr>
          <w:rFonts w:eastAsia="Times New Roman" w:cs="Times New Roman"/>
          <w:b/>
          <w:szCs w:val="24"/>
        </w:rPr>
        <w:t>ΟΙ ΓΡΑΜΜΑΤΕΙΣ</w:t>
      </w:r>
    </w:p>
    <w:p w14:paraId="7EF4C085" w14:textId="77777777" w:rsidR="007723DC" w:rsidRDefault="007723DC">
      <w:pPr>
        <w:spacing w:after="0" w:line="600" w:lineRule="auto"/>
        <w:ind w:firstLine="720"/>
        <w:jc w:val="both"/>
        <w:rPr>
          <w:rFonts w:eastAsia="Times New Roman" w:cs="Times New Roman"/>
          <w:szCs w:val="24"/>
        </w:rPr>
      </w:pPr>
    </w:p>
    <w:sectPr w:rsidR="007723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0r8nS0UrANaYvRvl5S+ZN333n6k=" w:salt="S6LR7ooUTx7RT/szLh77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DC"/>
    <w:rsid w:val="0028465B"/>
    <w:rsid w:val="007723DC"/>
    <w:rsid w:val="00F57C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C007"/>
  <w15:docId w15:val="{A182AD72-B4D5-4593-B0E5-1263B9EC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3AF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C3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346</MetadataID>
    <Session xmlns="641f345b-441b-4b81-9152-adc2e73ba5e1">Β´</Session>
    <Date xmlns="641f345b-441b-4b81-9152-adc2e73ba5e1">2016-11-06T22:00:00+00:00</Date>
    <Status xmlns="641f345b-441b-4b81-9152-adc2e73ba5e1">
      <Url>http://srv-sp1/praktika/Lists/Incoming_Metadata/EditForm.aspx?ID=346&amp;Source=/praktika/Recordings_Library/Forms/AllItems.aspx</Url>
      <Description>Δημοσιεύτηκε</Description>
    </Status>
    <Meeting xmlns="641f345b-441b-4b81-9152-adc2e73ba5e1">ΚΑ´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98F87-0E5B-464D-A90E-0A714A0C4A35}">
  <ds:schemaRefs>
    <ds:schemaRef ds:uri="http://schemas.openxmlformats.org/package/2006/metadata/core-properties"/>
    <ds:schemaRef ds:uri="641f345b-441b-4b81-9152-adc2e73ba5e1"/>
    <ds:schemaRef ds:uri="http://www.w3.org/XML/1998/namespace"/>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019408EC-792F-49F5-AAFC-7EA94A224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0C8706-6D3C-4A38-AA28-B99048C537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4619</Words>
  <Characters>24948</Characters>
  <Application>Microsoft Office Word</Application>
  <DocSecurity>0</DocSecurity>
  <Lines>207</Lines>
  <Paragraphs>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2016-11-11T08:44:00Z</dcterms:created>
  <dcterms:modified xsi:type="dcterms:W3CDTF">2016-11-11T08:44:00Z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